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3BBEFCAB" w:rsidR="000129DC" w:rsidRPr="00774F40" w:rsidRDefault="0095680B" w:rsidP="00490C45">
      <w:pPr>
        <w:pStyle w:val="Titre1"/>
        <w:spacing w:line="360" w:lineRule="auto"/>
      </w:pPr>
      <w:r>
        <w:t xml:space="preserve"> </w:t>
      </w:r>
      <w:r w:rsidR="000129DC" w:rsidRPr="00774F40">
        <w:t>5 | CHAPITRE 1 : INTRODUCTION GÉNÉRALE</w:t>
      </w:r>
    </w:p>
    <w:p w14:paraId="03296543" w14:textId="77777777" w:rsidR="00774F40" w:rsidRDefault="00774F40" w:rsidP="00490C45">
      <w:pPr>
        <w:spacing w:line="360" w:lineRule="auto"/>
        <w:jc w:val="both"/>
        <w:rPr>
          <w:rFonts w:asciiTheme="majorHAnsi" w:hAnsiTheme="majorHAnsi" w:cstheme="majorHAnsi"/>
          <w:b/>
          <w:bCs/>
        </w:rPr>
      </w:pPr>
    </w:p>
    <w:p w14:paraId="3B233BDB" w14:textId="1F0DF700" w:rsidR="00774F40" w:rsidRPr="00774F40" w:rsidRDefault="00774F40" w:rsidP="00490C45">
      <w:pPr>
        <w:pStyle w:val="Titre2"/>
        <w:spacing w:line="360" w:lineRule="auto"/>
      </w:pPr>
      <w:r w:rsidRPr="00774F40">
        <w:t>5.1. Contexte général</w:t>
      </w:r>
    </w:p>
    <w:p w14:paraId="4B8BF0E6" w14:textId="77777777" w:rsidR="00774F40" w:rsidRDefault="00774F40" w:rsidP="00490C45">
      <w:pPr>
        <w:spacing w:line="360" w:lineRule="auto"/>
        <w:jc w:val="both"/>
        <w:rPr>
          <w:rFonts w:asciiTheme="majorHAnsi" w:hAnsiTheme="majorHAnsi" w:cstheme="majorHAnsi"/>
          <w:i/>
          <w:iCs/>
        </w:rPr>
      </w:pPr>
    </w:p>
    <w:p w14:paraId="30E6626F" w14:textId="40D36464"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Écosystèmes et biodiversité menacées</w:t>
      </w:r>
    </w:p>
    <w:p w14:paraId="2AD26D80" w14:textId="3B574F9F"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Milieux d’eau douce</w:t>
      </w:r>
    </w:p>
    <w:p w14:paraId="66A8C9C1" w14:textId="2DCEE0F8"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Stress sur les milieux d’eau douce</w:t>
      </w:r>
    </w:p>
    <w:p w14:paraId="384E8B05" w14:textId="77777777" w:rsidR="00774F40" w:rsidRDefault="00774F40" w:rsidP="00490C45">
      <w:pPr>
        <w:spacing w:line="360" w:lineRule="auto"/>
        <w:jc w:val="both"/>
        <w:rPr>
          <w:rFonts w:asciiTheme="majorHAnsi" w:hAnsiTheme="majorHAnsi" w:cstheme="majorHAnsi"/>
          <w:i/>
          <w:iCs/>
        </w:rPr>
      </w:pPr>
    </w:p>
    <w:p w14:paraId="36F5F9EC" w14:textId="30680AAF" w:rsidR="0009388E" w:rsidRDefault="00774F40" w:rsidP="0009388E">
      <w:pPr>
        <w:pStyle w:val="Titre2"/>
        <w:spacing w:line="360" w:lineRule="auto"/>
      </w:pPr>
      <w:r>
        <w:t>5.2. Parasitisme</w:t>
      </w:r>
    </w:p>
    <w:p w14:paraId="0BCDD9B6" w14:textId="77777777" w:rsidR="0009388E" w:rsidRDefault="0009388E" w:rsidP="0009388E"/>
    <w:p w14:paraId="1710DAF5" w14:textId="2854B3B6" w:rsidR="00AF15FF" w:rsidRPr="00AD7891"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[Négligence/Pertinence]</w:t>
      </w:r>
      <w:r>
        <w:rPr>
          <w:rFonts w:asciiTheme="majorHAnsi" w:hAnsiTheme="majorHAnsi" w:cstheme="majorHAnsi"/>
        </w:rPr>
        <w:t xml:space="preserve"> </w:t>
      </w:r>
      <w:r w:rsidR="00C6417A" w:rsidRPr="00C6417A">
        <w:rPr>
          <w:rFonts w:asciiTheme="majorHAnsi" w:hAnsiTheme="majorHAnsi" w:cstheme="majorHAnsi"/>
        </w:rPr>
        <w:t>Les parasites sont des organism</w:t>
      </w:r>
      <w:r w:rsidR="00C6417A">
        <w:rPr>
          <w:rFonts w:asciiTheme="majorHAnsi" w:hAnsiTheme="majorHAnsi" w:cstheme="majorHAnsi"/>
        </w:rPr>
        <w:t xml:space="preserve">es qui vivent </w:t>
      </w:r>
      <w:r w:rsidR="00D029B9">
        <w:rPr>
          <w:rFonts w:asciiTheme="majorHAnsi" w:hAnsiTheme="majorHAnsi" w:cstheme="majorHAnsi"/>
        </w:rPr>
        <w:t xml:space="preserve">à l’intérieur ou sur un autre organisme, que l’on désigne «hôte» et qui </w:t>
      </w:r>
      <w:r w:rsidR="00C6417A">
        <w:rPr>
          <w:rFonts w:asciiTheme="majorHAnsi" w:hAnsiTheme="majorHAnsi" w:cstheme="majorHAnsi"/>
        </w:rPr>
        <w:t xml:space="preserve">en exploitant les ressources </w:t>
      </w:r>
      <w:r w:rsidR="00C6417A">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{"citationID":"QM1bTmTY","properties":{"formattedCitation":"(Lewin, 1982)","plainCitation":"(Lewin, 1982)","noteIndex":0},"citationItems":[{"id":7245,"uris":["http://zotero.org/groups/2585270/items/U5RTG25I"],"itemData":{"id":7245,"type":"article-journal","container-title":"Science (New York, N.Y.)","DOI":"10.1126/science.216.4545.504","ISSN":"0036-8075","issue":"4545","journalAbbreviation":"Science","language":"eng","note":"PMID: 17735733","page":"504","source":"PubMed","title":"Portraits of a parasite","volume":"216","author":[{"family":"Lewin","given":"R."}],"issued":{"date-parts":[["1982",4,30]]}}}],"schema":"https://github.com/citation-style-language/schema/raw/master/csl-citation.json"} </w:instrText>
      </w:r>
      <w:r w:rsidR="00C6417A">
        <w:rPr>
          <w:rFonts w:asciiTheme="majorHAnsi" w:hAnsiTheme="majorHAnsi" w:cstheme="majorHAnsi"/>
        </w:rPr>
        <w:fldChar w:fldCharType="separate"/>
      </w:r>
      <w:r w:rsidR="00D029B9">
        <w:rPr>
          <w:rFonts w:asciiTheme="majorHAnsi" w:hAnsiTheme="majorHAnsi" w:cstheme="majorHAnsi"/>
          <w:noProof/>
        </w:rPr>
        <w:t>(Lewin, 1982)</w:t>
      </w:r>
      <w:r w:rsidR="00C6417A">
        <w:rPr>
          <w:rFonts w:asciiTheme="majorHAnsi" w:hAnsiTheme="majorHAnsi" w:cstheme="majorHAnsi"/>
        </w:rPr>
        <w:fldChar w:fldCharType="end"/>
      </w:r>
      <w:r w:rsidR="00C6417A">
        <w:rPr>
          <w:rFonts w:asciiTheme="majorHAnsi" w:hAnsiTheme="majorHAnsi" w:cstheme="majorHAnsi"/>
        </w:rPr>
        <w:t xml:space="preserve">. </w:t>
      </w:r>
      <w:r w:rsidR="00D029B9">
        <w:rPr>
          <w:rFonts w:asciiTheme="majorHAnsi" w:hAnsiTheme="majorHAnsi" w:cstheme="majorHAnsi"/>
        </w:rPr>
        <w:t xml:space="preserve">Malgré qu’ils soient omniprésent dans l’environnement </w:t>
      </w:r>
      <w:r w:rsidR="00D029B9">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{"citationID":"55g3gHvi","properties":{"formattedCitation":"(Lewin, 1982; Price, 1980)","plainCitation":"(Lewin, 1982; Price, 1980)","noteIndex":0},"citationItems":[{"id":7245,"uris":["http://zotero.org/groups/2585270/items/U5RTG25I"],"itemData":{"id":7245,"type":"article-journal","container-title":"Science (New York, N.Y.)","DOI":"10.1126/science.216.4545.504","ISSN":"0036-8075","issue":"4545","journalAbbreviation":"Science","language":"eng","note":"PMID: 17735733","page":"504","source":"PubMed","title":"Portraits of a parasite","volume":"216","author":[{"family":"Lewin","given":"R."}],"issued":{"date-parts":[["1982",4,30]]}}},{"id":1711,"uris":["http://zotero.org/groups/2585270/items/YRWNRQBA"],"itemData":{"id":1711,"type":"article-journal","container-title":"Monographs in Population Biology","ISSN":"0077-0930","journalAbbreviation":"Monogr Popul Biol","language":"eng","note":"PMID: 6993919","page":"1-237","source":"PubMed","title":"Evolutionary biology of parasites","volume":"15","author":[{"family":"Price","given":"P. W."}],"issued":{"date-parts":[["1980"]]}}}],"schema":"https://github.com/citation-style-language/schema/raw/master/csl-citation.json"}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(Lewin, 1982; Price, 1980)</w:t>
      </w:r>
      <w:r w:rsidR="00D029B9">
        <w:rPr>
          <w:rFonts w:asciiTheme="majorHAnsi" w:hAnsiTheme="majorHAnsi" w:cstheme="majorHAnsi"/>
        </w:rPr>
        <w:fldChar w:fldCharType="end"/>
      </w:r>
      <w:r w:rsidR="00D029B9">
        <w:rPr>
          <w:rFonts w:asciiTheme="majorHAnsi" w:hAnsiTheme="majorHAnsi" w:cstheme="majorHAnsi"/>
        </w:rPr>
        <w:t xml:space="preserve"> et que leur diversité soit équivalente aux espèces à mode de vie libre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{"citationID":"pmEWTaiC","properties":{"formattedCitation":"(Poulin,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(Poulin, 1999)</w:t>
      </w:r>
      <w:r w:rsidR="00D029B9">
        <w:rPr>
          <w:rFonts w:asciiTheme="majorHAnsi" w:hAnsiTheme="majorHAnsi" w:cstheme="majorHAnsi"/>
        </w:rPr>
        <w:fldChar w:fldCharType="end"/>
      </w:r>
      <w:r w:rsidR="00D029B9">
        <w:rPr>
          <w:rFonts w:asciiTheme="majorHAnsi" w:hAnsiTheme="majorHAnsi" w:cstheme="majorHAnsi"/>
        </w:rPr>
        <w:t>, les parasites sont encore largement négligés dans les études en écologie</w:t>
      </w:r>
      <w:r w:rsidR="00307108">
        <w:rPr>
          <w:rFonts w:asciiTheme="majorHAnsi" w:hAnsiTheme="majorHAnsi" w:cstheme="majorHAnsi"/>
        </w:rPr>
        <w:t xml:space="preserve"> </w:t>
      </w:r>
      <w:r w:rsidR="00307108">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{"citationID":"vIHp5a0u","properties":{"formattedCitation":"(Marcogliese, 2004)","plainCitation":"(Marcogliese, 2004)","noteIndex":0},"citationItems":[{"id":1516,"uris":["http://zotero.org/groups/2585270/items/2EBG3PT3"],"itemData":{"id":1516,"type":"article-journal","abstract":"Effective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307108">
        <w:rPr>
          <w:rFonts w:asciiTheme="majorHAnsi" w:hAnsiTheme="majorHAnsi" w:cstheme="majorHAnsi"/>
        </w:rPr>
        <w:fldChar w:fldCharType="separate"/>
      </w:r>
      <w:r w:rsidR="00307108">
        <w:rPr>
          <w:rFonts w:asciiTheme="majorHAnsi" w:hAnsiTheme="majorHAnsi" w:cstheme="majorHAnsi"/>
          <w:noProof/>
        </w:rPr>
        <w:t>(Marcogliese, 2004)</w:t>
      </w:r>
      <w:r w:rsidR="00307108">
        <w:rPr>
          <w:rFonts w:asciiTheme="majorHAnsi" w:hAnsiTheme="majorHAnsi" w:cstheme="majorHAnsi"/>
        </w:rPr>
        <w:fldChar w:fldCharType="end"/>
      </w:r>
      <w:r w:rsidR="00D029B9">
        <w:rPr>
          <w:rFonts w:asciiTheme="majorHAnsi" w:hAnsiTheme="majorHAnsi" w:cstheme="majorHAnsi"/>
        </w:rPr>
        <w:t xml:space="preserve">. Pourtant, </w:t>
      </w:r>
      <w:r w:rsidR="00015407">
        <w:rPr>
          <w:rFonts w:asciiTheme="majorHAnsi" w:hAnsiTheme="majorHAnsi" w:cstheme="majorHAnsi"/>
        </w:rPr>
        <w:t xml:space="preserve">en dépit de leur petite taille, la biomasse parasitaire d’un écosystème peut être élevée, à tel point qu’elle joue un rôle considérable dans les flux énergétiques et la structure des communautés biologiques </w:t>
      </w:r>
      <w:r w:rsidR="00015407" w:rsidRPr="00015407">
        <w:rPr>
          <w:rFonts w:asciiTheme="majorHAnsi" w:hAnsiTheme="majorHAnsi" w:cstheme="majorHAnsi"/>
          <w:highlight w:val="yellow"/>
        </w:rPr>
        <w:t>().</w:t>
      </w:r>
      <w:r w:rsidR="00015407">
        <w:rPr>
          <w:rFonts w:asciiTheme="majorHAnsi" w:hAnsiTheme="majorHAnsi" w:cstheme="majorHAnsi"/>
        </w:rPr>
        <w:t xml:space="preserve"> Par exemple, </w:t>
      </w:r>
      <w:r w:rsidR="00015407">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{"citationID":"nwlq1jti","properties":{"formattedCitation":"(Kuris et al., 2008)","plainCitation":"(Kuris et al., 2008)","dontUpdate":true,"noteIndex":0},"citationItems":[{"id":1723,"uris":["http://zotero.org/groups/2585270/items/IM8NYFW7"],"itemData":{"id":1723,"type":"article-journal","abstract":"Parasites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D."}],"issued":{"date-parts":[["2008",7]]}}}],"schema":"https://github.com/citation-style-language/schema/raw/master/csl-citation.json"} </w:instrText>
      </w:r>
      <w:r w:rsidR="00015407">
        <w:rPr>
          <w:rFonts w:asciiTheme="majorHAnsi" w:hAnsiTheme="majorHAnsi" w:cstheme="majorHAnsi"/>
        </w:rPr>
        <w:fldChar w:fldCharType="separate"/>
      </w:r>
      <w:r w:rsidR="00015407">
        <w:rPr>
          <w:rFonts w:asciiTheme="majorHAnsi" w:hAnsiTheme="majorHAnsi" w:cstheme="majorHAnsi"/>
          <w:noProof/>
        </w:rPr>
        <w:t>Kuris et al. (2008)</w:t>
      </w:r>
      <w:r w:rsidR="00015407">
        <w:rPr>
          <w:rFonts w:asciiTheme="majorHAnsi" w:hAnsiTheme="majorHAnsi" w:cstheme="majorHAnsi"/>
        </w:rPr>
        <w:fldChar w:fldCharType="end"/>
      </w:r>
      <w:r w:rsidR="005278F9">
        <w:rPr>
          <w:rFonts w:asciiTheme="majorHAnsi" w:hAnsiTheme="majorHAnsi" w:cstheme="majorHAnsi"/>
        </w:rPr>
        <w:t xml:space="preserve"> ont trouvé que la biomasse totale de parasites peut s’élever jusqu’au tier de celle de poissons dans un estuaire. </w:t>
      </w:r>
      <w:r w:rsidR="005278F9">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{"citationID":"SSCKkosh","properties":{"formattedCitation":"(Preston et al., 2013)","plainCitation":"(Preston et al., 2013)","dontUpdate":true,"noteIndex":0},"citationItems":[{"id":1721,"uris":["http://zotero.org/groups/2585270/items/QBMIWGZE"],"itemData":{"id":1721,"type":"article-journal","abstract":"1.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5278F9">
        <w:rPr>
          <w:rFonts w:asciiTheme="majorHAnsi" w:hAnsiTheme="majorHAnsi" w:cstheme="majorHAnsi"/>
        </w:rPr>
        <w:fldChar w:fldCharType="separate"/>
      </w:r>
      <w:r w:rsidR="005278F9">
        <w:rPr>
          <w:rFonts w:asciiTheme="majorHAnsi" w:hAnsiTheme="majorHAnsi" w:cstheme="majorHAnsi"/>
          <w:noProof/>
        </w:rPr>
        <w:t>Preston et al. (2013)</w:t>
      </w:r>
      <w:r w:rsidR="005278F9">
        <w:rPr>
          <w:rFonts w:asciiTheme="majorHAnsi" w:hAnsiTheme="majorHAnsi" w:cstheme="majorHAnsi"/>
        </w:rPr>
        <w:fldChar w:fldCharType="end"/>
      </w:r>
      <w:r w:rsidR="005278F9">
        <w:rPr>
          <w:rFonts w:asciiTheme="majorHAnsi" w:hAnsiTheme="majorHAnsi" w:cstheme="majorHAnsi"/>
        </w:rPr>
        <w:t xml:space="preserve"> ont quant à eux observé que la biomasse de trématodes (vers parasitaires) à l’intérieur </w:t>
      </w:r>
      <w:r w:rsidR="00AE0247">
        <w:rPr>
          <w:rFonts w:asciiTheme="majorHAnsi" w:hAnsiTheme="majorHAnsi" w:cstheme="majorHAnsi"/>
        </w:rPr>
        <w:t xml:space="preserve">d’escargots dans les étangs peut atteindre jusqu’à 33% de sa biomasse individuelle. </w:t>
      </w:r>
      <w:r w:rsidR="00AE0247" w:rsidRPr="0009388E">
        <w:rPr>
          <w:rFonts w:asciiTheme="majorHAnsi" w:hAnsiTheme="majorHAnsi" w:cstheme="majorHAnsi"/>
        </w:rPr>
        <w:t xml:space="preserve">Les parasites sont souvent </w:t>
      </w:r>
      <w:r w:rsidR="006B77AF">
        <w:rPr>
          <w:rFonts w:asciiTheme="majorHAnsi" w:hAnsiTheme="majorHAnsi" w:cstheme="majorHAnsi"/>
        </w:rPr>
        <w:t>omis</w:t>
      </w:r>
      <w:r w:rsidR="00AE0247" w:rsidRPr="0009388E">
        <w:rPr>
          <w:rFonts w:asciiTheme="majorHAnsi" w:hAnsiTheme="majorHAnsi" w:cstheme="majorHAnsi"/>
        </w:rPr>
        <w:t xml:space="preserve"> dans </w:t>
      </w:r>
      <w:r w:rsidR="006B77AF">
        <w:rPr>
          <w:rFonts w:asciiTheme="majorHAnsi" w:hAnsiTheme="majorHAnsi" w:cstheme="majorHAnsi"/>
        </w:rPr>
        <w:t xml:space="preserve">des études biologiques </w:t>
      </w:r>
      <w:r w:rsidR="00AE0247" w:rsidRPr="0009388E">
        <w:rPr>
          <w:rFonts w:asciiTheme="majorHAnsi" w:hAnsiTheme="majorHAnsi" w:cstheme="majorHAnsi"/>
        </w:rPr>
        <w:t xml:space="preserve">puisqu'ils sont petits, difficiles à identifier </w:t>
      </w:r>
      <w:r w:rsidR="006B77AF">
        <w:rPr>
          <w:rFonts w:asciiTheme="majorHAnsi" w:hAnsiTheme="majorHAnsi" w:cstheme="majorHAnsi"/>
        </w:rPr>
        <w:t>et/</w:t>
      </w:r>
      <w:r w:rsidR="00AE0247" w:rsidRPr="0009388E">
        <w:rPr>
          <w:rFonts w:asciiTheme="majorHAnsi" w:hAnsiTheme="majorHAnsi" w:cstheme="majorHAnsi"/>
        </w:rPr>
        <w:t xml:space="preserve">ou à observer </w:t>
      </w:r>
      <w:r w:rsidR="006B77AF">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{"citationID":"IVhZ6PyF","properties":{"formattedCitation":"(K.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6B77AF">
        <w:rPr>
          <w:rFonts w:asciiTheme="majorHAnsi" w:hAnsiTheme="majorHAnsi" w:cstheme="majorHAnsi"/>
        </w:rPr>
        <w:fldChar w:fldCharType="separate"/>
      </w:r>
      <w:r w:rsidR="00307108">
        <w:rPr>
          <w:rFonts w:asciiTheme="majorHAnsi" w:hAnsiTheme="majorHAnsi" w:cstheme="majorHAnsi"/>
          <w:noProof/>
        </w:rPr>
        <w:t>(Lafferty et al., 2008; Marcogliese, 2004)</w:t>
      </w:r>
      <w:r w:rsidR="006B77AF">
        <w:rPr>
          <w:rFonts w:asciiTheme="majorHAnsi" w:hAnsiTheme="majorHAnsi" w:cstheme="majorHAnsi"/>
        </w:rPr>
        <w:fldChar w:fldCharType="end"/>
      </w:r>
      <w:r w:rsidR="006B77AF">
        <w:rPr>
          <w:rFonts w:asciiTheme="majorHAnsi" w:hAnsiTheme="majorHAnsi" w:cstheme="majorHAnsi"/>
        </w:rPr>
        <w:t>. Or, ceux-ci nous renseigne énormément sur l</w:t>
      </w:r>
      <w:r>
        <w:rPr>
          <w:rFonts w:asciiTheme="majorHAnsi" w:hAnsiTheme="majorHAnsi" w:cstheme="majorHAnsi"/>
        </w:rPr>
        <w:t xml:space="preserve">es systèmes </w:t>
      </w:r>
      <w:r w:rsidR="006B77AF">
        <w:rPr>
          <w:rFonts w:asciiTheme="majorHAnsi" w:hAnsiTheme="majorHAnsi" w:cstheme="majorHAnsi"/>
        </w:rPr>
        <w:t xml:space="preserve">dans lequel ils évoluent, notamment quant aux interactions entre les organismes </w:t>
      </w:r>
      <w:r>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{"citationID":"W8dBVtFc","properties":{"formattedCitation":"(K.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Pr>
          <w:rFonts w:asciiTheme="majorHAnsi" w:hAnsiTheme="majorHAnsi" w:cstheme="majorHAnsi"/>
        </w:rPr>
        <w:fldChar w:fldCharType="separate"/>
      </w:r>
      <w:r w:rsidR="00307108">
        <w:rPr>
          <w:rFonts w:asciiTheme="majorHAnsi" w:hAnsiTheme="majorHAnsi" w:cstheme="majorHAnsi"/>
          <w:noProof/>
        </w:rPr>
        <w:t>(Lafferty et al., 2008; Marcogliese, 2004)</w:t>
      </w:r>
      <w:r>
        <w:rPr>
          <w:rFonts w:asciiTheme="majorHAnsi" w:hAnsiTheme="majorHAnsi" w:cstheme="majorHAnsi"/>
        </w:rPr>
        <w:fldChar w:fldCharType="end"/>
      </w:r>
      <w:r>
        <w:rPr>
          <w:rFonts w:asciiTheme="majorHAnsi" w:hAnsiTheme="majorHAnsi" w:cstheme="majorHAnsi"/>
        </w:rPr>
        <w:t xml:space="preserve"> </w:t>
      </w:r>
      <w:r w:rsidR="006B77AF">
        <w:rPr>
          <w:rFonts w:asciiTheme="majorHAnsi" w:hAnsiTheme="majorHAnsi" w:cstheme="majorHAnsi"/>
        </w:rPr>
        <w:t xml:space="preserve">et aux </w:t>
      </w:r>
      <w:proofErr w:type="spellStart"/>
      <w:r w:rsidR="006B77AF">
        <w:rPr>
          <w:rFonts w:asciiTheme="majorHAnsi" w:hAnsiTheme="majorHAnsi" w:cstheme="majorHAnsi"/>
        </w:rPr>
        <w:t>stresseurs</w:t>
      </w:r>
      <w:proofErr w:type="spellEnd"/>
      <w:r w:rsidR="006B77AF">
        <w:rPr>
          <w:rFonts w:asciiTheme="majorHAnsi" w:hAnsiTheme="majorHAnsi" w:cstheme="majorHAnsi"/>
        </w:rPr>
        <w:t xml:space="preserve"> </w:t>
      </w:r>
      <w:r>
        <w:rPr>
          <w:rFonts w:asciiTheme="majorHAnsi" w:hAnsiTheme="majorHAnsi" w:cstheme="majorHAnsi"/>
        </w:rPr>
        <w:t xml:space="preserve">environnementaux </w:t>
      </w:r>
      <w:r>
        <w:rPr>
          <w:rFonts w:asciiTheme="majorHAnsi" w:hAnsiTheme="majorHAnsi" w:cstheme="majorHAnsi"/>
        </w:rPr>
        <w:fldChar w:fldCharType="begin"/>
      </w:r>
      <w:r>
        <w:rPr>
          <w:rFonts w:asciiTheme="majorHAnsi" w:hAnsiTheme="majorHAnsi" w:cstheme="majorHAnsi"/>
        </w:rPr>
        <w:instrText xml:space="preserve"> ADDIN ZOTERO_ITEM CSL_CITATION {"citationID":"kdYDyS7W","properties":{"formattedCitation":"(Marcogliese, 2008, 2016)","plainCitation":"(Marcogliese, 2008, 2016)","noteIndex":0},"citationItems":[{"id":1532,"uris":["http://zotero.org/groups/2585270/items/Y87CF4JV"],"itemData":{"id":1532,"type":"article-journal","abstract":"Climate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ecosystems.","container-title":"Revue Scientifique Et Technique (International Office of Epizootics)","ISSN":"0253-1933","issue":"2","journalAbbreviation":"Rev Sci Tech","language":"eng","note":"PMID: 18819673","page":"467-484","source":"PubMed","title":"The impact of climate change on the parasites and infectious diseases of aquatic animals","volume":"27","author":[{"family":"Marcogliese","given":"D. J."}],"issued":{"date-parts":[["2008",8]]}}},{"id":1512,"uris":["http://zotero.org/groups/2585270/items/XZC8KM4W"],"itemData":{"id":1512,"type":"article-journal","abstract":"Evaluation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(Marcogliese, 2008, 2016)</w:t>
      </w:r>
      <w:r>
        <w:rPr>
          <w:rFonts w:asciiTheme="majorHAnsi" w:hAnsiTheme="majorHAnsi" w:cstheme="majorHAnsi"/>
        </w:rPr>
        <w:fldChar w:fldCharType="end"/>
      </w:r>
      <w:r>
        <w:rPr>
          <w:rFonts w:asciiTheme="majorHAnsi" w:hAnsiTheme="majorHAnsi" w:cstheme="majorHAnsi"/>
        </w:rPr>
        <w:t xml:space="preserve">. </w:t>
      </w:r>
      <w:r w:rsidR="00347593">
        <w:rPr>
          <w:rFonts w:asciiTheme="majorHAnsi" w:hAnsiTheme="majorHAnsi" w:cstheme="majorHAnsi"/>
        </w:rPr>
        <w:t>L’exemple le plus intuitif est celui des parasites transmis via la chaîne trophique. En effet, ceux-ci reflètent les liens directs du réseau trophique</w:t>
      </w:r>
      <w:r w:rsidR="00347B8B">
        <w:rPr>
          <w:rFonts w:asciiTheme="majorHAnsi" w:hAnsiTheme="majorHAnsi" w:cstheme="majorHAnsi"/>
        </w:rPr>
        <w:t xml:space="preserve"> puisque qu</w:t>
      </w:r>
      <w:r w:rsidR="00F86690">
        <w:rPr>
          <w:rFonts w:asciiTheme="majorHAnsi" w:hAnsiTheme="majorHAnsi" w:cstheme="majorHAnsi"/>
        </w:rPr>
        <w:t xml:space="preserve">’un </w:t>
      </w:r>
      <w:r w:rsidR="00347B8B">
        <w:rPr>
          <w:rFonts w:asciiTheme="majorHAnsi" w:hAnsiTheme="majorHAnsi" w:cstheme="majorHAnsi"/>
        </w:rPr>
        <w:t>hôte infecté doit nécessairement avoir consommé</w:t>
      </w:r>
      <w:r w:rsidR="00223D1D">
        <w:rPr>
          <w:rFonts w:asciiTheme="majorHAnsi" w:hAnsiTheme="majorHAnsi" w:cstheme="majorHAnsi"/>
        </w:rPr>
        <w:t xml:space="preserve"> une proie </w:t>
      </w:r>
      <w:r w:rsidR="00F86690">
        <w:rPr>
          <w:rFonts w:asciiTheme="majorHAnsi" w:hAnsiTheme="majorHAnsi" w:cstheme="majorHAnsi"/>
        </w:rPr>
        <w:t>précédemment</w:t>
      </w:r>
      <w:r w:rsidR="00223D1D">
        <w:rPr>
          <w:rFonts w:asciiTheme="majorHAnsi" w:hAnsiTheme="majorHAnsi" w:cstheme="majorHAnsi"/>
        </w:rPr>
        <w:t xml:space="preserve"> infect</w:t>
      </w:r>
      <w:r w:rsidR="00F86690">
        <w:rPr>
          <w:rFonts w:asciiTheme="majorHAnsi" w:hAnsiTheme="majorHAnsi" w:cstheme="majorHAnsi"/>
        </w:rPr>
        <w:t>é</w:t>
      </w:r>
      <w:r w:rsidR="00223D1D">
        <w:rPr>
          <w:rFonts w:asciiTheme="majorHAnsi" w:hAnsiTheme="majorHAnsi" w:cstheme="majorHAnsi"/>
        </w:rPr>
        <w:t>e</w:t>
      </w:r>
      <w:r w:rsidR="00F86690">
        <w:rPr>
          <w:rFonts w:asciiTheme="majorHAnsi" w:hAnsiTheme="majorHAnsi" w:cstheme="majorHAnsi"/>
        </w:rPr>
        <w:t xml:space="preserve"> </w:t>
      </w:r>
      <w:r w:rsidR="00F86690">
        <w:rPr>
          <w:rFonts w:asciiTheme="majorHAnsi" w:hAnsiTheme="majorHAnsi" w:cstheme="majorHAnsi"/>
        </w:rPr>
        <w:fldChar w:fldCharType="begin"/>
      </w:r>
      <w:r w:rsidR="00F86690">
        <w:rPr>
          <w:rFonts w:asciiTheme="majorHAnsi" w:hAnsiTheme="majorHAnsi" w:cstheme="majorHAnsi"/>
        </w:rPr>
        <w:instrText xml:space="preserve"> ADDIN ZOTERO_ITEM CSL_CITATION {"citationID":"HZ5zXxpI","properties":{"formattedCitation":"(Marcogliese &amp; Cone, 1997)","plainCitation":"(Marcogliese &amp; Cone, 1997)","noteIndex":0},"citationItems":[{"id":1805,"uris":["http://zotero.org/groups/2585270/items/NX84668Z"],"itemData":{"id":1805,"type":"article-journal","abstract":"Parasites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F86690">
        <w:rPr>
          <w:rFonts w:asciiTheme="majorHAnsi" w:hAnsiTheme="majorHAnsi" w:cstheme="majorHAnsi"/>
        </w:rPr>
        <w:fldChar w:fldCharType="separate"/>
      </w:r>
      <w:r w:rsidR="00F86690">
        <w:rPr>
          <w:rFonts w:asciiTheme="majorHAnsi" w:hAnsiTheme="majorHAnsi" w:cstheme="majorHAnsi"/>
          <w:noProof/>
        </w:rPr>
        <w:t>(Marcogliese &amp; Cone, 1997)</w:t>
      </w:r>
      <w:r w:rsidR="00F86690">
        <w:rPr>
          <w:rFonts w:asciiTheme="majorHAnsi" w:hAnsiTheme="majorHAnsi" w:cstheme="majorHAnsi"/>
        </w:rPr>
        <w:fldChar w:fldCharType="end"/>
      </w:r>
      <w:r w:rsidR="00347593">
        <w:rPr>
          <w:rFonts w:asciiTheme="majorHAnsi" w:hAnsiTheme="majorHAnsi" w:cstheme="majorHAnsi"/>
        </w:rPr>
        <w:t xml:space="preserve">. </w:t>
      </w:r>
      <w:r w:rsidR="00A62F4E">
        <w:rPr>
          <w:rFonts w:asciiTheme="majorHAnsi" w:hAnsiTheme="majorHAnsi" w:cstheme="majorHAnsi"/>
        </w:rPr>
        <w:t xml:space="preserve">Également, cette caractéristique bioindicatrice reflète </w:t>
      </w:r>
      <w:r w:rsidR="00834486">
        <w:rPr>
          <w:rFonts w:asciiTheme="majorHAnsi" w:hAnsiTheme="majorHAnsi" w:cstheme="majorHAnsi"/>
        </w:rPr>
        <w:t>les tendances alimentaires</w:t>
      </w:r>
      <w:r w:rsidR="00A62F4E">
        <w:rPr>
          <w:rFonts w:asciiTheme="majorHAnsi" w:hAnsiTheme="majorHAnsi" w:cstheme="majorHAnsi"/>
        </w:rPr>
        <w:t xml:space="preserve"> à plus long terme que les analyses de contenus stomacaux </w:t>
      </w:r>
      <w:r w:rsidR="00834486">
        <w:rPr>
          <w:rFonts w:asciiTheme="majorHAnsi" w:hAnsiTheme="majorHAnsi" w:cstheme="majorHAnsi"/>
        </w:rPr>
        <w:t xml:space="preserve">classique puisque les endoparasites peuvent vivre jusqu’à plusieurs années </w:t>
      </w:r>
      <w:r w:rsidR="007D6D28">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{"citationID":"aviYlfFN","properties":{"formattedCitation":"(Curtis, 1995)","plainCitation":"(Curtis, 1995)","noteIndex":0},"citationItems":[{"id":7237,"uris":["http://zotero.org/groups/2585270/items/U82DDX7R"],"itemData":{"id":7237,"type":"article-journal","container-title":"Nordic journal of freshwater research","title":"The ecological parasitology of charrs: relationships between parasites and food web structure in nothern lakes.","author":[{"family":"Curtis","given":"M."}],"issued":{"date-parts":[["1995"]]}}}],"schema":"https://github.com/citation-style-language/schema/raw/master/csl-citation.json"} </w:instrText>
      </w:r>
      <w:r w:rsidR="007D6D28">
        <w:rPr>
          <w:rFonts w:asciiTheme="majorHAnsi" w:hAnsiTheme="majorHAnsi" w:cstheme="majorHAnsi"/>
        </w:rPr>
        <w:fldChar w:fldCharType="separate"/>
      </w:r>
      <w:r w:rsidR="007D6D28">
        <w:rPr>
          <w:rFonts w:asciiTheme="majorHAnsi" w:hAnsiTheme="majorHAnsi" w:cstheme="majorHAnsi"/>
          <w:noProof/>
        </w:rPr>
        <w:t>(Curtis, 1995)</w:t>
      </w:r>
      <w:r w:rsidR="007D6D28">
        <w:rPr>
          <w:rFonts w:asciiTheme="majorHAnsi" w:hAnsiTheme="majorHAnsi" w:cstheme="majorHAnsi"/>
        </w:rPr>
        <w:fldChar w:fldCharType="end"/>
      </w:r>
      <w:r w:rsidR="00834486">
        <w:rPr>
          <w:rFonts w:asciiTheme="majorHAnsi" w:hAnsiTheme="majorHAnsi" w:cstheme="majorHAnsi"/>
        </w:rPr>
        <w:t>.</w:t>
      </w:r>
      <w:r w:rsidR="00A62F4E">
        <w:rPr>
          <w:rFonts w:asciiTheme="majorHAnsi" w:hAnsiTheme="majorHAnsi" w:cstheme="majorHAnsi"/>
        </w:rPr>
        <w:t xml:space="preserve"> </w:t>
      </w:r>
      <w:r w:rsidR="00447FEA">
        <w:rPr>
          <w:rFonts w:asciiTheme="majorHAnsi" w:hAnsiTheme="majorHAnsi" w:cstheme="majorHAnsi"/>
        </w:rPr>
        <w:t xml:space="preserve">Les parasites </w:t>
      </w:r>
      <w:r w:rsidR="00447FEA">
        <w:rPr>
          <w:rFonts w:asciiTheme="majorHAnsi" w:hAnsiTheme="majorHAnsi" w:cstheme="majorHAnsi"/>
        </w:rPr>
        <w:lastRenderedPageBreak/>
        <w:t xml:space="preserve">réagissent a </w:t>
      </w:r>
      <w:r w:rsidR="00A76D18">
        <w:rPr>
          <w:rFonts w:asciiTheme="majorHAnsi" w:hAnsiTheme="majorHAnsi" w:cstheme="majorHAnsi"/>
        </w:rPr>
        <w:t>d</w:t>
      </w:r>
      <w:r w:rsidR="00447FEA">
        <w:rPr>
          <w:rFonts w:asciiTheme="majorHAnsi" w:hAnsiTheme="majorHAnsi" w:cstheme="majorHAnsi"/>
        </w:rPr>
        <w:t xml:space="preserve">e nombreux </w:t>
      </w:r>
      <w:proofErr w:type="spellStart"/>
      <w:r w:rsidR="00447FEA">
        <w:rPr>
          <w:rFonts w:asciiTheme="majorHAnsi" w:hAnsiTheme="majorHAnsi" w:cstheme="majorHAnsi"/>
        </w:rPr>
        <w:t>stresseurs</w:t>
      </w:r>
      <w:proofErr w:type="spellEnd"/>
      <w:r w:rsidR="00447FEA">
        <w:rPr>
          <w:rFonts w:asciiTheme="majorHAnsi" w:hAnsiTheme="majorHAnsi" w:cstheme="majorHAnsi"/>
        </w:rPr>
        <w:t xml:space="preserve"> environnementaux (e.g.</w:t>
      </w:r>
      <w:r w:rsidR="00533A0E">
        <w:rPr>
          <w:rFonts w:asciiTheme="majorHAnsi" w:hAnsiTheme="majorHAnsi" w:cstheme="majorHAnsi"/>
        </w:rPr>
        <w:t xml:space="preserve"> température, pollution, eutrophisation et l’acidification</w:t>
      </w:r>
      <w:r w:rsidR="00447FEA">
        <w:rPr>
          <w:rFonts w:asciiTheme="majorHAnsi" w:hAnsiTheme="majorHAnsi" w:cstheme="majorHAnsi"/>
        </w:rPr>
        <w:t>)</w:t>
      </w:r>
      <w:r w:rsidR="00533A0E">
        <w:rPr>
          <w:rFonts w:asciiTheme="majorHAnsi" w:hAnsiTheme="majorHAnsi" w:cstheme="majorHAnsi"/>
        </w:rPr>
        <w:t xml:space="preserve"> </w:t>
      </w:r>
      <w:r w:rsidR="00447FEA">
        <w:rPr>
          <w:rFonts w:asciiTheme="majorHAnsi" w:hAnsiTheme="majorHAnsi" w:cstheme="majorHAnsi"/>
        </w:rPr>
        <w:t xml:space="preserve">ce qui leur attribut une fonction bioindicatrice  </w:t>
      </w:r>
      <w:r w:rsidR="00447FEA">
        <w:rPr>
          <w:rFonts w:asciiTheme="majorHAnsi" w:hAnsiTheme="majorHAnsi" w:cstheme="majorHAnsi"/>
        </w:rPr>
        <w:fldChar w:fldCharType="begin"/>
      </w:r>
      <w:r w:rsidR="00447FEA">
        <w:rPr>
          <w:rFonts w:asciiTheme="majorHAnsi" w:hAnsiTheme="majorHAnsi" w:cstheme="majorHAnsi"/>
        </w:rPr>
        <w:instrText xml:space="preserve"> ADDIN ZOTERO_ITEM CSL_CITATION {"citationID":"0nA12X6M","properties":{"formattedCitation":"(K. D. Lafferty, 1997; Marcogliese, 2004, 2016)","plainCitation":"(K. D. Lafferty, 1997; Marcogliese, 2004, 2016)","noteIndex":0},"citationItems":[{"id":2790,"uris":["http://zotero.org/groups/2585270/items/Z7V3MKLC"],"itemData":{"id":2790,"type":"article-journal","abstract":"There are a variety of ways that environmental changes affect parasites, suggesting that information on parasites can indicate anthropogenic impacts. Parasitism may increase if the impact reduces host resistance or increases the density of intermediate or definitive hosts. Parasitism may decrease if definitive or intermediate host density declines or parasites suffer higher mortality directly (eg. from toxic effects on parasites) or indirectly (infected hosts suffer differentially high mortality). Although these scenarios are opposing, they can provide a rich set of predictions once we understand the true associations between each parasite and impact. In this review, Kevin Lafferty discusses how parasite ecologists have used and can use parasites to assess environmental quality.","container-title":"Parasitology Today","DOI":"10.1016/S0169-4758(97)01072-7","ISSN":"0169-4758","issue":"7","journalAbbreviation":"Parasitology Today","language":"en","page":"251-255","source":"ScienceDirect","title":"Environmental parasitology: What can parasites tell us about human impacts on the environment?","title-short":"Environmental parasitology","volume":"13","author":[{"family":"Lafferty","given":"K. D."}],"issued":{"date-parts":[["1997",7,1]]}}},{"id":1516,"uris":["http://zotero.org/groups/2585270/items/2EBG3PT3"],"itemData":{"id":1516,"type":"article-journal","abstract":"Effective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sidR="00447FEA">
        <w:rPr>
          <w:rFonts w:asciiTheme="majorHAnsi" w:hAnsiTheme="majorHAnsi" w:cstheme="majorHAnsi"/>
        </w:rPr>
        <w:fldChar w:fldCharType="separate"/>
      </w:r>
      <w:r w:rsidR="00447FEA">
        <w:rPr>
          <w:rFonts w:asciiTheme="majorHAnsi" w:hAnsiTheme="majorHAnsi" w:cstheme="majorHAnsi"/>
          <w:noProof/>
        </w:rPr>
        <w:t>(K. D. Lafferty, 1997; Marcogliese, 2004, 2016)</w:t>
      </w:r>
      <w:r w:rsidR="00447FEA">
        <w:rPr>
          <w:rFonts w:asciiTheme="majorHAnsi" w:hAnsiTheme="majorHAnsi" w:cstheme="majorHAnsi"/>
        </w:rPr>
        <w:fldChar w:fldCharType="end"/>
      </w:r>
      <w:r w:rsidR="00447FEA">
        <w:rPr>
          <w:rFonts w:asciiTheme="majorHAnsi" w:hAnsiTheme="majorHAnsi" w:cstheme="majorHAnsi"/>
        </w:rPr>
        <w:t xml:space="preserve">. Par exemple, </w:t>
      </w:r>
      <w:r w:rsidR="007658B2">
        <w:rPr>
          <w:rFonts w:asciiTheme="majorHAnsi" w:hAnsiTheme="majorHAnsi" w:cstheme="majorHAnsi"/>
        </w:rPr>
        <w:t xml:space="preserve">structure de </w:t>
      </w:r>
      <w:r w:rsidR="00FC47DD">
        <w:rPr>
          <w:rFonts w:asciiTheme="majorHAnsi" w:hAnsiTheme="majorHAnsi" w:cstheme="majorHAnsi"/>
        </w:rPr>
        <w:t xml:space="preserve">la </w:t>
      </w:r>
      <w:r w:rsidR="007658B2">
        <w:rPr>
          <w:rFonts w:asciiTheme="majorHAnsi" w:hAnsiTheme="majorHAnsi" w:cstheme="majorHAnsi"/>
        </w:rPr>
        <w:t xml:space="preserve">communauté </w:t>
      </w:r>
      <w:r w:rsidR="00FC47DD">
        <w:rPr>
          <w:rFonts w:asciiTheme="majorHAnsi" w:hAnsiTheme="majorHAnsi" w:cstheme="majorHAnsi"/>
        </w:rPr>
        <w:t>parasitaire</w:t>
      </w:r>
      <w:r w:rsidR="007658B2">
        <w:rPr>
          <w:rFonts w:asciiTheme="majorHAnsi" w:hAnsiTheme="majorHAnsi" w:cstheme="majorHAnsi"/>
        </w:rPr>
        <w:t xml:space="preserve"> </w:t>
      </w:r>
      <w:r w:rsidR="00FC47DD">
        <w:rPr>
          <w:rFonts w:asciiTheme="majorHAnsi" w:hAnsiTheme="majorHAnsi" w:cstheme="majorHAnsi"/>
        </w:rPr>
        <w:t xml:space="preserve">chez le </w:t>
      </w:r>
      <w:proofErr w:type="spellStart"/>
      <w:r w:rsidR="00FC47DD">
        <w:rPr>
          <w:rFonts w:asciiTheme="majorHAnsi" w:hAnsiTheme="majorHAnsi" w:cstheme="majorHAnsi"/>
        </w:rPr>
        <w:t>choquemort</w:t>
      </w:r>
      <w:proofErr w:type="spellEnd"/>
      <w:r w:rsidR="00FC47DD">
        <w:rPr>
          <w:rFonts w:asciiTheme="majorHAnsi" w:hAnsiTheme="majorHAnsi" w:cstheme="majorHAnsi"/>
        </w:rPr>
        <w:t xml:space="preserve"> (</w:t>
      </w:r>
      <w:proofErr w:type="spellStart"/>
      <w:r w:rsidR="00FC47DD" w:rsidRPr="00FC47DD">
        <w:rPr>
          <w:rFonts w:asciiTheme="majorHAnsi" w:hAnsiTheme="majorHAnsi" w:cstheme="majorHAnsi"/>
          <w:i/>
          <w:iCs/>
        </w:rPr>
        <w:t>Fundulus</w:t>
      </w:r>
      <w:proofErr w:type="spellEnd"/>
      <w:r w:rsidR="00FC47DD" w:rsidRPr="00FC47DD">
        <w:rPr>
          <w:rFonts w:asciiTheme="majorHAnsi" w:hAnsiTheme="majorHAnsi" w:cstheme="majorHAnsi"/>
          <w:i/>
          <w:iCs/>
        </w:rPr>
        <w:t xml:space="preserve"> </w:t>
      </w:r>
      <w:proofErr w:type="spellStart"/>
      <w:r w:rsidR="00FC47DD" w:rsidRPr="00FC47DD">
        <w:rPr>
          <w:rFonts w:asciiTheme="majorHAnsi" w:hAnsiTheme="majorHAnsi" w:cstheme="majorHAnsi"/>
          <w:i/>
          <w:iCs/>
        </w:rPr>
        <w:t>heteroclitus</w:t>
      </w:r>
      <w:proofErr w:type="spellEnd"/>
      <w:r w:rsidR="00FC47DD">
        <w:rPr>
          <w:rFonts w:asciiTheme="majorHAnsi" w:hAnsiTheme="majorHAnsi" w:cstheme="majorHAnsi"/>
        </w:rPr>
        <w:t xml:space="preserve">) </w:t>
      </w:r>
      <w:r w:rsidR="007658B2">
        <w:rPr>
          <w:rFonts w:asciiTheme="majorHAnsi" w:hAnsiTheme="majorHAnsi" w:cstheme="majorHAnsi"/>
        </w:rPr>
        <w:t>dans les effluents des usines de pâtes et papiers seraient associé au niveau d’eutrophisation</w:t>
      </w:r>
      <w:r w:rsidR="00447FEA">
        <w:rPr>
          <w:rFonts w:asciiTheme="majorHAnsi" w:hAnsiTheme="majorHAnsi" w:cstheme="majorHAnsi"/>
        </w:rPr>
        <w:t>, mais non</w:t>
      </w:r>
      <w:r w:rsidR="007658B2">
        <w:rPr>
          <w:rFonts w:asciiTheme="majorHAnsi" w:hAnsiTheme="majorHAnsi" w:cstheme="majorHAnsi"/>
        </w:rPr>
        <w:t xml:space="preserve"> aux contaminants industriels </w:t>
      </w:r>
      <w:r w:rsidR="00FC47DD">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{"citationID":"BXK26PYJ","properties":{"formattedCitation":"(Blanar et al., 2011)","plainCitation":"(Blanar et al., 2011)","noteIndex":0},"citationItems":[{"id":7238,"uris":["http://zotero.org/groups/2585270/items/5224C4AJ"],"itemData":{"id":7238,"type":"article-journal","abstract":"Previously published multidisciplinary studies in the Miramichi and Bouctouche rivers (New Brunswick, Canada) noted significant changes in fish health parameters, including elevated tissue levels of organic contaminants and a wide range of physiological disturbances, in mummichog Fundulus heteroclitus (L.) from a site on the Miramichi River that received bleached kraft pulpmill and municipal effluent. The present study reports differences in the abundance of individual parasite species, as well as parasite infracommunity and component community composition, in mummichog from both rivers. These differences were evaluated in relation to host (size, condition, immune function, tissue organochlorine contaminant levels) and environmental (faecal coliform counts, salinity, temperature) data derived from the previously published studies. Overall, 18 parasite species were identified, the most common of which were Ascocotyle sp. larv., Ornithodiplostomum sp. larv., Posthodiplostomum sp. larv., and Proteocephalus filicollis (Rudolphi, 1802). There were broad differences in parasite community structure and composition between rivers and within rivers, the most prominent pattern being a pronounced difference between sites in the upper and lower estuary of each river that was likely driven by salinity. Mean infracommunity richness was also positively related to faecal coliforms (considered here as a surrogate measure of eutrophication via municipal sewage), and both were highest at the most polluted site. We noted no other significant relationships. Thus our data suggest that the parasite communities in these two estuaries were primarily structured by large upstream/downstream ecological gradients in salinity, and secondarily by eutrophication due to pollution by municipal and industrial effluents. Overall, our results highlight the value of coordinated multidisciplinary studies for understanding the factors that shape parasite abundance and community structure.","container-title":"Folia Parasitologica","DOI":"10.14411/fp.2011.023","ISSN":"0015-5683","issue":"3","journalAbbreviation":"Folia Parasitol (Praha)","language":"eng","note":"PMID: 22053620","page":"240-248","source":"PubMed","title":"Natural and anthropogenic factors shape metazoan parasite community structure in mummichog (Fundulus heteroclitus) from two estuaries in New Brunswick, Canada","volume":"58","author":[{"family":"Blanar","given":"Christopher A."},{"family":"Marcogliese","given":"David J."},{"family":"Couillard","given":"Catherine M."}],"issued":{"date-parts":[["2011",9]]}}}],"schema":"https://github.com/citation-style-language/schema/raw/master/csl-citation.json"} </w:instrText>
      </w:r>
      <w:r w:rsidR="00FC47DD">
        <w:rPr>
          <w:rFonts w:asciiTheme="majorHAnsi" w:hAnsiTheme="majorHAnsi" w:cstheme="majorHAnsi"/>
        </w:rPr>
        <w:fldChar w:fldCharType="separate"/>
      </w:r>
      <w:r w:rsidR="00FC47DD" w:rsidRPr="00AD7891">
        <w:rPr>
          <w:rFonts w:asciiTheme="majorHAnsi" w:hAnsiTheme="majorHAnsi" w:cstheme="majorHAnsi"/>
          <w:noProof/>
        </w:rPr>
        <w:t>(Blanar et al., 2011)</w:t>
      </w:r>
      <w:r w:rsidR="00FC47DD">
        <w:rPr>
          <w:rFonts w:asciiTheme="majorHAnsi" w:hAnsiTheme="majorHAnsi" w:cstheme="majorHAnsi"/>
        </w:rPr>
        <w:fldChar w:fldCharType="end"/>
      </w:r>
      <w:r w:rsidR="00FC47DD" w:rsidRPr="00AD7891">
        <w:rPr>
          <w:rFonts w:asciiTheme="majorHAnsi" w:hAnsiTheme="majorHAnsi" w:cstheme="majorHAnsi"/>
        </w:rPr>
        <w:t>.</w:t>
      </w:r>
    </w:p>
    <w:p w14:paraId="5FF32C00" w14:textId="77777777" w:rsidR="007D6D28" w:rsidRPr="00AD7891" w:rsidRDefault="007D6D28" w:rsidP="00D029B9">
      <w:pPr>
        <w:spacing w:line="360" w:lineRule="auto"/>
        <w:jc w:val="both"/>
        <w:rPr>
          <w:rFonts w:ascii="Arial" w:hAnsi="Arial" w:cs="Arial"/>
          <w:color w:val="222222"/>
          <w:sz w:val="20"/>
          <w:szCs w:val="20"/>
          <w:shd w:val="clear" w:color="auto" w:fill="FFFFFF"/>
        </w:rPr>
      </w:pPr>
    </w:p>
    <w:p w14:paraId="38BCA383" w14:textId="770AF785" w:rsidR="00CC4142"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sidR="00CC4142">
        <w:rPr>
          <w:rFonts w:asciiTheme="majorHAnsi" w:hAnsiTheme="majorHAnsi" w:cstheme="majorHAnsi"/>
          <w:b/>
          <w:bCs/>
        </w:rPr>
        <w:t>[</w:t>
      </w:r>
      <w:proofErr w:type="gramEnd"/>
      <w:r w:rsidR="00CC4142">
        <w:rPr>
          <w:rFonts w:asciiTheme="majorHAnsi" w:hAnsiTheme="majorHAnsi" w:cstheme="majorHAnsi"/>
          <w:b/>
          <w:bCs/>
        </w:rPr>
        <w:t>Physiologie]</w:t>
      </w:r>
      <w:r>
        <w:rPr>
          <w:rFonts w:asciiTheme="majorHAnsi" w:hAnsiTheme="majorHAnsi" w:cstheme="majorHAnsi"/>
        </w:rPr>
        <w:t xml:space="preserve"> </w:t>
      </w:r>
      <w:r w:rsidR="002813CD">
        <w:rPr>
          <w:rFonts w:asciiTheme="majorHAnsi" w:hAnsiTheme="majorHAnsi" w:cstheme="majorHAnsi"/>
        </w:rPr>
        <w:t>Les parasites peuvent influencer les populations et communautés naturelles de multiples façons. Comme un parasite</w:t>
      </w:r>
      <w:proofErr w:type="gramStart"/>
      <w:r w:rsidR="002813CD">
        <w:rPr>
          <w:rFonts w:asciiTheme="majorHAnsi" w:hAnsiTheme="majorHAnsi" w:cstheme="majorHAnsi"/>
        </w:rPr>
        <w:t xml:space="preserve"> «exploite</w:t>
      </w:r>
      <w:proofErr w:type="gramEnd"/>
      <w:r w:rsidR="002813CD">
        <w:rPr>
          <w:rFonts w:asciiTheme="majorHAnsi" w:hAnsiTheme="majorHAnsi" w:cstheme="majorHAnsi"/>
        </w:rPr>
        <w:t>» son hôte, il vient débalancer l’allocation des ressources énergétiques de l’hôte ce qui peut entraîner</w:t>
      </w:r>
      <w:r w:rsidR="00FF4A4C">
        <w:rPr>
          <w:rFonts w:asciiTheme="majorHAnsi" w:hAnsiTheme="majorHAnsi" w:cstheme="majorHAnsi"/>
        </w:rPr>
        <w:t xml:space="preserve"> une détérioration des fonctions physiologiques.</w:t>
      </w:r>
      <w:r w:rsidR="002813CD">
        <w:rPr>
          <w:rFonts w:asciiTheme="majorHAnsi" w:hAnsiTheme="majorHAnsi" w:cstheme="majorHAnsi"/>
        </w:rPr>
        <w:t xml:space="preserve"> Par exemple, </w:t>
      </w:r>
      <w:r w:rsidR="00FF4A4C">
        <w:rPr>
          <w:rFonts w:asciiTheme="majorHAnsi" w:hAnsiTheme="majorHAnsi" w:cstheme="majorHAnsi"/>
        </w:rPr>
        <w:t>il a été montré que l’infection par des cestodes stimule la réponse immunitaire chez la carpe commune (</w:t>
      </w:r>
      <w:proofErr w:type="spellStart"/>
      <w:r w:rsidR="00FF4A4C" w:rsidRPr="00FF4A4C">
        <w:rPr>
          <w:rFonts w:asciiTheme="majorHAnsi" w:hAnsiTheme="majorHAnsi" w:cstheme="majorHAnsi"/>
          <w:i/>
          <w:iCs/>
        </w:rPr>
        <w:t>Cyprinus</w:t>
      </w:r>
      <w:proofErr w:type="spellEnd"/>
      <w:r w:rsidR="00FF4A4C" w:rsidRPr="00FF4A4C">
        <w:rPr>
          <w:rFonts w:asciiTheme="majorHAnsi" w:hAnsiTheme="majorHAnsi" w:cstheme="majorHAnsi"/>
          <w:i/>
          <w:iCs/>
        </w:rPr>
        <w:t xml:space="preserve"> </w:t>
      </w:r>
      <w:proofErr w:type="spellStart"/>
      <w:r w:rsidR="00FF4A4C" w:rsidRPr="00FF4A4C">
        <w:rPr>
          <w:rFonts w:asciiTheme="majorHAnsi" w:hAnsiTheme="majorHAnsi" w:cstheme="majorHAnsi"/>
          <w:i/>
          <w:iCs/>
        </w:rPr>
        <w:t>carpio</w:t>
      </w:r>
      <w:proofErr w:type="spellEnd"/>
      <w:r w:rsidR="00FF4A4C">
        <w:rPr>
          <w:rFonts w:asciiTheme="majorHAnsi" w:hAnsiTheme="majorHAnsi" w:cstheme="majorHAnsi"/>
        </w:rPr>
        <w:t xml:space="preserve">) par l’activation des phagocytes </w:t>
      </w:r>
      <w:r w:rsidR="00FF4A4C">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{"citationID":"nEes8gzt","properties":{"formattedCitation":"(Rohlenov\\uc0\\u225{} et al., 2011)","plainCitation":"(Rohlenová et al., 2011)","noteIndex":0},"citationItems":[{"id":4184,"uris":["http://zotero.org/groups/2585270/items/GKAFYHN7"],"itemData":{"id":4184,"type":"article-journal","abstract":"The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00FF4A4C">
        <w:rPr>
          <w:rFonts w:asciiTheme="majorHAnsi" w:hAnsiTheme="majorHAnsi" w:cstheme="majorHAnsi"/>
        </w:rPr>
        <w:fldChar w:fldCharType="separate"/>
      </w:r>
      <w:r w:rsidR="00FF4A4C" w:rsidRPr="00FF4A4C">
        <w:rPr>
          <w:rFonts w:ascii="Calibri Light" w:hAnsiTheme="majorHAnsi" w:cs="Calibri Light"/>
          <w:kern w:val="0"/>
        </w:rPr>
        <w:t>(</w:t>
      </w:r>
      <w:proofErr w:type="spellStart"/>
      <w:r w:rsidR="00FF4A4C" w:rsidRPr="00FF4A4C">
        <w:rPr>
          <w:rFonts w:ascii="Calibri Light" w:hAnsiTheme="majorHAnsi" w:cs="Calibri Light"/>
          <w:kern w:val="0"/>
        </w:rPr>
        <w:t>Rohlenová</w:t>
      </w:r>
      <w:proofErr w:type="spellEnd"/>
      <w:r w:rsidR="00FF4A4C" w:rsidRPr="00FF4A4C">
        <w:rPr>
          <w:rFonts w:ascii="Calibri Light" w:hAnsiTheme="majorHAnsi" w:cs="Calibri Light"/>
          <w:kern w:val="0"/>
        </w:rPr>
        <w:t xml:space="preserve"> et al., 2011)</w:t>
      </w:r>
      <w:r w:rsidR="00FF4A4C">
        <w:rPr>
          <w:rFonts w:asciiTheme="majorHAnsi" w:hAnsiTheme="majorHAnsi" w:cstheme="majorHAnsi"/>
        </w:rPr>
        <w:fldChar w:fldCharType="end"/>
      </w:r>
      <w:r w:rsidR="00FF4A4C">
        <w:rPr>
          <w:rFonts w:asciiTheme="majorHAnsi" w:hAnsiTheme="majorHAnsi" w:cstheme="majorHAnsi"/>
        </w:rPr>
        <w:t xml:space="preserve">. Comme l’allocation des ressources énergétiques est un compromis entre les </w:t>
      </w:r>
      <w:r w:rsidR="00B97BE6">
        <w:rPr>
          <w:rFonts w:asciiTheme="majorHAnsi" w:hAnsiTheme="majorHAnsi" w:cstheme="majorHAnsi"/>
        </w:rPr>
        <w:t>différentes fonctions physiologiques, a</w:t>
      </w:r>
      <w:r w:rsidR="00FF4A4C">
        <w:rPr>
          <w:rFonts w:asciiTheme="majorHAnsi" w:hAnsiTheme="majorHAnsi" w:cstheme="majorHAnsi"/>
        </w:rPr>
        <w:t>ugmenter le budget énergétique pour la réponse immunitaire</w:t>
      </w:r>
      <w:r w:rsidR="00B97BE6">
        <w:rPr>
          <w:rFonts w:asciiTheme="majorHAnsi" w:hAnsiTheme="majorHAnsi" w:cstheme="majorHAnsi"/>
        </w:rPr>
        <w:t xml:space="preserve"> implique nécessairement une diminution de la portion énergétique aux autres fonctions comme la croissance, la reproduction ou la maintenance des organes vitaux. La charge parasitaire peut également déclencher un réponse de stress qui résulte en l’altération des performances comme le comportement de nage et le temps de fuite en présence d’un prédateur </w:t>
      </w:r>
      <w:r w:rsidR="00B97BE6">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{"citationID":"Gh26cAH7","properties":{"formattedCitation":"(Allan et al., 2020)","plainCitation":"(Allan et al., 2020)","noteIndex":0},"citationItems":[{"id":4183,"uris":["http://zotero.org/groups/2585270/items/ES5NF4KL"],"itemData":{"id":4183,"type":"article-journal","abstract":"Parasites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cortisol. To 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00B97BE6">
        <w:rPr>
          <w:rFonts w:asciiTheme="majorHAnsi" w:hAnsiTheme="majorHAnsi" w:cstheme="majorHAnsi"/>
        </w:rPr>
        <w:fldChar w:fldCharType="separate"/>
      </w:r>
      <w:r w:rsidR="00B97BE6" w:rsidRPr="00B97BE6">
        <w:rPr>
          <w:rFonts w:asciiTheme="majorHAnsi" w:hAnsiTheme="majorHAnsi" w:cstheme="majorHAnsi"/>
          <w:noProof/>
        </w:rPr>
        <w:t>(Allan et al., 2020)</w:t>
      </w:r>
      <w:r w:rsidR="00B97BE6">
        <w:rPr>
          <w:rFonts w:asciiTheme="majorHAnsi" w:hAnsiTheme="majorHAnsi" w:cstheme="majorHAnsi"/>
        </w:rPr>
        <w:fldChar w:fldCharType="end"/>
      </w:r>
      <w:r w:rsidR="00B97BE6">
        <w:rPr>
          <w:rFonts w:asciiTheme="majorHAnsi" w:hAnsiTheme="majorHAnsi" w:cstheme="majorHAnsi"/>
        </w:rPr>
        <w:t xml:space="preserve">. D’autres parasites peuvent causer des dommages physiologiques directs en migrant dans les tissus de l’hôte. </w:t>
      </w:r>
      <w:r w:rsidR="00BC4EBB">
        <w:rPr>
          <w:rFonts w:asciiTheme="majorHAnsi" w:hAnsiTheme="majorHAnsi" w:cstheme="majorHAnsi"/>
        </w:rPr>
        <w:t xml:space="preserve">Les douves des yeux, par exemple, sont des espèces de trématodes qui migrent au niveau des yeux des poisson-hôtes et causent des cataractes qui réduisent l’acuité visuelle nuisant ainsi, au comportement de fuite et d’alimentation de l’hôte </w:t>
      </w:r>
      <w:r w:rsidR="00BC4EBB">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{"citationID":"C1xuVCdO","properties":{"formattedCitation":"(Sepp\\uc0\\u228{}l\\uc0\\u228{} et al., 2005; Vivas Mu\\uc0\\u241{}oz et al., 2019)","plainCitation":"(Seppälä et al., 2005; Vivas Muñoz et al., 2019)","noteIndex":0},"citationItems":[{"id":4181,"uris":["http://zotero.org/groups/2585270/items/VHHZPJCV"],"itemData":{"id":4181,"type":"article-journal","abstract":"Trophically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Tellervo"}],"issued":{"date-parts":[["2005",10,1]]}},"label":"page"},{"id":4179,"uris":["http://zotero.org/groups/2585270/items/SPD4F7FE"],"itemData":{"id":4179,"type":"article-journal","abstract":"Visual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00BC4EBB">
        <w:rPr>
          <w:rFonts w:asciiTheme="majorHAnsi" w:hAnsiTheme="majorHAnsi" w:cstheme="majorHAnsi"/>
        </w:rPr>
        <w:fldChar w:fldCharType="separate"/>
      </w:r>
      <w:r w:rsidR="00BC4EBB" w:rsidRPr="00BC4EBB">
        <w:rPr>
          <w:rFonts w:ascii="Calibri Light" w:hAnsiTheme="majorHAnsi" w:cs="Calibri Light"/>
          <w:kern w:val="0"/>
        </w:rPr>
        <w:t>(</w:t>
      </w:r>
      <w:proofErr w:type="spellStart"/>
      <w:r w:rsidR="00BC4EBB" w:rsidRPr="00BC4EBB">
        <w:rPr>
          <w:rFonts w:ascii="Calibri Light" w:hAnsiTheme="majorHAnsi" w:cs="Calibri Light"/>
          <w:kern w:val="0"/>
        </w:rPr>
        <w:t>Seppälä</w:t>
      </w:r>
      <w:proofErr w:type="spellEnd"/>
      <w:r w:rsidR="00BC4EBB" w:rsidRPr="00BC4EBB">
        <w:rPr>
          <w:rFonts w:ascii="Calibri Light" w:hAnsiTheme="majorHAnsi" w:cs="Calibri Light"/>
          <w:kern w:val="0"/>
        </w:rPr>
        <w:t xml:space="preserve"> et al., 2005; </w:t>
      </w:r>
      <w:proofErr w:type="spellStart"/>
      <w:r w:rsidR="00BC4EBB" w:rsidRPr="00BC4EBB">
        <w:rPr>
          <w:rFonts w:ascii="Calibri Light" w:hAnsiTheme="majorHAnsi" w:cs="Calibri Light"/>
          <w:kern w:val="0"/>
        </w:rPr>
        <w:t>Vivas</w:t>
      </w:r>
      <w:proofErr w:type="spellEnd"/>
      <w:r w:rsidR="00BC4EBB" w:rsidRPr="00BC4EBB">
        <w:rPr>
          <w:rFonts w:ascii="Calibri Light" w:hAnsiTheme="majorHAnsi" w:cs="Calibri Light"/>
          <w:kern w:val="0"/>
        </w:rPr>
        <w:t xml:space="preserve"> </w:t>
      </w:r>
      <w:proofErr w:type="spellStart"/>
      <w:r w:rsidR="00BC4EBB" w:rsidRPr="00BC4EBB">
        <w:rPr>
          <w:rFonts w:ascii="Calibri Light" w:hAnsiTheme="majorHAnsi" w:cs="Calibri Light"/>
          <w:kern w:val="0"/>
        </w:rPr>
        <w:t>Muñoz</w:t>
      </w:r>
      <w:proofErr w:type="spellEnd"/>
      <w:r w:rsidR="00BC4EBB" w:rsidRPr="00BC4EBB">
        <w:rPr>
          <w:rFonts w:ascii="Calibri Light" w:hAnsiTheme="majorHAnsi" w:cs="Calibri Light"/>
          <w:kern w:val="0"/>
        </w:rPr>
        <w:t xml:space="preserve"> et al., 2019)</w:t>
      </w:r>
      <w:r w:rsidR="00BC4EBB">
        <w:rPr>
          <w:rFonts w:asciiTheme="majorHAnsi" w:hAnsiTheme="majorHAnsi" w:cstheme="majorHAnsi"/>
        </w:rPr>
        <w:fldChar w:fldCharType="end"/>
      </w:r>
      <w:r w:rsidR="00BC4EBB">
        <w:rPr>
          <w:rFonts w:asciiTheme="majorHAnsi" w:hAnsiTheme="majorHAnsi" w:cstheme="majorHAnsi"/>
        </w:rPr>
        <w:t>.</w:t>
      </w:r>
      <w:r w:rsidR="00CC4142">
        <w:rPr>
          <w:rFonts w:asciiTheme="majorHAnsi" w:hAnsiTheme="majorHAnsi" w:cstheme="majorHAnsi"/>
        </w:rPr>
        <w:t xml:space="preserve"> </w:t>
      </w:r>
    </w:p>
    <w:p w14:paraId="35F533C1" w14:textId="77777777" w:rsidR="00CC4142" w:rsidRDefault="00CC4142" w:rsidP="00D029B9">
      <w:pPr>
        <w:spacing w:line="360" w:lineRule="auto"/>
        <w:jc w:val="both"/>
        <w:rPr>
          <w:rFonts w:asciiTheme="majorHAnsi" w:hAnsiTheme="majorHAnsi" w:cstheme="majorHAnsi"/>
        </w:rPr>
      </w:pPr>
    </w:p>
    <w:p w14:paraId="117D6129" w14:textId="4F7F0CB3" w:rsidR="00C51CB6" w:rsidRDefault="00CC4142" w:rsidP="00C51CB6">
      <w:pPr>
        <w:spacing w:line="360" w:lineRule="auto"/>
        <w:jc w:val="both"/>
        <w:rPr>
          <w:rFonts w:asciiTheme="majorHAnsi" w:hAnsiTheme="majorHAnsi" w:cstheme="majorHAnsi"/>
        </w:rPr>
      </w:pPr>
      <w:r>
        <w:rPr>
          <w:rFonts w:asciiTheme="majorHAnsi" w:hAnsiTheme="majorHAnsi" w:cstheme="majorHAnsi"/>
          <w:b/>
          <w:bCs/>
        </w:rPr>
        <w:t>[Comportement]</w:t>
      </w:r>
      <w:r>
        <w:rPr>
          <w:rFonts w:asciiTheme="majorHAnsi" w:hAnsiTheme="majorHAnsi" w:cstheme="majorHAnsi"/>
        </w:rPr>
        <w:t xml:space="preserve"> La présence d’infection dans une population ou un environnement peut influencer le comportement des organismes qui y vivent. </w:t>
      </w:r>
      <w:r w:rsidR="00C72E31">
        <w:rPr>
          <w:rFonts w:asciiTheme="majorHAnsi" w:hAnsiTheme="majorHAnsi" w:cstheme="majorHAnsi"/>
        </w:rPr>
        <w:t xml:space="preserve">D’une part, les espèces-hôtes peuvent adapter leur comportement de manière délibérée face à l’infection. </w:t>
      </w:r>
      <w:r>
        <w:rPr>
          <w:rFonts w:asciiTheme="majorHAnsi" w:hAnsiTheme="majorHAnsi" w:cstheme="majorHAnsi"/>
        </w:rPr>
        <w:t xml:space="preserve">On appelle «comportement d’évitement parasitaire» les traits comportementaux destinés à prévenir l’infection </w:t>
      </w:r>
      <w:r w:rsidR="008C567E">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{"citationID":"Nd2ZZtKb","properties":{"formattedCitation":"(Behringer et al., 2018)","plainCitation":"(Behringer et al., 2018)","noteIndex":0},"citationItems":[{"id":4177,"uris":["http://zotero.org/groups/2585270/items/W7FIAYLC"],"itemData":{"id":4177,"type":"article-journal","abstract":"Parasites,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008C567E">
        <w:rPr>
          <w:rFonts w:asciiTheme="majorHAnsi" w:hAnsiTheme="majorHAnsi" w:cstheme="majorHAnsi"/>
        </w:rPr>
        <w:fldChar w:fldCharType="separate"/>
      </w:r>
      <w:r w:rsidR="008C567E">
        <w:rPr>
          <w:rFonts w:asciiTheme="majorHAnsi" w:hAnsiTheme="majorHAnsi" w:cstheme="majorHAnsi"/>
          <w:noProof/>
        </w:rPr>
        <w:t>(Behringer et al., 2018)</w:t>
      </w:r>
      <w:r w:rsidR="008C567E">
        <w:rPr>
          <w:rFonts w:asciiTheme="majorHAnsi" w:hAnsiTheme="majorHAnsi" w:cstheme="majorHAnsi"/>
        </w:rPr>
        <w:fldChar w:fldCharType="end"/>
      </w:r>
      <w:r w:rsidR="008C567E">
        <w:rPr>
          <w:rFonts w:asciiTheme="majorHAnsi" w:hAnsiTheme="majorHAnsi" w:cstheme="majorHAnsi"/>
        </w:rPr>
        <w:t xml:space="preserve">. </w:t>
      </w:r>
      <w:r w:rsidR="00412B5F">
        <w:rPr>
          <w:rFonts w:asciiTheme="majorHAnsi" w:hAnsiTheme="majorHAnsi" w:cstheme="majorHAnsi"/>
        </w:rPr>
        <w:t xml:space="preserve">Par exemple, </w:t>
      </w:r>
      <w:r w:rsidR="00412B5F">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{"citationID":"5jR3VzIR","properties":{"formattedCitation":"(Poulin &amp; FitzGerald, 1989)","plainCitation":"(Poulin &amp; FitzGerald, 1989)","dontUpdate":true,"noteIndex":0},"citationItems":[{"id":4175,"uris":["http://zotero.org/groups/2585270/items/2FCS7279"],"itemData":{"id":4175,"type":"article-journal","abstract":"In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00412B5F">
        <w:rPr>
          <w:rFonts w:asciiTheme="majorHAnsi" w:hAnsiTheme="majorHAnsi" w:cstheme="majorHAnsi"/>
        </w:rPr>
        <w:fldChar w:fldCharType="separate"/>
      </w:r>
      <w:r w:rsidR="00307108">
        <w:rPr>
          <w:rFonts w:asciiTheme="majorHAnsi" w:hAnsiTheme="majorHAnsi" w:cstheme="majorHAnsi"/>
          <w:noProof/>
        </w:rPr>
        <w:t xml:space="preserve">Poulin &amp; FitzGerald </w:t>
      </w:r>
      <w:r w:rsidR="003418EA">
        <w:rPr>
          <w:rFonts w:asciiTheme="majorHAnsi" w:hAnsiTheme="majorHAnsi" w:cstheme="majorHAnsi"/>
          <w:noProof/>
        </w:rPr>
        <w:t>(</w:t>
      </w:r>
      <w:r w:rsidR="00307108">
        <w:rPr>
          <w:rFonts w:asciiTheme="majorHAnsi" w:hAnsiTheme="majorHAnsi" w:cstheme="majorHAnsi"/>
          <w:noProof/>
        </w:rPr>
        <w:t>1989)</w:t>
      </w:r>
      <w:r w:rsidR="00412B5F">
        <w:rPr>
          <w:rFonts w:asciiTheme="majorHAnsi" w:hAnsiTheme="majorHAnsi" w:cstheme="majorHAnsi"/>
        </w:rPr>
        <w:fldChar w:fldCharType="end"/>
      </w:r>
      <w:r w:rsidR="001F5510">
        <w:rPr>
          <w:rFonts w:asciiTheme="majorHAnsi" w:hAnsiTheme="majorHAnsi" w:cstheme="majorHAnsi"/>
        </w:rPr>
        <w:t xml:space="preserve"> ont montré qu’en temps normal, les épinoches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aculeatus</w:t>
      </w:r>
      <w:proofErr w:type="spellEnd"/>
      <w:r w:rsidR="001F5510" w:rsidRPr="001F5510">
        <w:rPr>
          <w:rFonts w:asciiTheme="majorHAnsi" w:hAnsiTheme="majorHAnsi" w:cstheme="majorHAnsi"/>
          <w:i/>
          <w:iCs/>
        </w:rPr>
        <w:t xml:space="preserve"> </w:t>
      </w:r>
      <w:r w:rsidR="001F5510">
        <w:rPr>
          <w:rFonts w:asciiTheme="majorHAnsi" w:hAnsiTheme="majorHAnsi" w:cstheme="majorHAnsi"/>
        </w:rPr>
        <w:t xml:space="preserve">et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wheatlandi</w:t>
      </w:r>
      <w:proofErr w:type="spellEnd"/>
      <w:r w:rsidR="001F5510" w:rsidRPr="001F5510">
        <w:rPr>
          <w:rFonts w:asciiTheme="majorHAnsi" w:hAnsiTheme="majorHAnsi" w:cstheme="majorHAnsi"/>
        </w:rPr>
        <w:t xml:space="preserve">) </w:t>
      </w:r>
      <w:r w:rsidR="001F5510">
        <w:rPr>
          <w:rFonts w:asciiTheme="majorHAnsi" w:hAnsiTheme="majorHAnsi" w:cstheme="majorHAnsi"/>
        </w:rPr>
        <w:t xml:space="preserve">préfèrent nager dans les zones de végétation, mais qu’en présence de l’ectoparasite </w:t>
      </w:r>
      <w:proofErr w:type="spellStart"/>
      <w:r w:rsidR="001F5510" w:rsidRPr="001F5510">
        <w:rPr>
          <w:rFonts w:asciiTheme="majorHAnsi" w:hAnsiTheme="majorHAnsi" w:cstheme="majorHAnsi"/>
          <w:i/>
          <w:iCs/>
        </w:rPr>
        <w:t>Argulus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canadensis</w:t>
      </w:r>
      <w:proofErr w:type="spellEnd"/>
      <w:r w:rsidR="001F5510">
        <w:rPr>
          <w:rFonts w:asciiTheme="majorHAnsi" w:hAnsiTheme="majorHAnsi" w:cstheme="majorHAnsi"/>
        </w:rPr>
        <w:t xml:space="preserve">, certains individus optaient pour les </w:t>
      </w:r>
      <w:r w:rsidR="001F5510">
        <w:rPr>
          <w:rFonts w:asciiTheme="majorHAnsi" w:hAnsiTheme="majorHAnsi" w:cstheme="majorHAnsi"/>
        </w:rPr>
        <w:lastRenderedPageBreak/>
        <w:t>zones ouvertes afin d’éviter les zones profondes et végétalisées favorisées par le parasite.</w:t>
      </w:r>
      <w:r w:rsidR="00D6602C">
        <w:rPr>
          <w:rFonts w:asciiTheme="majorHAnsi" w:hAnsiTheme="majorHAnsi" w:cstheme="majorHAnsi"/>
        </w:rPr>
        <w:t xml:space="preserve"> Le comportement social est </w:t>
      </w:r>
      <w:r w:rsidR="000F3BA2">
        <w:rPr>
          <w:rFonts w:asciiTheme="majorHAnsi" w:hAnsiTheme="majorHAnsi" w:cstheme="majorHAnsi"/>
        </w:rPr>
        <w:t xml:space="preserve">aussi </w:t>
      </w:r>
      <w:r w:rsidR="00D6602C">
        <w:rPr>
          <w:rFonts w:asciiTheme="majorHAnsi" w:hAnsiTheme="majorHAnsi" w:cstheme="majorHAnsi"/>
        </w:rPr>
        <w:t xml:space="preserve">un trait qui semble être affecté par la présence d’infection. En présence d’un choix entre des groupes de poissons infectés et non-infectés, les individus </w:t>
      </w:r>
      <w:r w:rsidR="00D6602C" w:rsidRPr="00D6602C">
        <w:rPr>
          <w:rFonts w:asciiTheme="majorHAnsi" w:hAnsiTheme="majorHAnsi" w:cstheme="majorHAnsi"/>
          <w:i/>
          <w:iCs/>
        </w:rPr>
        <w:t xml:space="preserve">G. </w:t>
      </w:r>
      <w:proofErr w:type="spellStart"/>
      <w:r w:rsidR="00D6602C" w:rsidRPr="00D6602C">
        <w:rPr>
          <w:rFonts w:asciiTheme="majorHAnsi" w:hAnsiTheme="majorHAnsi" w:cstheme="majorHAnsi"/>
          <w:i/>
          <w:iCs/>
        </w:rPr>
        <w:t>aculeatus</w:t>
      </w:r>
      <w:proofErr w:type="spellEnd"/>
      <w:r w:rsidR="00D6602C">
        <w:rPr>
          <w:rFonts w:asciiTheme="majorHAnsi" w:hAnsiTheme="majorHAnsi" w:cstheme="majorHAnsi"/>
        </w:rPr>
        <w:t xml:space="preserve"> non-infectés préfèrent les conspécifiques non-infectés </w:t>
      </w:r>
      <w:r w:rsidR="00D6602C">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{"citationID":"3XbwZgQp","properties":{"formattedCitation":"(Dugatkin et al., 1994; Ward et al., 2005)","plainCitation":"(Dugatkin et al., 1994; Ward et al., 2005)","noteIndex":0},"citationItems":[{"id":4178,"uris":["http://zotero.org/groups/2585270/items/4V3HB867"],"itemData":{"id":4178,"type":"article-journal","abstract":"Juvenile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J."},{"family":"Lavoie","given":"Julie"}],"issued":{"date-parts":[["1994",2,1]]}}},{"id":4173,"uris":["http://zotero.org/groups/2585270/items/46KT79MD"],"itemData":{"id":4173,"type":"article-journal","abstract":"We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(Dugatkin et al., 1994; Ward et al., 2005)</w:t>
      </w:r>
      <w:r w:rsidR="00D6602C">
        <w:rPr>
          <w:rFonts w:asciiTheme="majorHAnsi" w:hAnsiTheme="majorHAnsi" w:cstheme="majorHAnsi"/>
        </w:rPr>
        <w:fldChar w:fldCharType="end"/>
      </w:r>
      <w:r w:rsidR="00D6602C">
        <w:rPr>
          <w:rFonts w:asciiTheme="majorHAnsi" w:hAnsiTheme="majorHAnsi" w:cstheme="majorHAnsi"/>
        </w:rPr>
        <w:t xml:space="preserve">. Également, les individus non-infectés avaient tendance à être plus solitaire qui les conspécifiques infectés </w:t>
      </w:r>
      <w:r w:rsidR="00D6602C">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{"citationID":"2m840n6N","properties":{"formattedCitation":"(Ward et al., 2005)","plainCitation":"(Ward et al., 2005)","noteIndex":0},"citationItems":[{"id":4173,"uris":["http://zotero.org/groups/2585270/items/46KT79MD"],"itemData":{"id":4173,"type":"article-journal","abstract":"We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(Ward et al., 2005)</w:t>
      </w:r>
      <w:r w:rsidR="00D6602C">
        <w:rPr>
          <w:rFonts w:asciiTheme="majorHAnsi" w:hAnsiTheme="majorHAnsi" w:cstheme="majorHAnsi"/>
        </w:rPr>
        <w:fldChar w:fldCharType="end"/>
      </w:r>
      <w:r w:rsidR="00D6602C">
        <w:rPr>
          <w:rFonts w:asciiTheme="majorHAnsi" w:hAnsiTheme="majorHAnsi" w:cstheme="majorHAnsi"/>
        </w:rPr>
        <w:t>.</w:t>
      </w:r>
      <w:r w:rsidR="000F3BA2">
        <w:rPr>
          <w:rFonts w:asciiTheme="majorHAnsi" w:hAnsiTheme="majorHAnsi" w:cstheme="majorHAnsi"/>
        </w:rPr>
        <w:t xml:space="preserve"> Dans un contexte de sélection sexuelle</w:t>
      </w:r>
      <w:r w:rsidR="00995A35">
        <w:rPr>
          <w:rFonts w:asciiTheme="majorHAnsi" w:hAnsiTheme="majorHAnsi" w:cstheme="majorHAnsi"/>
        </w:rPr>
        <w:t xml:space="preserve">, les mâles </w:t>
      </w:r>
      <w:proofErr w:type="spellStart"/>
      <w:r w:rsidR="00995A35" w:rsidRPr="00995A35">
        <w:rPr>
          <w:rFonts w:asciiTheme="majorHAnsi" w:hAnsiTheme="majorHAnsi" w:cstheme="majorHAnsi"/>
          <w:i/>
          <w:iCs/>
        </w:rPr>
        <w:t>Syngnathus</w:t>
      </w:r>
      <w:proofErr w:type="spellEnd"/>
      <w:r w:rsidR="00995A35" w:rsidRPr="00995A35">
        <w:rPr>
          <w:rFonts w:asciiTheme="majorHAnsi" w:hAnsiTheme="majorHAnsi" w:cstheme="majorHAnsi"/>
          <w:i/>
          <w:iCs/>
        </w:rPr>
        <w:t xml:space="preserve"> </w:t>
      </w:r>
      <w:proofErr w:type="spellStart"/>
      <w:r w:rsidR="00995A35" w:rsidRPr="00995A35">
        <w:rPr>
          <w:rFonts w:asciiTheme="majorHAnsi" w:hAnsiTheme="majorHAnsi" w:cstheme="majorHAnsi"/>
          <w:i/>
          <w:iCs/>
        </w:rPr>
        <w:t>typhle</w:t>
      </w:r>
      <w:proofErr w:type="spellEnd"/>
      <w:r w:rsidR="00995A35">
        <w:rPr>
          <w:rFonts w:asciiTheme="majorHAnsi" w:hAnsiTheme="majorHAnsi" w:cstheme="majorHAnsi"/>
        </w:rPr>
        <w:t xml:space="preserve"> accordent plus de temps aux femelles non à faiblement parasitées qu’à celles fortement parasités sur la base de signaux visuels d’infection (présence de points noirs) </w:t>
      </w:r>
      <w:r w:rsidR="00995A35">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{"citationID":"5dw7RnSb","properties":{"formattedCitation":"(Rosenqvist &amp; Johansson, 1995)","plainCitation":"(Rosenqvist &amp; Johansson, 1995)","noteIndex":0},"citationItems":[{"id":4176,"uris":["http://zotero.org/groups/2585270/items/U2JAI5KE"],"itemData":{"id":4176,"type":"article-journal","abstract":"The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00995A35">
        <w:rPr>
          <w:rFonts w:asciiTheme="majorHAnsi" w:hAnsiTheme="majorHAnsi" w:cstheme="majorHAnsi"/>
        </w:rPr>
        <w:fldChar w:fldCharType="separate"/>
      </w:r>
      <w:r w:rsidR="00995A35">
        <w:rPr>
          <w:rFonts w:asciiTheme="majorHAnsi" w:hAnsiTheme="majorHAnsi" w:cstheme="majorHAnsi"/>
          <w:noProof/>
        </w:rPr>
        <w:t>(Rosenqvist &amp; Johansson, 1995)</w:t>
      </w:r>
      <w:r w:rsidR="00995A35">
        <w:rPr>
          <w:rFonts w:asciiTheme="majorHAnsi" w:hAnsiTheme="majorHAnsi" w:cstheme="majorHAnsi"/>
        </w:rPr>
        <w:fldChar w:fldCharType="end"/>
      </w:r>
      <w:r w:rsidR="00995A35">
        <w:rPr>
          <w:rFonts w:asciiTheme="majorHAnsi" w:hAnsiTheme="majorHAnsi" w:cstheme="majorHAnsi"/>
        </w:rPr>
        <w:t xml:space="preserve">. </w:t>
      </w:r>
      <w:r w:rsidR="00C72E31">
        <w:rPr>
          <w:rFonts w:asciiTheme="majorHAnsi" w:hAnsiTheme="majorHAnsi" w:cstheme="majorHAnsi"/>
        </w:rPr>
        <w:t xml:space="preserve">D’autre part, le comportement d’un individu infecté peut être influencé par le ou les parasites qui y habitent. </w:t>
      </w:r>
      <w:r w:rsidR="00AB69CC">
        <w:rPr>
          <w:rFonts w:asciiTheme="majorHAnsi" w:hAnsiTheme="majorHAnsi" w:cstheme="majorHAnsi"/>
        </w:rPr>
        <w:t xml:space="preserve">C’est ce qu’on appelle de la manipulation </w:t>
      </w:r>
      <w:r w:rsidR="00843BEE" w:rsidRPr="00843BEE">
        <w:rPr>
          <w:rFonts w:asciiTheme="majorHAnsi" w:hAnsiTheme="majorHAnsi" w:cstheme="majorHAnsi"/>
          <w:highlight w:val="yellow"/>
        </w:rPr>
        <w:t>comportementales/</w:t>
      </w:r>
      <w:r w:rsidR="00AB69CC" w:rsidRPr="00843BEE">
        <w:rPr>
          <w:rFonts w:asciiTheme="majorHAnsi" w:hAnsiTheme="majorHAnsi" w:cstheme="majorHAnsi"/>
          <w:highlight w:val="yellow"/>
        </w:rPr>
        <w:t>parasitaire</w:t>
      </w:r>
      <w:r w:rsidR="00AB69CC">
        <w:rPr>
          <w:rFonts w:asciiTheme="majorHAnsi" w:hAnsiTheme="majorHAnsi" w:cstheme="majorHAnsi"/>
        </w:rPr>
        <w:t>. Ce genre de manipulation, chez les parasites qui se transmettent via la chaîne trophique, peut se manifester par un augmentation d</w:t>
      </w:r>
      <w:r w:rsidR="00843BEE">
        <w:rPr>
          <w:rFonts w:asciiTheme="majorHAnsi" w:hAnsiTheme="majorHAnsi" w:cstheme="majorHAnsi"/>
        </w:rPr>
        <w:t>u</w:t>
      </w:r>
      <w:r w:rsidR="00AB69CC">
        <w:rPr>
          <w:rFonts w:asciiTheme="majorHAnsi" w:hAnsiTheme="majorHAnsi" w:cstheme="majorHAnsi"/>
        </w:rPr>
        <w:t xml:space="preserve"> contact entre l’hôte in</w:t>
      </w:r>
      <w:r w:rsidR="00843BEE">
        <w:rPr>
          <w:rFonts w:asciiTheme="majorHAnsi" w:hAnsiTheme="majorHAnsi" w:cstheme="majorHAnsi"/>
        </w:rPr>
        <w:t xml:space="preserve">fecté </w:t>
      </w:r>
      <w:r w:rsidR="00AB69CC">
        <w:rPr>
          <w:rFonts w:asciiTheme="majorHAnsi" w:hAnsiTheme="majorHAnsi" w:cstheme="majorHAnsi"/>
        </w:rPr>
        <w:t>et son prédateur (</w:t>
      </w:r>
      <w:r w:rsidR="00843BEE">
        <w:rPr>
          <w:rFonts w:asciiTheme="majorHAnsi" w:hAnsiTheme="majorHAnsi" w:cstheme="majorHAnsi"/>
        </w:rPr>
        <w:t xml:space="preserve">autre hôte du parasite) et/ou par une altération de la réponse comportementale en situation de prédation </w:t>
      </w:r>
      <w:r w:rsidR="00F0645C">
        <w:rPr>
          <w:rFonts w:asciiTheme="majorHAnsi" w:hAnsiTheme="majorHAnsi" w:cstheme="majorHAnsi"/>
        </w:rPr>
        <w:t xml:space="preserve">qui augmentent les chances de transmission </w:t>
      </w:r>
      <w:r w:rsidR="00843BEE">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{"citationID":"7aTzQU0d","properties":{"formattedCitation":"(K. D. Lafferty &amp; Shaw, 2013)","plainCitation":"(K. D. Lafferty &amp; Shaw, 2013)","noteIndex":0},"citationItems":[{"id":3928,"uris":["http://zotero.org/groups/2585270/items/ULKVMA3Y"],"itemData":{"id":3928,"type":"article-journal","abstract":"Parasites affect host behavior in several ways. They can alter activity, microhabitats or both. For trophically transmitted parasites (the focus of our study), decreased activity might impair the ability of hosts to respond to final-host predators, and increased activity and altered microhabitat choice might increase contact rates between hosts and final-host predators. In an analysis of trophically transmitted parasites, more parasite groups altered activity than altered microhabitat choice. Parasites that infected vertebrates were more likely to impair the host’s reaction to predators, whereas parasites that infected invertebrates were more likely to increase the host’s contact with predators. The site of infection might affect how parasites manipulate their hosts. For instance, parasites in the central nervous system seem particularly suited to manipulating host behavior. Manipulative parasites commonly occupy the body cavity, muscles and central nervous systems of their hosts. Acanthocephalans in the data set differed from other taxa in that they occurred exclusively in the body cavity of invertebrates. In addition, they were more likely to alter microhabitat choice than activity. Parasites in the body cavity (across parasite types) were more likely to be associated with increased host contact with predators. Parasites can manipulate the host through energetic drain, but most parasites use more sophisticated means. For instance, parasites target four physiological systems that shape behavior in both invertebrates and vertebrates: neural, endocrine, neuromodulatory and immunomodulatory. The interconnections between these systems make it difficult to isolate specific mechanisms of host behavioral manipulation.","container-title":"Journal of Experimental Biology","DOI":"10.1242/jeb.073668","ISSN":"0022-0949","issue":"1","journalAbbreviation":"Journal of Experimental Biology","page":"56-66","source":"Silverchair","title":"Comparing mechanisms of host manipulation across host and parasite taxa","volume":"216","author":[{"family":"Lafferty","given":"Kevin D."},{"family":"Shaw","given":"Jenny C."}],"issued":{"date-parts":[["2013",1,1]]}}}],"schema":"https://github.com/citation-style-language/schema/raw/master/csl-citation.json"} </w:instrText>
      </w:r>
      <w:r w:rsidR="00843BEE">
        <w:rPr>
          <w:rFonts w:asciiTheme="majorHAnsi" w:hAnsiTheme="majorHAnsi" w:cstheme="majorHAnsi"/>
        </w:rPr>
        <w:fldChar w:fldCharType="separate"/>
      </w:r>
      <w:r w:rsidR="004E6599">
        <w:rPr>
          <w:rFonts w:asciiTheme="majorHAnsi" w:hAnsiTheme="majorHAnsi" w:cstheme="majorHAnsi"/>
          <w:noProof/>
        </w:rPr>
        <w:t>(K. D. Lafferty &amp; Shaw, 2013)</w:t>
      </w:r>
      <w:r w:rsidR="00843BEE">
        <w:rPr>
          <w:rFonts w:asciiTheme="majorHAnsi" w:hAnsiTheme="majorHAnsi" w:cstheme="majorHAnsi"/>
        </w:rPr>
        <w:fldChar w:fldCharType="end"/>
      </w:r>
      <w:r w:rsidR="00843BEE">
        <w:rPr>
          <w:rFonts w:asciiTheme="majorHAnsi" w:hAnsiTheme="majorHAnsi" w:cstheme="majorHAnsi"/>
        </w:rPr>
        <w:t xml:space="preserve">. </w:t>
      </w:r>
      <w:r w:rsidR="00F0645C">
        <w:rPr>
          <w:rFonts w:asciiTheme="majorHAnsi" w:hAnsiTheme="majorHAnsi" w:cstheme="majorHAnsi"/>
        </w:rPr>
        <w:t xml:space="preserve">En milieu aquatique, l’un des exemples les plus </w:t>
      </w:r>
      <w:r w:rsidR="004E6599">
        <w:rPr>
          <w:rFonts w:asciiTheme="majorHAnsi" w:hAnsiTheme="majorHAnsi" w:cstheme="majorHAnsi"/>
        </w:rPr>
        <w:t>connus</w:t>
      </w:r>
      <w:r w:rsidR="00F0645C">
        <w:rPr>
          <w:rFonts w:asciiTheme="majorHAnsi" w:hAnsiTheme="majorHAnsi" w:cstheme="majorHAnsi"/>
        </w:rPr>
        <w:t xml:space="preserve"> est la manipulation d’</w:t>
      </w:r>
      <w:proofErr w:type="spellStart"/>
      <w:r w:rsidR="00F0645C" w:rsidRPr="00F0645C">
        <w:rPr>
          <w:rFonts w:asciiTheme="majorHAnsi" w:hAnsiTheme="majorHAnsi" w:cstheme="majorHAnsi"/>
          <w:i/>
          <w:iCs/>
        </w:rPr>
        <w:t>Euhaplorchis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californiensis</w:t>
      </w:r>
      <w:proofErr w:type="spellEnd"/>
      <w:r w:rsidR="00F0645C" w:rsidRPr="00F0645C">
        <w:rPr>
          <w:rFonts w:asciiTheme="majorHAnsi" w:hAnsiTheme="majorHAnsi" w:cstheme="majorHAnsi"/>
          <w:i/>
          <w:iCs/>
        </w:rPr>
        <w:t xml:space="preserve"> </w:t>
      </w:r>
      <w:r w:rsidR="00F0645C">
        <w:rPr>
          <w:rFonts w:asciiTheme="majorHAnsi" w:hAnsiTheme="majorHAnsi" w:cstheme="majorHAnsi"/>
        </w:rPr>
        <w:t>(</w:t>
      </w:r>
      <w:proofErr w:type="spellStart"/>
      <w:r w:rsidR="00F0645C">
        <w:rPr>
          <w:rFonts w:asciiTheme="majorHAnsi" w:hAnsiTheme="majorHAnsi" w:cstheme="majorHAnsi"/>
        </w:rPr>
        <w:t>Trematoda</w:t>
      </w:r>
      <w:proofErr w:type="spellEnd"/>
      <w:r w:rsidR="00F0645C">
        <w:rPr>
          <w:rFonts w:asciiTheme="majorHAnsi" w:hAnsiTheme="majorHAnsi" w:cstheme="majorHAnsi"/>
        </w:rPr>
        <w:t>) sur les fondules de Californie (</w:t>
      </w:r>
      <w:proofErr w:type="spellStart"/>
      <w:r w:rsidR="00F0645C" w:rsidRPr="00F0645C">
        <w:rPr>
          <w:rFonts w:asciiTheme="majorHAnsi" w:hAnsiTheme="majorHAnsi" w:cstheme="majorHAnsi"/>
          <w:i/>
          <w:iCs/>
        </w:rPr>
        <w:t>Fundulus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parvipinnis</w:t>
      </w:r>
      <w:proofErr w:type="spellEnd"/>
      <w:r w:rsidR="00F0645C">
        <w:rPr>
          <w:rFonts w:asciiTheme="majorHAnsi" w:hAnsiTheme="majorHAnsi" w:cstheme="majorHAnsi"/>
        </w:rPr>
        <w:t>).</w:t>
      </w:r>
      <w:r w:rsidR="004E6599">
        <w:rPr>
          <w:rFonts w:asciiTheme="majorHAnsi" w:hAnsiTheme="majorHAnsi" w:cstheme="majorHAnsi"/>
        </w:rPr>
        <w:t xml:space="preserve"> Grâce à une approche expérimentale, </w:t>
      </w:r>
      <w:r w:rsidR="004E6599">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{"citationID":"qn8iKDBn","properties":{"formattedCitation":"(K. Lafferty &amp; Morris, 1996)","plainCitation":"(K. Lafferty &amp; Morris, 1996)","dontUpdate":true,"noteIndex":0},"citationItems":[{"id":1806,"uris":["http://zotero.org/groups/2585270/items/D3EA72WM"],"itemData":{"id":1806,"type":"article-journal","abstract":"Parasites that are transmitted from prey to predator are often associated with altered prey behavior. Although many concur that behavior modification is a parasite strategy that facilitates transmission by making parasitized prey easier for predators to capture, there is little evidence from field experiments. We observed that conspicuous behaviors exhibited by killifish (Fundulus parvipinnis) were associated with parasitism by larval trematodes. A field experiment indicated that parasitized fish were substantially more susceptible to predation by final host birds. These results support the behavior-modification hypothesis and emphasize the importance of parasites for predator-prey interactions.","container-title":"Ecology","DOI":"10.2307/2265536","journalAbbreviation":"Ecology","page":"1390-1397","source":"ResearchGate","title":"Altered Behavior of Parasitized Killifish Increases Susceptibility to Predation by Bird Final Hosts","volume":"77","author":[{"family":"Lafferty","given":"Kevin"},{"family":"Morris","given":"Kimo"}],"issued":{"date-parts":[["1996",11,20]]}}}],"schema":"https://github.com/citation-style-language/schema/raw/master/csl-citation.json"} </w:instrText>
      </w:r>
      <w:r w:rsidR="004E6599">
        <w:rPr>
          <w:rFonts w:asciiTheme="majorHAnsi" w:hAnsiTheme="majorHAnsi" w:cstheme="majorHAnsi"/>
        </w:rPr>
        <w:fldChar w:fldCharType="separate"/>
      </w:r>
      <w:r w:rsidR="00307108">
        <w:rPr>
          <w:rFonts w:asciiTheme="majorHAnsi" w:hAnsiTheme="majorHAnsi" w:cstheme="majorHAnsi"/>
          <w:noProof/>
        </w:rPr>
        <w:t xml:space="preserve">Lafferty &amp; Morris, </w:t>
      </w:r>
      <w:r w:rsidR="003418EA">
        <w:rPr>
          <w:rFonts w:asciiTheme="majorHAnsi" w:hAnsiTheme="majorHAnsi" w:cstheme="majorHAnsi"/>
          <w:noProof/>
        </w:rPr>
        <w:t>(</w:t>
      </w:r>
      <w:r w:rsidR="00307108">
        <w:rPr>
          <w:rFonts w:asciiTheme="majorHAnsi" w:hAnsiTheme="majorHAnsi" w:cstheme="majorHAnsi"/>
          <w:noProof/>
        </w:rPr>
        <w:t>1996)</w:t>
      </w:r>
      <w:r w:rsidR="004E6599">
        <w:rPr>
          <w:rFonts w:asciiTheme="majorHAnsi" w:hAnsiTheme="majorHAnsi" w:cstheme="majorHAnsi"/>
        </w:rPr>
        <w:fldChar w:fldCharType="end"/>
      </w:r>
      <w:r w:rsidR="004E6599">
        <w:rPr>
          <w:rFonts w:asciiTheme="majorHAnsi" w:hAnsiTheme="majorHAnsi" w:cstheme="majorHAnsi"/>
        </w:rPr>
        <w:t xml:space="preserve"> ont montré le lien entre l’infection par</w:t>
      </w:r>
      <w:r w:rsidR="004E1369">
        <w:rPr>
          <w:rFonts w:asciiTheme="majorHAnsi" w:hAnsiTheme="majorHAnsi" w:cstheme="majorHAnsi"/>
        </w:rPr>
        <w:t xml:space="preserve"> </w:t>
      </w:r>
      <w:r w:rsidR="004E1369" w:rsidRPr="004E1369">
        <w:rPr>
          <w:rFonts w:asciiTheme="majorHAnsi" w:hAnsiTheme="majorHAnsi" w:cstheme="majorHAnsi"/>
          <w:i/>
          <w:iCs/>
        </w:rPr>
        <w:t xml:space="preserve">E. </w:t>
      </w:r>
      <w:proofErr w:type="spellStart"/>
      <w:r w:rsidR="004E1369" w:rsidRPr="004E1369">
        <w:rPr>
          <w:rFonts w:asciiTheme="majorHAnsi" w:hAnsiTheme="majorHAnsi" w:cstheme="majorHAnsi"/>
          <w:i/>
          <w:iCs/>
        </w:rPr>
        <w:t>californiensis</w:t>
      </w:r>
      <w:proofErr w:type="spellEnd"/>
      <w:r w:rsidR="004E6599">
        <w:rPr>
          <w:rFonts w:asciiTheme="majorHAnsi" w:hAnsiTheme="majorHAnsi" w:cstheme="majorHAnsi"/>
        </w:rPr>
        <w:t xml:space="preserve">, les comportements </w:t>
      </w:r>
      <w:r w:rsidR="004E1369">
        <w:rPr>
          <w:rFonts w:asciiTheme="majorHAnsi" w:hAnsiTheme="majorHAnsi" w:cstheme="majorHAnsi"/>
        </w:rPr>
        <w:t xml:space="preserve">manifestes chez les fondules </w:t>
      </w:r>
      <w:r w:rsidR="004E6599">
        <w:rPr>
          <w:rFonts w:asciiTheme="majorHAnsi" w:hAnsiTheme="majorHAnsi" w:cstheme="majorHAnsi"/>
        </w:rPr>
        <w:t>et le taux de prédation</w:t>
      </w:r>
      <w:r w:rsidR="004E1369">
        <w:rPr>
          <w:rFonts w:asciiTheme="majorHAnsi" w:hAnsiTheme="majorHAnsi" w:cstheme="majorHAnsi"/>
        </w:rPr>
        <w:t xml:space="preserve"> par l’hôte définitif</w:t>
      </w:r>
      <w:r w:rsidR="004E6599">
        <w:rPr>
          <w:rFonts w:asciiTheme="majorHAnsi" w:hAnsiTheme="majorHAnsi" w:cstheme="majorHAnsi"/>
        </w:rPr>
        <w:t>.</w:t>
      </w:r>
    </w:p>
    <w:p w14:paraId="3CDF72D6" w14:textId="77777777" w:rsidR="00C51CB6" w:rsidRPr="00307108" w:rsidRDefault="00C51CB6" w:rsidP="00C51CB6">
      <w:pPr>
        <w:spacing w:line="360" w:lineRule="auto"/>
        <w:rPr>
          <w:rStyle w:val="Numrodepage"/>
          <w:rFonts w:asciiTheme="majorHAnsi" w:hAnsiTheme="majorHAnsi" w:cstheme="majorHAnsi"/>
        </w:rPr>
      </w:pPr>
    </w:p>
    <w:p w14:paraId="73550E64" w14:textId="60223D99" w:rsidR="00F00308" w:rsidRPr="0095680B" w:rsidRDefault="00C51CB6" w:rsidP="00C51CB6">
      <w:pPr>
        <w:spacing w:line="360" w:lineRule="auto"/>
        <w:jc w:val="both"/>
        <w:rPr>
          <w:rStyle w:val="Numrodepage"/>
          <w:rFonts w:asciiTheme="majorHAnsi" w:hAnsiTheme="majorHAnsi" w:cstheme="majorHAnsi"/>
        </w:rPr>
      </w:pPr>
      <w:r w:rsidRPr="00C51CB6">
        <w:rPr>
          <w:rStyle w:val="Numrodepage"/>
          <w:rFonts w:asciiTheme="majorHAnsi" w:hAnsiTheme="majorHAnsi" w:cstheme="majorHAnsi"/>
          <w:b/>
          <w:bCs/>
        </w:rPr>
        <w:t>[</w:t>
      </w:r>
      <w:proofErr w:type="spellStart"/>
      <w:r w:rsidRPr="00C51CB6">
        <w:rPr>
          <w:rStyle w:val="Numrodepage"/>
          <w:rFonts w:asciiTheme="majorHAnsi" w:hAnsiTheme="majorHAnsi" w:cstheme="majorHAnsi"/>
          <w:b/>
          <w:bCs/>
        </w:rPr>
        <w:t>Dyn</w:t>
      </w:r>
      <w:r w:rsidR="004B2BC4">
        <w:rPr>
          <w:rStyle w:val="Numrodepage"/>
          <w:rFonts w:asciiTheme="majorHAnsi" w:hAnsiTheme="majorHAnsi" w:cstheme="majorHAnsi"/>
          <w:b/>
          <w:bCs/>
        </w:rPr>
        <w:t>inamics</w:t>
      </w:r>
      <w:proofErr w:type="spellEnd"/>
      <w:r w:rsidRPr="00C51CB6">
        <w:rPr>
          <w:rStyle w:val="Numrodepage"/>
          <w:rFonts w:asciiTheme="majorHAnsi" w:hAnsiTheme="majorHAnsi" w:cstheme="majorHAnsi"/>
          <w:b/>
          <w:bCs/>
        </w:rPr>
        <w:t xml:space="preserve">] </w:t>
      </w:r>
      <w:r>
        <w:rPr>
          <w:rStyle w:val="Numrodepage"/>
          <w:rFonts w:asciiTheme="majorHAnsi" w:hAnsiTheme="majorHAnsi" w:cstheme="majorHAnsi"/>
        </w:rPr>
        <w:t>Tel que mentionné précédemment, l’infection parasitaire peut venir influencer la physiologie et le comportement de leurs hôtes. Conséquemment, leur rôle dans la dynamique des populations</w:t>
      </w:r>
      <w:r w:rsidR="004B2BC4">
        <w:rPr>
          <w:rStyle w:val="Numrodepage"/>
          <w:rFonts w:asciiTheme="majorHAnsi" w:hAnsiTheme="majorHAnsi" w:cstheme="majorHAnsi"/>
        </w:rPr>
        <w:t>-hôtes et communautés biotiques</w:t>
      </w:r>
      <w:r>
        <w:rPr>
          <w:rStyle w:val="Numrodepage"/>
          <w:rFonts w:asciiTheme="majorHAnsi" w:hAnsiTheme="majorHAnsi" w:cstheme="majorHAnsi"/>
        </w:rPr>
        <w:t xml:space="preserve"> n’est pas à négliger. Dans certains cas extrêmes, </w:t>
      </w:r>
      <w:r w:rsidR="00826801">
        <w:rPr>
          <w:rStyle w:val="Numrodepage"/>
          <w:rFonts w:asciiTheme="majorHAnsi" w:hAnsiTheme="majorHAnsi" w:cstheme="majorHAnsi"/>
        </w:rPr>
        <w:t>la mortalité induite par les effets directs du parasite peuvent mettre en péril la survie de</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population</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w:t>
      </w:r>
      <w:r w:rsidR="0093531C">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{"citationID":"iU0FWRGE","properties":{"formattedCitation":"(Johnsen &amp; Jensen, 1992)","plainCitation":"(Johnsen &amp; Jensen, 1992)","noteIndex":0},"citationItems":[{"id":7243,"uris":["http://zotero.org/groups/2585270/items/3XDQFM67"],"itemData":{"id":7243,"type":"article-journal","abstract":"Gyrodacrylus salaris was most probably introduced to the River Lakselva in 1975 through stocking of Atlantic salmon from an infected hatchery. The parasite population grew rapidly, and the parasite spread throughout the entire watercourse during the summer of 1976. This epidemic situation led to mortality among the young Atlantic salmon, and the density of salmon parr was heavily reduced from 1976 to 1977. The density of salmon parr has remained close to zero since then, while there are no apparent trends toward decrease or increase in the density of brown trout. In spite of the reduced density of young salmon, a new epidemic has developed each year among the few young 0+ and 1+ Atlantic salmon present in the river. Results from successive sampling during the summer of 1987, 1988 and 1989 indicate that most of the presmolt salmon are attacked during their first summer or autumn of life. The infection develops into an epidemic during the first autumn, winter or the next summer. The build-up of the parasite burden on the fish leads in turn to mortality. Norwegian Atlantic salmon probably have no resistance against G. salaris, since the parasite has recently been introduced to Norwegian rivers.","container-title":"Journal of Fish Biology","DOI":"10.1111/j.1095-8649.1992.tb02588.x","ISSN":"1095-8649","issue":"3","language":"en","note":"_eprint: https://onlinelibrary.wiley.com/doi/pdf/10.1111/j.1095-8649.1992.tb02588.x","page":"433-444","source":"Wiley Online Library","title":"Infection of Atlantic salmon, Salmo salar L., by Gyrodactylus salaris, Malmberg 1957, in the River Lakselva, Misvær in northern Norway","volume":"40","author":[{"family":"Johnsen","given":"B. O."},{"family":"Jensen","given":"A. J."}],"issued":{"date-parts":[["1992"]]}}}],"schema":"https://github.com/citation-style-language/schema/raw/master/csl-citation.json"} </w:instrText>
      </w:r>
      <w:r w:rsidR="0093531C">
        <w:rPr>
          <w:rStyle w:val="Numrodepage"/>
          <w:rFonts w:asciiTheme="majorHAnsi" w:hAnsiTheme="majorHAnsi" w:cstheme="majorHAnsi"/>
        </w:rPr>
        <w:fldChar w:fldCharType="separate"/>
      </w:r>
      <w:r w:rsidR="00F20BBD">
        <w:rPr>
          <w:rStyle w:val="Numrodepage"/>
          <w:rFonts w:asciiTheme="majorHAnsi" w:hAnsiTheme="majorHAnsi" w:cstheme="majorHAnsi"/>
          <w:noProof/>
        </w:rPr>
        <w:t>(Johnsen &amp; Jensen, 1992)</w:t>
      </w:r>
      <w:r w:rsidR="0093531C">
        <w:rPr>
          <w:rStyle w:val="Numrodepage"/>
          <w:rFonts w:asciiTheme="majorHAnsi" w:hAnsiTheme="majorHAnsi" w:cstheme="majorHAnsi"/>
        </w:rPr>
        <w:fldChar w:fldCharType="end"/>
      </w:r>
      <w:r w:rsidR="00F20BBD">
        <w:rPr>
          <w:rStyle w:val="Numrodepage"/>
          <w:rFonts w:asciiTheme="majorHAnsi" w:hAnsiTheme="majorHAnsi" w:cstheme="majorHAnsi"/>
        </w:rPr>
        <w:t xml:space="preserve"> allant jusqu’à l’extinction locale dans le cas où reproduction de l’hôte est fortement affectée </w:t>
      </w:r>
      <w:r w:rsidR="00F20BBD">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{"citationID":"A3StGPu1","properties":{"formattedCitation":"(Boots &amp; Sasaki, 2002)","plainCitation":"(Boots &amp; Sasaki, 2002)","noteIndex":0},"citationItems":[{"id":7242,"uris":["http://zotero.org/groups/2585270/items/HDFPMVS6"],"itemData":{"id":7242,"type":"article-journal","abstract":"General host‐parasite theory suggests that parasites may be implicated in the extinction of their hosts by causing instability that leads to increased risk of stochastic extinction. In contrast, spatially explicit models suggest that the parasite may directly drive the host population to extinction. Here we examine the ecological characteristics of host‐parasite interactions that favor parasite‐driven host extinction. Pair approximations and simulations show that parasites only drive their hosts to extinction when they significantly reduce host reproduction. As a matter of interest, parasites that have a relatively small effect on host death rate are more likely to cause host extinction. Parasite‐driven host extinction occurs at any population size, whereas extinction caused by stochastic effects is less likely to occur in large host populations. Populations may therefore be under threat from parasites that stop host reproduction, and this type of parasite may prove to be the most effective biological pesticide.","container-title":"The American Naturalist","DOI":"10.1086/339996","ISSN":"0003-0147","issue":"6","note":"publisher: The University of Chicago Press","page":"706-713","source":"journals.uchicago.edu (Atypon)","title":"Parasite‐Driven Extinction in Spatially Explicit Host‐Parasite Systems.","volume":"159","author":[{"family":"Boots","given":"Michael"},{"family":"Sasaki","given":"Akira"}],"issued":{"date-parts":[["2002",6]]}}}],"schema":"https://github.com/citation-style-language/schema/raw/master/csl-citation.json"} </w:instrText>
      </w:r>
      <w:r w:rsidR="00F20BBD">
        <w:rPr>
          <w:rStyle w:val="Numrodepage"/>
          <w:rFonts w:asciiTheme="majorHAnsi" w:hAnsiTheme="majorHAnsi" w:cstheme="majorHAnsi"/>
        </w:rPr>
        <w:fldChar w:fldCharType="separate"/>
      </w:r>
      <w:r w:rsidR="00F20BBD">
        <w:rPr>
          <w:rStyle w:val="Numrodepage"/>
          <w:rFonts w:asciiTheme="majorHAnsi" w:hAnsiTheme="majorHAnsi" w:cstheme="majorHAnsi"/>
          <w:noProof/>
        </w:rPr>
        <w:t>(Boots &amp; Sasaki, 2002)</w:t>
      </w:r>
      <w:r w:rsidR="00F20BBD">
        <w:rPr>
          <w:rStyle w:val="Numrodepage"/>
          <w:rFonts w:asciiTheme="majorHAnsi" w:hAnsiTheme="majorHAnsi" w:cstheme="majorHAnsi"/>
        </w:rPr>
        <w:fldChar w:fldCharType="end"/>
      </w:r>
      <w:r w:rsidR="00826801">
        <w:rPr>
          <w:rStyle w:val="Numrodepage"/>
          <w:rFonts w:asciiTheme="majorHAnsi" w:hAnsiTheme="majorHAnsi" w:cstheme="majorHAnsi"/>
        </w:rPr>
        <w:t>.</w:t>
      </w:r>
      <w:r w:rsidR="00491F91">
        <w:rPr>
          <w:rStyle w:val="Numrodepage"/>
          <w:rFonts w:asciiTheme="majorHAnsi" w:hAnsiTheme="majorHAnsi" w:cstheme="majorHAnsi"/>
        </w:rPr>
        <w:t xml:space="preserve"> En effet, chez les espèces qui migrent pour la reproduction, le parasitisme </w:t>
      </w:r>
      <w:r w:rsidR="00DF4082">
        <w:rPr>
          <w:rStyle w:val="Numrodepage"/>
          <w:rFonts w:asciiTheme="majorHAnsi" w:hAnsiTheme="majorHAnsi" w:cstheme="majorHAnsi"/>
        </w:rPr>
        <w:t xml:space="preserve">affectant les performances de nage </w:t>
      </w:r>
      <w:r w:rsidR="00491F91">
        <w:rPr>
          <w:rStyle w:val="Numrodepage"/>
          <w:rFonts w:asciiTheme="majorHAnsi" w:hAnsiTheme="majorHAnsi" w:cstheme="majorHAnsi"/>
        </w:rPr>
        <w:t>serait lié à une diminution d</w:t>
      </w:r>
      <w:r w:rsidR="00DF4082">
        <w:rPr>
          <w:rStyle w:val="Numrodepage"/>
          <w:rFonts w:asciiTheme="majorHAnsi" w:hAnsiTheme="majorHAnsi" w:cstheme="majorHAnsi"/>
        </w:rPr>
        <w:t xml:space="preserve">u nombre </w:t>
      </w:r>
      <w:r w:rsidR="00DD763D">
        <w:rPr>
          <w:rStyle w:val="Numrodepage"/>
          <w:rFonts w:asciiTheme="majorHAnsi" w:hAnsiTheme="majorHAnsi" w:cstheme="majorHAnsi"/>
        </w:rPr>
        <w:t>d’individus qui atteignent leur site de fraie</w:t>
      </w:r>
      <w:r w:rsidR="00DF4082">
        <w:rPr>
          <w:rStyle w:val="Numrodepage"/>
          <w:rFonts w:asciiTheme="majorHAnsi" w:hAnsiTheme="majorHAnsi" w:cstheme="majorHAnsi"/>
        </w:rPr>
        <w:t xml:space="preserve"> </w:t>
      </w:r>
      <w:r w:rsidR="00DF4082">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{"citationID":"erhPHKpX","properties":{"formattedCitation":"(Palstra et al., 2007; Poulin &amp; de\\uc0\\u160{}Angeli Dutra, 2021)","plainCitation":"(Palstra et al., 2007; Poulin &amp; de Angeli Dutra, 2021)","noteIndex":0},"citationItems":[{"id":7241,"uris":["http://zotero.org/groups/2585270/items/9K66CTBC"],"itemData":{"id":7241,"type":"article-journal","abstract":"Infection with the swim-bladder parasite Anguillicola crassus is\nsuggested as one of the principal causes of the collapse of the\nEuropean eel population. This nematode has been introduced in Europe\nfrom Asia in the 80s and parasitized in a short time Anguilla eel\nspecies in different geographical regions across the globe. The\nparasites drain energy due to their sanguivorous feeding and they cause\nmechanical damage on the swim-bladder wall. These two effects are\nhypothesized to impair the spawning migration of the European eel. In\nthis study, we have investigated both effects on swimming performance.\nWe hypothesized that parasitic sanguivorous activities - related to\nparasite weight - reduce swimming endurance, while mechanical damage of\nthe swim-bladder impairs buoyancy control. Eighty eels suffering\nvarious degrees of infection were introduced in swim-tunnels and\nsubjected to a swimming fitness test. The relation between A. crassus\ninfection and swimming efficiency was measured for large female silver\neels swimming at various speeds. Infected eels had lower cruising\nspeeds and a higher cost of transport. Eels without parasites, but with\na damaged swim-bladder showed similar effects. Almost half of the eels\nthat contained damaged swim-bladders (43%) stopped swimming at low\naerobic swimming speeds (&lt; 0.7 m/s). Simulated migration trials in a\nrecent related study have confirmed that eels with a high parasite\nlevel or with damaged swim-bladder show early migration failure (&lt;\n1000-km). Reduced swimming performance appears to be associated with\nswim-bladder dysfunction. As we found that especially silver eels have\nmuch higher infection levels than yellow eels, it is concluded that\nmigrating silver eels with severely infected or damaged swim-bladders\nare unable to reach the spawning grounds. (c) 2007 Elsevier B.V. All\nrights reserved.","container-title":"JOURNAL OF EXPERIMENTAL MARINE BIOLOGY AND ECOLOGY","ISSN":"0022-0981","issue":"1","language":"en","note":"number: 1\npublisher: Elsevier","page":"244-256","source":"real.mtak.hu","title":"Swimming performance of silver eels is severely impaired by the swim-bladder parasite Anguillicola crassus","volume":"352","author":[{"family":"Palstra","given":"A. P."},{"family":"Heppener","given":"D. F. M."},{"family":"Ginneken","given":"V. J. T.","dropping-particle":"van"},{"family":"Székely","given":"Csaba"}],"issued":{"date-parts":[["2007"]]}}},{"id":7240,"uris":["http://zotero.org/groups/2585270/items/AT527P3A"],"itemData":{"id":7240,"type":"article-journal","abstract":"Migrations,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DF4082">
        <w:rPr>
          <w:rStyle w:val="Numrodepage"/>
          <w:rFonts w:asciiTheme="majorHAnsi" w:hAnsiTheme="majorHAnsi" w:cstheme="majorHAnsi"/>
        </w:rPr>
        <w:fldChar w:fldCharType="separate"/>
      </w:r>
      <w:r w:rsidR="00053B43" w:rsidRPr="002D5B5C">
        <w:rPr>
          <w:rFonts w:ascii="Calibri Light" w:hAnsiTheme="majorHAnsi" w:cs="Calibri Light"/>
          <w:kern w:val="0"/>
        </w:rPr>
        <w:t>(</w:t>
      </w:r>
      <w:proofErr w:type="spellStart"/>
      <w:r w:rsidR="00053B43" w:rsidRPr="002D5B5C">
        <w:rPr>
          <w:rFonts w:ascii="Calibri Light" w:hAnsiTheme="majorHAnsi" w:cs="Calibri Light"/>
          <w:kern w:val="0"/>
        </w:rPr>
        <w:t>Palstra</w:t>
      </w:r>
      <w:proofErr w:type="spellEnd"/>
      <w:r w:rsidR="00053B43" w:rsidRPr="002D5B5C">
        <w:rPr>
          <w:rFonts w:ascii="Calibri Light" w:hAnsiTheme="majorHAnsi" w:cs="Calibri Light"/>
          <w:kern w:val="0"/>
        </w:rPr>
        <w:t xml:space="preserve"> et al., 2007; Poulin &amp; de </w:t>
      </w:r>
      <w:proofErr w:type="spellStart"/>
      <w:r w:rsidR="00053B43" w:rsidRPr="002D5B5C">
        <w:rPr>
          <w:rFonts w:ascii="Calibri Light" w:hAnsiTheme="majorHAnsi" w:cs="Calibri Light"/>
          <w:kern w:val="0"/>
        </w:rPr>
        <w:t>Angeli</w:t>
      </w:r>
      <w:proofErr w:type="spellEnd"/>
      <w:r w:rsidR="00053B43" w:rsidRPr="002D5B5C">
        <w:rPr>
          <w:rFonts w:ascii="Calibri Light" w:hAnsiTheme="majorHAnsi" w:cs="Calibri Light"/>
          <w:kern w:val="0"/>
        </w:rPr>
        <w:t xml:space="preserve"> Dutra, 2021)</w:t>
      </w:r>
      <w:r w:rsidR="00DF4082">
        <w:rPr>
          <w:rStyle w:val="Numrodepage"/>
          <w:rFonts w:asciiTheme="majorHAnsi" w:hAnsiTheme="majorHAnsi" w:cstheme="majorHAnsi"/>
        </w:rPr>
        <w:fldChar w:fldCharType="end"/>
      </w:r>
      <w:r w:rsidR="00DD763D" w:rsidRPr="002D5B5C">
        <w:rPr>
          <w:rStyle w:val="Numrodepage"/>
          <w:rFonts w:asciiTheme="majorHAnsi" w:hAnsiTheme="majorHAnsi" w:cstheme="majorHAnsi"/>
        </w:rPr>
        <w:t>.</w:t>
      </w:r>
      <w:r w:rsidR="00F00308" w:rsidRPr="002D5B5C">
        <w:rPr>
          <w:rStyle w:val="Numrodepage"/>
          <w:rFonts w:asciiTheme="majorHAnsi" w:hAnsiTheme="majorHAnsi" w:cstheme="majorHAnsi"/>
        </w:rPr>
        <w:t xml:space="preserve"> </w:t>
      </w:r>
      <w:r w:rsidR="002D5B5C" w:rsidRPr="002D5B5C">
        <w:rPr>
          <w:rStyle w:val="Numrodepage"/>
          <w:rFonts w:asciiTheme="majorHAnsi" w:hAnsiTheme="majorHAnsi" w:cstheme="majorHAnsi"/>
        </w:rPr>
        <w:t xml:space="preserve">Outre la </w:t>
      </w:r>
      <w:r w:rsidR="002D5B5C">
        <w:rPr>
          <w:rStyle w:val="Numrodepage"/>
          <w:rFonts w:asciiTheme="majorHAnsi" w:hAnsiTheme="majorHAnsi" w:cstheme="majorHAnsi"/>
        </w:rPr>
        <w:t xml:space="preserve">mortalité des individus-hôtes, les parasites peuvent influencer la distribution et la </w:t>
      </w:r>
      <w:r w:rsidR="002D5B5C">
        <w:rPr>
          <w:rStyle w:val="Numrodepage"/>
          <w:rFonts w:asciiTheme="majorHAnsi" w:hAnsiTheme="majorHAnsi" w:cstheme="majorHAnsi"/>
        </w:rPr>
        <w:lastRenderedPageBreak/>
        <w:t xml:space="preserve">structure </w:t>
      </w:r>
      <w:r w:rsidR="00370363">
        <w:rPr>
          <w:rStyle w:val="Numrodepage"/>
          <w:rFonts w:asciiTheme="majorHAnsi" w:hAnsiTheme="majorHAnsi" w:cstheme="majorHAnsi"/>
        </w:rPr>
        <w:t xml:space="preserve">spatiale </w:t>
      </w:r>
      <w:r w:rsidR="002D5B5C">
        <w:rPr>
          <w:rStyle w:val="Numrodepage"/>
          <w:rFonts w:asciiTheme="majorHAnsi" w:hAnsiTheme="majorHAnsi" w:cstheme="majorHAnsi"/>
        </w:rPr>
        <w:t xml:space="preserve">des populations-hôtes </w:t>
      </w:r>
      <w:r w:rsidR="002D5B5C" w:rsidRPr="00C24AFA">
        <w:rPr>
          <w:rStyle w:val="Numrodepage"/>
          <w:rFonts w:asciiTheme="majorHAnsi" w:hAnsiTheme="majorHAnsi" w:cstheme="majorHAnsi"/>
          <w:highlight w:val="yellow"/>
        </w:rPr>
        <w:t>()</w:t>
      </w:r>
      <w:r w:rsidR="002D5B5C">
        <w:rPr>
          <w:rStyle w:val="Numrodepage"/>
          <w:rFonts w:asciiTheme="majorHAnsi" w:hAnsiTheme="majorHAnsi" w:cstheme="majorHAnsi"/>
        </w:rPr>
        <w:t xml:space="preserve">. Par exemple, chez les amphipodes </w:t>
      </w:r>
      <w:proofErr w:type="spellStart"/>
      <w:r w:rsidR="002D5B5C" w:rsidRPr="002D5B5C">
        <w:rPr>
          <w:rStyle w:val="Numrodepage"/>
          <w:rFonts w:asciiTheme="majorHAnsi" w:hAnsiTheme="majorHAnsi" w:cstheme="majorHAnsi"/>
          <w:i/>
          <w:iCs/>
        </w:rPr>
        <w:t>Talorchestia</w:t>
      </w:r>
      <w:proofErr w:type="spellEnd"/>
      <w:r w:rsidR="002D5B5C" w:rsidRPr="002D5B5C">
        <w:rPr>
          <w:rStyle w:val="Numrodepage"/>
          <w:rFonts w:asciiTheme="majorHAnsi" w:hAnsiTheme="majorHAnsi" w:cstheme="majorHAnsi"/>
          <w:i/>
          <w:iCs/>
        </w:rPr>
        <w:t xml:space="preserve"> </w:t>
      </w:r>
      <w:proofErr w:type="spellStart"/>
      <w:r w:rsidR="002D5B5C" w:rsidRPr="002D5B5C">
        <w:rPr>
          <w:rStyle w:val="Numrodepage"/>
          <w:rFonts w:asciiTheme="majorHAnsi" w:hAnsiTheme="majorHAnsi" w:cstheme="majorHAnsi"/>
          <w:i/>
          <w:iCs/>
        </w:rPr>
        <w:t>quoyana</w:t>
      </w:r>
      <w:proofErr w:type="spellEnd"/>
      <w:r w:rsidR="002D5B5C">
        <w:rPr>
          <w:rStyle w:val="Numrodepage"/>
          <w:rFonts w:asciiTheme="majorHAnsi" w:hAnsiTheme="majorHAnsi" w:cstheme="majorHAnsi"/>
        </w:rPr>
        <w:t xml:space="preserve"> infectés par des nématodes parasites on observe une sé</w:t>
      </w:r>
      <w:r w:rsidR="00370363">
        <w:rPr>
          <w:rStyle w:val="Numrodepage"/>
          <w:rFonts w:asciiTheme="majorHAnsi" w:hAnsiTheme="majorHAnsi" w:cstheme="majorHAnsi"/>
        </w:rPr>
        <w:t xml:space="preserve">paration spatiale selon la profondeur d’enfouissement entre les individus infectées par de long vers et les individus infectés par de plus petits vers </w:t>
      </w:r>
      <w:r w:rsidR="00370363">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{"citationID":"NWdXD7GF","properties":{"formattedCitation":"(Poulin &amp; Latham, 2002)","plainCitation":"(Poulin &amp; Latham, 2002)","noteIndex":0},"citationItems":[{"id":7235,"uris":["http://zotero.org/groups/2585270/items/52226E6P"],"itemData":{"id":7235,"type":"article-journal","abstract":"Talitrid amphipods spend their days burrowed in sand to avoid predators as well as desiccation and heat stress, although other factors may influence burrowing depth. We investigated the potential role of mermithid nematode parasites in determining burrowing depth in the amphipod Talorchestia quoyana. Mermithids grow as parasites inside amphipods until they reach adulthood, when they must emerge from their host into moist sand to complete their life cycle and reproduce. When allowed to burrow to a depth of their choice in experimental situations, large amphipods burrowed deeper than small ones. In addition, deep-burrowing amphipods were more likely to be infected by mermithid nematodes, and harboured longer worms, on average, than amphipods that burrowed close to the sand surface. This last result is not an artefact of the larger size of deep-burrowing amphipods: the increase in worm length with increasing depth was found after statistical correction for host size. In other words, amphipods that burrowed deeper harboured longer worms than expected based on their body size, whereas those that stayed near the surface of the sand column harboured worms shorter than one would expect based on host size. This implies that the greater burrowing depth of infected amphipods is a consequence, and not a cause, of infection. These results emphasize the importance of parasitism as a determinant of the small-scale spatial distribution of their hosts.","container-title":"Animal Behaviour","DOI":"10.1006/anbe.2001.1938","ISSN":"0003-3472","issue":"2","journalAbbreviation":"Animal Behaviour","page":"269-275","source":"ScienceDirect","title":"Parasitism and the burrowing depth of the beach hopper Talorchestia quoyana (Amphipoda: Talitridae)","title-short":"Parasitism and the burrowing depth of the beach hopper Talorchestia quoyana (Amphipoda","volume":"63","author":[{"family":"Poulin","given":"Robert"},{"family":"Latham","given":"A. David M"}],"issued":{"date-parts":[["2002",2,1]]}}}],"schema":"https://github.com/citation-style-language/schema/raw/master/csl-citation.json"} </w:instrText>
      </w:r>
      <w:r w:rsidR="00370363">
        <w:rPr>
          <w:rStyle w:val="Numrodepage"/>
          <w:rFonts w:asciiTheme="majorHAnsi" w:hAnsiTheme="majorHAnsi" w:cstheme="majorHAnsi"/>
        </w:rPr>
        <w:fldChar w:fldCharType="separate"/>
      </w:r>
      <w:r w:rsidR="00370363">
        <w:rPr>
          <w:rStyle w:val="Numrodepage"/>
          <w:rFonts w:asciiTheme="majorHAnsi" w:hAnsiTheme="majorHAnsi" w:cstheme="majorHAnsi"/>
          <w:noProof/>
        </w:rPr>
        <w:t>(Poulin &amp; Latham, 2002)</w:t>
      </w:r>
      <w:r w:rsidR="00370363">
        <w:rPr>
          <w:rStyle w:val="Numrodepage"/>
          <w:rFonts w:asciiTheme="majorHAnsi" w:hAnsiTheme="majorHAnsi" w:cstheme="majorHAnsi"/>
        </w:rPr>
        <w:fldChar w:fldCharType="end"/>
      </w:r>
      <w:r w:rsidR="00370363">
        <w:rPr>
          <w:rStyle w:val="Numrodepage"/>
          <w:rFonts w:asciiTheme="majorHAnsi" w:hAnsiTheme="majorHAnsi" w:cstheme="majorHAnsi"/>
        </w:rPr>
        <w:t>.</w:t>
      </w:r>
      <w:r w:rsidR="009C6162">
        <w:rPr>
          <w:rStyle w:val="Numrodepage"/>
          <w:rFonts w:asciiTheme="majorHAnsi" w:hAnsiTheme="majorHAnsi" w:cstheme="majorHAnsi"/>
        </w:rPr>
        <w:t xml:space="preserve"> </w:t>
      </w:r>
      <w:r w:rsidR="009C6162">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{"citationID":"OTVBdaFz","properties":{"formattedCitation":"(Miura et al., 2006)","plainCitation":"(Miura et al., 2006)","dontUpdate":true,"noteIndex":0},"citationItems":[{"id":7236,"uris":["http://zotero.org/groups/2585270/items/8CJQ2TMB"],"itemData":{"id":7236,"type":"article-journal","abstract":"By modifying the behaviour and morphology of hosts, parasites may strongly impact host individuals, populations and communities. We examined the effects of a common trematode parasite on its snail host, Batillaria cumingi (Batillariidae). This widespread snail is usually the most abundant invertebrate in salt marshes and mudflats of the northeastern coast of Asia. More than half (52.6%, n=1360) of the snails in our study were infected. We found that snails living in the lower intertidal zone were markedly larger and exhibited different shell morphology than those in the upper intertidal zone. The large morphotypes in the lower tidal zone were all infected by the trematode, Cercaria batillariae (Heterophyidae). We used a transplant experiment, a mark-and-recapture experiment and stable carbon isotope ratios to reveal that snails infected by the trematode move to the lower intertidal zone, resume growth after maturation and consume different resources. By simultaneously changing the morphology and behaviour of individual hosts, this parasite alters the demographics and potentially modifies resource use of the snail population. Since trematodes are common and often abundant in marine and freshwater habitats throughout the world, their effects potentially alter food webs in many systems.","container-title":"Proceedings of the Royal Society B: Biological Sciences","DOI":"10.1098/rspb.2005.3451","ISSN":"0962-8452","issue":"1592","journalAbbreviation":"Proc Biol Sci","note":"PMID: 16777719\nPMCID: PMC1560305","page":"1323-1328","source":"PubMed Central","title":"Parasites alter host phenotype and may create a new ecological niche for snail hosts","volume":"273","author":[{"family":"Miura","given":"Osamu"},{"family":"Kuris","given":"Armand M"},{"family":"Torchin","given":"Mark E"},{"family":"Hechinger","given":"Ryan F"},{"family":"Chiba","given":"Satoshi"}],"issued":{"date-parts":[["2006",6,7]]}}}],"schema":"https://github.com/citation-style-language/schema/raw/master/csl-citation.json"} </w:instrText>
      </w:r>
      <w:r w:rsidR="009C6162">
        <w:rPr>
          <w:rStyle w:val="Numrodepage"/>
          <w:rFonts w:asciiTheme="majorHAnsi" w:hAnsiTheme="majorHAnsi" w:cstheme="majorHAnsi"/>
        </w:rPr>
        <w:fldChar w:fldCharType="separate"/>
      </w:r>
      <w:r w:rsidR="009C6162" w:rsidRPr="005E71AA">
        <w:rPr>
          <w:rStyle w:val="Numrodepage"/>
          <w:rFonts w:asciiTheme="majorHAnsi" w:hAnsiTheme="majorHAnsi" w:cstheme="majorHAnsi"/>
          <w:noProof/>
        </w:rPr>
        <w:t xml:space="preserve">Miura et al. </w:t>
      </w:r>
      <w:r w:rsidR="009C6162" w:rsidRPr="00145C0A">
        <w:rPr>
          <w:rStyle w:val="Numrodepage"/>
          <w:rFonts w:asciiTheme="majorHAnsi" w:hAnsiTheme="majorHAnsi" w:cstheme="majorHAnsi"/>
          <w:noProof/>
        </w:rPr>
        <w:t>(2006)</w:t>
      </w:r>
      <w:r w:rsidR="009C6162">
        <w:rPr>
          <w:rStyle w:val="Numrodepage"/>
          <w:rFonts w:asciiTheme="majorHAnsi" w:hAnsiTheme="majorHAnsi" w:cstheme="majorHAnsi"/>
        </w:rPr>
        <w:fldChar w:fldCharType="end"/>
      </w:r>
      <w:r w:rsidR="009C6162" w:rsidRPr="00145C0A">
        <w:rPr>
          <w:rStyle w:val="Numrodepage"/>
          <w:rFonts w:asciiTheme="majorHAnsi" w:hAnsiTheme="majorHAnsi" w:cstheme="majorHAnsi"/>
        </w:rPr>
        <w:t xml:space="preserve">, </w:t>
      </w:r>
      <w:r w:rsidR="00145C0A" w:rsidRPr="00145C0A">
        <w:rPr>
          <w:rStyle w:val="Numrodepage"/>
          <w:rFonts w:asciiTheme="majorHAnsi" w:hAnsiTheme="majorHAnsi" w:cstheme="majorHAnsi"/>
        </w:rPr>
        <w:t xml:space="preserve">par une </w:t>
      </w:r>
      <w:proofErr w:type="spellStart"/>
      <w:r w:rsidR="00145C0A" w:rsidRPr="00145C0A">
        <w:rPr>
          <w:rStyle w:val="Numrodepage"/>
          <w:rFonts w:asciiTheme="majorHAnsi" w:hAnsiTheme="majorHAnsi" w:cstheme="majorHAnsi"/>
        </w:rPr>
        <w:t>experience</w:t>
      </w:r>
      <w:proofErr w:type="spellEnd"/>
      <w:r w:rsidR="00145C0A" w:rsidRPr="00145C0A">
        <w:rPr>
          <w:rStyle w:val="Numrodepage"/>
          <w:rFonts w:asciiTheme="majorHAnsi" w:hAnsiTheme="majorHAnsi" w:cstheme="majorHAnsi"/>
        </w:rPr>
        <w:t xml:space="preserve"> de transplantation et de marquage-recapture, ont montré que les escargots (</w:t>
      </w:r>
      <w:proofErr w:type="spellStart"/>
      <w:r w:rsidR="00145C0A" w:rsidRPr="00145C0A">
        <w:rPr>
          <w:rStyle w:val="Numrodepage"/>
          <w:rFonts w:asciiTheme="majorHAnsi" w:hAnsiTheme="majorHAnsi" w:cstheme="majorHAnsi"/>
          <w:i/>
          <w:iCs/>
        </w:rPr>
        <w:t>Batillaria</w:t>
      </w:r>
      <w:proofErr w:type="spellEnd"/>
      <w:r w:rsidR="00145C0A" w:rsidRPr="00145C0A">
        <w:rPr>
          <w:rStyle w:val="Numrodepage"/>
          <w:rFonts w:asciiTheme="majorHAnsi" w:hAnsiTheme="majorHAnsi" w:cstheme="majorHAnsi"/>
          <w:i/>
          <w:iCs/>
        </w:rPr>
        <w:t xml:space="preserve"> </w:t>
      </w:r>
      <w:proofErr w:type="spellStart"/>
      <w:r w:rsidR="00145C0A" w:rsidRPr="00145C0A">
        <w:rPr>
          <w:rStyle w:val="Numrodepage"/>
          <w:rFonts w:asciiTheme="majorHAnsi" w:hAnsiTheme="majorHAnsi" w:cstheme="majorHAnsi"/>
          <w:i/>
          <w:iCs/>
        </w:rPr>
        <w:t>cumingi</w:t>
      </w:r>
      <w:proofErr w:type="spellEnd"/>
      <w:r w:rsidR="00145C0A" w:rsidRPr="00145C0A">
        <w:rPr>
          <w:rStyle w:val="Numrodepage"/>
          <w:rFonts w:asciiTheme="majorHAnsi" w:hAnsiTheme="majorHAnsi" w:cstheme="majorHAnsi"/>
        </w:rPr>
        <w:t>) infectés qui habitent les marais salés se déplacent plus bas dans la zone intertidale qui les escargots non-infectés ainsi changeant l’arrangement spatiale de la population, ce qui pourrait avoir un effet potenti</w:t>
      </w:r>
      <w:r w:rsidR="00145C0A">
        <w:rPr>
          <w:rStyle w:val="Numrodepage"/>
          <w:rFonts w:asciiTheme="majorHAnsi" w:hAnsiTheme="majorHAnsi" w:cstheme="majorHAnsi"/>
        </w:rPr>
        <w:t>e</w:t>
      </w:r>
      <w:r w:rsidR="00145C0A" w:rsidRPr="00145C0A">
        <w:rPr>
          <w:rStyle w:val="Numrodepage"/>
          <w:rFonts w:asciiTheme="majorHAnsi" w:hAnsiTheme="majorHAnsi" w:cstheme="majorHAnsi"/>
        </w:rPr>
        <w:t xml:space="preserve">l sur l’utilisation des ressources et </w:t>
      </w:r>
      <w:proofErr w:type="gramStart"/>
      <w:r w:rsidR="00145C0A" w:rsidRPr="00145C0A">
        <w:rPr>
          <w:rStyle w:val="Numrodepage"/>
          <w:rFonts w:asciiTheme="majorHAnsi" w:hAnsiTheme="majorHAnsi" w:cstheme="majorHAnsi"/>
        </w:rPr>
        <w:t>les habitu</w:t>
      </w:r>
      <w:r w:rsidR="00145C0A">
        <w:rPr>
          <w:rStyle w:val="Numrodepage"/>
          <w:rFonts w:asciiTheme="majorHAnsi" w:hAnsiTheme="majorHAnsi" w:cstheme="majorHAnsi"/>
        </w:rPr>
        <w:t>d</w:t>
      </w:r>
      <w:r w:rsidR="00145C0A" w:rsidRPr="00145C0A">
        <w:rPr>
          <w:rStyle w:val="Numrodepage"/>
          <w:rFonts w:asciiTheme="majorHAnsi" w:hAnsiTheme="majorHAnsi" w:cstheme="majorHAnsi"/>
        </w:rPr>
        <w:t>e</w:t>
      </w:r>
      <w:r w:rsidR="00145C0A">
        <w:rPr>
          <w:rStyle w:val="Numrodepage"/>
          <w:rFonts w:asciiTheme="majorHAnsi" w:hAnsiTheme="majorHAnsi" w:cstheme="majorHAnsi"/>
        </w:rPr>
        <w:t>s alimentaire</w:t>
      </w:r>
      <w:proofErr w:type="gramEnd"/>
      <w:r w:rsidR="00145C0A">
        <w:rPr>
          <w:rStyle w:val="Numrodepage"/>
          <w:rFonts w:asciiTheme="majorHAnsi" w:hAnsiTheme="majorHAnsi" w:cstheme="majorHAnsi"/>
        </w:rPr>
        <w:t xml:space="preserve"> de leurs prédateurs.</w:t>
      </w:r>
      <w:r w:rsidR="00091B95">
        <w:rPr>
          <w:rStyle w:val="Numrodepage"/>
          <w:rFonts w:asciiTheme="majorHAnsi" w:hAnsiTheme="majorHAnsi" w:cstheme="majorHAnsi"/>
        </w:rPr>
        <w:t xml:space="preserve"> La présence d’infection peut également changer les comportements et habitudes de migration indépendamment d’un</w:t>
      </w:r>
      <w:r w:rsidR="00C24AFA">
        <w:rPr>
          <w:rStyle w:val="Numrodepage"/>
          <w:rFonts w:asciiTheme="majorHAnsi" w:hAnsiTheme="majorHAnsi" w:cstheme="majorHAnsi"/>
        </w:rPr>
        <w:t xml:space="preserve"> effet indirect</w:t>
      </w:r>
      <w:r w:rsidR="00091B95">
        <w:rPr>
          <w:rStyle w:val="Numrodepage"/>
          <w:rFonts w:asciiTheme="majorHAnsi" w:hAnsiTheme="majorHAnsi" w:cstheme="majorHAnsi"/>
        </w:rPr>
        <w:t xml:space="preserve"> physiologique ou morphologi</w:t>
      </w:r>
      <w:r w:rsidR="00C24AFA">
        <w:rPr>
          <w:rStyle w:val="Numrodepage"/>
          <w:rFonts w:asciiTheme="majorHAnsi" w:hAnsiTheme="majorHAnsi" w:cstheme="majorHAnsi"/>
        </w:rPr>
        <w:t>que</w:t>
      </w:r>
      <w:r w:rsidR="00091B95">
        <w:rPr>
          <w:rStyle w:val="Numrodepage"/>
          <w:rFonts w:asciiTheme="majorHAnsi" w:hAnsiTheme="majorHAnsi" w:cstheme="majorHAnsi"/>
        </w:rPr>
        <w:t xml:space="preserve"> </w:t>
      </w:r>
      <w:r w:rsidR="00091B95">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{"citationID":"Q1BHSwd9","properties":{"formattedCitation":"(Binning et al., 2017; Poulin &amp; de\\uc0\\u160{}Angeli Dutra, 2021)","plainCitation":"(Binning et al., 2017; Poulin &amp; de Angeli Dutra, 2021)","noteIndex":0},"citationItems":[{"id":1635,"uris":["http://zotero.org/groups/2585270/items/PEPZ3BTB"],"itemData":{"id":1635,"type":"article-journal","abstract":"Studies of animal locomotion and movement largely assume that individuals are healthy and performing to the best of their abilities in ways which are adapted to their survival. However, wild animals face numerous ecological challenges that can compromise their health, reduce their performance capacity, impair their movement abilities and, ultimately, lower their fitness. By diverting resources and increasing host energetic demands, parasites, bacteria, and viruses (hereafter parasites) can dramatically influence the ways in which their hosts allocate energy to movement. Yet, the role of parasites in influencing animal locomotor performance and movement remains relatively unexplored, perhaps because animals often hide outward signs of sickness, and parasites tend to be small and inconspicuous to researchers. Here, we review how parasite infection can alter host locomotor performance via impacts on host morphology and physiology. We also give examples of behavioral strategies that some hosts employ to help overcome the disadvantages imposed by infection. Finally, we discuss how parasites can lead to both increased and decreased host movement patterns, either as an adaptive strategy for the host or due to manipulation by the parasite. The dynamic interplay between host movement (such as migration and dispersal) and infection has profound consequences for population and ecosystem-level processes that are influenced by movement. Acknowledging the important functional role played by parasites in driving the evolution of host locomotor performance and behavior is a critical step toward developing a comprehensive understanding of the causes and consequences of animal movement.","container-title":"Integrative and Comparative Biology","DOI":"10.1093/icb/icx024","ISSN":"1540-7063","issue":"2","journalAbbreviation":"Integrative and Comparative Biology","page":"267-280","source":"Silverchair","title":"Parasites and Host Performance: Incorporating Infection into Our Understanding of Animal Movement","title-short":"Parasites and Host Performance","volume":"57","author":[{"family":"Binning","given":"Sandra A."},{"family":"Shaw","given":"Allison K."},{"family":"Roche","given":"Dominique G."}],"issued":{"date-parts":[["2017",8,1]]}}},{"id":7240,"uris":["http://zotero.org/groups/2585270/items/AT527P3A"],"itemData":{"id":7240,"type":"article-journal","abstract":"Migrations,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091B95">
        <w:rPr>
          <w:rStyle w:val="Numrodepage"/>
          <w:rFonts w:asciiTheme="majorHAnsi" w:hAnsiTheme="majorHAnsi" w:cstheme="majorHAnsi"/>
        </w:rPr>
        <w:fldChar w:fldCharType="separate"/>
      </w:r>
      <w:r w:rsidR="003138BC" w:rsidRPr="003138BC">
        <w:rPr>
          <w:rFonts w:ascii="Calibri Light" w:hAnsiTheme="majorHAnsi" w:cs="Calibri Light"/>
          <w:kern w:val="0"/>
        </w:rPr>
        <w:t>(</w:t>
      </w:r>
      <w:proofErr w:type="spellStart"/>
      <w:r w:rsidR="003138BC" w:rsidRPr="003138BC">
        <w:rPr>
          <w:rFonts w:ascii="Calibri Light" w:hAnsiTheme="majorHAnsi" w:cs="Calibri Light"/>
          <w:kern w:val="0"/>
        </w:rPr>
        <w:t>Binning</w:t>
      </w:r>
      <w:proofErr w:type="spellEnd"/>
      <w:r w:rsidR="003138BC" w:rsidRPr="003138BC">
        <w:rPr>
          <w:rFonts w:ascii="Calibri Light" w:hAnsiTheme="majorHAnsi" w:cs="Calibri Light"/>
          <w:kern w:val="0"/>
        </w:rPr>
        <w:t xml:space="preserve"> et al., 2017; Poulin &amp; de </w:t>
      </w:r>
      <w:proofErr w:type="spellStart"/>
      <w:r w:rsidR="003138BC" w:rsidRPr="003138BC">
        <w:rPr>
          <w:rFonts w:ascii="Calibri Light" w:hAnsiTheme="majorHAnsi" w:cs="Calibri Light"/>
          <w:kern w:val="0"/>
        </w:rPr>
        <w:t>Angeli</w:t>
      </w:r>
      <w:proofErr w:type="spellEnd"/>
      <w:r w:rsidR="003138BC" w:rsidRPr="003138BC">
        <w:rPr>
          <w:rFonts w:ascii="Calibri Light" w:hAnsiTheme="majorHAnsi" w:cs="Calibri Light"/>
          <w:kern w:val="0"/>
        </w:rPr>
        <w:t xml:space="preserve"> Dutra, 2021)</w:t>
      </w:r>
      <w:r w:rsidR="00091B95">
        <w:rPr>
          <w:rStyle w:val="Numrodepage"/>
          <w:rFonts w:asciiTheme="majorHAnsi" w:hAnsiTheme="majorHAnsi" w:cstheme="majorHAnsi"/>
        </w:rPr>
        <w:fldChar w:fldCharType="end"/>
      </w:r>
      <w:r w:rsidR="00091B95">
        <w:rPr>
          <w:rStyle w:val="Numrodepage"/>
          <w:rFonts w:asciiTheme="majorHAnsi" w:hAnsiTheme="majorHAnsi" w:cstheme="majorHAnsi"/>
        </w:rPr>
        <w:t xml:space="preserve">. </w:t>
      </w:r>
      <w:r w:rsidR="00C24AFA">
        <w:rPr>
          <w:rStyle w:val="Numrodepage"/>
          <w:rFonts w:asciiTheme="majorHAnsi" w:hAnsiTheme="majorHAnsi" w:cstheme="majorHAnsi"/>
        </w:rPr>
        <w:t xml:space="preserve">Plusieurs théories ont vu le jour dans les dernières décennies afin d’expliquer comment le comportement migratoire peut bénéficier à une espèce-hôte face à l’infection. </w:t>
      </w:r>
      <w:r w:rsidR="00193E3B">
        <w:rPr>
          <w:rStyle w:val="Numrodepage"/>
          <w:rFonts w:asciiTheme="majorHAnsi" w:hAnsiTheme="majorHAnsi" w:cstheme="majorHAnsi"/>
        </w:rPr>
        <w:t>L</w:t>
      </w:r>
      <w:r w:rsidR="00BE18B3">
        <w:rPr>
          <w:rStyle w:val="Numrodepage"/>
          <w:rFonts w:asciiTheme="majorHAnsi" w:hAnsiTheme="majorHAnsi" w:cstheme="majorHAnsi"/>
        </w:rPr>
        <w:t>a théorie de migration d’évasion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escape», qui se veut que certains individus migrent temporairement vers un refuge à faible risque d’infection pendant une période de hauts risques d’infection</w:t>
      </w:r>
      <w:r w:rsidR="004B2BC4">
        <w:rPr>
          <w:rStyle w:val="Numrodepage"/>
          <w:rFonts w:asciiTheme="majorHAnsi" w:hAnsiTheme="majorHAnsi" w:cstheme="majorHAnsi"/>
        </w:rPr>
        <w:t xml:space="preserve"> </w:t>
      </w:r>
      <w:r w:rsidR="00C24AF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{"citationID":"u4yQ9342","properties":{"formattedCitation":"(Altizer et al., 2011; Loehle, 1995)","plainCitation":"(Altizer et al., 2011; Loehle, 1995)","noteIndex":0},"citationItems":[{"id":1967,"uris":["http://zotero.org/groups/2585270/items/A7KFPLJ8"],"itemData":{"id":1967,"type":"article-journal","abstract":"Animal migrations are often spectacular, and migratory species harbor zoonotic pathogens of importance to humans. Animal migrations are expected to enhance the global spread of pathogens and facilitate cross-species transmission. This does happen, but new ...","archive_location":"world","container-title":"Science","DOI":"10.1126/science.1194694","language":"EN","license":"Copyright © 2011, American Association for the Advancement of Science","note":"publisher: American Association for the Advancement of Science","source":"www.science.org","title":"Animal Migration and Infectious Disease Risk","URL":"https://www.science.org/doi/abs/10.1126/science.1194694","author":[{"family":"Altizer","given":"Sonia"},{"family":"Bartel","given":"Rebecca"},{"family":"Han","given":"Barbara A."}],"accessed":{"date-parts":[["2022",1,12]]},"issued":{"date-parts":[["2011",1,21]]}}},{"id":7225,"uris":["http://zotero.org/groups/2585270/items/ZJMIFQBP"],"itemData":{"id":7225,"type":"article-journal","abstract":"Diseases and pathogens are receiving increasing recognition as sources of mortality in animal populations. Immune system strength is clearly important in fending off pathogen attack. Physical barriers to pathogen entry are also important. Various individual behaviors are efficacious in reducing contact with diseases and pests. This paper focuses on a fourth mode of defense: social barriers to transmission. Various social behaviors have pathogen transmission consequences. Selective pressures on these social behaviors may therefore exist. Effects on pathogen transmission of mating strategies, social avoidance, group size, group isolation, and other behaviors are explored. It is concluded that many of these behaviors may have been affected by selection pressures to reduce transmission of pathogens.","container-title":"Ecology","DOI":"10.2307/1941192","ISSN":"0012-9658","issue":"2","note":"publisher: Ecological Society of America","page":"326-335","source":"JSTOR","title":"Social Barriers to Pathogen Transmission in Wild Animal Populations","volume":"76","author":[{"family":"Loehle","given":"Craig"}],"issued":{"date-parts":[["1995"]]}}}],"schema":"https://github.com/citation-style-language/schema/raw/master/csl-citation.json"}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(Altizer et al., 2011; Loehle, 1995)</w:t>
      </w:r>
      <w:r w:rsidR="00C24AFA">
        <w:rPr>
          <w:rStyle w:val="Numrodepage"/>
          <w:rFonts w:asciiTheme="majorHAnsi" w:hAnsiTheme="majorHAnsi" w:cstheme="majorHAnsi"/>
        </w:rPr>
        <w:fldChar w:fldCharType="end"/>
      </w:r>
      <w:r w:rsidR="00BE18B3">
        <w:rPr>
          <w:rStyle w:val="Numrodepage"/>
          <w:rFonts w:asciiTheme="majorHAnsi" w:hAnsiTheme="majorHAnsi" w:cstheme="majorHAnsi"/>
        </w:rPr>
        <w:t xml:space="preserve">, gagne de plus en plus de preuves empiriques. </w:t>
      </w:r>
      <w:r w:rsidR="00BE18B3" w:rsidRPr="00B07189">
        <w:rPr>
          <w:rStyle w:val="Numrodepage"/>
          <w:rFonts w:asciiTheme="majorHAnsi" w:hAnsiTheme="majorHAnsi" w:cstheme="majorHAnsi"/>
        </w:rPr>
        <w:t>Chez les poissons</w:t>
      </w:r>
      <w:r w:rsidR="004B2BC4" w:rsidRPr="00B07189">
        <w:rPr>
          <w:rStyle w:val="Numrodepage"/>
          <w:rFonts w:asciiTheme="majorHAnsi" w:hAnsiTheme="majorHAnsi" w:cstheme="majorHAnsi"/>
        </w:rPr>
        <w:t xml:space="preserve">, </w:t>
      </w:r>
      <w:r w:rsidR="004B2BC4" w:rsidRPr="00B07189">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{"citationID":"DSO3e7Lq","properties":{"formattedCitation":"(Poulin et al., 2012)","plainCitation":"(Poulin et al., 2012)","dontUpdate":true,"noteIndex":0},"citationItems":[{"id":7231,"uris":["http://zotero.org/groups/2585270/items/UNTP4XAC"],"itemData":{"id":7231,"type":"article-journal","abstract":"Parasite avoidance is increasingly considered to be a potential driving factor in animal migrations. In many marine and freshwater benthic fish, migration into a pelagic environment by developing larvae is a common life history trait that could reduce exposure to parasites during a critical window of developmental susceptibility. We tested this hypothesis on congeneric fish (family Galaxiidae, genus Galaxias) belonging to a closely related species complex sampled from coastal streams in southeastern New Zealand. Migratory Galaxias have larvae that migrate to pelagic marine environments, whereas the larvae of non-migratory species rear close to adult habitats with no pelagic larval phase. Both migratory and non-migratory fish are hosts to two species of skin-penetrating trematodes that cause spinal malformations and high mortality in young fish. Using generalized linear models within an Akaike information criterion and model averaging framework, we compared infection levels between migratory and non-migratory fish while taking into account body size and several other local factors likely to influence infection levels. For one trematode species, we found a significant effect of migration: for any given body length, migratory fish harboured fewer parasites than non-migratory fish. Also, no parasites of any kind were found in juvenile migratory fish sampled in spring shortly after their return to stream habitats. Our results demonstrate that migration spares juvenile fish from the debilitating parasites to which they would be exposed in adult stream habitats. Therefore, either the historical adoption of a migratory strategy in some Galaxias was an adaptation against parasitism, or it evolved for other reasons and now provides protection from infection as a coincidental side-effect.","container-title":"Oecologia","DOI":"10.1007/s00442-012-2251-x","ISSN":"1432-1939","issue":"4","journalAbbreviation":"Oecologia","language":"en","page":"955-963","source":"Springer Link","title":"Migration as an escape from parasitism in New Zealand galaxiid fishes","volume":"169","author":[{"family":"Poulin","given":"Robert"},{"family":"Closs","given":"Gerard P."},{"family":"Lill","given":"Adrian W. T."},{"family":"Hicks","given":"Andy S."},{"family":"Herrmann","given":"Kristin K."},{"family":"Kelly","given":"David W."}],"issued":{"date-parts":[["2012",8,1]]}}}],"schema":"https://github.com/citation-style-language/schema/raw/master/csl-citation.json"} </w:instrText>
      </w:r>
      <w:r w:rsidR="004B2BC4" w:rsidRPr="00B07189">
        <w:rPr>
          <w:rStyle w:val="Numrodepage"/>
          <w:rFonts w:asciiTheme="majorHAnsi" w:hAnsiTheme="majorHAnsi" w:cstheme="majorHAnsi"/>
        </w:rPr>
        <w:fldChar w:fldCharType="separate"/>
      </w:r>
      <w:r w:rsidR="00B07189" w:rsidRPr="00B07189">
        <w:rPr>
          <w:rStyle w:val="Numrodepage"/>
          <w:rFonts w:asciiTheme="majorHAnsi" w:hAnsiTheme="majorHAnsi" w:cstheme="majorHAnsi"/>
          <w:noProof/>
        </w:rPr>
        <w:t>Poulin et al. (2012)</w:t>
      </w:r>
      <w:r w:rsidR="004B2BC4" w:rsidRPr="00B07189">
        <w:rPr>
          <w:rStyle w:val="Numrodepage"/>
          <w:rFonts w:asciiTheme="majorHAnsi" w:hAnsiTheme="majorHAnsi" w:cstheme="majorHAnsi"/>
        </w:rPr>
        <w:fldChar w:fldCharType="end"/>
      </w:r>
      <w:r w:rsidR="00B07189">
        <w:rPr>
          <w:rStyle w:val="Numrodepage"/>
          <w:rFonts w:asciiTheme="majorHAnsi" w:hAnsiTheme="majorHAnsi" w:cstheme="majorHAnsi"/>
        </w:rPr>
        <w:t xml:space="preserve"> ont non seulement observés que les individus </w:t>
      </w:r>
      <w:proofErr w:type="spellStart"/>
      <w:r w:rsidR="00B07189" w:rsidRPr="00B07189">
        <w:rPr>
          <w:rStyle w:val="Numrodepage"/>
          <w:rFonts w:asciiTheme="majorHAnsi" w:hAnsiTheme="majorHAnsi" w:cstheme="majorHAnsi"/>
          <w:i/>
          <w:iCs/>
        </w:rPr>
        <w:t>Galaxias</w:t>
      </w:r>
      <w:proofErr w:type="spellEnd"/>
      <w:r w:rsidR="00B07189" w:rsidRPr="00B07189">
        <w:rPr>
          <w:rStyle w:val="Numrodepage"/>
          <w:rFonts w:asciiTheme="majorHAnsi" w:hAnsiTheme="majorHAnsi" w:cstheme="majorHAnsi"/>
          <w:i/>
          <w:iCs/>
        </w:rPr>
        <w:t xml:space="preserve"> </w:t>
      </w:r>
      <w:proofErr w:type="spellStart"/>
      <w:r w:rsidR="00B07189" w:rsidRPr="00B07189">
        <w:rPr>
          <w:rStyle w:val="Numrodepage"/>
          <w:rFonts w:asciiTheme="majorHAnsi" w:hAnsiTheme="majorHAnsi" w:cstheme="majorHAnsi"/>
          <w:i/>
          <w:iCs/>
        </w:rPr>
        <w:t>spp</w:t>
      </w:r>
      <w:proofErr w:type="spellEnd"/>
      <w:r w:rsidR="00B07189" w:rsidRPr="00B07189">
        <w:rPr>
          <w:rStyle w:val="Numrodepage"/>
          <w:rFonts w:asciiTheme="majorHAnsi" w:hAnsiTheme="majorHAnsi" w:cstheme="majorHAnsi"/>
          <w:i/>
          <w:iCs/>
        </w:rPr>
        <w:t>.</w:t>
      </w:r>
      <w:r w:rsidR="00B07189">
        <w:rPr>
          <w:rStyle w:val="Numrodepage"/>
          <w:rFonts w:asciiTheme="majorHAnsi" w:hAnsiTheme="majorHAnsi" w:cstheme="majorHAnsi"/>
        </w:rPr>
        <w:t xml:space="preserve"> </w:t>
      </w:r>
      <w:proofErr w:type="gramStart"/>
      <w:r w:rsidR="00B07189">
        <w:rPr>
          <w:rStyle w:val="Numrodepage"/>
          <w:rFonts w:asciiTheme="majorHAnsi" w:hAnsiTheme="majorHAnsi" w:cstheme="majorHAnsi"/>
        </w:rPr>
        <w:t>migrateurs</w:t>
      </w:r>
      <w:proofErr w:type="gramEnd"/>
      <w:r w:rsidR="00B07189">
        <w:rPr>
          <w:rStyle w:val="Numrodepage"/>
          <w:rFonts w:asciiTheme="majorHAnsi" w:hAnsiTheme="majorHAnsi" w:cstheme="majorHAnsi"/>
        </w:rPr>
        <w:t xml:space="preserve"> étaient moins intensément infectés, mais que les juvéniles migrateurs retournaient à leur phase </w:t>
      </w:r>
      <w:r w:rsidR="00C24AFA">
        <w:rPr>
          <w:rStyle w:val="Numrodepage"/>
          <w:rFonts w:asciiTheme="majorHAnsi" w:hAnsiTheme="majorHAnsi" w:cstheme="majorHAnsi"/>
        </w:rPr>
        <w:t xml:space="preserve">pélagique </w:t>
      </w:r>
      <w:r w:rsidR="00B07189">
        <w:rPr>
          <w:rStyle w:val="Numrodepage"/>
          <w:rFonts w:asciiTheme="majorHAnsi" w:hAnsiTheme="majorHAnsi" w:cstheme="majorHAnsi"/>
        </w:rPr>
        <w:t>sans aucun parasite, supportant ainsi la théorie de la migration d’invasion</w:t>
      </w:r>
      <w:r w:rsidR="00BE18B3">
        <w:rPr>
          <w:rStyle w:val="Numrodepage"/>
          <w:rFonts w:asciiTheme="majorHAnsi" w:hAnsiTheme="majorHAnsi" w:cstheme="majorHAnsi"/>
        </w:rPr>
        <w:t>. La théorie de migration de rétablissement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w:t>
      </w:r>
      <w:proofErr w:type="spellStart"/>
      <w:r w:rsidR="00BE18B3">
        <w:rPr>
          <w:rStyle w:val="Numrodepage"/>
          <w:rFonts w:asciiTheme="majorHAnsi" w:hAnsiTheme="majorHAnsi" w:cstheme="majorHAnsi"/>
        </w:rPr>
        <w:t>recovery</w:t>
      </w:r>
      <w:proofErr w:type="spellEnd"/>
      <w:r w:rsidR="00BE18B3">
        <w:rPr>
          <w:rStyle w:val="Numrodepage"/>
          <w:rFonts w:asciiTheme="majorHAnsi" w:hAnsiTheme="majorHAnsi" w:cstheme="majorHAnsi"/>
        </w:rPr>
        <w:t>» quant à elle stipule que les individus déjà infectés peuvent migré vers des environnements hostiles pour le parasite afin de se déba</w:t>
      </w:r>
      <w:r w:rsidR="00711102">
        <w:rPr>
          <w:rStyle w:val="Numrodepage"/>
          <w:rFonts w:asciiTheme="majorHAnsi" w:hAnsiTheme="majorHAnsi" w:cstheme="majorHAnsi"/>
        </w:rPr>
        <w:t>rrasser de celui-ci</w:t>
      </w:r>
      <w:r w:rsidR="004B2BC4">
        <w:rPr>
          <w:rStyle w:val="Numrodepage"/>
          <w:rFonts w:asciiTheme="majorHAnsi" w:hAnsiTheme="majorHAnsi" w:cstheme="majorHAnsi"/>
        </w:rPr>
        <w:t xml:space="preserve"> </w:t>
      </w:r>
      <w:r w:rsidR="004B2BC4">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{"citationID":"3nM5B7Pd","properties":{"formattedCitation":"(Shaw &amp; Binning, 2016)","plainCitation":"(Shaw &amp; Binning, 2016)","noteIndex":0},"citationItems":[{"id":7230,"uris":["http://zotero.org/groups/2585270/items/KWMJ34DJ"],"itemData":{"id":7230,"type":"article-journal","abstract":"Migration, a widespread animal behavior, can influence how individuals acquire and transmit pathogens. Past work has demonstrated that migration can reduce the costs of pathogen or parasite infection through two processes: migratory escape from infected areas or individuals and migratory culling of infected individuals. Here, we propose a third process: migratory recovery, where infected individuals lose their parasites and recover from infection during migration. Recovery can occur when parasites and/or their intermediate hosts cannot support changes in the migratory host’s internal or external environment during migration. Thus, parasite mortality increases with migration. Although migratory recovery is likely widespread across species, it remains challenging to empirically test it as a selective force promoting migration. We develop a model and determine the conditions under which migratory recovery theoretically favors the evolution of migration. We show that incorporating migratory recovery into a model of migratory escape increases the range of biologically realistic conditions favoring migration and leads to scenarios where partial migration can evolve. Motivated by empirical estimates of infection costs, our model shows how recovery from infection could drive the evolution of migration. We suggest a number of future directions for both theoretical and empirical research in this area.","container-title":"The American Naturalist","DOI":"10.1086/685386","ISSN":"0003-0147","issue":"4","note":"publisher: The University of Chicago Press","page":"491-501","source":"journals.uchicago.edu (Atypon)","title":"Migratory Recovery from Infection as a Selective Pressure for the Evolution of Migration","volume":"187","author":[{"family":"Shaw","given":"Allison K."},{"family":"Binning","given":"Sandra A."}],"issued":{"date-parts":[["2016",4]]}}}],"schema":"https://github.com/citation-style-language/schema/raw/master/csl-citation.json"} </w:instrText>
      </w:r>
      <w:r w:rsidR="004B2BC4">
        <w:rPr>
          <w:rStyle w:val="Numrodepage"/>
          <w:rFonts w:asciiTheme="majorHAnsi" w:hAnsiTheme="majorHAnsi" w:cstheme="majorHAnsi"/>
        </w:rPr>
        <w:fldChar w:fldCharType="separate"/>
      </w:r>
      <w:r w:rsidR="004B2BC4">
        <w:rPr>
          <w:rStyle w:val="Numrodepage"/>
          <w:rFonts w:asciiTheme="majorHAnsi" w:hAnsiTheme="majorHAnsi" w:cstheme="majorHAnsi"/>
          <w:noProof/>
        </w:rPr>
        <w:t>(Shaw &amp; Binning, 2016)</w:t>
      </w:r>
      <w:r w:rsidR="004B2BC4">
        <w:rPr>
          <w:rStyle w:val="Numrodepage"/>
          <w:rFonts w:asciiTheme="majorHAnsi" w:hAnsiTheme="majorHAnsi" w:cstheme="majorHAnsi"/>
        </w:rPr>
        <w:fldChar w:fldCharType="end"/>
      </w:r>
      <w:r w:rsidR="00711102">
        <w:rPr>
          <w:rStyle w:val="Numrodepage"/>
          <w:rFonts w:asciiTheme="majorHAnsi" w:hAnsiTheme="majorHAnsi" w:cstheme="majorHAnsi"/>
        </w:rPr>
        <w:t xml:space="preserve">. </w:t>
      </w:r>
      <w:r w:rsidR="00C24AFA">
        <w:rPr>
          <w:rStyle w:val="Numrodepage"/>
          <w:rFonts w:asciiTheme="majorHAnsi" w:hAnsiTheme="majorHAnsi" w:cstheme="majorHAnsi"/>
        </w:rPr>
        <w:t xml:space="preserve">Par exemple, </w:t>
      </w:r>
      <w:r w:rsidR="00C24AFA" w:rsidRPr="00C24AFA">
        <w:rPr>
          <w:rStyle w:val="Numrodepage"/>
          <w:rFonts w:asciiTheme="majorHAnsi" w:hAnsiTheme="majorHAnsi" w:cstheme="majorHAnsi"/>
          <w:i/>
          <w:iCs/>
        </w:rPr>
        <w:t xml:space="preserve">G. </w:t>
      </w:r>
      <w:proofErr w:type="spellStart"/>
      <w:r w:rsidR="00C24AFA" w:rsidRPr="00C24AFA">
        <w:rPr>
          <w:rStyle w:val="Numrodepage"/>
          <w:rFonts w:asciiTheme="majorHAnsi" w:hAnsiTheme="majorHAnsi" w:cstheme="majorHAnsi"/>
          <w:i/>
          <w:iCs/>
        </w:rPr>
        <w:t>aculeatus</w:t>
      </w:r>
      <w:proofErr w:type="spellEnd"/>
      <w:r w:rsidR="00C24AFA" w:rsidRPr="00C24AFA">
        <w:rPr>
          <w:rStyle w:val="Numrodepage"/>
          <w:rFonts w:asciiTheme="majorHAnsi" w:hAnsiTheme="majorHAnsi" w:cstheme="majorHAnsi"/>
          <w:i/>
          <w:iCs/>
        </w:rPr>
        <w:t xml:space="preserve"> </w:t>
      </w:r>
      <w:r w:rsidR="00C24AFA">
        <w:rPr>
          <w:rStyle w:val="Numrodepage"/>
          <w:rFonts w:asciiTheme="majorHAnsi" w:hAnsiTheme="majorHAnsi" w:cstheme="majorHAnsi"/>
        </w:rPr>
        <w:t xml:space="preserve">migre en eau salée où son ectoparasite </w:t>
      </w:r>
      <w:proofErr w:type="spellStart"/>
      <w:r w:rsidR="00C24AFA" w:rsidRPr="00C24AFA">
        <w:rPr>
          <w:rStyle w:val="Numrodepage"/>
          <w:rFonts w:asciiTheme="majorHAnsi" w:hAnsiTheme="majorHAnsi" w:cstheme="majorHAnsi"/>
          <w:i/>
          <w:iCs/>
        </w:rPr>
        <w:t>Trichodina</w:t>
      </w:r>
      <w:proofErr w:type="spellEnd"/>
      <w:r w:rsidR="00C24AFA" w:rsidRPr="00C24AFA">
        <w:rPr>
          <w:rStyle w:val="Numrodepage"/>
          <w:rFonts w:asciiTheme="majorHAnsi" w:hAnsiTheme="majorHAnsi" w:cstheme="majorHAnsi"/>
          <w:i/>
          <w:iCs/>
        </w:rPr>
        <w:t xml:space="preserve"> </w:t>
      </w:r>
      <w:proofErr w:type="spellStart"/>
      <w:r w:rsidR="00C24AFA" w:rsidRPr="00C24AFA">
        <w:rPr>
          <w:rStyle w:val="Numrodepage"/>
          <w:rFonts w:asciiTheme="majorHAnsi" w:hAnsiTheme="majorHAnsi" w:cstheme="majorHAnsi"/>
          <w:i/>
          <w:iCs/>
        </w:rPr>
        <w:t>sp</w:t>
      </w:r>
      <w:proofErr w:type="spellEnd"/>
      <w:r w:rsidR="00C24AFA">
        <w:rPr>
          <w:rStyle w:val="Numrodepage"/>
          <w:rFonts w:asciiTheme="majorHAnsi" w:hAnsiTheme="majorHAnsi" w:cstheme="majorHAnsi"/>
        </w:rPr>
        <w:t xml:space="preserve">. ne tolère pas la forte salinité </w:t>
      </w:r>
      <w:r w:rsidR="00C24AF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{"citationID":"4cc1iwqn","properties":{"formattedCitation":"(Shaw &amp; Binning, 2020)","plainCitation":"(Shaw &amp; Binning, 2020)","noteIndex":0},"citationItems":[{"id":7224,"uris":["http://zotero.org/groups/2585270/items/ZPVTJBB7"],"itemData":{"id":7224,"type":"article-journal","abstract":"Parasite infections are increasingly recognized as drivers of animal movement. Here, the authors compare two infection-related mechanisms that can favour seasonal migration, making it possible to dis...","container-title":"Journal of Animal Ecology","DOI":"10.1111/1365-2656.13195","ISSN":"1365-2656","issue":"6","language":"en","note":"publisher: John Wiley &amp; Sons, Ltd","page":"1448-1457","source":"besjournals.onlinelibrary.wiley.com","title":"Recovery from infection is more likely to favour the evolution of migration than social escape from infection","volume":"89","author":[{"family":"Shaw","given":"Allison K."},{"family":"Binning","given":"Sandra A."}],"issued":{"date-parts":[["2020",6,1]]}}}],"schema":"https://github.com/citation-style-language/schema/raw/master/csl-citation.json"}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(Shaw &amp; Binning, 2020)</w:t>
      </w:r>
      <w:r w:rsidR="00C24AFA">
        <w:rPr>
          <w:rStyle w:val="Numrodepage"/>
          <w:rFonts w:asciiTheme="majorHAnsi" w:hAnsiTheme="majorHAnsi" w:cstheme="majorHAnsi"/>
        </w:rPr>
        <w:fldChar w:fldCharType="end"/>
      </w:r>
      <w:r w:rsidR="00C24AFA">
        <w:rPr>
          <w:rStyle w:val="Numrodepage"/>
          <w:rFonts w:asciiTheme="majorHAnsi" w:hAnsiTheme="majorHAnsi" w:cstheme="majorHAnsi"/>
        </w:rPr>
        <w:t xml:space="preserve">. </w:t>
      </w:r>
      <w:r w:rsidR="003418EA">
        <w:rPr>
          <w:rStyle w:val="Numrodepage"/>
          <w:rFonts w:asciiTheme="majorHAnsi" w:hAnsiTheme="majorHAnsi" w:cstheme="majorHAnsi"/>
        </w:rPr>
        <w:t>En b</w:t>
      </w:r>
      <w:r w:rsidR="00F00308" w:rsidRPr="00F00308">
        <w:rPr>
          <w:rStyle w:val="Numrodepage"/>
          <w:rFonts w:asciiTheme="majorHAnsi" w:hAnsiTheme="majorHAnsi" w:cstheme="majorHAnsi"/>
        </w:rPr>
        <w:t>ref, l</w:t>
      </w:r>
      <w:r w:rsidR="003418EA">
        <w:rPr>
          <w:rStyle w:val="Numrodepage"/>
          <w:rFonts w:asciiTheme="majorHAnsi" w:hAnsiTheme="majorHAnsi" w:cstheme="majorHAnsi"/>
        </w:rPr>
        <w:t xml:space="preserve">a présence de parasites et pathogènes </w:t>
      </w:r>
      <w:r w:rsidR="00F00308" w:rsidRPr="00F00308">
        <w:rPr>
          <w:rStyle w:val="Numrodepage"/>
          <w:rFonts w:asciiTheme="majorHAnsi" w:hAnsiTheme="majorHAnsi" w:cstheme="majorHAnsi"/>
        </w:rPr>
        <w:t>peut influenc</w:t>
      </w:r>
      <w:r w:rsidR="00F00308">
        <w:rPr>
          <w:rStyle w:val="Numrodepage"/>
          <w:rFonts w:asciiTheme="majorHAnsi" w:hAnsiTheme="majorHAnsi" w:cstheme="majorHAnsi"/>
        </w:rPr>
        <w:t xml:space="preserve">er la structure des communautés en régulant l’abondance et la dynamique des populations-hôtes </w:t>
      </w:r>
      <w:r w:rsidR="003418EA">
        <w:rPr>
          <w:rStyle w:val="Numrodepage"/>
          <w:rFonts w:asciiTheme="majorHAnsi" w:hAnsiTheme="majorHAnsi" w:cstheme="majorHAnsi"/>
        </w:rPr>
        <w:t xml:space="preserve">dans le temps et l’espace </w:t>
      </w:r>
      <w:r w:rsidR="00F00308">
        <w:rPr>
          <w:rStyle w:val="Numrodepage"/>
          <w:rFonts w:asciiTheme="majorHAnsi" w:hAnsiTheme="majorHAnsi" w:cstheme="majorHAnsi"/>
        </w:rPr>
        <w:fldChar w:fldCharType="begin"/>
      </w:r>
      <w:r w:rsidR="009C6162">
        <w:rPr>
          <w:rStyle w:val="Numrodepage"/>
          <w:rFonts w:asciiTheme="majorHAnsi" w:hAnsiTheme="majorHAnsi" w:cstheme="majorHAnsi"/>
        </w:rPr>
        <w:instrText xml:space="preserve"> ADDIN ZOTERO_ITEM CSL_CITATION {"citationID":"VDxXhsR4","properties":{"formattedCitation":"(Anderson &amp; May, 1979; May &amp; Anderson, 1979; Poulin, 1999; Scott &amp; Dobson, 1989)","plainCitation":"(Anderson &amp; May, 1979; May &amp; Anderson, 1979; Poulin, 1999; Scott &amp; Dobson, 1989)","noteIndex":0},"citationItems":[{"id":1716,"uris":["http://zotero.org/groups/2585270/items/B6QRPBXW"],"itemData":{"id":1716,"type":"article-journal","abstract":"If the host population is taken to be a dynamic variable (rather than constant, as conventionally assumed), a wider understanding of the population biology of infectious diseases emerges. In this first part of a two-part article, mathematical models are developed, shown to fit data from laboratory experiments, and used to explore the evolutionary relations among transmission parameters. In the second part of the article, to be published in next week's issue, the models are extended to include indirectly transmitted infections, and the general implications for infectious diseases are considered.","container-title":"Nature","DOI":"10.1038/280361a0","ISSN":"1476-4687","issue":"5721","language":"en","license":"1979 Nature Publishing Group","note":"Bandiera_abtest: a\nCg_type: Nature Research Journals\nnumber: 5721\nPrimary_atype: Reviews\npublisher: Nature Publishing Group","page":"361-367","source":"www.nature.com","title":"Population biology of infectious diseases: Part I","title-short":"Population biology of infectious diseases","volume":"280","author":[{"family":"Anderson","given":"Roy M."},{"family":"May","given":"Robert M."}],"issued":{"date-parts":[["1979",8]]}}},{"id":1717,"uris":["http://zotero.org/groups/2585270/items/9K9G4J3Z"],"itemData":{"id":1717,"type":"article-journal","abstract":"In the first part of this two-part article (Nature 280, 361–367), mathematical models of directly transmitted microparasitic infections were developed, taking explicit account of the dynamics of the host population. The discussion is now extended to both microparasites (viruses, bacteria and protozoa) and macroparasites (helminths and arthropods), transmitted either directly or indirectly via one or more intermediate hosts. Consideration is given to the relation between the ecology and evolution of the transmission processes and the overall dynamics, and to the mechanisms that can produce cyclic patterns, or multiple stable states, in the levels of infection in the host population.","container-title":"Nature","DOI":"10.1038/280455a0","ISSN":"1476-4687","issue":"5722","language":"en","license":"1979 Nature Publishing Group","note":"Bandiera_abtest: a\nCg_type: Nature Research Journals\nnumber: 5722\nPrimary_atype: Reviews\npublisher: Nature Publishing Group","page":"455-461","source":"www.nature.com","title":"Population biology of infectious diseases: Part II","title-short":"Population biology of infectious diseases","volume":"280","author":[{"family":"May","given":"Robert M."},{"family":"Anderson","given":"Roy M."}],"issued":{"date-parts":[["1979",8]]}}},{"id":1530,"uris":["http://zotero.org/groups/2585270/items/KYYZ4GHH"],"itemData":{"id":1530,"type":"article-journal","abstract":"Past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w:instrText>
      </w:r>
      <w:r w:rsidR="009C6162" w:rsidRPr="0095680B">
        <w:rPr>
          <w:rStyle w:val="Numrodepage"/>
          <w:rFonts w:asciiTheme="majorHAnsi" w:hAnsiTheme="majorHAnsi" w:cstheme="majorHAnsi"/>
        </w:rPr>
        <w:instrText xml:space="preserve">ct","title":"The functional importance of parasites in animal communities: many roles at many levels?","title-short":"The functional importance of parasites in animal communities","volume":"29","author":[{"family":"Poulin","given":"Robert"}],"issued":{"date-parts":[["1999",6,1]]}}},{"id":1708,"uris":["http://zotero.org/groups/2585270/items/EJHS2E9A"],"itemData":{"id":1708,"type":"article-journal","abstract":"It has been 11 years since Anderson and May demonstrated the theoretical ability of helminth parasites to regulate host population abundance. In this review we consider how their work has advanced our understanding of the role of parasites in host populations. In particular Marilyn Scott and Andy Dobson consider three questions. What is meant by regulation? Is there empirical evidence that parasites can regulate host population abundance? Is it possible to predict the sort of host parasite association where one is most likely to be able to detect parasites as a major regulatory force?","container-title":"Parasitology Today","DOI":"10.1016/0169-4758(89)90140-3","ISSN":"0169-4758","issue":"6","journalAbbreviation":"Parasitology Today","language":"en","page":"176-183","source":"ScienceDirect","title":"The role of parasites in regulating host abundance","volume":"5","author":[{"family":"Scott","given":"M. E."},{"family":"Dobson","given":"A."}],"issued":{"date-parts":[["1989",6,1]]}}}],"schema":"https://github.com/citation-style-language/schema/raw/master/csl-citation.json"} </w:instrText>
      </w:r>
      <w:r w:rsidR="00F00308">
        <w:rPr>
          <w:rStyle w:val="Numrodepage"/>
          <w:rFonts w:asciiTheme="majorHAnsi" w:hAnsiTheme="majorHAnsi" w:cstheme="majorHAnsi"/>
        </w:rPr>
        <w:fldChar w:fldCharType="separate"/>
      </w:r>
      <w:r w:rsidR="009C6162" w:rsidRPr="0095680B">
        <w:rPr>
          <w:rStyle w:val="Numrodepage"/>
          <w:rFonts w:asciiTheme="majorHAnsi" w:hAnsiTheme="majorHAnsi" w:cstheme="majorHAnsi"/>
          <w:noProof/>
        </w:rPr>
        <w:t>(Anderson &amp; May, 1979; May &amp; Anderson, 1979; Poulin, 1999; Scott &amp; Dobson, 1989)</w:t>
      </w:r>
      <w:r w:rsidR="00F00308">
        <w:rPr>
          <w:rStyle w:val="Numrodepage"/>
          <w:rFonts w:asciiTheme="majorHAnsi" w:hAnsiTheme="majorHAnsi" w:cstheme="majorHAnsi"/>
        </w:rPr>
        <w:fldChar w:fldCharType="end"/>
      </w:r>
      <w:r w:rsidR="00092338" w:rsidRPr="0095680B">
        <w:rPr>
          <w:rStyle w:val="Numrodepage"/>
          <w:rFonts w:asciiTheme="majorHAnsi" w:hAnsiTheme="majorHAnsi" w:cstheme="majorHAnsi"/>
        </w:rPr>
        <w:t xml:space="preserve">. </w:t>
      </w:r>
    </w:p>
    <w:p w14:paraId="762DE96A" w14:textId="77777777" w:rsidR="00A524AA" w:rsidRPr="0095680B" w:rsidRDefault="00A524AA" w:rsidP="00C51CB6">
      <w:pPr>
        <w:spacing w:line="360" w:lineRule="auto"/>
        <w:jc w:val="both"/>
        <w:rPr>
          <w:rStyle w:val="Numrodepage"/>
          <w:rFonts w:asciiTheme="majorHAnsi" w:hAnsiTheme="majorHAnsi" w:cstheme="majorHAnsi"/>
        </w:rPr>
      </w:pPr>
    </w:p>
    <w:p w14:paraId="42C7B3EF" w14:textId="5A068C01" w:rsidR="00A524AA" w:rsidRPr="0095680B" w:rsidRDefault="00A524AA" w:rsidP="00C51CB6">
      <w:pPr>
        <w:spacing w:line="360" w:lineRule="auto"/>
        <w:jc w:val="both"/>
        <w:rPr>
          <w:rStyle w:val="Numrodepage"/>
          <w:rFonts w:asciiTheme="majorHAnsi" w:hAnsiTheme="majorHAnsi" w:cstheme="majorHAnsi"/>
          <w:b/>
          <w:bCs/>
        </w:rPr>
      </w:pPr>
      <w:r w:rsidRPr="0095680B">
        <w:rPr>
          <w:rStyle w:val="Numrodepage"/>
          <w:rFonts w:asciiTheme="majorHAnsi" w:hAnsiTheme="majorHAnsi" w:cstheme="majorHAnsi"/>
          <w:b/>
          <w:bCs/>
          <w:highlight w:val="yellow"/>
        </w:rPr>
        <w:t xml:space="preserve">[Food </w:t>
      </w:r>
      <w:proofErr w:type="spellStart"/>
      <w:r w:rsidRPr="0095680B">
        <w:rPr>
          <w:rStyle w:val="Numrodepage"/>
          <w:rFonts w:asciiTheme="majorHAnsi" w:hAnsiTheme="majorHAnsi" w:cstheme="majorHAnsi"/>
          <w:b/>
          <w:bCs/>
          <w:highlight w:val="yellow"/>
        </w:rPr>
        <w:t>webs</w:t>
      </w:r>
      <w:proofErr w:type="spellEnd"/>
      <w:r w:rsidRPr="0095680B">
        <w:rPr>
          <w:rStyle w:val="Numrodepage"/>
          <w:rFonts w:asciiTheme="majorHAnsi" w:hAnsiTheme="majorHAnsi" w:cstheme="majorHAnsi"/>
          <w:b/>
          <w:bCs/>
          <w:highlight w:val="yellow"/>
        </w:rPr>
        <w:t>?]</w:t>
      </w:r>
    </w:p>
    <w:p w14:paraId="66E6BCA2" w14:textId="77777777" w:rsidR="00C51CB6" w:rsidRPr="0095680B" w:rsidRDefault="00C51CB6" w:rsidP="00C51CB6">
      <w:pPr>
        <w:spacing w:line="360" w:lineRule="auto"/>
        <w:jc w:val="both"/>
        <w:rPr>
          <w:rFonts w:asciiTheme="majorHAnsi" w:hAnsiTheme="majorHAnsi" w:cstheme="majorHAnsi"/>
        </w:rPr>
      </w:pPr>
    </w:p>
    <w:p w14:paraId="3958D9E9" w14:textId="06B299BD" w:rsidR="00A524AA" w:rsidRPr="00253B9D" w:rsidRDefault="004B2BC4" w:rsidP="00C51CB6">
      <w:pPr>
        <w:spacing w:line="360" w:lineRule="auto"/>
        <w:jc w:val="both"/>
        <w:rPr>
          <w:rStyle w:val="Numrodepage"/>
          <w:rFonts w:asciiTheme="majorHAnsi" w:hAnsiTheme="majorHAnsi" w:cstheme="majorHAnsi"/>
        </w:rPr>
      </w:pPr>
      <w:r w:rsidRPr="009E4C21">
        <w:rPr>
          <w:rStyle w:val="Numrodepage"/>
          <w:rFonts w:asciiTheme="majorHAnsi" w:hAnsiTheme="majorHAnsi" w:cstheme="majorHAnsi"/>
          <w:b/>
          <w:bCs/>
        </w:rPr>
        <w:lastRenderedPageBreak/>
        <w:t>[</w:t>
      </w:r>
      <w:proofErr w:type="spellStart"/>
      <w:r w:rsidR="000F09C2">
        <w:rPr>
          <w:rStyle w:val="Numrodepage"/>
          <w:rFonts w:asciiTheme="majorHAnsi" w:hAnsiTheme="majorHAnsi" w:cstheme="majorHAnsi"/>
          <w:b/>
          <w:bCs/>
        </w:rPr>
        <w:t>Ecosystem</w:t>
      </w:r>
      <w:proofErr w:type="spellEnd"/>
      <w:r w:rsidR="000F09C2">
        <w:rPr>
          <w:rStyle w:val="Numrodepage"/>
          <w:rFonts w:asciiTheme="majorHAnsi" w:hAnsiTheme="majorHAnsi" w:cstheme="majorHAnsi"/>
          <w:b/>
          <w:bCs/>
        </w:rPr>
        <w:t xml:space="preserve"> </w:t>
      </w:r>
      <w:proofErr w:type="spellStart"/>
      <w:r w:rsidR="000F09C2">
        <w:rPr>
          <w:rStyle w:val="Numrodepage"/>
          <w:rFonts w:asciiTheme="majorHAnsi" w:hAnsiTheme="majorHAnsi" w:cstheme="majorHAnsi"/>
          <w:b/>
          <w:bCs/>
        </w:rPr>
        <w:t>functioning</w:t>
      </w:r>
      <w:proofErr w:type="spellEnd"/>
      <w:r w:rsidRPr="009E4C21">
        <w:rPr>
          <w:rStyle w:val="Numrodepage"/>
          <w:rFonts w:asciiTheme="majorHAnsi" w:hAnsiTheme="majorHAnsi" w:cstheme="majorHAnsi"/>
          <w:b/>
          <w:bCs/>
        </w:rPr>
        <w:t>]</w:t>
      </w:r>
      <w:r w:rsidR="009E4C21" w:rsidRPr="009E4C21">
        <w:rPr>
          <w:rStyle w:val="Numrodepage"/>
          <w:rFonts w:asciiTheme="majorHAnsi" w:hAnsiTheme="majorHAnsi" w:cstheme="majorHAnsi"/>
          <w:b/>
          <w:bCs/>
        </w:rPr>
        <w:t xml:space="preserve"> </w:t>
      </w:r>
      <w:r w:rsidR="000F09C2">
        <w:rPr>
          <w:rStyle w:val="Numrodepage"/>
          <w:rFonts w:asciiTheme="majorHAnsi" w:hAnsiTheme="majorHAnsi" w:cstheme="majorHAnsi"/>
        </w:rPr>
        <w:t>Comme</w:t>
      </w:r>
      <w:r w:rsidR="009E4C21">
        <w:rPr>
          <w:rStyle w:val="Numrodepage"/>
          <w:rFonts w:asciiTheme="majorHAnsi" w:hAnsiTheme="majorHAnsi" w:cstheme="majorHAnsi"/>
        </w:rPr>
        <w:t xml:space="preserve"> la dynamique d’infection </w:t>
      </w:r>
      <w:r w:rsidR="000F09C2">
        <w:rPr>
          <w:rStyle w:val="Numrodepage"/>
          <w:rFonts w:asciiTheme="majorHAnsi" w:hAnsiTheme="majorHAnsi" w:cstheme="majorHAnsi"/>
        </w:rPr>
        <w:t>joue</w:t>
      </w:r>
      <w:r w:rsidR="009E4C21">
        <w:rPr>
          <w:rStyle w:val="Numrodepage"/>
          <w:rFonts w:asciiTheme="majorHAnsi" w:hAnsiTheme="majorHAnsi" w:cstheme="majorHAnsi"/>
        </w:rPr>
        <w:t xml:space="preserve"> un rôle déterminant dans la structure et l</w:t>
      </w:r>
      <w:r w:rsidR="000F09C2">
        <w:rPr>
          <w:rStyle w:val="Numrodepage"/>
          <w:rFonts w:asciiTheme="majorHAnsi" w:hAnsiTheme="majorHAnsi" w:cstheme="majorHAnsi"/>
        </w:rPr>
        <w:t xml:space="preserve">a distribution </w:t>
      </w:r>
      <w:r w:rsidR="009E4C21">
        <w:rPr>
          <w:rStyle w:val="Numrodepage"/>
          <w:rFonts w:asciiTheme="majorHAnsi" w:hAnsiTheme="majorHAnsi" w:cstheme="majorHAnsi"/>
        </w:rPr>
        <w:t xml:space="preserve">des communautés biotiques, </w:t>
      </w:r>
      <w:r w:rsidR="000F09C2">
        <w:rPr>
          <w:rStyle w:val="Numrodepage"/>
          <w:rFonts w:asciiTheme="majorHAnsi" w:hAnsiTheme="majorHAnsi" w:cstheme="majorHAnsi"/>
        </w:rPr>
        <w:t>les parasites ont forcément une importance (directe et/ou indirecte) sur les fonctions</w:t>
      </w:r>
      <w:r w:rsidR="004145E3">
        <w:rPr>
          <w:rStyle w:val="Numrodepage"/>
          <w:rFonts w:asciiTheme="majorHAnsi" w:hAnsiTheme="majorHAnsi" w:cstheme="majorHAnsi"/>
        </w:rPr>
        <w:t xml:space="preserve"> et processus écosystémiques</w:t>
      </w:r>
      <w:r w:rsidR="000F09C2">
        <w:rPr>
          <w:rStyle w:val="Numrodepage"/>
          <w:rFonts w:asciiTheme="majorHAnsi" w:hAnsiTheme="majorHAnsi" w:cstheme="majorHAnsi"/>
        </w:rPr>
        <w:t xml:space="preserve">. </w:t>
      </w:r>
      <w:r w:rsidR="0095680B">
        <w:rPr>
          <w:rStyle w:val="Numrodepage"/>
          <w:rFonts w:asciiTheme="majorHAnsi" w:hAnsiTheme="majorHAnsi" w:cstheme="majorHAnsi"/>
        </w:rPr>
        <w:t xml:space="preserve">Pourtant, seulement 2% des publications en </w:t>
      </w:r>
      <w:commentRangeStart w:id="0"/>
      <w:r w:rsidR="0095680B">
        <w:rPr>
          <w:rStyle w:val="Numrodepage"/>
          <w:rFonts w:asciiTheme="majorHAnsi" w:hAnsiTheme="majorHAnsi" w:cstheme="majorHAnsi"/>
        </w:rPr>
        <w:t>«</w:t>
      </w:r>
      <w:proofErr w:type="spellStart"/>
      <w:r w:rsidR="0095680B">
        <w:rPr>
          <w:rStyle w:val="Numrodepage"/>
          <w:rFonts w:asciiTheme="majorHAnsi" w:hAnsiTheme="majorHAnsi" w:cstheme="majorHAnsi"/>
        </w:rPr>
        <w:t>disease</w:t>
      </w:r>
      <w:proofErr w:type="spellEnd"/>
      <w:r w:rsidR="0095680B">
        <w:rPr>
          <w:rStyle w:val="Numrodepage"/>
          <w:rFonts w:asciiTheme="majorHAnsi" w:hAnsiTheme="majorHAnsi" w:cstheme="majorHAnsi"/>
        </w:rPr>
        <w:t xml:space="preserve"> </w:t>
      </w:r>
      <w:proofErr w:type="spellStart"/>
      <w:r w:rsidR="0095680B">
        <w:rPr>
          <w:rStyle w:val="Numrodepage"/>
          <w:rFonts w:asciiTheme="majorHAnsi" w:hAnsiTheme="majorHAnsi" w:cstheme="majorHAnsi"/>
        </w:rPr>
        <w:t>ecology</w:t>
      </w:r>
      <w:proofErr w:type="spellEnd"/>
      <w:r w:rsidR="0095680B">
        <w:rPr>
          <w:rStyle w:val="Numrodepage"/>
          <w:rFonts w:asciiTheme="majorHAnsi" w:hAnsiTheme="majorHAnsi" w:cstheme="majorHAnsi"/>
        </w:rPr>
        <w:t xml:space="preserve">» </w:t>
      </w:r>
      <w:commentRangeEnd w:id="0"/>
      <w:r w:rsidR="0095680B">
        <w:rPr>
          <w:rStyle w:val="Marquedecommentaire"/>
        </w:rPr>
        <w:commentReference w:id="0"/>
      </w:r>
      <w:r w:rsidR="001065D8">
        <w:rPr>
          <w:rStyle w:val="Numrodepage"/>
          <w:rFonts w:asciiTheme="majorHAnsi" w:hAnsiTheme="majorHAnsi" w:cstheme="majorHAnsi"/>
        </w:rPr>
        <w:t xml:space="preserve">focus sur les écosystèmes et leurs fonctions </w:t>
      </w:r>
      <w:r w:rsidR="001065D8">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{"citationID":"vNpgu9Qg","properties":{"formattedCitation":"(D. Preston et al., 2016)","plainCitation":"(D. Preston et al., 2016)","noteIndex":0},"citationItems":[{"id":7215,"uris":["http://zotero.org/groups/2585270/items/EB6XSTJT"],"itemData":{"id":7215,"type":"article-journal","abstract":"Growing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1065D8">
        <w:rPr>
          <w:rStyle w:val="Numrodepage"/>
          <w:rFonts w:asciiTheme="majorHAnsi" w:hAnsiTheme="majorHAnsi" w:cstheme="majorHAnsi"/>
        </w:rPr>
        <w:fldChar w:fldCharType="separate"/>
      </w:r>
      <w:r w:rsidR="001065D8">
        <w:rPr>
          <w:rStyle w:val="Numrodepage"/>
          <w:rFonts w:asciiTheme="majorHAnsi" w:hAnsiTheme="majorHAnsi" w:cstheme="majorHAnsi"/>
          <w:noProof/>
        </w:rPr>
        <w:t>(D. Preston et al., 2016)</w:t>
      </w:r>
      <w:r w:rsidR="001065D8">
        <w:rPr>
          <w:rStyle w:val="Numrodepage"/>
          <w:rFonts w:asciiTheme="majorHAnsi" w:hAnsiTheme="majorHAnsi" w:cstheme="majorHAnsi"/>
        </w:rPr>
        <w:fldChar w:fldCharType="end"/>
      </w:r>
      <w:r w:rsidR="000F09C2">
        <w:rPr>
          <w:rStyle w:val="Numrodepage"/>
          <w:rFonts w:asciiTheme="majorHAnsi" w:hAnsiTheme="majorHAnsi" w:cstheme="majorHAnsi"/>
        </w:rPr>
        <w:t>Tel qu’argumenté précédemment, la biomasse parasitaire d’un système peut être</w:t>
      </w:r>
      <w:r w:rsidR="00A524AA">
        <w:rPr>
          <w:rStyle w:val="Numrodepage"/>
          <w:rFonts w:asciiTheme="majorHAnsi" w:hAnsiTheme="majorHAnsi" w:cstheme="majorHAnsi"/>
        </w:rPr>
        <w:t xml:space="preserve"> aussi importante</w:t>
      </w:r>
      <w:r w:rsidR="000F09C2">
        <w:rPr>
          <w:rStyle w:val="Numrodepage"/>
          <w:rFonts w:asciiTheme="majorHAnsi" w:hAnsiTheme="majorHAnsi" w:cstheme="majorHAnsi"/>
        </w:rPr>
        <w:t xml:space="preserve"> </w:t>
      </w:r>
      <w:r w:rsidR="00A524AA">
        <w:rPr>
          <w:rStyle w:val="Numrodepage"/>
          <w:rFonts w:asciiTheme="majorHAnsi" w:hAnsiTheme="majorHAnsi" w:cstheme="majorHAnsi"/>
        </w:rPr>
        <w:t xml:space="preserve">que celle de leur hôte </w:t>
      </w:r>
      <w:r w:rsidR="000F09C2">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{"citationID":"8IiYrA7L","properties":{"formattedCitation":"(Kuris et al., 2008; D. L. Preston et al., 2013)","plainCitation":"(Kuris et al., 2008; D. L. Preston et al., 2013)","dontUpdate":true,"noteIndex":0},"citationItems":[{"id":1723,"uris":["http://zotero.org/groups/2585270/items/IM8NYFW7"],"itemData":{"id":1723,"type":"article-journal","abstract":"Parasites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0F09C2">
        <w:rPr>
          <w:rStyle w:val="Numrodepage"/>
          <w:rFonts w:asciiTheme="majorHAnsi" w:hAnsiTheme="majorHAnsi" w:cstheme="majorHAnsi"/>
        </w:rPr>
        <w:fldChar w:fldCharType="separate"/>
      </w:r>
      <w:r w:rsidR="00A524AA">
        <w:rPr>
          <w:rStyle w:val="Numrodepage"/>
          <w:rFonts w:asciiTheme="majorHAnsi" w:hAnsiTheme="majorHAnsi" w:cstheme="majorHAnsi"/>
          <w:noProof/>
        </w:rPr>
        <w:t>(Kuris et al., 2008; Preston et al., 2013)</w:t>
      </w:r>
      <w:r w:rsidR="000F09C2">
        <w:rPr>
          <w:rStyle w:val="Numrodepage"/>
          <w:rFonts w:asciiTheme="majorHAnsi" w:hAnsiTheme="majorHAnsi" w:cstheme="majorHAnsi"/>
        </w:rPr>
        <w:fldChar w:fldCharType="end"/>
      </w:r>
      <w:r w:rsidR="000F09C2">
        <w:rPr>
          <w:rStyle w:val="Numrodepage"/>
          <w:rFonts w:asciiTheme="majorHAnsi" w:hAnsiTheme="majorHAnsi" w:cstheme="majorHAnsi"/>
        </w:rPr>
        <w:t xml:space="preserve">. </w:t>
      </w:r>
      <w:r w:rsidR="004145E3">
        <w:rPr>
          <w:rStyle w:val="Numrodepage"/>
          <w:rFonts w:asciiTheme="majorHAnsi" w:hAnsiTheme="majorHAnsi" w:cstheme="majorHAnsi"/>
        </w:rPr>
        <w:t xml:space="preserve">Ainsi, l’intensité d’infection aurait une incidence sur les flux de matières et le cycle des nutriments </w:t>
      </w:r>
      <w:r w:rsidR="00A524A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{"citationID":"1W8iRIFc","properties":{"formattedCitation":"(D. Preston et al., 2016)","plainCitation":"(D. Preston et al., 2016)","dontUpdate":true,"noteIndex":0},"citationItems":[{"id":7215,"uris":["http://zotero.org/groups/2585270/items/EB6XSTJT"],"itemData":{"id":7215,"type":"article-journal","abstract":"Growing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(Preston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w:t>
      </w:r>
      <w:r w:rsidR="004145E3">
        <w:rPr>
          <w:rStyle w:val="Numrodepage"/>
          <w:rFonts w:asciiTheme="majorHAnsi" w:hAnsiTheme="majorHAnsi" w:cstheme="majorHAnsi"/>
        </w:rPr>
        <w:t xml:space="preserve"> </w:t>
      </w:r>
      <w:r w:rsidR="00253B9D">
        <w:rPr>
          <w:rStyle w:val="Numrodepage"/>
          <w:rFonts w:asciiTheme="majorHAnsi" w:hAnsiTheme="majorHAnsi" w:cstheme="majorHAnsi"/>
        </w:rPr>
        <w:t xml:space="preserve">L’effet indirect du parasitisme sur les fonctions écosystémiques peut s’opérer d’une part par un changement des traits de comportement chez une espèce dite ingénieure écosystémique </w:t>
      </w:r>
      <w:r w:rsidR="00A524A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{"citationID":"Hb1JayCh","properties":{"formattedCitation":"(Thomas et al., 1999)","plainCitation":"(Thomas et al., 1999)","noteIndex":0},"citationItems":[{"id":7219,"uris":["http://zotero.org/groups/2585270/items/K5VLYPS4"],"itemData":{"id":7219,"type":"article-journal","abstract":"In recent years, there has been a growing interest in understanding the ecological importance of ecosystem engineers. In this paper we argue that parasites, through the phenotypic alterations they induce in their hosts, are likely to be involved in engineering processes for at least two reasons. First, when ecosystem engineers are themselves infected, phenotypic alterations induced by parasites can interfere with host traits involved in the engineering processes. Secondly, parasites themselves can be ecosystem engineers since the phenotypic alterations of hosts directly modify the habitat of all the species inhabiting free-living organisms. This new research area at the interface between ecology and parasitology should improve our understanding of the ecological consequences of phenotypic alterations induced by parasites in ecosystems.","container-title":"Oikos","DOI":"10.2307/3546879","ISSN":"0030-1299","issue":"1","note":"publisher: [Nordic Society Oikos, Wiley]","page":"167-171","source":"JSTOR","title":"Parasites and Ecosystem Engineering: What Roles Could They Play?","title-short":"Parasites and Ecosystem Engineering","volume":"84","author":[{"family":"Thomas","given":"Frédéric"},{"family":"Poulin","given":"Robert"},{"family":"Meeüs","given":"Thierry","non-dropping-particle":"de"},{"family":"Guégan","given":"Jean-François"},{"family":"Renaud","given":"François"}],"issued":{"date-parts":[["1999"]]}}}],"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1999)</w:t>
      </w:r>
      <w:r w:rsidR="00A524AA">
        <w:rPr>
          <w:rStyle w:val="Numrodepage"/>
          <w:rFonts w:asciiTheme="majorHAnsi" w:hAnsiTheme="majorHAnsi" w:cstheme="majorHAnsi"/>
        </w:rPr>
        <w:fldChar w:fldCharType="end"/>
      </w:r>
      <w:r w:rsidR="00253B9D">
        <w:rPr>
          <w:rStyle w:val="Numrodepage"/>
          <w:rFonts w:asciiTheme="majorHAnsi" w:hAnsiTheme="majorHAnsi" w:cstheme="majorHAnsi"/>
        </w:rPr>
        <w:t xml:space="preserve">. Par exemple, </w:t>
      </w:r>
      <w:r w:rsidR="00A524AA">
        <w:rPr>
          <w:rStyle w:val="Numrodepage"/>
          <w:rFonts w:asciiTheme="majorHAnsi" w:hAnsiTheme="majorHAnsi" w:cstheme="majorHAnsi"/>
        </w:rPr>
        <w:t xml:space="preserve">les nématomorphes qui infectes les grillons manipule leur comportement afin qu’ils se jettent dans les rivières et permettre ainsi la reproduction du parasite </w:t>
      </w:r>
      <w:r w:rsidR="00A524A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{"citationID":"HodSSoXO","properties":{"formattedCitation":"(Thomas et al., 2002)","plainCitation":"(Thomas et al., 2002)","noteIndex":0},"citationItems":[{"id":7204,"uris":["http://zotero.org/groups/2585270/items/3D3XEN5F"],"itemData":{"id":7204,"type":"article-journal","abstract":"Several anecdotal reports in the literature have suggested that insects parasitized by hairworms (Nematomorpha) commit `suicide' by jumping into an aquatic environment needed by an adult worm for the continuation of its life cycle. Based on 2 years of observations at a swimming pool in open air, we saw this aberrant behaviour in nine insect species followed by the emergence of hairworms. We conducted field and laboratory experiments in order to compare the behaviour of infected and uninfected individuals of the cricket Nemobius sylvestris. The results clearly indicate that crickets infected by the nematomorph Paragordius tricuspidatus are more likely to jump into water than uninfected ones. The idea that this manipulation involved water detection from long distances by infected insects is not supported. Instead, our observations suggest that infected insects may first display an erratic behaviour which brings them sooner or later close to a stream and then a behavioural change that makes them enter the water.","container-title":"Journal of Evolutionary Biology","DOI":"10.1046/j.1420-9101.2002.00410.x","ISSN":"1420-9101","issue":"3","language":"en","note":"_eprint: https://onlinelibrary.wiley.com/doi/pdf/10.1046/j.1420-9101.2002.00410.x","page":"356-361","source":"Wiley Online Library","title":"Do hairworms (Nematomorpha) manipulate the water seeking behaviour of their terrestrial hosts?","volume":"15","author":[{"family":"Thomas","given":"F."},{"family":"Schmidt-Rhaesa","given":"A."},{"family":"Martin","given":"G."},{"family":"Manu","given":"C."},{"family":"Durand","given":"P."},{"family":"Renaud","given":"F."}],"issued":{"date-parts":[["2002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2002)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Les grillons servent alors de proie alternative aux poissons ce qui amène une diminution de leur consommation d’invertébrés benthiques et ainsi, crée un control «top-down» sur la biomasse d’algues et une diminution du taux de décomposition des feuilles dans l’eau </w:t>
      </w:r>
      <w:r w:rsidR="00A524A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{"citationID":"aQopcl1o","properties":{"formattedCitation":"(Sato et al., 2012)","plainCitation":"(Sato et al., 2012)","noteIndex":0},"citationItems":[{"id":7210,"uris":["http://zotero.org/groups/2585270/items/K472Y2MR"],"itemData":{"id":7210,"type":"article-journal","abstract":"Nematomorph parasites manipulate crickets to enter streams where the parasites reproduce. These manipulated crickets become a substantial food subsidy for stream fishes. We used a field experiment to investigate how this subsidy affects the stream community and ecosystem function. When crickets were available, predatory fish ate fewer benthic invertebrates. The resulting release of the benthic invertebrate community from fish predation indirectly decreased the biomass of benthic algae and slightly increased leaf break-down rate. This is the first experimental demonstration that host manipulation by a parasite can reorganise a community and alter ecosystem function. Nematomorphs are common, and many other parasites have dramatic effects on host phenotypes, suggesting that similar effects of parasites on ecosystems might be widespread.","container-title":"Ecology Letters","DOI":"10.1111/j.1461-0248.2012.01798.x","ISSN":"1461-0248","issue":"8","language":"en","license":"© 2012 Blackwell Publishing Ltd/CNRS","note":"_eprint: https://onlinelibrary.wiley.com/doi/pdf/10.1111/j.1461-0248.2012.01798.x","page":"786-793","source":"Wiley Online Library","title":"Nematomorph parasites indirectly alter the food web and ecosystem function of streams through behavioural manipulation of their cricket hosts","volume":"15","author":[{"family":"Sato","given":"Takuya"},{"family":"Egusa","given":"Tomohiro"},{"family":"Fukushima","given":"Keitaro"},{"family":"Oda","given":"Tomoki"},{"family":"Ohte","given":"Nobuhito"},{"family":"Tokuchi","given":"Naoko"},{"family":"Watanabe","given":"Katsutoshi"},{"family":"Kanaiwa","given":"Minoru"},{"family":"Murakami","given":"Isaya"},{"family":"Lafferty","given":"Kevin D."}],"issued":{"date-parts":[["2012"]]}}}],"schema":"https://github.com/citation-style-language/schema/raw/master/csl-citation.json"}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(Sato et al., 2012)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 parasite donc par un effet médiateur indirect change la cascade trophique et les fonctions environnementales reliées tel que la production primaire et le recyclage des nutriments. Chez les crevettes </w:t>
      </w:r>
      <w:proofErr w:type="spellStart"/>
      <w:r w:rsidR="00A524AA" w:rsidRPr="00253B9D">
        <w:rPr>
          <w:rStyle w:val="Numrodepage"/>
          <w:rFonts w:asciiTheme="majorHAnsi" w:hAnsiTheme="majorHAnsi" w:cstheme="majorHAnsi"/>
          <w:i/>
          <w:iCs/>
        </w:rPr>
        <w:t>Upogebia</w:t>
      </w:r>
      <w:proofErr w:type="spellEnd"/>
      <w:r w:rsidR="00A524AA" w:rsidRPr="00253B9D">
        <w:rPr>
          <w:rStyle w:val="Numrodepage"/>
          <w:rFonts w:asciiTheme="majorHAnsi" w:hAnsiTheme="majorHAnsi" w:cstheme="majorHAnsi"/>
          <w:i/>
          <w:iCs/>
        </w:rPr>
        <w:t xml:space="preserve"> </w:t>
      </w:r>
      <w:proofErr w:type="spellStart"/>
      <w:r w:rsidR="00A524AA" w:rsidRPr="00253B9D">
        <w:rPr>
          <w:rStyle w:val="Numrodepage"/>
          <w:rFonts w:asciiTheme="majorHAnsi" w:hAnsiTheme="majorHAnsi" w:cstheme="majorHAnsi"/>
          <w:i/>
          <w:iCs/>
        </w:rPr>
        <w:t>pusilla</w:t>
      </w:r>
      <w:proofErr w:type="spellEnd"/>
      <w:r w:rsidR="00A524AA">
        <w:rPr>
          <w:rStyle w:val="Numrodepage"/>
          <w:rFonts w:asciiTheme="majorHAnsi" w:hAnsiTheme="majorHAnsi" w:cstheme="majorHAnsi"/>
        </w:rPr>
        <w:t xml:space="preserve"> parasitées, </w:t>
      </w:r>
      <w:r w:rsidR="00253B9D">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{"citationID":"7prBlMQK","properties":{"formattedCitation":"(Pascal et al., 2020)","plainCitation":"(Pascal et al., 2020)","dontUpdate":true,"noteIndex":0},"citationItems":[{"id":2013,"uris":["http://zotero.org/groups/2585270/items/JJE7GW6X"],"itemData":{"id":2013,"type":"article-journal","abstract":"Although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 xml:space="preserve"> ont quantifié une baisse des activités d’ingénierie (enfouissement et ventilation) et ainsi</w:t>
      </w:r>
      <w:r w:rsidR="00A524AA">
        <w:rPr>
          <w:rStyle w:val="Numrodepage"/>
          <w:rFonts w:asciiTheme="majorHAnsi" w:hAnsiTheme="majorHAnsi" w:cstheme="majorHAnsi"/>
        </w:rPr>
        <w:t>,</w:t>
      </w:r>
      <w:r w:rsidR="00253B9D">
        <w:rPr>
          <w:rStyle w:val="Numrodepage"/>
          <w:rFonts w:asciiTheme="majorHAnsi" w:hAnsiTheme="majorHAnsi" w:cstheme="majorHAnsi"/>
        </w:rPr>
        <w:t xml:space="preserve"> une baisse de la bioturbation</w:t>
      </w:r>
      <w:r w:rsidR="00A524AA">
        <w:rPr>
          <w:rStyle w:val="Numrodepage"/>
          <w:rFonts w:asciiTheme="majorHAnsi" w:hAnsiTheme="majorHAnsi" w:cstheme="majorHAnsi"/>
        </w:rPr>
        <w:t xml:space="preserve"> (modification physique et chimique du sol et sédiments par des organismes vivants)</w:t>
      </w:r>
      <w:r w:rsidR="00253B9D">
        <w:rPr>
          <w:rStyle w:val="Numrodepage"/>
          <w:rFonts w:asciiTheme="majorHAnsi" w:hAnsiTheme="majorHAnsi" w:cstheme="majorHAnsi"/>
        </w:rPr>
        <w:t xml:space="preserve">. Cette altération des processus de bioturbation aurait des conséquences majeures à l’échelle de l’écosystème puisqu’ils entrent en jeu entre-autres dans la pénétration de l’oxygène, la distribution de la matière organique, l’efficacité de la reminéralisation et les flux de nutriments </w:t>
      </w:r>
      <w:r w:rsidR="00253B9D">
        <w:rPr>
          <w:rStyle w:val="Numrodepage"/>
          <w:rFonts w:asciiTheme="majorHAnsi" w:hAnsiTheme="majorHAnsi" w:cstheme="majorHAnsi"/>
        </w:rPr>
        <w:fldChar w:fldCharType="begin"/>
      </w:r>
      <w:r w:rsidR="00253B9D">
        <w:rPr>
          <w:rStyle w:val="Numrodepage"/>
          <w:rFonts w:asciiTheme="majorHAnsi" w:hAnsiTheme="majorHAnsi" w:cstheme="majorHAnsi"/>
        </w:rPr>
        <w:instrText xml:space="preserve"> ADDIN ZOTERO_ITEM CSL_CITATION {"citationID":"Zukb0HJh","properties":{"formattedCitation":"(Pascal et al., 2020)","plainCitation":"(Pascal et al., 2020)","noteIndex":0},"citationItems":[{"id":2013,"uris":["http://zotero.org/groups/2585270/items/JJE7GW6X"],"itemData":{"id":2013,"type":"article-journal","abstract":"Although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w:t>
      </w:r>
      <w:r w:rsidR="00A524AA">
        <w:rPr>
          <w:rStyle w:val="Numrodepage"/>
          <w:rFonts w:asciiTheme="majorHAnsi" w:hAnsiTheme="majorHAnsi" w:cstheme="majorHAnsi"/>
        </w:rPr>
        <w:t xml:space="preserve"> D’une autre part, l’infection peut causer un débalancement nutritionnel (i.e. changement dans les ratios de nutriments) transformant le taux d’excrétion de nutriments vers l’environnement et ainsi, le recyclage des nutriments </w:t>
      </w:r>
      <w:r w:rsidR="00A524A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{"citationID":"B5pqmH4I","properties":{"formattedCitation":"(Frainer et al., 2016; Mischler et al., 2016; Narr &amp; Frost, 2016)","plainCitation":"(Frainer et al., 2016; Mischler et al., 2016; Narr &amp; Frost, 2016)","noteIndex":0},"citationItems":[{"id":7214,"uris":["http://zotero.org/groups/2585270/items/DBX4NYFX"],"itemData":{"id":7214,"type":"article-journal","abstract":"How are resource consumption and growth rates of litter-consuming detritivores affected by imbalances between consumer and litter C:N:P ratios? To address this question, we offered leaf litter as food to three aquatic detritivore species, which represent a gradient of increasing body N:P ratios: a crustacean, a caddisfly and a stonefly. The detritivores were placed in microcosms and submerged in a natural stream. Four contrasting leaf species were offered, both singly and in two-species mixtures, to obtain different levels of stoichiometric imbalance between the resources and their consumers. The results suggest that detritivore growth was constrained by N rather than C or P, even though 1) the N:P ratios of the consumers’ body tissue was relatively low and 2) microbial leaf conditioning during the experiment reduced the N:P imbalance between detritivores and leaf litter. This surprisingly consistent N limitation may be a consequence of cumulative N-demand arising from the production of N-rich chitin in the exoskeletons of all three consumer species, which is lost during regular moults, in addition to N-demand for silk production by the caddisfly. These N requirements are not commonly quantified in stoichiometric analyses of arthropod consumers. There was no evidence for compensatory feeding, but when offered mixed-species litter varying in C:N:P ratios, detritivores consumed more of the litter species showing the highest N:P and lowest C:N ratio, accelerating the mass loss of the preferred leaf species in the litter mixture. These results show that imbalances in consumer–resource stoichiometry can have contrasting effects on coupled processes, highlighting a challenge in developing a mechanistic understanding of the role of stoichiometry in regulating ecosystem processes such as leaf litter decomposition.","container-title":"Oikos","DOI":"10.1111/oik.02687","ISSN":"1600-0706","issue":"6","language":"en","license":"© 2015 The Authors","note":"_eprint: https://onlinelibrary.wiley.com/doi/pdf/10.1111/oik.02687","page":"861-871","source":"Wiley Online Library","title":"Stoichiometric imbalances between detritus and detritivores are related to shifts in ecosystem functioning","volume":"125","author":[{"family":"Frainer","given":"André"},{"family":"Jabiol","given":"Jérémy"},{"family":"Gessner","given":"Mark O."},{"family":"Bruder","given":"Andreas"},{"family":"Chauvet","given":"Eric"},{"family":"McKie","given":"Brendan G."}],"issued":{"date-parts":[["2016"]]}}},{"id":7216,"uris":["http://zotero.org/groups/2585270/items/J2RGURET"],"itemData":{"id":7216,"type":"article-journal","abstract":"Despite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R."}],"issued":{"date-parts":[["2016"]]}}},{"id":7213,"uris":["http://zotero.org/groups/2585270/items/SMTE6EHA"],"itemData":{"id":7213,"type":"article-journal","abstract":"Parasite-induced changes in the nutrient balance of hosts could alter the availability of nutrients in ecosystems by changing consumer-driven nutrient recycling. While these effects on host nutrient use are mediated by host physiology, they likely depend on characteristics of the parasite and host diet quality. We examined this possibility by measuring nutrient release rates of uninfected Daphnia and conspecifics infected by two microparasites (the bacterium Pasteuria ramosa and the microsporidium Hamiltosporidium tvaerminnensis) from daphnid hosts fed food that varied in phosphorus content. We found that infection type and diet affected host nutrient release rates, but the strength of these effects varied among parasite treatments. To improve our understanding of these effects, we examined whether two separate aspects of host exploitation (parasite-induced reductions in host fecundity and parasite load) could account for variation in Daphnia nutrient release, ingestion, and elemental ratios caused by our infection and diet treatments. Regardless of whether we compared individuals across infection type or diet treatment, Daphnia fecundity described variation in multiple aspects of host nutrient use better than infection, diet, or spore load. Our results suggest that parasite-induced changes in host nutrient use are both parasite and diet specific, and that host fecundity could be a useful parameter for predicting the magnitude and direction of these changes.","container-title":"Ecology","DOI":"10.1002/ecy.1437","ISSN":"1939-9170","issue":"8","language":"en","license":"© 2016 by the Ecological Society of America","note":"_eprint: https://onlinelibrary.wiley.com/doi/pdf/10.1002/ecy.1437","page":"2012-2020","source":"Wiley Online Library","title":"Exploited and excreting: parasite type affects host nutrient recycling","title-short":"Exploited and excreting","volume":"97","author":[{"family":"Narr","given":"Charlotte F."},{"family":"Frost","given":"Paul C."}],"issued":{"date-parts":[["2016"]]}}}],"schema":"https://github.com/citation-style-language/schema/raw/master/csl-citation.json"}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(Frainer et al., 2016; Mischler et al., 2016; Narr &amp; Frost,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En effet, les flux d’azote dans les étangs induits par les parasites seraient comparable aux flux de fixation d’azote dans la colonne d’eau et d’intrants hydrologiques </w:t>
      </w:r>
      <w:r w:rsidR="00A524AA">
        <w:rPr>
          <w:rStyle w:val="Numrodepage"/>
          <w:rFonts w:asciiTheme="majorHAnsi" w:hAnsiTheme="majorHAnsi" w:cstheme="majorHAnsi"/>
        </w:rPr>
        <w:fldChar w:fldCharType="begin"/>
      </w:r>
      <w:r w:rsidR="00AD7891">
        <w:rPr>
          <w:rStyle w:val="Numrodepage"/>
          <w:rFonts w:asciiTheme="majorHAnsi" w:hAnsiTheme="majorHAnsi" w:cstheme="majorHAnsi"/>
        </w:rPr>
        <w:instrText xml:space="preserve"> ADDIN ZOTERO_ITEM CSL_CITATION {"citationID":"RMINDuVF","properties":{"formattedCitation":"(Mischler et al., 2016)","plainCitation":"(Mischler et al., 2016)","noteIndex":0},"citationItems":[{"id":7216,"uris":["http://zotero.org/groups/2585270/items/J2RGURET"],"itemData":{"id":7216,"type":"article-journal","abstract":"Despite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(Mischler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Chez les daphnies, les individus infectés par des </w:t>
      </w:r>
      <w:proofErr w:type="spellStart"/>
      <w:r w:rsidR="00A524AA">
        <w:rPr>
          <w:rStyle w:val="Numrodepage"/>
          <w:rFonts w:asciiTheme="majorHAnsi" w:hAnsiTheme="majorHAnsi" w:cstheme="majorHAnsi"/>
        </w:rPr>
        <w:t>microparasites</w:t>
      </w:r>
      <w:proofErr w:type="spellEnd"/>
      <w:r w:rsidR="00A524AA">
        <w:rPr>
          <w:rStyle w:val="Numrodepage"/>
          <w:rFonts w:asciiTheme="majorHAnsi" w:hAnsiTheme="majorHAnsi" w:cstheme="majorHAnsi"/>
        </w:rPr>
        <w:t xml:space="preserve"> ont un taux d’excrétion plus rapide pour le phosphore et l’azote que les individus non-infectés. </w:t>
      </w:r>
    </w:p>
    <w:p w14:paraId="18AAB2DC" w14:textId="77777777" w:rsidR="00A524AA" w:rsidRDefault="00A524AA" w:rsidP="00490C45">
      <w:pPr>
        <w:pStyle w:val="Titre2"/>
        <w:spacing w:line="360" w:lineRule="auto"/>
      </w:pPr>
    </w:p>
    <w:p w14:paraId="6CBADBAF" w14:textId="0D267D89" w:rsidR="00774F40" w:rsidRDefault="00774F40" w:rsidP="00490C45">
      <w:pPr>
        <w:pStyle w:val="Titre2"/>
        <w:spacing w:line="360" w:lineRule="auto"/>
      </w:pPr>
      <w:r>
        <w:t xml:space="preserve">5.3. </w:t>
      </w:r>
      <w:r w:rsidR="00BC7B27">
        <w:t>Lacunes en é</w:t>
      </w:r>
      <w:r>
        <w:t>cologie du parasitisme</w:t>
      </w:r>
    </w:p>
    <w:p w14:paraId="1B00022B" w14:textId="77777777" w:rsidR="00BC7B27" w:rsidRDefault="00BC7B27" w:rsidP="00490C45">
      <w:pPr>
        <w:spacing w:line="360" w:lineRule="auto"/>
        <w:jc w:val="both"/>
      </w:pPr>
    </w:p>
    <w:p w14:paraId="08EDB751" w14:textId="790477D7" w:rsidR="006E08C7" w:rsidRDefault="00005D1D" w:rsidP="00AE0247">
      <w:pPr>
        <w:spacing w:line="360" w:lineRule="auto"/>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351CF54A" wp14:editId="3412905E">
                <wp:simplePos x="0" y="0"/>
                <wp:positionH relativeFrom="column">
                  <wp:posOffset>381</wp:posOffset>
                </wp:positionH>
                <wp:positionV relativeFrom="paragraph">
                  <wp:posOffset>3798472</wp:posOffset>
                </wp:positionV>
                <wp:extent cx="6119250" cy="3619721"/>
                <wp:effectExtent l="0" t="0" r="2540" b="0"/>
                <wp:wrapSquare wrapText="bothSides"/>
                <wp:docPr id="1114249289" name="Groupe 1"/>
                <wp:cNvGraphicFramePr/>
                <a:graphic xmlns:a="http://schemas.openxmlformats.org/drawingml/2006/main">
                  <a:graphicData uri="http://schemas.microsoft.com/office/word/2010/wordprocessingGroup">
                    <wpg:wgp>
                      <wpg:cNvGrpSpPr/>
                      <wpg:grpSpPr>
                        <a:xfrm>
                          <a:off x="0" y="0"/>
                          <a:ext cx="6119250" cy="3619721"/>
                          <a:chOff x="0" y="0"/>
                          <a:chExt cx="6119250" cy="3619721"/>
                        </a:xfrm>
                      </wpg:grpSpPr>
                      <pic:pic xmlns:pic="http://schemas.openxmlformats.org/drawingml/2006/picture">
                        <pic:nvPicPr>
                          <pic:cNvPr id="329567032"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7710" y="0"/>
                            <a:ext cx="5971540" cy="3008630"/>
                          </a:xfrm>
                          <a:prstGeom prst="rect">
                            <a:avLst/>
                          </a:prstGeom>
                        </pic:spPr>
                      </pic:pic>
                      <wps:wsp>
                        <wps:cNvPr id="2114658468" name="Zone de texte 1"/>
                        <wps:cNvSpPr txBox="1"/>
                        <wps:spPr>
                          <a:xfrm>
                            <a:off x="0" y="3010121"/>
                            <a:ext cx="5977890" cy="609600"/>
                          </a:xfrm>
                          <a:prstGeom prst="rect">
                            <a:avLst/>
                          </a:prstGeom>
                          <a:noFill/>
                          <a:ln w="6350">
                            <a:noFill/>
                          </a:ln>
                        </wps:spPr>
                        <wps:txbx>
                          <w:txbxContent>
                            <w:p w14:paraId="5F49B56C" w14:textId="77777777" w:rsidR="00005D1D" w:rsidRPr="00005D1D" w:rsidRDefault="00005D1D" w:rsidP="00005D1D">
                              <w:pPr>
                                <w:jc w:val="both"/>
                                <w:rPr>
                                  <w:rFonts w:asciiTheme="majorHAnsi" w:hAnsiTheme="majorHAnsi" w:cstheme="majorHAnsi"/>
                                  <w:sz w:val="22"/>
                                  <w:szCs w:val="22"/>
                                  <w:lang w:val="en-US"/>
                                </w:rPr>
                              </w:pPr>
                              <w:r w:rsidRPr="00005D1D">
                                <w:rPr>
                                  <w:rFonts w:asciiTheme="majorHAnsi" w:hAnsiTheme="majorHAnsi" w:cstheme="majorHAnsi"/>
                                  <w:b/>
                                  <w:bCs/>
                                  <w:sz w:val="22"/>
                                  <w:szCs w:val="22"/>
                                  <w:highlight w:val="cyan"/>
                                  <w:lang w:val="en-US"/>
                                </w:rPr>
                                <w:t>Figure X.</w:t>
                              </w:r>
                              <w:r w:rsidRPr="00005D1D">
                                <w:rPr>
                                  <w:rFonts w:asciiTheme="majorHAnsi" w:hAnsiTheme="majorHAnsi" w:cstheme="majorHAnsi"/>
                                  <w:sz w:val="22"/>
                                  <w:szCs w:val="22"/>
                                  <w:lang w:val="en-US"/>
                                </w:rPr>
                                <w:t xml:space="preserve"> Focus of disease ecology on different ecological organization. </w:t>
                              </w:r>
                              <w:r w:rsidRPr="00005D1D">
                                <w:rPr>
                                  <w:rFonts w:asciiTheme="majorHAnsi" w:hAnsiTheme="majorHAnsi" w:cstheme="majorHAnsi"/>
                                  <w:sz w:val="22"/>
                                  <w:szCs w:val="22"/>
                                </w:rPr>
                                <w:t xml:space="preserve">Tiré que Preston et al., 2016. Meta-analyses de 1980 à 2013 sur Web Of Science. Host = 20%, Population = 8%, Community = 4%, </w:t>
                              </w:r>
                              <w:proofErr w:type="spellStart"/>
                              <w:r w:rsidRPr="00005D1D">
                                <w:rPr>
                                  <w:rFonts w:asciiTheme="majorHAnsi" w:hAnsiTheme="majorHAnsi" w:cstheme="majorHAnsi"/>
                                  <w:sz w:val="22"/>
                                  <w:szCs w:val="22"/>
                                </w:rPr>
                                <w:t>Ecosystem</w:t>
                              </w:r>
                              <w:proofErr w:type="spellEnd"/>
                              <w:r w:rsidRPr="00005D1D">
                                <w:rPr>
                                  <w:rFonts w:asciiTheme="majorHAnsi" w:hAnsiTheme="majorHAnsi" w:cstheme="majorHAnsi"/>
                                  <w:sz w:val="22"/>
                                  <w:szCs w:val="22"/>
                                </w:rPr>
                                <w:t xml:space="preserve">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351CF54A" id="Groupe 1" o:spid="_x0000_s1026" style="position:absolute;left:0;text-align:left;margin-left:.05pt;margin-top:299.1pt;width:481.85pt;height:285pt;z-index:251660288" coordsize="61192,361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1477;width:59715;height:300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">
                  <v:imagedata r:id="rId10" o:title=""/>
                </v:shape>
                <v:shapetype id="_x0000_t202" coordsize="21600,21600" o:spt="202" path="m,l,21600r21600,l21600,xe">
                  <v:stroke joinstyle="miter"/>
                  <v:path gradientshapeok="t" o:connecttype="rect"/>
                </v:shapetype>
                <v:shape id="Zone de texte 1" o:spid="_x0000_s1028" type="#_x0000_t202" style="position:absolute;top:30101;width:59778;height:60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" filled="f" stroked="f" strokeweight=".5pt">
                  <v:fill o:detectmouseclick="t"/>
                  <v:textbox style="mso-fit-shape-to-text:t">
                    <w:txbxContent>
                      <w:p w14:paraId="5F49B56C" w14:textId="77777777" w:rsidR="00005D1D" w:rsidRPr="00005D1D" w:rsidRDefault="00005D1D" w:rsidP="00005D1D">
                        <w:pPr>
                          <w:jc w:val="both"/>
                          <w:rPr>
                            <w:rFonts w:asciiTheme="majorHAnsi" w:hAnsiTheme="majorHAnsi" w:cstheme="majorHAnsi"/>
                            <w:sz w:val="22"/>
                            <w:szCs w:val="22"/>
                            <w:lang w:val="en-US"/>
                          </w:rPr>
                        </w:pPr>
                        <w:r w:rsidRPr="00005D1D">
                          <w:rPr>
                            <w:rFonts w:asciiTheme="majorHAnsi" w:hAnsiTheme="majorHAnsi" w:cstheme="majorHAnsi"/>
                            <w:b/>
                            <w:bCs/>
                            <w:sz w:val="22"/>
                            <w:szCs w:val="22"/>
                            <w:highlight w:val="cyan"/>
                            <w:lang w:val="en-US"/>
                          </w:rPr>
                          <w:t>Figure X.</w:t>
                        </w:r>
                        <w:r w:rsidRPr="00005D1D">
                          <w:rPr>
                            <w:rFonts w:asciiTheme="majorHAnsi" w:hAnsiTheme="majorHAnsi" w:cstheme="majorHAnsi"/>
                            <w:sz w:val="22"/>
                            <w:szCs w:val="22"/>
                            <w:lang w:val="en-US"/>
                          </w:rPr>
                          <w:t xml:space="preserve"> Focus of disease ecology on different ecological organization. </w:t>
                        </w:r>
                        <w:r w:rsidRPr="00005D1D">
                          <w:rPr>
                            <w:rFonts w:asciiTheme="majorHAnsi" w:hAnsiTheme="majorHAnsi" w:cstheme="majorHAnsi"/>
                            <w:sz w:val="22"/>
                            <w:szCs w:val="22"/>
                          </w:rPr>
                          <w:t xml:space="preserve">Tiré que Preston et al., 2016. Meta-analyses de 1980 à 2013 sur Web Of Science. Host = 20%, Population = 8%, Community = 4%, </w:t>
                        </w:r>
                        <w:proofErr w:type="spellStart"/>
                        <w:r w:rsidRPr="00005D1D">
                          <w:rPr>
                            <w:rFonts w:asciiTheme="majorHAnsi" w:hAnsiTheme="majorHAnsi" w:cstheme="majorHAnsi"/>
                            <w:sz w:val="22"/>
                            <w:szCs w:val="22"/>
                          </w:rPr>
                          <w:t>Ecosystem</w:t>
                        </w:r>
                        <w:proofErr w:type="spellEnd"/>
                        <w:r w:rsidRPr="00005D1D">
                          <w:rPr>
                            <w:rFonts w:asciiTheme="majorHAnsi" w:hAnsiTheme="majorHAnsi" w:cstheme="majorHAnsi"/>
                            <w:sz w:val="22"/>
                            <w:szCs w:val="22"/>
                          </w:rPr>
                          <w:t xml:space="preserve"> = 2%.</w:t>
                        </w:r>
                      </w:p>
                    </w:txbxContent>
                  </v:textbox>
                </v:shape>
                <w10:wrap type="square"/>
              </v:group>
            </w:pict>
          </mc:Fallback>
        </mc:AlternateContent>
      </w:r>
      <w:r w:rsidR="00A234A1" w:rsidRPr="00A234A1">
        <w:rPr>
          <w:rFonts w:asciiTheme="majorHAnsi" w:hAnsiTheme="majorHAnsi" w:cstheme="majorHAnsi"/>
        </w:rPr>
        <w:t>L’une</w:t>
      </w:r>
      <w:r w:rsidR="00A234A1">
        <w:rPr>
          <w:rFonts w:asciiTheme="majorHAnsi" w:hAnsiTheme="majorHAnsi" w:cstheme="majorHAnsi"/>
        </w:rPr>
        <w:t xml:space="preserve"> des lacunes les plus importante en écologie du parasitisme est sans doute le manque de représentativité au niveau des interactions hôtes-parasites. Chez les poissons, la plupart des parasites étudiés sont liés </w:t>
      </w:r>
      <w:commentRangeStart w:id="1"/>
      <w:r w:rsidR="00A234A1">
        <w:rPr>
          <w:rFonts w:asciiTheme="majorHAnsi" w:hAnsiTheme="majorHAnsi" w:cstheme="majorHAnsi"/>
        </w:rPr>
        <w:t>aux maladies</w:t>
      </w:r>
      <w:commentRangeEnd w:id="1"/>
      <w:r w:rsidR="00AD7891">
        <w:rPr>
          <w:rStyle w:val="Marquedecommentaire"/>
        </w:rPr>
        <w:commentReference w:id="1"/>
      </w:r>
      <w:r w:rsidR="00A234A1">
        <w:rPr>
          <w:rFonts w:asciiTheme="majorHAnsi" w:hAnsiTheme="majorHAnsi" w:cstheme="majorHAnsi"/>
        </w:rPr>
        <w:t xml:space="preserve">, à la dégradation des produits biologiques et aux pertes économiques </w:t>
      </w:r>
      <w:r w:rsidR="00AD7891">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{"citationID":"th7lx43z","properties":{"formattedCitation":"(Marcogliese, 2004)","plainCitation":"(Marcogliese, 2004)","noteIndex":0},"citationItems":[{"id":1516,"uris":["http://zotero.org/groups/2585270/items/2EBG3PT3"],"itemData":{"id":1516,"type":"article-journal","abstract":"Effective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AD7891">
        <w:rPr>
          <w:rFonts w:asciiTheme="majorHAnsi" w:hAnsiTheme="majorHAnsi" w:cstheme="majorHAnsi"/>
        </w:rPr>
        <w:fldChar w:fldCharType="separate"/>
      </w:r>
      <w:r w:rsidR="00AD7891">
        <w:rPr>
          <w:rFonts w:asciiTheme="majorHAnsi" w:hAnsiTheme="majorHAnsi" w:cstheme="majorHAnsi"/>
          <w:noProof/>
        </w:rPr>
        <w:t>(Marcogliese, 2004)</w:t>
      </w:r>
      <w:r w:rsidR="00AD7891">
        <w:rPr>
          <w:rFonts w:asciiTheme="majorHAnsi" w:hAnsiTheme="majorHAnsi" w:cstheme="majorHAnsi"/>
        </w:rPr>
        <w:fldChar w:fldCharType="end"/>
      </w:r>
      <w:r w:rsidR="00AD7891">
        <w:rPr>
          <w:rFonts w:asciiTheme="majorHAnsi" w:hAnsiTheme="majorHAnsi" w:cstheme="majorHAnsi"/>
        </w:rPr>
        <w:t xml:space="preserve">, malgré qu’ils ne soient pas nécessairement les espèces les plus abondantes dans les systèmes aquatiques. De plus, puisque les parasites ont des incidences diverses selon l’hôte affecté </w:t>
      </w:r>
      <w:r w:rsidR="00AD7891">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{"citationID":"hrgO2Q05","properties":{"formattedCitation":"(Poulin,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AD7891">
        <w:rPr>
          <w:rFonts w:asciiTheme="majorHAnsi" w:hAnsiTheme="majorHAnsi" w:cstheme="majorHAnsi"/>
        </w:rPr>
        <w:fldChar w:fldCharType="separate"/>
      </w:r>
      <w:r w:rsidR="00AD7891">
        <w:rPr>
          <w:rFonts w:asciiTheme="majorHAnsi" w:hAnsiTheme="majorHAnsi" w:cstheme="majorHAnsi"/>
          <w:noProof/>
        </w:rPr>
        <w:t>(Poulin, 1999)</w:t>
      </w:r>
      <w:r w:rsidR="00AD7891">
        <w:rPr>
          <w:rFonts w:asciiTheme="majorHAnsi" w:hAnsiTheme="majorHAnsi" w:cstheme="majorHAnsi"/>
        </w:rPr>
        <w:fldChar w:fldCharType="end"/>
      </w:r>
      <w:r w:rsidR="00AD7891">
        <w:rPr>
          <w:rFonts w:asciiTheme="majorHAnsi" w:hAnsiTheme="majorHAnsi" w:cstheme="majorHAnsi"/>
        </w:rPr>
        <w:t xml:space="preserve">, il serait pertinent d’explorer davantage d’interaction hôte-parasite (autre que les associations aux espèces de pêcheries par exemple) afin d’élargir notre compréhension des répercussions écologiques à grande échelle. </w:t>
      </w:r>
      <w:r>
        <w:rPr>
          <w:rFonts w:asciiTheme="majorHAnsi" w:hAnsiTheme="majorHAnsi" w:cstheme="majorHAnsi"/>
        </w:rPr>
        <w:t xml:space="preserve">Bien qu’il aille eu une augmentation depuis le début des années 2000 (voir </w:t>
      </w:r>
      <w:r w:rsidRPr="00005D1D">
        <w:rPr>
          <w:rFonts w:asciiTheme="majorHAnsi" w:hAnsiTheme="majorHAnsi" w:cstheme="majorHAnsi"/>
          <w:highlight w:val="cyan"/>
        </w:rPr>
        <w:t>Figure X</w:t>
      </w:r>
      <w:r>
        <w:rPr>
          <w:rFonts w:asciiTheme="majorHAnsi" w:hAnsiTheme="majorHAnsi" w:cstheme="majorHAnsi"/>
        </w:rPr>
        <w:t xml:space="preserve">), encore </w:t>
      </w:r>
      <w:r w:rsidR="00E27704">
        <w:rPr>
          <w:rFonts w:asciiTheme="majorHAnsi" w:hAnsiTheme="majorHAnsi" w:cstheme="majorHAnsi"/>
        </w:rPr>
        <w:t xml:space="preserve">peu d’études en </w:t>
      </w:r>
      <w:r w:rsidR="00E27704" w:rsidRPr="00E27704">
        <w:rPr>
          <w:rFonts w:asciiTheme="majorHAnsi" w:hAnsiTheme="majorHAnsi" w:cstheme="majorHAnsi"/>
          <w:highlight w:val="yellow"/>
        </w:rPr>
        <w:t>écologie des maladies</w:t>
      </w:r>
      <w:r w:rsidR="00E27704">
        <w:rPr>
          <w:rFonts w:asciiTheme="majorHAnsi" w:hAnsiTheme="majorHAnsi" w:cstheme="majorHAnsi"/>
        </w:rPr>
        <w:t xml:space="preserve"> se sont intéressées aux associations hôtes-parasites à l’échelle de la communauté et encore moins à </w:t>
      </w:r>
      <w:r>
        <w:rPr>
          <w:rFonts w:asciiTheme="majorHAnsi" w:hAnsiTheme="majorHAnsi" w:cstheme="majorHAnsi"/>
        </w:rPr>
        <w:t xml:space="preserve">l’échelle d’un écosystème </w:t>
      </w:r>
      <w:r w:rsidR="00E27704">
        <w:rPr>
          <w:rFonts w:asciiTheme="majorHAnsi" w:hAnsiTheme="majorHAnsi" w:cstheme="majorHAnsi"/>
        </w:rPr>
        <w:fldChar w:fldCharType="begin"/>
      </w:r>
      <w:r w:rsidR="00E27704">
        <w:rPr>
          <w:rFonts w:asciiTheme="majorHAnsi" w:hAnsiTheme="majorHAnsi" w:cstheme="majorHAnsi"/>
        </w:rPr>
        <w:instrText xml:space="preserve"> ADDIN ZOTERO_ITEM CSL_CITATION {"citationID":"ZtvrRWIl","properties":{"formattedCitation":"(D. Preston et al., 2016)","plainCitation":"(D. Preston et al., 2016)","noteIndex":0},"citationItems":[{"id":7215,"uris":["http://zotero.org/groups/2585270/items/EB6XSTJT"],"itemData":{"id":7215,"type":"article-journal","abstract":"Growing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w:instrText>
      </w:r>
      <w:r w:rsidR="00E27704" w:rsidRPr="00005D1D">
        <w:rPr>
          <w:rFonts w:asciiTheme="majorHAnsi" w:hAnsiTheme="majorHAnsi" w:cstheme="majorHAnsi"/>
        </w:rPr>
        <w:instrText xml:space="preserve">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E27704">
        <w:rPr>
          <w:rFonts w:asciiTheme="majorHAnsi" w:hAnsiTheme="majorHAnsi" w:cstheme="majorHAnsi"/>
        </w:rPr>
        <w:fldChar w:fldCharType="separate"/>
      </w:r>
      <w:r w:rsidR="00E27704" w:rsidRPr="00005D1D">
        <w:rPr>
          <w:rFonts w:asciiTheme="majorHAnsi" w:hAnsiTheme="majorHAnsi" w:cstheme="majorHAnsi"/>
          <w:noProof/>
        </w:rPr>
        <w:t>(Preston et al., 2016)</w:t>
      </w:r>
      <w:r w:rsidR="00E27704">
        <w:rPr>
          <w:rFonts w:asciiTheme="majorHAnsi" w:hAnsiTheme="majorHAnsi" w:cstheme="majorHAnsi"/>
        </w:rPr>
        <w:fldChar w:fldCharType="end"/>
      </w:r>
      <w:r w:rsidR="00E27704" w:rsidRPr="00005D1D">
        <w:rPr>
          <w:rFonts w:asciiTheme="majorHAnsi" w:hAnsiTheme="majorHAnsi" w:cstheme="majorHAnsi"/>
        </w:rPr>
        <w:t>.</w:t>
      </w:r>
      <w:r w:rsidRPr="00005D1D">
        <w:rPr>
          <w:rFonts w:asciiTheme="majorHAnsi" w:hAnsiTheme="majorHAnsi" w:cstheme="majorHAnsi"/>
        </w:rPr>
        <w:t xml:space="preserve"> </w:t>
      </w:r>
      <w:r w:rsidR="000A429B">
        <w:rPr>
          <w:rFonts w:asciiTheme="majorHAnsi" w:hAnsiTheme="majorHAnsi" w:cstheme="majorHAnsi"/>
        </w:rPr>
        <w:t>Tel que</w:t>
      </w:r>
      <w:r>
        <w:rPr>
          <w:rFonts w:asciiTheme="majorHAnsi" w:hAnsiTheme="majorHAnsi" w:cstheme="majorHAnsi"/>
        </w:rPr>
        <w:t xml:space="preserve"> discuter</w:t>
      </w:r>
      <w:r w:rsidR="000A429B">
        <w:rPr>
          <w:rFonts w:asciiTheme="majorHAnsi" w:hAnsiTheme="majorHAnsi" w:cstheme="majorHAnsi"/>
        </w:rPr>
        <w:t xml:space="preserve"> précédemment, les parasites peuvent avoir d’effets considérable sur les écosystèmes. Une meilleure connaissance des dynamiques à de hauts niveaux d’organisation (</w:t>
      </w:r>
      <w:r w:rsidR="000A429B" w:rsidRPr="000A429B">
        <w:rPr>
          <w:rFonts w:asciiTheme="majorHAnsi" w:hAnsiTheme="majorHAnsi" w:cstheme="majorHAnsi"/>
          <w:i/>
          <w:iCs/>
        </w:rPr>
        <w:t>e.g.</w:t>
      </w:r>
      <w:r w:rsidR="000A429B">
        <w:rPr>
          <w:rFonts w:asciiTheme="majorHAnsi" w:hAnsiTheme="majorHAnsi" w:cstheme="majorHAnsi"/>
        </w:rPr>
        <w:t xml:space="preserve"> communauté, </w:t>
      </w:r>
      <w:proofErr w:type="spellStart"/>
      <w:r w:rsidR="000A429B">
        <w:rPr>
          <w:rFonts w:asciiTheme="majorHAnsi" w:hAnsiTheme="majorHAnsi" w:cstheme="majorHAnsi"/>
        </w:rPr>
        <w:t>métacommunauté</w:t>
      </w:r>
      <w:proofErr w:type="spellEnd"/>
      <w:r w:rsidR="000A429B">
        <w:rPr>
          <w:rFonts w:asciiTheme="majorHAnsi" w:hAnsiTheme="majorHAnsi" w:cstheme="majorHAnsi"/>
        </w:rPr>
        <w:t xml:space="preserve">) serait </w:t>
      </w:r>
      <w:r w:rsidR="000A429B">
        <w:rPr>
          <w:rFonts w:asciiTheme="majorHAnsi" w:hAnsiTheme="majorHAnsi" w:cstheme="majorHAnsi"/>
        </w:rPr>
        <w:lastRenderedPageBreak/>
        <w:t>donc pertinente à intégrer à notre compréhension des écosystèmes. Dans cet</w:t>
      </w:r>
      <w:r w:rsidR="009C4684">
        <w:rPr>
          <w:rFonts w:asciiTheme="majorHAnsi" w:hAnsiTheme="majorHAnsi" w:cstheme="majorHAnsi"/>
        </w:rPr>
        <w:t xml:space="preserve"> ordre d’idée</w:t>
      </w:r>
      <w:r w:rsidR="000A429B">
        <w:rPr>
          <w:rFonts w:asciiTheme="majorHAnsi" w:hAnsiTheme="majorHAnsi" w:cstheme="majorHAnsi"/>
        </w:rPr>
        <w:t xml:space="preserve">, </w:t>
      </w:r>
      <w:r w:rsidR="009C4684">
        <w:rPr>
          <w:rFonts w:asciiTheme="majorHAnsi" w:hAnsiTheme="majorHAnsi" w:cstheme="majorHAnsi"/>
        </w:rPr>
        <w:t xml:space="preserve">les dynamiques spatiotemporelles demeurent mal comprises pour la plupart des interactions-hôtes </w:t>
      </w:r>
      <w:proofErr w:type="gramStart"/>
      <w:r w:rsidR="009C4684">
        <w:rPr>
          <w:rFonts w:asciiTheme="majorHAnsi" w:hAnsiTheme="majorHAnsi" w:cstheme="majorHAnsi"/>
        </w:rPr>
        <w:t>parasites</w:t>
      </w:r>
      <w:r w:rsidR="009C4684" w:rsidRPr="009C4684">
        <w:rPr>
          <w:rFonts w:asciiTheme="majorHAnsi" w:hAnsiTheme="majorHAnsi" w:cstheme="majorHAnsi"/>
          <w:highlight w:val="yellow"/>
        </w:rPr>
        <w:t>(</w:t>
      </w:r>
      <w:proofErr w:type="gramEnd"/>
      <w:r w:rsidR="009C4684" w:rsidRPr="009C4684">
        <w:rPr>
          <w:rFonts w:asciiTheme="majorHAnsi" w:hAnsiTheme="majorHAnsi" w:cstheme="majorHAnsi"/>
          <w:highlight w:val="yellow"/>
        </w:rPr>
        <w:t>)</w:t>
      </w:r>
      <w:r w:rsidR="009C4684">
        <w:rPr>
          <w:rFonts w:asciiTheme="majorHAnsi" w:hAnsiTheme="majorHAnsi" w:cstheme="majorHAnsi"/>
        </w:rPr>
        <w:t>. (</w:t>
      </w:r>
      <w:r w:rsidR="009C4684" w:rsidRPr="009C4684">
        <w:rPr>
          <w:rFonts w:asciiTheme="majorHAnsi" w:hAnsiTheme="majorHAnsi" w:cstheme="majorHAnsi"/>
          <w:highlight w:val="yellow"/>
        </w:rPr>
        <w:t>Voir intro article</w:t>
      </w:r>
      <w:r w:rsidR="009C4684">
        <w:rPr>
          <w:rFonts w:asciiTheme="majorHAnsi" w:hAnsiTheme="majorHAnsi" w:cstheme="majorHAnsi"/>
        </w:rPr>
        <w:t>). Également, bien que l’importance de l’échelle spatiale soit un élément reconnu en écologie, peu d’auteurs se sont encore intéressés à l’effet de celle-ci sur les estimés d’infection</w:t>
      </w:r>
      <w:r w:rsidR="00061164" w:rsidRPr="00061164">
        <w:rPr>
          <w:rFonts w:asciiTheme="majorHAnsi" w:hAnsiTheme="majorHAnsi" w:cstheme="majorHAnsi"/>
          <w:highlight w:val="yellow"/>
        </w:rPr>
        <w:t>. (</w:t>
      </w:r>
      <w:proofErr w:type="gramStart"/>
      <w:r w:rsidR="00061164" w:rsidRPr="00061164">
        <w:rPr>
          <w:rFonts w:asciiTheme="majorHAnsi" w:hAnsiTheme="majorHAnsi" w:cstheme="majorHAnsi"/>
          <w:highlight w:val="yellow"/>
        </w:rPr>
        <w:t>sauf</w:t>
      </w:r>
      <w:proofErr w:type="gramEnd"/>
      <w:r w:rsidR="00061164" w:rsidRPr="00061164">
        <w:rPr>
          <w:rFonts w:asciiTheme="majorHAnsi" w:hAnsiTheme="majorHAnsi" w:cstheme="majorHAnsi"/>
          <w:highlight w:val="yellow"/>
        </w:rPr>
        <w:t xml:space="preserve"> voir…)</w:t>
      </w:r>
      <w:r w:rsidR="00061164">
        <w:rPr>
          <w:rFonts w:asciiTheme="majorHAnsi" w:hAnsiTheme="majorHAnsi" w:cstheme="majorHAnsi"/>
        </w:rPr>
        <w:t>. Finalement, il est largement accepté par la communauté scientifique que le design et la méthode d’échantillonnage sont déterminants dans les résultats et conclusions tirés des études écologiques. Toutefois, ces aspects ont été fortement négligés dans les études empiriques sur les parasites aquatiques. …</w:t>
      </w:r>
    </w:p>
    <w:p w14:paraId="7BB3AB9A" w14:textId="1FAACA92" w:rsidR="00BC7B27" w:rsidRDefault="00BC7B27" w:rsidP="00490C45">
      <w:pPr>
        <w:spacing w:line="360" w:lineRule="auto"/>
        <w:jc w:val="both"/>
        <w:rPr>
          <w:rFonts w:asciiTheme="majorHAnsi" w:hAnsiTheme="majorHAnsi" w:cstheme="majorHAnsi"/>
          <w:lang w:val="en-US"/>
        </w:rPr>
      </w:pPr>
    </w:p>
    <w:p w14:paraId="3C67224D" w14:textId="5E178291" w:rsidR="00BC7B27" w:rsidRDefault="00BC7B27" w:rsidP="00490C45">
      <w:pPr>
        <w:pStyle w:val="Titre2"/>
        <w:spacing w:line="360" w:lineRule="auto"/>
      </w:pPr>
      <w:r>
        <w:t xml:space="preserve">5.4. </w:t>
      </w:r>
      <w:r w:rsidR="00490C45">
        <w:t>Déterminisme</w:t>
      </w:r>
    </w:p>
    <w:p w14:paraId="551F8CB5" w14:textId="77777777" w:rsidR="00490C45" w:rsidRDefault="00490C45" w:rsidP="00490C45">
      <w:pPr>
        <w:spacing w:line="360" w:lineRule="auto"/>
        <w:jc w:val="both"/>
      </w:pPr>
    </w:p>
    <w:p w14:paraId="7BA8FAEC" w14:textId="5D3BD7A1"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 xml:space="preserve">Déterminisme et </w:t>
      </w:r>
      <w:proofErr w:type="spellStart"/>
      <w:r>
        <w:rPr>
          <w:rFonts w:asciiTheme="majorHAnsi" w:hAnsiTheme="majorHAnsi" w:cstheme="majorHAnsi"/>
        </w:rPr>
        <w:t>stochasticité</w:t>
      </w:r>
      <w:proofErr w:type="spellEnd"/>
    </w:p>
    <w:p w14:paraId="3FEAC2B9" w14:textId="3B2ADB4A"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Théorie des filtres</w:t>
      </w:r>
    </w:p>
    <w:p w14:paraId="7A9F529B" w14:textId="18D36D89"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Ce qu’on sait sur les filtres en parasitismes</w:t>
      </w:r>
    </w:p>
    <w:p w14:paraId="50EDBDD2" w14:textId="44AA080C" w:rsidR="00490C45" w:rsidRPr="00A524AA" w:rsidRDefault="00490C45" w:rsidP="00490C45">
      <w:pPr>
        <w:pStyle w:val="Paragraphedeliste"/>
        <w:numPr>
          <w:ilvl w:val="0"/>
          <w:numId w:val="2"/>
        </w:numPr>
        <w:spacing w:line="360" w:lineRule="auto"/>
        <w:jc w:val="both"/>
      </w:pPr>
      <w:r>
        <w:rPr>
          <w:rFonts w:asciiTheme="majorHAnsi" w:hAnsiTheme="majorHAnsi" w:cstheme="majorHAnsi"/>
        </w:rPr>
        <w:t>Catégories de variables (spatial, habitat local(</w:t>
      </w:r>
      <w:proofErr w:type="spellStart"/>
      <w:proofErr w:type="gramStart"/>
      <w:r>
        <w:rPr>
          <w:rFonts w:asciiTheme="majorHAnsi" w:hAnsiTheme="majorHAnsi" w:cstheme="majorHAnsi"/>
        </w:rPr>
        <w:t>eau,habitat</w:t>
      </w:r>
      <w:proofErr w:type="spellEnd"/>
      <w:proofErr w:type="gramEnd"/>
      <w:r>
        <w:rPr>
          <w:rFonts w:asciiTheme="majorHAnsi" w:hAnsiTheme="majorHAnsi" w:cstheme="majorHAnsi"/>
        </w:rPr>
        <w:t>), communauté biotique)</w:t>
      </w:r>
    </w:p>
    <w:p w14:paraId="6C2327EA" w14:textId="77777777" w:rsidR="00A524AA" w:rsidRDefault="00A524AA" w:rsidP="00A524AA">
      <w:pPr>
        <w:spacing w:line="360" w:lineRule="auto"/>
        <w:jc w:val="both"/>
      </w:pPr>
    </w:p>
    <w:p w14:paraId="08089B75" w14:textId="5CC801C6" w:rsidR="00A524AA" w:rsidRDefault="00A524AA" w:rsidP="00A524AA">
      <w:pPr>
        <w:pStyle w:val="Titre2"/>
        <w:spacing w:line="360" w:lineRule="auto"/>
      </w:pPr>
      <w:r>
        <w:t>5.5. Écologie spatiale</w:t>
      </w:r>
    </w:p>
    <w:p w14:paraId="00B8D2F9" w14:textId="77777777" w:rsidR="00A524AA" w:rsidRPr="00490C45" w:rsidRDefault="00A524AA" w:rsidP="00A524AA">
      <w:pPr>
        <w:spacing w:line="360" w:lineRule="auto"/>
        <w:jc w:val="both"/>
      </w:pPr>
    </w:p>
    <w:p w14:paraId="540A6460" w14:textId="77777777" w:rsidR="00774F40" w:rsidRPr="00774F40" w:rsidRDefault="00774F40" w:rsidP="00490C45">
      <w:pPr>
        <w:spacing w:line="360" w:lineRule="auto"/>
        <w:jc w:val="both"/>
        <w:rPr>
          <w:rFonts w:asciiTheme="majorHAnsi" w:hAnsiTheme="majorHAnsi" w:cstheme="majorHAnsi"/>
        </w:rPr>
      </w:pPr>
    </w:p>
    <w:p w14:paraId="0EBAFC38" w14:textId="77777777" w:rsidR="00A524AA" w:rsidRDefault="00A524AA">
      <w:pPr>
        <w:rPr>
          <w:rFonts w:asciiTheme="majorHAnsi" w:hAnsiTheme="majorHAnsi" w:cstheme="majorHAnsi"/>
          <w:i/>
          <w:iCs/>
        </w:rPr>
      </w:pPr>
      <w:r>
        <w:br w:type="page"/>
      </w:r>
    </w:p>
    <w:p w14:paraId="7FEF5F29" w14:textId="7FF9017C" w:rsidR="00774F40" w:rsidRDefault="00774F40" w:rsidP="00490C45">
      <w:pPr>
        <w:pStyle w:val="Titre2"/>
        <w:spacing w:line="360" w:lineRule="auto"/>
      </w:pPr>
      <w:r>
        <w:lastRenderedPageBreak/>
        <w:t>5.</w:t>
      </w:r>
      <w:r w:rsidR="00A524AA">
        <w:t>6</w:t>
      </w:r>
      <w:r>
        <w:t>. Maladie du point noir</w:t>
      </w:r>
    </w:p>
    <w:p w14:paraId="10C30088" w14:textId="77777777" w:rsidR="00A524AA" w:rsidRPr="00A524AA" w:rsidRDefault="00A524AA" w:rsidP="00490C45">
      <w:pPr>
        <w:spacing w:line="360" w:lineRule="auto"/>
        <w:jc w:val="both"/>
      </w:pPr>
    </w:p>
    <w:p w14:paraId="58FEA835" w14:textId="25D4E574" w:rsidR="00A524AA" w:rsidRPr="00A524AA" w:rsidRDefault="00A524AA" w:rsidP="00A524AA">
      <w:pPr>
        <w:spacing w:line="360" w:lineRule="auto"/>
        <w:jc w:val="both"/>
        <w:rPr>
          <w:rFonts w:asciiTheme="majorHAnsi" w:hAnsiTheme="majorHAnsi" w:cstheme="majorHAnsi"/>
        </w:rPr>
      </w:pPr>
      <w:r w:rsidRPr="00A524AA">
        <w:rPr>
          <w:rFonts w:asciiTheme="majorHAnsi" w:hAnsiTheme="majorHAnsi" w:cstheme="majorHAnsi"/>
        </w:rPr>
        <w:t xml:space="preserve">La maladie du point noir est </w:t>
      </w:r>
      <w:r>
        <w:rPr>
          <w:rFonts w:asciiTheme="majorHAnsi" w:hAnsiTheme="majorHAnsi" w:cstheme="majorHAnsi"/>
        </w:rPr>
        <w:t>une infection globalement répandu</w:t>
      </w:r>
      <w:r w:rsidRPr="00A524AA">
        <w:rPr>
          <w:rFonts w:asciiTheme="majorHAnsi" w:hAnsiTheme="majorHAnsi" w:cstheme="majorHAnsi"/>
        </w:rPr>
        <w:t xml:space="preserve">e </w:t>
      </w:r>
      <w:r>
        <w:rPr>
          <w:rFonts w:asciiTheme="majorHAnsi" w:hAnsiTheme="majorHAnsi" w:cstheme="majorHAnsi"/>
        </w:rPr>
        <w:t>chez les poissons d’eaux douces et marins</w:t>
      </w:r>
      <w:r w:rsidR="007E4C00">
        <w:rPr>
          <w:rFonts w:asciiTheme="majorHAnsi" w:hAnsiTheme="majorHAnsi" w:cstheme="majorHAnsi"/>
        </w:rPr>
        <w:t xml:space="preserve"> </w:t>
      </w:r>
      <w:r w:rsidR="007E4C00">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{"citationID":"eGCwr1tl","properties":{"formattedCitation":"(Post, 1987)","plainCitation":"(Post, 1987)","noteIndex":0},"citationItems":[{"id":7190,"uris":["http://zotero.org/groups/2585270/items/CS8TFLC2"],"itemData":{"id":7190,"type":"book","edition":"Rev. and expanded ed","event-place":"Neptune City, NJ","ISBN":"978-0-86622-491-8","language":"eng","note":"OCLC: 17214721","number-of-pages":"288","publisher":"T.F.H. Publications","publisher-place":"Neptune City, NJ","source":"Open WorldCat","title":"Textbook of fish health","author":[{"family":"Post","given":"George"}],"issued":{"date-parts":[["1987"]]}}}],"schema":"https://github.com/citation-style-language/schema/raw/master/csl-citation.json"}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(Post, 1987)</w:t>
      </w:r>
      <w:r w:rsidR="007E4C00">
        <w:rPr>
          <w:rFonts w:asciiTheme="majorHAnsi" w:hAnsiTheme="majorHAnsi" w:cstheme="majorHAnsi"/>
        </w:rPr>
        <w:fldChar w:fldCharType="end"/>
      </w:r>
      <w:r>
        <w:rPr>
          <w:rFonts w:asciiTheme="majorHAnsi" w:hAnsiTheme="majorHAnsi" w:cstheme="majorHAnsi"/>
        </w:rPr>
        <w:t xml:space="preserve">. Cette infection parasitaire est causée par </w:t>
      </w:r>
      <w:r w:rsidRPr="00A524AA">
        <w:rPr>
          <w:rFonts w:asciiTheme="majorHAnsi" w:hAnsiTheme="majorHAnsi" w:cstheme="majorHAnsi"/>
        </w:rPr>
        <w:t xml:space="preserve">certains trématodes </w:t>
      </w:r>
      <w:proofErr w:type="spellStart"/>
      <w:r w:rsidRPr="00A524AA">
        <w:rPr>
          <w:rFonts w:asciiTheme="majorHAnsi" w:hAnsiTheme="majorHAnsi" w:cstheme="majorHAnsi"/>
        </w:rPr>
        <w:t>Digène</w:t>
      </w:r>
      <w:proofErr w:type="spellEnd"/>
      <w:r w:rsidRPr="00A524AA">
        <w:rPr>
          <w:rFonts w:asciiTheme="majorHAnsi" w:hAnsiTheme="majorHAnsi" w:cstheme="majorHAnsi"/>
        </w:rPr>
        <w:t xml:space="preserve"> de la famille des </w:t>
      </w:r>
      <w:proofErr w:type="spellStart"/>
      <w:r w:rsidRPr="00A524AA">
        <w:rPr>
          <w:rFonts w:asciiTheme="majorHAnsi" w:hAnsiTheme="majorHAnsi" w:cstheme="majorHAnsi"/>
        </w:rPr>
        <w:t>Diplostomatidae</w:t>
      </w:r>
      <w:proofErr w:type="spellEnd"/>
      <w:r w:rsidRPr="00A524AA">
        <w:rPr>
          <w:rFonts w:asciiTheme="majorHAnsi" w:hAnsiTheme="majorHAnsi" w:cstheme="majorHAnsi"/>
        </w:rPr>
        <w:t xml:space="preserve"> et des </w:t>
      </w:r>
      <w:proofErr w:type="spellStart"/>
      <w:r w:rsidRPr="00A524AA">
        <w:rPr>
          <w:rFonts w:asciiTheme="majorHAnsi" w:hAnsiTheme="majorHAnsi" w:cstheme="majorHAnsi"/>
        </w:rPr>
        <w:t>Strigeidae</w:t>
      </w:r>
      <w:proofErr w:type="spellEnd"/>
      <w:r w:rsidRPr="00A524AA">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ADDIN ZOTERO_ITEM CSL_CITATION {"citationID":"oFtXbYgL","properties":{"formattedCitation":"(Hoffman, 1967)","plainCitation":"(Hoffman, 1967)","noteIndex":0},"citationItems":[{"id":2205,"uris":["http://zotero.org/groups/2585270/items/W9RMZ3YS"],"itemData":{"id":2205,"type":"article-journal","abstract":"No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1967)</w:t>
      </w:r>
      <w:r>
        <w:rPr>
          <w:rFonts w:asciiTheme="majorHAnsi" w:hAnsiTheme="majorHAnsi" w:cstheme="majorHAnsi"/>
        </w:rPr>
        <w:fldChar w:fldCharType="end"/>
      </w:r>
      <w:r w:rsidRPr="00A524AA">
        <w:rPr>
          <w:rFonts w:asciiTheme="majorHAnsi" w:hAnsiTheme="majorHAnsi" w:cstheme="majorHAnsi"/>
        </w:rPr>
        <w:t xml:space="preserve">. </w:t>
      </w:r>
      <w:del w:id="2" w:author="Juliane Vigneault" w:date="2023-11-02T20:58:00Z">
        <w:r w:rsidDel="00AE196B">
          <w:rPr>
            <w:rFonts w:asciiTheme="majorHAnsi" w:hAnsiTheme="majorHAnsi" w:cstheme="majorHAnsi"/>
          </w:rPr>
          <w:delText>L</w:delText>
        </w:r>
        <w:r w:rsidRPr="00A524AA" w:rsidDel="00AE196B">
          <w:rPr>
            <w:rFonts w:asciiTheme="majorHAnsi" w:hAnsiTheme="majorHAnsi" w:cstheme="majorHAnsi"/>
          </w:rPr>
          <w:delText xml:space="preserve">es genres, </w:delText>
        </w:r>
        <w:r w:rsidRPr="00A524AA" w:rsidDel="00AE196B">
          <w:rPr>
            <w:rFonts w:asciiTheme="majorHAnsi" w:hAnsiTheme="majorHAnsi" w:cstheme="majorHAnsi"/>
            <w:i/>
            <w:iCs/>
          </w:rPr>
          <w:delText>Uvulifer</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Apophallus</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 xml:space="preserve">Crassiphiala </w:delText>
        </w:r>
        <w:r w:rsidRPr="00A524AA" w:rsidDel="00AE196B">
          <w:rPr>
            <w:rFonts w:asciiTheme="majorHAnsi" w:hAnsiTheme="majorHAnsi" w:cstheme="majorHAnsi"/>
          </w:rPr>
          <w:delText xml:space="preserve">et </w:delText>
        </w:r>
        <w:r w:rsidRPr="00A524AA" w:rsidDel="00AE196B">
          <w:rPr>
            <w:rFonts w:asciiTheme="majorHAnsi" w:hAnsiTheme="majorHAnsi" w:cstheme="majorHAnsi"/>
            <w:i/>
            <w:iCs/>
          </w:rPr>
          <w:delText xml:space="preserve">Posthodiplostomum </w:delText>
        </w:r>
        <w:r w:rsidRPr="00A524AA" w:rsidDel="00AE196B">
          <w:rPr>
            <w:rFonts w:asciiTheme="majorHAnsi" w:hAnsiTheme="majorHAnsi" w:cstheme="majorHAnsi"/>
          </w:rPr>
          <w:delText xml:space="preserve">sont </w:delText>
        </w:r>
        <w:r w:rsidDel="00AE196B">
          <w:rPr>
            <w:rFonts w:asciiTheme="majorHAnsi" w:hAnsiTheme="majorHAnsi" w:cstheme="majorHAnsi"/>
          </w:rPr>
          <w:delText xml:space="preserve">parmi </w:delText>
        </w:r>
        <w:r w:rsidRPr="00A524AA" w:rsidDel="00AE196B">
          <w:rPr>
            <w:rFonts w:asciiTheme="majorHAnsi" w:hAnsiTheme="majorHAnsi" w:cstheme="majorHAnsi"/>
          </w:rPr>
          <w:delText xml:space="preserve">les plus cités dans la littérature </w:delText>
        </w:r>
        <w:r w:rsidDel="00AE196B">
          <w:rPr>
            <w:rFonts w:asciiTheme="majorHAnsi" w:hAnsiTheme="majorHAnsi" w:cstheme="majorHAnsi"/>
          </w:rPr>
          <w:fldChar w:fldCharType="begin"/>
        </w:r>
        <w:r w:rsidDel="00AE196B">
          <w:rPr>
            <w:rFonts w:asciiTheme="majorHAnsi" w:hAnsiTheme="majorHAnsi" w:cstheme="majorHAnsi"/>
          </w:rPr>
          <w:delInstrText xml:space="preserve"> ADDIN ZOTERO_ITEM CSL_CITATION {"citationID":"7nWKOR0x","properties":{"formattedCitation":"(Hoffman, 1967, 1999; Lane &amp; Morris, s.\\uc0\\u160{}d.)","plainCitation":"(Hoffman, 1967, 1999; Lane &amp; Morris, s. d.)","noteIndex":0},"citationItems":[{"id":2205,"uris":["http://zotero.org/groups/2585270/items/W9RMZ3YS"],"itemData":{"id":2205,"type":"article-journal","abstract":"No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L."}],"accessed":{"date-parts":[["2022",2,1]]},"issued":{"date-parts":[["1967"]]}}},{"id":2216,"uris":["http://zotero.org/groups/2585270/items/DREFI5UQ"],"itemData":{"id":2216,"type":"book","abstract":"\"A remarkable accomplishment. . . . [This volume] has been and will continue to be a major force advancing freshwater fish parasitology.\"—Ernest H. Williams Jr., from the ForewordThis thoroughly revised and updated edition of a classic reference work is the definitive guide to the identification of the parasites of freshwater fishes of North America. The book provides information on public health concerns about fish parasites, the methods used to examine fish for parasites, and those parasites found only in very selective organs or tissues. It lists the known species of each genus, along with reference citations that enable readers to find literature pertinent to species identification, life cycles, and in some cases, control. In the heart of the book, each chapter opens with a description of a phylum and its relevant families and genera, followed by a species list for those genera. Drawings illustrate a representative of each genus, and are supplemented by photographic examples.Many new parasites of North American freshwater fishes have been discovered since the publication of the first edition thirty years ago. For this new edition, the author has added new species accounts and revised the taxonomy, expanded descriptions and discussion of the most important fish parasites, provided a glossary to aid nonspecialists, and updated the reference list through 1992. The volume features twice as many illustrations as the first edition, including the addition of 33 color photographs.","ISBN":"978-0-8014-3409-9","language":"en","note":"Google-Books-ID: ZU5iqP3NJpMC","number-of-pages":"572","publisher":"Cornell University Press","source":"Google Books","title":"Parasites of North American Freshwater Fishes","author":[{"family":"Hoffman","given":"Glenn L."}],"issued":{"date-parts":[["1999"]]}}},{"id":1546,"uris":["http://zotero.org/groups/2585270/items/4FKZMWBE"],"itemData":{"id":1546,"type":"article-journal","abstract":"Digenetic trematodes (class Trematoda) often plague pond-reared fishes. Most digenetic trematodes are not a serious threat to fish health; however, their mere presence often renders the fish undesirable by consumers. The black grub (Uvulifer ambloplitis), white grub (Posthodiplostomum minimum), and yellow grub (Clinostomum complanatum) are commonly seen digenetic trematodes in fish in earthen ponds located in the North Central Region of the United States. The purpose of this publication is to discuss the biology and prevention of these parasites, along with their effect on infected fish. Hereafter, these digenetic trematodes will be referred to as “grubs”.","language":"en","page":"9","source":"Zotero","title":"Biology, Prevention, and Effects of Common Grubs (Digenetic trematodes) in Freshwater Fish","author":[{"family":"Lane","given":"Ryan L"},{"family":"Morris","given":"Joseph E"}]}}],"schema":"https://github.com/citation-style-language/schema/raw/master/csl-citation.json"} </w:delInstrText>
        </w:r>
        <w:r w:rsidDel="00AE196B">
          <w:rPr>
            <w:rFonts w:asciiTheme="majorHAnsi" w:hAnsiTheme="majorHAnsi" w:cstheme="majorHAnsi"/>
          </w:rPr>
          <w:fldChar w:fldCharType="separate"/>
        </w:r>
        <w:r w:rsidRPr="00A524AA" w:rsidDel="00AE196B">
          <w:rPr>
            <w:rFonts w:ascii="Calibri Light" w:hAnsiTheme="majorHAnsi" w:cs="Calibri Light"/>
            <w:kern w:val="0"/>
          </w:rPr>
          <w:delText xml:space="preserve">(Hoffman, 1967, 1999; Lane &amp; Morris, </w:delText>
        </w:r>
        <w:r w:rsidDel="00AE196B">
          <w:rPr>
            <w:rFonts w:ascii="Calibri Light" w:hAnsiTheme="majorHAnsi" w:cs="Calibri Light"/>
            <w:kern w:val="0"/>
          </w:rPr>
          <w:delText>2000</w:delText>
        </w:r>
        <w:r w:rsidRPr="00A524AA" w:rsidDel="00AE196B">
          <w:rPr>
            <w:rFonts w:ascii="Calibri Light" w:hAnsiTheme="majorHAnsi" w:cs="Calibri Light"/>
            <w:kern w:val="0"/>
          </w:rPr>
          <w:delText>)</w:delText>
        </w:r>
        <w:r w:rsidDel="00AE196B">
          <w:rPr>
            <w:rFonts w:asciiTheme="majorHAnsi" w:hAnsiTheme="majorHAnsi" w:cstheme="majorHAnsi"/>
          </w:rPr>
          <w:fldChar w:fldCharType="end"/>
        </w:r>
        <w:r w:rsidR="00AE196B" w:rsidDel="00AE196B">
          <w:rPr>
            <w:rFonts w:asciiTheme="majorHAnsi" w:hAnsiTheme="majorHAnsi" w:cstheme="majorHAnsi"/>
          </w:rPr>
          <w:delText>.</w:delText>
        </w:r>
        <w:r w:rsidDel="00AE196B">
          <w:rPr>
            <w:rFonts w:asciiTheme="majorHAnsi" w:hAnsiTheme="majorHAnsi" w:cstheme="majorHAnsi"/>
          </w:rPr>
          <w:delText xml:space="preserve"> </w:delText>
        </w:r>
      </w:del>
      <w:r w:rsidRPr="00A524AA">
        <w:rPr>
          <w:rFonts w:asciiTheme="majorHAnsi" w:hAnsiTheme="majorHAnsi" w:cstheme="majorHAnsi"/>
        </w:rPr>
        <w:t xml:space="preserve">Les espèces les plus étudiées causant cette maladie </w:t>
      </w:r>
      <w:proofErr w:type="gramStart"/>
      <w:r w:rsidRPr="00A524AA">
        <w:rPr>
          <w:rFonts w:asciiTheme="majorHAnsi" w:hAnsiTheme="majorHAnsi" w:cstheme="majorHAnsi"/>
        </w:rPr>
        <w:t>sont</w:t>
      </w:r>
      <w:proofErr w:type="gramEnd"/>
      <w:r w:rsidRPr="00A524AA">
        <w:rPr>
          <w:rFonts w:asciiTheme="majorHAnsi" w:hAnsiTheme="majorHAnsi" w:cstheme="majorHAnsi"/>
        </w:rPr>
        <w:t xml:space="preserve"> </w:t>
      </w:r>
      <w:proofErr w:type="spellStart"/>
      <w:r w:rsidRPr="00A524AA">
        <w:rPr>
          <w:rFonts w:asciiTheme="majorHAnsi" w:hAnsiTheme="majorHAnsi" w:cstheme="majorHAnsi"/>
          <w:i/>
          <w:iCs/>
        </w:rPr>
        <w:t>Uvulifer</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ambloplitis</w:t>
      </w:r>
      <w:proofErr w:type="spellEnd"/>
      <w:r>
        <w:rPr>
          <w:rFonts w:asciiTheme="majorHAnsi" w:hAnsiTheme="majorHAnsi" w:cstheme="majorHAnsi"/>
          <w:i/>
          <w:iCs/>
        </w:rPr>
        <w:t xml:space="preserve">, </w:t>
      </w:r>
      <w:proofErr w:type="spellStart"/>
      <w:r w:rsidRPr="00A524AA">
        <w:rPr>
          <w:rFonts w:asciiTheme="majorHAnsi" w:hAnsiTheme="majorHAnsi" w:cstheme="majorHAnsi"/>
          <w:i/>
          <w:iCs/>
        </w:rPr>
        <w:t>Crassiphiala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bulboglossa</w:t>
      </w:r>
      <w:proofErr w:type="spellEnd"/>
      <w:r>
        <w:rPr>
          <w:rFonts w:asciiTheme="majorHAnsi" w:hAnsiTheme="majorHAnsi" w:cstheme="majorHAnsi"/>
          <w:i/>
          <w:iCs/>
        </w:rPr>
        <w:t xml:space="preserve"> </w:t>
      </w:r>
      <w:r>
        <w:rPr>
          <w:rFonts w:asciiTheme="majorHAnsi" w:hAnsiTheme="majorHAnsi" w:cstheme="majorHAnsi"/>
        </w:rPr>
        <w:t xml:space="preserve">et </w:t>
      </w:r>
      <w:proofErr w:type="spellStart"/>
      <w:r>
        <w:rPr>
          <w:rFonts w:asciiTheme="majorHAnsi" w:hAnsiTheme="majorHAnsi" w:cstheme="majorHAnsi"/>
          <w:i/>
          <w:iCs/>
        </w:rPr>
        <w:t>Apophallus</w:t>
      </w:r>
      <w:proofErr w:type="spellEnd"/>
      <w:r>
        <w:rPr>
          <w:rFonts w:asciiTheme="majorHAnsi" w:hAnsiTheme="majorHAnsi" w:cstheme="majorHAnsi"/>
          <w:i/>
          <w:iCs/>
        </w:rPr>
        <w:t xml:space="preserve"> </w:t>
      </w:r>
      <w:proofErr w:type="spellStart"/>
      <w:r>
        <w:rPr>
          <w:rFonts w:asciiTheme="majorHAnsi" w:hAnsiTheme="majorHAnsi" w:cstheme="majorHAnsi"/>
          <w:i/>
          <w:iCs/>
        </w:rPr>
        <w:t>brevi</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(Lane et Morris, 2000; </w:t>
      </w:r>
      <w:proofErr w:type="spellStart"/>
      <w:r w:rsidRPr="00A524AA">
        <w:rPr>
          <w:rFonts w:asciiTheme="majorHAnsi" w:hAnsiTheme="majorHAnsi" w:cstheme="majorHAnsi"/>
        </w:rPr>
        <w:t>Lemly</w:t>
      </w:r>
      <w:proofErr w:type="spellEnd"/>
      <w:r w:rsidRPr="00A524AA">
        <w:rPr>
          <w:rFonts w:asciiTheme="majorHAnsi" w:hAnsiTheme="majorHAnsi" w:cstheme="majorHAnsi"/>
        </w:rPr>
        <w:t xml:space="preserve"> et Esch, 1984</w:t>
      </w:r>
      <w:r w:rsidRPr="00A524AA">
        <w:rPr>
          <w:rFonts w:asciiTheme="majorHAnsi" w:hAnsiTheme="majorHAnsi" w:cstheme="majorHAnsi"/>
          <w:i/>
          <w:iCs/>
        </w:rPr>
        <w:t>a</w:t>
      </w:r>
      <w:r w:rsidRPr="00A524AA">
        <w:rPr>
          <w:rFonts w:asciiTheme="majorHAnsi" w:hAnsiTheme="majorHAnsi" w:cstheme="majorHAnsi"/>
        </w:rPr>
        <w:t xml:space="preserve">; </w:t>
      </w:r>
      <w:proofErr w:type="spellStart"/>
      <w:r w:rsidRPr="00A524AA">
        <w:rPr>
          <w:rFonts w:asciiTheme="majorHAnsi" w:hAnsiTheme="majorHAnsi" w:cstheme="majorHAnsi"/>
        </w:rPr>
        <w:t>Wisenden</w:t>
      </w:r>
      <w:proofErr w:type="spellEnd"/>
      <w:r w:rsidRPr="00A524AA">
        <w:rPr>
          <w:rFonts w:asciiTheme="majorHAnsi" w:hAnsiTheme="majorHAnsi" w:cstheme="majorHAnsi"/>
        </w:rPr>
        <w:t xml:space="preserve"> </w:t>
      </w:r>
      <w:r w:rsidRPr="00A524AA">
        <w:rPr>
          <w:rFonts w:asciiTheme="majorHAnsi" w:hAnsiTheme="majorHAnsi" w:cstheme="majorHAnsi"/>
          <w:i/>
          <w:iCs/>
        </w:rPr>
        <w:t>et al</w:t>
      </w:r>
      <w:r w:rsidRPr="00A524AA">
        <w:rPr>
          <w:rFonts w:asciiTheme="majorHAnsi" w:hAnsiTheme="majorHAnsi" w:cstheme="majorHAnsi"/>
        </w:rPr>
        <w:t>., 2012; Hoffman, 1956).</w:t>
      </w:r>
      <w:r>
        <w:rPr>
          <w:rFonts w:asciiTheme="majorHAnsi" w:hAnsiTheme="majorHAnsi" w:cstheme="majorHAnsi"/>
        </w:rPr>
        <w:t xml:space="preserve"> </w:t>
      </w:r>
      <w:r w:rsidRPr="00A524AA">
        <w:rPr>
          <w:rFonts w:asciiTheme="majorHAnsi" w:hAnsiTheme="majorHAnsi" w:cstheme="majorHAnsi"/>
        </w:rPr>
        <w:t xml:space="preserve">Peu importe l'espèce de trématode qui cause </w:t>
      </w:r>
      <w:r>
        <w:rPr>
          <w:rFonts w:asciiTheme="majorHAnsi" w:hAnsiTheme="majorHAnsi" w:cstheme="majorHAnsi"/>
        </w:rPr>
        <w:t xml:space="preserve">la maladie </w:t>
      </w:r>
      <w:r w:rsidRPr="00A524AA">
        <w:rPr>
          <w:rFonts w:asciiTheme="majorHAnsi" w:hAnsiTheme="majorHAnsi" w:cstheme="majorHAnsi"/>
        </w:rPr>
        <w:t xml:space="preserve">du point noir, le cycle de vie </w:t>
      </w:r>
      <w:r>
        <w:rPr>
          <w:rFonts w:asciiTheme="majorHAnsi" w:hAnsiTheme="majorHAnsi" w:cstheme="majorHAnsi"/>
        </w:rPr>
        <w:t xml:space="preserve">du parasite </w:t>
      </w:r>
      <w:r w:rsidRPr="00A524AA">
        <w:rPr>
          <w:rFonts w:asciiTheme="majorHAnsi" w:hAnsiTheme="majorHAnsi" w:cstheme="majorHAnsi"/>
        </w:rPr>
        <w:t>est toujours similaire (</w:t>
      </w:r>
      <w:r w:rsidRPr="00A524AA">
        <w:rPr>
          <w:rFonts w:asciiTheme="majorHAnsi" w:hAnsiTheme="majorHAnsi" w:cstheme="majorHAnsi"/>
          <w:highlight w:val="yellow"/>
        </w:rPr>
        <w:t>voir Figure 1</w:t>
      </w:r>
      <w:r w:rsidRPr="00A524AA">
        <w:rPr>
          <w:rFonts w:asciiTheme="majorHAnsi" w:hAnsiTheme="majorHAnsi" w:cstheme="majorHAnsi"/>
        </w:rPr>
        <w:t xml:space="preserve">). </w:t>
      </w:r>
      <w:r>
        <w:rPr>
          <w:rFonts w:asciiTheme="majorHAnsi" w:hAnsiTheme="majorHAnsi" w:cstheme="majorHAnsi"/>
        </w:rPr>
        <w:t>En eaux douces, l</w:t>
      </w:r>
      <w:r w:rsidRPr="00A524AA">
        <w:rPr>
          <w:rFonts w:asciiTheme="majorHAnsi" w:hAnsiTheme="majorHAnsi" w:cstheme="majorHAnsi"/>
        </w:rPr>
        <w:t xml:space="preserve">'hôte définitif (ou hôte principal) est un oiseau piscivore, généralement un martin-pêcheur ou un héron </w:t>
      </w:r>
      <w:r>
        <w:rPr>
          <w:rFonts w:asciiTheme="majorHAnsi" w:hAnsiTheme="majorHAnsi" w:cstheme="majorHAnsi"/>
        </w:rPr>
        <w:fldChar w:fldCharType="begin"/>
      </w:r>
      <w:r>
        <w:rPr>
          <w:rFonts w:asciiTheme="majorHAnsi" w:hAnsiTheme="majorHAnsi" w:cstheme="majorHAnsi"/>
        </w:rPr>
        <w:instrText xml:space="preserve"> ADDIN ZOTERO_ITEM CSL_CITATION {"citationID":"P4QqSHk8","properties":{"formattedCitation":"(Steedman, 1991)","plainCitation":"(Steedman, 1991)","noteIndex":0},"citationItems":[{"id":2015,"uris":["http://zotero.org/groups/2585270/items/WHBEZ45Y"],"itemData":{"id":2015,"type":"article-journal","abstract":"Incidence of black spot disease was measured qualitatively in fish collections from 10 stream systems around Toronto, Ontario. Individuals in 18 of 49 fish species were found with black spot infections; they included representatives of Salmonidae, Catostomidae, Cyprinidae, Centrarchidae, and Percidae. Fishes in the families Petromyzontidae, Umbridae, Ictaluridae, Gasterosteidae, and Cottidae were all collected in substantial numbers but were never observed with black spot. Measures of stream size, gradient, riparian forest, and urbanization were each significantly correlated with black spot incidence for at least four fish species. These data suggest that in southern Ontario streams, habitat degradation accompanying agricultural and urban development is associated with increased incidence of black spot in a variety of fish species. The data also support informed and cautious use of measures of black spot incidence in multivariate indices of stream health, such as the index of biotic integrity.","container-title":"Transactions of the American Fisheries Society","DOI":"10.1577/1548-8659(1991)120&lt;0494:OAECOB&gt;2.3.CO;2","ISSN":"1548-8659","issue":"4","language":"en","note":"_eprint: https://onlinelibrary.wiley.com/doi/pdf/10.1577/1548-8659%281991%29120%3C0494%3AOAECOB%3E2.3.CO%3B2","page":"494-499","source":"Wiley Online Library","title":"Occurrence and Environmental Correlates of Black Spot Disease in Stream Fishes near Toronto, Ontario","volume":"120","author":[{"family":"Steedman","given":"Robert J."}],"issued":{"date-parts":[["1991"]]}}}],"schema":"https://github.com/citation-style-language/schema/raw/master/csl-citation.json"}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(Steedman, 1991)</w:t>
      </w:r>
      <w:r>
        <w:rPr>
          <w:rFonts w:asciiTheme="majorHAnsi" w:hAnsiTheme="majorHAnsi" w:cstheme="majorHAnsi"/>
        </w:rPr>
        <w:fldChar w:fldCharType="end"/>
      </w:r>
      <w:r>
        <w:rPr>
          <w:rFonts w:asciiTheme="majorHAnsi" w:hAnsiTheme="majorHAnsi" w:cstheme="majorHAnsi"/>
        </w:rPr>
        <w:t xml:space="preserve">. C’est dans l’intestin de celui-ci que le parasite mature au stade adulte et se reproduit </w:t>
      </w:r>
      <w:r>
        <w:rPr>
          <w:rFonts w:asciiTheme="majorHAnsi" w:hAnsiTheme="majorHAnsi" w:cstheme="majorHAnsi"/>
        </w:rPr>
        <w:fldChar w:fldCharType="begin"/>
      </w:r>
      <w:r>
        <w:rPr>
          <w:rFonts w:asciiTheme="majorHAnsi" w:hAnsiTheme="majorHAnsi" w:cstheme="majorHAnsi"/>
        </w:rPr>
        <w:instrText xml:space="preserve"> ADDIN ZOTERO_ITEM CSL_CITATION {"citationID":"5M1ssbvm","properties":{"formattedCitation":"(Hoffman, 1956; Hunter, 1933)","plainCitation":"(Hoffman, 1956; Hunter, 1933)","noteIndex":0},"citationItems":[{"id":2227,"uris":["http://zotero.org/groups/2585270/items/UGCT3IM8"],"itemData":{"id":2227,"type":"article-journal","container-title":"The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Les œufs sont par la suite libérés dans l'eau via les excréments environ quatre semaines après l</w:t>
      </w:r>
      <w:r>
        <w:rPr>
          <w:rFonts w:asciiTheme="majorHAnsi" w:hAnsiTheme="majorHAnsi" w:cstheme="majorHAnsi"/>
        </w:rPr>
        <w:t xml:space="preserve">’ingestion du parasite </w:t>
      </w:r>
      <w:r>
        <w:rPr>
          <w:rFonts w:asciiTheme="majorHAnsi" w:hAnsiTheme="majorHAnsi" w:cstheme="majorHAnsi"/>
        </w:rPr>
        <w:fldChar w:fldCharType="begin"/>
      </w:r>
      <w:r>
        <w:rPr>
          <w:rFonts w:asciiTheme="majorHAnsi" w:hAnsiTheme="majorHAnsi" w:cstheme="majorHAnsi"/>
        </w:rPr>
        <w:instrText xml:space="preserve"> ADDIN ZOTERO_ITEM CSL_CITATION {"citationID":"5Ja2tVyG","properties":{"formattedCitation":"(Hunter, 1933)","plainCitation":"(Hunter, 1933)","noteIndex":0},"citationItems":[{"id":2236,"uris":["http://zotero.org/groups/2585270/items/T5M6R6CE"],"itemData":{"id":2236,"type":"article-journal","abstract":"Within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et éclosent après </w:t>
      </w:r>
      <w:r>
        <w:rPr>
          <w:rFonts w:asciiTheme="majorHAnsi" w:hAnsiTheme="majorHAnsi" w:cstheme="majorHAnsi"/>
        </w:rPr>
        <w:t>deux à trois</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{"citationID":"SN0UFm28","properties":{"formattedCitation":"(Hoffman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sidRPr="00A524AA">
        <w:rPr>
          <w:rFonts w:asciiTheme="majorHAnsi" w:hAnsiTheme="majorHAnsi" w:cstheme="majorHAnsi"/>
        </w:rPr>
        <w:t xml:space="preserve">. Le miracidium </w:t>
      </w:r>
      <w:r>
        <w:rPr>
          <w:rFonts w:asciiTheme="majorHAnsi" w:hAnsiTheme="majorHAnsi" w:cstheme="majorHAnsi"/>
        </w:rPr>
        <w:t xml:space="preserve">(premier stade larvaire) </w:t>
      </w:r>
      <w:r w:rsidRPr="00A524AA">
        <w:rPr>
          <w:rFonts w:asciiTheme="majorHAnsi" w:hAnsiTheme="majorHAnsi" w:cstheme="majorHAnsi"/>
        </w:rPr>
        <w:t xml:space="preserve">est alors prêt à infecter le premier hôte intermédiaire, un escargot d'eau douce du genre </w:t>
      </w:r>
      <w:proofErr w:type="spellStart"/>
      <w:r w:rsidRPr="00A524AA">
        <w:rPr>
          <w:rFonts w:asciiTheme="majorHAnsi" w:hAnsiTheme="majorHAnsi" w:cstheme="majorHAnsi"/>
          <w:i/>
          <w:iCs/>
        </w:rPr>
        <w:t>Helisoma</w:t>
      </w:r>
      <w:proofErr w:type="spellEnd"/>
      <w:r w:rsidRPr="00A524AA">
        <w:rPr>
          <w:rFonts w:asciiTheme="majorHAnsi" w:hAnsiTheme="majorHAnsi" w:cstheme="majorHAnsi"/>
          <w:i/>
          <w:iCs/>
        </w:rPr>
        <w:t xml:space="preserve"> </w:t>
      </w:r>
      <w:r w:rsidRPr="00A524AA">
        <w:rPr>
          <w:rFonts w:asciiTheme="majorHAnsi" w:hAnsiTheme="majorHAnsi" w:cstheme="majorHAnsi"/>
        </w:rPr>
        <w:t>ou</w:t>
      </w:r>
      <w:r w:rsidRPr="00A524AA">
        <w:rPr>
          <w:rFonts w:asciiTheme="majorHAnsi" w:hAnsiTheme="majorHAnsi" w:cstheme="majorHAnsi"/>
          <w:i/>
          <w:iCs/>
        </w:rPr>
        <w:t xml:space="preserve"> </w:t>
      </w:r>
      <w:proofErr w:type="spellStart"/>
      <w:r w:rsidRPr="00D27527">
        <w:rPr>
          <w:rFonts w:asciiTheme="majorHAnsi" w:hAnsiTheme="majorHAnsi" w:cstheme="majorHAnsi"/>
        </w:rPr>
        <w:t>Planorbella</w:t>
      </w:r>
      <w:proofErr w:type="spellEnd"/>
      <w:r w:rsidRPr="00D27527">
        <w:rPr>
          <w:rFonts w:asciiTheme="majorHAnsi" w:hAnsiTheme="majorHAnsi" w:cstheme="majorHAnsi"/>
        </w:rPr>
        <w:t xml:space="preserve"> </w:t>
      </w:r>
      <w:r w:rsidRPr="00D27527">
        <w:rPr>
          <w:rFonts w:asciiTheme="majorHAnsi" w:hAnsiTheme="majorHAnsi" w:cstheme="majorHAnsi"/>
        </w:rPr>
        <w:fldChar w:fldCharType="begin"/>
      </w:r>
      <w:r w:rsidRPr="00D27527">
        <w:rPr>
          <w:rFonts w:asciiTheme="majorHAnsi" w:hAnsiTheme="majorHAnsi" w:cstheme="majorHAnsi"/>
        </w:rPr>
        <w:instrText xml:space="preserve"> ADDIN ZOTERO_ITEM CSL_CITATION {"citationID":"FGGHIVP7","properties":{"formattedCitation":"(Hoffman, 1956; Krull, 1934; Schaaf et al., 2017)","plainCitation":"(Hoffman, 1956; Krull, 1934; Schaaf et al., 2017)","noteIndex":0},"citationItems":[{"id":2227,"uris":["http://zotero.org/groups/2585270/items/UGCT3IM8"],"itemData":{"id":2227,"type":"article-journal","container-title":"The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Pr="00D27527">
        <w:rPr>
          <w:rFonts w:asciiTheme="majorHAnsi" w:hAnsiTheme="majorHAnsi" w:cstheme="majorHAnsi"/>
        </w:rPr>
        <w:fldChar w:fldCharType="separate"/>
      </w:r>
      <w:r w:rsidRPr="00D27527">
        <w:rPr>
          <w:rFonts w:asciiTheme="majorHAnsi" w:hAnsiTheme="majorHAnsi" w:cstheme="majorHAnsi"/>
          <w:noProof/>
        </w:rPr>
        <w:t>(Hoffman, 1956; Krull, 1934; Schaaf et al., 2017)</w:t>
      </w:r>
      <w:r w:rsidRPr="00D27527">
        <w:rPr>
          <w:rFonts w:asciiTheme="majorHAnsi" w:hAnsiTheme="majorHAnsi" w:cstheme="majorHAnsi"/>
        </w:rPr>
        <w:fldChar w:fldCharType="end"/>
      </w:r>
      <w:r w:rsidRPr="00A524AA">
        <w:rPr>
          <w:rFonts w:asciiTheme="majorHAnsi" w:hAnsiTheme="majorHAnsi" w:cstheme="majorHAnsi"/>
        </w:rPr>
        <w:t xml:space="preserve">. La larve se </w:t>
      </w:r>
      <w:r w:rsidR="00C33862">
        <w:rPr>
          <w:rFonts w:asciiTheme="majorHAnsi" w:hAnsiTheme="majorHAnsi" w:cstheme="majorHAnsi"/>
        </w:rPr>
        <w:t xml:space="preserve">développe en sporocyste (deuxième stade larvaire) et se </w:t>
      </w:r>
      <w:r w:rsidRPr="00A524AA">
        <w:rPr>
          <w:rFonts w:asciiTheme="majorHAnsi" w:hAnsiTheme="majorHAnsi" w:cstheme="majorHAnsi"/>
        </w:rPr>
        <w:t>multiplie de manière asexuée à l'intérieur de l'escargot et les cercaires (</w:t>
      </w:r>
      <w:r w:rsidR="00C33862">
        <w:rPr>
          <w:rFonts w:asciiTheme="majorHAnsi" w:hAnsiTheme="majorHAnsi" w:cstheme="majorHAnsi"/>
        </w:rPr>
        <w:t xml:space="preserve">troisième </w:t>
      </w:r>
      <w:r>
        <w:rPr>
          <w:rFonts w:asciiTheme="majorHAnsi" w:hAnsiTheme="majorHAnsi" w:cstheme="majorHAnsi"/>
        </w:rPr>
        <w:t>stade larvaire</w:t>
      </w:r>
      <w:r w:rsidRPr="00A524AA">
        <w:rPr>
          <w:rFonts w:asciiTheme="majorHAnsi" w:hAnsiTheme="majorHAnsi" w:cstheme="majorHAnsi"/>
        </w:rPr>
        <w:t xml:space="preserve">) émergent finalement après </w:t>
      </w:r>
      <w:r>
        <w:rPr>
          <w:rFonts w:asciiTheme="majorHAnsi" w:hAnsiTheme="majorHAnsi" w:cstheme="majorHAnsi"/>
        </w:rPr>
        <w:t>cinq à six</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{"citationID":"pe77Pr7T","properties":{"formattedCitation":"(Hoffman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soit entre mai et août </w:t>
      </w:r>
      <w:r>
        <w:rPr>
          <w:rFonts w:asciiTheme="majorHAnsi" w:hAnsiTheme="majorHAnsi" w:cstheme="majorHAnsi"/>
        </w:rPr>
        <w:fldChar w:fldCharType="begin"/>
      </w:r>
      <w:r>
        <w:rPr>
          <w:rFonts w:asciiTheme="majorHAnsi" w:hAnsiTheme="majorHAnsi" w:cstheme="majorHAnsi"/>
        </w:rPr>
        <w:instrText xml:space="preserve"> ADDIN ZOTERO_ITEM CSL_CITATION {"citationID":"PkRacnGZ","properties":{"formattedCitation":"(Lemly &amp; Esch, 1984b)","plainCitation":"(Lemly &amp; Esch, 1984b)","noteIndex":0},"citationItems":[{"id":2242,"uris":["http://zotero.org/groups/2585270/items/AMVNTABM"],"itemData":{"id":2242,"type":"article-journal","container-title":"The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(Lemly &amp; Esch, 1984b)</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Le </w:t>
      </w:r>
      <w:r>
        <w:rPr>
          <w:rFonts w:asciiTheme="majorHAnsi" w:hAnsiTheme="majorHAnsi" w:cstheme="majorHAnsi"/>
        </w:rPr>
        <w:t xml:space="preserve">cercaire qui est un </w:t>
      </w:r>
      <w:r w:rsidRPr="00A524AA">
        <w:rPr>
          <w:rFonts w:asciiTheme="majorHAnsi" w:hAnsiTheme="majorHAnsi" w:cstheme="majorHAnsi"/>
        </w:rPr>
        <w:t>stade libre</w:t>
      </w:r>
      <w:r>
        <w:rPr>
          <w:rFonts w:asciiTheme="majorHAnsi" w:hAnsiTheme="majorHAnsi" w:cstheme="majorHAnsi"/>
        </w:rPr>
        <w:t>,</w:t>
      </w:r>
      <w:r w:rsidRPr="00A524AA">
        <w:rPr>
          <w:rFonts w:asciiTheme="majorHAnsi" w:hAnsiTheme="majorHAnsi" w:cstheme="majorHAnsi"/>
        </w:rPr>
        <w:t xml:space="preserve"> nage jusqu'à trouver son deuxième hôte intermédiaire, un poisson, dans lequel il s'enkyste sous la peau, dans les nageoires ou les muscles </w:t>
      </w:r>
      <w:r>
        <w:rPr>
          <w:rFonts w:asciiTheme="majorHAnsi" w:hAnsiTheme="majorHAnsi" w:cstheme="majorHAnsi"/>
        </w:rPr>
        <w:fldChar w:fldCharType="begin"/>
      </w:r>
      <w:r>
        <w:rPr>
          <w:rFonts w:asciiTheme="majorHAnsi" w:hAnsiTheme="majorHAnsi" w:cstheme="majorHAnsi"/>
        </w:rPr>
        <w:instrText xml:space="preserve"> ADDIN ZOTERO_ITEM CSL_CITATION {"citationID":"mTqITfPj","properties":{"formattedCitation":"(Hoffman,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Krull, 1932, 1934)</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pénétration de la larve </w:t>
      </w:r>
      <w:r>
        <w:rPr>
          <w:rFonts w:asciiTheme="majorHAnsi" w:hAnsiTheme="majorHAnsi" w:cstheme="majorHAnsi"/>
        </w:rPr>
        <w:t xml:space="preserve">dans son hôte </w:t>
      </w:r>
      <w:r w:rsidRPr="00A524AA">
        <w:rPr>
          <w:rFonts w:asciiTheme="majorHAnsi" w:hAnsiTheme="majorHAnsi" w:cstheme="majorHAnsi"/>
        </w:rPr>
        <w:t>stimule la production d</w:t>
      </w:r>
      <w:r w:rsidR="00AA78A9">
        <w:rPr>
          <w:rFonts w:asciiTheme="majorHAnsi" w:hAnsiTheme="majorHAnsi" w:cstheme="majorHAnsi"/>
        </w:rPr>
        <w:t xml:space="preserve">’une capsule de tissus conjonctif et d’une migration de </w:t>
      </w:r>
      <w:r w:rsidRPr="00A524AA">
        <w:rPr>
          <w:rFonts w:asciiTheme="majorHAnsi" w:hAnsiTheme="majorHAnsi" w:cstheme="majorHAnsi"/>
        </w:rPr>
        <w:t>mélanophores</w:t>
      </w:r>
      <w:r w:rsidR="00AA78A9">
        <w:rPr>
          <w:rFonts w:asciiTheme="majorHAnsi" w:hAnsiTheme="majorHAnsi" w:cstheme="majorHAnsi"/>
        </w:rPr>
        <w:t xml:space="preserve"> (cellules qui sécrète des pigments noirs)</w:t>
      </w:r>
      <w:r w:rsidRPr="00A524AA">
        <w:rPr>
          <w:rFonts w:asciiTheme="majorHAnsi" w:hAnsiTheme="majorHAnsi" w:cstheme="majorHAnsi"/>
        </w:rPr>
        <w:t xml:space="preserve">, qui après trois semaines, aboutit en un kyste noir caractéristique de la maladie du point noir </w:t>
      </w:r>
      <w:r>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{"citationID":"rku3d8HZ","properties":{"formattedCitation":"(Bush et al., 2001; Davis, 1967; Lemly &amp; Esch, 1984a)","plainCitation":"(Bush et al., 2001; Davis, 1967; Lemly &amp; Esch, 1984a)","noteIndex":0},"citationItems":[{"id":7193,"uris":["http://zotero.org/groups/2585270/items/9FRGPQNK"],"itemData":{"id":7193,"type":"article-journal","container-title":"Parasitology","journalAbbreviation":"Parasitology","source":"ResearchGate","title":"Parasitism: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Pr>
          <w:rFonts w:asciiTheme="majorHAnsi" w:hAnsiTheme="majorHAnsi" w:cstheme="majorHAnsi"/>
        </w:rPr>
        <w:fldChar w:fldCharType="separate"/>
      </w:r>
      <w:r w:rsidR="00C33862">
        <w:rPr>
          <w:rFonts w:asciiTheme="majorHAnsi" w:hAnsiTheme="majorHAnsi" w:cstheme="majorHAnsi"/>
          <w:noProof/>
        </w:rPr>
        <w:t>(Bush et al., 2001; Davis, 1967; Lemly &amp; Esch, 1984a)</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métacercaire </w:t>
      </w:r>
      <w:r>
        <w:rPr>
          <w:rFonts w:asciiTheme="majorHAnsi" w:hAnsiTheme="majorHAnsi" w:cstheme="majorHAnsi"/>
        </w:rPr>
        <w:t>(</w:t>
      </w:r>
      <w:r w:rsidR="00C33862">
        <w:rPr>
          <w:rFonts w:asciiTheme="majorHAnsi" w:hAnsiTheme="majorHAnsi" w:cstheme="majorHAnsi"/>
        </w:rPr>
        <w:t>quatrième</w:t>
      </w:r>
      <w:r>
        <w:rPr>
          <w:rFonts w:asciiTheme="majorHAnsi" w:hAnsiTheme="majorHAnsi" w:cstheme="majorHAnsi"/>
        </w:rPr>
        <w:t xml:space="preserve"> </w:t>
      </w:r>
      <w:r w:rsidR="00C33862">
        <w:rPr>
          <w:rFonts w:asciiTheme="majorHAnsi" w:hAnsiTheme="majorHAnsi" w:cstheme="majorHAnsi"/>
        </w:rPr>
        <w:t xml:space="preserve">stade </w:t>
      </w:r>
      <w:r>
        <w:rPr>
          <w:rFonts w:asciiTheme="majorHAnsi" w:hAnsiTheme="majorHAnsi" w:cstheme="majorHAnsi"/>
        </w:rPr>
        <w:t xml:space="preserve">larvaire) </w:t>
      </w:r>
      <w:r w:rsidRPr="00A524AA">
        <w:rPr>
          <w:rFonts w:asciiTheme="majorHAnsi" w:hAnsiTheme="majorHAnsi" w:cstheme="majorHAnsi"/>
        </w:rPr>
        <w:t>est alors en période de dormance jusqu'à la consommation par un oiseau piscivore et l</w:t>
      </w:r>
      <w:r>
        <w:rPr>
          <w:rFonts w:asciiTheme="majorHAnsi" w:hAnsiTheme="majorHAnsi" w:cstheme="majorHAnsi"/>
        </w:rPr>
        <w:t>a complétion du cycle de vie</w:t>
      </w:r>
      <w:r w:rsidRPr="00A524AA">
        <w:rPr>
          <w:rFonts w:asciiTheme="majorHAnsi" w:hAnsiTheme="majorHAnsi" w:cstheme="majorHAnsi"/>
        </w:rPr>
        <w:t>.</w:t>
      </w:r>
    </w:p>
    <w:p w14:paraId="3C87CC33" w14:textId="77777777" w:rsidR="00A524AA" w:rsidRPr="00A524AA" w:rsidRDefault="00A524AA" w:rsidP="00A524AA">
      <w:pPr>
        <w:spacing w:line="360" w:lineRule="auto"/>
        <w:jc w:val="both"/>
        <w:rPr>
          <w:rFonts w:asciiTheme="majorHAnsi" w:hAnsiTheme="majorHAnsi" w:cstheme="majorHAnsi"/>
        </w:rPr>
      </w:pPr>
    </w:p>
    <w:p w14:paraId="40B19D4A" w14:textId="1DFEDA40" w:rsidR="00A524AA" w:rsidRPr="00611E2A" w:rsidRDefault="00A524AA" w:rsidP="00611E2A">
      <w:pPr>
        <w:spacing w:line="360" w:lineRule="auto"/>
        <w:ind w:firstLine="708"/>
        <w:jc w:val="both"/>
        <w:rPr>
          <w:rFonts w:asciiTheme="majorHAnsi" w:hAnsiTheme="majorHAnsi" w:cstheme="majorHAnsi"/>
        </w:rPr>
      </w:pPr>
      <w:r w:rsidRPr="00A524AA">
        <w:rPr>
          <w:rFonts w:asciiTheme="majorHAnsi" w:hAnsiTheme="majorHAnsi" w:cstheme="majorHAnsi"/>
        </w:rPr>
        <w:t>L</w:t>
      </w:r>
      <w:r w:rsidR="00611E2A">
        <w:rPr>
          <w:rFonts w:asciiTheme="majorHAnsi" w:hAnsiTheme="majorHAnsi" w:cstheme="majorHAnsi"/>
        </w:rPr>
        <w:t xml:space="preserve">a maladie du </w:t>
      </w:r>
      <w:r w:rsidRPr="00A524AA">
        <w:rPr>
          <w:rFonts w:asciiTheme="majorHAnsi" w:hAnsiTheme="majorHAnsi" w:cstheme="majorHAnsi"/>
        </w:rPr>
        <w:t>point noir est un</w:t>
      </w:r>
      <w:r w:rsidR="00611E2A">
        <w:rPr>
          <w:rFonts w:asciiTheme="majorHAnsi" w:hAnsiTheme="majorHAnsi" w:cstheme="majorHAnsi"/>
        </w:rPr>
        <w:t xml:space="preserve">e infection </w:t>
      </w:r>
      <w:r w:rsidRPr="00A524AA">
        <w:rPr>
          <w:rFonts w:asciiTheme="majorHAnsi" w:hAnsiTheme="majorHAnsi" w:cstheme="majorHAnsi"/>
        </w:rPr>
        <w:t>commun</w:t>
      </w:r>
      <w:r w:rsidR="00611E2A">
        <w:rPr>
          <w:rFonts w:asciiTheme="majorHAnsi" w:hAnsiTheme="majorHAnsi" w:cstheme="majorHAnsi"/>
        </w:rPr>
        <w:t>e</w:t>
      </w:r>
      <w:r w:rsidRPr="00A524AA">
        <w:rPr>
          <w:rFonts w:asciiTheme="majorHAnsi" w:hAnsiTheme="majorHAnsi" w:cstheme="majorHAnsi"/>
        </w:rPr>
        <w:t xml:space="preserve"> qui se retrouve sur un large éventail d'espèces d'eau douce au Canada. Parmi celles-ci, on compte plusieurs espèces indigènes au </w:t>
      </w:r>
      <w:r w:rsidRPr="00A524AA">
        <w:rPr>
          <w:rFonts w:asciiTheme="majorHAnsi" w:hAnsiTheme="majorHAnsi" w:cstheme="majorHAnsi"/>
        </w:rPr>
        <w:lastRenderedPageBreak/>
        <w:t>Québec dont le meunier noir (</w:t>
      </w:r>
      <w:proofErr w:type="spellStart"/>
      <w:r w:rsidRPr="00A524AA">
        <w:rPr>
          <w:rFonts w:asciiTheme="majorHAnsi" w:hAnsiTheme="majorHAnsi" w:cstheme="majorHAnsi"/>
          <w:i/>
          <w:iCs/>
        </w:rPr>
        <w:t>Catostomus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commersoni</w:t>
      </w:r>
      <w:proofErr w:type="spellEnd"/>
      <w:r w:rsidRPr="00A524AA">
        <w:rPr>
          <w:rFonts w:asciiTheme="majorHAnsi" w:hAnsiTheme="majorHAnsi" w:cstheme="majorHAnsi"/>
        </w:rPr>
        <w:t>), le doré jaune (</w:t>
      </w:r>
      <w:r w:rsidRPr="00A524AA">
        <w:rPr>
          <w:rFonts w:asciiTheme="majorHAnsi" w:hAnsiTheme="majorHAnsi" w:cstheme="majorHAnsi"/>
          <w:i/>
          <w:iCs/>
        </w:rPr>
        <w:t xml:space="preserve">Sander </w:t>
      </w:r>
      <w:proofErr w:type="spellStart"/>
      <w:r w:rsidRPr="00A524AA">
        <w:rPr>
          <w:rFonts w:asciiTheme="majorHAnsi" w:hAnsiTheme="majorHAnsi" w:cstheme="majorHAnsi"/>
          <w:i/>
          <w:iCs/>
        </w:rPr>
        <w:t>vitreus</w:t>
      </w:r>
      <w:proofErr w:type="spellEnd"/>
      <w:r w:rsidRPr="00A524AA">
        <w:rPr>
          <w:rFonts w:asciiTheme="majorHAnsi" w:hAnsiTheme="majorHAnsi" w:cstheme="majorHAnsi"/>
        </w:rPr>
        <w:t>), le crapet arlequin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le crapet-soleil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gibbosus</w:t>
      </w:r>
      <w:proofErr w:type="spellEnd"/>
      <w:r w:rsidRPr="00A524AA">
        <w:rPr>
          <w:rFonts w:asciiTheme="majorHAnsi" w:hAnsiTheme="majorHAnsi" w:cstheme="majorHAnsi"/>
        </w:rPr>
        <w:t xml:space="preserve">), </w:t>
      </w:r>
      <w:r w:rsidR="00AE196B">
        <w:rPr>
          <w:rFonts w:asciiTheme="majorHAnsi" w:hAnsiTheme="majorHAnsi" w:cstheme="majorHAnsi"/>
        </w:rPr>
        <w:t>le crapet de roche (</w:t>
      </w:r>
      <w:proofErr w:type="spellStart"/>
      <w:r w:rsidR="00AE196B" w:rsidRPr="00AE196B">
        <w:rPr>
          <w:rFonts w:asciiTheme="majorHAnsi" w:hAnsiTheme="majorHAnsi" w:cstheme="majorHAnsi"/>
          <w:i/>
          <w:iCs/>
        </w:rPr>
        <w:t>Ambloplites</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ruspestris</w:t>
      </w:r>
      <w:proofErr w:type="spellEnd"/>
      <w:r w:rsidR="00AE196B">
        <w:rPr>
          <w:rFonts w:asciiTheme="majorHAnsi" w:hAnsiTheme="majorHAnsi" w:cstheme="majorHAnsi"/>
        </w:rPr>
        <w:t xml:space="preserve">), </w:t>
      </w:r>
      <w:r w:rsidRPr="00A524AA">
        <w:rPr>
          <w:rFonts w:asciiTheme="majorHAnsi" w:hAnsiTheme="majorHAnsi" w:cstheme="majorHAnsi"/>
        </w:rPr>
        <w:t>l'achigan à grande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salmoides</w:t>
      </w:r>
      <w:proofErr w:type="spellEnd"/>
      <w:r w:rsidRPr="00A524AA">
        <w:rPr>
          <w:rFonts w:asciiTheme="majorHAnsi" w:hAnsiTheme="majorHAnsi" w:cstheme="majorHAnsi"/>
        </w:rPr>
        <w:t>), l'achigan à petite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dolomieu</w:t>
      </w:r>
      <w:proofErr w:type="spellEnd"/>
      <w:r w:rsidRPr="00A524AA">
        <w:rPr>
          <w:rFonts w:asciiTheme="majorHAnsi" w:hAnsiTheme="majorHAnsi" w:cstheme="majorHAnsi"/>
        </w:rPr>
        <w:t>), la perchaude (</w:t>
      </w:r>
      <w:proofErr w:type="spellStart"/>
      <w:r w:rsidRPr="00A524AA">
        <w:rPr>
          <w:rFonts w:asciiTheme="majorHAnsi" w:hAnsiTheme="majorHAnsi" w:cstheme="majorHAnsi"/>
          <w:i/>
          <w:iCs/>
        </w:rPr>
        <w:t>Perca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flavescens</w:t>
      </w:r>
      <w:proofErr w:type="spellEnd"/>
      <w:r w:rsidRPr="00A524AA">
        <w:rPr>
          <w:rFonts w:asciiTheme="majorHAnsi" w:hAnsiTheme="majorHAnsi" w:cstheme="majorHAnsi"/>
        </w:rPr>
        <w:t>),</w:t>
      </w:r>
      <w:r w:rsidRPr="00A524AA">
        <w:rPr>
          <w:rFonts w:asciiTheme="majorHAnsi" w:hAnsiTheme="majorHAnsi" w:cstheme="majorHAnsi"/>
          <w:i/>
          <w:iCs/>
        </w:rPr>
        <w:t xml:space="preserve"> </w:t>
      </w:r>
      <w:r w:rsidRPr="00A524AA">
        <w:rPr>
          <w:rFonts w:asciiTheme="majorHAnsi" w:hAnsiTheme="majorHAnsi" w:cstheme="majorHAnsi"/>
        </w:rPr>
        <w:t xml:space="preserve">le </w:t>
      </w:r>
      <w:proofErr w:type="spellStart"/>
      <w:r w:rsidRPr="00A524AA">
        <w:rPr>
          <w:rFonts w:asciiTheme="majorHAnsi" w:hAnsiTheme="majorHAnsi" w:cstheme="majorHAnsi"/>
        </w:rPr>
        <w:t>naseux</w:t>
      </w:r>
      <w:proofErr w:type="spellEnd"/>
      <w:r w:rsidRPr="00A524AA">
        <w:rPr>
          <w:rFonts w:asciiTheme="majorHAnsi" w:hAnsiTheme="majorHAnsi" w:cstheme="majorHAnsi"/>
        </w:rPr>
        <w:t xml:space="preserve"> noir de l'Est (</w:t>
      </w:r>
      <w:proofErr w:type="spellStart"/>
      <w:r w:rsidRPr="00A524AA">
        <w:rPr>
          <w:rFonts w:asciiTheme="majorHAnsi" w:hAnsiTheme="majorHAnsi" w:cstheme="majorHAnsi"/>
          <w:i/>
          <w:iCs/>
        </w:rPr>
        <w:t>Rhinichthys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atratulus</w:t>
      </w:r>
      <w:proofErr w:type="spellEnd"/>
      <w:r w:rsidRPr="00A524AA">
        <w:rPr>
          <w:rFonts w:asciiTheme="majorHAnsi" w:hAnsiTheme="majorHAnsi" w:cstheme="majorHAnsi"/>
        </w:rPr>
        <w:t>), le mulet à cornes (</w:t>
      </w:r>
      <w:proofErr w:type="spellStart"/>
      <w:r w:rsidRPr="00A524AA">
        <w:rPr>
          <w:rFonts w:asciiTheme="majorHAnsi" w:hAnsiTheme="majorHAnsi" w:cstheme="majorHAnsi"/>
          <w:i/>
          <w:iCs/>
        </w:rPr>
        <w:t>Semotilus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atromaculatus</w:t>
      </w:r>
      <w:proofErr w:type="spellEnd"/>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nageoires rouges (</w:t>
      </w:r>
      <w:proofErr w:type="spellStart"/>
      <w:r w:rsidRPr="00A524AA">
        <w:rPr>
          <w:rFonts w:asciiTheme="majorHAnsi" w:hAnsiTheme="majorHAnsi" w:cstheme="majorHAnsi"/>
          <w:i/>
          <w:iCs/>
        </w:rPr>
        <w:t>Luxilus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cornutus</w:t>
      </w:r>
      <w:proofErr w:type="spellEnd"/>
      <w:r w:rsidRPr="00A524AA">
        <w:rPr>
          <w:rFonts w:asciiTheme="majorHAnsi" w:hAnsiTheme="majorHAnsi" w:cstheme="majorHAnsi"/>
        </w:rPr>
        <w:t>)</w:t>
      </w:r>
      <w:r w:rsidR="00AE196B">
        <w:rPr>
          <w:rFonts w:asciiTheme="majorHAnsi" w:hAnsiTheme="majorHAnsi" w:cstheme="majorHAnsi"/>
        </w:rPr>
        <w:t>,</w:t>
      </w:r>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museau arrondi (</w:t>
      </w:r>
      <w:proofErr w:type="spellStart"/>
      <w:r w:rsidRPr="00A524AA">
        <w:rPr>
          <w:rFonts w:asciiTheme="majorHAnsi" w:hAnsiTheme="majorHAnsi" w:cstheme="majorHAnsi"/>
          <w:i/>
          <w:iCs/>
        </w:rPr>
        <w:t>Pimephales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notatus</w:t>
      </w:r>
      <w:proofErr w:type="spellEnd"/>
      <w:r w:rsidRPr="00A524AA">
        <w:rPr>
          <w:rFonts w:asciiTheme="majorHAnsi" w:hAnsiTheme="majorHAnsi" w:cstheme="majorHAnsi"/>
        </w:rPr>
        <w:t>)</w:t>
      </w:r>
      <w:r w:rsidR="00AE196B">
        <w:rPr>
          <w:rFonts w:asciiTheme="majorHAnsi" w:hAnsiTheme="majorHAnsi" w:cstheme="majorHAnsi"/>
        </w:rPr>
        <w:t xml:space="preserve"> et le grand brochet (</w:t>
      </w:r>
      <w:proofErr w:type="spellStart"/>
      <w:r w:rsidR="00AE196B" w:rsidRPr="00AE196B">
        <w:rPr>
          <w:rFonts w:asciiTheme="majorHAnsi" w:hAnsiTheme="majorHAnsi" w:cstheme="majorHAnsi"/>
          <w:i/>
          <w:iCs/>
        </w:rPr>
        <w:t>Esox</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lucius</w:t>
      </w:r>
      <w:proofErr w:type="spellEnd"/>
      <w:r w:rsidR="00AE196B">
        <w:rPr>
          <w:rFonts w:asciiTheme="majorHAnsi" w:hAnsiTheme="majorHAnsi" w:cstheme="majorHAnsi"/>
        </w:rPr>
        <w:t>)</w:t>
      </w:r>
      <w:r w:rsidRPr="00A524AA">
        <w:rPr>
          <w:rFonts w:asciiTheme="majorHAnsi" w:hAnsiTheme="majorHAnsi" w:cstheme="majorHAnsi"/>
        </w:rPr>
        <w:t xml:space="preserve"> </w:t>
      </w:r>
      <w:r w:rsidR="00611E2A">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{"citationID":"aL0nzhhG","properties":{"formattedCitation":"(Berra &amp; Au, 1978; Lemly &amp; Esch, 1984a; McAllister et al., 2013; Vaughan &amp; Coble, 1975)","plainCitation":"(Berra &amp; Au, 1978; Lemly &amp; Esch, 1984a; McAllister et al., 2013; Vaughan &amp; Coble, 1975)","noteIndex":0},"citationItems":[{"id":2257,"uris":["http://zotero.org/groups/2585270/items/XAJBI4JI"],"itemData":{"id":2257,"type":"article-journal","abstract":"A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W."}],"issued":{"date-parts":[["1984"]]}}},{"id":7275,"uris":["http://zotero.org/groups/2585270/items/ZM4G94I8"],"itemData":{"id":7275,"type":"article-journal","container-title":"Journal of the Arkansas Academy of Science","DOI":"https://doi.org/10.54119/jaas.2013.6730","ISSN":"2326-0491","issue":"1","page":"200-203","title":"Initial Survey on Black-Spot Disease (Digenea: Strigeoidea: Diplostomidae) in Select Arkansas Fishes","title-short":"Initial Survey on Black-Spot Disease (Digenea","volume":"67","author":[{"family":"McAllister","given":"C."},{"family":"Tumlison","given":"R."},{"family":"Robison","given":"H."},{"family":"Trauth","given":"S."}],"issued":{"date-parts":[["2013",1,1]]}}},{"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611E2A">
        <w:rPr>
          <w:rFonts w:asciiTheme="majorHAnsi" w:hAnsiTheme="majorHAnsi" w:cstheme="majorHAnsi"/>
        </w:rPr>
        <w:fldChar w:fldCharType="separate"/>
      </w:r>
      <w:r w:rsidR="00611E2A">
        <w:rPr>
          <w:rFonts w:asciiTheme="majorHAnsi" w:hAnsiTheme="majorHAnsi" w:cstheme="majorHAnsi"/>
          <w:noProof/>
        </w:rPr>
        <w:t>(Berra &amp; Au, 1978; Lemly &amp; Esch, 1984a; McAllister et al., 2013; Vaughan &amp; Coble, 1975)</w:t>
      </w:r>
      <w:r w:rsidR="00611E2A">
        <w:rPr>
          <w:rFonts w:asciiTheme="majorHAnsi" w:hAnsiTheme="majorHAnsi" w:cstheme="majorHAnsi"/>
        </w:rPr>
        <w:fldChar w:fldCharType="end"/>
      </w:r>
      <w:r w:rsidR="00611E2A">
        <w:rPr>
          <w:rFonts w:asciiTheme="majorHAnsi" w:hAnsiTheme="majorHAnsi" w:cstheme="majorHAnsi"/>
        </w:rPr>
        <w:t xml:space="preserve"> </w:t>
      </w:r>
      <w:commentRangeStart w:id="3"/>
      <w:r w:rsidRPr="00A524AA">
        <w:rPr>
          <w:rFonts w:asciiTheme="majorHAnsi" w:hAnsiTheme="majorHAnsi" w:cstheme="majorHAnsi"/>
        </w:rPr>
        <w:t xml:space="preserve">(Hunter et Hunter, 1935). </w:t>
      </w:r>
      <w:commentRangeEnd w:id="3"/>
      <w:r w:rsidR="00611E2A">
        <w:rPr>
          <w:rStyle w:val="Marquedecommentaire"/>
        </w:rPr>
        <w:commentReference w:id="3"/>
      </w:r>
      <w:r w:rsidR="00611E2A">
        <w:rPr>
          <w:rFonts w:asciiTheme="majorHAnsi" w:hAnsiTheme="majorHAnsi" w:cstheme="majorHAnsi"/>
        </w:rPr>
        <w:t>Toutefois</w:t>
      </w:r>
      <w:r w:rsidRPr="00A524AA">
        <w:rPr>
          <w:rFonts w:asciiTheme="majorHAnsi" w:hAnsiTheme="majorHAnsi" w:cstheme="majorHAnsi"/>
        </w:rPr>
        <w:t xml:space="preserve">, ces trématodes démontrent une préférence pour certains hôtes. </w:t>
      </w:r>
      <w:commentRangeStart w:id="4"/>
      <w:r w:rsidRPr="00A524AA">
        <w:rPr>
          <w:rFonts w:asciiTheme="majorHAnsi" w:hAnsiTheme="majorHAnsi" w:cstheme="majorHAnsi"/>
        </w:rPr>
        <w:t xml:space="preserve">Par exemple, les crapets arlequin sont davantage infectés par ces parasites que les achigans à grande bouche </w:t>
      </w:r>
      <w:commentRangeEnd w:id="4"/>
      <w:r w:rsidR="00611E2A">
        <w:rPr>
          <w:rStyle w:val="Marquedecommentaire"/>
        </w:rPr>
        <w:commentReference w:id="4"/>
      </w:r>
      <w:r w:rsidR="00611E2A">
        <w:rPr>
          <w:rFonts w:asciiTheme="majorHAnsi" w:hAnsiTheme="majorHAnsi" w:cstheme="majorHAnsi"/>
        </w:rPr>
        <w:fldChar w:fldCharType="begin"/>
      </w:r>
      <w:r w:rsidR="00611E2A">
        <w:rPr>
          <w:rFonts w:asciiTheme="majorHAnsi" w:hAnsiTheme="majorHAnsi" w:cstheme="majorHAnsi"/>
        </w:rPr>
        <w:instrText xml:space="preserve"> ADDIN ZOTERO_ITEM CSL_CITATION {"citationID":"3RWu8zeP","properties":{"formattedCitation":"(Lemly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611E2A">
        <w:rPr>
          <w:rFonts w:asciiTheme="majorHAnsi" w:hAnsiTheme="majorHAnsi" w:cstheme="majorHAnsi"/>
        </w:rPr>
        <w:fldChar w:fldCharType="separate"/>
      </w:r>
      <w:r w:rsidR="00611E2A">
        <w:rPr>
          <w:rFonts w:asciiTheme="majorHAnsi" w:hAnsiTheme="majorHAnsi" w:cstheme="majorHAnsi"/>
          <w:noProof/>
        </w:rPr>
        <w:t>(Lemly &amp; Esch, 1984a)</w:t>
      </w:r>
      <w:r w:rsidR="00611E2A">
        <w:rPr>
          <w:rFonts w:asciiTheme="majorHAnsi" w:hAnsiTheme="majorHAnsi" w:cstheme="majorHAnsi"/>
        </w:rPr>
        <w:fldChar w:fldCharType="end"/>
      </w:r>
      <w:r w:rsidR="00611E2A">
        <w:rPr>
          <w:rFonts w:asciiTheme="majorHAnsi" w:hAnsiTheme="majorHAnsi" w:cstheme="majorHAnsi"/>
        </w:rPr>
        <w:t xml:space="preserve">. </w:t>
      </w:r>
      <w:r w:rsidRPr="00A524AA">
        <w:rPr>
          <w:rFonts w:asciiTheme="majorHAnsi" w:hAnsiTheme="majorHAnsi" w:cstheme="majorHAnsi"/>
        </w:rPr>
        <w:t xml:space="preserve">Dans les lacs sur le territoire de la Station de biologie des Laurentides, il a notamment été remarqué que les crapets-soleils semblent être fortement affectés par cette maladie en comparaison au reste de la communauté de poissons (observations </w:t>
      </w:r>
      <w:r w:rsidR="00611E2A">
        <w:rPr>
          <w:rFonts w:asciiTheme="majorHAnsi" w:hAnsiTheme="majorHAnsi" w:cstheme="majorHAnsi"/>
        </w:rPr>
        <w:t xml:space="preserve">de terrain, laboratoire </w:t>
      </w:r>
      <w:proofErr w:type="spellStart"/>
      <w:r w:rsidRPr="00A524AA">
        <w:rPr>
          <w:rFonts w:asciiTheme="majorHAnsi" w:hAnsiTheme="majorHAnsi" w:cstheme="majorHAnsi"/>
        </w:rPr>
        <w:t>Binning</w:t>
      </w:r>
      <w:proofErr w:type="spellEnd"/>
      <w:r w:rsidRPr="00A524AA">
        <w:rPr>
          <w:rFonts w:asciiTheme="majorHAnsi" w:hAnsiTheme="majorHAnsi" w:cstheme="majorHAnsi"/>
        </w:rPr>
        <w:t>, non-publié).</w:t>
      </w:r>
    </w:p>
    <w:p w14:paraId="78EBF4C6" w14:textId="77777777" w:rsidR="00A524AA" w:rsidRPr="00A524AA" w:rsidRDefault="00A524AA" w:rsidP="00A524AA">
      <w:pPr>
        <w:spacing w:line="360" w:lineRule="auto"/>
        <w:jc w:val="both"/>
        <w:rPr>
          <w:rFonts w:asciiTheme="majorHAnsi" w:hAnsiTheme="majorHAnsi" w:cstheme="majorHAnsi"/>
        </w:rPr>
      </w:pPr>
    </w:p>
    <w:p w14:paraId="0F1A486B" w14:textId="2449D6DC" w:rsidR="00A524AA"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De manière générale, l'intensité et la prévalence maximale de ce type d'infection surviennent autour de septembre tandis que l'intensité est minimale en avril/mai</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{"citationID":"EvEXtYc2","properties":{"formattedCitation":"(Ferrara &amp; Cook, 1998; Lemly &amp; Esch, 1984a)","plainCitation":"(Ferrara &amp; Cook, 1998; Lemly &amp; Esch, 1984a)","noteIndex":0},"citationItems":[{"id":1648,"uris":["http://zotero.org/groups/2585270/items/45VC9IMZ"],"itemData":{"id":1648,"type":"article-journal","abstract":"Central stonerollers (Campostoma anomalum) were collected October 1994 through September 1995 from two third-order, warm-water Tennessee streams, Blackburn Fork and Spring Creek. Total lengths and numbers of externally-visible black-spot cysts were recorded for infected fish. Mean cyst densities, variance-to-mean ratios, and prevalence rates were consistently higher in Blackburn Fork than in Spring Creek. Peaks in prevalence and variance-to-mean ratios from Blackburn Fork occurred in September and January, respectively. Peak prevalence in Spring Creek occurred in October 1994. No trends in variance-to-mean ratios were observed in Spring Creek. Differences in black-spot metapopulations were due to cercarial transmission rates and undetermined abiotic factors.","container-title":"Journal of Freshwater Ecology","DOI":"10.1080/02705060.1998.9663622","ISSN":"0270-5060","issue":"3","note":"publisher: Taylor &amp; Francis\n_eprint: https://doi.org/10.1080/02705060.1998.9663622","page":"299-305","source":"Taylor and Francis+NEJM","title":"Comparison of Black-Spot Disease Metapopulations in the Central Stonerollers of Two Warm-Water Streams","volume":"13","author":[{"family":"Ferrara","given":"Allyse M."},{"family":"Cook","given":"S.   Bradford"}],"issued":{"date-parts":[["1998",9,1]]}}},{"id":1666,"uris":["http://zotero.org/groups/2585270/items/T27IWLUZ"],"itemData":{"id":1666,"type":"article-journal","abstract":"Prevalence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(Ferrara &amp; Cook, 1998; 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6C0528">
        <w:rPr>
          <w:rFonts w:asciiTheme="majorHAnsi" w:hAnsiTheme="majorHAnsi" w:cstheme="majorHAnsi"/>
        </w:rPr>
        <w:t xml:space="preserve">Le taux d’infection ne semble pas non plus être stable d’une année à l’autre </w:t>
      </w:r>
      <w:r w:rsidR="006C0528">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{"citationID":"KK69CAki","properties":{"formattedCitation":"(Elmer et al., 2019)","plainCitation":"(Elmer et al., 2019)","noteIndex":0},"citationItems":[{"id":7197,"uris":["http://zotero.org/groups/2585270/items/94V2PW8C"],"itemData":{"id":7197,"type":"article-journal","abstract":"Recently,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w:t>
      </w:r>
      <w:r w:rsidR="00AE196B">
        <w:rPr>
          <w:rFonts w:asciiTheme="majorHAnsi" w:hAnsiTheme="majorHAnsi" w:cstheme="majorHAnsi"/>
        </w:rPr>
        <w:t xml:space="preserve">La </w:t>
      </w:r>
      <w:r w:rsidRPr="00A524AA">
        <w:rPr>
          <w:rFonts w:asciiTheme="majorHAnsi" w:hAnsiTheme="majorHAnsi" w:cstheme="majorHAnsi"/>
        </w:rPr>
        <w:t>littérature disponible sur</w:t>
      </w:r>
      <w:r w:rsidR="00AE196B">
        <w:rPr>
          <w:rFonts w:asciiTheme="majorHAnsi" w:hAnsiTheme="majorHAnsi" w:cstheme="majorHAnsi"/>
        </w:rPr>
        <w:t xml:space="preserve"> cette maladie suggère que</w:t>
      </w:r>
      <w:r w:rsidRPr="00A524AA">
        <w:rPr>
          <w:rFonts w:asciiTheme="majorHAnsi" w:hAnsiTheme="majorHAnsi" w:cstheme="majorHAnsi"/>
        </w:rPr>
        <w:t xml:space="preserve"> l'infection </w:t>
      </w:r>
      <w:r w:rsidR="00AE196B">
        <w:rPr>
          <w:rFonts w:asciiTheme="majorHAnsi" w:hAnsiTheme="majorHAnsi" w:cstheme="majorHAnsi"/>
        </w:rPr>
        <w:t xml:space="preserve">est plus </w:t>
      </w:r>
      <w:r w:rsidRPr="00A524AA">
        <w:rPr>
          <w:rFonts w:asciiTheme="majorHAnsi" w:hAnsiTheme="majorHAnsi" w:cstheme="majorHAnsi"/>
        </w:rPr>
        <w:t xml:space="preserve">importante en milieu </w:t>
      </w:r>
      <w:proofErr w:type="spellStart"/>
      <w:r w:rsidRPr="00A524AA">
        <w:rPr>
          <w:rFonts w:asciiTheme="majorHAnsi" w:hAnsiTheme="majorHAnsi" w:cstheme="majorHAnsi"/>
        </w:rPr>
        <w:t>lentique</w:t>
      </w:r>
      <w:proofErr w:type="spellEnd"/>
      <w:r w:rsidRPr="00A524AA">
        <w:rPr>
          <w:rFonts w:asciiTheme="majorHAnsi" w:hAnsiTheme="majorHAnsi" w:cstheme="majorHAnsi"/>
        </w:rPr>
        <w:t xml:space="preserve"> que </w:t>
      </w:r>
      <w:proofErr w:type="spellStart"/>
      <w:r w:rsidRPr="00A524AA">
        <w:rPr>
          <w:rFonts w:asciiTheme="majorHAnsi" w:hAnsiTheme="majorHAnsi" w:cstheme="majorHAnsi"/>
        </w:rPr>
        <w:t>lotique</w:t>
      </w:r>
      <w:proofErr w:type="spellEnd"/>
      <w:r w:rsidRPr="00A524AA">
        <w:rPr>
          <w:rFonts w:asciiTheme="majorHAnsi" w:hAnsiTheme="majorHAnsi" w:cstheme="majorHAnsi"/>
        </w:rPr>
        <w:t xml:space="preserve"> et plus importante en zone littorale qu'en zone pélagique </w:t>
      </w:r>
      <w:r w:rsidR="001853B7">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{"citationID":"VAZf0Kou","properties":{"formattedCitation":"(Duflot et al., 2023)","plainCitation":"(Duflot et al., 2023)","noteIndex":0},"citationItems":[{"id":7189,"uris":["http://zotero.org/groups/2585270/items/59F4QD29"],"itemData":{"id":7189,"type":"article-journal","abstract":"Fish are often speckled with “black spots” caused by metacercarial trematode infection, inducing a host response. Cryptocotyle spp. (Opisthorchiidae) are among the parasites responsible for this phenomenon. So far, the impact on human health is still unknown. In addition, few publications dealing with black spot recovery, identification, distribution and diversity among commercially important fish are available. Moreover, “black spots” have been observed by fishermen on marine fish, revealing an appreciable but unquantified presence in consumed fish. An epidemiological survey of 1,586 fish from seven commercial species (herring, sprat, whiting, pout, dab, flounder, and plaice) was conducted in the Eastern English Channel and the North Sea in January 2019 and 2020. Encysted metacercariae were found in 325 out of 1,586 fish, with a total prevalence of 20.5%. Intensity of infection varied from 1 to 1,104 parasites. The recorded encysted metacercariae were identified either by microscopic examination or with molecular tools. Partial sequences of the mtDNA cox1 gene and of the rDNA ITS region were obtained. Two species of Cryptocotyle, Cryptocotyle lingua (Creplin, 1825) and Cryptocotyle concava (Creplin, 1825) were found. Metacercariae belonging to other trematode families were also identified. Molecular phylogenetic analysis and haplotype network construction were performed to confirm the identification and to study the potential presence of different populations of Cryptocotyle spp. This survey enabled us to describe the distribution of two species of Cryptocotyle in the English Channel and North Sea ecosystems. The observed differences in infestation levels between fish species and geographical areas will contribute to better understanding of the ecology of these parasites.","container-title":"Parasite","DOI":"10.1051/parasite/2023028","ISSN":"1252-607X","journalAbbreviation":"Parasite","note":"PMID: 37417833\nPMCID: PMC10327545","page":"28","source":"PubMed Central","title":"Black spot diseases in seven commercial fish species from the English Channel and the North Sea: infestation levels, identification and population genetics of Cryptocotyle spp.","title-short":"Black spot diseases in seven commercial fish species from the English Channel and the North Sea","volume":"30","author":[{"family":"Duflot","given":"Maureen"},{"family":"Cresson","given":"Pierre"},{"family":"Julien","given":"Maéva"},{"family":"Chartier","given":"Léa"},{"family":"Bourgau","given":"Odile"},{"family":"Palomba","given":"Marialetizia"},{"family":"Mattiucci","given":"Simonetta"},{"family":"Midelet","given":"Graziella"},{"family":"Gay","given":"Mélanie"}],"issued":{"date-parts":[["2023"]]}}}],"schema":"https://github.com/citation-style-language/schema/raw/master/csl-citation.json"} </w:instrText>
      </w:r>
      <w:r w:rsidR="001853B7">
        <w:rPr>
          <w:rFonts w:asciiTheme="majorHAnsi" w:hAnsiTheme="majorHAnsi" w:cstheme="majorHAnsi"/>
        </w:rPr>
        <w:fldChar w:fldCharType="separate"/>
      </w:r>
      <w:r w:rsidR="001853B7">
        <w:rPr>
          <w:rFonts w:ascii="Calibri Light" w:hAnsiTheme="majorHAnsi" w:cs="Calibri Light"/>
          <w:kern w:val="0"/>
        </w:rPr>
        <w:t>(Duflot et al., 2023)</w:t>
      </w:r>
      <w:r w:rsidR="001853B7">
        <w:rPr>
          <w:rFonts w:asciiTheme="majorHAnsi" w:hAnsiTheme="majorHAnsi" w:cstheme="majorHAnsi"/>
        </w:rPr>
        <w:fldChar w:fldCharType="end"/>
      </w:r>
      <w:r w:rsidR="00AE196B">
        <w:rPr>
          <w:rFonts w:asciiTheme="majorHAnsi" w:hAnsiTheme="majorHAnsi" w:cstheme="majorHAnsi"/>
        </w:rPr>
        <w:t xml:space="preserve"> probablement </w:t>
      </w:r>
      <w:r w:rsidRPr="00A524AA">
        <w:rPr>
          <w:rFonts w:asciiTheme="majorHAnsi" w:hAnsiTheme="majorHAnsi" w:cstheme="majorHAnsi"/>
        </w:rPr>
        <w:t>en raison du</w:t>
      </w:r>
      <w:r w:rsidR="00AE196B">
        <w:rPr>
          <w:rFonts w:asciiTheme="majorHAnsi" w:hAnsiTheme="majorHAnsi" w:cstheme="majorHAnsi"/>
        </w:rPr>
        <w:t xml:space="preserve"> faible</w:t>
      </w:r>
      <w:r w:rsidRPr="00A524AA">
        <w:rPr>
          <w:rFonts w:asciiTheme="majorHAnsi" w:hAnsiTheme="majorHAnsi" w:cstheme="majorHAnsi"/>
        </w:rPr>
        <w:t xml:space="preserve"> courant et de l'abondance de macrophytes, influençant la présence d'escargots et le recrutement des parasites</w:t>
      </w:r>
      <w:r w:rsidR="00AE196B">
        <w:rPr>
          <w:rFonts w:asciiTheme="majorHAnsi" w:hAnsiTheme="majorHAnsi" w:cstheme="majorHAnsi"/>
        </w:rPr>
        <w:t xml:space="preserve"> </w:t>
      </w:r>
      <w:r w:rsidR="00AE196B">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{"citationID":"jvUdauvJ","properties":{"formattedCitation":"(Berra &amp; Au, 1978; Mathieu-B\\uc0\\u233{}gn\\uc0\\u233{} et al., 2022)","plainCitation":"(Berra &amp; Au, 1978; Mathieu-Bégné et al., 2022)","noteIndex":0},"citationItems":[{"id":2257,"uris":["http://zotero.org/groups/2585270/items/XAJBI4JI"],"itemData":{"id":2257,"type":"article-journal","abstract":"A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M."},{"family":"Au","given":"Ray-Jean"}],"accessed":{"date-parts":[["2022",2,4]]},"issued":{"date-parts":[["1978",11]]}}},{"id":3885,"uris":["http://zotero.org/users/5152508/items/QSTVAQPH"],"itemData":{"id":3885,"type":"article-journal","abstract":"For parasites, finding their hosts in vast and heterogeneous environments is a task that can be complex. Some parasite species rely on elaborate strategies to increase encounter rate with their hosts (e.g. behavioural modification of host), but others do not. For these parasites, a key issue is to reveal the processes that enable them to successfully find their hosts and complete their life cycles. Here, we tested the hypothesis that infective larvae of the freshwater ectoparasite Tracheliastes polycolpus are not homogeneously distributed along the river and preferentially occur in very specific microhabitats that maximize encounter rate, and hence infection rate, with their host fish. To do this, we combined an in situ experiment (caging) with an empirical survey carried out on the same sites to identify potential ‘hotspots’ of infection at the microgeographic scale and their environmental characteristics. Experimental and empirical results demonstrated that infections were not evenly distributed among microhabitats, and that infections were spatially aggregated in hotspots at a very fine spatial grain. We further found that certain combinations of environmental variables were consistently and nonlinearly associated with higher infection rate for both caged and wild-caught fish. Microhabitats characterized by very low or high stream velocities, associated with medium or very small substrate, respectively, and a deep water column were strongly and repeatedly associated with higher infection rates. These microhabitats could concentrate parasites and/or promote physical contact with the hosts. We conclude that the characteristics of some microhabitats could facilitate contact between hosts and parasites and explain how some parasites manage to find their hosts in complex environments. A free Plain Language Summary can be found within the Supporting Information of this article.","container-title":"Functional Ecology","DOI":"10.1111/1365-2435.13967","ISSN":"1365-2435","issue":"2","language":"en","license":"© 2021 British Ecological Society","note":"_eprint: https://onlinelibrary.wiley.com/doi/pdf/10.1111/1365-2435.13967","page":"380-391","source":"Wiley Online Library","title":"A fine-scale analysis reveals microgeographic hotspots maximizing infection rate between a parasite and its fish host","volume":"36","author":[{"family":"Mathieu-Bégné","given":"Eglantine"},{"family":"Blanchet","given":"Simon"},{"family":"Rey","given":"Olivier"},{"family":"Scelsi","given":"Orlane"},{"family":"Poesy","given":"Camille"},{"family":"Marselli","given":"Geoffrey"},{"family":"Loot","given":"Géraldine"}],"issued":{"date-parts":[["2022"]]}}}],"schema":"https://github.com/citation-style-language/schema/raw/master/csl-citation.json"} </w:instrText>
      </w:r>
      <w:r w:rsidR="00AE196B">
        <w:rPr>
          <w:rFonts w:asciiTheme="majorHAnsi" w:hAnsiTheme="majorHAnsi" w:cstheme="majorHAnsi"/>
        </w:rPr>
        <w:fldChar w:fldCharType="separate"/>
      </w:r>
      <w:r w:rsidR="00AE196B" w:rsidRPr="00AE196B">
        <w:rPr>
          <w:rFonts w:ascii="Calibri Light" w:hAnsiTheme="majorHAnsi" w:cs="Calibri Light"/>
          <w:kern w:val="0"/>
        </w:rPr>
        <w:t>(Berra &amp; Au, 1978; Mathieu-</w:t>
      </w:r>
      <w:proofErr w:type="spellStart"/>
      <w:r w:rsidR="00AE196B" w:rsidRPr="00AE196B">
        <w:rPr>
          <w:rFonts w:ascii="Calibri Light" w:hAnsiTheme="majorHAnsi" w:cs="Calibri Light"/>
          <w:kern w:val="0"/>
        </w:rPr>
        <w:t>Bégné</w:t>
      </w:r>
      <w:proofErr w:type="spellEnd"/>
      <w:r w:rsidR="00AE196B" w:rsidRPr="00AE196B">
        <w:rPr>
          <w:rFonts w:ascii="Calibri Light" w:hAnsiTheme="majorHAnsi" w:cs="Calibri Light"/>
          <w:kern w:val="0"/>
        </w:rPr>
        <w:t xml:space="preserve"> et al., 2022)</w:t>
      </w:r>
      <w:r w:rsidR="00AE196B">
        <w:rPr>
          <w:rFonts w:asciiTheme="majorHAnsi" w:hAnsiTheme="majorHAnsi" w:cstheme="majorHAnsi"/>
        </w:rPr>
        <w:fldChar w:fldCharType="end"/>
      </w:r>
      <w:r w:rsidRPr="00A524AA">
        <w:rPr>
          <w:rFonts w:asciiTheme="majorHAnsi" w:hAnsiTheme="majorHAnsi" w:cstheme="majorHAnsi"/>
        </w:rPr>
        <w:t xml:space="preserve"> </w:t>
      </w:r>
      <w:commentRangeStart w:id="5"/>
      <w:r w:rsidRPr="00AE196B">
        <w:rPr>
          <w:rFonts w:asciiTheme="majorHAnsi" w:hAnsiTheme="majorHAnsi" w:cstheme="majorHAnsi"/>
          <w:highlight w:val="yellow"/>
        </w:rPr>
        <w:t>Hansen et Poulin, 2006</w:t>
      </w:r>
      <w:commentRangeEnd w:id="5"/>
      <w:r w:rsidR="00AE196B">
        <w:rPr>
          <w:rStyle w:val="Marquedecommentaire"/>
        </w:rPr>
        <w:commentReference w:id="5"/>
      </w:r>
      <w:r w:rsidRPr="00A524AA">
        <w:rPr>
          <w:rFonts w:asciiTheme="majorHAnsi" w:hAnsiTheme="majorHAnsi" w:cstheme="majorHAnsi"/>
        </w:rPr>
        <w:t xml:space="preserve">. </w:t>
      </w:r>
      <w:r w:rsidR="006C0528">
        <w:rPr>
          <w:rFonts w:asciiTheme="majorHAnsi" w:hAnsiTheme="majorHAnsi" w:cstheme="majorHAnsi"/>
        </w:rPr>
        <w:t xml:space="preserve">Dans le même ordre d’idée, l’intensité et la prévalence d’infection diminuent avec la profondeur d’échantillonnage </w:t>
      </w:r>
      <w:r w:rsidR="006C0528">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{"citationID":"fVxKvdCD","properties":{"formattedCitation":"(Elmer et al., 2019)","plainCitation":"(Elmer et al., 2019)","noteIndex":0},"citationItems":[{"id":7197,"uris":["http://zotero.org/groups/2585270/items/94V2PW8C"],"itemData":{"id":7197,"type":"article-journal","abstract":"Recently,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La température de l’eau serait également reliée au taux d’infection dans un habitat donnée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{"citationID":"o7Pcvq42","properties":{"formattedCitation":"(Schaaf et al., 2017)","plainCitation":"(Schaaf et al., 2017)","noteIndex":0},"citationItems":[{"id":2239,"uris":["http://zotero.org/groups/2585270/items/9NEZFVRP"],"itemData":{"id":2239,"type":"article-journal","abstract":"Climate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(Schaaf et al., 2017)</w:t>
      </w:r>
      <w:r w:rsidR="006C0528">
        <w:rPr>
          <w:rFonts w:asciiTheme="majorHAnsi" w:hAnsiTheme="majorHAnsi" w:cstheme="majorHAnsi"/>
        </w:rPr>
        <w:fldChar w:fldCharType="end"/>
      </w:r>
      <w:r w:rsidR="00C32109">
        <w:rPr>
          <w:rFonts w:asciiTheme="majorHAnsi" w:hAnsiTheme="majorHAnsi" w:cstheme="majorHAnsi"/>
        </w:rPr>
        <w:t xml:space="preserve">. En effet, l’abondance d’escargots-hôte augmenterait avec la température, ce qui expliquerait des taux d’infection plus élevés. </w:t>
      </w:r>
      <w:r w:rsidRPr="00A524AA">
        <w:rPr>
          <w:rFonts w:asciiTheme="majorHAnsi" w:hAnsiTheme="majorHAnsi" w:cstheme="majorHAnsi"/>
        </w:rPr>
        <w:t xml:space="preserve">Plusieurs autres critères sont reconnus </w:t>
      </w:r>
      <w:r w:rsidR="00AE196B">
        <w:rPr>
          <w:rFonts w:asciiTheme="majorHAnsi" w:hAnsiTheme="majorHAnsi" w:cstheme="majorHAnsi"/>
        </w:rPr>
        <w:t>moteurs d’influence</w:t>
      </w:r>
      <w:r w:rsidRPr="00A524AA">
        <w:rPr>
          <w:rFonts w:asciiTheme="majorHAnsi" w:hAnsiTheme="majorHAnsi" w:cstheme="majorHAnsi"/>
        </w:rPr>
        <w:t xml:space="preserve"> sur les paramètres d'infection (prévalence, intensité et abondance) de</w:t>
      </w:r>
      <w:r w:rsidR="00AE196B">
        <w:rPr>
          <w:rFonts w:asciiTheme="majorHAnsi" w:hAnsiTheme="majorHAnsi" w:cstheme="majorHAnsi"/>
        </w:rPr>
        <w:t xml:space="preserve"> la maladie du</w:t>
      </w:r>
      <w:r w:rsidRPr="00A524AA">
        <w:rPr>
          <w:rFonts w:asciiTheme="majorHAnsi" w:hAnsiTheme="majorHAnsi" w:cstheme="majorHAnsi"/>
        </w:rPr>
        <w:t xml:space="preserve"> point noir. Par exemple, la classe de taille et l'âge influencent de manière significative la charge parasitaire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00AE196B">
        <w:rPr>
          <w:rFonts w:asciiTheme="majorHAnsi" w:hAnsiTheme="majorHAnsi" w:cstheme="majorHAnsi"/>
        </w:rPr>
        <w:t xml:space="preserve">, </w:t>
      </w:r>
      <w:r w:rsidRPr="00A524AA">
        <w:rPr>
          <w:rFonts w:asciiTheme="majorHAnsi" w:hAnsiTheme="majorHAnsi" w:cstheme="majorHAnsi"/>
        </w:rPr>
        <w:t xml:space="preserve">mais il ne semble pas y avoir de différence d'infection entre les </w:t>
      </w:r>
      <w:r w:rsidRPr="00A524AA">
        <w:rPr>
          <w:rFonts w:asciiTheme="majorHAnsi" w:hAnsiTheme="majorHAnsi" w:cstheme="majorHAnsi"/>
        </w:rPr>
        <w:lastRenderedPageBreak/>
        <w:t>deux sexes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{"citationID":"uDuMIrSX","properties":{"formattedCitation":"(Lemly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(Lemly &amp; Esch, 1984a)</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En effet, ces parasites survivent à l'hiver</w:t>
      </w:r>
      <w:r w:rsidR="00AE196B">
        <w:rPr>
          <w:rFonts w:asciiTheme="majorHAnsi" w:hAnsiTheme="majorHAnsi" w:cstheme="majorHAnsi"/>
        </w:rPr>
        <w:t xml:space="preserve"> dans leur stade dormant </w:t>
      </w:r>
      <w:r w:rsidRPr="00A524AA">
        <w:rPr>
          <w:rFonts w:asciiTheme="majorHAnsi" w:hAnsiTheme="majorHAnsi" w:cstheme="majorHAnsi"/>
        </w:rPr>
        <w:t xml:space="preserve"> et viv</w:t>
      </w:r>
      <w:r w:rsidR="00AE196B">
        <w:rPr>
          <w:rFonts w:asciiTheme="majorHAnsi" w:hAnsiTheme="majorHAnsi" w:cstheme="majorHAnsi"/>
        </w:rPr>
        <w:t>ent</w:t>
      </w:r>
      <w:r w:rsidRPr="00A524AA">
        <w:rPr>
          <w:rFonts w:asciiTheme="majorHAnsi" w:hAnsiTheme="majorHAnsi" w:cstheme="majorHAnsi"/>
        </w:rPr>
        <w:t xml:space="preserve"> plusieurs années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{"citationID":"ThPXmbT6","properties":{"formattedCitation":"(Fischthal, 1949)","plainCitation":"(Fischthal, 1949)","noteIndex":0},"citationItems":[{"id":2264,"uris":["http://zotero.org/groups/2585270/items/2NYJICWA"],"itemData":{"id":2264,"type":"article-journal","abstract":"Thirty fish of four species, all infested with \" yellow grub \" (Clinostomum marginatum metacercariae) and 14 of them with \" black grub \" (Neascus spp. metacercariae), were tagged and their skin cysts counted-and individually recorded on outline drawings in October 1944. Six months later the fish were removed from the hatchery raceway where they had been maintained during the experiment, and it...","container-title":"Journal of Parasitology","ISSN":"0022-3395","issue":"2","language":"English","page":"191-192","source":"www.cabdirect.org","title":"The over-wintering of black grubs and yellow grubs in fish.","volume":"35","author":[{"family":"Fischthal","given":"J. H."}],"issued":{"date-parts":[["1949"]]}}}],"schema":"https://github.com/citation-style-language/schema/raw/master/csl-citation.json"}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(Fischthal, 1949)</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s'accumulant ainsi sur les poissons tout au long de leur vie afin de maximiser leur chance d'être transmis à l'hôte définitif. Notamment, la métacercaire d'</w:t>
      </w:r>
      <w:r w:rsidRPr="00A524AA">
        <w:rPr>
          <w:rFonts w:asciiTheme="majorHAnsi" w:hAnsiTheme="majorHAnsi" w:cstheme="majorHAnsi"/>
          <w:i/>
          <w:iCs/>
        </w:rPr>
        <w:t xml:space="preserve">U. </w:t>
      </w:r>
      <w:proofErr w:type="spellStart"/>
      <w:r w:rsidRPr="00A524AA">
        <w:rPr>
          <w:rFonts w:asciiTheme="majorHAnsi" w:hAnsiTheme="majorHAnsi" w:cstheme="majorHAnsi"/>
          <w:i/>
          <w:iCs/>
        </w:rPr>
        <w:t>ambloplitis</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peut vivre plus de quatre ans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xml:space="preserve"> (Hoffman et </w:t>
      </w:r>
      <w:proofErr w:type="spellStart"/>
      <w:r w:rsidRPr="00A524AA">
        <w:rPr>
          <w:rFonts w:asciiTheme="majorHAnsi" w:hAnsiTheme="majorHAnsi" w:cstheme="majorHAnsi"/>
        </w:rPr>
        <w:t>Putz</w:t>
      </w:r>
      <w:proofErr w:type="spellEnd"/>
      <w:r w:rsidRPr="00A524AA">
        <w:rPr>
          <w:rFonts w:asciiTheme="majorHAnsi" w:hAnsiTheme="majorHAnsi" w:cstheme="majorHAnsi"/>
        </w:rPr>
        <w:t>, 1965).</w:t>
      </w:r>
    </w:p>
    <w:p w14:paraId="3DC4D910" w14:textId="77777777" w:rsidR="00AE196B" w:rsidRDefault="00AE196B" w:rsidP="00AE196B">
      <w:pPr>
        <w:spacing w:line="360" w:lineRule="auto"/>
        <w:ind w:firstLine="708"/>
        <w:jc w:val="both"/>
        <w:rPr>
          <w:rFonts w:asciiTheme="majorHAnsi" w:hAnsiTheme="majorHAnsi" w:cstheme="majorHAnsi"/>
        </w:rPr>
      </w:pPr>
    </w:p>
    <w:p w14:paraId="77EBA741" w14:textId="77777777" w:rsidR="00AE196B" w:rsidRDefault="00AE196B" w:rsidP="00AE196B">
      <w:pPr>
        <w:spacing w:line="360" w:lineRule="auto"/>
        <w:ind w:firstLine="708"/>
        <w:jc w:val="both"/>
        <w:rPr>
          <w:rFonts w:asciiTheme="majorHAnsi" w:hAnsiTheme="majorHAnsi" w:cstheme="majorHAnsi"/>
        </w:rPr>
      </w:pPr>
      <w:r w:rsidRPr="00AE196B">
        <w:rPr>
          <w:rFonts w:asciiTheme="majorHAnsi" w:hAnsiTheme="majorHAnsi" w:cstheme="majorHAnsi"/>
          <w:highlight w:val="cyan"/>
        </w:rPr>
        <w:t>[Au niveau des paramètres environnementaux ?]</w:t>
      </w:r>
    </w:p>
    <w:p w14:paraId="33AFF6D5" w14:textId="2797BF2B" w:rsidR="00A524AA" w:rsidRPr="00C32109"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Bien</w:t>
      </w:r>
      <w:r w:rsidR="00AA78A9">
        <w:rPr>
          <w:rFonts w:asciiTheme="majorHAnsi" w:hAnsiTheme="majorHAnsi" w:cstheme="majorHAnsi"/>
        </w:rPr>
        <w:t xml:space="preserve"> que cette maladie est généralement considérée bénigne </w:t>
      </w:r>
      <w:r w:rsidR="00AA78A9">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{"citationID":"JFfkinOs","properties":{"formattedCitation":"(Paradis &amp; Chapleau, 1994; Vaughan &amp; Coble, 1975)","plainCitation":"(Paradis &amp; Chapleau, 1994; Vaughan &amp; Coble, 1975)","dontUpdate":true,"noteIndex":0},"citationItems":[{"id":7273,"uris":["http://zotero.org/groups/2585270/items/KRYKC3I4"],"itemData":{"id":7273,"type":"article-journal","abstract":"The purpose of this study was to quantify the effects of the black spot disease on growth, health, and fecundity of the fish and to define predictive parameters related to the infestation. Cyprinids belonging to the Phoxinus complex (P. eos, P. eos × P. neogaeus) of Lake Fortune (Gatineau Park, Québec, Canada) were sampled periodically between June and September 1992. The highest intensity of infestation was encountered in September (0–216 black spots; , SD = 26.0). Our results indicate that: (i) the condition index of the Phoxinus complex and the gonadosomatic index in females are not affected by the level of infestation; (ii) age is a better predictive parameter of the number of black spots than total length; (iii) fins are significantly more infested than the body; and (iv) infestation occurs mainly between June and September. Our results suggest that the black spot disease does not influence the biology of fish belonging to the Phoxinus complex, even in instances of severe infestation.","container-title":"Canadian Journal of Zoology","DOI":"10.1139/z94-214","ISSN":"0008-4301","issue":"9","journalAbbreviation":"Can. J. Zool.","note":"publisher: NRC Research Press","page":"1611-1615","source":"cdnsciencepub.com (Atypon)","title":"Impact de la maladie des points noirs sur la biologie du complexe Phoxinus (Cyprinidae) du lac Fortune, Québec","volume":"72","author":[{"family":"Paradis","given":"Anne Reine"},{"family":"Chapleau","given":"François"}],"issued":{"date-parts":[["1994",9]]}}},{"id":2260,"uris":["http://zotero.org/groups/2585270/items/IDXWHPSL"],"itemData":{"id":2260,"type":"article-journal","abstract":"Vulnerability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AA78A9">
        <w:rPr>
          <w:rFonts w:asciiTheme="majorHAnsi" w:hAnsiTheme="majorHAnsi" w:cstheme="majorHAnsi"/>
        </w:rPr>
        <w:fldChar w:fldCharType="separate"/>
      </w:r>
      <w:r w:rsidR="001853B7">
        <w:rPr>
          <w:rFonts w:asciiTheme="majorHAnsi" w:hAnsiTheme="majorHAnsi" w:cstheme="majorHAnsi"/>
          <w:noProof/>
        </w:rPr>
        <w:t>(e.g. Paradis &amp; Chapleau, 1994; Vaughan &amp; Coble, 1975)</w:t>
      </w:r>
      <w:r w:rsidR="00AA78A9">
        <w:rPr>
          <w:rFonts w:asciiTheme="majorHAnsi" w:hAnsiTheme="majorHAnsi" w:cstheme="majorHAnsi"/>
        </w:rPr>
        <w:fldChar w:fldCharType="end"/>
      </w:r>
      <w:r w:rsidRPr="00A524AA">
        <w:rPr>
          <w:rFonts w:asciiTheme="majorHAnsi" w:hAnsiTheme="majorHAnsi" w:cstheme="majorHAnsi"/>
        </w:rPr>
        <w:t xml:space="preserve">, </w:t>
      </w:r>
      <w:r w:rsidR="00AE196B">
        <w:rPr>
          <w:rFonts w:asciiTheme="majorHAnsi" w:hAnsiTheme="majorHAnsi" w:cstheme="majorHAnsi"/>
        </w:rPr>
        <w:t>ces trématodes</w:t>
      </w:r>
      <w:r w:rsidRPr="00A524AA">
        <w:rPr>
          <w:rFonts w:asciiTheme="majorHAnsi" w:hAnsiTheme="majorHAnsi" w:cstheme="majorHAnsi"/>
        </w:rPr>
        <w:t xml:space="preserve"> peuvent avoir un impact sur la structure des populations et les fonctions physiologiques des poissons.</w:t>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{"citationID":"BUspTED4","properties":{"formattedCitation":"(Hoffman, 1956; Krull, 1934)","plainCitation":"(Hoffman, 1956; Krull, 1934)","dontUpdate":true,"noteIndex":0},"citationItems":[{"id":2227,"uris":["http://zotero.org/groups/2585270/items/UGCT3IM8"],"itemData":{"id":2227,"type":"article-journal","container-title":"The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Hoffman (1956) et Krull (1934)</w:t>
      </w:r>
      <w:r w:rsidR="00AE196B">
        <w:rPr>
          <w:rFonts w:asciiTheme="majorHAnsi" w:hAnsiTheme="majorHAnsi" w:cstheme="majorHAnsi"/>
        </w:rPr>
        <w:fldChar w:fldCharType="end"/>
      </w:r>
      <w:r w:rsidRPr="00A524AA">
        <w:rPr>
          <w:rFonts w:asciiTheme="majorHAnsi" w:hAnsiTheme="majorHAnsi" w:cstheme="majorHAnsi"/>
        </w:rPr>
        <w:t xml:space="preserve"> ont montré par des expérimentations en laboratoire que de fort</w:t>
      </w:r>
      <w:r w:rsidR="00AE196B">
        <w:rPr>
          <w:rFonts w:asciiTheme="majorHAnsi" w:hAnsiTheme="majorHAnsi" w:cstheme="majorHAnsi"/>
        </w:rPr>
        <w:t xml:space="preserve">es intensités </w:t>
      </w:r>
      <w:r w:rsidRPr="00A524AA">
        <w:rPr>
          <w:rFonts w:asciiTheme="majorHAnsi" w:hAnsiTheme="majorHAnsi" w:cstheme="majorHAnsi"/>
        </w:rPr>
        <w:t>d'infection peuvent causer la mort chez plusieurs espèces poissons</w:t>
      </w:r>
      <w:r w:rsidR="00AE196B">
        <w:rPr>
          <w:rFonts w:asciiTheme="majorHAnsi" w:hAnsiTheme="majorHAnsi" w:cstheme="majorHAnsi"/>
        </w:rPr>
        <w:t xml:space="preserve">. </w:t>
      </w:r>
      <w:commentRangeStart w:id="6"/>
      <w:r w:rsidR="00AE196B">
        <w:rPr>
          <w:rFonts w:asciiTheme="majorHAnsi" w:hAnsiTheme="majorHAnsi" w:cstheme="majorHAnsi"/>
        </w:rPr>
        <w:t>Toutefois,</w:t>
      </w:r>
      <w:r w:rsidRPr="00A524AA">
        <w:rPr>
          <w:rFonts w:asciiTheme="majorHAnsi" w:hAnsiTheme="majorHAnsi" w:cstheme="majorHAnsi"/>
        </w:rPr>
        <w:t xml:space="preserve"> le nombre de parasites utilisé </w:t>
      </w:r>
      <w:r w:rsidR="00AE196B">
        <w:rPr>
          <w:rFonts w:asciiTheme="majorHAnsi" w:hAnsiTheme="majorHAnsi" w:cstheme="majorHAnsi"/>
        </w:rPr>
        <w:t xml:space="preserve">dans ces études </w:t>
      </w:r>
      <w:r w:rsidRPr="00A524AA">
        <w:rPr>
          <w:rFonts w:asciiTheme="majorHAnsi" w:hAnsiTheme="majorHAnsi" w:cstheme="majorHAnsi"/>
        </w:rPr>
        <w:t xml:space="preserve">semble improbable en nature. </w:t>
      </w:r>
      <w:commentRangeEnd w:id="6"/>
      <w:r w:rsidR="00AE196B">
        <w:rPr>
          <w:rStyle w:val="Marquedecommentaire"/>
        </w:rPr>
        <w:commentReference w:id="6"/>
      </w:r>
      <w:r w:rsidRPr="00A524AA">
        <w:rPr>
          <w:rFonts w:asciiTheme="majorHAnsi" w:hAnsiTheme="majorHAnsi" w:cstheme="majorHAnsi"/>
        </w:rPr>
        <w:t xml:space="preserve"> </w:t>
      </w:r>
      <w:r w:rsidR="007E4C00">
        <w:rPr>
          <w:rFonts w:asciiTheme="majorHAnsi" w:hAnsiTheme="majorHAnsi" w:cstheme="majorHAnsi"/>
        </w:rPr>
        <w:t>D’autres soulèvent que l’infection pourrait être plus létale chez les individus dans leurs mois de croissance (âge 0+)</w:t>
      </w:r>
      <w:r w:rsidR="007E4C00">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{"citationID":"tCZinmZT","properties":{"formattedCitation":"(Lucky, 1970)","plainCitation":"(Lucky, 1970)","noteIndex":0},"citationItems":[{"id":7191,"uris":["http://zotero.org/groups/2585270/items/DI4CS3CT"],"itemData":{"id":7191,"type":"article-journal","container-title":"Acta Vet Brno (Suppl)","page":"51-66","source":"cir.nii.ac.jp","title":"Pathological changes with posthodiplostomosis of fish fry","volume":"1","author":[{"family":"Lucky","given":"Z"}],"issued":{"date-parts":[["1970"]]}}}],"schema":"https://github.com/citation-style-language/schema/raw/master/csl-citation.json"}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(Lucky, 1970)</w:t>
      </w:r>
      <w:r w:rsidR="007E4C00">
        <w:rPr>
          <w:rFonts w:asciiTheme="majorHAnsi" w:hAnsiTheme="majorHAnsi" w:cstheme="majorHAnsi"/>
        </w:rPr>
        <w:fldChar w:fldCharType="end"/>
      </w:r>
      <w:r w:rsidR="007E4C00">
        <w:rPr>
          <w:rFonts w:asciiTheme="majorHAnsi" w:hAnsiTheme="majorHAnsi" w:cstheme="majorHAnsi"/>
        </w:rPr>
        <w:t xml:space="preserve">. </w:t>
      </w:r>
      <w:r w:rsidR="005124B6">
        <w:rPr>
          <w:rFonts w:asciiTheme="majorHAnsi" w:hAnsiTheme="majorHAnsi" w:cstheme="majorHAnsi"/>
        </w:rPr>
        <w:t xml:space="preserve">En fait, la pénétration des cercaires sous la peau du poisson causent des lésions, avec perte de sang </w:t>
      </w:r>
      <w:r w:rsidR="005124B6">
        <w:rPr>
          <w:rFonts w:asciiTheme="majorHAnsi" w:hAnsiTheme="majorHAnsi" w:cstheme="majorHAnsi"/>
        </w:rPr>
        <w:fldChar w:fldCharType="begin"/>
      </w:r>
      <w:r w:rsidR="005124B6">
        <w:rPr>
          <w:rFonts w:asciiTheme="majorHAnsi" w:hAnsiTheme="majorHAnsi" w:cstheme="majorHAnsi"/>
        </w:rPr>
        <w:instrText xml:space="preserve"> ADDIN ZOTERO_ITEM CSL_CITATION {"citationID":"yqDmHlg5","properties":{"formattedCitation":"(Krull, 1934)","plainCitation":"(Krull, 1934)","noteIndex":0},"citationItems":[{"id":2228,"uris":["http://zotero.org/groups/2585270/items/E3V63Q94"],"itemData":{"id":2228,"type":"article-journal","container-title":"Copeia","DOI":"10.2307/1435795","ISSN":"0045-8511","issue":"2","note":"publisher: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(Krull, 1934)</w:t>
      </w:r>
      <w:r w:rsidR="005124B6">
        <w:rPr>
          <w:rFonts w:asciiTheme="majorHAnsi" w:hAnsiTheme="majorHAnsi" w:cstheme="majorHAnsi"/>
        </w:rPr>
        <w:fldChar w:fldCharType="end"/>
      </w:r>
      <w:r w:rsidR="005124B6">
        <w:rPr>
          <w:rFonts w:asciiTheme="majorHAnsi" w:hAnsiTheme="majorHAnsi" w:cstheme="majorHAnsi"/>
        </w:rPr>
        <w:t xml:space="preserve">, qui peuvent faciliter l’établissement d’autres pathogènes </w:t>
      </w:r>
      <w:r w:rsidR="005124B6">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{"citationID":"dgwiSGgp","properties":{"formattedCitation":"(Bush et al., 2001)","plainCitation":"(Bush et al., 2001)","noteIndex":0},"citationItems":[{"id":7193,"uris":["http://zotero.org/groups/2585270/items/9FRGPQNK"],"itemData":{"id":7193,"type":"article-journal","container-title":"Parasitology","journalAbbreviation":"Parasitology","source":"ResearchGate","title":"Parasitism: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(Bush et al., 2001)</w:t>
      </w:r>
      <w:r w:rsidR="005124B6">
        <w:rPr>
          <w:rFonts w:asciiTheme="majorHAnsi" w:hAnsiTheme="majorHAnsi" w:cstheme="majorHAnsi"/>
        </w:rPr>
        <w:fldChar w:fldCharType="end"/>
      </w:r>
      <w:r w:rsidR="005124B6">
        <w:rPr>
          <w:rFonts w:asciiTheme="majorHAnsi" w:hAnsiTheme="majorHAnsi" w:cstheme="majorHAnsi"/>
        </w:rPr>
        <w:t xml:space="preserve">. </w:t>
      </w:r>
      <w:r w:rsidR="00AE196B">
        <w:rPr>
          <w:rFonts w:asciiTheme="majorHAnsi" w:hAnsiTheme="majorHAnsi" w:cstheme="majorHAnsi"/>
        </w:rPr>
        <w:t>Cela étant dit, certaines évidences empiriques suggèrent que la maladie du point noire peut causer des changements physiologiques. Par exemple, l</w:t>
      </w:r>
      <w:r w:rsidRPr="00A524AA">
        <w:rPr>
          <w:rFonts w:asciiTheme="majorHAnsi" w:hAnsiTheme="majorHAnsi" w:cstheme="majorHAnsi"/>
        </w:rPr>
        <w:t xml:space="preserve">es crapets arlequin </w:t>
      </w:r>
      <w:r w:rsidRPr="00A524AA">
        <w:rPr>
          <w:rFonts w:asciiTheme="majorHAnsi" w:hAnsiTheme="majorHAnsi" w:cstheme="majorHAnsi"/>
          <w:i/>
          <w:iCs/>
        </w:rPr>
        <w:t>in situ</w:t>
      </w:r>
      <w:r w:rsidRPr="00A524AA">
        <w:rPr>
          <w:rFonts w:asciiTheme="majorHAnsi" w:hAnsiTheme="majorHAnsi" w:cstheme="majorHAnsi"/>
        </w:rPr>
        <w:t xml:space="preserve"> </w:t>
      </w:r>
      <w:r w:rsidR="00AE196B">
        <w:rPr>
          <w:rFonts w:asciiTheme="majorHAnsi" w:hAnsiTheme="majorHAnsi" w:cstheme="majorHAnsi"/>
        </w:rPr>
        <w:t>fortement</w:t>
      </w:r>
      <w:r w:rsidRPr="00A524AA">
        <w:rPr>
          <w:rFonts w:asciiTheme="majorHAnsi" w:hAnsiTheme="majorHAnsi" w:cstheme="majorHAnsi"/>
        </w:rPr>
        <w:t xml:space="preserve"> infectés semblent moins bien survivre à l'hiver que leurs congénères</w:t>
      </w:r>
      <w:r w:rsidR="001853B7">
        <w:rPr>
          <w:rFonts w:asciiTheme="majorHAnsi" w:hAnsiTheme="majorHAnsi" w:cstheme="majorHAnsi"/>
        </w:rPr>
        <w:t xml:space="preserve"> en raison d’une réduction de la concentration en lipides</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{"citationID":"qZUzdGh9","properties":{"formattedCitation":"(Lemly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{"citationID":"TJOIXWLW","properties":{"formattedCitation":"(Harrison &amp; Hadley, 1982)","plainCitation":"(Harrison &amp; Hadley, 1982)","dontUpdate":true,"noteIndex":0},"citationItems":[{"id":2270,"uris":["http://zotero.org/groups/2585270/items/5RAVB5CT"],"itemData":{"id":2270,"type":"article-journal","abstract":"Transactions of the American Fisheries Society 1111: 106-109","container-title":"Transactions of the American Fisheries Society","DOI":"10.1577/1548-8659(1982)111&lt;106:peobdo&gt;2.0.co;2","ISSN":"0002-8487","language":"en","page":"106-109","source":"eurekamag.com","title":"Possible effects of black-spot disease on northern pike","volume":"1111","author":[{"family":"Harrison","given":"E. J."},{"family":"Hadley","given":"W. F."}],"issued":{"date-parts":[["1982",6,7]]}}}],"schema":"https://github.com/citation-style-language/schema/raw/master/csl-citation.json"}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Harrison &amp; Hadley, (1982)</w:t>
      </w:r>
      <w:r w:rsidR="00AE196B">
        <w:rPr>
          <w:rFonts w:asciiTheme="majorHAnsi" w:hAnsiTheme="majorHAnsi" w:cstheme="majorHAnsi"/>
        </w:rPr>
        <w:fldChar w:fldCharType="end"/>
      </w:r>
      <w:r w:rsidRPr="00A524AA">
        <w:rPr>
          <w:rFonts w:asciiTheme="majorHAnsi" w:hAnsiTheme="majorHAnsi" w:cstheme="majorHAnsi"/>
        </w:rPr>
        <w:t xml:space="preserve"> ont </w:t>
      </w:r>
      <w:r w:rsidR="00AE196B">
        <w:rPr>
          <w:rFonts w:asciiTheme="majorHAnsi" w:hAnsiTheme="majorHAnsi" w:cstheme="majorHAnsi"/>
        </w:rPr>
        <w:t>également mentionné</w:t>
      </w:r>
      <w:r w:rsidRPr="00A524AA">
        <w:rPr>
          <w:rFonts w:asciiTheme="majorHAnsi" w:hAnsiTheme="majorHAnsi" w:cstheme="majorHAnsi"/>
        </w:rPr>
        <w:t xml:space="preserve"> que la maladie du point noir pourrait être corrélée à une diminution de la croissance et une augmentation de la mortalité chez le grand brochet</w:t>
      </w:r>
      <w:r w:rsidR="00AE196B">
        <w:rPr>
          <w:rFonts w:asciiTheme="majorHAnsi" w:hAnsiTheme="majorHAnsi" w:cstheme="majorHAnsi"/>
        </w:rPr>
        <w:t xml:space="preserve">. </w:t>
      </w:r>
      <w:r w:rsidRPr="00A524AA">
        <w:rPr>
          <w:rFonts w:asciiTheme="majorHAnsi" w:hAnsiTheme="majorHAnsi" w:cstheme="majorHAnsi"/>
        </w:rPr>
        <w:t xml:space="preserve">La densité de points noirs semble aussi être associée à une diminution du comportement exploratoire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gibbosus</w:t>
      </w:r>
      <w:proofErr w:type="spellEnd"/>
      <w:r w:rsidR="00AE196B">
        <w:rPr>
          <w:rFonts w:asciiTheme="majorHAnsi" w:hAnsiTheme="majorHAnsi" w:cstheme="majorHAnsi"/>
        </w:rPr>
        <w:t xml:space="preserve"> </w:t>
      </w:r>
      <w:r w:rsidRPr="00A524AA">
        <w:rPr>
          <w:rFonts w:asciiTheme="majorHAnsi" w:hAnsiTheme="majorHAnsi" w:cstheme="majorHAnsi"/>
        </w:rPr>
        <w:t>(</w:t>
      </w:r>
      <w:commentRangeStart w:id="7"/>
      <w:r w:rsidRPr="00A524AA">
        <w:rPr>
          <w:rFonts w:asciiTheme="majorHAnsi" w:hAnsiTheme="majorHAnsi" w:cstheme="majorHAnsi"/>
        </w:rPr>
        <w:t xml:space="preserve">Mémoire de maîtrise, Victoria </w:t>
      </w:r>
      <w:proofErr w:type="spellStart"/>
      <w:r w:rsidRPr="00A524AA">
        <w:rPr>
          <w:rFonts w:asciiTheme="majorHAnsi" w:hAnsiTheme="majorHAnsi" w:cstheme="majorHAnsi"/>
        </w:rPr>
        <w:t>Thelamon</w:t>
      </w:r>
      <w:proofErr w:type="spellEnd"/>
      <w:r w:rsidRPr="00A524AA">
        <w:rPr>
          <w:rFonts w:asciiTheme="majorHAnsi" w:hAnsiTheme="majorHAnsi" w:cstheme="majorHAnsi"/>
        </w:rPr>
        <w:t>, 2021</w:t>
      </w:r>
      <w:commentRangeEnd w:id="7"/>
      <w:r w:rsidR="00AE196B">
        <w:rPr>
          <w:rStyle w:val="Marquedecommentaire"/>
        </w:rPr>
        <w:commentReference w:id="7"/>
      </w:r>
      <w:r w:rsidRPr="00A524AA">
        <w:rPr>
          <w:rFonts w:asciiTheme="majorHAnsi" w:hAnsiTheme="majorHAnsi" w:cstheme="majorHAnsi"/>
        </w:rPr>
        <w:t xml:space="preserve">), ce qui pourrait avoir une incidence sur </w:t>
      </w:r>
      <w:r w:rsidR="00AE196B">
        <w:rPr>
          <w:rFonts w:asciiTheme="majorHAnsi" w:hAnsiTheme="majorHAnsi" w:cstheme="majorHAnsi"/>
        </w:rPr>
        <w:t xml:space="preserve">la méthode d’alimentation et </w:t>
      </w:r>
      <w:r w:rsidRPr="00A524AA">
        <w:rPr>
          <w:rFonts w:asciiTheme="majorHAnsi" w:hAnsiTheme="majorHAnsi" w:cstheme="majorHAnsi"/>
        </w:rPr>
        <w:t>la</w:t>
      </w:r>
      <w:r w:rsidR="00AE196B">
        <w:rPr>
          <w:rFonts w:asciiTheme="majorHAnsi" w:hAnsiTheme="majorHAnsi" w:cstheme="majorHAnsi"/>
        </w:rPr>
        <w:t xml:space="preserve"> prédation du poisson-hôte</w:t>
      </w:r>
      <w:r w:rsidRPr="00A524AA">
        <w:rPr>
          <w:rFonts w:asciiTheme="majorHAnsi" w:hAnsiTheme="majorHAnsi" w:cstheme="majorHAnsi"/>
        </w:rPr>
        <w:t xml:space="preserve">. </w:t>
      </w:r>
      <w:r w:rsidR="00C33862">
        <w:rPr>
          <w:rFonts w:asciiTheme="majorHAnsi" w:hAnsiTheme="majorHAnsi" w:cstheme="majorHAnsi"/>
        </w:rPr>
        <w:t xml:space="preserve">Également, les poissons infectés se tiendraient moins en banc que les poissons non-infectés </w:t>
      </w:r>
      <w:r w:rsidR="00C33862">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{"citationID":"n8xktd41","properties":{"formattedCitation":"(Krause &amp; Godin, 1994; Tobler &amp; Schlupp, 2008)","plainCitation":"(Krause &amp; Godin, 1994; Tobler &amp; Schlupp, 2008)","noteIndex":0},"citationItems":[{"id":7192,"uris":["http://zotero.org/groups/2585270/items/L6AA3GVU"],"itemData":{"id":7192,"type":"article-journal","abstract":"The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id":7198,"uris":["http://zotero.org/groups/2585270/items/JNYFZ8JY"],"itemData":{"id":7198,"type":"article-journal","abstract":"Parasites can fundamentally alter the cost–benefit ratio of living in a group, e.g. if infected individuals increase the predation risk of shoal mates. Here, the effect of an infection with a trematode, Uvulifer sp. (Diplostomatidae) on the shoaling behaviour of female western mosquitofish, Gambusia affinis, was investigated. The parasite examined causes a direct phenotypical change of the host by forming black spots on its body surface. When given a choice between a stimulus shoal and no shoal, we found shoaling tendencies to be significantly reduced in infected focal fish. In another experiment, we tested for association preferences relative to the infection status of the stimulus fish. Given the choice between an infected and a healthy stimulus fish, both infected and healthy focal fish preferred to associate with non-infected stimulus fish. Our results suggest that (1) the cost–benefit ratio of shoaling might be different for infected and non-infected individuals. Infected fish may be more affected by competition for food within a shoal. (2) Associating with infected conspecifics appears to be costly for female mosquitofish, maybe due to increased predation risk.","container-title":"Environmental Biology of Fishes","DOI":"10.1007/s10641-006-9153-x","ISSN":"1573-5133","issue":"1","journalAbbreviation":"Environ Biol Fish","language":"en","page":"29-34","source":"Springer Link","title":"Influence of black spot disease on shoaling behaviour in female western mosquitofish, Gambusia affinis (Poeciliidae, Teleostei)","volume":"81","author":[{"family":"Tobler","given":"Michael"},{"family":"Schlupp","given":"Ingo"}],"issued":{"date-parts":[["2008",1,1]]}}}],"schema":"https://github.com/citation-style-language/schema/raw/master/csl-citation.json"} </w:instrText>
      </w:r>
      <w:r w:rsidR="00C33862">
        <w:rPr>
          <w:rFonts w:asciiTheme="majorHAnsi" w:hAnsiTheme="majorHAnsi" w:cstheme="majorHAnsi"/>
        </w:rPr>
        <w:fldChar w:fldCharType="separate"/>
      </w:r>
      <w:r w:rsidR="00003A0D">
        <w:rPr>
          <w:rFonts w:asciiTheme="majorHAnsi" w:hAnsiTheme="majorHAnsi" w:cstheme="majorHAnsi"/>
          <w:noProof/>
        </w:rPr>
        <w:t>(Krause &amp; Godin, 1994; Tobler &amp; Schlupp, 2008)</w:t>
      </w:r>
      <w:r w:rsidR="00C33862">
        <w:rPr>
          <w:rFonts w:asciiTheme="majorHAnsi" w:hAnsiTheme="majorHAnsi" w:cstheme="majorHAnsi"/>
        </w:rPr>
        <w:fldChar w:fldCharType="end"/>
      </w:r>
      <w:r w:rsidR="00003A0D">
        <w:rPr>
          <w:rFonts w:asciiTheme="majorHAnsi" w:hAnsiTheme="majorHAnsi" w:cstheme="majorHAnsi"/>
        </w:rPr>
        <w:t xml:space="preserve"> et se retrouverait plus souvent en périphérie du banc </w:t>
      </w:r>
      <w:r w:rsidR="00003A0D">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{"citationID":"vg688whX","properties":{"formattedCitation":"(Krause &amp; Godin, 1994)","plainCitation":"(Krause &amp; Godin, 1994)","noteIndex":0},"citationItems":[{"id":7192,"uris":["http://zotero.org/groups/2585270/items/L6AA3GVU"],"itemData":{"id":7192,"type":"article-journal","abstract":"The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diaphanus","volume":"72","author":[{"family":"Krause","given":"Jens"},{"family":"Godin","given":"Jean-Guy"}],"issued":{"date-parts":[["1994"]]}}}],"schema":"https://github.com/citation-style-language/schema/raw/master/csl-citation.json"} </w:instrText>
      </w:r>
      <w:r w:rsidR="00003A0D">
        <w:rPr>
          <w:rFonts w:asciiTheme="majorHAnsi" w:hAnsiTheme="majorHAnsi" w:cstheme="majorHAnsi"/>
        </w:rPr>
        <w:fldChar w:fldCharType="separate"/>
      </w:r>
      <w:r w:rsidR="00003A0D">
        <w:rPr>
          <w:rFonts w:asciiTheme="majorHAnsi" w:hAnsiTheme="majorHAnsi" w:cstheme="majorHAnsi"/>
          <w:noProof/>
        </w:rPr>
        <w:t>(Krause &amp; Godin, 1994)</w:t>
      </w:r>
      <w:r w:rsidR="00003A0D">
        <w:rPr>
          <w:rFonts w:asciiTheme="majorHAnsi" w:hAnsiTheme="majorHAnsi" w:cstheme="majorHAnsi"/>
        </w:rPr>
        <w:fldChar w:fldCharType="end"/>
      </w:r>
      <w:r w:rsidR="00C33862">
        <w:rPr>
          <w:rFonts w:asciiTheme="majorHAnsi" w:hAnsiTheme="majorHAnsi" w:cstheme="majorHAnsi"/>
        </w:rPr>
        <w:t>.</w:t>
      </w:r>
      <w:r w:rsidR="00C32109">
        <w:rPr>
          <w:rFonts w:asciiTheme="majorHAnsi" w:hAnsiTheme="majorHAnsi" w:cstheme="majorHAnsi"/>
        </w:rPr>
        <w:t xml:space="preserve"> </w:t>
      </w:r>
      <w:r w:rsidR="00C32109">
        <w:rPr>
          <w:rFonts w:asciiTheme="majorHAnsi" w:hAnsiTheme="majorHAnsi" w:cstheme="majorHAnsi"/>
        </w:rPr>
        <w:fldChar w:fldCharType="begin"/>
      </w:r>
      <w:r w:rsidR="00AD7891">
        <w:rPr>
          <w:rFonts w:asciiTheme="majorHAnsi" w:hAnsiTheme="majorHAnsi" w:cstheme="majorHAnsi"/>
        </w:rPr>
        <w:instrText xml:space="preserve"> ADDIN ZOTERO_ITEM CSL_CITATION {"citationID":"pfdRAHXY","properties":{"formattedCitation":"(Tobler et al., 2006)","plainCitation":"(Tobler et al., 2006)","dontUpdate":true,"noteIndex":0},"citationItems":[{"id":7195,"uris":["http://zotero.org/groups/2585270/items/N9BZ9VQH"],"itemData":{"id":7195,"type":"article-journal","abstract":"We investigated whether female association preferences for males are influenced by black spot disease (BSD), a parasite induced change of the host phenotype. We compared three different species of fish: a gynogenetic hybrid species, Poecilia formosa (amazon molly) and two sexual species (Poecilia latipinna and Poecilia mexicana), which were involved in the natural hybridisation leading to the amazon molly. Contrary to their sexual relatives, asexual amazon mollies significantly avoided images of males infected with black spot disease. We propose that amazon molly females have direct fitness benefits from choosing healthy males. The adaptive significance of the preference for BSD-uninfected males in the asexual amazon molly is yet unclear but may involve avoidance of predation or parasite infection as well as increased sperm availability.","container-title":"Behavioral Ecology and Sociobiology","DOI":"10.1007/s00265-005-0152-2","ISSN":"1432-0762","issue":"2","journalAbbreviation":"Behav Ecol Sociobiol","language":"en","page":"159-165","source":"Springer Link","title":"Black spots and female association preferences in a sexual/asexual mating complex (Poecilia, Poeciliidae, Teleostei)","volume":"60","author":[{"family":"Tobler","given":"Michael"},{"family":"Plath","given":"Martin"},{"family":"Burmeister","given":"Heike"},{"family":"Schlupp","given":"Ingo"}],"issued":{"date-parts":[["2006",6,1]]}}}],"schema":"https://github.com/citation-style-language/schema/raw/master/csl-citation.json"} </w:instrText>
      </w:r>
      <w:r w:rsidR="00C32109">
        <w:rPr>
          <w:rFonts w:asciiTheme="majorHAnsi" w:hAnsiTheme="majorHAnsi" w:cstheme="majorHAnsi"/>
        </w:rPr>
        <w:fldChar w:fldCharType="separate"/>
      </w:r>
      <w:r w:rsidR="00C32109">
        <w:rPr>
          <w:rFonts w:asciiTheme="majorHAnsi" w:hAnsiTheme="majorHAnsi" w:cstheme="majorHAnsi"/>
          <w:noProof/>
        </w:rPr>
        <w:t>Tobler et al., (2006)</w:t>
      </w:r>
      <w:r w:rsidR="00C32109">
        <w:rPr>
          <w:rFonts w:asciiTheme="majorHAnsi" w:hAnsiTheme="majorHAnsi" w:cstheme="majorHAnsi"/>
        </w:rPr>
        <w:fldChar w:fldCharType="end"/>
      </w:r>
      <w:r w:rsidR="00C32109">
        <w:rPr>
          <w:rFonts w:asciiTheme="majorHAnsi" w:hAnsiTheme="majorHAnsi" w:cstheme="majorHAnsi"/>
        </w:rPr>
        <w:t xml:space="preserve"> ont aussi montré que l’espèce </w:t>
      </w:r>
      <w:proofErr w:type="spellStart"/>
      <w:r w:rsidR="00C32109">
        <w:rPr>
          <w:rFonts w:asciiTheme="majorHAnsi" w:hAnsiTheme="majorHAnsi" w:cstheme="majorHAnsi"/>
        </w:rPr>
        <w:t>gynogène</w:t>
      </w:r>
      <w:proofErr w:type="spellEnd"/>
      <w:r w:rsid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formosa</w:t>
      </w:r>
      <w:proofErr w:type="spellEnd"/>
      <w:r w:rsidR="00C32109">
        <w:rPr>
          <w:rFonts w:asciiTheme="majorHAnsi" w:hAnsiTheme="majorHAnsi" w:cstheme="majorHAnsi"/>
        </w:rPr>
        <w:t>, sous sa forme asexuelle, éviterait les mâles infectés contrairement aux espèces sexuelles du même genre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latipinna</w:t>
      </w:r>
      <w:proofErr w:type="spellEnd"/>
      <w:r w:rsidR="00C32109" w:rsidRPr="00C32109">
        <w:rPr>
          <w:rFonts w:asciiTheme="majorHAnsi" w:hAnsiTheme="majorHAnsi" w:cstheme="majorHAnsi"/>
        </w:rPr>
        <w:t xml:space="preserve"> </w:t>
      </w:r>
      <w:r w:rsidR="00C32109">
        <w:rPr>
          <w:rFonts w:asciiTheme="majorHAnsi" w:hAnsiTheme="majorHAnsi" w:cstheme="majorHAnsi"/>
        </w:rPr>
        <w:t>et</w:t>
      </w:r>
      <w:r w:rsidR="00C32109" w:rsidRP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mexicana</w:t>
      </w:r>
      <w:proofErr w:type="spellEnd"/>
      <w:r w:rsidR="00C32109">
        <w:rPr>
          <w:rFonts w:asciiTheme="majorHAnsi" w:hAnsiTheme="majorHAnsi" w:cstheme="majorHAnsi"/>
        </w:rPr>
        <w:t>).</w:t>
      </w:r>
    </w:p>
    <w:p w14:paraId="4333B0B2" w14:textId="77777777" w:rsidR="00A524AA" w:rsidRPr="00A524AA" w:rsidRDefault="00A524AA" w:rsidP="00490C45">
      <w:pPr>
        <w:spacing w:line="360" w:lineRule="auto"/>
        <w:jc w:val="both"/>
        <w:rPr>
          <w:rFonts w:asciiTheme="majorHAnsi" w:hAnsiTheme="majorHAnsi" w:cstheme="majorHAnsi"/>
        </w:rPr>
      </w:pPr>
    </w:p>
    <w:p w14:paraId="187F0055" w14:textId="522BE0F8" w:rsidR="00BA5DBC" w:rsidRPr="00AD7891" w:rsidRDefault="00BA5DBC" w:rsidP="00490C45">
      <w:pPr>
        <w:pStyle w:val="Paragraphedeliste"/>
        <w:numPr>
          <w:ilvl w:val="0"/>
          <w:numId w:val="2"/>
        </w:numPr>
        <w:spacing w:line="360" w:lineRule="auto"/>
        <w:jc w:val="both"/>
        <w:rPr>
          <w:rFonts w:asciiTheme="majorHAnsi" w:hAnsiTheme="majorHAnsi" w:cstheme="majorHAnsi"/>
          <w:highlight w:val="yellow"/>
        </w:rPr>
      </w:pPr>
      <w:r w:rsidRPr="00AD7891">
        <w:rPr>
          <w:rFonts w:asciiTheme="majorHAnsi" w:hAnsiTheme="majorHAnsi" w:cstheme="majorHAnsi"/>
          <w:highlight w:val="yellow"/>
        </w:rPr>
        <w:lastRenderedPageBreak/>
        <w:t>Variations spatiotemporelles des taux d’infection</w:t>
      </w:r>
    </w:p>
    <w:sectPr w:rsidR="00BA5DBC" w:rsidRPr="00AD7891" w:rsidSect="0009388E">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1-04T16:36:00Z" w:initials="JV">
    <w:p w14:paraId="6F5BF668" w14:textId="77777777" w:rsidR="0095680B" w:rsidRDefault="0095680B" w:rsidP="000D398F">
      <w:r>
        <w:rPr>
          <w:rStyle w:val="Marquedecommentaire"/>
        </w:rPr>
        <w:annotationRef/>
      </w:r>
      <w:r>
        <w:rPr>
          <w:color w:val="000000"/>
          <w:sz w:val="20"/>
          <w:szCs w:val="20"/>
        </w:rPr>
        <w:t>Il ne semble pas trop avoir de terme simple pour traduire. Écologie des maladies sonne mal, non?</w:t>
      </w:r>
    </w:p>
  </w:comment>
  <w:comment w:id="1" w:author="Juliane Vigneault" w:date="2023-11-13T16:08:00Z" w:initials="JV">
    <w:p w14:paraId="7D3BD6E6" w14:textId="77777777" w:rsidR="00AD7891" w:rsidRDefault="00AD7891" w:rsidP="002443E3">
      <w:r>
        <w:rPr>
          <w:rStyle w:val="Marquedecommentaire"/>
        </w:rPr>
        <w:annotationRef/>
      </w:r>
      <w:r>
        <w:rPr>
          <w:color w:val="000000"/>
          <w:sz w:val="20"/>
          <w:szCs w:val="20"/>
        </w:rPr>
        <w:t>vague. Vérifier ce qu’il est mentionné dans la source</w:t>
      </w:r>
    </w:p>
  </w:comment>
  <w:comment w:id="3" w:author="Juliane Vigneault" w:date="2023-11-02T12:51:00Z" w:initials="JV">
    <w:p w14:paraId="40376C42" w14:textId="1E3A77E1" w:rsidR="00611E2A" w:rsidRDefault="00611E2A" w:rsidP="0006797C">
      <w:r>
        <w:rPr>
          <w:rStyle w:val="Marquedecommentaire"/>
        </w:rPr>
        <w:annotationRef/>
      </w:r>
      <w:r>
        <w:rPr>
          <w:color w:val="000000"/>
          <w:sz w:val="20"/>
          <w:szCs w:val="20"/>
        </w:rPr>
        <w:t>1) Trouver source</w:t>
      </w:r>
    </w:p>
    <w:p w14:paraId="2940E3F0" w14:textId="77777777" w:rsidR="00611E2A" w:rsidRDefault="00611E2A" w:rsidP="0006797C">
      <w:r>
        <w:rPr>
          <w:color w:val="000000"/>
          <w:sz w:val="20"/>
          <w:szCs w:val="20"/>
        </w:rPr>
        <w:t>2) Vérifier avec celle de l’intro d’article</w:t>
      </w:r>
    </w:p>
    <w:p w14:paraId="574EAECE" w14:textId="77777777" w:rsidR="00611E2A" w:rsidRDefault="00611E2A" w:rsidP="0006797C">
      <w:r>
        <w:rPr>
          <w:color w:val="000000"/>
          <w:sz w:val="20"/>
          <w:szCs w:val="20"/>
        </w:rPr>
        <w:t>3) Manque des espèces de notre système</w:t>
      </w:r>
    </w:p>
  </w:comment>
  <w:comment w:id="4" w:author="Juliane Vigneault" w:date="2023-11-02T12:53:00Z" w:initials="JV">
    <w:p w14:paraId="27B3A813" w14:textId="77777777" w:rsidR="00611E2A" w:rsidRDefault="00611E2A" w:rsidP="00253317">
      <w:r>
        <w:rPr>
          <w:rStyle w:val="Marquedecommentaire"/>
        </w:rPr>
        <w:annotationRef/>
      </w:r>
      <w:r>
        <w:rPr>
          <w:color w:val="000000"/>
          <w:sz w:val="20"/>
          <w:szCs w:val="20"/>
        </w:rPr>
        <w:t>quel milieu?</w:t>
      </w:r>
    </w:p>
  </w:comment>
  <w:comment w:id="5" w:author="Juliane Vigneault" w:date="2023-11-02T13:09:00Z" w:initials="JV">
    <w:p w14:paraId="54410E35" w14:textId="77777777" w:rsidR="00AE196B" w:rsidRDefault="00AE196B" w:rsidP="007B7173">
      <w:r>
        <w:rPr>
          <w:rStyle w:val="Marquedecommentaire"/>
        </w:rPr>
        <w:annotationRef/>
      </w:r>
      <w:r>
        <w:rPr>
          <w:color w:val="000000"/>
          <w:sz w:val="20"/>
          <w:szCs w:val="20"/>
        </w:rPr>
        <w:t>Trouver source</w:t>
      </w:r>
    </w:p>
    <w:p w14:paraId="5ECAD8C6" w14:textId="77777777" w:rsidR="00AE196B" w:rsidRDefault="00AE196B" w:rsidP="007B7173">
      <w:r>
        <w:rPr>
          <w:color w:val="000000"/>
          <w:sz w:val="20"/>
          <w:szCs w:val="20"/>
        </w:rPr>
        <w:t>vérifier les sources</w:t>
      </w:r>
    </w:p>
    <w:p w14:paraId="212EBE0F" w14:textId="77777777" w:rsidR="00AE196B" w:rsidRDefault="00AE196B" w:rsidP="007B7173"/>
  </w:comment>
  <w:comment w:id="6" w:author="Juliane Vigneault" w:date="2023-11-02T14:10:00Z" w:initials="JV">
    <w:p w14:paraId="37701E4B" w14:textId="77777777" w:rsidR="00AE196B" w:rsidRDefault="00AE196B" w:rsidP="00E35072">
      <w:r>
        <w:rPr>
          <w:rStyle w:val="Marquedecommentaire"/>
        </w:rPr>
        <w:annotationRef/>
      </w:r>
      <w:r>
        <w:rPr>
          <w:color w:val="000000"/>
          <w:sz w:val="20"/>
          <w:szCs w:val="20"/>
        </w:rPr>
        <w:t>Sortir les chiffres ?</w:t>
      </w:r>
    </w:p>
  </w:comment>
  <w:comment w:id="7" w:author="Juliane Vigneault" w:date="2023-11-02T14:23:00Z" w:initials="JV">
    <w:p w14:paraId="658B78CD" w14:textId="77777777" w:rsidR="00AE196B" w:rsidRDefault="00AE196B" w:rsidP="002A3286">
      <w:r>
        <w:rPr>
          <w:rStyle w:val="Marquedecommentaire"/>
        </w:rPr>
        <w:annotationRef/>
      </w:r>
      <w:r>
        <w:rPr>
          <w:color w:val="000000"/>
          <w:sz w:val="20"/>
          <w:szCs w:val="20"/>
        </w:rPr>
        <w:t>faire une référence pour le mémoire de victoria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BF668" w15:done="0"/>
  <w15:commentEx w15:paraId="7D3BD6E6" w15:done="0"/>
  <w15:commentEx w15:paraId="574EAECE" w15:done="0"/>
  <w15:commentEx w15:paraId="27B3A813" w15:done="0"/>
  <w15:commentEx w15:paraId="212EBE0F" w15:done="0"/>
  <w15:commentEx w15:paraId="37701E4B" w15:done="0"/>
  <w15:commentEx w15:paraId="658B78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5C68" w16cex:dateUtc="2023-11-04T20:36:00Z"/>
  <w16cex:commentExtensible w16cex:durableId="022B6297" w16cex:dateUtc="2023-11-13T21:08:00Z"/>
  <w16cex:commentExtensible w16cex:durableId="2C28294F" w16cex:dateUtc="2023-11-02T16:51:00Z"/>
  <w16cex:commentExtensible w16cex:durableId="4461AC03" w16cex:dateUtc="2023-11-02T16:53:00Z"/>
  <w16cex:commentExtensible w16cex:durableId="17E4D6AF" w16cex:dateUtc="2023-11-02T17:09:00Z"/>
  <w16cex:commentExtensible w16cex:durableId="418C7855" w16cex:dateUtc="2023-11-02T18:10:00Z"/>
  <w16cex:commentExtensible w16cex:durableId="36B9EDDC" w16cex:dateUtc="2023-11-02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BF668" w16cid:durableId="27E25C68"/>
  <w16cid:commentId w16cid:paraId="7D3BD6E6" w16cid:durableId="022B6297"/>
  <w16cid:commentId w16cid:paraId="574EAECE" w16cid:durableId="2C28294F"/>
  <w16cid:commentId w16cid:paraId="27B3A813" w16cid:durableId="4461AC03"/>
  <w16cid:commentId w16cid:paraId="212EBE0F" w16cid:durableId="17E4D6AF"/>
  <w16cid:commentId w16cid:paraId="37701E4B" w16cid:durableId="418C7855"/>
  <w16cid:commentId w16cid:paraId="658B78CD" w16cid:durableId="36B9E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4786818">
    <w:abstractNumId w:val="1"/>
  </w:num>
  <w:num w:numId="2" w16cid:durableId="2006737973">
    <w:abstractNumId w:val="2"/>
  </w:num>
  <w:num w:numId="3" w16cid:durableId="1603606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3A0D"/>
    <w:rsid w:val="00005D1D"/>
    <w:rsid w:val="000129DC"/>
    <w:rsid w:val="00015407"/>
    <w:rsid w:val="00053B43"/>
    <w:rsid w:val="00061164"/>
    <w:rsid w:val="00091B95"/>
    <w:rsid w:val="00092338"/>
    <w:rsid w:val="0009388E"/>
    <w:rsid w:val="000A0D1B"/>
    <w:rsid w:val="000A429B"/>
    <w:rsid w:val="000F09C2"/>
    <w:rsid w:val="000F3BA2"/>
    <w:rsid w:val="001065D8"/>
    <w:rsid w:val="00145C0A"/>
    <w:rsid w:val="001853B7"/>
    <w:rsid w:val="00193E3B"/>
    <w:rsid w:val="001F5510"/>
    <w:rsid w:val="00223D1D"/>
    <w:rsid w:val="00253B9D"/>
    <w:rsid w:val="00261A17"/>
    <w:rsid w:val="002813CD"/>
    <w:rsid w:val="002B5818"/>
    <w:rsid w:val="002D5B5C"/>
    <w:rsid w:val="00307108"/>
    <w:rsid w:val="003138BC"/>
    <w:rsid w:val="003418EA"/>
    <w:rsid w:val="00347593"/>
    <w:rsid w:val="00347B8B"/>
    <w:rsid w:val="00370363"/>
    <w:rsid w:val="00412B5F"/>
    <w:rsid w:val="004145E3"/>
    <w:rsid w:val="00447FEA"/>
    <w:rsid w:val="00485681"/>
    <w:rsid w:val="00490C45"/>
    <w:rsid w:val="00491F91"/>
    <w:rsid w:val="004B2BC4"/>
    <w:rsid w:val="004E1369"/>
    <w:rsid w:val="004E6599"/>
    <w:rsid w:val="005124B6"/>
    <w:rsid w:val="005278F9"/>
    <w:rsid w:val="00533A0E"/>
    <w:rsid w:val="005E71AA"/>
    <w:rsid w:val="00611E2A"/>
    <w:rsid w:val="0065550F"/>
    <w:rsid w:val="006B77AF"/>
    <w:rsid w:val="006C0528"/>
    <w:rsid w:val="006E08C7"/>
    <w:rsid w:val="00711102"/>
    <w:rsid w:val="00751EA4"/>
    <w:rsid w:val="007658B2"/>
    <w:rsid w:val="00774F40"/>
    <w:rsid w:val="007B2F5A"/>
    <w:rsid w:val="007D6D28"/>
    <w:rsid w:val="007E4C00"/>
    <w:rsid w:val="00826801"/>
    <w:rsid w:val="00834486"/>
    <w:rsid w:val="00843BEE"/>
    <w:rsid w:val="00881DF8"/>
    <w:rsid w:val="008C567E"/>
    <w:rsid w:val="0093531C"/>
    <w:rsid w:val="0095680B"/>
    <w:rsid w:val="00995A35"/>
    <w:rsid w:val="009C4684"/>
    <w:rsid w:val="009C6162"/>
    <w:rsid w:val="009E4C21"/>
    <w:rsid w:val="00A234A1"/>
    <w:rsid w:val="00A30112"/>
    <w:rsid w:val="00A500B9"/>
    <w:rsid w:val="00A524AA"/>
    <w:rsid w:val="00A62F4E"/>
    <w:rsid w:val="00A76D18"/>
    <w:rsid w:val="00AA78A9"/>
    <w:rsid w:val="00AB69CC"/>
    <w:rsid w:val="00AC0AEE"/>
    <w:rsid w:val="00AD7891"/>
    <w:rsid w:val="00AE0247"/>
    <w:rsid w:val="00AE196B"/>
    <w:rsid w:val="00AF15FF"/>
    <w:rsid w:val="00B07189"/>
    <w:rsid w:val="00B97BE6"/>
    <w:rsid w:val="00BA5DBC"/>
    <w:rsid w:val="00BC4EBB"/>
    <w:rsid w:val="00BC7B27"/>
    <w:rsid w:val="00BE18B3"/>
    <w:rsid w:val="00C24AFA"/>
    <w:rsid w:val="00C32109"/>
    <w:rsid w:val="00C33862"/>
    <w:rsid w:val="00C51CB6"/>
    <w:rsid w:val="00C6417A"/>
    <w:rsid w:val="00C72E31"/>
    <w:rsid w:val="00C82EC2"/>
    <w:rsid w:val="00CC4142"/>
    <w:rsid w:val="00D029B9"/>
    <w:rsid w:val="00D27527"/>
    <w:rsid w:val="00D6602C"/>
    <w:rsid w:val="00DD763D"/>
    <w:rsid w:val="00DF4082"/>
    <w:rsid w:val="00E21B68"/>
    <w:rsid w:val="00E27704"/>
    <w:rsid w:val="00E4400E"/>
    <w:rsid w:val="00E9638B"/>
    <w:rsid w:val="00E97236"/>
    <w:rsid w:val="00EC19A8"/>
    <w:rsid w:val="00F00308"/>
    <w:rsid w:val="00F0645C"/>
    <w:rsid w:val="00F20BBD"/>
    <w:rsid w:val="00F843E2"/>
    <w:rsid w:val="00F86690"/>
    <w:rsid w:val="00FC47DD"/>
    <w:rsid w:val="00FF4A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docId w15:val="{A373987C-D45C-A748-8677-1ABE9A27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4F40"/>
    <w:pPr>
      <w:jc w:val="both"/>
      <w:outlineLvl w:val="0"/>
    </w:pPr>
    <w:rPr>
      <w:rFonts w:asciiTheme="majorHAnsi" w:hAnsiTheme="majorHAnsi" w:cstheme="majorHAnsi"/>
      <w:b/>
      <w:bCs/>
    </w:rPr>
  </w:style>
  <w:style w:type="paragraph" w:styleId="Titre2">
    <w:name w:val="heading 2"/>
    <w:basedOn w:val="Normal"/>
    <w:next w:val="Normal"/>
    <w:link w:val="Titre2Car"/>
    <w:uiPriority w:val="9"/>
    <w:unhideWhenUsed/>
    <w:qFormat/>
    <w:rsid w:val="00774F40"/>
    <w:pPr>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4F40"/>
    <w:pPr>
      <w:ind w:left="720"/>
      <w:contextualSpacing/>
    </w:pPr>
  </w:style>
  <w:style w:type="character" w:customStyle="1" w:styleId="Titre2Car">
    <w:name w:val="Titre 2 Car"/>
    <w:basedOn w:val="Policepardfaut"/>
    <w:link w:val="Titre2"/>
    <w:uiPriority w:val="9"/>
    <w:rsid w:val="00774F40"/>
    <w:rPr>
      <w:rFonts w:asciiTheme="majorHAnsi" w:hAnsiTheme="majorHAnsi" w:cstheme="majorHAnsi"/>
      <w:i/>
      <w:iCs/>
    </w:rPr>
  </w:style>
  <w:style w:type="character" w:customStyle="1" w:styleId="Titre1Car">
    <w:name w:val="Titre 1 Car"/>
    <w:basedOn w:val="Policepardfaut"/>
    <w:link w:val="Titre1"/>
    <w:uiPriority w:val="9"/>
    <w:rsid w:val="00774F40"/>
    <w:rPr>
      <w:rFonts w:asciiTheme="majorHAnsi" w:hAnsiTheme="majorHAnsi" w:cstheme="majorHAnsi"/>
      <w:b/>
      <w:bCs/>
    </w:rPr>
  </w:style>
  <w:style w:type="character" w:styleId="Numrodepage">
    <w:name w:val="page number"/>
    <w:basedOn w:val="Policepardfaut"/>
    <w:uiPriority w:val="99"/>
    <w:semiHidden/>
    <w:unhideWhenUsed/>
    <w:rsid w:val="0065550F"/>
  </w:style>
  <w:style w:type="character" w:styleId="Marquedecommentaire">
    <w:name w:val="annotation reference"/>
    <w:basedOn w:val="Policepardfaut"/>
    <w:uiPriority w:val="99"/>
    <w:semiHidden/>
    <w:unhideWhenUsed/>
    <w:rsid w:val="00611E2A"/>
    <w:rPr>
      <w:sz w:val="16"/>
      <w:szCs w:val="16"/>
    </w:rPr>
  </w:style>
  <w:style w:type="paragraph" w:styleId="Commentaire">
    <w:name w:val="annotation text"/>
    <w:basedOn w:val="Normal"/>
    <w:link w:val="CommentaireCar"/>
    <w:uiPriority w:val="99"/>
    <w:semiHidden/>
    <w:unhideWhenUsed/>
    <w:rsid w:val="00611E2A"/>
    <w:rPr>
      <w:sz w:val="20"/>
      <w:szCs w:val="20"/>
    </w:rPr>
  </w:style>
  <w:style w:type="character" w:customStyle="1" w:styleId="CommentaireCar">
    <w:name w:val="Commentaire Car"/>
    <w:basedOn w:val="Policepardfaut"/>
    <w:link w:val="Commentaire"/>
    <w:uiPriority w:val="99"/>
    <w:semiHidden/>
    <w:rsid w:val="00611E2A"/>
    <w:rPr>
      <w:sz w:val="20"/>
      <w:szCs w:val="20"/>
    </w:rPr>
  </w:style>
  <w:style w:type="paragraph" w:styleId="Objetducommentaire">
    <w:name w:val="annotation subject"/>
    <w:basedOn w:val="Commentaire"/>
    <w:next w:val="Commentaire"/>
    <w:link w:val="ObjetducommentaireCar"/>
    <w:uiPriority w:val="99"/>
    <w:semiHidden/>
    <w:unhideWhenUsed/>
    <w:rsid w:val="00611E2A"/>
    <w:rPr>
      <w:b/>
      <w:bCs/>
    </w:rPr>
  </w:style>
  <w:style w:type="character" w:customStyle="1" w:styleId="ObjetducommentaireCar">
    <w:name w:val="Objet du commentaire Car"/>
    <w:basedOn w:val="CommentaireCar"/>
    <w:link w:val="Objetducommentaire"/>
    <w:uiPriority w:val="99"/>
    <w:semiHidden/>
    <w:rsid w:val="00611E2A"/>
    <w:rPr>
      <w:b/>
      <w:bCs/>
      <w:sz w:val="20"/>
      <w:szCs w:val="20"/>
    </w:rPr>
  </w:style>
  <w:style w:type="paragraph" w:styleId="Rvision">
    <w:name w:val="Revision"/>
    <w:hidden/>
    <w:uiPriority w:val="99"/>
    <w:semiHidden/>
    <w:rsid w:val="00AE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11</Pages>
  <Words>36264</Words>
  <Characters>199456</Characters>
  <Application>Microsoft Office Word</Application>
  <DocSecurity>0</DocSecurity>
  <Lines>1662</Lines>
  <Paragraphs>470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15</cp:revision>
  <dcterms:created xsi:type="dcterms:W3CDTF">2023-10-30T22:36:00Z</dcterms:created>
  <dcterms:modified xsi:type="dcterms:W3CDTF">2023-11-13T22:14:00Z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id="xFBEqVkP"/&gt;&lt;style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