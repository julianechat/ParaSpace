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EBCB2A0"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w:t>
      </w:r>
      <w:r w:rsidR="008D1489">
        <w:rPr>
          <w:rFonts w:asciiTheme="majorHAnsi" w:hAnsiTheme="majorHAnsi" w:cstheme="majorHAnsi"/>
          <w:lang w:val="en-US"/>
        </w:rPr>
        <w:t xml:space="preserve">fish </w:t>
      </w:r>
      <w:r w:rsidRPr="00D01CF9">
        <w:rPr>
          <w:rFonts w:asciiTheme="majorHAnsi" w:hAnsiTheme="majorHAnsi" w:cstheme="majorHAnsi"/>
          <w:lang w:val="en-US"/>
        </w:rPr>
        <w:t xml:space="preserve">infection in marine and freshwater </w:t>
      </w:r>
      <w:r w:rsidR="008D1489">
        <w:rPr>
          <w:rFonts w:asciiTheme="majorHAnsi" w:hAnsiTheme="majorHAnsi" w:cstheme="majorHAnsi"/>
          <w:lang w:val="en-US"/>
        </w:rPr>
        <w:t xml:space="preserve">ecosystems </w:t>
      </w:r>
      <w:r w:rsidRPr="00D01CF9">
        <w:rPr>
          <w:rFonts w:asciiTheme="majorHAnsi" w:hAnsiTheme="majorHAnsi" w:cstheme="majorHAnsi"/>
          <w:lang w:val="en-US"/>
        </w:rPr>
        <w:t xml:space="preserve">caused by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sidR="008D1489">
        <w:rPr>
          <w:rFonts w:asciiTheme="majorHAnsi" w:hAnsiTheme="majorHAnsi" w:cstheme="majorHAnsi"/>
          <w:lang w:val="en-US"/>
        </w:rPr>
        <w:t>T</w:t>
      </w:r>
      <w:r w:rsidRPr="00D01CF9">
        <w:rPr>
          <w:rFonts w:asciiTheme="majorHAnsi" w:hAnsiTheme="majorHAnsi" w:cstheme="majorHAnsi"/>
          <w:lang w:val="en-US"/>
        </w:rPr>
        <w:t xml:space="preserve">he parasite encysts under the skin, in the fins or the muscles </w:t>
      </w:r>
      <w:r w:rsidR="008D1489">
        <w:rPr>
          <w:rFonts w:asciiTheme="majorHAnsi" w:hAnsiTheme="majorHAnsi" w:cstheme="majorHAnsi"/>
          <w:lang w:val="en-US"/>
        </w:rPr>
        <w:t xml:space="preserve">of the fish-host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w:t>
      </w:r>
      <w:r w:rsidR="008D1489">
        <w:rPr>
          <w:rFonts w:asciiTheme="majorHAnsi" w:hAnsiTheme="majorHAnsi" w:cstheme="majorHAnsi"/>
          <w:lang w:val="en-US"/>
        </w:rPr>
        <w:t xml:space="preserve">symptom </w:t>
      </w:r>
      <w:r w:rsidRPr="00D01CF9">
        <w:rPr>
          <w:rFonts w:asciiTheme="majorHAnsi" w:hAnsiTheme="majorHAnsi" w:cstheme="majorHAnsi"/>
          <w:lang w:val="en-US"/>
        </w:rPr>
        <w:t xml:space="preserve">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8D1489">
        <w:rPr>
          <w:rFonts w:asciiTheme="majorHAnsi" w:hAnsiTheme="majorHAnsi" w:cstheme="majorHAnsi"/>
          <w:lang w:val="en-US"/>
        </w:rPr>
        <w:t>In the context of this study, we will refer to the black spot trematodes as a guild b</w:t>
      </w:r>
      <w:r w:rsidRPr="00D01CF9">
        <w:rPr>
          <w:rFonts w:asciiTheme="majorHAnsi" w:hAnsiTheme="majorHAnsi" w:cstheme="majorHAnsi"/>
          <w:lang w:val="en-US"/>
        </w:rPr>
        <w:t xml:space="preserve">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008D1489">
        <w:rPr>
          <w:rFonts w:asciiTheme="majorHAnsi" w:hAnsiTheme="majorHAnsi" w:cstheme="majorHAnsi"/>
          <w:lang w:val="en-US"/>
        </w:rPr>
        <w:t>.</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04DEDE8F" w:rsidR="00CF4537" w:rsidRDefault="00CF4537" w:rsidP="00CF4537">
      <w:pPr>
        <w:rPr>
          <w:rFonts w:asciiTheme="majorHAnsi" w:hAnsiTheme="majorHAnsi" w:cstheme="majorHAnsi"/>
          <w:lang w:val="en-US"/>
        </w:rPr>
      </w:pPr>
    </w:p>
    <w:p w14:paraId="0B784019" w14:textId="750CBCA2" w:rsidR="00CF4537" w:rsidRDefault="008D1489"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0FD00A34">
                <wp:simplePos x="0" y="0"/>
                <wp:positionH relativeFrom="column">
                  <wp:posOffset>2977515</wp:posOffset>
                </wp:positionH>
                <wp:positionV relativeFrom="paragraph">
                  <wp:posOffset>76835</wp:posOffset>
                </wp:positionV>
                <wp:extent cx="3079115" cy="3886200"/>
                <wp:effectExtent l="0" t="0" r="0" b="0"/>
                <wp:wrapNone/>
                <wp:docPr id="898358487" name="Zone de texte 2"/>
                <wp:cNvGraphicFramePr/>
                <a:graphic xmlns:a="http://schemas.openxmlformats.org/drawingml/2006/main">
                  <a:graphicData uri="http://schemas.microsoft.com/office/word/2010/wordprocessingShape">
                    <wps:wsp>
                      <wps:cNvSpPr txBox="1"/>
                      <wps:spPr>
                        <a:xfrm>
                          <a:off x="0" y="0"/>
                          <a:ext cx="3079115" cy="3886200"/>
                        </a:xfrm>
                        <a:prstGeom prst="rect">
                          <a:avLst/>
                        </a:prstGeom>
                        <a:solidFill>
                          <a:schemeClr val="lt1"/>
                        </a:solidFill>
                        <a:ln w="6350">
                          <a:noFill/>
                        </a:ln>
                      </wps:spPr>
                      <wps:txb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65DDBCB8"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45pt;margin-top:6.05pt;width:242.4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" fillcolor="white [3201]" stroked="f" strokeweight=".5pt">
                <v:textbo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65DDBCB8"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27103C33"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Akin to other parasitic diseases,</w:t>
      </w:r>
      <w:r w:rsidR="008D1489">
        <w:rPr>
          <w:rFonts w:asciiTheme="majorHAnsi" w:hAnsiTheme="majorHAnsi" w:cstheme="majorHAnsi"/>
          <w:lang w:val="en-US"/>
        </w:rPr>
        <w:t xml:space="preserve"> the</w:t>
      </w:r>
      <w:r w:rsidRPr="00D01CF9">
        <w:rPr>
          <w:rFonts w:asciiTheme="majorHAnsi" w:hAnsiTheme="majorHAnsi" w:cstheme="majorHAnsi"/>
          <w:lang w:val="en-US"/>
        </w:rPr>
        <w:t xml:space="preserve">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 xml:space="preserve">prevalence in </w:t>
      </w:r>
      <w:r w:rsidR="00857128">
        <w:rPr>
          <w:rFonts w:asciiTheme="majorHAnsi" w:hAnsiTheme="majorHAnsi" w:cstheme="majorHAnsi"/>
          <w:lang w:val="en-US"/>
        </w:rPr>
        <w:t>b</w:t>
      </w:r>
      <w:r w:rsidRPr="00D01CF9">
        <w:rPr>
          <w:rFonts w:asciiTheme="majorHAnsi" w:hAnsiTheme="majorHAnsi" w:cstheme="majorHAnsi"/>
          <w:lang w:val="en-US"/>
        </w:rPr>
        <w:t>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inhabiting</w:t>
      </w:r>
      <w:r w:rsidRPr="00D01CF9">
        <w:rPr>
          <w:rFonts w:asciiTheme="majorHAnsi" w:hAnsiTheme="majorHAnsi" w:cstheme="majorHAnsi"/>
          <w:lang w:val="en-US"/>
        </w:rPr>
        <w:t xml:space="preserve"> pond</w:t>
      </w:r>
      <w:r w:rsidR="008D1489">
        <w:rPr>
          <w:rFonts w:asciiTheme="majorHAnsi" w:hAnsiTheme="majorHAnsi" w:cstheme="majorHAnsi"/>
          <w:lang w:val="en-US"/>
        </w:rPr>
        <w:t>s</w:t>
      </w:r>
      <w:r w:rsidRPr="00D01CF9">
        <w:rPr>
          <w:rFonts w:asciiTheme="majorHAnsi" w:hAnsiTheme="majorHAnsi" w:cstheme="majorHAnsi"/>
          <w:lang w:val="en-US"/>
        </w:rPr>
        <w:t xml:space="preserve">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00F976D2" w:rsidRPr="00F976D2">
        <w:rPr>
          <w:rFonts w:asciiTheme="majorHAnsi" w:hAnsiTheme="majorHAnsi" w:cstheme="majorHAnsi"/>
          <w:lang w:val="en-US"/>
        </w:rPr>
        <w:t xml:space="preserve">. </w:t>
      </w:r>
      <w:r w:rsidR="00562DFA">
        <w:rPr>
          <w:rFonts w:asciiTheme="majorHAnsi" w:hAnsiTheme="majorHAnsi" w:cstheme="majorHAnsi"/>
          <w:lang w:val="en-US"/>
        </w:rPr>
        <w:t>The h</w:t>
      </w:r>
      <w:r w:rsidR="00F976D2">
        <w:rPr>
          <w:rFonts w:asciiTheme="majorHAnsi" w:hAnsiTheme="majorHAnsi" w:cstheme="majorHAnsi"/>
          <w:lang w:val="en-US"/>
        </w:rPr>
        <w:t>abitat characteristics that favor</w:t>
      </w:r>
      <w:r w:rsidR="003A5995">
        <w:rPr>
          <w:rFonts w:asciiTheme="majorHAnsi" w:hAnsiTheme="majorHAnsi" w:cstheme="majorHAnsi"/>
          <w:lang w:val="en-US"/>
        </w:rPr>
        <w:t xml:space="preserve"> </w:t>
      </w:r>
      <w:r w:rsidR="00F976D2">
        <w:rPr>
          <w:rFonts w:asciiTheme="majorHAnsi" w:hAnsiTheme="majorHAnsi" w:cstheme="majorHAnsi"/>
          <w:lang w:val="en-US"/>
        </w:rPr>
        <w:t xml:space="preserve">snails’ requirements such as shallow waters and macrophytes </w:t>
      </w:r>
      <w:r w:rsidR="00857128">
        <w:rPr>
          <w:rFonts w:asciiTheme="majorHAnsi" w:hAnsiTheme="majorHAnsi" w:cstheme="majorHAnsi"/>
          <w:lang w:val="en-US"/>
        </w:rPr>
        <w:t>have also</w:t>
      </w:r>
      <w:r w:rsidR="00F976D2">
        <w:rPr>
          <w:rFonts w:asciiTheme="majorHAnsi" w:hAnsiTheme="majorHAnsi" w:cstheme="majorHAnsi"/>
          <w:lang w:val="en-US"/>
        </w:rPr>
        <w:t xml:space="preserve"> been associated </w:t>
      </w:r>
      <w:r w:rsidR="003A5995">
        <w:rPr>
          <w:rFonts w:asciiTheme="majorHAnsi" w:hAnsiTheme="majorHAnsi" w:cstheme="majorHAnsi"/>
          <w:lang w:val="en-US"/>
        </w:rPr>
        <w:t>with</w:t>
      </w:r>
      <w:r w:rsidR="00F976D2">
        <w:rPr>
          <w:rFonts w:asciiTheme="majorHAnsi" w:hAnsiTheme="majorHAnsi" w:cstheme="majorHAnsi"/>
          <w:lang w:val="en-US"/>
        </w:rPr>
        <w:t xml:space="preserve"> higher infection levels in fish-hosts. </w:t>
      </w:r>
      <w:r w:rsidRPr="00F976D2">
        <w:rPr>
          <w:rFonts w:asciiTheme="majorHAnsi" w:hAnsiTheme="majorHAnsi" w:cstheme="majorHAnsi"/>
          <w:lang w:val="en-US"/>
        </w:rPr>
        <w:t xml:space="preserve">Hence, infection levels </w:t>
      </w:r>
      <w:r w:rsidR="000141ED">
        <w:rPr>
          <w:rFonts w:asciiTheme="majorHAnsi" w:hAnsiTheme="majorHAnsi" w:cstheme="majorHAnsi"/>
          <w:lang w:val="en-US"/>
        </w:rPr>
        <w:t xml:space="preserve">of the black spot disease </w:t>
      </w:r>
      <w:r w:rsidRPr="00F976D2">
        <w:rPr>
          <w:rFonts w:asciiTheme="majorHAnsi" w:hAnsiTheme="majorHAnsi" w:cstheme="majorHAnsi"/>
          <w:lang w:val="en-US"/>
        </w:rPr>
        <w:t xml:space="preserve">in fish-host are usually higher is lentic systems and in the littoral zone rather than </w:t>
      </w:r>
      <w:r w:rsidR="00857128">
        <w:rPr>
          <w:rFonts w:asciiTheme="majorHAnsi" w:hAnsiTheme="majorHAnsi" w:cstheme="majorHAnsi"/>
          <w:lang w:val="en-US"/>
        </w:rPr>
        <w:t xml:space="preserve">the </w:t>
      </w:r>
      <w:r w:rsidRPr="00F976D2">
        <w:rPr>
          <w:rFonts w:asciiTheme="majorHAnsi" w:hAnsiTheme="majorHAnsi" w:cstheme="majorHAnsi"/>
          <w:lang w:val="en-US"/>
        </w:rPr>
        <w:t xml:space="preserve">pelagic zone </w:t>
      </w:r>
      <w:r w:rsidRPr="00F976D2">
        <w:rPr>
          <w:rFonts w:asciiTheme="majorHAnsi" w:hAnsiTheme="majorHAnsi" w:cstheme="majorHAnsi"/>
        </w:rPr>
        <w:fldChar w:fldCharType="begin"/>
      </w:r>
      <w:r w:rsidRPr="00F976D2">
        <w:rPr>
          <w:rFonts w:asciiTheme="majorHAnsi" w:hAnsiTheme="majorHAnsi" w:cstheme="majorHAnsi"/>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F976D2">
        <w:rPr>
          <w:rFonts w:asciiTheme="majorHAnsi" w:hAnsiTheme="majorHAnsi" w:cstheme="majorHAnsi"/>
        </w:rPr>
        <w:fldChar w:fldCharType="separate"/>
      </w:r>
      <w:r w:rsidRPr="00F976D2">
        <w:rPr>
          <w:rFonts w:asciiTheme="majorHAnsi" w:hAnsiTheme="majorHAnsi" w:cstheme="majorHAnsi"/>
          <w:noProof/>
          <w:lang w:val="en-US"/>
        </w:rPr>
        <w:t>(Ondrackova et al., 2004)</w:t>
      </w:r>
      <w:r w:rsidRPr="00F976D2">
        <w:rPr>
          <w:rFonts w:asciiTheme="majorHAnsi" w:hAnsiTheme="majorHAnsi" w:cstheme="majorHAnsi"/>
        </w:rPr>
        <w:fldChar w:fldCharType="end"/>
      </w:r>
      <w:r w:rsidR="003A5995" w:rsidRPr="003A5995">
        <w:rPr>
          <w:rFonts w:asciiTheme="majorHAnsi" w:hAnsiTheme="majorHAnsi" w:cstheme="majorHAnsi"/>
          <w:lang w:val="en-US"/>
        </w:rPr>
        <w:t xml:space="preserve"> because the encounter window is larger in these habitats</w:t>
      </w:r>
      <w:r w:rsidR="003A5995">
        <w:rPr>
          <w:rFonts w:asciiTheme="majorHAnsi" w:hAnsiTheme="majorHAnsi" w:cstheme="majorHAnsi"/>
          <w:lang w:val="en-US"/>
        </w:rPr>
        <w:t xml:space="preserve"> (the snails and the fish habitats overlap)</w:t>
      </w:r>
      <w:r w:rsidR="00F976D2" w:rsidRPr="00F976D2">
        <w:rPr>
          <w:rFonts w:asciiTheme="majorHAnsi" w:hAnsiTheme="majorHAnsi" w:cstheme="majorHAnsi"/>
          <w:lang w:val="en-US"/>
        </w:rPr>
        <w:t xml:space="preserve">. </w:t>
      </w:r>
      <w:r w:rsidR="003A5995">
        <w:rPr>
          <w:rFonts w:asciiTheme="majorHAnsi" w:hAnsiTheme="majorHAnsi" w:cstheme="majorHAnsi"/>
          <w:lang w:val="en-US"/>
        </w:rPr>
        <w:t>Since</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w:t>
      </w:r>
      <w:r w:rsidR="003A5995">
        <w:rPr>
          <w:rFonts w:asciiTheme="majorHAnsi" w:hAnsiTheme="majorHAnsi" w:cstheme="majorHAnsi"/>
          <w:lang w:val="en-US"/>
        </w:rPr>
        <w:t xml:space="preserve">, </w:t>
      </w:r>
      <w:r w:rsidRPr="00D01CF9">
        <w:rPr>
          <w:rFonts w:asciiTheme="majorHAnsi" w:hAnsiTheme="majorHAnsi" w:cstheme="majorHAnsi"/>
          <w:lang w:val="en-US"/>
        </w:rPr>
        <w:t>a large range of fish</w:t>
      </w:r>
      <w:r w:rsidR="003A5995">
        <w:rPr>
          <w:rFonts w:asciiTheme="majorHAnsi" w:hAnsiTheme="majorHAnsi" w:cstheme="majorHAnsi"/>
          <w:lang w:val="en-US"/>
        </w:rPr>
        <w:t xml:space="preserve"> species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some species tend to be more heavily infected than others. For instance,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{"citationID":"x5qyAX38","properties":{"formattedCitation":"(Lemly &amp; Esch, 1984)","plainCitation":"(Lemly &amp; Esch, 1984)","dontUpdate":true,"noteIndex":0},"citationItems":[{"id":1667,"uris":["http://zotero.org/groups/2585270/items/CAI379UD"],"itemData":{"id":1667,"type":"article-journal","abstract":"Prevalence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3D80E42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r w:rsidR="003A5995" w:rsidRPr="00D01CF9">
        <w:rPr>
          <w:rFonts w:asciiTheme="majorHAnsi" w:hAnsiTheme="majorHAnsi" w:cstheme="majorHAnsi"/>
          <w:lang w:val="en-US"/>
        </w:rPr>
        <w:t xml:space="preserve">are </w:t>
      </w:r>
      <w:r w:rsidR="003A5995">
        <w:rPr>
          <w:rFonts w:asciiTheme="majorHAnsi" w:hAnsiTheme="majorHAnsi" w:cstheme="majorHAnsi"/>
          <w:lang w:val="en-US"/>
        </w:rPr>
        <w:t>in</w:t>
      </w:r>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r w:rsidR="00C76D88">
        <w:rPr>
          <w:rFonts w:asciiTheme="majorHAnsi" w:hAnsiTheme="majorHAnsi" w:cstheme="majorHAnsi"/>
          <w:lang w:val="en-US"/>
        </w:rPr>
        <w:t xml:space="preserve"> for the morphometric characteristics</w:t>
      </w:r>
      <w:r w:rsidRPr="00D01CF9">
        <w:rPr>
          <w:rFonts w:asciiTheme="majorHAnsi" w:hAnsiTheme="majorHAnsi" w:cstheme="majorHAnsi"/>
          <w:lang w:val="en-US"/>
        </w:rPr>
        <w:t>).</w:t>
      </w:r>
    </w:p>
    <w:p w14:paraId="44162A14" w14:textId="6057B6A8" w:rsidR="00CF4537" w:rsidRDefault="00CF4537" w:rsidP="00CF4537">
      <w:pPr>
        <w:spacing w:line="276" w:lineRule="auto"/>
        <w:jc w:val="both"/>
        <w:rPr>
          <w:rFonts w:asciiTheme="majorHAnsi" w:hAnsiTheme="majorHAnsi" w:cstheme="majorHAnsi"/>
          <w:noProof/>
          <w:lang w:val="en-US"/>
          <w14:ligatures w14:val="standardContextual"/>
        </w:rPr>
      </w:pPr>
    </w:p>
    <w:p w14:paraId="21591C3B" w14:textId="200743AB" w:rsidR="00CF4537" w:rsidRPr="00D01CF9" w:rsidRDefault="003A5995" w:rsidP="00CF4537">
      <w:pPr>
        <w:spacing w:line="276" w:lineRule="auto"/>
        <w:jc w:val="center"/>
        <w:rPr>
          <w:rFonts w:asciiTheme="majorHAnsi" w:hAnsiTheme="majorHAnsi" w:cstheme="majorHAnsi"/>
          <w:lang w:val="en-US"/>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5600C6DA">
            <wp:simplePos x="0" y="0"/>
            <wp:positionH relativeFrom="margin">
              <wp:posOffset>453358</wp:posOffset>
            </wp:positionH>
            <wp:positionV relativeFrom="margin">
              <wp:posOffset>4924048</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5"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CA8A" w14:textId="2A15906E"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3D25DE92" w:rsidR="00CF4537" w:rsidRDefault="00CF4537" w:rsidP="00CF4537">
      <w:pPr>
        <w:spacing w:line="276" w:lineRule="auto"/>
        <w:jc w:val="both"/>
        <w:rPr>
          <w:rFonts w:asciiTheme="majorHAnsi" w:hAnsiTheme="majorHAnsi" w:cstheme="majorHAnsi"/>
          <w:lang w:val="en-US"/>
        </w:rPr>
      </w:pPr>
    </w:p>
    <w:p w14:paraId="1047EB47" w14:textId="513DD28E" w:rsidR="00CF4537" w:rsidRDefault="00CF4537" w:rsidP="00CF4537">
      <w:pPr>
        <w:spacing w:line="276" w:lineRule="auto"/>
        <w:jc w:val="both"/>
        <w:rPr>
          <w:rFonts w:asciiTheme="majorHAnsi" w:hAnsiTheme="majorHAnsi" w:cstheme="majorHAnsi"/>
          <w:lang w:val="en-US"/>
        </w:rPr>
      </w:pPr>
    </w:p>
    <w:p w14:paraId="7AD7669D" w14:textId="71FF9572" w:rsidR="00A84AAF" w:rsidRDefault="00A84AAF" w:rsidP="00CF4537">
      <w:pPr>
        <w:spacing w:line="276" w:lineRule="auto"/>
        <w:jc w:val="both"/>
        <w:rPr>
          <w:rFonts w:asciiTheme="majorHAnsi" w:hAnsiTheme="majorHAnsi" w:cstheme="majorHAnsi"/>
          <w:lang w:val="en-US"/>
        </w:rPr>
      </w:pPr>
    </w:p>
    <w:p w14:paraId="3219CC99" w14:textId="5F8B9C11" w:rsidR="00CF4537" w:rsidRDefault="00CF4537" w:rsidP="00CF4537">
      <w:pPr>
        <w:spacing w:line="276" w:lineRule="auto"/>
        <w:jc w:val="both"/>
        <w:rPr>
          <w:rFonts w:asciiTheme="majorHAnsi" w:hAnsiTheme="majorHAnsi" w:cstheme="majorHAnsi"/>
          <w:lang w:val="en-US"/>
        </w:rPr>
      </w:pPr>
    </w:p>
    <w:p w14:paraId="22CAE034" w14:textId="2AC4B49D" w:rsidR="00CF4537" w:rsidRDefault="000141ED"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2F279DC5">
                <wp:simplePos x="0" y="0"/>
                <wp:positionH relativeFrom="column">
                  <wp:posOffset>3295539</wp:posOffset>
                </wp:positionH>
                <wp:positionV relativeFrom="paragraph">
                  <wp:posOffset>130119</wp:posOffset>
                </wp:positionV>
                <wp:extent cx="2580005" cy="1888490"/>
                <wp:effectExtent l="0" t="0" r="0" b="3810"/>
                <wp:wrapNone/>
                <wp:docPr id="729144342" name="Zone de texte 2"/>
                <wp:cNvGraphicFramePr/>
                <a:graphic xmlns:a="http://schemas.openxmlformats.org/drawingml/2006/main">
                  <a:graphicData uri="http://schemas.microsoft.com/office/word/2010/wordprocessingShape">
                    <wps:wsp>
                      <wps:cNvSpPr txBox="1"/>
                      <wps:spPr>
                        <a:xfrm>
                          <a:off x="0" y="0"/>
                          <a:ext cx="2580005" cy="1888490"/>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15E8FB31"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w:t>
                            </w:r>
                            <w:r w:rsidR="00633827">
                              <w:rPr>
                                <w:rFonts w:asciiTheme="majorHAnsi" w:hAnsiTheme="majorHAnsi" w:cstheme="majorHAnsi"/>
                                <w:sz w:val="22"/>
                                <w:szCs w:val="22"/>
                                <w:lang w:val="en-US"/>
                              </w:rPr>
                              <w:t xml:space="preserve"> of the lake</w:t>
                            </w:r>
                            <w:r w:rsidRPr="004A03AA">
                              <w:rPr>
                                <w:rFonts w:asciiTheme="majorHAnsi" w:hAnsiTheme="majorHAnsi" w:cstheme="majorHAnsi"/>
                                <w:sz w:val="22"/>
                                <w:szCs w:val="22"/>
                                <w:lang w:val="en-US"/>
                              </w:rPr>
                              <w:t xml:space="preserv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2399" id="_x0000_s1027" type="#_x0000_t202" style="position:absolute;left:0;text-align:left;margin-left:259.5pt;margin-top:10.25pt;width:203.15pt;height:1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15E8FB31"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w:t>
                      </w:r>
                      <w:r w:rsidR="00633827">
                        <w:rPr>
                          <w:rFonts w:asciiTheme="majorHAnsi" w:hAnsiTheme="majorHAnsi" w:cstheme="majorHAnsi"/>
                          <w:sz w:val="22"/>
                          <w:szCs w:val="22"/>
                          <w:lang w:val="en-US"/>
                        </w:rPr>
                        <w:t xml:space="preserve"> of the lake</w:t>
                      </w:r>
                      <w:r w:rsidRPr="004A03AA">
                        <w:rPr>
                          <w:rFonts w:asciiTheme="majorHAnsi" w:hAnsiTheme="majorHAnsi" w:cstheme="majorHAnsi"/>
                          <w:sz w:val="22"/>
                          <w:szCs w:val="22"/>
                          <w:lang w:val="en-US"/>
                        </w:rPr>
                        <w:t xml:space="preserv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5C07DD77" w14:textId="7F318B94" w:rsidR="00CF4537" w:rsidRDefault="00CF4537" w:rsidP="00CF4537">
      <w:pPr>
        <w:spacing w:line="276" w:lineRule="auto"/>
        <w:jc w:val="both"/>
        <w:rPr>
          <w:rFonts w:asciiTheme="majorHAnsi" w:hAnsiTheme="majorHAnsi" w:cstheme="majorHAnsi"/>
          <w:lang w:val="en-US"/>
        </w:rPr>
      </w:pPr>
    </w:p>
    <w:p w14:paraId="34C80F60" w14:textId="33A3B015" w:rsidR="00CF4537" w:rsidRDefault="00CF4537" w:rsidP="00CF4537">
      <w:pPr>
        <w:spacing w:line="276" w:lineRule="auto"/>
        <w:jc w:val="both"/>
        <w:rPr>
          <w:rFonts w:asciiTheme="majorHAnsi" w:hAnsiTheme="majorHAnsi" w:cstheme="majorHAnsi"/>
          <w:lang w:val="en-US"/>
        </w:rPr>
      </w:pPr>
    </w:p>
    <w:p w14:paraId="7A0293FD" w14:textId="4F449B07" w:rsidR="00CF4537" w:rsidRDefault="00CF4537" w:rsidP="00CF4537">
      <w:pPr>
        <w:spacing w:line="276" w:lineRule="auto"/>
        <w:jc w:val="both"/>
        <w:rPr>
          <w:rFonts w:asciiTheme="majorHAnsi" w:hAnsiTheme="majorHAnsi" w:cstheme="majorHAnsi"/>
          <w:lang w:val="en-US"/>
        </w:rPr>
      </w:pPr>
    </w:p>
    <w:p w14:paraId="4FF44101" w14:textId="709EF811"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4C808CC2" w14:textId="19631F4E" w:rsidR="00CF4537" w:rsidRDefault="00CF4537" w:rsidP="00205A69">
      <w:pPr>
        <w:pStyle w:val="Titre2"/>
      </w:pPr>
      <w:r w:rsidRPr="00CC3730">
        <w:lastRenderedPageBreak/>
        <w:t>2.</w:t>
      </w:r>
      <w:r>
        <w:t>3</w:t>
      </w:r>
      <w:r w:rsidRPr="00CC3730">
        <w:t xml:space="preserve">. </w:t>
      </w:r>
      <w:r>
        <w:t>Data acquisition</w:t>
      </w:r>
    </w:p>
    <w:p w14:paraId="7AA4DD98" w14:textId="2B73ED4B" w:rsidR="00CF4537" w:rsidRPr="00205A69" w:rsidRDefault="00CF4537" w:rsidP="00205A69">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Three sampling methods </w:t>
      </w:r>
      <w:r w:rsidR="00205A69">
        <w:rPr>
          <w:rFonts w:asciiTheme="majorHAnsi" w:hAnsiTheme="majorHAnsi" w:cstheme="majorHAnsi"/>
          <w:lang w:val="en-US"/>
        </w:rPr>
        <w:t xml:space="preserve">(minnow traps, seine nets and transects) </w:t>
      </w:r>
      <w:r w:rsidRPr="00D01CF9">
        <w:rPr>
          <w:rFonts w:asciiTheme="majorHAnsi" w:hAnsiTheme="majorHAnsi" w:cstheme="majorHAnsi"/>
          <w:lang w:val="en-US"/>
        </w:rPr>
        <w:t xml:space="preserve">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w:t>
      </w:r>
      <w:r w:rsidR="00C76D88">
        <w:rPr>
          <w:rFonts w:asciiTheme="majorHAnsi" w:hAnsiTheme="majorHAnsi" w:cstheme="majorHAnsi"/>
          <w:lang w:val="en-US"/>
        </w:rPr>
        <w:t xml:space="preserve">different fish </w:t>
      </w:r>
      <w:r w:rsidRPr="00D01CF9">
        <w:rPr>
          <w:rFonts w:asciiTheme="majorHAnsi" w:hAnsiTheme="majorHAnsi" w:cstheme="majorHAnsi"/>
          <w:lang w:val="en-US"/>
        </w:rPr>
        <w:t xml:space="preserve">species.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r w:rsidR="00205A69"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00205A69" w:rsidRPr="00D01CF9">
        <w:rPr>
          <w:rFonts w:asciiTheme="majorHAnsi" w:hAnsiTheme="majorHAnsi" w:cstheme="majorHAnsi"/>
          <w:lang w:val="en-US"/>
        </w:rPr>
        <w:t>Ministère</w:t>
      </w:r>
      <w:proofErr w:type="spellEnd"/>
      <w:r w:rsidR="00205A69" w:rsidRPr="00D01CF9">
        <w:rPr>
          <w:rFonts w:asciiTheme="majorHAnsi" w:hAnsiTheme="majorHAnsi" w:cstheme="majorHAnsi"/>
          <w:lang w:val="en-US"/>
        </w:rPr>
        <w:t xml:space="preserve"> des </w:t>
      </w:r>
      <w:proofErr w:type="spellStart"/>
      <w:r w:rsidR="00205A69" w:rsidRPr="00D01CF9">
        <w:rPr>
          <w:rFonts w:asciiTheme="majorHAnsi" w:hAnsiTheme="majorHAnsi" w:cstheme="majorHAnsi"/>
          <w:lang w:val="en-US"/>
        </w:rPr>
        <w:t>Forêts</w:t>
      </w:r>
      <w:proofErr w:type="spellEnd"/>
      <w:r w:rsidR="00205A69" w:rsidRPr="00D01CF9">
        <w:rPr>
          <w:rFonts w:asciiTheme="majorHAnsi" w:hAnsiTheme="majorHAnsi" w:cstheme="majorHAnsi"/>
          <w:lang w:val="en-US"/>
        </w:rPr>
        <w:t xml:space="preserve">, de la </w:t>
      </w:r>
      <w:proofErr w:type="spellStart"/>
      <w:r w:rsidR="00205A69" w:rsidRPr="00D01CF9">
        <w:rPr>
          <w:rFonts w:asciiTheme="majorHAnsi" w:hAnsiTheme="majorHAnsi" w:cstheme="majorHAnsi"/>
          <w:lang w:val="en-US"/>
        </w:rPr>
        <w:t>Faune</w:t>
      </w:r>
      <w:proofErr w:type="spellEnd"/>
      <w:r w:rsidR="00205A69" w:rsidRPr="00D01CF9">
        <w:rPr>
          <w:rFonts w:asciiTheme="majorHAnsi" w:hAnsiTheme="majorHAnsi" w:cstheme="majorHAnsi"/>
          <w:lang w:val="en-US"/>
        </w:rPr>
        <w:t xml:space="preserve"> et des Parcs (MFFP) of Québec (2022-05-16-1971-15-S-P).</w:t>
      </w:r>
    </w:p>
    <w:p w14:paraId="35837353" w14:textId="7371972F" w:rsidR="009066B3" w:rsidRDefault="00205A69"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Sampling effort within lakes was established according to the lake</w:t>
      </w:r>
      <w:r w:rsidR="009066B3">
        <w:rPr>
          <w:rFonts w:asciiTheme="majorHAnsi" w:hAnsiTheme="majorHAnsi" w:cstheme="majorHAnsi"/>
          <w:lang w:val="en-US"/>
        </w:rPr>
        <w:t xml:space="preserve"> area, except for minnow traps (see Table S2) as it requires less time and manipulations than the other methods. Seine sampling varied between four and eight efforts while the number of transect sites varied between two and six per lake. 15 minnow traps were set in each lake to maximize the number of captures.</w:t>
      </w:r>
    </w:p>
    <w:p w14:paraId="28A61A6C" w14:textId="15E5555F" w:rsidR="00CF4537" w:rsidRDefault="00DD6137" w:rsidP="00205A69">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The m</w:t>
      </w:r>
      <w:r w:rsidR="00CF4537">
        <w:rPr>
          <w:rFonts w:asciiTheme="majorHAnsi" w:hAnsiTheme="majorHAnsi" w:cstheme="majorHAnsi"/>
          <w:lang w:val="en-US"/>
        </w:rPr>
        <w:t xml:space="preserve">innow trap and seine net samplings were both </w:t>
      </w:r>
      <w:r>
        <w:rPr>
          <w:rFonts w:asciiTheme="majorHAnsi" w:hAnsiTheme="majorHAnsi" w:cstheme="majorHAnsi"/>
          <w:lang w:val="en-US"/>
        </w:rPr>
        <w:t>conducted</w:t>
      </w:r>
      <w:r w:rsidR="00CF4537">
        <w:rPr>
          <w:rFonts w:asciiTheme="majorHAnsi" w:hAnsiTheme="majorHAnsi" w:cstheme="majorHAnsi"/>
          <w:lang w:val="en-US"/>
        </w:rPr>
        <w:t xml:space="preserve"> on the same day for each lake. The seine samplings occurred during daytime in habitats lacking big obstacles like trunks and large rocks in which the net can get stuck. Two size</w:t>
      </w:r>
      <w:r w:rsidR="00857128">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of minnow traps were set at approximately equal distance along the shore, from 4PM to 8PM, to target species that are most active at dusk.</w:t>
      </w:r>
      <w:r w:rsidR="00CF4537">
        <w:rPr>
          <w:rFonts w:asciiTheme="majorHAnsi" w:hAnsiTheme="majorHAnsi" w:cstheme="majorHAnsi"/>
          <w:lang w:val="en-US"/>
        </w:rPr>
        <w:t xml:space="preserve"> There were no habitat restrictions for the minnow trap emplacement</w:t>
      </w:r>
      <w:r w:rsidR="009066B3">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Half of the</w:t>
      </w:r>
      <w:r w:rsidR="00CF4537">
        <w:rPr>
          <w:rFonts w:asciiTheme="majorHAnsi" w:hAnsiTheme="majorHAnsi" w:cstheme="majorHAnsi"/>
          <w:lang w:val="en-US"/>
        </w:rPr>
        <w:t xml:space="preserve"> </w:t>
      </w:r>
      <w:r w:rsidR="00CF4537"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00CF4537" w:rsidRPr="00D01CF9">
        <w:rPr>
          <w:rFonts w:asciiTheme="majorHAnsi" w:hAnsiTheme="majorHAnsi" w:cstheme="majorHAnsi"/>
          <w:lang w:val="en-US"/>
        </w:rPr>
        <w:t xml:space="preserve"> feeding preferences and </w:t>
      </w:r>
      <w:r>
        <w:rPr>
          <w:rFonts w:asciiTheme="majorHAnsi" w:hAnsiTheme="majorHAnsi" w:cstheme="majorHAnsi"/>
          <w:lang w:val="en-US"/>
        </w:rPr>
        <w:t xml:space="preserve">behavioral </w:t>
      </w:r>
      <w:r w:rsidR="00CF4537" w:rsidRPr="00D01CF9">
        <w:rPr>
          <w:rFonts w:asciiTheme="majorHAnsi" w:hAnsiTheme="majorHAnsi" w:cstheme="majorHAnsi"/>
          <w:lang w:val="en-US"/>
        </w:rPr>
        <w:t xml:space="preserve">habits. </w:t>
      </w:r>
      <w:r>
        <w:rPr>
          <w:rFonts w:asciiTheme="majorHAnsi" w:hAnsiTheme="majorHAnsi" w:cstheme="majorHAnsi"/>
          <w:lang w:val="en-US"/>
        </w:rPr>
        <w:t xml:space="preserve">The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p>
    <w:p w14:paraId="075066C6" w14:textId="14E84B49"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All </w:t>
      </w:r>
      <w:r w:rsidR="00B5504E">
        <w:rPr>
          <w:rFonts w:asciiTheme="majorHAnsi" w:hAnsiTheme="majorHAnsi" w:cstheme="majorHAnsi"/>
          <w:lang w:val="en-US"/>
        </w:rPr>
        <w:t xml:space="preserve">the </w:t>
      </w:r>
      <w:r w:rsidRPr="00D01CF9">
        <w:rPr>
          <w:rFonts w:asciiTheme="majorHAnsi" w:hAnsiTheme="majorHAnsi" w:cstheme="majorHAnsi"/>
          <w:lang w:val="en-US"/>
        </w:rPr>
        <w:t xml:space="preserve">fishes were counted, identified to </w:t>
      </w:r>
      <w:r w:rsidR="00B5504E">
        <w:rPr>
          <w:rFonts w:asciiTheme="majorHAnsi" w:hAnsiTheme="majorHAnsi" w:cstheme="majorHAnsi"/>
          <w:lang w:val="en-US"/>
        </w:rPr>
        <w:t xml:space="preserve">the </w:t>
      </w:r>
      <w:r w:rsidRPr="00D01CF9">
        <w:rPr>
          <w:rFonts w:asciiTheme="majorHAnsi" w:hAnsiTheme="majorHAnsi" w:cstheme="majorHAnsi"/>
          <w:lang w:val="en-US"/>
        </w:rPr>
        <w:t>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2017)","dontUpdate":true,"noteIndex":0},"citationItems":[{"id":7825,"uris":["http://zotero.org/groups/2585270/items/IE9VLTSW"],"itemData":{"id":7825,"type":"article-journal","abstract":"Phoxinus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fish </w:t>
      </w:r>
      <w:r w:rsidR="006202C7">
        <w:rPr>
          <w:rFonts w:asciiTheme="majorHAnsi" w:hAnsiTheme="majorHAnsi" w:cstheme="majorHAnsi"/>
          <w:lang w:val="en-US"/>
        </w:rPr>
        <w:t xml:space="preserve">left side </w:t>
      </w:r>
      <w:r>
        <w:rPr>
          <w:rFonts w:asciiTheme="majorHAnsi" w:hAnsiTheme="majorHAnsi" w:cstheme="majorHAnsi"/>
          <w:lang w:val="en-US"/>
        </w:rPr>
        <w:t xml:space="preserve">(De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w:t>
      </w:r>
      <w:r w:rsidR="006202C7">
        <w:rPr>
          <w:rFonts w:asciiTheme="majorHAnsi" w:hAnsiTheme="majorHAnsi" w:cstheme="majorHAnsi"/>
          <w:lang w:val="en-US"/>
        </w:rPr>
        <w:t>included</w:t>
      </w:r>
      <w:r w:rsidRPr="00D01CF9">
        <w:rPr>
          <w:rFonts w:asciiTheme="majorHAnsi" w:hAnsiTheme="majorHAnsi" w:cstheme="majorHAnsi"/>
          <w:lang w:val="en-US"/>
        </w:rPr>
        <w:t xml:space="preserve">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0D87211F"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w:t>
      </w:r>
      <w:r w:rsidR="00097377">
        <w:rPr>
          <w:rFonts w:asciiTheme="majorHAnsi" w:hAnsiTheme="majorHAnsi" w:cstheme="majorHAnsi"/>
          <w:lang w:val="en-US"/>
        </w:rPr>
        <w:t xml:space="preserve">prevalence </w:t>
      </w:r>
      <w:r w:rsidRPr="00D01CF9">
        <w:rPr>
          <w:rFonts w:asciiTheme="majorHAnsi" w:hAnsiTheme="majorHAnsi" w:cstheme="majorHAnsi"/>
          <w:lang w:val="en-US"/>
        </w:rPr>
        <w:t>in the fish communit</w:t>
      </w:r>
      <w:r w:rsidR="00097377">
        <w:rPr>
          <w:rFonts w:asciiTheme="majorHAnsi" w:hAnsiTheme="majorHAnsi" w:cstheme="majorHAnsi"/>
          <w:lang w:val="en-US"/>
        </w:rPr>
        <w:t>ies</w:t>
      </w:r>
      <w:r w:rsidRPr="00D01CF9">
        <w:rPr>
          <w:rFonts w:asciiTheme="majorHAnsi" w:hAnsiTheme="majorHAnsi" w:cstheme="majorHAnsi"/>
          <w:lang w:val="en-US"/>
        </w:rPr>
        <w:t>.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w:t>
      </w:r>
      <w:r w:rsidR="00097377">
        <w:rPr>
          <w:rFonts w:asciiTheme="majorHAnsi" w:hAnsiTheme="majorHAnsi" w:cstheme="majorHAnsi"/>
          <w:lang w:val="en-US"/>
        </w:rPr>
        <w:t xml:space="preserve">the </w:t>
      </w:r>
      <w:r w:rsidRPr="00D01CF9">
        <w:rPr>
          <w:rFonts w:asciiTheme="majorHAnsi" w:hAnsiTheme="majorHAnsi" w:cstheme="majorHAnsi"/>
          <w:lang w:val="en-US"/>
        </w:rPr>
        <w:t xml:space="preserve">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w:t>
      </w:r>
      <w:r w:rsidR="00097377">
        <w:rPr>
          <w:rFonts w:asciiTheme="majorHAnsi" w:hAnsiTheme="majorHAnsi" w:cstheme="majorHAnsi"/>
          <w:lang w:val="en-US"/>
        </w:rPr>
        <w:t xml:space="preserve"> </w:t>
      </w:r>
      <w:r>
        <w:rPr>
          <w:rFonts w:asciiTheme="majorHAnsi" w:hAnsiTheme="majorHAnsi" w:cstheme="majorHAnsi"/>
          <w:lang w:val="en-US"/>
        </w:rPr>
        <w:t xml:space="preserve">or poor water </w:t>
      </w:r>
      <w:r w:rsidR="00592812">
        <w:rPr>
          <w:rFonts w:asciiTheme="majorHAnsi" w:hAnsiTheme="majorHAnsi" w:cstheme="majorHAnsi"/>
          <w:lang w:val="en-US"/>
        </w:rPr>
        <w:t>transparency</w:t>
      </w:r>
      <w:r w:rsidRPr="00D01CF9">
        <w:rPr>
          <w:rFonts w:asciiTheme="majorHAnsi" w:hAnsiTheme="majorHAnsi" w:cstheme="majorHAnsi"/>
          <w:lang w:val="en-US"/>
        </w:rPr>
        <w:t>.</w:t>
      </w:r>
      <w:r>
        <w:rPr>
          <w:rFonts w:asciiTheme="majorHAnsi" w:hAnsiTheme="majorHAnsi" w:cstheme="majorHAnsi"/>
          <w:lang w:val="en-US"/>
        </w:rPr>
        <w:t xml:space="preserve"> We selected site</w:t>
      </w:r>
      <w:r w:rsidR="00097377">
        <w:rPr>
          <w:rFonts w:asciiTheme="majorHAnsi" w:hAnsiTheme="majorHAnsi" w:cstheme="majorHAnsi"/>
          <w:lang w:val="en-US"/>
        </w:rPr>
        <w:t xml:space="preserve">s </w:t>
      </w:r>
      <w:r w:rsidRPr="00D01CF9">
        <w:rPr>
          <w:rFonts w:asciiTheme="majorHAnsi" w:hAnsiTheme="majorHAnsi" w:cstheme="majorHAnsi"/>
          <w:lang w:val="en-US"/>
        </w:rPr>
        <w:t xml:space="preserve">that </w:t>
      </w:r>
      <w:r w:rsidRPr="00D01CF9">
        <w:rPr>
          <w:rFonts w:asciiTheme="majorHAnsi" w:hAnsiTheme="majorHAnsi" w:cstheme="majorHAnsi"/>
          <w:lang w:val="en-US"/>
        </w:rPr>
        <w:lastRenderedPageBreak/>
        <w:t>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sidR="00097377">
        <w:rPr>
          <w:rFonts w:asciiTheme="majorHAnsi" w:hAnsiTheme="majorHAnsi" w:cstheme="majorHAnsi"/>
          <w:lang w:val="en-US"/>
        </w:rPr>
        <w:t xml:space="preserve">since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69C8894B" w:rsidR="00CF4537" w:rsidRPr="00DC160B" w:rsidRDefault="00CF4537" w:rsidP="00DC434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we co</w:t>
      </w:r>
      <w:r w:rsidR="00097377">
        <w:rPr>
          <w:rFonts w:asciiTheme="majorHAnsi" w:hAnsiTheme="majorHAnsi" w:cstheme="majorHAnsi"/>
          <w:lang w:val="en-US"/>
        </w:rPr>
        <w:t xml:space="preserve">mpleted </w:t>
      </w:r>
      <w:r w:rsidRPr="00D01CF9">
        <w:rPr>
          <w:rFonts w:asciiTheme="majorHAnsi" w:hAnsiTheme="majorHAnsi" w:cstheme="majorHAnsi"/>
          <w:lang w:val="en-US"/>
        </w:rPr>
        <w:t xml:space="preserve">the </w:t>
      </w:r>
      <w:r w:rsidR="00097377">
        <w:rPr>
          <w:rFonts w:asciiTheme="majorHAnsi" w:hAnsiTheme="majorHAnsi" w:cstheme="majorHAnsi"/>
          <w:lang w:val="en-US"/>
        </w:rPr>
        <w:t xml:space="preserve">habitat </w:t>
      </w:r>
      <w:r w:rsidRPr="00D01CF9">
        <w:rPr>
          <w:rFonts w:asciiTheme="majorHAnsi" w:hAnsiTheme="majorHAnsi" w:cstheme="majorHAnsi"/>
          <w:lang w:val="en-US"/>
        </w:rPr>
        <w:t xml:space="preserve">description.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w:t>
      </w:r>
      <w:r w:rsidR="00DC4347">
        <w:rPr>
          <w:rFonts w:asciiTheme="majorHAnsi" w:hAnsiTheme="majorHAnsi" w:cstheme="majorHAnsi"/>
          <w:lang w:val="en-US"/>
        </w:rPr>
        <w:t>macrophyte coverage</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xml:space="preserve">. </w:t>
      </w:r>
      <w:r w:rsidR="00DC4347">
        <w:rPr>
          <w:rFonts w:asciiTheme="majorHAnsi" w:hAnsiTheme="majorHAnsi" w:cstheme="majorHAnsi"/>
          <w:lang w:val="en-US"/>
        </w:rPr>
        <w:t xml:space="preserve">The mean estimation was then assessed for all variables at the transect-scale. </w:t>
      </w:r>
      <w:r w:rsidRPr="00D01CF9">
        <w:rPr>
          <w:rFonts w:asciiTheme="majorHAnsi" w:hAnsiTheme="majorHAnsi" w:cstheme="majorHAnsi"/>
          <w:lang w:val="en-US"/>
        </w:rPr>
        <w:t xml:space="preserve">Temperature, dissolved oxygen,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at mid-depth in previous</w:t>
      </w:r>
      <w:r w:rsidR="00857128">
        <w:rPr>
          <w:rFonts w:asciiTheme="majorHAnsi" w:hAnsiTheme="majorHAnsi" w:cstheme="majorHAnsi"/>
          <w:lang w:val="en-US"/>
        </w:rPr>
        <w:t>ly</w:t>
      </w:r>
      <w:r w:rsidRPr="00D01CF9">
        <w:rPr>
          <w:rFonts w:asciiTheme="majorHAnsi" w:hAnsiTheme="majorHAnsi" w:cstheme="majorHAnsi"/>
          <w:lang w:val="en-US"/>
        </w:rPr>
        <w:t xml:space="preserve"> acid-washed HDPE bottle for carbon and nutrient content analys</w:t>
      </w:r>
      <w:r w:rsidR="00DC4347">
        <w:rPr>
          <w:rFonts w:asciiTheme="majorHAnsi" w:hAnsiTheme="majorHAnsi" w:cstheme="majorHAnsi"/>
          <w:lang w:val="en-US"/>
        </w:rPr>
        <w:t>e</w:t>
      </w:r>
      <w:r w:rsidRPr="00D01CF9">
        <w:rPr>
          <w:rFonts w:asciiTheme="majorHAnsi" w:hAnsiTheme="majorHAnsi" w:cstheme="majorHAnsi"/>
          <w:lang w:val="en-US"/>
        </w:rPr>
        <w:t xml:space="preserve">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 xml:space="preserve">4°C refrigerator </w:t>
      </w:r>
      <w:r w:rsidR="00152B97">
        <w:rPr>
          <w:rFonts w:asciiTheme="majorHAnsi" w:hAnsiTheme="majorHAnsi" w:cstheme="majorHAnsi"/>
          <w:lang w:val="en-US"/>
        </w:rPr>
        <w:t>and analyzed</w:t>
      </w:r>
      <w:r w:rsidRPr="00D01CF9">
        <w:rPr>
          <w:rFonts w:asciiTheme="majorHAnsi" w:hAnsiTheme="majorHAnsi" w:cstheme="majorHAnsi"/>
          <w:lang w:val="en-US"/>
        </w:rPr>
        <w:t xml:space="preserve"> within the week while TN</w:t>
      </w:r>
      <w:r w:rsidR="00DC4347">
        <w:rPr>
          <w:rFonts w:asciiTheme="majorHAnsi" w:hAnsiTheme="majorHAnsi" w:cstheme="majorHAnsi"/>
          <w:lang w:val="en-US"/>
        </w:rPr>
        <w:t xml:space="preserve"> and </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r>
        <w:rPr>
          <w:rFonts w:asciiTheme="majorHAnsi" w:hAnsiTheme="majorHAnsi" w:cstheme="majorHAnsi"/>
          <w:lang w:val="en-US"/>
        </w:rPr>
        <w:t xml:space="preserve">later </w:t>
      </w:r>
      <w:r w:rsidRPr="00D01CF9">
        <w:rPr>
          <w:rFonts w:asciiTheme="majorHAnsi" w:hAnsiTheme="majorHAnsi" w:cstheme="majorHAnsi"/>
          <w:lang w:val="en-US"/>
        </w:rPr>
        <w:t>processing.</w:t>
      </w:r>
      <w:r w:rsidR="00DC4347">
        <w:rPr>
          <w:rFonts w:asciiTheme="majorHAnsi" w:hAnsiTheme="majorHAnsi" w:cstheme="majorHAnsi"/>
          <w:lang w:val="en-US"/>
        </w:rPr>
        <w:t xml:space="preserve"> </w:t>
      </w:r>
      <w:r w:rsidR="00DC4347" w:rsidRPr="00036A21">
        <w:rPr>
          <w:rFonts w:asciiTheme="majorHAnsi" w:hAnsiTheme="majorHAnsi" w:cstheme="majorHAnsi"/>
          <w:lang w:val="en-US"/>
        </w:rPr>
        <w:t xml:space="preserve">TOC sample contents were measured on </w:t>
      </w:r>
      <w:proofErr w:type="spellStart"/>
      <w:r w:rsidR="00DC4347">
        <w:rPr>
          <w:rFonts w:asciiTheme="majorHAnsi" w:hAnsiTheme="majorHAnsi" w:cstheme="majorHAnsi"/>
          <w:lang w:val="en-US"/>
        </w:rPr>
        <w:t>Siervers</w:t>
      </w:r>
      <w:proofErr w:type="spellEnd"/>
      <w:r w:rsidR="00DC4347">
        <w:rPr>
          <w:rFonts w:asciiTheme="majorHAnsi" w:hAnsiTheme="majorHAnsi" w:cstheme="majorHAnsi"/>
          <w:lang w:val="en-US"/>
        </w:rPr>
        <w:t xml:space="preserve"> M5310 C Laboratory Total Organic Carbon Analyzer</w:t>
      </w:r>
      <w:r w:rsidR="00DC4347" w:rsidRPr="00036A21">
        <w:rPr>
          <w:rFonts w:asciiTheme="majorHAnsi" w:hAnsiTheme="majorHAnsi" w:cstheme="majorHAnsi"/>
          <w:lang w:val="en-US"/>
        </w:rPr>
        <w:t xml:space="preserve">. </w:t>
      </w:r>
      <w:r w:rsidR="00DC4347" w:rsidRPr="00CC3730">
        <w:rPr>
          <w:rFonts w:asciiTheme="majorHAnsi" w:hAnsiTheme="majorHAnsi" w:cstheme="majorHAnsi"/>
          <w:lang w:val="en-US"/>
        </w:rPr>
        <w:t xml:space="preserve">TN and TP samples were oxidized with persulfate </w:t>
      </w:r>
      <w:r w:rsidR="00DC4347">
        <w:rPr>
          <w:rFonts w:asciiTheme="majorHAnsi" w:hAnsiTheme="majorHAnsi" w:cstheme="majorHAnsi"/>
          <w:lang w:val="en-US"/>
        </w:rPr>
        <w:t>and put to</w:t>
      </w:r>
      <w:r w:rsidR="00DC4347" w:rsidRPr="00CC3730">
        <w:rPr>
          <w:rFonts w:asciiTheme="majorHAnsi" w:hAnsiTheme="majorHAnsi" w:cstheme="majorHAnsi"/>
          <w:lang w:val="en-US"/>
        </w:rPr>
        <w:t xml:space="preserve"> the autoclave the day before analysis</w:t>
      </w:r>
      <w:r w:rsidR="00DC4347">
        <w:rPr>
          <w:rFonts w:asciiTheme="majorHAnsi" w:hAnsiTheme="majorHAnsi" w:cstheme="majorHAnsi"/>
          <w:lang w:val="en-US"/>
        </w:rPr>
        <w:t xml:space="preserve"> </w:t>
      </w:r>
      <w:r w:rsidR="00032BA3">
        <w:rPr>
          <w:rFonts w:asciiTheme="majorHAnsi" w:hAnsiTheme="majorHAnsi" w:cstheme="majorHAnsi"/>
          <w:lang w:val="en-US"/>
        </w:rPr>
        <w:t xml:space="preserve">following EPA methods </w:t>
      </w:r>
      <w:r w:rsidR="00DC4347" w:rsidRPr="00671AAC">
        <w:rPr>
          <w:rFonts w:asciiTheme="majorHAnsi" w:hAnsiTheme="majorHAnsi" w:cstheme="majorHAnsi"/>
          <w:lang w:val="en-US"/>
        </w:rPr>
        <w:t>353.2</w:t>
      </w:r>
      <w:r w:rsidR="00032BA3">
        <w:rPr>
          <w:rFonts w:asciiTheme="majorHAnsi" w:hAnsiTheme="majorHAnsi" w:cstheme="majorHAnsi"/>
          <w:lang w:val="en-US"/>
        </w:rPr>
        <w:t xml:space="preserve"> and </w:t>
      </w:r>
      <w:r w:rsidR="00DC4347">
        <w:rPr>
          <w:rFonts w:asciiTheme="majorHAnsi" w:hAnsiTheme="majorHAnsi" w:cstheme="majorHAnsi"/>
          <w:lang w:val="en-US"/>
        </w:rPr>
        <w:t>365.3</w:t>
      </w:r>
      <w:r w:rsidR="00032BA3">
        <w:rPr>
          <w:rFonts w:asciiTheme="majorHAnsi" w:hAnsiTheme="majorHAnsi" w:cstheme="majorHAnsi"/>
          <w:lang w:val="en-US"/>
        </w:rPr>
        <w:t xml:space="preserve"> respectively </w:t>
      </w:r>
      <w:r w:rsidR="00032BA3">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{"citationID":"NcHVMpmF","properties":{"formattedCitation":"(US EPA, 1978, 1993)","plainCitation":"(US EPA, 1978, 1993)","noteIndex":0},"citationItems":[{"id":8675,"uris":["http://zotero.org/groups/2585270/items/9MIIK3TH"],"itemData":{"id":8675,"type":"document","title":"Method 365.3: Phosphorous, All Forms (Colorimetric, Ascorbic Acid, Two Reagent)","author":[{"family":"US EPA","given":""}],"issued":{"date-parts":[["1978"]]}}},{"id":8674,"uris":["http://zotero.org/groups/2585270/items/KD9WZD6M"],"itemData":{"id":8674,"type":"document","title":"Method 353.2, Revision 2.0: Determination of Nitrate-Nitrite Nitrogen by Automated Colorimetry","author":[{"family":"US EPA","given":""}],"issued":{"date-parts":[["1993"]]}}}],"schema":"https://github.com/citation-style-language/schema/raw/master/csl-citation.json"} </w:instrText>
      </w:r>
      <w:r w:rsidR="00032BA3">
        <w:rPr>
          <w:rFonts w:asciiTheme="majorHAnsi" w:hAnsiTheme="majorHAnsi" w:cstheme="majorHAnsi"/>
          <w:lang w:val="en-US"/>
        </w:rPr>
        <w:fldChar w:fldCharType="separate"/>
      </w:r>
      <w:r w:rsidR="00032BA3">
        <w:rPr>
          <w:rFonts w:asciiTheme="majorHAnsi" w:hAnsiTheme="majorHAnsi" w:cstheme="majorHAnsi"/>
          <w:noProof/>
          <w:lang w:val="en-US"/>
        </w:rPr>
        <w:t>(US EPA, 1978, 1993)</w:t>
      </w:r>
      <w:r w:rsidR="00032BA3">
        <w:rPr>
          <w:rFonts w:asciiTheme="majorHAnsi" w:hAnsiTheme="majorHAnsi" w:cstheme="majorHAnsi"/>
          <w:lang w:val="en-US"/>
        </w:rPr>
        <w:fldChar w:fldCharType="end"/>
      </w:r>
      <w:r w:rsidR="00DC4347">
        <w:rPr>
          <w:rFonts w:asciiTheme="majorHAnsi" w:hAnsiTheme="majorHAnsi" w:cstheme="majorHAnsi"/>
          <w:lang w:val="en-US"/>
        </w:rPr>
        <w:t>.</w:t>
      </w:r>
      <w:r w:rsidR="00DC4347" w:rsidRPr="00CC3730">
        <w:rPr>
          <w:rFonts w:asciiTheme="majorHAnsi" w:hAnsiTheme="majorHAnsi" w:cstheme="majorHAnsi"/>
          <w:lang w:val="en-US"/>
        </w:rPr>
        <w:t xml:space="preserve"> TN concentration</w:t>
      </w:r>
      <w:r w:rsidR="00DC4347">
        <w:rPr>
          <w:rFonts w:asciiTheme="majorHAnsi" w:hAnsiTheme="majorHAnsi" w:cstheme="majorHAnsi"/>
          <w:lang w:val="en-US"/>
        </w:rPr>
        <w:t>s</w:t>
      </w:r>
      <w:r w:rsidR="00DC4347" w:rsidRPr="00CC3730">
        <w:rPr>
          <w:rFonts w:asciiTheme="majorHAnsi" w:hAnsiTheme="majorHAnsi" w:cstheme="majorHAnsi"/>
          <w:lang w:val="en-US"/>
        </w:rPr>
        <w:t xml:space="preserve"> w</w:t>
      </w:r>
      <w:r w:rsidR="00DC4347">
        <w:rPr>
          <w:rFonts w:asciiTheme="majorHAnsi" w:hAnsiTheme="majorHAnsi" w:cstheme="majorHAnsi"/>
          <w:lang w:val="en-US"/>
        </w:rPr>
        <w:t>ere</w:t>
      </w:r>
      <w:r w:rsidR="00DC4347" w:rsidRPr="00CC3730">
        <w:rPr>
          <w:rFonts w:asciiTheme="majorHAnsi" w:hAnsiTheme="majorHAnsi" w:cstheme="majorHAnsi"/>
          <w:lang w:val="en-US"/>
        </w:rPr>
        <w:t xml:space="preserve"> measured on a </w:t>
      </w:r>
      <w:proofErr w:type="spellStart"/>
      <w:r w:rsidR="00DC4347" w:rsidRPr="00CC3730">
        <w:rPr>
          <w:rFonts w:asciiTheme="majorHAnsi" w:hAnsiTheme="majorHAnsi" w:cstheme="majorHAnsi"/>
          <w:lang w:val="en-US"/>
        </w:rPr>
        <w:t>Lachat</w:t>
      </w:r>
      <w:proofErr w:type="spellEnd"/>
      <w:r w:rsidR="00DC4347" w:rsidRPr="00CC3730">
        <w:rPr>
          <w:rFonts w:asciiTheme="majorHAnsi" w:hAnsiTheme="majorHAnsi" w:cstheme="majorHAnsi"/>
          <w:lang w:val="en-US"/>
        </w:rPr>
        <w:t xml:space="preserve"> </w:t>
      </w:r>
      <w:proofErr w:type="spellStart"/>
      <w:r w:rsidR="00DC4347" w:rsidRPr="00CC3730">
        <w:rPr>
          <w:rFonts w:asciiTheme="majorHAnsi" w:hAnsiTheme="majorHAnsi" w:cstheme="majorHAnsi"/>
          <w:lang w:val="en-US"/>
        </w:rPr>
        <w:t>QuikChem</w:t>
      </w:r>
      <w:proofErr w:type="spellEnd"/>
      <w:r w:rsidR="00DC4347" w:rsidRPr="00CC3730">
        <w:rPr>
          <w:rFonts w:asciiTheme="majorHAnsi" w:hAnsiTheme="majorHAnsi" w:cstheme="majorHAnsi"/>
          <w:lang w:val="en-US"/>
        </w:rPr>
        <w:t xml:space="preserve"> 8500</w:t>
      </w:r>
      <w:r w:rsidR="00DC4347">
        <w:rPr>
          <w:rFonts w:asciiTheme="majorHAnsi" w:hAnsiTheme="majorHAnsi" w:cstheme="majorHAnsi"/>
          <w:lang w:val="en-US"/>
        </w:rPr>
        <w:t xml:space="preserve"> analyzer and TP concentrations were analyzed on a </w:t>
      </w:r>
      <w:proofErr w:type="spellStart"/>
      <w:r w:rsidR="00DC4347">
        <w:rPr>
          <w:rFonts w:asciiTheme="majorHAnsi" w:hAnsiTheme="majorHAnsi" w:cstheme="majorHAnsi"/>
          <w:lang w:val="en-US"/>
        </w:rPr>
        <w:t>Asoria</w:t>
      </w:r>
      <w:proofErr w:type="spellEnd"/>
      <w:r w:rsidR="00DC4347">
        <w:rPr>
          <w:rFonts w:asciiTheme="majorHAnsi" w:hAnsiTheme="majorHAnsi" w:cstheme="majorHAnsi"/>
          <w:lang w:val="en-US"/>
        </w:rPr>
        <w:t>-Pacific Astoria2.</w:t>
      </w:r>
    </w:p>
    <w:p w14:paraId="10BAC248" w14:textId="77777777" w:rsidR="000C3A8D" w:rsidRPr="00D01CF9" w:rsidRDefault="000C3A8D"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2F47831A" w14:textId="4D480465"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w:t>
      </w:r>
      <w:r w:rsidR="00DC4347">
        <w:rPr>
          <w:rFonts w:asciiTheme="majorHAnsi" w:hAnsiTheme="majorHAnsi" w:cstheme="majorHAnsi"/>
          <w:lang w:val="en-US"/>
        </w:rPr>
        <w:t xml:space="preserve">the </w:t>
      </w:r>
      <w:r w:rsidRPr="00D01CF9">
        <w:rPr>
          <w:rFonts w:asciiTheme="majorHAnsi" w:hAnsiTheme="majorHAnsi" w:cstheme="majorHAnsi"/>
          <w:lang w:val="en-US"/>
        </w:rPr>
        <w:t>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657D35FD" w14:textId="099B380A"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In the context of this study, the infection prevalence </w:t>
      </w:r>
      <w:r w:rsidR="00885DC8">
        <w:rPr>
          <w:rFonts w:asciiTheme="majorHAnsi" w:hAnsiTheme="majorHAnsi" w:cstheme="majorHAnsi"/>
          <w:lang w:val="en-US"/>
        </w:rPr>
        <w:t>was</w:t>
      </w:r>
      <w:r>
        <w:rPr>
          <w:rFonts w:asciiTheme="majorHAnsi" w:hAnsiTheme="majorHAnsi" w:cstheme="majorHAnsi"/>
          <w:lang w:val="en-US"/>
        </w:rPr>
        <w:t xml:space="preserve"> estimated as the number of infected individuals by</w:t>
      </w:r>
      <w:r w:rsidR="00885DC8">
        <w:rPr>
          <w:rFonts w:asciiTheme="majorHAnsi" w:hAnsiTheme="majorHAnsi" w:cstheme="majorHAnsi"/>
          <w:lang w:val="en-US"/>
        </w:rPr>
        <w:t xml:space="preserve"> the black spot disease</w:t>
      </w:r>
      <w:r>
        <w:rPr>
          <w:rFonts w:asciiTheme="majorHAnsi" w:hAnsiTheme="majorHAnsi" w:cstheme="majorHAnsi"/>
          <w:lang w:val="en-US"/>
        </w:rPr>
        <w:t xml:space="preserve">, divided </w:t>
      </w:r>
      <w:r w:rsidR="00D7703C">
        <w:rPr>
          <w:rFonts w:asciiTheme="majorHAnsi" w:hAnsiTheme="majorHAnsi" w:cstheme="majorHAnsi"/>
          <w:lang w:val="en-US"/>
        </w:rPr>
        <w:t>by</w:t>
      </w:r>
      <w:r>
        <w:rPr>
          <w:rFonts w:asciiTheme="majorHAnsi" w:hAnsiTheme="majorHAnsi" w:cstheme="majorHAnsi"/>
          <w:lang w:val="en-US"/>
        </w:rPr>
        <w:t xml:space="preserve"> the total </w:t>
      </w:r>
      <w:r w:rsidR="00885DC8">
        <w:rPr>
          <w:rFonts w:asciiTheme="majorHAnsi" w:hAnsiTheme="majorHAnsi" w:cstheme="majorHAnsi"/>
          <w:lang w:val="en-US"/>
        </w:rPr>
        <w:t xml:space="preserve">abundance </w:t>
      </w:r>
      <w:r>
        <w:rPr>
          <w:rFonts w:asciiTheme="majorHAnsi" w:hAnsiTheme="majorHAnsi" w:cstheme="majorHAnsi"/>
          <w:lang w:val="en-US"/>
        </w:rPr>
        <w:t xml:space="preserve">of a given fish community. </w:t>
      </w:r>
      <w:r w:rsidRPr="00AD5465">
        <w:rPr>
          <w:rFonts w:asciiTheme="majorHAnsi" w:hAnsiTheme="majorHAnsi" w:cstheme="majorHAnsi"/>
          <w:lang w:val="en-US"/>
        </w:rPr>
        <w:t xml:space="preserve">All fish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1). Based on the data from all the sampling methods, the regional community prevalence is 29.</w:t>
      </w:r>
      <w:r w:rsidR="005F23B2">
        <w:rPr>
          <w:rFonts w:asciiTheme="majorHAnsi" w:hAnsiTheme="majorHAnsi" w:cstheme="majorHAnsi"/>
          <w:lang w:val="en-US"/>
        </w:rPr>
        <w:t>55</w:t>
      </w:r>
      <w:r>
        <w:rPr>
          <w:rFonts w:asciiTheme="majorHAnsi" w:hAnsiTheme="majorHAnsi" w:cstheme="majorHAnsi"/>
          <w:lang w:val="en-US"/>
        </w:rPr>
        <w:t xml:space="preserve"> %, </w:t>
      </w:r>
      <w:r w:rsidR="00885DC8">
        <w:rPr>
          <w:rFonts w:asciiTheme="majorHAnsi" w:hAnsiTheme="majorHAnsi" w:cstheme="majorHAnsi"/>
          <w:lang w:val="en-US"/>
        </w:rPr>
        <w:t xml:space="preserve">the </w:t>
      </w:r>
      <w:r>
        <w:rPr>
          <w:rFonts w:asciiTheme="majorHAnsi" w:hAnsiTheme="majorHAnsi" w:cstheme="majorHAnsi"/>
          <w:lang w:val="en-US"/>
        </w:rPr>
        <w:t>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w:t>
      </w:r>
      <w:r w:rsidR="00857128">
        <w:rPr>
          <w:rFonts w:asciiTheme="majorHAnsi" w:hAnsiTheme="majorHAnsi" w:cstheme="majorHAnsi"/>
          <w:lang w:val="en-US"/>
        </w:rPr>
        <w:t>ies</w:t>
      </w:r>
      <w:r>
        <w:rPr>
          <w:rFonts w:asciiTheme="majorHAnsi" w:hAnsiTheme="majorHAnsi" w:cstheme="majorHAnsi"/>
          <w:lang w:val="en-US"/>
        </w:rPr>
        <w:t xml:space="preserve"> between 0% and 7</w:t>
      </w:r>
      <w:r w:rsidR="005F23B2">
        <w:rPr>
          <w:rFonts w:asciiTheme="majorHAnsi" w:hAnsiTheme="majorHAnsi" w:cstheme="majorHAnsi"/>
          <w:lang w:val="en-US"/>
        </w:rPr>
        <w:t>0.97</w:t>
      </w:r>
      <w:r>
        <w:rPr>
          <w:rFonts w:asciiTheme="majorHAnsi" w:hAnsiTheme="majorHAnsi" w:cstheme="majorHAnsi"/>
          <w:lang w:val="en-US"/>
        </w:rPr>
        <w:t xml:space="preserve">% (Table S12) and </w:t>
      </w:r>
      <w:r w:rsidR="00885DC8">
        <w:rPr>
          <w:rFonts w:asciiTheme="majorHAnsi" w:hAnsiTheme="majorHAnsi" w:cstheme="majorHAnsi"/>
          <w:lang w:val="en-US"/>
        </w:rPr>
        <w:t xml:space="preserve">the </w:t>
      </w:r>
      <w:r>
        <w:rPr>
          <w:rFonts w:asciiTheme="majorHAnsi" w:hAnsiTheme="majorHAnsi" w:cstheme="majorHAnsi"/>
          <w:lang w:val="en-US"/>
        </w:rPr>
        <w:t>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w:t>
      </w:r>
      <w:r w:rsidR="00857128">
        <w:rPr>
          <w:rFonts w:asciiTheme="majorHAnsi" w:hAnsiTheme="majorHAnsi" w:cstheme="majorHAnsi"/>
          <w:lang w:val="en-US"/>
        </w:rPr>
        <w:t>ies</w:t>
      </w:r>
      <w:r>
        <w:rPr>
          <w:rFonts w:asciiTheme="majorHAnsi" w:hAnsiTheme="majorHAnsi" w:cstheme="majorHAnsi"/>
          <w:lang w:val="en-US"/>
        </w:rPr>
        <w:t xml:space="preserve"> between 0% and 100% (Table S13). Our survey corroborates black spot infection in</w:t>
      </w:r>
      <w:r w:rsidR="00885DC8">
        <w:rPr>
          <w:rFonts w:asciiTheme="majorHAnsi" w:hAnsiTheme="majorHAnsi" w:cstheme="majorHAnsi"/>
          <w:lang w:val="en-US"/>
        </w:rPr>
        <w:t xml:space="preserve"> pumpkinseed sunfish (</w:t>
      </w:r>
      <w:r w:rsidRPr="007015DA">
        <w:rPr>
          <w:rFonts w:asciiTheme="majorHAnsi" w:hAnsiTheme="majorHAnsi" w:cstheme="majorHAnsi"/>
          <w:i/>
          <w:iCs/>
          <w:lang w:val="en-US"/>
        </w:rPr>
        <w:t>Lepomis gibbosus</w:t>
      </w:r>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rock bass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sidR="00885DC8">
        <w:rPr>
          <w:rFonts w:asciiTheme="majorHAnsi" w:hAnsiTheme="majorHAnsi" w:cstheme="majorHAnsi"/>
          <w:lang w:val="en-US"/>
        </w:rPr>
        <w:t>)</w:t>
      </w:r>
      <w:r>
        <w:rPr>
          <w:rFonts w:asciiTheme="majorHAnsi" w:hAnsiTheme="majorHAnsi" w:cstheme="majorHAnsi"/>
          <w:lang w:val="en-US"/>
        </w:rPr>
        <w:t>,</w:t>
      </w:r>
      <w:r w:rsidR="00885DC8">
        <w:rPr>
          <w:rFonts w:asciiTheme="majorHAnsi" w:hAnsiTheme="majorHAnsi" w:cstheme="majorHAnsi"/>
          <w:lang w:val="en-US"/>
        </w:rPr>
        <w:t xml:space="preserve"> yellow perch</w:t>
      </w:r>
      <w:r>
        <w:rPr>
          <w:rFonts w:asciiTheme="majorHAnsi" w:hAnsiTheme="majorHAnsi" w:cstheme="majorHAnsi"/>
          <w:lang w:val="en-US"/>
        </w:rPr>
        <w:t xml:space="preserve"> </w:t>
      </w:r>
      <w:r w:rsidR="00885DC8">
        <w:rPr>
          <w:rFonts w:asciiTheme="majorHAnsi" w:hAnsiTheme="majorHAnsi" w:cstheme="majorHAnsi"/>
          <w:lang w:val="en-US"/>
        </w:rPr>
        <w:t>(</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Smallmouth bass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creek chub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sidR="00885DC8">
        <w:rPr>
          <w:rFonts w:asciiTheme="majorHAnsi" w:hAnsiTheme="majorHAnsi" w:cstheme="majorHAnsi"/>
          <w:lang w:val="en-US"/>
        </w:rPr>
        <w:t>)</w:t>
      </w:r>
      <w:r>
        <w:rPr>
          <w:rFonts w:asciiTheme="majorHAnsi" w:hAnsiTheme="majorHAnsi" w:cstheme="majorHAnsi"/>
          <w:lang w:val="en-US"/>
        </w:rPr>
        <w:t xml:space="preserve"> and </w:t>
      </w:r>
      <w:r w:rsidR="00885DC8">
        <w:rPr>
          <w:rFonts w:asciiTheme="majorHAnsi" w:hAnsiTheme="majorHAnsi" w:cstheme="majorHAnsi"/>
          <w:lang w:val="en-US"/>
        </w:rPr>
        <w:t>fathead minnow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sidR="00885DC8">
        <w:rPr>
          <w:rFonts w:asciiTheme="majorHAnsi" w:hAnsiTheme="majorHAnsi" w:cstheme="majorHAnsi"/>
          <w:lang w:val="en-US"/>
        </w:rPr>
        <w:t>)</w:t>
      </w:r>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72696A6" w14:textId="5965D415" w:rsidR="00DC4347" w:rsidRDefault="00885DC8" w:rsidP="00DC4347">
      <w:pPr>
        <w:spacing w:line="276" w:lineRule="auto"/>
        <w:ind w:firstLine="708"/>
        <w:jc w:val="both"/>
        <w:rPr>
          <w:rFonts w:asciiTheme="majorHAnsi" w:hAnsiTheme="majorHAnsi" w:cstheme="majorHAnsi"/>
          <w:lang w:val="en-US"/>
        </w:rPr>
      </w:pPr>
      <w:r>
        <w:rPr>
          <w:rFonts w:asciiTheme="majorHAnsi" w:hAnsiTheme="majorHAnsi" w:cstheme="majorHAnsi"/>
          <w:lang w:val="en-US"/>
        </w:rPr>
        <w:t>The r</w:t>
      </w:r>
      <w:r w:rsidR="00DC4347">
        <w:rPr>
          <w:rFonts w:asciiTheme="majorHAnsi" w:hAnsiTheme="majorHAnsi" w:cstheme="majorHAnsi"/>
          <w:lang w:val="en-US"/>
        </w:rPr>
        <w:t xml:space="preserve">esults for TN and TP concentrations are presented in </w:t>
      </w:r>
      <w:r w:rsidR="00DC4347" w:rsidRPr="00CF032E">
        <w:rPr>
          <w:rFonts w:asciiTheme="majorHAnsi" w:hAnsiTheme="majorHAnsi" w:cstheme="majorHAnsi"/>
          <w:lang w:val="en-US"/>
        </w:rPr>
        <w:t xml:space="preserve">Table </w:t>
      </w:r>
      <w:r w:rsidR="00DC4347">
        <w:rPr>
          <w:rFonts w:asciiTheme="majorHAnsi" w:hAnsiTheme="majorHAnsi" w:cstheme="majorHAnsi"/>
          <w:lang w:val="en-US"/>
        </w:rPr>
        <w:t xml:space="preserve">S14 along with </w:t>
      </w:r>
      <w:proofErr w:type="spellStart"/>
      <w:r w:rsidR="00DC4347">
        <w:rPr>
          <w:rFonts w:asciiTheme="majorHAnsi" w:hAnsiTheme="majorHAnsi" w:cstheme="majorHAnsi"/>
          <w:lang w:val="en-US"/>
        </w:rPr>
        <w:t>physico</w:t>
      </w:r>
      <w:proofErr w:type="spellEnd"/>
      <w:r w:rsidR="00DC4347">
        <w:rPr>
          <w:rFonts w:asciiTheme="majorHAnsi" w:hAnsiTheme="majorHAnsi" w:cstheme="majorHAnsi"/>
          <w:lang w:val="en-US"/>
        </w:rPr>
        <w:t xml:space="preserve">-chemistry measurements. </w:t>
      </w:r>
      <w:r>
        <w:rPr>
          <w:rFonts w:asciiTheme="majorHAnsi" w:hAnsiTheme="majorHAnsi" w:cstheme="majorHAnsi"/>
          <w:lang w:val="en-US"/>
        </w:rPr>
        <w:t>The m</w:t>
      </w:r>
      <w:r w:rsidR="00DC4347">
        <w:rPr>
          <w:rFonts w:asciiTheme="majorHAnsi" w:hAnsiTheme="majorHAnsi" w:cstheme="majorHAnsi"/>
          <w:lang w:val="en-US"/>
        </w:rPr>
        <w:t xml:space="preserve">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47B8929A" w:rsidR="00CF4537" w:rsidRDefault="00CF4537" w:rsidP="00CF4537">
      <w:pPr>
        <w:pStyle w:val="Titre2"/>
        <w:rPr>
          <w:b w:val="0"/>
          <w:bCs w:val="0"/>
          <w:i w:val="0"/>
          <w:iCs w:val="0"/>
        </w:rPr>
      </w:pPr>
      <w:r>
        <w:t>2.4. Statistical</w:t>
      </w:r>
      <w:r w:rsidR="00CD5092">
        <w:t xml:space="preserve"> analyses </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25F980A8" w:rsidR="00CF4537" w:rsidRPr="00A951F3" w:rsidRDefault="00942B14" w:rsidP="00CF4537">
      <w:pPr>
        <w:spacing w:line="276" w:lineRule="auto"/>
        <w:jc w:val="both"/>
        <w:rPr>
          <w:rFonts w:asciiTheme="majorHAnsi" w:hAnsiTheme="majorHAnsi" w:cstheme="majorHAnsi"/>
          <w:lang w:val="en-US"/>
        </w:rPr>
      </w:pPr>
      <w:r>
        <w:rPr>
          <w:rFonts w:asciiTheme="majorHAnsi" w:hAnsiTheme="majorHAnsi" w:cstheme="majorHAnsi"/>
          <w:lang w:val="en-US"/>
        </w:rPr>
        <w:t>We employed the following procedures t</w:t>
      </w:r>
      <w:r w:rsidR="00CF4537">
        <w:rPr>
          <w:rFonts w:asciiTheme="majorHAnsi" w:hAnsiTheme="majorHAnsi" w:cstheme="majorHAnsi"/>
          <w:lang w:val="en-US"/>
        </w:rPr>
        <w:t>o describe the black spot prevalence pattern across multiple scales</w:t>
      </w:r>
      <w:r>
        <w:rPr>
          <w:rFonts w:asciiTheme="majorHAnsi" w:hAnsiTheme="majorHAnsi" w:cstheme="majorHAnsi"/>
          <w:lang w:val="en-US"/>
        </w:rPr>
        <w:t xml:space="preserve"> (landscape, </w:t>
      </w:r>
      <w:proofErr w:type="gramStart"/>
      <w:r>
        <w:rPr>
          <w:rFonts w:asciiTheme="majorHAnsi" w:hAnsiTheme="majorHAnsi" w:cstheme="majorHAnsi"/>
          <w:lang w:val="en-US"/>
        </w:rPr>
        <w:t>lake</w:t>
      </w:r>
      <w:proofErr w:type="gramEnd"/>
      <w:r>
        <w:rPr>
          <w:rFonts w:asciiTheme="majorHAnsi" w:hAnsiTheme="majorHAnsi" w:cstheme="majorHAnsi"/>
          <w:lang w:val="en-US"/>
        </w:rPr>
        <w:t xml:space="preserve"> and site). </w:t>
      </w:r>
      <w:r w:rsidR="00CF4537" w:rsidRPr="00E91CE1">
        <w:rPr>
          <w:rFonts w:asciiTheme="majorHAnsi" w:hAnsiTheme="majorHAnsi" w:cstheme="majorHAnsi"/>
          <w:lang w:val="en-US"/>
        </w:rPr>
        <w:t>A</w:t>
      </w:r>
      <w:r w:rsidR="00CF4537">
        <w:rPr>
          <w:rFonts w:asciiTheme="majorHAnsi" w:hAnsiTheme="majorHAnsi" w:cstheme="majorHAnsi"/>
          <w:lang w:val="en-US"/>
        </w:rPr>
        <w:t>ll data manipulations and analys</w:t>
      </w:r>
      <w:r w:rsidR="00CE164E">
        <w:rPr>
          <w:rFonts w:asciiTheme="majorHAnsi" w:hAnsiTheme="majorHAnsi" w:cstheme="majorHAnsi"/>
          <w:lang w:val="en-US"/>
        </w:rPr>
        <w:t>e</w:t>
      </w:r>
      <w:r w:rsidR="00CF4537">
        <w:rPr>
          <w:rFonts w:asciiTheme="majorHAnsi" w:hAnsiTheme="majorHAnsi" w:cstheme="majorHAnsi"/>
          <w:lang w:val="en-US"/>
        </w:rPr>
        <w:t xml:space="preserve">s were conducted </w:t>
      </w:r>
      <w:r w:rsidR="00152B97">
        <w:rPr>
          <w:rFonts w:asciiTheme="majorHAnsi" w:hAnsiTheme="majorHAnsi" w:cstheme="majorHAnsi"/>
          <w:lang w:val="en-US"/>
        </w:rPr>
        <w:t xml:space="preserve">using R </w:t>
      </w:r>
      <w:r>
        <w:rPr>
          <w:rFonts w:asciiTheme="majorHAnsi" w:hAnsiTheme="majorHAnsi" w:cstheme="majorHAnsi"/>
          <w:lang w:val="en-US"/>
        </w:rPr>
        <w:t>(</w:t>
      </w:r>
      <w:r w:rsidR="00152B97">
        <w:rPr>
          <w:rFonts w:asciiTheme="majorHAnsi" w:hAnsiTheme="majorHAnsi" w:cstheme="majorHAnsi"/>
          <w:lang w:val="en-US"/>
        </w:rPr>
        <w:t xml:space="preserve">version </w:t>
      </w:r>
      <w:r w:rsidR="005F23B2">
        <w:rPr>
          <w:rFonts w:asciiTheme="majorHAnsi" w:hAnsiTheme="majorHAnsi" w:cstheme="majorHAnsi"/>
          <w:lang w:val="en-US"/>
        </w:rPr>
        <w:t>4.2.3</w:t>
      </w:r>
      <w:r>
        <w:rPr>
          <w:rFonts w:asciiTheme="majorHAnsi" w:hAnsiTheme="majorHAnsi" w:cstheme="majorHAnsi"/>
          <w:lang w:val="en-US"/>
        </w:rPr>
        <w:t>).</w:t>
      </w:r>
      <w:r w:rsidR="00CF4537">
        <w:rPr>
          <w:rFonts w:asciiTheme="majorHAnsi" w:hAnsiTheme="majorHAnsi" w:cstheme="majorHAnsi"/>
          <w:lang w:val="en-US"/>
        </w:rPr>
        <w:t xml:space="preserve"> Lake Tracy was excluded from </w:t>
      </w:r>
      <w:r w:rsidR="00CE164E">
        <w:rPr>
          <w:rFonts w:asciiTheme="majorHAnsi" w:hAnsiTheme="majorHAnsi" w:cstheme="majorHAnsi"/>
          <w:lang w:val="en-US"/>
        </w:rPr>
        <w:t>the l</w:t>
      </w:r>
      <w:r>
        <w:rPr>
          <w:rFonts w:asciiTheme="majorHAnsi" w:hAnsiTheme="majorHAnsi" w:cstheme="majorHAnsi"/>
          <w:lang w:val="en-US"/>
        </w:rPr>
        <w:t>ake</w:t>
      </w:r>
      <w:r w:rsidR="006B5525">
        <w:rPr>
          <w:rFonts w:asciiTheme="majorHAnsi" w:hAnsiTheme="majorHAnsi" w:cstheme="majorHAnsi"/>
          <w:lang w:val="en-US"/>
        </w:rPr>
        <w:t xml:space="preserve">-scale </w:t>
      </w:r>
      <w:r w:rsidR="00CF4537">
        <w:rPr>
          <w:rFonts w:asciiTheme="majorHAnsi" w:hAnsiTheme="majorHAnsi" w:cstheme="majorHAnsi"/>
          <w:lang w:val="en-US"/>
        </w:rPr>
        <w:t>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0DD9A651" w:rsidR="00CF4537" w:rsidRDefault="00CF4537" w:rsidP="00107761">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w:t>
      </w:r>
      <w:r w:rsidR="00942B14">
        <w:rPr>
          <w:rFonts w:asciiTheme="majorHAnsi" w:hAnsiTheme="majorHAnsi" w:cstheme="majorHAnsi"/>
          <w:lang w:val="en-US"/>
        </w:rPr>
        <w:t>landscape</w:t>
      </w:r>
      <w:r>
        <w:rPr>
          <w:rFonts w:asciiTheme="majorHAnsi" w:hAnsiTheme="majorHAnsi" w:cstheme="majorHAnsi"/>
          <w:lang w:val="en-US"/>
        </w:rPr>
        <w:t>-scale analysis, we wanted to look at the effect of the sampling design (here sampling method and</w:t>
      </w:r>
      <w:r w:rsidR="00942B14">
        <w:rPr>
          <w:rFonts w:asciiTheme="majorHAnsi" w:hAnsiTheme="majorHAnsi" w:cstheme="majorHAnsi"/>
          <w:lang w:val="en-US"/>
        </w:rPr>
        <w:t xml:space="preserve"> sampling effort</w:t>
      </w:r>
      <w:r>
        <w:rPr>
          <w:rFonts w:asciiTheme="majorHAnsi" w:hAnsiTheme="majorHAnsi" w:cstheme="majorHAnsi"/>
          <w:lang w:val="en-US"/>
        </w:rPr>
        <w:t xml:space="preserve">) </w:t>
      </w:r>
      <w:r w:rsidR="00D7703C">
        <w:rPr>
          <w:rFonts w:asciiTheme="majorHAnsi" w:hAnsiTheme="majorHAnsi" w:cstheme="majorHAnsi"/>
          <w:lang w:val="en-US"/>
        </w:rPr>
        <w:t>i</w:t>
      </w:r>
      <w:r>
        <w:rPr>
          <w:rFonts w:asciiTheme="majorHAnsi" w:hAnsiTheme="majorHAnsi" w:cstheme="majorHAnsi"/>
          <w:lang w:val="en-US"/>
        </w:rPr>
        <w:t xml:space="preserve">n the estimation of a </w:t>
      </w:r>
      <w:r w:rsidR="00942B14">
        <w:rPr>
          <w:rFonts w:asciiTheme="majorHAnsi" w:hAnsiTheme="majorHAnsi" w:cstheme="majorHAnsi"/>
          <w:lang w:val="en-US"/>
        </w:rPr>
        <w:t>landscape</w:t>
      </w:r>
      <w:r>
        <w:rPr>
          <w:rFonts w:asciiTheme="majorHAnsi" w:hAnsiTheme="majorHAnsi" w:cstheme="majorHAnsi"/>
          <w:lang w:val="en-US"/>
        </w:rPr>
        <w:t xml:space="preserve"> prevalence. We used a resampling approach on the data from </w:t>
      </w:r>
      <w:r w:rsidR="00E909C2">
        <w:rPr>
          <w:rFonts w:asciiTheme="majorHAnsi" w:hAnsiTheme="majorHAnsi" w:cstheme="majorHAnsi"/>
          <w:lang w:val="en-US"/>
        </w:rPr>
        <w:t xml:space="preserve">the </w:t>
      </w:r>
      <w:r>
        <w:rPr>
          <w:rFonts w:asciiTheme="majorHAnsi" w:hAnsiTheme="majorHAnsi" w:cstheme="majorHAnsi"/>
          <w:lang w:val="en-US"/>
        </w:rPr>
        <w:t>different sampling methods (minnow trap, seine net, transect</w:t>
      </w:r>
      <w:r w:rsidR="00E909C2">
        <w:rPr>
          <w:rFonts w:asciiTheme="majorHAnsi" w:hAnsiTheme="majorHAnsi" w:cstheme="majorHAnsi"/>
          <w:lang w:val="en-US"/>
        </w:rPr>
        <w:t>,</w:t>
      </w:r>
      <w:r>
        <w:rPr>
          <w:rFonts w:asciiTheme="majorHAnsi" w:hAnsiTheme="majorHAnsi" w:cstheme="majorHAnsi"/>
          <w:lang w:val="en-US"/>
        </w:rPr>
        <w:t xml:space="preserve">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w:t>
      </w:r>
      <w:r w:rsidR="00E909C2">
        <w:rPr>
          <w:rFonts w:asciiTheme="majorHAnsi" w:hAnsiTheme="majorHAnsi" w:cstheme="majorHAnsi"/>
          <w:lang w:val="en-US"/>
        </w:rPr>
        <w:t>,</w:t>
      </w:r>
      <w:r>
        <w:rPr>
          <w:rFonts w:asciiTheme="majorHAnsi" w:hAnsiTheme="majorHAnsi" w:cstheme="majorHAnsi"/>
          <w:lang w:val="en-US"/>
        </w:rPr>
        <w:t xml:space="preserve"> through an increasing sampling gradient.</w:t>
      </w:r>
      <w:r w:rsidR="009D028F">
        <w:rPr>
          <w:rFonts w:asciiTheme="majorHAnsi" w:hAnsiTheme="majorHAnsi" w:cstheme="majorHAnsi"/>
          <w:lang w:val="en-US"/>
        </w:rPr>
        <w:t xml:space="preserve"> </w:t>
      </w:r>
      <w:r>
        <w:rPr>
          <w:rFonts w:asciiTheme="majorHAnsi" w:hAnsiTheme="majorHAnsi" w:cstheme="majorHAnsi"/>
          <w:lang w:val="en-US"/>
        </w:rPr>
        <w:t>The abundance data (infected and total individuals)</w:t>
      </w:r>
      <w:r w:rsidR="00E909C2">
        <w:rPr>
          <w:rFonts w:asciiTheme="majorHAnsi" w:hAnsiTheme="majorHAnsi" w:cstheme="majorHAnsi"/>
          <w:lang w:val="en-US"/>
        </w:rPr>
        <w:t xml:space="preserve"> from every lake</w:t>
      </w:r>
      <w:r>
        <w:rPr>
          <w:rFonts w:asciiTheme="majorHAnsi" w:hAnsiTheme="majorHAnsi" w:cstheme="majorHAnsi"/>
          <w:lang w:val="en-US"/>
        </w:rPr>
        <w:t xml:space="preserve"> w</w:t>
      </w:r>
      <w:r w:rsidR="00E909C2">
        <w:rPr>
          <w:rFonts w:asciiTheme="majorHAnsi" w:hAnsiTheme="majorHAnsi" w:cstheme="majorHAnsi"/>
          <w:lang w:val="en-US"/>
        </w:rPr>
        <w:t>ere</w:t>
      </w:r>
      <w:r>
        <w:rPr>
          <w:rFonts w:asciiTheme="majorHAnsi" w:hAnsiTheme="majorHAnsi" w:cstheme="majorHAnsi"/>
          <w:lang w:val="en-US"/>
        </w:rPr>
        <w:t xml:space="preserve"> pooled together, and the prevalence was calculated for every sampling</w:t>
      </w:r>
      <w:r w:rsidR="00345E8D">
        <w:rPr>
          <w:rFonts w:asciiTheme="majorHAnsi" w:hAnsiTheme="majorHAnsi" w:cstheme="majorHAnsi"/>
          <w:lang w:val="en-US"/>
        </w:rPr>
        <w:t xml:space="preserve"> </w:t>
      </w:r>
      <w:r w:rsidR="00107761">
        <w:rPr>
          <w:rFonts w:asciiTheme="majorHAnsi" w:hAnsiTheme="majorHAnsi" w:cstheme="majorHAnsi"/>
          <w:lang w:val="en-US"/>
        </w:rPr>
        <w:t xml:space="preserve">effort (N) </w:t>
      </w:r>
      <w:r w:rsidR="00345E8D">
        <w:rPr>
          <w:rFonts w:asciiTheme="majorHAnsi" w:hAnsiTheme="majorHAnsi" w:cstheme="majorHAnsi"/>
          <w:lang w:val="en-US"/>
        </w:rPr>
        <w:t xml:space="preserve">as the number of infected divided by the total number of individuals </w:t>
      </w:r>
      <w:r w:rsidR="00EC5BFF">
        <w:rPr>
          <w:rFonts w:asciiTheme="majorHAnsi" w:hAnsiTheme="majorHAnsi" w:cstheme="majorHAnsi"/>
          <w:lang w:val="en-US"/>
        </w:rPr>
        <w:t>in each</w:t>
      </w:r>
      <w:r w:rsidR="00345E8D">
        <w:rPr>
          <w:rFonts w:asciiTheme="majorHAnsi" w:hAnsiTheme="majorHAnsi" w:cstheme="majorHAnsi"/>
          <w:lang w:val="en-US"/>
        </w:rPr>
        <w:t xml:space="preserve"> sample</w:t>
      </w:r>
      <w:r>
        <w:rPr>
          <w:rFonts w:asciiTheme="majorHAnsi" w:hAnsiTheme="majorHAnsi" w:cstheme="majorHAnsi"/>
          <w:lang w:val="en-US"/>
        </w:rPr>
        <w:t>.</w:t>
      </w:r>
      <w:r w:rsidR="00EC5BFF">
        <w:rPr>
          <w:rFonts w:asciiTheme="majorHAnsi" w:hAnsiTheme="majorHAnsi" w:cstheme="majorHAnsi"/>
          <w:lang w:val="en-US"/>
        </w:rPr>
        <w:t xml:space="preserve"> </w:t>
      </w:r>
      <w:r w:rsidR="00AC6471">
        <w:rPr>
          <w:rFonts w:asciiTheme="majorHAnsi" w:hAnsiTheme="majorHAnsi" w:cstheme="majorHAnsi"/>
          <w:lang w:val="en-US"/>
        </w:rPr>
        <w:t>Then, w</w:t>
      </w:r>
      <w:r w:rsidR="009D028F">
        <w:rPr>
          <w:rFonts w:asciiTheme="majorHAnsi" w:hAnsiTheme="majorHAnsi" w:cstheme="majorHAnsi"/>
          <w:lang w:val="en-US"/>
        </w:rPr>
        <w:t>e randomly draft</w:t>
      </w:r>
      <w:r w:rsidR="00AC6471">
        <w:rPr>
          <w:rFonts w:asciiTheme="majorHAnsi" w:hAnsiTheme="majorHAnsi" w:cstheme="majorHAnsi"/>
          <w:lang w:val="en-US"/>
        </w:rPr>
        <w:t>ed 999 times</w:t>
      </w:r>
      <w:r w:rsidR="009D028F">
        <w:rPr>
          <w:rFonts w:asciiTheme="majorHAnsi" w:hAnsiTheme="majorHAnsi" w:cstheme="majorHAnsi"/>
          <w:lang w:val="en-US"/>
        </w:rPr>
        <w:t xml:space="preserve"> N samples </w:t>
      </w:r>
      <w:r w:rsidR="00AC6471">
        <w:rPr>
          <w:rFonts w:asciiTheme="majorHAnsi" w:hAnsiTheme="majorHAnsi" w:cstheme="majorHAnsi"/>
          <w:lang w:val="en-US"/>
        </w:rPr>
        <w:t xml:space="preserve">(N = </w:t>
      </w:r>
      <w:proofErr w:type="gramStart"/>
      <w:r w:rsidR="00AC6471">
        <w:rPr>
          <w:rFonts w:asciiTheme="majorHAnsi" w:hAnsiTheme="majorHAnsi" w:cstheme="majorHAnsi"/>
          <w:lang w:val="en-US"/>
        </w:rPr>
        <w:t>c(</w:t>
      </w:r>
      <w:proofErr w:type="gramEnd"/>
      <w:r w:rsidR="00AC6471">
        <w:rPr>
          <w:rFonts w:asciiTheme="majorHAnsi" w:hAnsiTheme="majorHAnsi" w:cstheme="majorHAnsi"/>
          <w:lang w:val="en-US"/>
        </w:rPr>
        <w:t xml:space="preserve">1:35)) </w:t>
      </w:r>
      <w:r w:rsidR="009D028F">
        <w:rPr>
          <w:rFonts w:asciiTheme="majorHAnsi" w:hAnsiTheme="majorHAnsi" w:cstheme="majorHAnsi"/>
          <w:lang w:val="en-US"/>
        </w:rPr>
        <w:t xml:space="preserve">of a given </w:t>
      </w:r>
      <w:r w:rsidR="00AC6471">
        <w:rPr>
          <w:rFonts w:asciiTheme="majorHAnsi" w:hAnsiTheme="majorHAnsi" w:cstheme="majorHAnsi"/>
          <w:lang w:val="en-US"/>
        </w:rPr>
        <w:t xml:space="preserve">category (infected individuals, total individuals or prevalence) for each method. </w:t>
      </w:r>
      <w:r w:rsidR="00107761">
        <w:rPr>
          <w:rFonts w:asciiTheme="majorHAnsi" w:hAnsiTheme="majorHAnsi" w:cstheme="majorHAnsi"/>
          <w:lang w:val="en-US"/>
        </w:rPr>
        <w:t>Drafted samples of a given N value were summed f</w:t>
      </w:r>
      <w:r w:rsidR="00AC6471">
        <w:rPr>
          <w:rFonts w:asciiTheme="majorHAnsi" w:hAnsiTheme="majorHAnsi" w:cstheme="majorHAnsi"/>
          <w:lang w:val="en-US"/>
        </w:rPr>
        <w:t xml:space="preserve">or the infected and total </w:t>
      </w:r>
      <w:proofErr w:type="gramStart"/>
      <w:r w:rsidR="00AC6471">
        <w:rPr>
          <w:rFonts w:asciiTheme="majorHAnsi" w:hAnsiTheme="majorHAnsi" w:cstheme="majorHAnsi"/>
          <w:lang w:val="en-US"/>
        </w:rPr>
        <w:t>individuals</w:t>
      </w:r>
      <w:proofErr w:type="gramEnd"/>
      <w:r w:rsidR="00AC6471">
        <w:rPr>
          <w:rFonts w:asciiTheme="majorHAnsi" w:hAnsiTheme="majorHAnsi" w:cstheme="majorHAnsi"/>
          <w:lang w:val="en-US"/>
        </w:rPr>
        <w:t xml:space="preserve"> simulations</w:t>
      </w:r>
      <w:r w:rsidR="00107761">
        <w:rPr>
          <w:rFonts w:asciiTheme="majorHAnsi" w:hAnsiTheme="majorHAnsi" w:cstheme="majorHAnsi"/>
          <w:lang w:val="en-US"/>
        </w:rPr>
        <w:t xml:space="preserve"> </w:t>
      </w:r>
      <w:r w:rsidR="00AC6471">
        <w:rPr>
          <w:rFonts w:asciiTheme="majorHAnsi" w:hAnsiTheme="majorHAnsi" w:cstheme="majorHAnsi"/>
          <w:lang w:val="en-US"/>
        </w:rPr>
        <w:t xml:space="preserve">while we calculated the weighted mean of the </w:t>
      </w:r>
      <w:r w:rsidR="00107761">
        <w:rPr>
          <w:rFonts w:asciiTheme="majorHAnsi" w:hAnsiTheme="majorHAnsi" w:cstheme="majorHAnsi"/>
          <w:lang w:val="en-US"/>
        </w:rPr>
        <w:t xml:space="preserve">prevalence </w:t>
      </w:r>
      <w:r w:rsidR="00AC6471">
        <w:rPr>
          <w:rFonts w:asciiTheme="majorHAnsi" w:hAnsiTheme="majorHAnsi" w:cstheme="majorHAnsi"/>
          <w:lang w:val="en-US"/>
        </w:rPr>
        <w:t>samples.</w:t>
      </w:r>
      <w:r w:rsidR="00F93B1E">
        <w:rPr>
          <w:rFonts w:asciiTheme="majorHAnsi" w:hAnsiTheme="majorHAnsi" w:cstheme="majorHAnsi"/>
          <w:lang w:val="en-US"/>
        </w:rPr>
        <w:t xml:space="preserve"> </w:t>
      </w:r>
      <w:r w:rsidRPr="00107761">
        <w:rPr>
          <w:rFonts w:asciiTheme="majorHAnsi" w:hAnsiTheme="majorHAnsi" w:cstheme="majorHAnsi"/>
          <w:lang w:val="en-US"/>
        </w:rPr>
        <w:t xml:space="preserve">A </w:t>
      </w:r>
      <w:r w:rsidR="00107761">
        <w:rPr>
          <w:rFonts w:asciiTheme="majorHAnsi" w:hAnsiTheme="majorHAnsi" w:cstheme="majorHAnsi"/>
          <w:lang w:val="en-US"/>
        </w:rPr>
        <w:t xml:space="preserve">local </w:t>
      </w:r>
      <w:r w:rsidRPr="00107761">
        <w:rPr>
          <w:rFonts w:asciiTheme="majorHAnsi" w:hAnsiTheme="majorHAnsi" w:cstheme="majorHAnsi"/>
          <w:lang w:val="en-US"/>
        </w:rPr>
        <w:t>regression</w:t>
      </w:r>
      <w:r w:rsidR="00D123D3">
        <w:rPr>
          <w:rFonts w:asciiTheme="majorHAnsi" w:hAnsiTheme="majorHAnsi" w:cstheme="majorHAnsi"/>
          <w:lang w:val="en-US"/>
        </w:rPr>
        <w:t xml:space="preserve"> </w:t>
      </w:r>
      <w:r w:rsidRPr="00107761">
        <w:rPr>
          <w:rFonts w:asciiTheme="majorHAnsi" w:hAnsiTheme="majorHAnsi" w:cstheme="majorHAnsi"/>
          <w:lang w:val="en-US"/>
        </w:rPr>
        <w:t xml:space="preserve">was then fitted to the mean </w:t>
      </w:r>
      <w:r w:rsidR="00107761" w:rsidRPr="00107761">
        <w:rPr>
          <w:rFonts w:asciiTheme="majorHAnsi" w:hAnsiTheme="majorHAnsi" w:cstheme="majorHAnsi"/>
          <w:lang w:val="en-US"/>
        </w:rPr>
        <w:t xml:space="preserve">estimate </w:t>
      </w:r>
      <w:r w:rsidR="0061495E">
        <w:rPr>
          <w:rFonts w:asciiTheme="majorHAnsi" w:hAnsiTheme="majorHAnsi" w:cstheme="majorHAnsi"/>
          <w:lang w:val="en-US"/>
        </w:rPr>
        <w:t>of</w:t>
      </w:r>
      <w:r w:rsidRPr="00107761">
        <w:rPr>
          <w:rFonts w:asciiTheme="majorHAnsi" w:hAnsiTheme="majorHAnsi" w:cstheme="majorHAnsi"/>
          <w:lang w:val="en-US"/>
        </w:rPr>
        <w:t xml:space="preserve"> each </w:t>
      </w:r>
      <w:r w:rsidR="00107761" w:rsidRPr="00107761">
        <w:rPr>
          <w:rFonts w:asciiTheme="majorHAnsi" w:hAnsiTheme="majorHAnsi" w:cstheme="majorHAnsi"/>
          <w:lang w:val="en-US"/>
        </w:rPr>
        <w:t xml:space="preserve">sampling effort value </w:t>
      </w:r>
      <w:r w:rsidR="00E909C2" w:rsidRPr="00107761">
        <w:rPr>
          <w:rFonts w:asciiTheme="majorHAnsi" w:hAnsiTheme="majorHAnsi" w:cstheme="majorHAnsi"/>
          <w:lang w:val="en-US"/>
        </w:rPr>
        <w:t>for visualizatio</w:t>
      </w:r>
      <w:r w:rsidR="00107761" w:rsidRPr="00107761">
        <w:rPr>
          <w:rFonts w:asciiTheme="majorHAnsi" w:hAnsiTheme="majorHAnsi" w:cstheme="majorHAnsi"/>
          <w:lang w:val="en-US"/>
        </w:rPr>
        <w:t>n of the accumulation curves</w:t>
      </w:r>
      <w:r w:rsidR="00D123D3">
        <w:rPr>
          <w:rFonts w:asciiTheme="majorHAnsi" w:hAnsiTheme="majorHAnsi" w:cstheme="majorHAnsi"/>
          <w:lang w:val="en-US"/>
        </w:rPr>
        <w:t xml:space="preserve">. </w:t>
      </w:r>
      <w:r w:rsidR="0061495E">
        <w:rPr>
          <w:rFonts w:asciiTheme="majorHAnsi" w:hAnsiTheme="majorHAnsi" w:cstheme="majorHAnsi"/>
          <w:lang w:val="en-US"/>
        </w:rPr>
        <w:t xml:space="preserve">For the prevalence simulation, </w:t>
      </w:r>
      <w:r w:rsidR="00F61136">
        <w:rPr>
          <w:rFonts w:asciiTheme="majorHAnsi" w:hAnsiTheme="majorHAnsi" w:cstheme="majorHAnsi"/>
          <w:lang w:val="en-US"/>
        </w:rPr>
        <w:t xml:space="preserve">we estimated </w:t>
      </w:r>
      <w:r w:rsidR="0061495E">
        <w:rPr>
          <w:rFonts w:asciiTheme="majorHAnsi" w:hAnsiTheme="majorHAnsi" w:cstheme="majorHAnsi"/>
          <w:lang w:val="en-US"/>
        </w:rPr>
        <w:t xml:space="preserve">the </w:t>
      </w:r>
      <w:r w:rsidR="0061495E">
        <w:rPr>
          <w:rFonts w:asciiTheme="majorHAnsi" w:hAnsiTheme="majorHAnsi" w:cstheme="majorHAnsi"/>
          <w:lang w:val="en-US"/>
        </w:rPr>
        <w:lastRenderedPageBreak/>
        <w:t>final landscape prevalence and the approximate sampling effort</w:t>
      </w:r>
      <w:r w:rsidR="00F61136">
        <w:rPr>
          <w:rFonts w:asciiTheme="majorHAnsi" w:hAnsiTheme="majorHAnsi" w:cstheme="majorHAnsi"/>
          <w:lang w:val="en-US"/>
        </w:rPr>
        <w:t xml:space="preserve"> needed to reach a steady prevalence value. </w:t>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0F63F9D8"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For the l</w:t>
      </w:r>
      <w:r w:rsidR="00D123D3">
        <w:rPr>
          <w:rFonts w:asciiTheme="majorHAnsi" w:hAnsiTheme="majorHAnsi" w:cstheme="majorHAnsi"/>
          <w:lang w:val="en-US"/>
        </w:rPr>
        <w:t>ake</w:t>
      </w:r>
      <w:r>
        <w:rPr>
          <w:rFonts w:asciiTheme="majorHAnsi" w:hAnsiTheme="majorHAnsi" w:cstheme="majorHAnsi"/>
          <w:lang w:val="en-US"/>
        </w:rPr>
        <w:t>-scale analysis, we examined the frequency distribution of the lakes’ prevalence according to the sampling method. The mean infection prevalence was previously calculated</w:t>
      </w:r>
      <w:r w:rsidR="00D123D3">
        <w:rPr>
          <w:rFonts w:asciiTheme="majorHAnsi" w:hAnsiTheme="majorHAnsi" w:cstheme="majorHAnsi"/>
          <w:lang w:val="en-US"/>
        </w:rPr>
        <w:t xml:space="preserve"> for each lake</w:t>
      </w:r>
      <w:r>
        <w:rPr>
          <w:rFonts w:asciiTheme="majorHAnsi" w:hAnsiTheme="majorHAnsi" w:cstheme="majorHAnsi"/>
          <w:lang w:val="en-US"/>
        </w:rPr>
        <w:t>, and visualization was made with histograms</w:t>
      </w:r>
      <w:r w:rsidR="009D4D5C">
        <w:rPr>
          <w:rFonts w:asciiTheme="majorHAnsi" w:hAnsiTheme="majorHAnsi" w:cstheme="majorHAnsi"/>
          <w:lang w:val="en-US"/>
        </w:rPr>
        <w:t xml:space="preserve"> set at six bins to avoid gaps. </w:t>
      </w:r>
      <w:r w:rsidR="00E909C2">
        <w:rPr>
          <w:rFonts w:asciiTheme="majorHAnsi" w:hAnsiTheme="majorHAnsi" w:cstheme="majorHAnsi"/>
          <w:lang w:val="en-US"/>
        </w:rPr>
        <w:t>The distributions were then compared with the map of the study area (Figure 2) for spatial patterns.</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48AC72BB" w:rsidR="00CF4537" w:rsidRPr="000F6C98" w:rsidRDefault="00CF4537" w:rsidP="000F6C98">
      <w:pPr>
        <w:spacing w:line="276" w:lineRule="auto"/>
        <w:ind w:firstLine="708"/>
        <w:jc w:val="both"/>
        <w:rPr>
          <w:rFonts w:asciiTheme="majorHAnsi" w:hAnsiTheme="majorHAnsi" w:cstheme="majorHAnsi"/>
          <w:lang w:val="en-US"/>
        </w:rPr>
      </w:pPr>
      <w:r w:rsidRPr="00A532EB">
        <w:rPr>
          <w:rFonts w:asciiTheme="majorHAnsi" w:hAnsiTheme="majorHAnsi" w:cstheme="majorHAnsi"/>
          <w:lang w:val="en-US"/>
        </w:rPr>
        <w:t xml:space="preserve">For the </w:t>
      </w:r>
      <w:r w:rsidR="009D4D5C">
        <w:rPr>
          <w:rFonts w:asciiTheme="majorHAnsi" w:hAnsiTheme="majorHAnsi" w:cstheme="majorHAnsi"/>
          <w:lang w:val="en-US"/>
        </w:rPr>
        <w:t>site</w:t>
      </w:r>
      <w:r w:rsidRPr="00A532EB">
        <w:rPr>
          <w:rFonts w:asciiTheme="majorHAnsi" w:hAnsiTheme="majorHAnsi" w:cstheme="majorHAnsi"/>
          <w:lang w:val="en-US"/>
        </w:rPr>
        <w:t>-scale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environmental </w:t>
      </w:r>
      <w:r w:rsidR="00CD5092">
        <w:rPr>
          <w:rFonts w:asciiTheme="majorHAnsi" w:hAnsiTheme="majorHAnsi" w:cstheme="majorHAnsi"/>
          <w:lang w:val="en-US"/>
        </w:rPr>
        <w:t xml:space="preserve">drivers </w:t>
      </w:r>
      <w:r w:rsidRPr="00A532EB">
        <w:rPr>
          <w:rFonts w:asciiTheme="majorHAnsi" w:hAnsiTheme="majorHAnsi" w:cstheme="majorHAnsi"/>
          <w:lang w:val="en-US"/>
        </w:rPr>
        <w:t xml:space="preserve">and the </w:t>
      </w:r>
      <w:r w:rsidR="00CD5092">
        <w:rPr>
          <w:rFonts w:asciiTheme="majorHAnsi" w:hAnsiTheme="majorHAnsi" w:cstheme="majorHAnsi"/>
          <w:lang w:val="en-US"/>
        </w:rPr>
        <w:t xml:space="preserve">community </w:t>
      </w:r>
      <w:r w:rsidRPr="00A532EB">
        <w:rPr>
          <w:rFonts w:asciiTheme="majorHAnsi" w:hAnsiTheme="majorHAnsi" w:cstheme="majorHAnsi"/>
          <w:lang w:val="en-US"/>
        </w:rPr>
        <w:t xml:space="preserve">infection prevalence on a transect level. </w:t>
      </w:r>
      <w:r w:rsidR="00633827" w:rsidRPr="009947A2">
        <w:rPr>
          <w:rFonts w:asciiTheme="majorHAnsi" w:hAnsiTheme="majorHAnsi" w:cstheme="majorHAnsi"/>
          <w:lang w:val="en-US"/>
        </w:rPr>
        <w:t xml:space="preserve">We used the prevalence data from the transect method because it is the only method that allows an accurate association with </w:t>
      </w:r>
      <w:r w:rsidR="009947A2" w:rsidRPr="009947A2">
        <w:rPr>
          <w:rFonts w:asciiTheme="majorHAnsi" w:hAnsiTheme="majorHAnsi" w:cstheme="majorHAnsi"/>
          <w:lang w:val="en-US"/>
        </w:rPr>
        <w:t>all environmental variables (including those measured at the site-scale),</w:t>
      </w:r>
      <w:r w:rsidR="00E35A3E" w:rsidRPr="009947A2">
        <w:rPr>
          <w:rFonts w:asciiTheme="majorHAnsi" w:hAnsiTheme="majorHAnsi" w:cstheme="majorHAnsi"/>
          <w:lang w:val="en-US"/>
        </w:rPr>
        <w:t xml:space="preserve"> thus </w:t>
      </w:r>
      <w:r w:rsidR="009947A2" w:rsidRPr="009947A2">
        <w:rPr>
          <w:rFonts w:asciiTheme="majorHAnsi" w:hAnsiTheme="majorHAnsi" w:cstheme="majorHAnsi"/>
          <w:lang w:val="en-US"/>
        </w:rPr>
        <w:t xml:space="preserve">enlighten </w:t>
      </w:r>
      <w:r w:rsidR="00E35A3E" w:rsidRPr="009947A2">
        <w:rPr>
          <w:rFonts w:asciiTheme="majorHAnsi" w:hAnsiTheme="majorHAnsi" w:cstheme="majorHAnsi"/>
          <w:lang w:val="en-US"/>
        </w:rPr>
        <w:t>key drivers of infection</w:t>
      </w:r>
      <w:r w:rsidR="009947A2" w:rsidRPr="009947A2">
        <w:rPr>
          <w:rFonts w:asciiTheme="majorHAnsi" w:hAnsiTheme="majorHAnsi" w:cstheme="majorHAnsi"/>
          <w:lang w:val="en-US"/>
        </w:rPr>
        <w:t xml:space="preserve"> prevalence</w:t>
      </w:r>
      <w:r w:rsidR="00E35A3E" w:rsidRPr="009947A2">
        <w:rPr>
          <w:rFonts w:asciiTheme="majorHAnsi" w:hAnsiTheme="majorHAnsi" w:cstheme="majorHAnsi"/>
          <w:lang w:val="en-US"/>
        </w:rPr>
        <w:t>.</w:t>
      </w:r>
      <w:r w:rsidR="00E35A3E">
        <w:rPr>
          <w:rFonts w:asciiTheme="majorHAnsi" w:hAnsiTheme="majorHAnsi" w:cstheme="majorHAnsi"/>
          <w:lang w:val="en-US"/>
        </w:rPr>
        <w:t xml:space="preserve"> </w:t>
      </w:r>
      <w:r w:rsidR="00CD5092">
        <w:rPr>
          <w:rFonts w:asciiTheme="majorHAnsi" w:hAnsiTheme="majorHAnsi" w:cstheme="majorHAnsi"/>
          <w:lang w:val="en-US"/>
        </w:rPr>
        <w:t xml:space="preserve">Prior to analysis, we </w:t>
      </w:r>
      <w:r w:rsidR="00ED5153">
        <w:rPr>
          <w:rFonts w:asciiTheme="majorHAnsi" w:hAnsiTheme="majorHAnsi" w:cstheme="majorHAnsi"/>
          <w:lang w:val="en-US"/>
        </w:rPr>
        <w:t xml:space="preserve">explored </w:t>
      </w:r>
      <w:r w:rsidR="00CD5092">
        <w:rPr>
          <w:rFonts w:asciiTheme="majorHAnsi" w:hAnsiTheme="majorHAnsi" w:cstheme="majorHAnsi"/>
          <w:lang w:val="en-US"/>
        </w:rPr>
        <w:t>data for</w:t>
      </w:r>
      <w:r w:rsidR="00ED5153">
        <w:rPr>
          <w:rFonts w:asciiTheme="majorHAnsi" w:hAnsiTheme="majorHAnsi" w:cstheme="majorHAnsi"/>
          <w:lang w:val="en-US"/>
        </w:rPr>
        <w:t xml:space="preserve"> outliers in response and explanatory variables, for collinearity between explanatory variables, and for the type of relationships between the response and the explanatory variables following </w:t>
      </w:r>
      <w:r w:rsidR="00CA4C3B">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{"citationID":"SbHmwghM","properties":{"formattedCitation":"(Zuur et al., 2009)","plainCitation":"(Zuur et al., 2009)","dontUpdate":true,"noteIndex":0},"citationItems":[{"id":8033,"uris":["http://zotero.org/groups/2585270/items/ZGJJRBU4"],"itemData":{"id":8033,"type":"book","collection-title":"Statistics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00CA4C3B">
        <w:rPr>
          <w:rFonts w:asciiTheme="majorHAnsi" w:hAnsiTheme="majorHAnsi" w:cstheme="majorHAnsi"/>
          <w:lang w:val="en-US"/>
        </w:rPr>
        <w:fldChar w:fldCharType="separate"/>
      </w:r>
      <w:r w:rsidR="00CA4C3B">
        <w:rPr>
          <w:rFonts w:asciiTheme="majorHAnsi" w:hAnsiTheme="majorHAnsi" w:cstheme="majorHAnsi"/>
          <w:noProof/>
          <w:lang w:val="en-US"/>
        </w:rPr>
        <w:t>Zuur et al. (2009)</w:t>
      </w:r>
      <w:r w:rsidR="00CA4C3B">
        <w:rPr>
          <w:rFonts w:asciiTheme="majorHAnsi" w:hAnsiTheme="majorHAnsi" w:cstheme="majorHAnsi"/>
          <w:lang w:val="en-US"/>
        </w:rPr>
        <w:fldChar w:fldCharType="end"/>
      </w:r>
      <w:r w:rsidR="00CA4C3B">
        <w:rPr>
          <w:rFonts w:asciiTheme="majorHAnsi" w:hAnsiTheme="majorHAnsi" w:cstheme="majorHAnsi"/>
          <w:lang w:val="en-US"/>
        </w:rPr>
        <w:t xml:space="preserve"> </w:t>
      </w:r>
      <w:r w:rsidR="00ED5153">
        <w:rPr>
          <w:rFonts w:asciiTheme="majorHAnsi" w:hAnsiTheme="majorHAnsi" w:cstheme="majorHAnsi"/>
          <w:lang w:val="en-US"/>
        </w:rPr>
        <w:t xml:space="preserve">recommendations. </w:t>
      </w:r>
      <w:r w:rsidR="00986C0C">
        <w:rPr>
          <w:rFonts w:asciiTheme="majorHAnsi" w:hAnsiTheme="majorHAnsi" w:cstheme="majorHAnsi"/>
          <w:lang w:val="en-US"/>
        </w:rPr>
        <w:t xml:space="preserve">We decided to keep the outliers in the analysis because we have limited samples, and </w:t>
      </w:r>
      <w:r w:rsidR="00E909C2">
        <w:rPr>
          <w:rFonts w:asciiTheme="majorHAnsi" w:hAnsiTheme="majorHAnsi" w:cstheme="majorHAnsi"/>
          <w:lang w:val="en-US"/>
        </w:rPr>
        <w:t xml:space="preserve">because </w:t>
      </w:r>
      <w:r w:rsidR="00986C0C">
        <w:rPr>
          <w:rFonts w:asciiTheme="majorHAnsi" w:hAnsiTheme="majorHAnsi" w:cstheme="majorHAnsi"/>
          <w:lang w:val="en-US"/>
        </w:rPr>
        <w:t xml:space="preserve">it reflects the environmental heterogeneity. </w:t>
      </w:r>
      <w:r w:rsidR="00735761">
        <w:rPr>
          <w:rFonts w:asciiTheme="majorHAnsi" w:hAnsiTheme="majorHAnsi" w:cstheme="majorHAnsi"/>
          <w:lang w:val="en-US"/>
        </w:rPr>
        <w:t>Our data showed</w:t>
      </w:r>
      <w:r w:rsidR="00986C0C">
        <w:rPr>
          <w:rFonts w:asciiTheme="majorHAnsi" w:hAnsiTheme="majorHAnsi" w:cstheme="majorHAnsi"/>
          <w:lang w:val="en-US"/>
        </w:rPr>
        <w:t xml:space="preserve"> </w:t>
      </w:r>
      <w:r w:rsidR="00003FAF">
        <w:rPr>
          <w:rFonts w:asciiTheme="majorHAnsi" w:hAnsiTheme="majorHAnsi" w:cstheme="majorHAnsi"/>
          <w:lang w:val="en-US"/>
        </w:rPr>
        <w:t>some non-linear patterns. Consequently, w</w:t>
      </w:r>
      <w:r w:rsidR="00CA4C3B">
        <w:rPr>
          <w:rFonts w:asciiTheme="majorHAnsi" w:hAnsiTheme="majorHAnsi" w:cstheme="majorHAnsi"/>
          <w:lang w:val="en-US"/>
        </w:rPr>
        <w:t xml:space="preserve">e used generalized additive models in mixed-model framework (GAMMs) </w:t>
      </w:r>
      <w:r w:rsidR="00735761">
        <w:rPr>
          <w:rFonts w:asciiTheme="majorHAnsi" w:hAnsiTheme="majorHAnsi" w:cstheme="majorHAnsi"/>
          <w:lang w:val="en-US"/>
        </w:rPr>
        <w:t>fitted using m</w:t>
      </w:r>
      <w:r w:rsidR="007D6C2C">
        <w:rPr>
          <w:rFonts w:asciiTheme="majorHAnsi" w:hAnsiTheme="majorHAnsi" w:cstheme="majorHAnsi"/>
          <w:lang w:val="en-US"/>
        </w:rPr>
        <w:t>arginal</w:t>
      </w:r>
      <w:r w:rsidR="00735761">
        <w:rPr>
          <w:rFonts w:asciiTheme="majorHAnsi" w:hAnsiTheme="majorHAnsi" w:cstheme="majorHAnsi"/>
          <w:lang w:val="en-US"/>
        </w:rPr>
        <w:t xml:space="preserve"> likelihood (ML) </w:t>
      </w:r>
      <w:r w:rsidR="00E909C2">
        <w:rPr>
          <w:rFonts w:asciiTheme="majorHAnsi" w:hAnsiTheme="majorHAnsi" w:cstheme="majorHAnsi"/>
          <w:lang w:val="en-US"/>
        </w:rPr>
        <w:t xml:space="preserve">estimation </w:t>
      </w:r>
      <w:r w:rsidR="00CA4C3B">
        <w:rPr>
          <w:rFonts w:asciiTheme="majorHAnsi" w:hAnsiTheme="majorHAnsi" w:cstheme="majorHAnsi"/>
          <w:lang w:val="en-US"/>
        </w:rPr>
        <w:t xml:space="preserve">to account for spatial clustering </w:t>
      </w:r>
      <w:r w:rsidR="00735761">
        <w:rPr>
          <w:rFonts w:asciiTheme="majorHAnsi" w:hAnsiTheme="majorHAnsi" w:cstheme="majorHAnsi"/>
          <w:lang w:val="en-US"/>
        </w:rPr>
        <w:t xml:space="preserve">of </w:t>
      </w:r>
      <w:r w:rsidR="00CA4C3B">
        <w:rPr>
          <w:rFonts w:asciiTheme="majorHAnsi" w:hAnsiTheme="majorHAnsi" w:cstheme="majorHAnsi"/>
          <w:lang w:val="en-US"/>
        </w:rPr>
        <w:t>sites from the same lake</w:t>
      </w:r>
      <w:r w:rsidR="00735761">
        <w:rPr>
          <w:rFonts w:asciiTheme="majorHAnsi" w:hAnsiTheme="majorHAnsi" w:cstheme="majorHAnsi"/>
          <w:lang w:val="en-US"/>
        </w:rPr>
        <w:t>s</w:t>
      </w:r>
      <w:r w:rsidR="00CA4C3B">
        <w:rPr>
          <w:rFonts w:asciiTheme="majorHAnsi" w:hAnsiTheme="majorHAnsi" w:cstheme="majorHAnsi"/>
          <w:lang w:val="en-US"/>
        </w:rPr>
        <w:t>. We used a quasi-binomial family distribution</w:t>
      </w:r>
      <w:r w:rsidR="00735761">
        <w:rPr>
          <w:rFonts w:asciiTheme="majorHAnsi" w:hAnsiTheme="majorHAnsi" w:cstheme="majorHAnsi"/>
          <w:lang w:val="en-US"/>
        </w:rPr>
        <w:t xml:space="preserve"> because our response variable is a proportion constrained between 0 and 1 and,</w:t>
      </w:r>
      <w:r w:rsidR="00CA4C3B">
        <w:rPr>
          <w:rFonts w:asciiTheme="majorHAnsi" w:hAnsiTheme="majorHAnsi" w:cstheme="majorHAnsi"/>
          <w:lang w:val="en-US"/>
        </w:rPr>
        <w:t xml:space="preserve"> to account for overdispersion</w:t>
      </w:r>
      <w:r w:rsidR="00735761">
        <w:rPr>
          <w:rFonts w:asciiTheme="majorHAnsi" w:hAnsiTheme="majorHAnsi" w:cstheme="majorHAnsi"/>
          <w:lang w:val="en-US"/>
        </w:rPr>
        <w:t xml:space="preserve"> in the data. </w:t>
      </w:r>
      <w:r w:rsidR="000F6C98">
        <w:rPr>
          <w:rFonts w:asciiTheme="majorHAnsi" w:hAnsiTheme="majorHAnsi" w:cstheme="majorHAnsi"/>
          <w:lang w:val="en-US"/>
        </w:rPr>
        <w:t>The optimal amount of smoothing (</w:t>
      </w:r>
      <w:r w:rsidR="000F6C98">
        <w:rPr>
          <w:rFonts w:asciiTheme="majorHAnsi" w:hAnsiTheme="majorHAnsi" w:cstheme="majorHAnsi"/>
          <w:lang w:val="en-US"/>
        </w:rPr>
        <w:sym w:font="Symbol" w:char="F06C"/>
      </w:r>
      <w:r w:rsidR="000F6C98">
        <w:rPr>
          <w:rFonts w:asciiTheme="majorHAnsi" w:hAnsiTheme="majorHAnsi" w:cstheme="majorHAnsi"/>
          <w:lang w:val="en-US"/>
        </w:rPr>
        <w:t xml:space="preserve">) was internally determined by the modeling function </w:t>
      </w:r>
      <w:r w:rsidR="0042327C">
        <w:rPr>
          <w:rFonts w:asciiTheme="majorHAnsi" w:hAnsiTheme="majorHAnsi" w:cstheme="majorHAnsi"/>
          <w:lang w:val="en-US"/>
        </w:rPr>
        <w:t>from</w:t>
      </w:r>
      <w:r w:rsidR="000F6C98">
        <w:rPr>
          <w:rFonts w:asciiTheme="majorHAnsi" w:hAnsiTheme="majorHAnsi" w:cstheme="majorHAnsi"/>
          <w:lang w:val="en-US"/>
        </w:rPr>
        <w:t xml:space="preserve"> the </w:t>
      </w:r>
      <w:proofErr w:type="spellStart"/>
      <w:r w:rsidR="000F6C98" w:rsidRPr="000F6C98">
        <w:rPr>
          <w:rFonts w:asciiTheme="majorHAnsi" w:hAnsiTheme="majorHAnsi" w:cstheme="majorHAnsi"/>
          <w:i/>
          <w:iCs/>
          <w:lang w:val="en-US"/>
        </w:rPr>
        <w:t>mgcv</w:t>
      </w:r>
      <w:proofErr w:type="spellEnd"/>
      <w:r w:rsidR="000F6C98">
        <w:rPr>
          <w:rFonts w:asciiTheme="majorHAnsi" w:hAnsiTheme="majorHAnsi" w:cstheme="majorHAnsi"/>
          <w:lang w:val="en-US"/>
        </w:rPr>
        <w:t xml:space="preserve"> package </w:t>
      </w:r>
      <w:r w:rsidR="000F6C98">
        <w:rPr>
          <w:rFonts w:asciiTheme="majorHAnsi" w:hAnsiTheme="majorHAnsi" w:cstheme="majorHAnsi"/>
          <w:lang w:val="en-US"/>
        </w:rPr>
        <w:fldChar w:fldCharType="begin"/>
      </w:r>
      <w:r w:rsidR="007D6C2C">
        <w:rPr>
          <w:rFonts w:asciiTheme="majorHAnsi" w:hAnsiTheme="majorHAnsi" w:cstheme="majorHAnsi"/>
          <w:lang w:val="en-US"/>
        </w:rPr>
        <w:instrText xml:space="preserve"> ADDIN ZOTERO_ITEM CSL_CITATION {"citationID":"nWN6BNDT","properties":{"formattedCitation":"(Wood,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000F6C98">
        <w:rPr>
          <w:rFonts w:asciiTheme="majorHAnsi" w:hAnsiTheme="majorHAnsi" w:cstheme="majorHAnsi"/>
          <w:lang w:val="en-US"/>
        </w:rPr>
        <w:fldChar w:fldCharType="separate"/>
      </w:r>
      <w:r w:rsidR="007D6C2C">
        <w:rPr>
          <w:rFonts w:asciiTheme="majorHAnsi" w:hAnsiTheme="majorHAnsi" w:cstheme="majorHAnsi"/>
          <w:noProof/>
          <w:lang w:val="en-US"/>
        </w:rPr>
        <w:t>(Wood, 2017)</w:t>
      </w:r>
      <w:r w:rsidR="000F6C98">
        <w:rPr>
          <w:rFonts w:asciiTheme="majorHAnsi" w:hAnsiTheme="majorHAnsi" w:cstheme="majorHAnsi"/>
          <w:lang w:val="en-US"/>
        </w:rPr>
        <w:fldChar w:fldCharType="end"/>
      </w:r>
      <w:r w:rsidR="000F6C98">
        <w:rPr>
          <w:rFonts w:asciiTheme="majorHAnsi" w:hAnsiTheme="majorHAnsi" w:cstheme="majorHAnsi"/>
          <w:lang w:val="en-US"/>
        </w:rPr>
        <w:t>. Since we had a small sample size for the transect method (N = 39), we modeled on</w:t>
      </w:r>
      <w:r w:rsidR="0042327C">
        <w:rPr>
          <w:rFonts w:asciiTheme="majorHAnsi" w:hAnsiTheme="majorHAnsi" w:cstheme="majorHAnsi"/>
          <w:lang w:val="en-US"/>
        </w:rPr>
        <w:t>e</w:t>
      </w:r>
      <w:r w:rsidR="000F6C98">
        <w:rPr>
          <w:rFonts w:asciiTheme="majorHAnsi" w:hAnsiTheme="majorHAnsi" w:cstheme="majorHAnsi"/>
          <w:lang w:val="en-US"/>
        </w:rPr>
        <w:t xml:space="preserve"> environmental variable at the time with a cubic spline and a random effect on the lake variable to save degrees of freedom. The deviance explained (D</w:t>
      </w:r>
      <w:r w:rsidR="000F6C98">
        <w:rPr>
          <w:rFonts w:asciiTheme="majorHAnsi" w:hAnsiTheme="majorHAnsi" w:cstheme="majorHAnsi"/>
          <w:vertAlign w:val="superscript"/>
          <w:lang w:val="en-US"/>
        </w:rPr>
        <w:t>2</w:t>
      </w:r>
      <w:r w:rsidR="000F6C98">
        <w:rPr>
          <w:rFonts w:asciiTheme="majorHAnsi" w:hAnsiTheme="majorHAnsi" w:cstheme="majorHAnsi"/>
          <w:lang w:val="en-US"/>
        </w:rPr>
        <w:t xml:space="preserve">) was used as a measure of the model fit. </w:t>
      </w:r>
      <w:r w:rsidRPr="00A532EB">
        <w:rPr>
          <w:rFonts w:asciiTheme="majorHAnsi" w:hAnsiTheme="majorHAnsi" w:cstheme="majorHAnsi"/>
          <w:lang w:val="en-US"/>
        </w:rPr>
        <w:t xml:space="preserve">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w:t>
      </w:r>
      <w:r w:rsidR="0042327C">
        <w:rPr>
          <w:rFonts w:asciiTheme="majorHAnsi" w:hAnsiTheme="majorHAnsi" w:cstheme="majorHAnsi"/>
          <w:lang w:val="en-US"/>
        </w:rPr>
        <w:t xml:space="preserve"> </w:t>
      </w:r>
      <w:r w:rsidR="0042327C">
        <w:rPr>
          <w:rFonts w:asciiTheme="majorHAnsi" w:hAnsiTheme="majorHAnsi" w:cstheme="majorHAnsi"/>
          <w:lang w:val="en-US"/>
        </w:rPr>
        <w:fldChar w:fldCharType="begin"/>
      </w:r>
      <w:r w:rsidR="0042327C">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42327C">
        <w:rPr>
          <w:rFonts w:asciiTheme="majorHAnsi" w:hAnsiTheme="majorHAnsi" w:cstheme="majorHAnsi"/>
          <w:lang w:val="en-US"/>
        </w:rPr>
        <w:fldChar w:fldCharType="separate"/>
      </w:r>
      <w:r w:rsidR="0042327C">
        <w:rPr>
          <w:rFonts w:asciiTheme="majorHAnsi" w:hAnsiTheme="majorHAnsi" w:cstheme="majorHAnsi"/>
          <w:noProof/>
          <w:lang w:val="en-US"/>
        </w:rPr>
        <w:t>(Simpson, 2023)</w:t>
      </w:r>
      <w:r w:rsidR="0042327C">
        <w:rPr>
          <w:rFonts w:asciiTheme="majorHAnsi" w:hAnsiTheme="majorHAnsi" w:cstheme="majorHAnsi"/>
          <w:lang w:val="en-US"/>
        </w:rPr>
        <w:fldChar w:fldCharType="end"/>
      </w:r>
      <w:r w:rsidRPr="00A532EB">
        <w:rPr>
          <w:rFonts w:asciiTheme="majorHAnsi" w:hAnsiTheme="majorHAnsi" w:cstheme="majorHAnsi"/>
          <w:lang w:val="en-US"/>
        </w:rPr>
        <w:t>.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w:t>
      </w:r>
      <w:r w:rsidR="007D511A">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{"citationID":"zu8olJc3","properties":{"formattedCitation":"(Simpson,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(Simpson, 2023)</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 xml:space="preserve">and </w:t>
      </w:r>
      <w:r w:rsidRPr="00A532EB">
        <w:rPr>
          <w:rFonts w:asciiTheme="majorHAnsi" w:hAnsiTheme="majorHAnsi" w:cstheme="majorHAnsi"/>
          <w:i/>
          <w:iCs/>
          <w:lang w:val="en-US"/>
        </w:rPr>
        <w:t>ggplot</w:t>
      </w:r>
      <w:r w:rsidRPr="00A532EB">
        <w:rPr>
          <w:rFonts w:asciiTheme="majorHAnsi" w:hAnsiTheme="majorHAnsi" w:cstheme="majorHAnsi"/>
          <w:lang w:val="en-US"/>
        </w:rPr>
        <w:t xml:space="preserve">2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{"citationID":"8QXriNpK","properties":{"formattedCitation":"(Wickham,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(Wickham, 2016)</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packa</w:t>
      </w:r>
      <w:r w:rsidRPr="00DA2420">
        <w:rPr>
          <w:rFonts w:asciiTheme="majorHAnsi" w:hAnsiTheme="majorHAnsi" w:cstheme="majorHAnsi"/>
          <w:lang w:val="en-US"/>
        </w:rPr>
        <w:t>ge</w:t>
      </w:r>
      <w:r w:rsidR="007D511A">
        <w:rPr>
          <w:rFonts w:asciiTheme="majorHAnsi" w:hAnsiTheme="majorHAnsi" w:cstheme="majorHAnsi"/>
          <w:lang w:val="en-US"/>
        </w:rPr>
        <w:t>s</w:t>
      </w:r>
      <w:r w:rsidRPr="00DA2420">
        <w:rPr>
          <w:rFonts w:asciiTheme="majorHAnsi" w:hAnsiTheme="majorHAnsi" w:cstheme="majorHAnsi"/>
          <w:lang w:val="en-US"/>
        </w:rPr>
        <w:t>.</w:t>
      </w:r>
    </w:p>
    <w:sectPr w:rsidR="00CF4537" w:rsidRPr="000F6C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003FAF"/>
    <w:rsid w:val="000141ED"/>
    <w:rsid w:val="00032BA3"/>
    <w:rsid w:val="00097377"/>
    <w:rsid w:val="000C3A8D"/>
    <w:rsid w:val="000F6C98"/>
    <w:rsid w:val="00107761"/>
    <w:rsid w:val="0015036A"/>
    <w:rsid w:val="00152B97"/>
    <w:rsid w:val="001A69CC"/>
    <w:rsid w:val="001F7939"/>
    <w:rsid w:val="00205A69"/>
    <w:rsid w:val="00345E8D"/>
    <w:rsid w:val="003A5995"/>
    <w:rsid w:val="0042327C"/>
    <w:rsid w:val="00524AF7"/>
    <w:rsid w:val="00562DFA"/>
    <w:rsid w:val="00580C43"/>
    <w:rsid w:val="00592812"/>
    <w:rsid w:val="005F23B2"/>
    <w:rsid w:val="005F6962"/>
    <w:rsid w:val="0061495E"/>
    <w:rsid w:val="006202C7"/>
    <w:rsid w:val="00633827"/>
    <w:rsid w:val="00656736"/>
    <w:rsid w:val="006B5525"/>
    <w:rsid w:val="006C7C65"/>
    <w:rsid w:val="00735761"/>
    <w:rsid w:val="007615A5"/>
    <w:rsid w:val="007D511A"/>
    <w:rsid w:val="007D6C2C"/>
    <w:rsid w:val="00821277"/>
    <w:rsid w:val="00857128"/>
    <w:rsid w:val="00885DC8"/>
    <w:rsid w:val="008D1489"/>
    <w:rsid w:val="009066B3"/>
    <w:rsid w:val="00942B14"/>
    <w:rsid w:val="00986C0C"/>
    <w:rsid w:val="009947A2"/>
    <w:rsid w:val="009D028F"/>
    <w:rsid w:val="009D4D5C"/>
    <w:rsid w:val="00A84AAF"/>
    <w:rsid w:val="00AC6471"/>
    <w:rsid w:val="00B5504E"/>
    <w:rsid w:val="00C64737"/>
    <w:rsid w:val="00C76D88"/>
    <w:rsid w:val="00C97BB6"/>
    <w:rsid w:val="00CA4C3B"/>
    <w:rsid w:val="00CD5092"/>
    <w:rsid w:val="00CE164E"/>
    <w:rsid w:val="00CF4537"/>
    <w:rsid w:val="00D123D3"/>
    <w:rsid w:val="00D64640"/>
    <w:rsid w:val="00D7703C"/>
    <w:rsid w:val="00DA2420"/>
    <w:rsid w:val="00DC4347"/>
    <w:rsid w:val="00DD6137"/>
    <w:rsid w:val="00E35A3E"/>
    <w:rsid w:val="00E909C2"/>
    <w:rsid w:val="00EC5BFF"/>
    <w:rsid w:val="00ED5153"/>
    <w:rsid w:val="00F61136"/>
    <w:rsid w:val="00F93B1E"/>
    <w:rsid w:val="00F976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8D"/>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 w:type="paragraph" w:styleId="Rvision">
    <w:name w:val="Revision"/>
    <w:hidden/>
    <w:uiPriority w:val="99"/>
    <w:semiHidden/>
    <w:rsid w:val="00821277"/>
    <w:rPr>
      <w:rFonts w:ascii="Times New Roman" w:eastAsia="Times New Roman" w:hAnsi="Times New Roman" w:cs="Times New Roman"/>
      <w:kern w:val="0"/>
      <w:lang w:eastAsia="fr-CA"/>
      <w14:ligatures w14:val="none"/>
    </w:rPr>
  </w:style>
  <w:style w:type="paragraph" w:styleId="Objetducommentaire">
    <w:name w:val="annotation subject"/>
    <w:basedOn w:val="Commentaire"/>
    <w:next w:val="Commentaire"/>
    <w:link w:val="ObjetducommentaireCar"/>
    <w:uiPriority w:val="99"/>
    <w:semiHidden/>
    <w:unhideWhenUsed/>
    <w:rsid w:val="00821277"/>
    <w:rPr>
      <w:b/>
      <w:bCs/>
    </w:rPr>
  </w:style>
  <w:style w:type="character" w:customStyle="1" w:styleId="ObjetducommentaireCar">
    <w:name w:val="Objet du commentaire Car"/>
    <w:basedOn w:val="CommentaireCar"/>
    <w:link w:val="Objetducommentaire"/>
    <w:uiPriority w:val="99"/>
    <w:semiHidden/>
    <w:rsid w:val="00821277"/>
    <w:rPr>
      <w:rFonts w:ascii="Times New Roman" w:eastAsia="Times New Roman" w:hAnsi="Times New Roman" w:cs="Times New Roman"/>
      <w:b/>
      <w:bCs/>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08759">
      <w:bodyDiv w:val="1"/>
      <w:marLeft w:val="0"/>
      <w:marRight w:val="0"/>
      <w:marTop w:val="0"/>
      <w:marBottom w:val="0"/>
      <w:divBdr>
        <w:top w:val="none" w:sz="0" w:space="0" w:color="auto"/>
        <w:left w:val="none" w:sz="0" w:space="0" w:color="auto"/>
        <w:bottom w:val="none" w:sz="0" w:space="0" w:color="auto"/>
        <w:right w:val="none" w:sz="0" w:space="0" w:color="auto"/>
      </w:divBdr>
      <w:divsChild>
        <w:div w:id="778448041">
          <w:marLeft w:val="480"/>
          <w:marRight w:val="0"/>
          <w:marTop w:val="0"/>
          <w:marBottom w:val="0"/>
          <w:divBdr>
            <w:top w:val="none" w:sz="0" w:space="0" w:color="auto"/>
            <w:left w:val="none" w:sz="0" w:space="0" w:color="auto"/>
            <w:bottom w:val="none" w:sz="0" w:space="0" w:color="auto"/>
            <w:right w:val="none" w:sz="0" w:space="0" w:color="auto"/>
          </w:divBdr>
          <w:divsChild>
            <w:div w:id="15814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5946</Words>
  <Characters>32704</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9</cp:revision>
  <dcterms:created xsi:type="dcterms:W3CDTF">2023-10-30T16:56:00Z</dcterms:created>
  <dcterms:modified xsi:type="dcterms:W3CDTF">2023-11-14T23:47:00Z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id="aOjf6RMJ"/&gt;&lt;style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