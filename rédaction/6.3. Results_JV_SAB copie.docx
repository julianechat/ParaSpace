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E66F35" w14:textId="0AE39388" w:rsidR="00393C8C" w:rsidRPr="00F7730B" w:rsidRDefault="00393C8C" w:rsidP="004454DA">
      <w:pPr>
        <w:spacing w:line="360" w:lineRule="auto"/>
        <w:jc w:val="both"/>
        <w:rPr>
          <w:rFonts w:asciiTheme="majorHAnsi" w:hAnsiTheme="majorHAnsi" w:cstheme="majorHAnsi"/>
          <w:b/>
          <w:bCs/>
          <w:lang w:val="en-US"/>
        </w:rPr>
      </w:pPr>
      <w:r w:rsidRPr="00F7730B">
        <w:rPr>
          <w:rFonts w:asciiTheme="majorHAnsi" w:hAnsiTheme="majorHAnsi" w:cstheme="majorHAnsi"/>
          <w:b/>
          <w:bCs/>
          <w:lang w:val="en-US"/>
        </w:rPr>
        <w:t>3 | RESULTS</w:t>
      </w:r>
    </w:p>
    <w:p w14:paraId="2A04AFFC" w14:textId="77777777" w:rsidR="00F32802" w:rsidRDefault="00F32802" w:rsidP="004454DA">
      <w:pPr>
        <w:spacing w:line="360" w:lineRule="auto"/>
        <w:jc w:val="both"/>
        <w:rPr>
          <w:rFonts w:asciiTheme="majorHAnsi" w:hAnsiTheme="majorHAnsi" w:cstheme="majorHAnsi"/>
          <w:lang w:val="en-US"/>
        </w:rPr>
      </w:pPr>
    </w:p>
    <w:p w14:paraId="4056600B" w14:textId="213DFB8C" w:rsidR="00542CA9" w:rsidRPr="00143D13" w:rsidRDefault="006712F1" w:rsidP="004454DA">
      <w:pPr>
        <w:spacing w:line="360" w:lineRule="auto"/>
        <w:jc w:val="both"/>
        <w:rPr>
          <w:rFonts w:asciiTheme="majorHAnsi" w:hAnsiTheme="majorHAnsi" w:cstheme="majorHAnsi"/>
          <w:lang w:val="en-US"/>
        </w:rPr>
      </w:pPr>
      <w:r w:rsidRPr="00C6450D">
        <w:rPr>
          <w:rFonts w:asciiTheme="majorHAnsi" w:hAnsiTheme="majorHAnsi" w:cstheme="majorHAnsi"/>
          <w:kern w:val="0"/>
          <w:lang w:val="en-US"/>
        </w:rPr>
        <w:t xml:space="preserve">Our </w:t>
      </w:r>
      <w:r w:rsidR="000703AF" w:rsidRPr="00C6450D">
        <w:rPr>
          <w:rFonts w:asciiTheme="majorHAnsi" w:hAnsiTheme="majorHAnsi" w:cstheme="majorHAnsi"/>
          <w:kern w:val="0"/>
          <w:lang w:val="en-US"/>
        </w:rPr>
        <w:t xml:space="preserve">goal here </w:t>
      </w:r>
      <w:r w:rsidR="000703AF">
        <w:rPr>
          <w:rFonts w:asciiTheme="majorHAnsi" w:hAnsiTheme="majorHAnsi" w:cstheme="majorHAnsi"/>
          <w:kern w:val="0"/>
          <w:lang w:val="en-US"/>
        </w:rPr>
        <w:t>was</w:t>
      </w:r>
      <w:r w:rsidR="000703AF" w:rsidRPr="00C6450D">
        <w:rPr>
          <w:rFonts w:asciiTheme="majorHAnsi" w:hAnsiTheme="majorHAnsi" w:cstheme="majorHAnsi"/>
          <w:kern w:val="0"/>
          <w:lang w:val="en-US"/>
        </w:rPr>
        <w:t xml:space="preserve"> not to make prediction</w:t>
      </w:r>
      <w:r w:rsidR="000703AF">
        <w:rPr>
          <w:rFonts w:asciiTheme="majorHAnsi" w:hAnsiTheme="majorHAnsi" w:cstheme="majorHAnsi"/>
          <w:kern w:val="0"/>
          <w:lang w:val="en-US"/>
        </w:rPr>
        <w:t>s</w:t>
      </w:r>
      <w:r w:rsidR="000703AF" w:rsidRPr="00C6450D">
        <w:rPr>
          <w:rFonts w:asciiTheme="majorHAnsi" w:hAnsiTheme="majorHAnsi" w:cstheme="majorHAnsi"/>
          <w:kern w:val="0"/>
          <w:lang w:val="en-US"/>
        </w:rPr>
        <w:t xml:space="preserve"> on spatial distribution of </w:t>
      </w:r>
      <w:r w:rsidR="000703AF">
        <w:rPr>
          <w:rFonts w:asciiTheme="majorHAnsi" w:hAnsiTheme="majorHAnsi" w:cstheme="majorHAnsi"/>
          <w:kern w:val="0"/>
          <w:lang w:val="en-US"/>
        </w:rPr>
        <w:t xml:space="preserve">the </w:t>
      </w:r>
      <w:r w:rsidR="000703AF" w:rsidRPr="00C6450D">
        <w:rPr>
          <w:rFonts w:asciiTheme="majorHAnsi" w:hAnsiTheme="majorHAnsi" w:cstheme="majorHAnsi"/>
          <w:kern w:val="0"/>
          <w:lang w:val="en-US"/>
        </w:rPr>
        <w:t>parasit</w:t>
      </w:r>
      <w:r w:rsidR="000703AF">
        <w:rPr>
          <w:rFonts w:asciiTheme="majorHAnsi" w:hAnsiTheme="majorHAnsi" w:cstheme="majorHAnsi"/>
          <w:kern w:val="0"/>
          <w:lang w:val="en-US"/>
        </w:rPr>
        <w:t>ic infection</w:t>
      </w:r>
      <w:r w:rsidR="000703AF" w:rsidRPr="00C6450D">
        <w:rPr>
          <w:rFonts w:asciiTheme="majorHAnsi" w:hAnsiTheme="majorHAnsi" w:cstheme="majorHAnsi"/>
          <w:kern w:val="0"/>
          <w:lang w:val="en-US"/>
        </w:rPr>
        <w:t xml:space="preserve"> but</w:t>
      </w:r>
      <w:r w:rsidR="000703AF">
        <w:rPr>
          <w:rFonts w:asciiTheme="majorHAnsi" w:hAnsiTheme="majorHAnsi" w:cstheme="majorHAnsi"/>
          <w:kern w:val="0"/>
          <w:lang w:val="en-US"/>
        </w:rPr>
        <w:t xml:space="preserve"> rather </w:t>
      </w:r>
      <w:r w:rsidR="00F32802" w:rsidRPr="001601F4">
        <w:rPr>
          <w:rFonts w:asciiTheme="majorHAnsi" w:hAnsiTheme="majorHAnsi" w:cstheme="majorHAnsi"/>
          <w:lang w:val="en-US"/>
        </w:rPr>
        <w:t xml:space="preserve">to </w:t>
      </w:r>
      <w:r w:rsidR="00143D13">
        <w:rPr>
          <w:rFonts w:asciiTheme="majorHAnsi" w:hAnsiTheme="majorHAnsi" w:cstheme="majorHAnsi"/>
          <w:lang w:val="en-US"/>
        </w:rPr>
        <w:t>investigate</w:t>
      </w:r>
      <w:r w:rsidR="00F32802" w:rsidRPr="001601F4">
        <w:rPr>
          <w:rFonts w:asciiTheme="majorHAnsi" w:hAnsiTheme="majorHAnsi" w:cstheme="majorHAnsi"/>
          <w:lang w:val="en-US"/>
        </w:rPr>
        <w:t xml:space="preserve"> </w:t>
      </w:r>
      <w:r>
        <w:rPr>
          <w:rFonts w:asciiTheme="majorHAnsi" w:hAnsiTheme="majorHAnsi" w:cstheme="majorHAnsi"/>
          <w:lang w:val="en-US"/>
        </w:rPr>
        <w:t>how prevalence of black spot disease in fish communities is perceived across three scale levels (landscape, lake, site)</w:t>
      </w:r>
      <w:r w:rsidR="000703AF">
        <w:rPr>
          <w:rFonts w:asciiTheme="majorHAnsi" w:hAnsiTheme="majorHAnsi" w:cstheme="majorHAnsi"/>
          <w:lang w:val="en-US"/>
        </w:rPr>
        <w:t xml:space="preserve">. </w:t>
      </w:r>
      <w:r w:rsidR="00B74025">
        <w:rPr>
          <w:rFonts w:asciiTheme="majorHAnsi" w:hAnsiTheme="majorHAnsi" w:cstheme="majorHAnsi"/>
          <w:kern w:val="0"/>
          <w:lang w:val="en-US"/>
        </w:rPr>
        <w:t xml:space="preserve">First, we built </w:t>
      </w:r>
      <w:r w:rsidR="00143D13">
        <w:rPr>
          <w:rFonts w:asciiTheme="majorHAnsi" w:hAnsiTheme="majorHAnsi" w:cstheme="majorHAnsi"/>
          <w:kern w:val="0"/>
          <w:lang w:val="en-US"/>
        </w:rPr>
        <w:t xml:space="preserve">landscape-level </w:t>
      </w:r>
      <w:r w:rsidR="00B74025">
        <w:rPr>
          <w:rFonts w:asciiTheme="majorHAnsi" w:hAnsiTheme="majorHAnsi" w:cstheme="majorHAnsi"/>
          <w:kern w:val="0"/>
          <w:lang w:val="en-US"/>
        </w:rPr>
        <w:t xml:space="preserve">infection prevalence accumulation curves, then we </w:t>
      </w:r>
      <w:r w:rsidR="00B74025">
        <w:rPr>
          <w:rFonts w:asciiTheme="majorHAnsi" w:hAnsiTheme="majorHAnsi" w:cstheme="majorHAnsi"/>
          <w:lang w:val="en-US"/>
        </w:rPr>
        <w:t xml:space="preserve">compared the frequency distribution of the lake’s prevalence for each sampling method, and </w:t>
      </w:r>
      <w:r w:rsidR="00143D13">
        <w:rPr>
          <w:rFonts w:asciiTheme="majorHAnsi" w:hAnsiTheme="majorHAnsi" w:cstheme="majorHAnsi"/>
          <w:lang w:val="en-US"/>
        </w:rPr>
        <w:t>lastly,</w:t>
      </w:r>
      <w:r w:rsidR="00B74025">
        <w:rPr>
          <w:rFonts w:asciiTheme="majorHAnsi" w:hAnsiTheme="majorHAnsi" w:cstheme="majorHAnsi"/>
          <w:lang w:val="en-US"/>
        </w:rPr>
        <w:t xml:space="preserve"> we identified predictors of </w:t>
      </w:r>
      <w:r w:rsidR="00143D13">
        <w:rPr>
          <w:rFonts w:asciiTheme="majorHAnsi" w:hAnsiTheme="majorHAnsi" w:cstheme="majorHAnsi"/>
          <w:lang w:val="en-US"/>
        </w:rPr>
        <w:t xml:space="preserve">site-scale </w:t>
      </w:r>
      <w:r w:rsidR="00B74025">
        <w:rPr>
          <w:rFonts w:asciiTheme="majorHAnsi" w:hAnsiTheme="majorHAnsi" w:cstheme="majorHAnsi"/>
          <w:lang w:val="en-US"/>
        </w:rPr>
        <w:t xml:space="preserve">prevalence patterns. </w:t>
      </w:r>
    </w:p>
    <w:p w14:paraId="7EBC5EF6" w14:textId="77777777" w:rsidR="00F32802" w:rsidRDefault="00F32802" w:rsidP="004454DA">
      <w:pPr>
        <w:spacing w:line="360" w:lineRule="auto"/>
        <w:jc w:val="both"/>
        <w:rPr>
          <w:rFonts w:asciiTheme="majorHAnsi" w:hAnsiTheme="majorHAnsi" w:cstheme="majorHAnsi"/>
          <w:b/>
          <w:bCs/>
          <w:i/>
          <w:iCs/>
          <w:lang w:val="en-US"/>
        </w:rPr>
      </w:pPr>
    </w:p>
    <w:p w14:paraId="5A545C0E" w14:textId="5F46B5D8" w:rsidR="00E91647" w:rsidRDefault="00E91647" w:rsidP="004454DA">
      <w:pPr>
        <w:spacing w:line="360" w:lineRule="auto"/>
        <w:jc w:val="both"/>
        <w:rPr>
          <w:rFonts w:asciiTheme="majorHAnsi" w:hAnsiTheme="majorHAnsi" w:cstheme="majorHAnsi"/>
          <w:b/>
          <w:bCs/>
          <w:i/>
          <w:iCs/>
          <w:lang w:val="en-US"/>
        </w:rPr>
      </w:pPr>
      <w:r w:rsidRPr="00CC538E">
        <w:rPr>
          <w:rFonts w:asciiTheme="majorHAnsi" w:hAnsiTheme="majorHAnsi" w:cstheme="majorHAnsi"/>
          <w:b/>
          <w:bCs/>
          <w:i/>
          <w:iCs/>
          <w:lang w:val="en-US"/>
        </w:rPr>
        <w:t>3.</w:t>
      </w:r>
      <w:r w:rsidR="00542CA9">
        <w:rPr>
          <w:rFonts w:asciiTheme="majorHAnsi" w:hAnsiTheme="majorHAnsi" w:cstheme="majorHAnsi"/>
          <w:b/>
          <w:bCs/>
          <w:i/>
          <w:iCs/>
          <w:lang w:val="en-US"/>
        </w:rPr>
        <w:t>1</w:t>
      </w:r>
      <w:r w:rsidRPr="00CC538E">
        <w:rPr>
          <w:rFonts w:asciiTheme="majorHAnsi" w:hAnsiTheme="majorHAnsi" w:cstheme="majorHAnsi"/>
          <w:b/>
          <w:bCs/>
          <w:i/>
          <w:iCs/>
          <w:lang w:val="en-US"/>
        </w:rPr>
        <w:t xml:space="preserve">. </w:t>
      </w:r>
      <w:r w:rsidR="00E36C1D">
        <w:rPr>
          <w:rFonts w:asciiTheme="majorHAnsi" w:hAnsiTheme="majorHAnsi" w:cstheme="majorHAnsi"/>
          <w:b/>
          <w:bCs/>
          <w:i/>
          <w:iCs/>
          <w:lang w:val="en-US"/>
        </w:rPr>
        <w:t>Landscape-</w:t>
      </w:r>
      <w:r>
        <w:rPr>
          <w:rFonts w:asciiTheme="majorHAnsi" w:hAnsiTheme="majorHAnsi" w:cstheme="majorHAnsi"/>
          <w:b/>
          <w:bCs/>
          <w:i/>
          <w:iCs/>
          <w:lang w:val="en-US"/>
        </w:rPr>
        <w:t>scale</w:t>
      </w:r>
    </w:p>
    <w:p w14:paraId="144CE400" w14:textId="2E361B8A" w:rsidR="00542CA9" w:rsidRDefault="00542CA9" w:rsidP="004454DA">
      <w:pPr>
        <w:spacing w:line="360" w:lineRule="auto"/>
        <w:jc w:val="both"/>
        <w:rPr>
          <w:rFonts w:asciiTheme="majorHAnsi" w:hAnsiTheme="majorHAnsi" w:cstheme="majorHAnsi"/>
          <w:b/>
          <w:bCs/>
          <w:i/>
          <w:iCs/>
          <w:lang w:val="en-US"/>
        </w:rPr>
      </w:pPr>
    </w:p>
    <w:p w14:paraId="039CCE9A" w14:textId="2EE0AFA0" w:rsidR="00E36C1D" w:rsidRDefault="00E36C1D" w:rsidP="004454DA">
      <w:pPr>
        <w:spacing w:line="360" w:lineRule="auto"/>
        <w:jc w:val="both"/>
        <w:rPr>
          <w:rFonts w:asciiTheme="majorHAnsi" w:hAnsiTheme="majorHAnsi" w:cstheme="majorHAnsi"/>
          <w:lang w:val="en-US"/>
        </w:rPr>
      </w:pPr>
      <w:r>
        <w:rPr>
          <w:rFonts w:asciiTheme="majorHAnsi" w:hAnsiTheme="majorHAnsi" w:cstheme="majorHAnsi"/>
          <w:lang w:val="en-US"/>
        </w:rPr>
        <w:t xml:space="preserve">We used a resampling approach to compare how different sampling methods </w:t>
      </w:r>
      <w:r w:rsidR="00AF30DE">
        <w:rPr>
          <w:rFonts w:asciiTheme="majorHAnsi" w:hAnsiTheme="majorHAnsi" w:cstheme="majorHAnsi"/>
          <w:lang w:val="en-US"/>
        </w:rPr>
        <w:t xml:space="preserve">change the mean prevalence estimate </w:t>
      </w:r>
      <w:r>
        <w:rPr>
          <w:rFonts w:asciiTheme="majorHAnsi" w:hAnsiTheme="majorHAnsi" w:cstheme="majorHAnsi"/>
          <w:lang w:val="en-US"/>
        </w:rPr>
        <w:t>through an increasing sampling effort across the landscape</w:t>
      </w:r>
      <w:r w:rsidR="00AF30DE">
        <w:rPr>
          <w:rFonts w:asciiTheme="majorHAnsi" w:hAnsiTheme="majorHAnsi" w:cstheme="majorHAnsi"/>
          <w:lang w:val="en-US"/>
        </w:rPr>
        <w:t xml:space="preserve"> (</w:t>
      </w:r>
      <w:r w:rsidR="00AF30DE" w:rsidRPr="00655678">
        <w:rPr>
          <w:rFonts w:asciiTheme="majorHAnsi" w:hAnsiTheme="majorHAnsi" w:cstheme="majorHAnsi"/>
          <w:highlight w:val="cyan"/>
          <w:lang w:val="en-US"/>
        </w:rPr>
        <w:t>Figure 3</w:t>
      </w:r>
      <w:r w:rsidR="00AF30DE">
        <w:rPr>
          <w:rFonts w:asciiTheme="majorHAnsi" w:hAnsiTheme="majorHAnsi" w:cstheme="majorHAnsi"/>
          <w:lang w:val="en-US"/>
        </w:rPr>
        <w:t>).</w:t>
      </w:r>
    </w:p>
    <w:p w14:paraId="3DF37369" w14:textId="77777777" w:rsidR="00E36C1D" w:rsidRDefault="00E36C1D" w:rsidP="004454DA">
      <w:pPr>
        <w:spacing w:line="360" w:lineRule="auto"/>
        <w:jc w:val="both"/>
        <w:rPr>
          <w:rFonts w:asciiTheme="majorHAnsi" w:hAnsiTheme="majorHAnsi" w:cstheme="majorHAnsi"/>
          <w:lang w:val="en-US"/>
        </w:rPr>
      </w:pPr>
    </w:p>
    <w:p w14:paraId="4FD4F78D" w14:textId="6D38CABE" w:rsidR="00410D9D" w:rsidRDefault="00AF30DE" w:rsidP="000C7212">
      <w:pPr>
        <w:spacing w:line="360" w:lineRule="auto"/>
        <w:ind w:firstLine="708"/>
        <w:jc w:val="both"/>
        <w:rPr>
          <w:rFonts w:asciiTheme="majorHAnsi" w:hAnsiTheme="majorHAnsi" w:cstheme="majorHAnsi"/>
          <w:lang w:val="en-US"/>
        </w:rPr>
      </w:pPr>
      <w:r>
        <w:rPr>
          <w:rFonts w:asciiTheme="majorHAnsi" w:hAnsiTheme="majorHAnsi" w:cstheme="majorHAnsi"/>
          <w:lang w:val="en-US"/>
        </w:rPr>
        <w:t>The estimate of landscape prevalence differed between the sampling methods</w:t>
      </w:r>
      <w:r w:rsidR="00947563">
        <w:rPr>
          <w:rFonts w:asciiTheme="majorHAnsi" w:hAnsiTheme="majorHAnsi" w:cstheme="majorHAnsi"/>
          <w:lang w:val="en-US"/>
        </w:rPr>
        <w:t>, varying between 21% and 36%</w:t>
      </w:r>
      <w:r>
        <w:rPr>
          <w:rFonts w:asciiTheme="majorHAnsi" w:hAnsiTheme="majorHAnsi" w:cstheme="majorHAnsi"/>
          <w:lang w:val="en-US"/>
        </w:rPr>
        <w:t>.</w:t>
      </w:r>
      <w:r w:rsidR="00B453D4">
        <w:rPr>
          <w:rFonts w:asciiTheme="majorHAnsi" w:hAnsiTheme="majorHAnsi" w:cstheme="majorHAnsi"/>
          <w:lang w:val="en-US"/>
        </w:rPr>
        <w:t xml:space="preserve"> </w:t>
      </w:r>
      <w:r>
        <w:rPr>
          <w:rFonts w:asciiTheme="majorHAnsi" w:hAnsiTheme="majorHAnsi" w:cstheme="majorHAnsi"/>
          <w:lang w:val="en-US"/>
        </w:rPr>
        <w:t>After</w:t>
      </w:r>
      <w:r w:rsidR="00B453D4">
        <w:rPr>
          <w:rFonts w:asciiTheme="majorHAnsi" w:hAnsiTheme="majorHAnsi" w:cstheme="majorHAnsi"/>
          <w:lang w:val="en-US"/>
        </w:rPr>
        <w:t xml:space="preserve"> 35 samples, the transect method </w:t>
      </w:r>
      <w:r w:rsidR="00DC4F40">
        <w:rPr>
          <w:rFonts w:asciiTheme="majorHAnsi" w:hAnsiTheme="majorHAnsi" w:cstheme="majorHAnsi"/>
          <w:lang w:val="en-US"/>
        </w:rPr>
        <w:t xml:space="preserve">generated </w:t>
      </w:r>
      <w:r w:rsidR="00B453D4">
        <w:rPr>
          <w:rFonts w:asciiTheme="majorHAnsi" w:hAnsiTheme="majorHAnsi" w:cstheme="majorHAnsi"/>
          <w:lang w:val="en-US"/>
        </w:rPr>
        <w:t xml:space="preserve">the highest mean prevalence (36 %) followed by the methods combination (31 %), the minnow trap method (24 %) and the seine method (21 %). </w:t>
      </w:r>
      <w:r w:rsidR="00B52AD7">
        <w:rPr>
          <w:rFonts w:asciiTheme="majorHAnsi" w:hAnsiTheme="majorHAnsi" w:cstheme="majorHAnsi"/>
          <w:lang w:val="en-US"/>
        </w:rPr>
        <w:t>However</w:t>
      </w:r>
      <w:r w:rsidR="00B453D4">
        <w:rPr>
          <w:rFonts w:asciiTheme="majorHAnsi" w:hAnsiTheme="majorHAnsi" w:cstheme="majorHAnsi"/>
          <w:lang w:val="en-US"/>
        </w:rPr>
        <w:t xml:space="preserve">, the minnow trap curve did not stabilize after the 35 random samples </w:t>
      </w:r>
      <w:r w:rsidR="00B52AD7">
        <w:rPr>
          <w:rFonts w:asciiTheme="majorHAnsi" w:hAnsiTheme="majorHAnsi" w:cstheme="majorHAnsi"/>
          <w:lang w:val="en-US"/>
        </w:rPr>
        <w:t xml:space="preserve">suggesting </w:t>
      </w:r>
      <w:r w:rsidR="00B453D4">
        <w:rPr>
          <w:rFonts w:asciiTheme="majorHAnsi" w:hAnsiTheme="majorHAnsi" w:cstheme="majorHAnsi"/>
          <w:lang w:val="en-US"/>
        </w:rPr>
        <w:t>that the prevalence value obtained is higher than the actual estimate (landscape infection prevalence measured by the minnow trap is 19%</w:t>
      </w:r>
      <w:r w:rsidR="004D0FDB">
        <w:rPr>
          <w:rFonts w:asciiTheme="majorHAnsi" w:hAnsiTheme="majorHAnsi" w:cstheme="majorHAnsi"/>
          <w:lang w:val="en-US"/>
        </w:rPr>
        <w:t xml:space="preserve">, see </w:t>
      </w:r>
      <w:r w:rsidR="004D0FDB" w:rsidRPr="00655678">
        <w:rPr>
          <w:rFonts w:asciiTheme="majorHAnsi" w:hAnsiTheme="majorHAnsi" w:cstheme="majorHAnsi"/>
          <w:highlight w:val="yellow"/>
          <w:lang w:val="en-US"/>
        </w:rPr>
        <w:t xml:space="preserve">Table </w:t>
      </w:r>
      <w:proofErr w:type="spellStart"/>
      <w:r w:rsidR="004D0FDB" w:rsidRPr="00655678">
        <w:rPr>
          <w:rFonts w:asciiTheme="majorHAnsi" w:hAnsiTheme="majorHAnsi" w:cstheme="majorHAnsi"/>
          <w:highlight w:val="yellow"/>
          <w:lang w:val="en-US"/>
        </w:rPr>
        <w:t>Sx</w:t>
      </w:r>
      <w:proofErr w:type="spellEnd"/>
      <w:r w:rsidR="00B453D4">
        <w:rPr>
          <w:rFonts w:asciiTheme="majorHAnsi" w:hAnsiTheme="majorHAnsi" w:cstheme="majorHAnsi"/>
          <w:lang w:val="en-US"/>
        </w:rPr>
        <w:t xml:space="preserve">). </w:t>
      </w:r>
      <w:r w:rsidR="000C7212">
        <w:rPr>
          <w:rFonts w:asciiTheme="majorHAnsi" w:hAnsiTheme="majorHAnsi" w:cstheme="majorHAnsi"/>
          <w:lang w:val="en-US"/>
        </w:rPr>
        <w:t xml:space="preserve">However, relatively few random samples are necessary to estimate a landscape prevalence for the transect method (approximately 10 samples) while an accurate prevalence estimate only occurs after 30 samples for the seine method. Even if the method combination curve (in gray) stabilizes around 20 samples, it nevertheless displays some variation around the </w:t>
      </w:r>
      <w:r w:rsidR="00754A8A">
        <w:rPr>
          <w:rFonts w:asciiTheme="majorHAnsi" w:hAnsiTheme="majorHAnsi" w:cstheme="majorHAnsi"/>
          <w:lang w:val="en-US"/>
        </w:rPr>
        <w:t>curve</w:t>
      </w:r>
      <w:r w:rsidR="000C7212">
        <w:rPr>
          <w:rFonts w:asciiTheme="majorHAnsi" w:hAnsiTheme="majorHAnsi" w:cstheme="majorHAnsi"/>
          <w:lang w:val="en-US"/>
        </w:rPr>
        <w:t xml:space="preserve"> because of the variability among the different methods used. </w:t>
      </w:r>
      <w:r w:rsidR="00947563">
        <w:rPr>
          <w:rFonts w:asciiTheme="majorHAnsi" w:hAnsiTheme="majorHAnsi" w:cstheme="majorHAnsi"/>
          <w:lang w:val="en-US"/>
        </w:rPr>
        <w:t>W</w:t>
      </w:r>
      <w:r w:rsidR="00947563">
        <w:rPr>
          <w:rFonts w:asciiTheme="majorHAnsi" w:hAnsiTheme="majorHAnsi" w:cstheme="majorHAnsi"/>
          <w:lang w:val="en-US"/>
        </w:rPr>
        <w:t>hile we were able to generate trend curve</w:t>
      </w:r>
      <w:r w:rsidR="00947563">
        <w:rPr>
          <w:rFonts w:asciiTheme="majorHAnsi" w:hAnsiTheme="majorHAnsi" w:cstheme="majorHAnsi"/>
          <w:lang w:val="en-US"/>
        </w:rPr>
        <w:t xml:space="preserve">s, some data points remain outside the confidence interval suggesting that extreme values a frequent. This is especially the case for lower sampling effort and for the methods combination. </w:t>
      </w:r>
      <w:r w:rsidR="00206E89">
        <w:rPr>
          <w:rFonts w:asciiTheme="majorHAnsi" w:hAnsiTheme="majorHAnsi" w:cstheme="majorHAnsi"/>
          <w:lang w:val="en-US"/>
        </w:rPr>
        <w:t>Each</w:t>
      </w:r>
      <w:r w:rsidR="001D5003">
        <w:rPr>
          <w:rFonts w:asciiTheme="majorHAnsi" w:hAnsiTheme="majorHAnsi" w:cstheme="majorHAnsi"/>
          <w:lang w:val="en-US"/>
        </w:rPr>
        <w:t xml:space="preserve"> method </w:t>
      </w:r>
      <w:r w:rsidR="000C7212">
        <w:rPr>
          <w:rFonts w:asciiTheme="majorHAnsi" w:hAnsiTheme="majorHAnsi" w:cstheme="majorHAnsi"/>
          <w:lang w:val="en-US"/>
        </w:rPr>
        <w:t xml:space="preserve">curves </w:t>
      </w:r>
      <w:r w:rsidR="001D5003">
        <w:rPr>
          <w:rFonts w:asciiTheme="majorHAnsi" w:hAnsiTheme="majorHAnsi" w:cstheme="majorHAnsi"/>
          <w:lang w:val="en-US"/>
        </w:rPr>
        <w:lastRenderedPageBreak/>
        <w:t xml:space="preserve">overestimated the mean prevalence </w:t>
      </w:r>
      <w:r w:rsidR="007E50DD">
        <w:rPr>
          <w:rFonts w:asciiTheme="majorHAnsi" w:hAnsiTheme="majorHAnsi" w:cstheme="majorHAnsi"/>
          <w:lang w:val="en-US"/>
        </w:rPr>
        <w:t>of</w:t>
      </w:r>
      <w:r w:rsidR="001D5003">
        <w:rPr>
          <w:rFonts w:asciiTheme="majorHAnsi" w:hAnsiTheme="majorHAnsi" w:cstheme="majorHAnsi"/>
          <w:lang w:val="en-US"/>
        </w:rPr>
        <w:t xml:space="preserve"> low N values (number of samples)</w:t>
      </w:r>
      <w:r w:rsidR="000C7212">
        <w:rPr>
          <w:rFonts w:asciiTheme="majorHAnsi" w:hAnsiTheme="majorHAnsi" w:cstheme="majorHAnsi"/>
          <w:lang w:val="en-US"/>
        </w:rPr>
        <w:t xml:space="preserve"> </w:t>
      </w:r>
      <w:commentRangeStart w:id="0"/>
      <w:r w:rsidR="000C7212">
        <w:rPr>
          <w:rFonts w:asciiTheme="majorHAnsi" w:hAnsiTheme="majorHAnsi" w:cstheme="majorHAnsi"/>
          <w:lang w:val="en-US"/>
        </w:rPr>
        <w:t>suggesting that infection prevalence is spatially heterogenous in our landscape with presence of infection hotspots</w:t>
      </w:r>
      <w:r w:rsidR="001D5003">
        <w:rPr>
          <w:rFonts w:asciiTheme="majorHAnsi" w:hAnsiTheme="majorHAnsi" w:cstheme="majorHAnsi"/>
          <w:lang w:val="en-US"/>
        </w:rPr>
        <w:t>.</w:t>
      </w:r>
      <w:commentRangeEnd w:id="0"/>
      <w:r w:rsidR="00754A8A">
        <w:rPr>
          <w:rStyle w:val="Marquedecommentaire"/>
        </w:rPr>
        <w:commentReference w:id="0"/>
      </w:r>
    </w:p>
    <w:p w14:paraId="43CB7995" w14:textId="77777777" w:rsidR="00206E89" w:rsidRDefault="00206E89" w:rsidP="00206E89">
      <w:pPr>
        <w:spacing w:line="360" w:lineRule="auto"/>
        <w:ind w:firstLine="708"/>
        <w:jc w:val="both"/>
        <w:rPr>
          <w:rFonts w:asciiTheme="majorHAnsi" w:hAnsiTheme="majorHAnsi" w:cstheme="majorHAnsi"/>
          <w:lang w:val="en-US"/>
        </w:rPr>
      </w:pPr>
    </w:p>
    <w:p w14:paraId="47D46DF7" w14:textId="25F4AB12" w:rsidR="00184DA8" w:rsidRPr="00E36C1D" w:rsidRDefault="00AE1ACB" w:rsidP="004454DA">
      <w:pPr>
        <w:spacing w:line="360" w:lineRule="auto"/>
        <w:jc w:val="both"/>
        <w:rPr>
          <w:rFonts w:asciiTheme="majorHAnsi" w:hAnsiTheme="majorHAnsi" w:cstheme="majorHAnsi"/>
          <w:lang w:val="en-US"/>
        </w:rPr>
      </w:pPr>
      <w:r w:rsidRPr="00CC538E">
        <w:rPr>
          <w:rFonts w:asciiTheme="majorHAnsi" w:hAnsiTheme="majorHAnsi" w:cstheme="majorHAnsi"/>
          <w:b/>
          <w:bCs/>
          <w:i/>
          <w:iCs/>
          <w:lang w:val="en-US"/>
        </w:rPr>
        <w:t>3.</w:t>
      </w:r>
      <w:r>
        <w:rPr>
          <w:rFonts w:asciiTheme="majorHAnsi" w:hAnsiTheme="majorHAnsi" w:cstheme="majorHAnsi"/>
          <w:b/>
          <w:bCs/>
          <w:i/>
          <w:iCs/>
          <w:lang w:val="en-US"/>
        </w:rPr>
        <w:t>2</w:t>
      </w:r>
      <w:r w:rsidRPr="00CC538E">
        <w:rPr>
          <w:rFonts w:asciiTheme="majorHAnsi" w:hAnsiTheme="majorHAnsi" w:cstheme="majorHAnsi"/>
          <w:b/>
          <w:bCs/>
          <w:i/>
          <w:iCs/>
          <w:lang w:val="en-US"/>
        </w:rPr>
        <w:t xml:space="preserve">. </w:t>
      </w:r>
      <w:r w:rsidR="00B15E20">
        <w:rPr>
          <w:rFonts w:asciiTheme="majorHAnsi" w:hAnsiTheme="majorHAnsi" w:cstheme="majorHAnsi"/>
          <w:b/>
          <w:bCs/>
          <w:i/>
          <w:iCs/>
          <w:lang w:val="en-US"/>
        </w:rPr>
        <w:t>Lake-</w:t>
      </w:r>
      <w:r>
        <w:rPr>
          <w:rFonts w:asciiTheme="majorHAnsi" w:hAnsiTheme="majorHAnsi" w:cstheme="majorHAnsi"/>
          <w:b/>
          <w:bCs/>
          <w:i/>
          <w:iCs/>
          <w:lang w:val="en-US"/>
        </w:rPr>
        <w:t>scale</w:t>
      </w:r>
    </w:p>
    <w:p w14:paraId="5A08816A" w14:textId="4BB6A6BA" w:rsidR="00184DA8" w:rsidRDefault="00184DA8" w:rsidP="004454DA">
      <w:pPr>
        <w:spacing w:line="360" w:lineRule="auto"/>
        <w:jc w:val="both"/>
        <w:rPr>
          <w:rFonts w:asciiTheme="majorHAnsi" w:hAnsiTheme="majorHAnsi" w:cstheme="majorHAnsi"/>
          <w:b/>
          <w:bCs/>
          <w:i/>
          <w:iCs/>
          <w:lang w:val="en-US"/>
        </w:rPr>
      </w:pPr>
    </w:p>
    <w:p w14:paraId="38E80B9A" w14:textId="3A087CCA" w:rsidR="00106DA3" w:rsidRDefault="001A6132" w:rsidP="004454DA">
      <w:pPr>
        <w:spacing w:line="360" w:lineRule="auto"/>
        <w:jc w:val="both"/>
        <w:rPr>
          <w:rFonts w:asciiTheme="majorHAnsi" w:hAnsiTheme="majorHAnsi" w:cstheme="majorHAnsi"/>
          <w:lang w:val="en-US"/>
        </w:rPr>
      </w:pPr>
      <w:r>
        <w:rPr>
          <w:rFonts w:asciiTheme="majorHAnsi" w:hAnsiTheme="majorHAnsi" w:cstheme="majorHAnsi"/>
          <w:lang w:val="en-US"/>
        </w:rPr>
        <w:t xml:space="preserve">We compared the frequency distribution of the lake’s prevalence </w:t>
      </w:r>
      <w:r w:rsidR="00EF5D6A">
        <w:rPr>
          <w:rFonts w:asciiTheme="majorHAnsi" w:hAnsiTheme="majorHAnsi" w:cstheme="majorHAnsi"/>
          <w:lang w:val="en-US"/>
        </w:rPr>
        <w:t xml:space="preserve">for each </w:t>
      </w:r>
      <w:r>
        <w:rPr>
          <w:rFonts w:asciiTheme="majorHAnsi" w:hAnsiTheme="majorHAnsi" w:cstheme="majorHAnsi"/>
          <w:lang w:val="en-US"/>
        </w:rPr>
        <w:t xml:space="preserve">sampling method </w:t>
      </w:r>
      <w:r w:rsidR="00BF266F">
        <w:rPr>
          <w:rFonts w:asciiTheme="majorHAnsi" w:hAnsiTheme="majorHAnsi" w:cstheme="majorHAnsi"/>
          <w:lang w:val="en-US"/>
        </w:rPr>
        <w:t>to</w:t>
      </w:r>
      <w:r>
        <w:rPr>
          <w:rFonts w:asciiTheme="majorHAnsi" w:hAnsiTheme="majorHAnsi" w:cstheme="majorHAnsi"/>
          <w:lang w:val="en-US"/>
        </w:rPr>
        <w:t xml:space="preserve"> see how the </w:t>
      </w:r>
      <w:r w:rsidR="005174CC">
        <w:rPr>
          <w:rFonts w:asciiTheme="majorHAnsi" w:hAnsiTheme="majorHAnsi" w:cstheme="majorHAnsi"/>
          <w:lang w:val="en-US"/>
        </w:rPr>
        <w:t xml:space="preserve">landscape </w:t>
      </w:r>
      <w:r>
        <w:rPr>
          <w:rFonts w:asciiTheme="majorHAnsi" w:hAnsiTheme="majorHAnsi" w:cstheme="majorHAnsi"/>
          <w:lang w:val="en-US"/>
        </w:rPr>
        <w:t>prevalence is distributed a</w:t>
      </w:r>
      <w:r w:rsidR="00B15E20">
        <w:rPr>
          <w:rFonts w:asciiTheme="majorHAnsi" w:hAnsiTheme="majorHAnsi" w:cstheme="majorHAnsi"/>
          <w:lang w:val="en-US"/>
        </w:rPr>
        <w:t xml:space="preserve">mong lakes </w:t>
      </w:r>
      <w:r w:rsidR="00184DA8">
        <w:rPr>
          <w:rFonts w:asciiTheme="majorHAnsi" w:hAnsiTheme="majorHAnsi" w:cstheme="majorHAnsi"/>
          <w:lang w:val="en-US"/>
        </w:rPr>
        <w:t>(</w:t>
      </w:r>
      <w:r w:rsidR="00184DA8" w:rsidRPr="008D46E1">
        <w:rPr>
          <w:rFonts w:asciiTheme="majorHAnsi" w:hAnsiTheme="majorHAnsi" w:cstheme="majorHAnsi"/>
          <w:highlight w:val="cyan"/>
          <w:lang w:val="en-US"/>
        </w:rPr>
        <w:t xml:space="preserve">Figure </w:t>
      </w:r>
      <w:r w:rsidRPr="008D46E1">
        <w:rPr>
          <w:rFonts w:asciiTheme="majorHAnsi" w:hAnsiTheme="majorHAnsi" w:cstheme="majorHAnsi"/>
          <w:highlight w:val="cyan"/>
          <w:lang w:val="en-US"/>
        </w:rPr>
        <w:t>4</w:t>
      </w:r>
      <w:r w:rsidR="00184DA8">
        <w:rPr>
          <w:rFonts w:asciiTheme="majorHAnsi" w:hAnsiTheme="majorHAnsi" w:cstheme="majorHAnsi"/>
          <w:lang w:val="en-US"/>
        </w:rPr>
        <w:t xml:space="preserve">). </w:t>
      </w:r>
      <w:r w:rsidR="00496806">
        <w:rPr>
          <w:rFonts w:asciiTheme="majorHAnsi" w:hAnsiTheme="majorHAnsi" w:cstheme="majorHAnsi"/>
          <w:lang w:val="en-US"/>
        </w:rPr>
        <w:t>We then put the lake’s prevalence in their geographical context to inspect spatial patterns (</w:t>
      </w:r>
      <w:r w:rsidR="00496806" w:rsidRPr="00496806">
        <w:rPr>
          <w:rFonts w:asciiTheme="majorHAnsi" w:hAnsiTheme="majorHAnsi" w:cstheme="majorHAnsi"/>
          <w:highlight w:val="yellow"/>
          <w:lang w:val="en-US"/>
        </w:rPr>
        <w:t xml:space="preserve">Figure </w:t>
      </w:r>
      <w:proofErr w:type="spellStart"/>
      <w:r w:rsidR="00496806" w:rsidRPr="00496806">
        <w:rPr>
          <w:rFonts w:asciiTheme="majorHAnsi" w:hAnsiTheme="majorHAnsi" w:cstheme="majorHAnsi"/>
          <w:highlight w:val="yellow"/>
          <w:lang w:val="en-US"/>
        </w:rPr>
        <w:t>Sx</w:t>
      </w:r>
      <w:proofErr w:type="spellEnd"/>
      <w:r w:rsidR="00496806">
        <w:rPr>
          <w:rFonts w:asciiTheme="majorHAnsi" w:hAnsiTheme="majorHAnsi" w:cstheme="majorHAnsi"/>
          <w:lang w:val="en-US"/>
        </w:rPr>
        <w:t>).</w:t>
      </w:r>
    </w:p>
    <w:p w14:paraId="0467BD72" w14:textId="77777777" w:rsidR="00497532" w:rsidRDefault="00497532" w:rsidP="004454DA">
      <w:pPr>
        <w:spacing w:line="360" w:lineRule="auto"/>
        <w:jc w:val="both"/>
        <w:rPr>
          <w:rFonts w:asciiTheme="majorHAnsi" w:hAnsiTheme="majorHAnsi" w:cstheme="majorHAnsi"/>
          <w:lang w:val="en-US"/>
        </w:rPr>
      </w:pPr>
    </w:p>
    <w:p w14:paraId="752CA667" w14:textId="2481D887" w:rsidR="00C40557" w:rsidRDefault="00496806" w:rsidP="0076048F">
      <w:pPr>
        <w:spacing w:line="360" w:lineRule="auto"/>
        <w:ind w:firstLine="708"/>
        <w:jc w:val="both"/>
        <w:rPr>
          <w:rFonts w:asciiTheme="majorHAnsi" w:hAnsiTheme="majorHAnsi" w:cstheme="majorHAnsi"/>
          <w:lang w:val="en-US"/>
        </w:rPr>
      </w:pPr>
      <w:r>
        <w:rPr>
          <w:rFonts w:asciiTheme="majorHAnsi" w:hAnsiTheme="majorHAnsi" w:cstheme="majorHAnsi"/>
          <w:lang w:val="en-US"/>
        </w:rPr>
        <w:t>Following the landscape results, t</w:t>
      </w:r>
      <w:r w:rsidR="000B5C15">
        <w:rPr>
          <w:rFonts w:asciiTheme="majorHAnsi" w:hAnsiTheme="majorHAnsi" w:cstheme="majorHAnsi"/>
          <w:lang w:val="en-US"/>
        </w:rPr>
        <w:t>he l</w:t>
      </w:r>
      <w:r w:rsidR="00B15E20">
        <w:rPr>
          <w:rFonts w:asciiTheme="majorHAnsi" w:hAnsiTheme="majorHAnsi" w:cstheme="majorHAnsi"/>
          <w:lang w:val="en-US"/>
        </w:rPr>
        <w:t>ake</w:t>
      </w:r>
      <w:r w:rsidR="000B5C15">
        <w:rPr>
          <w:rFonts w:asciiTheme="majorHAnsi" w:hAnsiTheme="majorHAnsi" w:cstheme="majorHAnsi"/>
          <w:lang w:val="en-US"/>
        </w:rPr>
        <w:t xml:space="preserve"> </w:t>
      </w:r>
      <w:r w:rsidR="00891749">
        <w:rPr>
          <w:rFonts w:asciiTheme="majorHAnsi" w:hAnsiTheme="majorHAnsi" w:cstheme="majorHAnsi"/>
          <w:lang w:val="en-US"/>
        </w:rPr>
        <w:t xml:space="preserve">fish </w:t>
      </w:r>
      <w:r w:rsidR="000B5C15">
        <w:rPr>
          <w:rFonts w:asciiTheme="majorHAnsi" w:hAnsiTheme="majorHAnsi" w:cstheme="majorHAnsi"/>
          <w:lang w:val="en-US"/>
        </w:rPr>
        <w:t>community prevalence estim</w:t>
      </w:r>
      <w:r w:rsidR="00502E23">
        <w:rPr>
          <w:rFonts w:asciiTheme="majorHAnsi" w:hAnsiTheme="majorHAnsi" w:cstheme="majorHAnsi"/>
          <w:lang w:val="en-US"/>
        </w:rPr>
        <w:t>ate</w:t>
      </w:r>
      <w:r w:rsidR="000B5C15">
        <w:rPr>
          <w:rFonts w:asciiTheme="majorHAnsi" w:hAnsiTheme="majorHAnsi" w:cstheme="majorHAnsi"/>
          <w:lang w:val="en-US"/>
        </w:rPr>
        <w:t xml:space="preserve">s are not </w:t>
      </w:r>
      <w:r w:rsidR="00EF5D6A">
        <w:rPr>
          <w:rFonts w:asciiTheme="majorHAnsi" w:hAnsiTheme="majorHAnsi" w:cstheme="majorHAnsi"/>
          <w:lang w:val="en-US"/>
        </w:rPr>
        <w:t xml:space="preserve">constant </w:t>
      </w:r>
      <w:r w:rsidR="000B5C15">
        <w:rPr>
          <w:rFonts w:asciiTheme="majorHAnsi" w:hAnsiTheme="majorHAnsi" w:cstheme="majorHAnsi"/>
          <w:lang w:val="en-US"/>
        </w:rPr>
        <w:t xml:space="preserve">across the </w:t>
      </w:r>
      <w:r w:rsidR="00B15E20">
        <w:rPr>
          <w:rFonts w:asciiTheme="majorHAnsi" w:hAnsiTheme="majorHAnsi" w:cstheme="majorHAnsi"/>
          <w:lang w:val="en-US"/>
        </w:rPr>
        <w:t>landscape</w:t>
      </w:r>
      <w:r w:rsidR="000B5C15">
        <w:rPr>
          <w:rFonts w:asciiTheme="majorHAnsi" w:hAnsiTheme="majorHAnsi" w:cstheme="majorHAnsi"/>
          <w:lang w:val="en-US"/>
        </w:rPr>
        <w:t xml:space="preserve">. </w:t>
      </w:r>
      <w:r w:rsidR="00163D35">
        <w:rPr>
          <w:rFonts w:asciiTheme="majorHAnsi" w:hAnsiTheme="majorHAnsi" w:cstheme="majorHAnsi"/>
          <w:lang w:val="en-US"/>
        </w:rPr>
        <w:t xml:space="preserve">The </w:t>
      </w:r>
      <w:r w:rsidR="00B15E20">
        <w:rPr>
          <w:rFonts w:asciiTheme="majorHAnsi" w:hAnsiTheme="majorHAnsi" w:cstheme="majorHAnsi"/>
          <w:lang w:val="en-US"/>
        </w:rPr>
        <w:t>lake</w:t>
      </w:r>
      <w:r w:rsidR="00163D35">
        <w:rPr>
          <w:rFonts w:asciiTheme="majorHAnsi" w:hAnsiTheme="majorHAnsi" w:cstheme="majorHAnsi"/>
          <w:lang w:val="en-US"/>
        </w:rPr>
        <w:t xml:space="preserve"> prevalence frequency distributions </w:t>
      </w:r>
      <w:r w:rsidR="00184DA8">
        <w:rPr>
          <w:rFonts w:asciiTheme="majorHAnsi" w:hAnsiTheme="majorHAnsi" w:cstheme="majorHAnsi"/>
          <w:lang w:val="en-US"/>
        </w:rPr>
        <w:t xml:space="preserve">for </w:t>
      </w:r>
      <w:r w:rsidR="0013275F">
        <w:rPr>
          <w:rFonts w:asciiTheme="majorHAnsi" w:hAnsiTheme="majorHAnsi" w:cstheme="majorHAnsi"/>
          <w:lang w:val="en-US"/>
        </w:rPr>
        <w:t xml:space="preserve">the combined </w:t>
      </w:r>
      <w:r w:rsidR="00184DA8">
        <w:rPr>
          <w:rFonts w:asciiTheme="majorHAnsi" w:hAnsiTheme="majorHAnsi" w:cstheme="majorHAnsi"/>
          <w:lang w:val="en-US"/>
        </w:rPr>
        <w:t xml:space="preserve">methods and for </w:t>
      </w:r>
      <w:r w:rsidR="000B5C15">
        <w:rPr>
          <w:rFonts w:asciiTheme="majorHAnsi" w:hAnsiTheme="majorHAnsi" w:cstheme="majorHAnsi"/>
          <w:lang w:val="en-US"/>
        </w:rPr>
        <w:t xml:space="preserve">the </w:t>
      </w:r>
      <w:r w:rsidR="00184DA8">
        <w:rPr>
          <w:rFonts w:asciiTheme="majorHAnsi" w:hAnsiTheme="majorHAnsi" w:cstheme="majorHAnsi"/>
          <w:lang w:val="en-US"/>
        </w:rPr>
        <w:t xml:space="preserve">transect method show a bimodal distribution, </w:t>
      </w:r>
      <w:r w:rsidR="00EF5D6A">
        <w:rPr>
          <w:rFonts w:asciiTheme="majorHAnsi" w:hAnsiTheme="majorHAnsi" w:cstheme="majorHAnsi"/>
          <w:lang w:val="en-US"/>
        </w:rPr>
        <w:t>with</w:t>
      </w:r>
      <w:r w:rsidR="00184DA8">
        <w:rPr>
          <w:rFonts w:asciiTheme="majorHAnsi" w:hAnsiTheme="majorHAnsi" w:cstheme="majorHAnsi"/>
          <w:lang w:val="en-US"/>
        </w:rPr>
        <w:t xml:space="preserve"> </w:t>
      </w:r>
      <w:r w:rsidR="002B641F">
        <w:rPr>
          <w:rFonts w:asciiTheme="majorHAnsi" w:hAnsiTheme="majorHAnsi" w:cstheme="majorHAnsi"/>
          <w:lang w:val="en-US"/>
        </w:rPr>
        <w:t>the landscape composed of many</w:t>
      </w:r>
      <w:r w:rsidR="00184DA8">
        <w:rPr>
          <w:rFonts w:asciiTheme="majorHAnsi" w:hAnsiTheme="majorHAnsi" w:cstheme="majorHAnsi"/>
          <w:lang w:val="en-US"/>
        </w:rPr>
        <w:t xml:space="preserve"> low-prevalence and high-prevalence lakes</w:t>
      </w:r>
      <w:r w:rsidR="00C038FE">
        <w:rPr>
          <w:rFonts w:asciiTheme="majorHAnsi" w:hAnsiTheme="majorHAnsi" w:cstheme="majorHAnsi"/>
          <w:lang w:val="en-US"/>
        </w:rPr>
        <w:t xml:space="preserve">. </w:t>
      </w:r>
      <w:r w:rsidR="005174CC">
        <w:rPr>
          <w:rFonts w:asciiTheme="majorHAnsi" w:hAnsiTheme="majorHAnsi" w:cstheme="majorHAnsi"/>
          <w:lang w:val="en-US"/>
        </w:rPr>
        <w:t xml:space="preserve">However, </w:t>
      </w:r>
      <w:r w:rsidR="007E50DD">
        <w:rPr>
          <w:rFonts w:asciiTheme="majorHAnsi" w:hAnsiTheme="majorHAnsi" w:cstheme="majorHAnsi"/>
          <w:lang w:val="en-US"/>
        </w:rPr>
        <w:t xml:space="preserve">neither method </w:t>
      </w:r>
      <w:r w:rsidR="00891749">
        <w:rPr>
          <w:rFonts w:asciiTheme="majorHAnsi" w:hAnsiTheme="majorHAnsi" w:cstheme="majorHAnsi"/>
          <w:lang w:val="en-US"/>
        </w:rPr>
        <w:t xml:space="preserve">yielded </w:t>
      </w:r>
      <w:r w:rsidR="006745B5">
        <w:rPr>
          <w:rFonts w:asciiTheme="majorHAnsi" w:hAnsiTheme="majorHAnsi" w:cstheme="majorHAnsi"/>
          <w:lang w:val="en-US"/>
        </w:rPr>
        <w:t>prevalence estimate</w:t>
      </w:r>
      <w:r w:rsidR="00891749">
        <w:rPr>
          <w:rFonts w:asciiTheme="majorHAnsi" w:hAnsiTheme="majorHAnsi" w:cstheme="majorHAnsi"/>
          <w:lang w:val="en-US"/>
        </w:rPr>
        <w:t>s</w:t>
      </w:r>
      <w:r w:rsidR="006745B5">
        <w:rPr>
          <w:rFonts w:asciiTheme="majorHAnsi" w:hAnsiTheme="majorHAnsi" w:cstheme="majorHAnsi"/>
          <w:lang w:val="en-US"/>
        </w:rPr>
        <w:t xml:space="preserve"> over 80%. </w:t>
      </w:r>
      <w:r w:rsidR="000B5C15">
        <w:rPr>
          <w:rFonts w:asciiTheme="majorHAnsi" w:hAnsiTheme="majorHAnsi" w:cstheme="majorHAnsi"/>
          <w:lang w:val="en-US"/>
        </w:rPr>
        <w:t>The distribution p</w:t>
      </w:r>
      <w:r w:rsidR="00BB0B0B">
        <w:rPr>
          <w:rFonts w:asciiTheme="majorHAnsi" w:hAnsiTheme="majorHAnsi" w:cstheme="majorHAnsi"/>
          <w:lang w:val="en-US"/>
        </w:rPr>
        <w:t xml:space="preserve">atterns for </w:t>
      </w:r>
      <w:r w:rsidR="000B5C15">
        <w:rPr>
          <w:rFonts w:asciiTheme="majorHAnsi" w:hAnsiTheme="majorHAnsi" w:cstheme="majorHAnsi"/>
          <w:lang w:val="en-US"/>
        </w:rPr>
        <w:t xml:space="preserve">the </w:t>
      </w:r>
      <w:r w:rsidR="00EF5D6A">
        <w:rPr>
          <w:rFonts w:asciiTheme="majorHAnsi" w:hAnsiTheme="majorHAnsi" w:cstheme="majorHAnsi"/>
          <w:lang w:val="en-US"/>
        </w:rPr>
        <w:t xml:space="preserve">two </w:t>
      </w:r>
      <w:r w:rsidR="00BB0B0B">
        <w:rPr>
          <w:rFonts w:asciiTheme="majorHAnsi" w:hAnsiTheme="majorHAnsi" w:cstheme="majorHAnsi"/>
          <w:lang w:val="en-US"/>
        </w:rPr>
        <w:t>f</w:t>
      </w:r>
      <w:r w:rsidR="00C038FE">
        <w:rPr>
          <w:rFonts w:asciiTheme="majorHAnsi" w:hAnsiTheme="majorHAnsi" w:cstheme="majorHAnsi"/>
          <w:lang w:val="en-US"/>
        </w:rPr>
        <w:t>ishing methods (seine net and minnow trap)</w:t>
      </w:r>
      <w:r w:rsidR="00891749">
        <w:rPr>
          <w:rFonts w:asciiTheme="majorHAnsi" w:hAnsiTheme="majorHAnsi" w:cstheme="majorHAnsi"/>
          <w:lang w:val="en-US"/>
        </w:rPr>
        <w:t xml:space="preserve"> are less clear. These methods show a</w:t>
      </w:r>
      <w:r w:rsidR="00BB0B0B">
        <w:rPr>
          <w:rFonts w:asciiTheme="majorHAnsi" w:hAnsiTheme="majorHAnsi" w:cstheme="majorHAnsi"/>
          <w:lang w:val="en-US"/>
        </w:rPr>
        <w:t xml:space="preserve"> </w:t>
      </w:r>
      <w:r w:rsidR="008D46E1">
        <w:rPr>
          <w:rFonts w:asciiTheme="majorHAnsi" w:hAnsiTheme="majorHAnsi" w:cstheme="majorHAnsi"/>
          <w:lang w:val="en-US"/>
        </w:rPr>
        <w:t>right-</w:t>
      </w:r>
      <w:r w:rsidR="00891749">
        <w:rPr>
          <w:rFonts w:asciiTheme="majorHAnsi" w:hAnsiTheme="majorHAnsi" w:cstheme="majorHAnsi"/>
          <w:lang w:val="en-US"/>
        </w:rPr>
        <w:t xml:space="preserve">skew </w:t>
      </w:r>
      <w:r w:rsidR="008D46E1">
        <w:rPr>
          <w:rFonts w:asciiTheme="majorHAnsi" w:hAnsiTheme="majorHAnsi" w:cstheme="majorHAnsi"/>
          <w:lang w:val="en-US"/>
        </w:rPr>
        <w:t xml:space="preserve">distribution </w:t>
      </w:r>
      <w:r w:rsidR="00891749">
        <w:rPr>
          <w:rFonts w:asciiTheme="majorHAnsi" w:hAnsiTheme="majorHAnsi" w:cstheme="majorHAnsi"/>
          <w:lang w:val="en-US"/>
        </w:rPr>
        <w:t>representing</w:t>
      </w:r>
      <w:r w:rsidR="00BB0B0B">
        <w:rPr>
          <w:rFonts w:asciiTheme="majorHAnsi" w:hAnsiTheme="majorHAnsi" w:cstheme="majorHAnsi"/>
          <w:lang w:val="en-US"/>
        </w:rPr>
        <w:t xml:space="preserve"> more low-prevalence lakes</w:t>
      </w:r>
      <w:r w:rsidR="00EF5D6A">
        <w:rPr>
          <w:rFonts w:asciiTheme="majorHAnsi" w:hAnsiTheme="majorHAnsi" w:cstheme="majorHAnsi"/>
          <w:lang w:val="en-US"/>
        </w:rPr>
        <w:t xml:space="preserve">. </w:t>
      </w:r>
      <w:r w:rsidR="00502E23">
        <w:rPr>
          <w:rFonts w:asciiTheme="majorHAnsi" w:hAnsiTheme="majorHAnsi" w:cstheme="majorHAnsi"/>
          <w:lang w:val="en-US"/>
        </w:rPr>
        <w:t>Accord</w:t>
      </w:r>
      <w:r w:rsidR="002B641F">
        <w:rPr>
          <w:rFonts w:asciiTheme="majorHAnsi" w:hAnsiTheme="majorHAnsi" w:cstheme="majorHAnsi"/>
          <w:lang w:val="en-US"/>
        </w:rPr>
        <w:t xml:space="preserve">ingly, seine and minnow traps </w:t>
      </w:r>
      <w:r w:rsidR="00891749">
        <w:rPr>
          <w:rFonts w:asciiTheme="majorHAnsi" w:hAnsiTheme="majorHAnsi" w:cstheme="majorHAnsi"/>
          <w:lang w:val="en-US"/>
        </w:rPr>
        <w:t>captured</w:t>
      </w:r>
      <w:r w:rsidR="002B641F">
        <w:rPr>
          <w:rFonts w:asciiTheme="majorHAnsi" w:hAnsiTheme="majorHAnsi" w:cstheme="majorHAnsi"/>
          <w:lang w:val="en-US"/>
        </w:rPr>
        <w:t xml:space="preserve"> very </w:t>
      </w:r>
      <w:r w:rsidR="00502E23">
        <w:rPr>
          <w:rFonts w:asciiTheme="majorHAnsi" w:hAnsiTheme="majorHAnsi" w:cstheme="majorHAnsi"/>
          <w:lang w:val="en-US"/>
        </w:rPr>
        <w:t xml:space="preserve">similar </w:t>
      </w:r>
      <w:r w:rsidR="002B641F">
        <w:rPr>
          <w:rFonts w:asciiTheme="majorHAnsi" w:hAnsiTheme="majorHAnsi" w:cstheme="majorHAnsi"/>
          <w:lang w:val="en-US"/>
        </w:rPr>
        <w:t xml:space="preserve">prevalence estimates at </w:t>
      </w:r>
      <w:r w:rsidR="00B15E20">
        <w:rPr>
          <w:rFonts w:asciiTheme="majorHAnsi" w:hAnsiTheme="majorHAnsi" w:cstheme="majorHAnsi"/>
          <w:lang w:val="en-US"/>
        </w:rPr>
        <w:t>the landscape-</w:t>
      </w:r>
      <w:r w:rsidR="002B641F">
        <w:rPr>
          <w:rFonts w:asciiTheme="majorHAnsi" w:hAnsiTheme="majorHAnsi" w:cstheme="majorHAnsi"/>
          <w:lang w:val="en-US"/>
        </w:rPr>
        <w:t>scale (</w:t>
      </w:r>
      <w:r w:rsidR="00B15E20">
        <w:rPr>
          <w:rFonts w:asciiTheme="majorHAnsi" w:hAnsiTheme="majorHAnsi" w:cstheme="majorHAnsi"/>
          <w:lang w:val="en-US"/>
        </w:rPr>
        <w:t>20</w:t>
      </w:r>
      <w:r w:rsidR="001E0CCF">
        <w:rPr>
          <w:rFonts w:asciiTheme="majorHAnsi" w:hAnsiTheme="majorHAnsi" w:cstheme="majorHAnsi"/>
          <w:lang w:val="en-US"/>
        </w:rPr>
        <w:t>.4%</w:t>
      </w:r>
      <w:r w:rsidR="00B15E20">
        <w:rPr>
          <w:rFonts w:asciiTheme="majorHAnsi" w:hAnsiTheme="majorHAnsi" w:cstheme="majorHAnsi"/>
          <w:lang w:val="en-US"/>
        </w:rPr>
        <w:t xml:space="preserve"> and 19</w:t>
      </w:r>
      <w:r w:rsidR="001E0CCF">
        <w:rPr>
          <w:rFonts w:asciiTheme="majorHAnsi" w:hAnsiTheme="majorHAnsi" w:cstheme="majorHAnsi"/>
          <w:lang w:val="en-US"/>
        </w:rPr>
        <w:t>.2</w:t>
      </w:r>
      <w:r w:rsidR="00B15E20">
        <w:rPr>
          <w:rFonts w:asciiTheme="majorHAnsi" w:hAnsiTheme="majorHAnsi" w:cstheme="majorHAnsi"/>
          <w:lang w:val="en-US"/>
        </w:rPr>
        <w:t>% respectively</w:t>
      </w:r>
      <w:r w:rsidR="002B641F">
        <w:rPr>
          <w:rFonts w:asciiTheme="majorHAnsi" w:hAnsiTheme="majorHAnsi" w:cstheme="majorHAnsi"/>
          <w:lang w:val="en-US"/>
        </w:rPr>
        <w:t xml:space="preserve">). </w:t>
      </w:r>
      <w:r w:rsidR="0013275F">
        <w:rPr>
          <w:rFonts w:asciiTheme="majorHAnsi" w:hAnsiTheme="majorHAnsi" w:cstheme="majorHAnsi"/>
          <w:lang w:val="en-US"/>
        </w:rPr>
        <w:t xml:space="preserve">Heavily infected and </w:t>
      </w:r>
      <w:r w:rsidR="00891749">
        <w:rPr>
          <w:rFonts w:asciiTheme="majorHAnsi" w:hAnsiTheme="majorHAnsi" w:cstheme="majorHAnsi"/>
          <w:lang w:val="en-US"/>
        </w:rPr>
        <w:t xml:space="preserve">less </w:t>
      </w:r>
      <w:r w:rsidR="0013275F">
        <w:rPr>
          <w:rFonts w:asciiTheme="majorHAnsi" w:hAnsiTheme="majorHAnsi" w:cstheme="majorHAnsi"/>
          <w:lang w:val="en-US"/>
        </w:rPr>
        <w:t>infected lakes do not appear to be clustered in space at the regional scale (</w:t>
      </w:r>
      <w:r w:rsidR="0013275F" w:rsidRPr="00496806">
        <w:rPr>
          <w:rFonts w:asciiTheme="majorHAnsi" w:hAnsiTheme="majorHAnsi" w:cstheme="majorHAnsi"/>
          <w:highlight w:val="cyan"/>
          <w:lang w:val="en-US"/>
        </w:rPr>
        <w:t>Figure 2</w:t>
      </w:r>
      <w:r w:rsidR="0013275F">
        <w:rPr>
          <w:rFonts w:asciiTheme="majorHAnsi" w:hAnsiTheme="majorHAnsi" w:cstheme="majorHAnsi"/>
          <w:lang w:val="en-US"/>
        </w:rPr>
        <w:t>)</w:t>
      </w:r>
      <w:r w:rsidR="00897D01">
        <w:rPr>
          <w:rFonts w:asciiTheme="majorHAnsi" w:hAnsiTheme="majorHAnsi" w:cstheme="majorHAnsi"/>
          <w:lang w:val="en-US"/>
        </w:rPr>
        <w:t xml:space="preserve">. </w:t>
      </w:r>
      <w:r w:rsidR="0013275F">
        <w:rPr>
          <w:rFonts w:asciiTheme="majorHAnsi" w:hAnsiTheme="majorHAnsi" w:cstheme="majorHAnsi"/>
          <w:lang w:val="en-US"/>
        </w:rPr>
        <w:t xml:space="preserve">Moreover, close and connected lakes </w:t>
      </w:r>
      <w:r w:rsidR="00897D01">
        <w:rPr>
          <w:rFonts w:asciiTheme="majorHAnsi" w:hAnsiTheme="majorHAnsi" w:cstheme="majorHAnsi"/>
          <w:lang w:val="en-US"/>
        </w:rPr>
        <w:t xml:space="preserve">do not </w:t>
      </w:r>
      <w:r w:rsidR="0013275F">
        <w:rPr>
          <w:rFonts w:asciiTheme="majorHAnsi" w:hAnsiTheme="majorHAnsi" w:cstheme="majorHAnsi"/>
          <w:lang w:val="en-US"/>
        </w:rPr>
        <w:t xml:space="preserve">appear to follow a </w:t>
      </w:r>
      <w:r w:rsidR="00897D01">
        <w:rPr>
          <w:rFonts w:asciiTheme="majorHAnsi" w:hAnsiTheme="majorHAnsi" w:cstheme="majorHAnsi"/>
          <w:lang w:val="en-US"/>
        </w:rPr>
        <w:t xml:space="preserve">spatial </w:t>
      </w:r>
      <w:r w:rsidR="0013275F">
        <w:rPr>
          <w:rFonts w:asciiTheme="majorHAnsi" w:hAnsiTheme="majorHAnsi" w:cstheme="majorHAnsi"/>
          <w:lang w:val="en-US"/>
        </w:rPr>
        <w:t>infection</w:t>
      </w:r>
      <w:r w:rsidR="00897D01">
        <w:rPr>
          <w:rFonts w:asciiTheme="majorHAnsi" w:hAnsiTheme="majorHAnsi" w:cstheme="majorHAnsi"/>
          <w:lang w:val="en-US"/>
        </w:rPr>
        <w:t xml:space="preserve"> gradient, suggesting that geographic attributes</w:t>
      </w:r>
      <w:r w:rsidR="00891749">
        <w:rPr>
          <w:rFonts w:asciiTheme="majorHAnsi" w:hAnsiTheme="majorHAnsi" w:cstheme="majorHAnsi"/>
          <w:lang w:val="en-US"/>
        </w:rPr>
        <w:t xml:space="preserve"> (e.g.</w:t>
      </w:r>
      <w:r w:rsidR="008D46E1">
        <w:rPr>
          <w:rFonts w:asciiTheme="majorHAnsi" w:hAnsiTheme="majorHAnsi" w:cstheme="majorHAnsi"/>
          <w:lang w:val="en-US"/>
        </w:rPr>
        <w:t>,</w:t>
      </w:r>
      <w:r w:rsidR="00891749">
        <w:rPr>
          <w:rFonts w:asciiTheme="majorHAnsi" w:hAnsiTheme="majorHAnsi" w:cstheme="majorHAnsi"/>
          <w:lang w:val="en-US"/>
        </w:rPr>
        <w:t xml:space="preserve"> </w:t>
      </w:r>
      <w:r w:rsidR="008D46E1">
        <w:rPr>
          <w:rFonts w:asciiTheme="majorHAnsi" w:hAnsiTheme="majorHAnsi" w:cstheme="majorHAnsi"/>
          <w:lang w:val="en-US"/>
        </w:rPr>
        <w:t>position in the landscape, connectivity, distance to nearest lake, belonging watershed</w:t>
      </w:r>
      <w:r>
        <w:rPr>
          <w:rFonts w:asciiTheme="majorHAnsi" w:hAnsiTheme="majorHAnsi" w:cstheme="majorHAnsi"/>
          <w:lang w:val="en-US"/>
        </w:rPr>
        <w:t>)</w:t>
      </w:r>
      <w:r w:rsidR="00897D01">
        <w:rPr>
          <w:rFonts w:asciiTheme="majorHAnsi" w:hAnsiTheme="majorHAnsi" w:cstheme="majorHAnsi"/>
          <w:lang w:val="en-US"/>
        </w:rPr>
        <w:t xml:space="preserve"> are not important drivers of the local infection prevalence</w:t>
      </w:r>
      <w:r w:rsidR="002B641F">
        <w:rPr>
          <w:rFonts w:asciiTheme="majorHAnsi" w:hAnsiTheme="majorHAnsi" w:cstheme="majorHAnsi"/>
          <w:lang w:val="en-US"/>
        </w:rPr>
        <w:t xml:space="preserve"> (</w:t>
      </w:r>
      <w:r w:rsidR="002B641F" w:rsidRPr="008D46E1">
        <w:rPr>
          <w:rFonts w:asciiTheme="majorHAnsi" w:hAnsiTheme="majorHAnsi" w:cstheme="majorHAnsi"/>
          <w:highlight w:val="cyan"/>
          <w:lang w:val="en-US"/>
        </w:rPr>
        <w:t>Fig</w:t>
      </w:r>
      <w:r w:rsidR="00502E23" w:rsidRPr="008D46E1">
        <w:rPr>
          <w:rFonts w:asciiTheme="majorHAnsi" w:hAnsiTheme="majorHAnsi" w:cstheme="majorHAnsi"/>
          <w:highlight w:val="cyan"/>
          <w:lang w:val="en-US"/>
        </w:rPr>
        <w:t xml:space="preserve">ure </w:t>
      </w:r>
      <w:r w:rsidR="001E0CCF" w:rsidRPr="008D46E1">
        <w:rPr>
          <w:rFonts w:asciiTheme="majorHAnsi" w:hAnsiTheme="majorHAnsi" w:cstheme="majorHAnsi"/>
          <w:highlight w:val="cyan"/>
          <w:lang w:val="en-US"/>
        </w:rPr>
        <w:t>2</w:t>
      </w:r>
      <w:r w:rsidR="002B641F">
        <w:rPr>
          <w:rFonts w:asciiTheme="majorHAnsi" w:hAnsiTheme="majorHAnsi" w:cstheme="majorHAnsi"/>
          <w:lang w:val="en-US"/>
        </w:rPr>
        <w:t>)</w:t>
      </w:r>
      <w:r w:rsidR="0013275F">
        <w:rPr>
          <w:rFonts w:asciiTheme="majorHAnsi" w:hAnsiTheme="majorHAnsi" w:cstheme="majorHAnsi"/>
          <w:lang w:val="en-US"/>
        </w:rPr>
        <w:t>.</w:t>
      </w:r>
      <w:r w:rsidR="0076048F">
        <w:rPr>
          <w:rFonts w:asciiTheme="majorHAnsi" w:hAnsiTheme="majorHAnsi" w:cstheme="majorHAnsi"/>
          <w:lang w:val="en-US"/>
        </w:rPr>
        <w:t xml:space="preserve"> </w:t>
      </w:r>
      <w:commentRangeStart w:id="1"/>
      <w:r w:rsidR="0076048F">
        <w:rPr>
          <w:rFonts w:asciiTheme="majorHAnsi" w:hAnsiTheme="majorHAnsi" w:cstheme="majorHAnsi"/>
          <w:lang w:val="en-US"/>
        </w:rPr>
        <w:t>Both f</w:t>
      </w:r>
      <w:r w:rsidR="0076048F" w:rsidRPr="0076048F">
        <w:rPr>
          <w:rFonts w:asciiTheme="majorHAnsi" w:hAnsiTheme="majorHAnsi" w:cstheme="majorHAnsi"/>
          <w:lang w:val="en-US"/>
        </w:rPr>
        <w:t>requency distributions and maps support a difference between methods in terms of sampling fish communities and/or behavior</w:t>
      </w:r>
      <w:r w:rsidR="0076048F">
        <w:rPr>
          <w:rFonts w:asciiTheme="majorHAnsi" w:hAnsiTheme="majorHAnsi" w:cstheme="majorHAnsi"/>
          <w:lang w:val="en-US"/>
        </w:rPr>
        <w:t xml:space="preserve">. </w:t>
      </w:r>
      <w:commentRangeEnd w:id="1"/>
      <w:r w:rsidR="0076048F">
        <w:rPr>
          <w:rStyle w:val="Marquedecommentaire"/>
        </w:rPr>
        <w:commentReference w:id="1"/>
      </w:r>
    </w:p>
    <w:p w14:paraId="671EF288" w14:textId="77777777" w:rsidR="0076048F" w:rsidRDefault="0076048F" w:rsidP="0076048F">
      <w:pPr>
        <w:spacing w:line="360" w:lineRule="auto"/>
        <w:ind w:firstLine="708"/>
        <w:jc w:val="both"/>
        <w:rPr>
          <w:rFonts w:asciiTheme="majorHAnsi" w:hAnsiTheme="majorHAnsi" w:cstheme="majorHAnsi"/>
          <w:b/>
          <w:bCs/>
          <w:i/>
          <w:iCs/>
          <w:lang w:val="en-US"/>
        </w:rPr>
      </w:pPr>
    </w:p>
    <w:p w14:paraId="6CA3739C" w14:textId="51639A8B" w:rsidR="00311C0F" w:rsidRDefault="00311C0F" w:rsidP="004454DA">
      <w:pPr>
        <w:spacing w:line="360" w:lineRule="auto"/>
        <w:jc w:val="both"/>
        <w:rPr>
          <w:rFonts w:asciiTheme="majorHAnsi" w:hAnsiTheme="majorHAnsi" w:cstheme="majorHAnsi"/>
          <w:b/>
          <w:bCs/>
          <w:i/>
          <w:iCs/>
          <w:lang w:val="en-US"/>
        </w:rPr>
      </w:pPr>
      <w:r w:rsidRPr="00CC538E">
        <w:rPr>
          <w:rFonts w:asciiTheme="majorHAnsi" w:hAnsiTheme="majorHAnsi" w:cstheme="majorHAnsi"/>
          <w:b/>
          <w:bCs/>
          <w:i/>
          <w:iCs/>
          <w:lang w:val="en-US"/>
        </w:rPr>
        <w:t>3.</w:t>
      </w:r>
      <w:r>
        <w:rPr>
          <w:rFonts w:asciiTheme="majorHAnsi" w:hAnsiTheme="majorHAnsi" w:cstheme="majorHAnsi"/>
          <w:b/>
          <w:bCs/>
          <w:i/>
          <w:iCs/>
          <w:lang w:val="en-US"/>
        </w:rPr>
        <w:t>2</w:t>
      </w:r>
      <w:r w:rsidRPr="00CC538E">
        <w:rPr>
          <w:rFonts w:asciiTheme="majorHAnsi" w:hAnsiTheme="majorHAnsi" w:cstheme="majorHAnsi"/>
          <w:b/>
          <w:bCs/>
          <w:i/>
          <w:iCs/>
          <w:lang w:val="en-US"/>
        </w:rPr>
        <w:t xml:space="preserve">. </w:t>
      </w:r>
      <w:r w:rsidR="00CE4F13">
        <w:rPr>
          <w:rFonts w:asciiTheme="majorHAnsi" w:hAnsiTheme="majorHAnsi" w:cstheme="majorHAnsi"/>
          <w:b/>
          <w:bCs/>
          <w:i/>
          <w:iCs/>
          <w:lang w:val="en-US"/>
        </w:rPr>
        <w:t>Site-</w:t>
      </w:r>
      <w:r>
        <w:rPr>
          <w:rFonts w:asciiTheme="majorHAnsi" w:hAnsiTheme="majorHAnsi" w:cstheme="majorHAnsi"/>
          <w:b/>
          <w:bCs/>
          <w:i/>
          <w:iCs/>
          <w:lang w:val="en-US"/>
        </w:rPr>
        <w:t>scale</w:t>
      </w:r>
    </w:p>
    <w:p w14:paraId="5CAA42FE" w14:textId="77777777" w:rsidR="00F8419F" w:rsidRDefault="00F8419F" w:rsidP="00F8419F">
      <w:pPr>
        <w:spacing w:line="360" w:lineRule="auto"/>
        <w:jc w:val="both"/>
        <w:rPr>
          <w:rFonts w:asciiTheme="majorHAnsi" w:hAnsiTheme="majorHAnsi" w:cstheme="majorHAnsi"/>
          <w:lang w:val="en-US"/>
        </w:rPr>
      </w:pPr>
    </w:p>
    <w:p w14:paraId="6B6C6E7B" w14:textId="64763A18" w:rsidR="00CE4F13" w:rsidRDefault="00A574D8" w:rsidP="00F8419F">
      <w:pPr>
        <w:spacing w:line="360" w:lineRule="auto"/>
        <w:jc w:val="both"/>
        <w:rPr>
          <w:rFonts w:asciiTheme="majorHAnsi" w:hAnsiTheme="majorHAnsi" w:cstheme="majorHAnsi"/>
          <w:lang w:val="en-US"/>
        </w:rPr>
      </w:pPr>
      <w:r>
        <w:rPr>
          <w:rFonts w:asciiTheme="majorHAnsi" w:hAnsiTheme="majorHAnsi" w:cstheme="majorHAnsi"/>
          <w:lang w:val="en-US"/>
        </w:rPr>
        <w:lastRenderedPageBreak/>
        <w:t>The r</w:t>
      </w:r>
      <w:r w:rsidR="00BB0B0B">
        <w:rPr>
          <w:rFonts w:asciiTheme="majorHAnsi" w:hAnsiTheme="majorHAnsi" w:cstheme="majorHAnsi"/>
          <w:lang w:val="en-US"/>
        </w:rPr>
        <w:t>elation</w:t>
      </w:r>
      <w:r w:rsidR="00364D9E">
        <w:rPr>
          <w:rFonts w:asciiTheme="majorHAnsi" w:hAnsiTheme="majorHAnsi" w:cstheme="majorHAnsi"/>
          <w:lang w:val="en-US"/>
        </w:rPr>
        <w:t>ships</w:t>
      </w:r>
      <w:r w:rsidR="00BB0B0B">
        <w:rPr>
          <w:rFonts w:asciiTheme="majorHAnsi" w:hAnsiTheme="majorHAnsi" w:cstheme="majorHAnsi"/>
          <w:lang w:val="en-US"/>
        </w:rPr>
        <w:t xml:space="preserve"> between </w:t>
      </w:r>
      <w:r w:rsidR="00CB0B6D">
        <w:rPr>
          <w:rFonts w:asciiTheme="majorHAnsi" w:hAnsiTheme="majorHAnsi" w:cstheme="majorHAnsi"/>
          <w:lang w:val="en-US"/>
        </w:rPr>
        <w:t xml:space="preserve">the </w:t>
      </w:r>
      <w:r w:rsidR="00BB0B0B">
        <w:rPr>
          <w:rFonts w:asciiTheme="majorHAnsi" w:hAnsiTheme="majorHAnsi" w:cstheme="majorHAnsi"/>
          <w:lang w:val="en-US"/>
        </w:rPr>
        <w:t xml:space="preserve">potential predictors and </w:t>
      </w:r>
      <w:r w:rsidR="00B73DC2">
        <w:rPr>
          <w:rFonts w:asciiTheme="majorHAnsi" w:hAnsiTheme="majorHAnsi" w:cstheme="majorHAnsi"/>
          <w:lang w:val="en-US"/>
        </w:rPr>
        <w:t xml:space="preserve">the </w:t>
      </w:r>
      <w:r w:rsidR="00CE4F13">
        <w:rPr>
          <w:rFonts w:asciiTheme="majorHAnsi" w:hAnsiTheme="majorHAnsi" w:cstheme="majorHAnsi"/>
          <w:lang w:val="en-US"/>
        </w:rPr>
        <w:t>site</w:t>
      </w:r>
      <w:r w:rsidR="00BB0B0B">
        <w:rPr>
          <w:rFonts w:asciiTheme="majorHAnsi" w:hAnsiTheme="majorHAnsi" w:cstheme="majorHAnsi"/>
          <w:lang w:val="en-US"/>
        </w:rPr>
        <w:t xml:space="preserve">-scale prevalence </w:t>
      </w:r>
      <w:r w:rsidR="008D35D2">
        <w:rPr>
          <w:rFonts w:asciiTheme="majorHAnsi" w:hAnsiTheme="majorHAnsi" w:cstheme="majorHAnsi"/>
          <w:lang w:val="en-US"/>
        </w:rPr>
        <w:t>(transect</w:t>
      </w:r>
      <w:r w:rsidR="00B73DC2">
        <w:rPr>
          <w:rFonts w:asciiTheme="majorHAnsi" w:hAnsiTheme="majorHAnsi" w:cstheme="majorHAnsi"/>
          <w:lang w:val="en-US"/>
        </w:rPr>
        <w:t>-</w:t>
      </w:r>
      <w:r w:rsidR="00897D01">
        <w:rPr>
          <w:rFonts w:asciiTheme="majorHAnsi" w:hAnsiTheme="majorHAnsi" w:cstheme="majorHAnsi"/>
          <w:lang w:val="en-US"/>
        </w:rPr>
        <w:t>level</w:t>
      </w:r>
      <w:r w:rsidR="008D35D2">
        <w:rPr>
          <w:rFonts w:asciiTheme="majorHAnsi" w:hAnsiTheme="majorHAnsi" w:cstheme="majorHAnsi"/>
          <w:lang w:val="en-US"/>
        </w:rPr>
        <w:t xml:space="preserve"> prevalence) </w:t>
      </w:r>
      <w:r w:rsidR="00BB0B0B">
        <w:rPr>
          <w:rFonts w:asciiTheme="majorHAnsi" w:hAnsiTheme="majorHAnsi" w:cstheme="majorHAnsi"/>
          <w:lang w:val="en-US"/>
        </w:rPr>
        <w:t xml:space="preserve">were </w:t>
      </w:r>
      <w:r w:rsidR="008D35D2">
        <w:rPr>
          <w:rFonts w:asciiTheme="majorHAnsi" w:hAnsiTheme="majorHAnsi" w:cstheme="majorHAnsi"/>
          <w:lang w:val="en-US"/>
        </w:rPr>
        <w:t xml:space="preserve">assessed with </w:t>
      </w:r>
      <w:r w:rsidR="00897D01">
        <w:rPr>
          <w:rFonts w:asciiTheme="majorHAnsi" w:hAnsiTheme="majorHAnsi" w:cstheme="majorHAnsi"/>
          <w:lang w:val="en-US"/>
        </w:rPr>
        <w:t xml:space="preserve">generalized additive mixed effects </w:t>
      </w:r>
      <w:r w:rsidR="00B73DC2">
        <w:rPr>
          <w:rFonts w:asciiTheme="majorHAnsi" w:hAnsiTheme="majorHAnsi" w:cstheme="majorHAnsi"/>
          <w:lang w:val="en-US"/>
        </w:rPr>
        <w:t>models</w:t>
      </w:r>
      <w:r w:rsidR="008D35D2">
        <w:rPr>
          <w:rFonts w:asciiTheme="majorHAnsi" w:hAnsiTheme="majorHAnsi" w:cstheme="majorHAnsi"/>
          <w:lang w:val="en-US"/>
        </w:rPr>
        <w:t xml:space="preserve">. </w:t>
      </w:r>
    </w:p>
    <w:p w14:paraId="13AE5399" w14:textId="77777777" w:rsidR="00CE4F13" w:rsidRDefault="00CE4F13" w:rsidP="00F8419F">
      <w:pPr>
        <w:spacing w:line="360" w:lineRule="auto"/>
        <w:jc w:val="both"/>
        <w:rPr>
          <w:rFonts w:asciiTheme="majorHAnsi" w:hAnsiTheme="majorHAnsi" w:cstheme="majorHAnsi"/>
          <w:lang w:val="en-US"/>
        </w:rPr>
      </w:pPr>
    </w:p>
    <w:p w14:paraId="22209B7D" w14:textId="3D3F3D81" w:rsidR="00C40557" w:rsidRDefault="00B73DC2" w:rsidP="00C40557">
      <w:pPr>
        <w:spacing w:line="360" w:lineRule="auto"/>
        <w:ind w:firstLine="360"/>
        <w:jc w:val="both"/>
        <w:rPr>
          <w:rFonts w:asciiTheme="majorHAnsi" w:hAnsiTheme="majorHAnsi" w:cstheme="majorHAnsi"/>
          <w:lang w:val="en-US"/>
        </w:rPr>
        <w:sectPr w:rsidR="00C40557" w:rsidSect="00192EBA">
          <w:pgSz w:w="12240" w:h="15840"/>
          <w:pgMar w:top="1440" w:right="1797" w:bottom="1440" w:left="1797" w:header="709" w:footer="709" w:gutter="0"/>
          <w:lnNumType w:countBy="1" w:restart="continuous"/>
          <w:cols w:space="708"/>
          <w:docGrid w:linePitch="360"/>
        </w:sectPr>
      </w:pPr>
      <w:r>
        <w:rPr>
          <w:rFonts w:asciiTheme="majorHAnsi" w:hAnsiTheme="majorHAnsi" w:cstheme="majorHAnsi"/>
          <w:lang w:val="en-US"/>
        </w:rPr>
        <w:t>The p</w:t>
      </w:r>
      <w:r w:rsidR="008D35D2">
        <w:rPr>
          <w:rFonts w:asciiTheme="majorHAnsi" w:hAnsiTheme="majorHAnsi" w:cstheme="majorHAnsi"/>
          <w:lang w:val="en-US"/>
        </w:rPr>
        <w:t xml:space="preserve">artial effects of </w:t>
      </w:r>
      <w:r>
        <w:rPr>
          <w:rFonts w:asciiTheme="majorHAnsi" w:hAnsiTheme="majorHAnsi" w:cstheme="majorHAnsi"/>
          <w:lang w:val="en-US"/>
        </w:rPr>
        <w:t xml:space="preserve">environmental </w:t>
      </w:r>
      <w:r w:rsidR="00CC0F14">
        <w:rPr>
          <w:rFonts w:asciiTheme="majorHAnsi" w:hAnsiTheme="majorHAnsi" w:cstheme="majorHAnsi"/>
          <w:lang w:val="en-US"/>
        </w:rPr>
        <w:t xml:space="preserve">variables </w:t>
      </w:r>
      <w:r>
        <w:rPr>
          <w:rFonts w:asciiTheme="majorHAnsi" w:hAnsiTheme="majorHAnsi" w:cstheme="majorHAnsi"/>
          <w:lang w:val="en-US"/>
        </w:rPr>
        <w:t xml:space="preserve">on </w:t>
      </w:r>
      <w:r w:rsidR="008D35D2">
        <w:rPr>
          <w:rFonts w:asciiTheme="majorHAnsi" w:hAnsiTheme="majorHAnsi" w:cstheme="majorHAnsi"/>
          <w:lang w:val="en-US"/>
        </w:rPr>
        <w:t xml:space="preserve">prevalence are shown for all significant </w:t>
      </w:r>
      <w:r w:rsidR="00897D01">
        <w:rPr>
          <w:rFonts w:asciiTheme="majorHAnsi" w:hAnsiTheme="majorHAnsi" w:cstheme="majorHAnsi"/>
          <w:lang w:val="en-US"/>
        </w:rPr>
        <w:t xml:space="preserve">models </w:t>
      </w:r>
      <w:r w:rsidR="008D35D2">
        <w:rPr>
          <w:rFonts w:asciiTheme="majorHAnsi" w:hAnsiTheme="majorHAnsi" w:cstheme="majorHAnsi"/>
          <w:lang w:val="en-US"/>
        </w:rPr>
        <w:t xml:space="preserve">in </w:t>
      </w:r>
      <w:r w:rsidR="00897D01" w:rsidRPr="008D46E1">
        <w:rPr>
          <w:rFonts w:asciiTheme="majorHAnsi" w:hAnsiTheme="majorHAnsi" w:cstheme="majorHAnsi"/>
          <w:highlight w:val="cyan"/>
          <w:lang w:val="en-US"/>
        </w:rPr>
        <w:t>f</w:t>
      </w:r>
      <w:r w:rsidR="008D35D2" w:rsidRPr="008D46E1">
        <w:rPr>
          <w:rFonts w:asciiTheme="majorHAnsi" w:hAnsiTheme="majorHAnsi" w:cstheme="majorHAnsi"/>
          <w:highlight w:val="cyan"/>
          <w:lang w:val="en-US"/>
        </w:rPr>
        <w:t xml:space="preserve">igure </w:t>
      </w:r>
      <w:r w:rsidR="00A574D8" w:rsidRPr="008D46E1">
        <w:rPr>
          <w:rFonts w:asciiTheme="majorHAnsi" w:hAnsiTheme="majorHAnsi" w:cstheme="majorHAnsi"/>
          <w:highlight w:val="cyan"/>
          <w:lang w:val="en-US"/>
        </w:rPr>
        <w:t>5</w:t>
      </w:r>
      <w:r w:rsidR="008D35D2">
        <w:rPr>
          <w:rFonts w:asciiTheme="majorHAnsi" w:hAnsiTheme="majorHAnsi" w:cstheme="majorHAnsi"/>
          <w:lang w:val="en-US"/>
        </w:rPr>
        <w:t xml:space="preserve">. </w:t>
      </w:r>
      <w:r w:rsidR="0080174F">
        <w:rPr>
          <w:rFonts w:asciiTheme="majorHAnsi" w:hAnsiTheme="majorHAnsi" w:cstheme="majorHAnsi"/>
          <w:lang w:val="en-US"/>
        </w:rPr>
        <w:t>The turbidity model has the best fit (D</w:t>
      </w:r>
      <w:r w:rsidR="0080174F">
        <w:rPr>
          <w:rFonts w:asciiTheme="majorHAnsi" w:hAnsiTheme="majorHAnsi" w:cstheme="majorHAnsi"/>
          <w:vertAlign w:val="superscript"/>
          <w:lang w:val="en-US"/>
        </w:rPr>
        <w:t>2</w:t>
      </w:r>
      <w:r w:rsidR="0080174F">
        <w:rPr>
          <w:rFonts w:asciiTheme="majorHAnsi" w:hAnsiTheme="majorHAnsi" w:cstheme="majorHAnsi"/>
          <w:lang w:val="en-US"/>
        </w:rPr>
        <w:t xml:space="preserve"> = 88,71%) (</w:t>
      </w:r>
      <w:r w:rsidR="003D19C8">
        <w:rPr>
          <w:rFonts w:asciiTheme="majorHAnsi" w:hAnsiTheme="majorHAnsi" w:cstheme="majorHAnsi"/>
          <w:lang w:val="en-US"/>
        </w:rPr>
        <w:t xml:space="preserve">see </w:t>
      </w:r>
      <w:r w:rsidR="0080174F" w:rsidRPr="00B34AE0">
        <w:rPr>
          <w:rFonts w:asciiTheme="majorHAnsi" w:hAnsiTheme="majorHAnsi" w:cstheme="majorHAnsi"/>
          <w:highlight w:val="yellow"/>
          <w:lang w:val="en-US"/>
        </w:rPr>
        <w:t>Table S17</w:t>
      </w:r>
      <w:r w:rsidR="00B34AE0">
        <w:rPr>
          <w:rFonts w:asciiTheme="majorHAnsi" w:hAnsiTheme="majorHAnsi" w:cstheme="majorHAnsi"/>
          <w:lang w:val="en-US"/>
        </w:rPr>
        <w:t xml:space="preserve">) </w:t>
      </w:r>
      <w:commentRangeStart w:id="2"/>
      <w:r w:rsidR="00DA1A77">
        <w:rPr>
          <w:rFonts w:asciiTheme="majorHAnsi" w:hAnsiTheme="majorHAnsi" w:cstheme="majorHAnsi"/>
          <w:lang w:val="en-US"/>
        </w:rPr>
        <w:t xml:space="preserve">and is mostly non-linear. </w:t>
      </w:r>
      <w:commentRangeEnd w:id="2"/>
      <w:r w:rsidR="00DA1A77">
        <w:rPr>
          <w:rStyle w:val="Marquedecommentaire"/>
        </w:rPr>
        <w:commentReference w:id="2"/>
      </w:r>
      <w:r w:rsidR="00B34AE0">
        <w:rPr>
          <w:rFonts w:asciiTheme="majorHAnsi" w:hAnsiTheme="majorHAnsi" w:cstheme="majorHAnsi"/>
          <w:lang w:val="en-US"/>
        </w:rPr>
        <w:t xml:space="preserve">. </w:t>
      </w:r>
      <w:commentRangeStart w:id="3"/>
      <w:r w:rsidR="00B34AE0">
        <w:rPr>
          <w:rFonts w:asciiTheme="majorHAnsi" w:hAnsiTheme="majorHAnsi" w:cstheme="majorHAnsi"/>
          <w:lang w:val="en-US"/>
        </w:rPr>
        <w:t xml:space="preserve">The relation evidence a plateau for high-prevalence values, </w:t>
      </w:r>
      <w:commentRangeEnd w:id="3"/>
      <w:r w:rsidR="00B34AE0">
        <w:rPr>
          <w:rStyle w:val="Marquedecommentaire"/>
        </w:rPr>
        <w:commentReference w:id="3"/>
      </w:r>
      <w:r w:rsidR="00B34AE0">
        <w:rPr>
          <w:rFonts w:asciiTheme="majorHAnsi" w:hAnsiTheme="majorHAnsi" w:cstheme="majorHAnsi"/>
          <w:lang w:val="en-US"/>
        </w:rPr>
        <w:t xml:space="preserve">indicating that a prevalence saturation is reached for turbidity values above 2 NTU. That said, this model must be carefully interpreted as we sampled only a few high-turbidity sites. </w:t>
      </w:r>
      <w:r>
        <w:rPr>
          <w:rFonts w:asciiTheme="majorHAnsi" w:hAnsiTheme="majorHAnsi" w:cstheme="majorHAnsi"/>
          <w:lang w:val="en-US"/>
        </w:rPr>
        <w:t>The relation</w:t>
      </w:r>
      <w:r w:rsidR="00DA1A77">
        <w:rPr>
          <w:rFonts w:asciiTheme="majorHAnsi" w:hAnsiTheme="majorHAnsi" w:cstheme="majorHAnsi"/>
          <w:lang w:val="en-US"/>
        </w:rPr>
        <w:t>ship</w:t>
      </w:r>
      <w:r>
        <w:rPr>
          <w:rFonts w:asciiTheme="majorHAnsi" w:hAnsiTheme="majorHAnsi" w:cstheme="majorHAnsi"/>
          <w:lang w:val="en-US"/>
        </w:rPr>
        <w:t xml:space="preserve"> between TN:TP ratio and prevalence is </w:t>
      </w:r>
      <w:r w:rsidR="00DA1A77">
        <w:rPr>
          <w:rFonts w:asciiTheme="majorHAnsi" w:hAnsiTheme="majorHAnsi" w:cstheme="majorHAnsi"/>
          <w:lang w:val="en-US"/>
        </w:rPr>
        <w:t xml:space="preserve">unimodal but </w:t>
      </w:r>
      <w:r>
        <w:rPr>
          <w:rFonts w:asciiTheme="majorHAnsi" w:hAnsiTheme="majorHAnsi" w:cstheme="majorHAnsi"/>
          <w:lang w:val="en-US"/>
        </w:rPr>
        <w:t xml:space="preserve">highly non-linear. For the macrophyte coverage, we found a decreasing </w:t>
      </w:r>
      <w:r w:rsidR="002F2F86">
        <w:rPr>
          <w:rFonts w:asciiTheme="majorHAnsi" w:hAnsiTheme="majorHAnsi" w:cstheme="majorHAnsi"/>
          <w:lang w:val="en-US"/>
        </w:rPr>
        <w:t>relation</w:t>
      </w:r>
      <w:r w:rsidR="00DA1A77">
        <w:rPr>
          <w:rFonts w:asciiTheme="majorHAnsi" w:hAnsiTheme="majorHAnsi" w:cstheme="majorHAnsi"/>
          <w:lang w:val="en-US"/>
        </w:rPr>
        <w:t>ship</w:t>
      </w:r>
      <w:r>
        <w:rPr>
          <w:rFonts w:asciiTheme="majorHAnsi" w:hAnsiTheme="majorHAnsi" w:cstheme="majorHAnsi"/>
          <w:lang w:val="en-US"/>
        </w:rPr>
        <w:t xml:space="preserve"> between the </w:t>
      </w:r>
      <w:r w:rsidR="002F2F86">
        <w:rPr>
          <w:rFonts w:asciiTheme="majorHAnsi" w:hAnsiTheme="majorHAnsi" w:cstheme="majorHAnsi"/>
          <w:lang w:val="en-US"/>
        </w:rPr>
        <w:t xml:space="preserve">amount of macrophyte cover and the prevalence </w:t>
      </w:r>
      <w:r w:rsidR="00DA1A77">
        <w:rPr>
          <w:rFonts w:asciiTheme="majorHAnsi" w:hAnsiTheme="majorHAnsi" w:cstheme="majorHAnsi"/>
          <w:lang w:val="en-US"/>
        </w:rPr>
        <w:t xml:space="preserve">of </w:t>
      </w:r>
      <w:r w:rsidR="002F2F86">
        <w:rPr>
          <w:rFonts w:asciiTheme="majorHAnsi" w:hAnsiTheme="majorHAnsi" w:cstheme="majorHAnsi"/>
          <w:lang w:val="en-US"/>
        </w:rPr>
        <w:t xml:space="preserve">infection, meaning that low macrophyte cover correlates with high prevalence </w:t>
      </w:r>
      <w:r w:rsidR="002A41EC">
        <w:rPr>
          <w:rFonts w:asciiTheme="majorHAnsi" w:hAnsiTheme="majorHAnsi" w:cstheme="majorHAnsi"/>
          <w:lang w:val="en-US"/>
        </w:rPr>
        <w:t xml:space="preserve">of </w:t>
      </w:r>
      <w:r w:rsidR="00CE4F13">
        <w:rPr>
          <w:rFonts w:asciiTheme="majorHAnsi" w:hAnsiTheme="majorHAnsi" w:cstheme="majorHAnsi"/>
          <w:lang w:val="en-US"/>
        </w:rPr>
        <w:t>site</w:t>
      </w:r>
      <w:r w:rsidR="002A41EC">
        <w:rPr>
          <w:rFonts w:asciiTheme="majorHAnsi" w:hAnsiTheme="majorHAnsi" w:cstheme="majorHAnsi"/>
          <w:lang w:val="en-US"/>
        </w:rPr>
        <w:t xml:space="preserve">-scale </w:t>
      </w:r>
      <w:r w:rsidR="002F2F86">
        <w:rPr>
          <w:rFonts w:asciiTheme="majorHAnsi" w:hAnsiTheme="majorHAnsi" w:cstheme="majorHAnsi"/>
          <w:lang w:val="en-US"/>
        </w:rPr>
        <w:t>communit</w:t>
      </w:r>
      <w:r w:rsidR="002A41EC">
        <w:rPr>
          <w:rFonts w:asciiTheme="majorHAnsi" w:hAnsiTheme="majorHAnsi" w:cstheme="majorHAnsi"/>
          <w:lang w:val="en-US"/>
        </w:rPr>
        <w:t>ies</w:t>
      </w:r>
      <w:r w:rsidR="002F2F86">
        <w:rPr>
          <w:rFonts w:asciiTheme="majorHAnsi" w:hAnsiTheme="majorHAnsi" w:cstheme="majorHAnsi"/>
          <w:lang w:val="en-US"/>
        </w:rPr>
        <w:t xml:space="preserve">. </w:t>
      </w:r>
      <w:r w:rsidR="00DA1A77">
        <w:rPr>
          <w:rFonts w:asciiTheme="majorHAnsi" w:hAnsiTheme="majorHAnsi" w:cstheme="majorHAnsi"/>
          <w:lang w:val="en-US"/>
        </w:rPr>
        <w:t xml:space="preserve">Water </w:t>
      </w:r>
      <w:r w:rsidR="002F2F86">
        <w:rPr>
          <w:rFonts w:asciiTheme="majorHAnsi" w:hAnsiTheme="majorHAnsi" w:cstheme="majorHAnsi"/>
          <w:lang w:val="en-US"/>
        </w:rPr>
        <w:t>temperature has an increasingly proportional relation</w:t>
      </w:r>
      <w:r w:rsidR="00DA1A77">
        <w:rPr>
          <w:rFonts w:asciiTheme="majorHAnsi" w:hAnsiTheme="majorHAnsi" w:cstheme="majorHAnsi"/>
          <w:lang w:val="en-US"/>
        </w:rPr>
        <w:t>ship</w:t>
      </w:r>
      <w:r w:rsidR="002F2F86">
        <w:rPr>
          <w:rFonts w:asciiTheme="majorHAnsi" w:hAnsiTheme="majorHAnsi" w:cstheme="majorHAnsi"/>
          <w:lang w:val="en-US"/>
        </w:rPr>
        <w:t xml:space="preserve"> with infection prevalence.</w:t>
      </w:r>
      <w:r w:rsidR="00B34AE0">
        <w:rPr>
          <w:rFonts w:asciiTheme="majorHAnsi" w:hAnsiTheme="majorHAnsi" w:cstheme="majorHAnsi"/>
          <w:lang w:val="en-US"/>
        </w:rPr>
        <w:t xml:space="preserve"> </w:t>
      </w:r>
      <w:r w:rsidR="00E20549">
        <w:rPr>
          <w:rFonts w:asciiTheme="majorHAnsi" w:hAnsiTheme="majorHAnsi" w:cstheme="majorHAnsi"/>
          <w:lang w:val="en-US"/>
        </w:rPr>
        <w:t xml:space="preserve">The </w:t>
      </w:r>
      <w:r w:rsidR="009B6487">
        <w:rPr>
          <w:rFonts w:asciiTheme="majorHAnsi" w:hAnsiTheme="majorHAnsi" w:cstheme="majorHAnsi"/>
          <w:lang w:val="en-US"/>
        </w:rPr>
        <w:t xml:space="preserve">prevalence estimate </w:t>
      </w:r>
      <w:r w:rsidR="00E20549">
        <w:rPr>
          <w:rFonts w:asciiTheme="majorHAnsi" w:hAnsiTheme="majorHAnsi" w:cstheme="majorHAnsi"/>
          <w:lang w:val="en-US"/>
        </w:rPr>
        <w:t xml:space="preserve">increased proportionally with </w:t>
      </w:r>
      <w:r w:rsidR="009B6487">
        <w:rPr>
          <w:rFonts w:asciiTheme="majorHAnsi" w:hAnsiTheme="majorHAnsi" w:cstheme="majorHAnsi"/>
          <w:lang w:val="en-US"/>
        </w:rPr>
        <w:t>pH, so that prevalence increases in more alkaline lakes</w:t>
      </w:r>
      <w:r w:rsidR="00E20549">
        <w:rPr>
          <w:rFonts w:asciiTheme="majorHAnsi" w:hAnsiTheme="majorHAnsi" w:cstheme="majorHAnsi"/>
          <w:lang w:val="en-US"/>
        </w:rPr>
        <w:t xml:space="preserve">. </w:t>
      </w:r>
      <w:r w:rsidR="002F2505">
        <w:rPr>
          <w:rFonts w:asciiTheme="majorHAnsi" w:hAnsiTheme="majorHAnsi" w:cstheme="majorHAnsi"/>
          <w:lang w:val="en-US"/>
        </w:rPr>
        <w:t>The same pattern is observed for the dissolved oxygen</w:t>
      </w:r>
      <w:r w:rsidR="002A41EC">
        <w:rPr>
          <w:rFonts w:asciiTheme="majorHAnsi" w:hAnsiTheme="majorHAnsi" w:cstheme="majorHAnsi"/>
          <w:lang w:val="en-US"/>
        </w:rPr>
        <w:t>. However,</w:t>
      </w:r>
      <w:r w:rsidR="002F2505">
        <w:rPr>
          <w:rFonts w:asciiTheme="majorHAnsi" w:hAnsiTheme="majorHAnsi" w:cstheme="majorHAnsi"/>
          <w:lang w:val="en-US"/>
        </w:rPr>
        <w:t xml:space="preserve"> we must take </w:t>
      </w:r>
      <w:r w:rsidR="00DA1A77">
        <w:rPr>
          <w:rFonts w:asciiTheme="majorHAnsi" w:hAnsiTheme="majorHAnsi" w:cstheme="majorHAnsi"/>
          <w:lang w:val="en-US"/>
        </w:rPr>
        <w:t xml:space="preserve">into </w:t>
      </w:r>
      <w:r w:rsidR="002F2505">
        <w:rPr>
          <w:rFonts w:asciiTheme="majorHAnsi" w:hAnsiTheme="majorHAnsi" w:cstheme="majorHAnsi"/>
          <w:lang w:val="en-US"/>
        </w:rPr>
        <w:t xml:space="preserve">consideration </w:t>
      </w:r>
      <w:r w:rsidR="002A41EC">
        <w:rPr>
          <w:rFonts w:asciiTheme="majorHAnsi" w:hAnsiTheme="majorHAnsi" w:cstheme="majorHAnsi"/>
          <w:lang w:val="en-US"/>
        </w:rPr>
        <w:t xml:space="preserve">that the variation interval is very large for </w:t>
      </w:r>
      <w:r w:rsidR="002F2505">
        <w:rPr>
          <w:rFonts w:asciiTheme="majorHAnsi" w:hAnsiTheme="majorHAnsi" w:cstheme="majorHAnsi"/>
          <w:lang w:val="en-US"/>
        </w:rPr>
        <w:t>low-concentration oxygen values</w:t>
      </w:r>
      <w:r w:rsidR="003422E8">
        <w:rPr>
          <w:rFonts w:asciiTheme="majorHAnsi" w:hAnsiTheme="majorHAnsi" w:cstheme="majorHAnsi"/>
          <w:lang w:val="en-US"/>
        </w:rPr>
        <w:t xml:space="preserve"> because of only three values below 7</w:t>
      </w:r>
      <w:r w:rsidR="00701EF6">
        <w:rPr>
          <w:rFonts w:asciiTheme="majorHAnsi" w:hAnsiTheme="majorHAnsi" w:cstheme="majorHAnsi"/>
          <w:lang w:val="en-US"/>
        </w:rPr>
        <w:t xml:space="preserve"> mg/L</w:t>
      </w:r>
      <w:r w:rsidR="00DA1A77">
        <w:rPr>
          <w:rFonts w:asciiTheme="majorHAnsi" w:hAnsiTheme="majorHAnsi" w:cstheme="majorHAnsi"/>
          <w:lang w:val="en-US"/>
        </w:rPr>
        <w:t xml:space="preserve"> were recorded</w:t>
      </w:r>
      <w:r w:rsidR="002F2505">
        <w:rPr>
          <w:rFonts w:asciiTheme="majorHAnsi" w:hAnsiTheme="majorHAnsi" w:cstheme="majorHAnsi"/>
          <w:lang w:val="en-US"/>
        </w:rPr>
        <w:t xml:space="preserve">. </w:t>
      </w:r>
      <w:r w:rsidR="00707142">
        <w:rPr>
          <w:rFonts w:asciiTheme="majorHAnsi" w:hAnsiTheme="majorHAnsi" w:cstheme="majorHAnsi"/>
          <w:lang w:val="en-US"/>
        </w:rPr>
        <w:t>The conductivity and prevalence have a non-linear</w:t>
      </w:r>
      <w:r w:rsidR="00C8134E">
        <w:rPr>
          <w:rFonts w:asciiTheme="majorHAnsi" w:hAnsiTheme="majorHAnsi" w:cstheme="majorHAnsi"/>
          <w:lang w:val="en-US"/>
        </w:rPr>
        <w:t>, unimodal</w:t>
      </w:r>
      <w:r w:rsidR="00707142">
        <w:rPr>
          <w:rFonts w:asciiTheme="majorHAnsi" w:hAnsiTheme="majorHAnsi" w:cstheme="majorHAnsi"/>
          <w:lang w:val="en-US"/>
        </w:rPr>
        <w:t xml:space="preserve"> relation</w:t>
      </w:r>
      <w:r w:rsidR="00C8134E">
        <w:rPr>
          <w:rFonts w:asciiTheme="majorHAnsi" w:hAnsiTheme="majorHAnsi" w:cstheme="majorHAnsi"/>
          <w:lang w:val="en-US"/>
        </w:rPr>
        <w:t>ship</w:t>
      </w:r>
      <w:r w:rsidR="00707142">
        <w:rPr>
          <w:rFonts w:asciiTheme="majorHAnsi" w:hAnsiTheme="majorHAnsi" w:cstheme="majorHAnsi"/>
          <w:lang w:val="en-US"/>
        </w:rPr>
        <w:t xml:space="preserve"> </w:t>
      </w:r>
      <w:r w:rsidR="003422E8">
        <w:rPr>
          <w:rFonts w:asciiTheme="majorHAnsi" w:hAnsiTheme="majorHAnsi" w:cstheme="majorHAnsi"/>
          <w:lang w:val="en-US"/>
        </w:rPr>
        <w:t>peaking around 80 (</w:t>
      </w:r>
      <w:r w:rsidR="003422E8">
        <w:rPr>
          <w:rFonts w:asciiTheme="majorHAnsi" w:hAnsiTheme="majorHAnsi" w:cstheme="majorHAnsi"/>
          <w:lang w:val="en-US"/>
        </w:rPr>
        <w:sym w:font="Symbol" w:char="F06D"/>
      </w:r>
      <w:r w:rsidR="003422E8">
        <w:rPr>
          <w:rFonts w:asciiTheme="majorHAnsi" w:hAnsiTheme="majorHAnsi" w:cstheme="majorHAnsi"/>
          <w:lang w:val="en-US"/>
        </w:rPr>
        <w:t>S/cm)</w:t>
      </w:r>
      <w:r w:rsidR="00707142">
        <w:rPr>
          <w:rFonts w:asciiTheme="majorHAnsi" w:hAnsiTheme="majorHAnsi" w:cstheme="majorHAnsi"/>
          <w:lang w:val="en-US"/>
        </w:rPr>
        <w:t xml:space="preserve">. </w:t>
      </w:r>
      <w:r w:rsidR="002E34DD">
        <w:rPr>
          <w:rFonts w:asciiTheme="majorHAnsi" w:hAnsiTheme="majorHAnsi" w:cstheme="majorHAnsi"/>
          <w:lang w:val="en-US"/>
        </w:rPr>
        <w:t>The relation</w:t>
      </w:r>
      <w:r w:rsidR="00C8134E">
        <w:rPr>
          <w:rFonts w:asciiTheme="majorHAnsi" w:hAnsiTheme="majorHAnsi" w:cstheme="majorHAnsi"/>
          <w:lang w:val="en-US"/>
        </w:rPr>
        <w:t>ship</w:t>
      </w:r>
      <w:r w:rsidR="002E34DD">
        <w:rPr>
          <w:rFonts w:asciiTheme="majorHAnsi" w:hAnsiTheme="majorHAnsi" w:cstheme="majorHAnsi"/>
          <w:lang w:val="en-US"/>
        </w:rPr>
        <w:t xml:space="preserve"> must </w:t>
      </w:r>
      <w:r w:rsidR="00C8134E">
        <w:rPr>
          <w:rFonts w:asciiTheme="majorHAnsi" w:hAnsiTheme="majorHAnsi" w:cstheme="majorHAnsi"/>
          <w:lang w:val="en-US"/>
        </w:rPr>
        <w:t xml:space="preserve">also </w:t>
      </w:r>
      <w:r w:rsidR="002E34DD">
        <w:rPr>
          <w:rFonts w:asciiTheme="majorHAnsi" w:hAnsiTheme="majorHAnsi" w:cstheme="majorHAnsi"/>
          <w:lang w:val="en-US"/>
        </w:rPr>
        <w:t>be carefully interpreted because of so</w:t>
      </w:r>
      <w:r w:rsidR="00252338">
        <w:rPr>
          <w:rFonts w:asciiTheme="majorHAnsi" w:hAnsiTheme="majorHAnsi" w:cstheme="majorHAnsi"/>
          <w:lang w:val="en-US"/>
        </w:rPr>
        <w:t>me</w:t>
      </w:r>
      <w:r w:rsidR="002E34DD">
        <w:rPr>
          <w:rFonts w:asciiTheme="majorHAnsi" w:hAnsiTheme="majorHAnsi" w:cstheme="majorHAnsi"/>
          <w:lang w:val="en-US"/>
        </w:rPr>
        <w:t xml:space="preserve"> gaps in the conductivity values</w:t>
      </w:r>
      <w:r w:rsidR="00C8134E">
        <w:rPr>
          <w:rFonts w:asciiTheme="majorHAnsi" w:hAnsiTheme="majorHAnsi" w:cstheme="majorHAnsi"/>
          <w:lang w:val="en-US"/>
        </w:rPr>
        <w:t xml:space="preserve"> (between </w:t>
      </w:r>
      <w:r w:rsidR="00D61128">
        <w:rPr>
          <w:rFonts w:asciiTheme="majorHAnsi" w:hAnsiTheme="majorHAnsi" w:cstheme="majorHAnsi"/>
          <w:lang w:val="en-US"/>
        </w:rPr>
        <w:t xml:space="preserve">61.3 and 129.2 </w:t>
      </w:r>
      <w:r w:rsidR="00D61128">
        <w:rPr>
          <w:rFonts w:asciiTheme="majorHAnsi" w:hAnsiTheme="majorHAnsi" w:cstheme="majorHAnsi"/>
          <w:lang w:val="en-US"/>
        </w:rPr>
        <w:sym w:font="Symbol" w:char="F06D"/>
      </w:r>
      <w:r w:rsidR="00D61128">
        <w:rPr>
          <w:rFonts w:asciiTheme="majorHAnsi" w:hAnsiTheme="majorHAnsi" w:cstheme="majorHAnsi"/>
          <w:lang w:val="en-US"/>
        </w:rPr>
        <w:t xml:space="preserve">S/cm). </w:t>
      </w:r>
      <w:r w:rsidR="002E34DD">
        <w:rPr>
          <w:rFonts w:asciiTheme="majorHAnsi" w:hAnsiTheme="majorHAnsi" w:cstheme="majorHAnsi"/>
          <w:lang w:val="en-US"/>
        </w:rPr>
        <w:t xml:space="preserve">A parabolic curve is also </w:t>
      </w:r>
      <w:r w:rsidR="00707142">
        <w:rPr>
          <w:rFonts w:asciiTheme="majorHAnsi" w:hAnsiTheme="majorHAnsi" w:cstheme="majorHAnsi"/>
          <w:lang w:val="en-US"/>
        </w:rPr>
        <w:t xml:space="preserve">observed </w:t>
      </w:r>
      <w:r w:rsidR="00252338">
        <w:rPr>
          <w:rFonts w:asciiTheme="majorHAnsi" w:hAnsiTheme="majorHAnsi" w:cstheme="majorHAnsi"/>
          <w:lang w:val="en-US"/>
        </w:rPr>
        <w:t>in</w:t>
      </w:r>
      <w:r w:rsidR="00707142">
        <w:rPr>
          <w:rFonts w:asciiTheme="majorHAnsi" w:hAnsiTheme="majorHAnsi" w:cstheme="majorHAnsi"/>
          <w:lang w:val="en-US"/>
        </w:rPr>
        <w:t xml:space="preserve"> the </w:t>
      </w:r>
      <w:proofErr w:type="spellStart"/>
      <w:proofErr w:type="gramStart"/>
      <w:r w:rsidR="00707142">
        <w:rPr>
          <w:rFonts w:asciiTheme="majorHAnsi" w:hAnsiTheme="majorHAnsi" w:cstheme="majorHAnsi"/>
          <w:lang w:val="en-US"/>
        </w:rPr>
        <w:t>Area:Perimeter</w:t>
      </w:r>
      <w:proofErr w:type="spellEnd"/>
      <w:proofErr w:type="gramEnd"/>
      <w:r w:rsidR="00707142">
        <w:rPr>
          <w:rFonts w:asciiTheme="majorHAnsi" w:hAnsiTheme="majorHAnsi" w:cstheme="majorHAnsi"/>
          <w:lang w:val="en-US"/>
        </w:rPr>
        <w:t xml:space="preserve"> model although, high ratio values are more uncommon</w:t>
      </w:r>
      <w:r w:rsidR="002E34DD">
        <w:rPr>
          <w:rFonts w:asciiTheme="majorHAnsi" w:hAnsiTheme="majorHAnsi" w:cstheme="majorHAnsi"/>
          <w:lang w:val="en-US"/>
        </w:rPr>
        <w:t xml:space="preserve"> increasing the variation interval</w:t>
      </w:r>
      <w:r w:rsidR="00707142">
        <w:rPr>
          <w:rFonts w:asciiTheme="majorHAnsi" w:hAnsiTheme="majorHAnsi" w:cstheme="majorHAnsi"/>
          <w:lang w:val="en-US"/>
        </w:rPr>
        <w:t>. The relation</w:t>
      </w:r>
      <w:r w:rsidR="00C8134E">
        <w:rPr>
          <w:rFonts w:asciiTheme="majorHAnsi" w:hAnsiTheme="majorHAnsi" w:cstheme="majorHAnsi"/>
          <w:lang w:val="en-US"/>
        </w:rPr>
        <w:t>ship</w:t>
      </w:r>
      <w:r w:rsidR="00707142">
        <w:rPr>
          <w:rFonts w:asciiTheme="majorHAnsi" w:hAnsiTheme="majorHAnsi" w:cstheme="majorHAnsi"/>
          <w:lang w:val="en-US"/>
        </w:rPr>
        <w:t xml:space="preserve"> between the prevalence and the </w:t>
      </w:r>
      <w:r w:rsidR="00C8134E">
        <w:rPr>
          <w:rFonts w:asciiTheme="majorHAnsi" w:hAnsiTheme="majorHAnsi" w:cstheme="majorHAnsi"/>
          <w:lang w:val="en-US"/>
        </w:rPr>
        <w:t xml:space="preserve">species </w:t>
      </w:r>
      <w:r w:rsidR="00707142">
        <w:rPr>
          <w:rFonts w:asciiTheme="majorHAnsi" w:hAnsiTheme="majorHAnsi" w:cstheme="majorHAnsi"/>
          <w:lang w:val="en-US"/>
        </w:rPr>
        <w:t xml:space="preserve">diversity index </w:t>
      </w:r>
      <w:r w:rsidR="002E34DD">
        <w:rPr>
          <w:rFonts w:asciiTheme="majorHAnsi" w:hAnsiTheme="majorHAnsi" w:cstheme="majorHAnsi"/>
          <w:lang w:val="en-US"/>
        </w:rPr>
        <w:t xml:space="preserve">is the </w:t>
      </w:r>
      <w:r w:rsidR="002E34DD" w:rsidRPr="00D61128">
        <w:rPr>
          <w:rFonts w:asciiTheme="majorHAnsi" w:hAnsiTheme="majorHAnsi" w:cstheme="majorHAnsi"/>
          <w:highlight w:val="yellow"/>
          <w:lang w:val="en-US"/>
        </w:rPr>
        <w:t xml:space="preserve">only significant model related to the fish community </w:t>
      </w:r>
      <w:r w:rsidR="007B2624" w:rsidRPr="00D61128">
        <w:rPr>
          <w:rFonts w:asciiTheme="majorHAnsi" w:hAnsiTheme="majorHAnsi" w:cstheme="majorHAnsi"/>
          <w:highlight w:val="yellow"/>
          <w:lang w:val="en-US"/>
        </w:rPr>
        <w:t>structure</w:t>
      </w:r>
      <w:r w:rsidR="007B2624">
        <w:rPr>
          <w:rFonts w:asciiTheme="majorHAnsi" w:hAnsiTheme="majorHAnsi" w:cstheme="majorHAnsi"/>
          <w:lang w:val="en-US"/>
        </w:rPr>
        <w:t xml:space="preserve"> per se </w:t>
      </w:r>
      <w:r w:rsidR="002E34DD">
        <w:rPr>
          <w:rFonts w:asciiTheme="majorHAnsi" w:hAnsiTheme="majorHAnsi" w:cstheme="majorHAnsi"/>
          <w:lang w:val="en-US"/>
        </w:rPr>
        <w:t>and s</w:t>
      </w:r>
      <w:r w:rsidR="00610D72">
        <w:rPr>
          <w:rFonts w:asciiTheme="majorHAnsi" w:hAnsiTheme="majorHAnsi" w:cstheme="majorHAnsi"/>
          <w:lang w:val="en-US"/>
        </w:rPr>
        <w:t>hows</w:t>
      </w:r>
      <w:r w:rsidR="00707142">
        <w:rPr>
          <w:rFonts w:asciiTheme="majorHAnsi" w:hAnsiTheme="majorHAnsi" w:cstheme="majorHAnsi"/>
          <w:lang w:val="en-US"/>
        </w:rPr>
        <w:t xml:space="preserve"> a decreasing </w:t>
      </w:r>
      <w:r w:rsidR="00C8134E">
        <w:rPr>
          <w:rFonts w:asciiTheme="majorHAnsi" w:hAnsiTheme="majorHAnsi" w:cstheme="majorHAnsi"/>
          <w:lang w:val="en-US"/>
        </w:rPr>
        <w:t>trend</w:t>
      </w:r>
      <w:r w:rsidR="00707142">
        <w:rPr>
          <w:rFonts w:asciiTheme="majorHAnsi" w:hAnsiTheme="majorHAnsi" w:cstheme="majorHAnsi"/>
          <w:lang w:val="en-US"/>
        </w:rPr>
        <w:t>.</w:t>
      </w:r>
      <w:r w:rsidR="00C01F38">
        <w:rPr>
          <w:rFonts w:asciiTheme="majorHAnsi" w:hAnsiTheme="majorHAnsi" w:cstheme="majorHAnsi"/>
          <w:lang w:val="en-US"/>
        </w:rPr>
        <w:t xml:space="preserve"> </w:t>
      </w:r>
      <w:r w:rsidR="00C8134E">
        <w:rPr>
          <w:rFonts w:asciiTheme="majorHAnsi" w:hAnsiTheme="majorHAnsi" w:cstheme="majorHAnsi"/>
          <w:lang w:val="en-US"/>
        </w:rPr>
        <w:t xml:space="preserve">At the </w:t>
      </w:r>
      <w:ins w:id="4" w:author="Binning Sandra Ann" w:date="2023-11-21T12:53:00Z">
        <w:r w:rsidR="00C8134E">
          <w:rPr>
            <w:rFonts w:asciiTheme="majorHAnsi" w:hAnsiTheme="majorHAnsi" w:cstheme="majorHAnsi"/>
            <w:lang w:val="en-US"/>
          </w:rPr>
          <w:t>s</w:t>
        </w:r>
      </w:ins>
      <w:r w:rsidR="00CE4F13">
        <w:rPr>
          <w:rFonts w:asciiTheme="majorHAnsi" w:hAnsiTheme="majorHAnsi" w:cstheme="majorHAnsi"/>
          <w:lang w:val="en-US"/>
        </w:rPr>
        <w:t>ite</w:t>
      </w:r>
      <w:r w:rsidR="0080174F">
        <w:rPr>
          <w:rFonts w:asciiTheme="majorHAnsi" w:hAnsiTheme="majorHAnsi" w:cstheme="majorHAnsi"/>
          <w:lang w:val="en-US"/>
        </w:rPr>
        <w:t>-scale</w:t>
      </w:r>
      <w:r w:rsidR="00C8134E">
        <w:rPr>
          <w:rFonts w:asciiTheme="majorHAnsi" w:hAnsiTheme="majorHAnsi" w:cstheme="majorHAnsi"/>
          <w:lang w:val="en-US"/>
        </w:rPr>
        <w:t>, fish</w:t>
      </w:r>
      <w:r w:rsidR="0080174F">
        <w:rPr>
          <w:rFonts w:asciiTheme="majorHAnsi" w:hAnsiTheme="majorHAnsi" w:cstheme="majorHAnsi"/>
          <w:lang w:val="en-US"/>
        </w:rPr>
        <w:t xml:space="preserve"> communities are slightly to moderately diverse (Simpson’s diversity index between 0 and 0.64) indicating the dominance of </w:t>
      </w:r>
      <w:commentRangeStart w:id="5"/>
      <w:r w:rsidR="0080174F">
        <w:rPr>
          <w:rFonts w:asciiTheme="majorHAnsi" w:hAnsiTheme="majorHAnsi" w:cstheme="majorHAnsi"/>
          <w:lang w:val="en-US"/>
        </w:rPr>
        <w:t xml:space="preserve">some </w:t>
      </w:r>
      <w:commentRangeEnd w:id="5"/>
      <w:r w:rsidR="00C8134E">
        <w:rPr>
          <w:rStyle w:val="Marquedecommentaire"/>
        </w:rPr>
        <w:commentReference w:id="5"/>
      </w:r>
      <w:r w:rsidR="0080174F">
        <w:rPr>
          <w:rFonts w:asciiTheme="majorHAnsi" w:hAnsiTheme="majorHAnsi" w:cstheme="majorHAnsi"/>
          <w:lang w:val="en-US"/>
        </w:rPr>
        <w:t>species.</w:t>
      </w:r>
      <w:r w:rsidR="00995C9C" w:rsidRPr="00995C9C">
        <w:rPr>
          <w:rFonts w:asciiTheme="majorHAnsi" w:hAnsiTheme="majorHAnsi" w:cstheme="majorHAnsi"/>
          <w:noProof/>
          <w:lang w:val="en-US"/>
        </w:rPr>
        <w:t xml:space="preserve"> </w:t>
      </w:r>
      <w:r w:rsidR="000E13C3">
        <w:rPr>
          <w:rFonts w:asciiTheme="majorHAnsi" w:hAnsiTheme="majorHAnsi" w:cstheme="majorHAnsi"/>
          <w:lang w:val="en-US"/>
        </w:rPr>
        <w:t xml:space="preserve">The models for TN, TP, TOC, lake area, maximum depth, mean depth, water residence time, drainage area, elevation, distance to the nearest lake, centrarchid abundance and species richness were not significant (see </w:t>
      </w:r>
      <w:r w:rsidR="000E13C3" w:rsidRPr="00D61128">
        <w:rPr>
          <w:rFonts w:asciiTheme="majorHAnsi" w:hAnsiTheme="majorHAnsi" w:cstheme="majorHAnsi"/>
          <w:highlight w:val="yellow"/>
          <w:lang w:val="en-US"/>
        </w:rPr>
        <w:t>Table S17</w:t>
      </w:r>
      <w:r w:rsidR="000E13C3">
        <w:rPr>
          <w:rFonts w:asciiTheme="majorHAnsi" w:hAnsiTheme="majorHAnsi" w:cstheme="majorHAnsi"/>
          <w:lang w:val="en-US"/>
        </w:rPr>
        <w:t xml:space="preserve"> for models’ summary values</w:t>
      </w:r>
      <w:r w:rsidR="00C40557">
        <w:rPr>
          <w:rFonts w:asciiTheme="majorHAnsi" w:hAnsiTheme="majorHAnsi" w:cstheme="majorHAnsi"/>
          <w:lang w:val="en-US"/>
        </w:rPr>
        <w:t>.</w:t>
      </w:r>
    </w:p>
    <w:p w14:paraId="7B77187C" w14:textId="78D69DB9" w:rsidR="00206E89" w:rsidRDefault="00C40557">
      <w:pPr>
        <w:rPr>
          <w:rFonts w:asciiTheme="majorHAnsi" w:hAnsiTheme="majorHAnsi" w:cstheme="majorHAnsi"/>
          <w:lang w:val="en-US"/>
        </w:rPr>
      </w:pPr>
      <w:r>
        <w:rPr>
          <w:rFonts w:asciiTheme="majorHAnsi" w:hAnsiTheme="majorHAnsi" w:cstheme="majorHAnsi"/>
          <w:b/>
          <w:bCs/>
          <w:i/>
          <w:iCs/>
          <w:noProof/>
          <w:lang w:val="en-US"/>
        </w:rPr>
        <w:lastRenderedPageBreak/>
        <mc:AlternateContent>
          <mc:Choice Requires="wps">
            <w:drawing>
              <wp:anchor distT="0" distB="0" distL="114300" distR="114300" simplePos="0" relativeHeight="251661312" behindDoc="0" locked="0" layoutInCell="1" allowOverlap="1" wp14:anchorId="28CB44BD" wp14:editId="473C622D">
                <wp:simplePos x="0" y="0"/>
                <wp:positionH relativeFrom="column">
                  <wp:posOffset>155770</wp:posOffset>
                </wp:positionH>
                <wp:positionV relativeFrom="paragraph">
                  <wp:posOffset>3768285</wp:posOffset>
                </wp:positionV>
                <wp:extent cx="5324621" cy="1491175"/>
                <wp:effectExtent l="0" t="0" r="0" b="0"/>
                <wp:wrapNone/>
                <wp:docPr id="756941995" name="Zone de texte 1"/>
                <wp:cNvGraphicFramePr/>
                <a:graphic xmlns:a="http://schemas.openxmlformats.org/drawingml/2006/main">
                  <a:graphicData uri="http://schemas.microsoft.com/office/word/2010/wordprocessingShape">
                    <wps:wsp>
                      <wps:cNvSpPr txBox="1"/>
                      <wps:spPr>
                        <a:xfrm>
                          <a:off x="0" y="0"/>
                          <a:ext cx="5324621" cy="1491175"/>
                        </a:xfrm>
                        <a:prstGeom prst="rect">
                          <a:avLst/>
                        </a:prstGeom>
                        <a:solidFill>
                          <a:schemeClr val="lt1"/>
                        </a:solidFill>
                        <a:ln w="6350">
                          <a:noFill/>
                        </a:ln>
                      </wps:spPr>
                      <wps:txbx>
                        <w:txbxContent>
                          <w:p w14:paraId="42087596" w14:textId="06271F53" w:rsidR="00DA1A77" w:rsidRPr="00994282" w:rsidRDefault="00DA1A77" w:rsidP="00F05873">
                            <w:pPr>
                              <w:jc w:val="both"/>
                              <w:rPr>
                                <w:rFonts w:asciiTheme="majorHAnsi" w:hAnsiTheme="majorHAnsi" w:cstheme="majorHAnsi"/>
                                <w:b/>
                                <w:bCs/>
                                <w:sz w:val="22"/>
                                <w:szCs w:val="22"/>
                                <w:lang w:val="en-US"/>
                              </w:rPr>
                            </w:pPr>
                            <w:r w:rsidRPr="00994282">
                              <w:rPr>
                                <w:rFonts w:asciiTheme="majorHAnsi" w:hAnsiTheme="majorHAnsi" w:cstheme="majorHAnsi"/>
                                <w:b/>
                                <w:bCs/>
                                <w:sz w:val="22"/>
                                <w:szCs w:val="22"/>
                                <w:lang w:val="en-US"/>
                              </w:rPr>
                              <w:t>FIGURE 3</w:t>
                            </w:r>
                          </w:p>
                          <w:p w14:paraId="03781E2B" w14:textId="77777777" w:rsidR="00DA1A77" w:rsidRPr="00994282" w:rsidRDefault="00DA1A77" w:rsidP="00F05873">
                            <w:pPr>
                              <w:jc w:val="both"/>
                              <w:rPr>
                                <w:rFonts w:asciiTheme="majorHAnsi" w:hAnsiTheme="majorHAnsi" w:cstheme="majorHAnsi"/>
                                <w:b/>
                                <w:bCs/>
                                <w:sz w:val="22"/>
                                <w:szCs w:val="22"/>
                                <w:lang w:val="en-US"/>
                              </w:rPr>
                            </w:pPr>
                          </w:p>
                          <w:p w14:paraId="117455B5" w14:textId="53D4E2BC" w:rsidR="00DA1A77" w:rsidRPr="00994282" w:rsidRDefault="00DA1A77" w:rsidP="00F05873">
                            <w:pPr>
                              <w:jc w:val="both"/>
                              <w:rPr>
                                <w:rFonts w:asciiTheme="majorHAnsi" w:hAnsiTheme="majorHAnsi" w:cstheme="majorHAnsi"/>
                                <w:sz w:val="22"/>
                                <w:szCs w:val="22"/>
                                <w:lang w:val="en-US"/>
                              </w:rPr>
                            </w:pPr>
                            <w:r>
                              <w:rPr>
                                <w:rFonts w:asciiTheme="majorHAnsi" w:hAnsiTheme="majorHAnsi" w:cstheme="majorHAnsi"/>
                                <w:sz w:val="22"/>
                                <w:szCs w:val="22"/>
                                <w:lang w:val="en-US"/>
                              </w:rPr>
                              <w:t xml:space="preserve">Simulated method comparison of landscape prevalence estimates </w:t>
                            </w:r>
                            <w:r w:rsidRPr="00994282">
                              <w:rPr>
                                <w:rFonts w:asciiTheme="majorHAnsi" w:hAnsiTheme="majorHAnsi" w:cstheme="majorHAnsi"/>
                                <w:sz w:val="22"/>
                                <w:szCs w:val="22"/>
                                <w:lang w:val="en-US"/>
                              </w:rPr>
                              <w:t xml:space="preserve">sampling through an increasing </w:t>
                            </w:r>
                            <w:r>
                              <w:rPr>
                                <w:rFonts w:asciiTheme="majorHAnsi" w:hAnsiTheme="majorHAnsi" w:cstheme="majorHAnsi"/>
                                <w:sz w:val="22"/>
                                <w:szCs w:val="22"/>
                                <w:lang w:val="en-US"/>
                              </w:rPr>
                              <w:t xml:space="preserve">random </w:t>
                            </w:r>
                            <w:r w:rsidRPr="00104431">
                              <w:rPr>
                                <w:rFonts w:asciiTheme="majorHAnsi" w:hAnsiTheme="majorHAnsi" w:cstheme="majorHAnsi"/>
                                <w:sz w:val="22"/>
                                <w:szCs w:val="22"/>
                                <w:lang w:val="en-US"/>
                              </w:rPr>
                              <w:t xml:space="preserve">sampling </w:t>
                            </w:r>
                            <w:r>
                              <w:rPr>
                                <w:rFonts w:asciiTheme="majorHAnsi" w:hAnsiTheme="majorHAnsi" w:cstheme="majorHAnsi"/>
                                <w:sz w:val="22"/>
                                <w:szCs w:val="22"/>
                                <w:lang w:val="en-US"/>
                              </w:rPr>
                              <w:t>effort</w:t>
                            </w:r>
                            <w:r w:rsidRPr="00994282">
                              <w:rPr>
                                <w:rFonts w:asciiTheme="majorHAnsi" w:hAnsiTheme="majorHAnsi" w:cstheme="majorHAnsi"/>
                                <w:sz w:val="22"/>
                                <w:szCs w:val="22"/>
                                <w:lang w:val="en-US"/>
                              </w:rPr>
                              <w:t>. The data points indicate the mean prevalence for a given</w:t>
                            </w:r>
                            <w:r>
                              <w:rPr>
                                <w:rFonts w:asciiTheme="majorHAnsi" w:hAnsiTheme="majorHAnsi" w:cstheme="majorHAnsi"/>
                                <w:sz w:val="22"/>
                                <w:szCs w:val="22"/>
                                <w:lang w:val="en-US"/>
                              </w:rPr>
                              <w:t xml:space="preserve"> number of samples (N) randomly </w:t>
                            </w:r>
                            <w:del w:id="6" w:author="Sandra Ann Binning" w:date="2023-11-21T12:54:00Z">
                              <w:r w:rsidDel="00C8134E">
                                <w:rPr>
                                  <w:rFonts w:asciiTheme="majorHAnsi" w:hAnsiTheme="majorHAnsi" w:cstheme="majorHAnsi"/>
                                  <w:sz w:val="22"/>
                                  <w:szCs w:val="22"/>
                                  <w:lang w:val="en-US"/>
                                </w:rPr>
                                <w:delText>drafted</w:delText>
                              </w:r>
                            </w:del>
                            <w:ins w:id="7" w:author="Sandra Ann Binning" w:date="2023-11-21T12:54:00Z">
                              <w:r w:rsidR="00C8134E">
                                <w:rPr>
                                  <w:rFonts w:asciiTheme="majorHAnsi" w:hAnsiTheme="majorHAnsi" w:cstheme="majorHAnsi"/>
                                  <w:sz w:val="22"/>
                                  <w:szCs w:val="22"/>
                                  <w:lang w:val="en-US"/>
                                </w:rPr>
                                <w:t>selected</w:t>
                              </w:r>
                            </w:ins>
                            <w:r w:rsidRPr="00994282">
                              <w:rPr>
                                <w:rFonts w:asciiTheme="majorHAnsi" w:hAnsiTheme="majorHAnsi" w:cstheme="majorHAnsi"/>
                                <w:sz w:val="22"/>
                                <w:szCs w:val="22"/>
                                <w:lang w:val="en-US"/>
                              </w:rPr>
                              <w:t>.</w:t>
                            </w:r>
                            <w:r>
                              <w:rPr>
                                <w:rFonts w:asciiTheme="majorHAnsi" w:hAnsiTheme="majorHAnsi" w:cstheme="majorHAnsi"/>
                                <w:sz w:val="22"/>
                                <w:szCs w:val="22"/>
                                <w:lang w:val="en-US"/>
                              </w:rPr>
                              <w:t xml:space="preserve"> The shadings indicate the 95% confidence interval on the loess smooth.</w:t>
                            </w:r>
                            <w:r w:rsidRPr="00994282">
                              <w:rPr>
                                <w:rFonts w:asciiTheme="majorHAnsi" w:hAnsiTheme="majorHAnsi" w:cstheme="majorHAnsi"/>
                                <w:sz w:val="22"/>
                                <w:szCs w:val="22"/>
                                <w:lang w:val="en-US"/>
                              </w:rPr>
                              <w:t xml:space="preserve"> The pool data</w:t>
                            </w:r>
                            <w:r>
                              <w:rPr>
                                <w:rFonts w:asciiTheme="majorHAnsi" w:hAnsiTheme="majorHAnsi" w:cstheme="majorHAnsi"/>
                                <w:sz w:val="22"/>
                                <w:szCs w:val="22"/>
                                <w:lang w:val="en-US"/>
                              </w:rPr>
                              <w:t xml:space="preserve"> used for the simulation</w:t>
                            </w:r>
                            <w:r w:rsidRPr="00994282">
                              <w:rPr>
                                <w:rFonts w:asciiTheme="majorHAnsi" w:hAnsiTheme="majorHAnsi" w:cstheme="majorHAnsi"/>
                                <w:sz w:val="22"/>
                                <w:szCs w:val="22"/>
                                <w:lang w:val="en-US"/>
                              </w:rPr>
                              <w:t xml:space="preserve"> </w:t>
                            </w:r>
                            <w:r>
                              <w:rPr>
                                <w:rFonts w:asciiTheme="majorHAnsi" w:hAnsiTheme="majorHAnsi" w:cstheme="majorHAnsi"/>
                                <w:sz w:val="22"/>
                                <w:szCs w:val="22"/>
                                <w:lang w:val="en-US"/>
                              </w:rPr>
                              <w:t>with</w:t>
                            </w:r>
                            <w:r w:rsidRPr="00994282">
                              <w:rPr>
                                <w:rFonts w:asciiTheme="majorHAnsi" w:hAnsiTheme="majorHAnsi" w:cstheme="majorHAnsi"/>
                                <w:sz w:val="22"/>
                                <w:szCs w:val="22"/>
                                <w:lang w:val="en-US"/>
                              </w:rPr>
                              <w:t xml:space="preserve"> </w:t>
                            </w:r>
                            <w:r>
                              <w:rPr>
                                <w:rFonts w:asciiTheme="majorHAnsi" w:hAnsiTheme="majorHAnsi" w:cstheme="majorHAnsi"/>
                                <w:sz w:val="22"/>
                                <w:szCs w:val="22"/>
                                <w:lang w:val="en-US"/>
                              </w:rPr>
                              <w:t xml:space="preserve">the minnow traps, the seine nets, the transects and all methods combined </w:t>
                            </w:r>
                            <w:r w:rsidRPr="00994282">
                              <w:rPr>
                                <w:rFonts w:asciiTheme="majorHAnsi" w:hAnsiTheme="majorHAnsi" w:cstheme="majorHAnsi"/>
                                <w:sz w:val="22"/>
                                <w:szCs w:val="22"/>
                                <w:lang w:val="en-US"/>
                              </w:rPr>
                              <w:t xml:space="preserve">respectively contained </w:t>
                            </w:r>
                            <w:r>
                              <w:rPr>
                                <w:rFonts w:asciiTheme="majorHAnsi" w:hAnsiTheme="majorHAnsi" w:cstheme="majorHAnsi"/>
                                <w:sz w:val="22"/>
                                <w:szCs w:val="22"/>
                                <w:lang w:val="en-US"/>
                              </w:rPr>
                              <w:t xml:space="preserve">225, 75, 39 and </w:t>
                            </w:r>
                            <w:r w:rsidRPr="00994282">
                              <w:rPr>
                                <w:rFonts w:asciiTheme="majorHAnsi" w:hAnsiTheme="majorHAnsi" w:cstheme="majorHAnsi"/>
                                <w:sz w:val="22"/>
                                <w:szCs w:val="22"/>
                                <w:lang w:val="en-US"/>
                              </w:rPr>
                              <w:t>339</w:t>
                            </w:r>
                            <w:r>
                              <w:rPr>
                                <w:rFonts w:asciiTheme="majorHAnsi" w:hAnsiTheme="majorHAnsi" w:cstheme="majorHAnsi"/>
                                <w:sz w:val="22"/>
                                <w:szCs w:val="22"/>
                                <w:lang w:val="en-US"/>
                              </w:rPr>
                              <w:t xml:space="preserve"> </w:t>
                            </w:r>
                            <w:r w:rsidRPr="00994282">
                              <w:rPr>
                                <w:rFonts w:asciiTheme="majorHAnsi" w:hAnsiTheme="majorHAnsi" w:cstheme="majorHAnsi"/>
                                <w:sz w:val="22"/>
                                <w:szCs w:val="22"/>
                                <w:lang w:val="en-US"/>
                              </w:rPr>
                              <w:t>sampl</w:t>
                            </w:r>
                            <w:r>
                              <w:rPr>
                                <w:rFonts w:asciiTheme="majorHAnsi" w:hAnsiTheme="majorHAnsi" w:cstheme="majorHAnsi"/>
                                <w:sz w:val="22"/>
                                <w:szCs w:val="22"/>
                                <w:lang w:val="en-US"/>
                              </w:rPr>
                              <w:t>es</w:t>
                            </w:r>
                            <w:r w:rsidRPr="00994282">
                              <w:rPr>
                                <w:rFonts w:asciiTheme="majorHAnsi" w:hAnsiTheme="majorHAnsi" w:cstheme="majorHAnsi"/>
                                <w:sz w:val="22"/>
                                <w:szCs w:val="22"/>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8CB44BD" id="_x0000_t202" coordsize="21600,21600" o:spt="202" path="m,l,21600r21600,l21600,xe">
                <v:stroke joinstyle="miter"/>
                <v:path gradientshapeok="t" o:connecttype="rect"/>
              </v:shapetype>
              <v:shape id="Zone de texte 1" o:spid="_x0000_s1026" type="#_x0000_t202" style="position:absolute;margin-left:12.25pt;margin-top:296.7pt;width:419.25pt;height:117.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" fillcolor="white [3201]" stroked="f" strokeweight=".5pt">
                <v:textbox>
                  <w:txbxContent>
                    <w:p w14:paraId="42087596" w14:textId="06271F53" w:rsidR="00DA1A77" w:rsidRPr="00994282" w:rsidRDefault="00DA1A77" w:rsidP="00F05873">
                      <w:pPr>
                        <w:jc w:val="both"/>
                        <w:rPr>
                          <w:rFonts w:asciiTheme="majorHAnsi" w:hAnsiTheme="majorHAnsi" w:cstheme="majorHAnsi"/>
                          <w:b/>
                          <w:bCs/>
                          <w:sz w:val="22"/>
                          <w:szCs w:val="22"/>
                          <w:lang w:val="en-US"/>
                        </w:rPr>
                      </w:pPr>
                      <w:r w:rsidRPr="00994282">
                        <w:rPr>
                          <w:rFonts w:asciiTheme="majorHAnsi" w:hAnsiTheme="majorHAnsi" w:cstheme="majorHAnsi"/>
                          <w:b/>
                          <w:bCs/>
                          <w:sz w:val="22"/>
                          <w:szCs w:val="22"/>
                          <w:lang w:val="en-US"/>
                        </w:rPr>
                        <w:t>FIGURE 3</w:t>
                      </w:r>
                    </w:p>
                    <w:p w14:paraId="03781E2B" w14:textId="77777777" w:rsidR="00DA1A77" w:rsidRPr="00994282" w:rsidRDefault="00DA1A77" w:rsidP="00F05873">
                      <w:pPr>
                        <w:jc w:val="both"/>
                        <w:rPr>
                          <w:rFonts w:asciiTheme="majorHAnsi" w:hAnsiTheme="majorHAnsi" w:cstheme="majorHAnsi"/>
                          <w:b/>
                          <w:bCs/>
                          <w:sz w:val="22"/>
                          <w:szCs w:val="22"/>
                          <w:lang w:val="en-US"/>
                        </w:rPr>
                      </w:pPr>
                    </w:p>
                    <w:p w14:paraId="117455B5" w14:textId="53D4E2BC" w:rsidR="00DA1A77" w:rsidRPr="00994282" w:rsidRDefault="00DA1A77" w:rsidP="00F05873">
                      <w:pPr>
                        <w:jc w:val="both"/>
                        <w:rPr>
                          <w:rFonts w:asciiTheme="majorHAnsi" w:hAnsiTheme="majorHAnsi" w:cstheme="majorHAnsi"/>
                          <w:sz w:val="22"/>
                          <w:szCs w:val="22"/>
                          <w:lang w:val="en-US"/>
                        </w:rPr>
                      </w:pPr>
                      <w:r>
                        <w:rPr>
                          <w:rFonts w:asciiTheme="majorHAnsi" w:hAnsiTheme="majorHAnsi" w:cstheme="majorHAnsi"/>
                          <w:sz w:val="22"/>
                          <w:szCs w:val="22"/>
                          <w:lang w:val="en-US"/>
                        </w:rPr>
                        <w:t xml:space="preserve">Simulated method comparison of landscape prevalence estimates </w:t>
                      </w:r>
                      <w:r w:rsidRPr="00994282">
                        <w:rPr>
                          <w:rFonts w:asciiTheme="majorHAnsi" w:hAnsiTheme="majorHAnsi" w:cstheme="majorHAnsi"/>
                          <w:sz w:val="22"/>
                          <w:szCs w:val="22"/>
                          <w:lang w:val="en-US"/>
                        </w:rPr>
                        <w:t xml:space="preserve">sampling through an increasing </w:t>
                      </w:r>
                      <w:r>
                        <w:rPr>
                          <w:rFonts w:asciiTheme="majorHAnsi" w:hAnsiTheme="majorHAnsi" w:cstheme="majorHAnsi"/>
                          <w:sz w:val="22"/>
                          <w:szCs w:val="22"/>
                          <w:lang w:val="en-US"/>
                        </w:rPr>
                        <w:t xml:space="preserve">random </w:t>
                      </w:r>
                      <w:r w:rsidRPr="00104431">
                        <w:rPr>
                          <w:rFonts w:asciiTheme="majorHAnsi" w:hAnsiTheme="majorHAnsi" w:cstheme="majorHAnsi"/>
                          <w:sz w:val="22"/>
                          <w:szCs w:val="22"/>
                          <w:lang w:val="en-US"/>
                        </w:rPr>
                        <w:t xml:space="preserve">sampling </w:t>
                      </w:r>
                      <w:r>
                        <w:rPr>
                          <w:rFonts w:asciiTheme="majorHAnsi" w:hAnsiTheme="majorHAnsi" w:cstheme="majorHAnsi"/>
                          <w:sz w:val="22"/>
                          <w:szCs w:val="22"/>
                          <w:lang w:val="en-US"/>
                        </w:rPr>
                        <w:t>effort</w:t>
                      </w:r>
                      <w:r w:rsidRPr="00994282">
                        <w:rPr>
                          <w:rFonts w:asciiTheme="majorHAnsi" w:hAnsiTheme="majorHAnsi" w:cstheme="majorHAnsi"/>
                          <w:sz w:val="22"/>
                          <w:szCs w:val="22"/>
                          <w:lang w:val="en-US"/>
                        </w:rPr>
                        <w:t>. The data points indicate the mean prevalence for a given</w:t>
                      </w:r>
                      <w:r>
                        <w:rPr>
                          <w:rFonts w:asciiTheme="majorHAnsi" w:hAnsiTheme="majorHAnsi" w:cstheme="majorHAnsi"/>
                          <w:sz w:val="22"/>
                          <w:szCs w:val="22"/>
                          <w:lang w:val="en-US"/>
                        </w:rPr>
                        <w:t xml:space="preserve"> number of samples (N) randomly </w:t>
                      </w:r>
                      <w:del w:id="87" w:author="Sandra Ann Binning" w:date="2023-11-21T12:54:00Z">
                        <w:r w:rsidDel="00C8134E">
                          <w:rPr>
                            <w:rFonts w:asciiTheme="majorHAnsi" w:hAnsiTheme="majorHAnsi" w:cstheme="majorHAnsi"/>
                            <w:sz w:val="22"/>
                            <w:szCs w:val="22"/>
                            <w:lang w:val="en-US"/>
                          </w:rPr>
                          <w:delText>drafted</w:delText>
                        </w:r>
                      </w:del>
                      <w:ins w:id="88" w:author="Sandra Ann Binning" w:date="2023-11-21T12:54:00Z">
                        <w:r w:rsidR="00C8134E">
                          <w:rPr>
                            <w:rFonts w:asciiTheme="majorHAnsi" w:hAnsiTheme="majorHAnsi" w:cstheme="majorHAnsi"/>
                            <w:sz w:val="22"/>
                            <w:szCs w:val="22"/>
                            <w:lang w:val="en-US"/>
                          </w:rPr>
                          <w:t>selected</w:t>
                        </w:r>
                      </w:ins>
                      <w:r w:rsidRPr="00994282">
                        <w:rPr>
                          <w:rFonts w:asciiTheme="majorHAnsi" w:hAnsiTheme="majorHAnsi" w:cstheme="majorHAnsi"/>
                          <w:sz w:val="22"/>
                          <w:szCs w:val="22"/>
                          <w:lang w:val="en-US"/>
                        </w:rPr>
                        <w:t>.</w:t>
                      </w:r>
                      <w:r>
                        <w:rPr>
                          <w:rFonts w:asciiTheme="majorHAnsi" w:hAnsiTheme="majorHAnsi" w:cstheme="majorHAnsi"/>
                          <w:sz w:val="22"/>
                          <w:szCs w:val="22"/>
                          <w:lang w:val="en-US"/>
                        </w:rPr>
                        <w:t xml:space="preserve"> The shadings indicate the 95% confidence interval on the loess smooth.</w:t>
                      </w:r>
                      <w:r w:rsidRPr="00994282">
                        <w:rPr>
                          <w:rFonts w:asciiTheme="majorHAnsi" w:hAnsiTheme="majorHAnsi" w:cstheme="majorHAnsi"/>
                          <w:sz w:val="22"/>
                          <w:szCs w:val="22"/>
                          <w:lang w:val="en-US"/>
                        </w:rPr>
                        <w:t xml:space="preserve"> The pool data</w:t>
                      </w:r>
                      <w:r>
                        <w:rPr>
                          <w:rFonts w:asciiTheme="majorHAnsi" w:hAnsiTheme="majorHAnsi" w:cstheme="majorHAnsi"/>
                          <w:sz w:val="22"/>
                          <w:szCs w:val="22"/>
                          <w:lang w:val="en-US"/>
                        </w:rPr>
                        <w:t xml:space="preserve"> used for the simulation</w:t>
                      </w:r>
                      <w:r w:rsidRPr="00994282">
                        <w:rPr>
                          <w:rFonts w:asciiTheme="majorHAnsi" w:hAnsiTheme="majorHAnsi" w:cstheme="majorHAnsi"/>
                          <w:sz w:val="22"/>
                          <w:szCs w:val="22"/>
                          <w:lang w:val="en-US"/>
                        </w:rPr>
                        <w:t xml:space="preserve"> </w:t>
                      </w:r>
                      <w:r>
                        <w:rPr>
                          <w:rFonts w:asciiTheme="majorHAnsi" w:hAnsiTheme="majorHAnsi" w:cstheme="majorHAnsi"/>
                          <w:sz w:val="22"/>
                          <w:szCs w:val="22"/>
                          <w:lang w:val="en-US"/>
                        </w:rPr>
                        <w:t>with</w:t>
                      </w:r>
                      <w:r w:rsidRPr="00994282">
                        <w:rPr>
                          <w:rFonts w:asciiTheme="majorHAnsi" w:hAnsiTheme="majorHAnsi" w:cstheme="majorHAnsi"/>
                          <w:sz w:val="22"/>
                          <w:szCs w:val="22"/>
                          <w:lang w:val="en-US"/>
                        </w:rPr>
                        <w:t xml:space="preserve"> </w:t>
                      </w:r>
                      <w:r>
                        <w:rPr>
                          <w:rFonts w:asciiTheme="majorHAnsi" w:hAnsiTheme="majorHAnsi" w:cstheme="majorHAnsi"/>
                          <w:sz w:val="22"/>
                          <w:szCs w:val="22"/>
                          <w:lang w:val="en-US"/>
                        </w:rPr>
                        <w:t xml:space="preserve">the minnow traps, the seine nets, the transects and all methods combined </w:t>
                      </w:r>
                      <w:r w:rsidRPr="00994282">
                        <w:rPr>
                          <w:rFonts w:asciiTheme="majorHAnsi" w:hAnsiTheme="majorHAnsi" w:cstheme="majorHAnsi"/>
                          <w:sz w:val="22"/>
                          <w:szCs w:val="22"/>
                          <w:lang w:val="en-US"/>
                        </w:rPr>
                        <w:t xml:space="preserve">respectively contained </w:t>
                      </w:r>
                      <w:r>
                        <w:rPr>
                          <w:rFonts w:asciiTheme="majorHAnsi" w:hAnsiTheme="majorHAnsi" w:cstheme="majorHAnsi"/>
                          <w:sz w:val="22"/>
                          <w:szCs w:val="22"/>
                          <w:lang w:val="en-US"/>
                        </w:rPr>
                        <w:t xml:space="preserve">225, 75, 39 and </w:t>
                      </w:r>
                      <w:r w:rsidRPr="00994282">
                        <w:rPr>
                          <w:rFonts w:asciiTheme="majorHAnsi" w:hAnsiTheme="majorHAnsi" w:cstheme="majorHAnsi"/>
                          <w:sz w:val="22"/>
                          <w:szCs w:val="22"/>
                          <w:lang w:val="en-US"/>
                        </w:rPr>
                        <w:t>339</w:t>
                      </w:r>
                      <w:r>
                        <w:rPr>
                          <w:rFonts w:asciiTheme="majorHAnsi" w:hAnsiTheme="majorHAnsi" w:cstheme="majorHAnsi"/>
                          <w:sz w:val="22"/>
                          <w:szCs w:val="22"/>
                          <w:lang w:val="en-US"/>
                        </w:rPr>
                        <w:t xml:space="preserve"> </w:t>
                      </w:r>
                      <w:r w:rsidRPr="00994282">
                        <w:rPr>
                          <w:rFonts w:asciiTheme="majorHAnsi" w:hAnsiTheme="majorHAnsi" w:cstheme="majorHAnsi"/>
                          <w:sz w:val="22"/>
                          <w:szCs w:val="22"/>
                          <w:lang w:val="en-US"/>
                        </w:rPr>
                        <w:t>sampl</w:t>
                      </w:r>
                      <w:r>
                        <w:rPr>
                          <w:rFonts w:asciiTheme="majorHAnsi" w:hAnsiTheme="majorHAnsi" w:cstheme="majorHAnsi"/>
                          <w:sz w:val="22"/>
                          <w:szCs w:val="22"/>
                          <w:lang w:val="en-US"/>
                        </w:rPr>
                        <w:t>es</w:t>
                      </w:r>
                      <w:r w:rsidRPr="00994282">
                        <w:rPr>
                          <w:rFonts w:asciiTheme="majorHAnsi" w:hAnsiTheme="majorHAnsi" w:cstheme="majorHAnsi"/>
                          <w:sz w:val="22"/>
                          <w:szCs w:val="22"/>
                          <w:lang w:val="en-US"/>
                        </w:rPr>
                        <w:t>.</w:t>
                      </w:r>
                    </w:p>
                  </w:txbxContent>
                </v:textbox>
              </v:shape>
            </w:pict>
          </mc:Fallback>
        </mc:AlternateContent>
      </w:r>
      <w:r>
        <w:rPr>
          <w:rFonts w:asciiTheme="majorHAnsi" w:hAnsiTheme="majorHAnsi" w:cstheme="majorHAnsi"/>
          <w:b/>
          <w:bCs/>
          <w:i/>
          <w:iCs/>
          <w:noProof/>
          <w:lang w:val="en-US"/>
        </w:rPr>
        <w:drawing>
          <wp:inline distT="0" distB="0" distL="0" distR="0" wp14:anchorId="74CB47C2" wp14:editId="6F7DB5FA">
            <wp:extent cx="5486400" cy="3657600"/>
            <wp:effectExtent l="0" t="0" r="0" b="0"/>
            <wp:docPr id="43740709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407097" name="Image 43740709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r w:rsidR="00206E89">
        <w:rPr>
          <w:rFonts w:asciiTheme="majorHAnsi" w:hAnsiTheme="majorHAnsi" w:cstheme="majorHAnsi"/>
          <w:lang w:val="en-US"/>
        </w:rPr>
        <w:br w:type="page"/>
      </w:r>
    </w:p>
    <w:p w14:paraId="4F6E7C88" w14:textId="0F967A10" w:rsidR="00A06A65" w:rsidRDefault="006745B5" w:rsidP="006745B5">
      <w:pPr>
        <w:jc w:val="center"/>
        <w:rPr>
          <w:rFonts w:asciiTheme="majorHAnsi" w:hAnsiTheme="majorHAnsi" w:cstheme="majorHAnsi"/>
          <w:lang w:val="en-US"/>
        </w:rPr>
      </w:pPr>
      <w:r>
        <w:rPr>
          <w:rFonts w:asciiTheme="majorHAnsi" w:hAnsiTheme="majorHAnsi" w:cstheme="majorHAnsi"/>
          <w:noProof/>
          <w:lang w:val="en-US"/>
        </w:rPr>
        <w:lastRenderedPageBreak/>
        <w:drawing>
          <wp:inline distT="0" distB="0" distL="0" distR="0" wp14:anchorId="1AD56585" wp14:editId="109DA1A5">
            <wp:extent cx="4021705" cy="4557932"/>
            <wp:effectExtent l="0" t="0" r="4445" b="1905"/>
            <wp:docPr id="22977898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778982" name="Image 22977898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035009" cy="4573010"/>
                    </a:xfrm>
                    <a:prstGeom prst="rect">
                      <a:avLst/>
                    </a:prstGeom>
                  </pic:spPr>
                </pic:pic>
              </a:graphicData>
            </a:graphic>
          </wp:inline>
        </w:drawing>
      </w:r>
      <w:r w:rsidR="00A06A65">
        <w:rPr>
          <w:rFonts w:asciiTheme="majorHAnsi" w:hAnsiTheme="majorHAnsi" w:cstheme="majorHAnsi"/>
          <w:b/>
          <w:bCs/>
          <w:i/>
          <w:iCs/>
          <w:noProof/>
          <w:lang w:val="en-US"/>
        </w:rPr>
        <mc:AlternateContent>
          <mc:Choice Requires="wps">
            <w:drawing>
              <wp:anchor distT="0" distB="0" distL="114300" distR="114300" simplePos="0" relativeHeight="251664384" behindDoc="0" locked="0" layoutInCell="1" allowOverlap="1" wp14:anchorId="6447944C" wp14:editId="2E6D0B55">
                <wp:simplePos x="0" y="0"/>
                <wp:positionH relativeFrom="column">
                  <wp:posOffset>-179363</wp:posOffset>
                </wp:positionH>
                <wp:positionV relativeFrom="paragraph">
                  <wp:posOffset>4614203</wp:posOffset>
                </wp:positionV>
                <wp:extent cx="5746652" cy="1659988"/>
                <wp:effectExtent l="0" t="0" r="0" b="3810"/>
                <wp:wrapNone/>
                <wp:docPr id="1244754428" name="Zone de texte 1"/>
                <wp:cNvGraphicFramePr/>
                <a:graphic xmlns:a="http://schemas.openxmlformats.org/drawingml/2006/main">
                  <a:graphicData uri="http://schemas.microsoft.com/office/word/2010/wordprocessingShape">
                    <wps:wsp>
                      <wps:cNvSpPr txBox="1"/>
                      <wps:spPr>
                        <a:xfrm>
                          <a:off x="0" y="0"/>
                          <a:ext cx="5746652" cy="1659988"/>
                        </a:xfrm>
                        <a:prstGeom prst="rect">
                          <a:avLst/>
                        </a:prstGeom>
                        <a:solidFill>
                          <a:schemeClr val="lt1"/>
                        </a:solidFill>
                        <a:ln w="6350">
                          <a:noFill/>
                        </a:ln>
                      </wps:spPr>
                      <wps:txbx>
                        <w:txbxContent>
                          <w:p w14:paraId="7B46D511" w14:textId="3F00FBB5" w:rsidR="00DA1A77" w:rsidRPr="00994282" w:rsidRDefault="00DA1A77" w:rsidP="00497532">
                            <w:pPr>
                              <w:jc w:val="both"/>
                              <w:rPr>
                                <w:rFonts w:asciiTheme="majorHAnsi" w:hAnsiTheme="majorHAnsi" w:cstheme="majorHAnsi"/>
                                <w:b/>
                                <w:bCs/>
                                <w:sz w:val="22"/>
                                <w:szCs w:val="22"/>
                                <w:lang w:val="en-US"/>
                              </w:rPr>
                            </w:pPr>
                            <w:r w:rsidRPr="00994282">
                              <w:rPr>
                                <w:rFonts w:asciiTheme="majorHAnsi" w:hAnsiTheme="majorHAnsi" w:cstheme="majorHAnsi"/>
                                <w:b/>
                                <w:bCs/>
                                <w:sz w:val="22"/>
                                <w:szCs w:val="22"/>
                                <w:lang w:val="en-US"/>
                              </w:rPr>
                              <w:t>FIGURE 4</w:t>
                            </w:r>
                          </w:p>
                          <w:p w14:paraId="6768F971" w14:textId="77777777" w:rsidR="00DA1A77" w:rsidRPr="00994282" w:rsidRDefault="00DA1A77" w:rsidP="00497532">
                            <w:pPr>
                              <w:jc w:val="both"/>
                              <w:rPr>
                                <w:rFonts w:asciiTheme="majorHAnsi" w:hAnsiTheme="majorHAnsi" w:cstheme="majorHAnsi"/>
                                <w:b/>
                                <w:bCs/>
                                <w:sz w:val="22"/>
                                <w:szCs w:val="22"/>
                                <w:lang w:val="en-US"/>
                              </w:rPr>
                            </w:pPr>
                          </w:p>
                          <w:p w14:paraId="41363F17" w14:textId="309F7F2E" w:rsidR="00DA1A77" w:rsidRPr="00994282" w:rsidRDefault="00DA1A77" w:rsidP="00497532">
                            <w:pPr>
                              <w:jc w:val="both"/>
                              <w:rPr>
                                <w:rFonts w:asciiTheme="majorHAnsi" w:hAnsiTheme="majorHAnsi" w:cstheme="majorHAnsi"/>
                                <w:sz w:val="22"/>
                                <w:szCs w:val="22"/>
                                <w:lang w:val="en-US"/>
                              </w:rPr>
                            </w:pPr>
                            <w:r w:rsidRPr="00994282">
                              <w:rPr>
                                <w:rFonts w:asciiTheme="majorHAnsi" w:hAnsiTheme="majorHAnsi" w:cstheme="majorHAnsi"/>
                                <w:sz w:val="22"/>
                                <w:szCs w:val="22"/>
                                <w:lang w:val="en-US"/>
                              </w:rPr>
                              <w:t>Comparison of the frequency distribution of the local community prevalence depending on the sampling method. All the frequency distributions considered 14 lakes, except for the transect method that survey 11 lakes.</w:t>
                            </w:r>
                            <w:r>
                              <w:rPr>
                                <w:rFonts w:asciiTheme="majorHAnsi" w:hAnsiTheme="majorHAnsi" w:cstheme="majorHAnsi"/>
                                <w:sz w:val="22"/>
                                <w:szCs w:val="22"/>
                                <w:lang w:val="en-US"/>
                              </w:rPr>
                              <w:t xml:space="preserve"> The figure shows frequency distribution among lakes for</w:t>
                            </w:r>
                            <w:r w:rsidRPr="00994282">
                              <w:rPr>
                                <w:rFonts w:asciiTheme="majorHAnsi" w:hAnsiTheme="majorHAnsi" w:cstheme="majorHAnsi"/>
                                <w:sz w:val="22"/>
                                <w:szCs w:val="22"/>
                                <w:lang w:val="en-US"/>
                              </w:rPr>
                              <w:t xml:space="preserve"> </w:t>
                            </w:r>
                            <w:r w:rsidRPr="00497532">
                              <w:rPr>
                                <w:rFonts w:asciiTheme="majorHAnsi" w:hAnsiTheme="majorHAnsi" w:cstheme="majorHAnsi"/>
                                <w:b/>
                                <w:bCs/>
                                <w:sz w:val="22"/>
                                <w:szCs w:val="22"/>
                                <w:lang w:val="en-US"/>
                              </w:rPr>
                              <w:t>(</w:t>
                            </w:r>
                            <w:r w:rsidRPr="00994282">
                              <w:rPr>
                                <w:rFonts w:asciiTheme="majorHAnsi" w:hAnsiTheme="majorHAnsi" w:cstheme="majorHAnsi"/>
                                <w:b/>
                                <w:bCs/>
                                <w:sz w:val="22"/>
                                <w:szCs w:val="22"/>
                                <w:lang w:val="en-US"/>
                              </w:rPr>
                              <w:t>A</w:t>
                            </w:r>
                            <w:r>
                              <w:rPr>
                                <w:rFonts w:asciiTheme="majorHAnsi" w:hAnsiTheme="majorHAnsi" w:cstheme="majorHAnsi"/>
                                <w:b/>
                                <w:bCs/>
                                <w:sz w:val="22"/>
                                <w:szCs w:val="22"/>
                                <w:lang w:val="en-US"/>
                              </w:rPr>
                              <w:t>)</w:t>
                            </w:r>
                            <w:r w:rsidRPr="00994282">
                              <w:rPr>
                                <w:rFonts w:asciiTheme="majorHAnsi" w:hAnsiTheme="majorHAnsi" w:cstheme="majorHAnsi"/>
                                <w:b/>
                                <w:bCs/>
                                <w:sz w:val="22"/>
                                <w:szCs w:val="22"/>
                                <w:lang w:val="en-US"/>
                              </w:rPr>
                              <w:t xml:space="preserve"> </w:t>
                            </w:r>
                            <w:r w:rsidRPr="00994282">
                              <w:rPr>
                                <w:rFonts w:asciiTheme="majorHAnsi" w:hAnsiTheme="majorHAnsi" w:cstheme="majorHAnsi"/>
                                <w:sz w:val="22"/>
                                <w:szCs w:val="22"/>
                                <w:lang w:val="en-US"/>
                              </w:rPr>
                              <w:t>all the sampling methods</w:t>
                            </w:r>
                            <w:r>
                              <w:rPr>
                                <w:rFonts w:asciiTheme="majorHAnsi" w:hAnsiTheme="majorHAnsi" w:cstheme="majorHAnsi"/>
                                <w:sz w:val="22"/>
                                <w:szCs w:val="22"/>
                                <w:lang w:val="en-US"/>
                              </w:rPr>
                              <w:t xml:space="preserve"> combined (weighted mean regional prevalence is 29.55 %),</w:t>
                            </w:r>
                            <w:r w:rsidRPr="00994282">
                              <w:rPr>
                                <w:rFonts w:asciiTheme="majorHAnsi" w:hAnsiTheme="majorHAnsi" w:cstheme="majorHAnsi"/>
                                <w:sz w:val="22"/>
                                <w:szCs w:val="22"/>
                                <w:lang w:val="en-US"/>
                              </w:rPr>
                              <w:t xml:space="preserve"> </w:t>
                            </w:r>
                            <w:r w:rsidRPr="00497532">
                              <w:rPr>
                                <w:rFonts w:asciiTheme="majorHAnsi" w:hAnsiTheme="majorHAnsi" w:cstheme="majorHAnsi"/>
                                <w:b/>
                                <w:bCs/>
                                <w:sz w:val="22"/>
                                <w:szCs w:val="22"/>
                                <w:lang w:val="en-US"/>
                              </w:rPr>
                              <w:t>(</w:t>
                            </w:r>
                            <w:r w:rsidRPr="00994282">
                              <w:rPr>
                                <w:rFonts w:asciiTheme="majorHAnsi" w:hAnsiTheme="majorHAnsi" w:cstheme="majorHAnsi"/>
                                <w:b/>
                                <w:bCs/>
                                <w:sz w:val="22"/>
                                <w:szCs w:val="22"/>
                                <w:lang w:val="en-US"/>
                              </w:rPr>
                              <w:t>B</w:t>
                            </w:r>
                            <w:r>
                              <w:rPr>
                                <w:rFonts w:asciiTheme="majorHAnsi" w:hAnsiTheme="majorHAnsi" w:cstheme="majorHAnsi"/>
                                <w:b/>
                                <w:bCs/>
                                <w:sz w:val="22"/>
                                <w:szCs w:val="22"/>
                                <w:lang w:val="en-US"/>
                              </w:rPr>
                              <w:t>)</w:t>
                            </w:r>
                            <w:r w:rsidRPr="00994282">
                              <w:rPr>
                                <w:rFonts w:asciiTheme="majorHAnsi" w:hAnsiTheme="majorHAnsi" w:cstheme="majorHAnsi"/>
                                <w:sz w:val="22"/>
                                <w:szCs w:val="22"/>
                                <w:lang w:val="en-US"/>
                              </w:rPr>
                              <w:t xml:space="preserve"> </w:t>
                            </w:r>
                            <w:r>
                              <w:rPr>
                                <w:rFonts w:asciiTheme="majorHAnsi" w:hAnsiTheme="majorHAnsi" w:cstheme="majorHAnsi"/>
                                <w:sz w:val="22"/>
                                <w:szCs w:val="22"/>
                                <w:lang w:val="en-US"/>
                              </w:rPr>
                              <w:t xml:space="preserve">the </w:t>
                            </w:r>
                            <w:r w:rsidRPr="00994282">
                              <w:rPr>
                                <w:rFonts w:asciiTheme="majorHAnsi" w:hAnsiTheme="majorHAnsi" w:cstheme="majorHAnsi"/>
                                <w:sz w:val="22"/>
                                <w:szCs w:val="22"/>
                                <w:lang w:val="en-US"/>
                              </w:rPr>
                              <w:t>transect method</w:t>
                            </w:r>
                            <w:r>
                              <w:rPr>
                                <w:rFonts w:asciiTheme="majorHAnsi" w:hAnsiTheme="majorHAnsi" w:cstheme="majorHAnsi"/>
                                <w:sz w:val="22"/>
                                <w:szCs w:val="22"/>
                                <w:lang w:val="en-US"/>
                              </w:rPr>
                              <w:t xml:space="preserve"> only (weighted mean regional prevalence is 35.55 %),</w:t>
                            </w:r>
                            <w:r w:rsidRPr="00994282">
                              <w:rPr>
                                <w:rFonts w:asciiTheme="majorHAnsi" w:hAnsiTheme="majorHAnsi" w:cstheme="majorHAnsi"/>
                                <w:sz w:val="22"/>
                                <w:szCs w:val="22"/>
                                <w:lang w:val="en-US"/>
                              </w:rPr>
                              <w:t xml:space="preserve"> </w:t>
                            </w:r>
                            <w:r w:rsidRPr="00497532">
                              <w:rPr>
                                <w:rFonts w:asciiTheme="majorHAnsi" w:hAnsiTheme="majorHAnsi" w:cstheme="majorHAnsi"/>
                                <w:b/>
                                <w:bCs/>
                                <w:sz w:val="22"/>
                                <w:szCs w:val="22"/>
                                <w:lang w:val="en-US"/>
                              </w:rPr>
                              <w:t>(</w:t>
                            </w:r>
                            <w:r w:rsidRPr="00994282">
                              <w:rPr>
                                <w:rFonts w:asciiTheme="majorHAnsi" w:hAnsiTheme="majorHAnsi" w:cstheme="majorHAnsi"/>
                                <w:b/>
                                <w:bCs/>
                                <w:sz w:val="22"/>
                                <w:szCs w:val="22"/>
                                <w:lang w:val="en-US"/>
                              </w:rPr>
                              <w:t>C</w:t>
                            </w:r>
                            <w:r>
                              <w:rPr>
                                <w:rFonts w:asciiTheme="majorHAnsi" w:hAnsiTheme="majorHAnsi" w:cstheme="majorHAnsi"/>
                                <w:b/>
                                <w:bCs/>
                                <w:sz w:val="22"/>
                                <w:szCs w:val="22"/>
                                <w:lang w:val="en-US"/>
                              </w:rPr>
                              <w:t>)</w:t>
                            </w:r>
                            <w:r w:rsidRPr="00994282">
                              <w:rPr>
                                <w:rFonts w:asciiTheme="majorHAnsi" w:hAnsiTheme="majorHAnsi" w:cstheme="majorHAnsi"/>
                                <w:sz w:val="22"/>
                                <w:szCs w:val="22"/>
                                <w:lang w:val="en-US"/>
                              </w:rPr>
                              <w:t xml:space="preserve"> the seine nets</w:t>
                            </w:r>
                            <w:r>
                              <w:rPr>
                                <w:rFonts w:asciiTheme="majorHAnsi" w:hAnsiTheme="majorHAnsi" w:cstheme="majorHAnsi"/>
                                <w:sz w:val="22"/>
                                <w:szCs w:val="22"/>
                                <w:lang w:val="en-US"/>
                              </w:rPr>
                              <w:t xml:space="preserve"> only (weighted mean regional prevalence is 20.44 %),</w:t>
                            </w:r>
                            <w:r w:rsidRPr="00994282">
                              <w:rPr>
                                <w:rFonts w:asciiTheme="majorHAnsi" w:hAnsiTheme="majorHAnsi" w:cstheme="majorHAnsi"/>
                                <w:sz w:val="22"/>
                                <w:szCs w:val="22"/>
                                <w:lang w:val="en-US"/>
                              </w:rPr>
                              <w:t xml:space="preserve"> </w:t>
                            </w:r>
                            <w:r w:rsidRPr="00497532">
                              <w:rPr>
                                <w:rFonts w:asciiTheme="majorHAnsi" w:hAnsiTheme="majorHAnsi" w:cstheme="majorHAnsi"/>
                                <w:b/>
                                <w:bCs/>
                                <w:sz w:val="22"/>
                                <w:szCs w:val="22"/>
                                <w:lang w:val="en-US"/>
                              </w:rPr>
                              <w:t>(</w:t>
                            </w:r>
                            <w:r w:rsidRPr="00994282">
                              <w:rPr>
                                <w:rFonts w:asciiTheme="majorHAnsi" w:hAnsiTheme="majorHAnsi" w:cstheme="majorHAnsi"/>
                                <w:b/>
                                <w:bCs/>
                                <w:sz w:val="22"/>
                                <w:szCs w:val="22"/>
                                <w:lang w:val="en-US"/>
                              </w:rPr>
                              <w:t>D</w:t>
                            </w:r>
                            <w:r>
                              <w:rPr>
                                <w:rFonts w:asciiTheme="majorHAnsi" w:hAnsiTheme="majorHAnsi" w:cstheme="majorHAnsi"/>
                                <w:b/>
                                <w:bCs/>
                                <w:sz w:val="22"/>
                                <w:szCs w:val="22"/>
                                <w:lang w:val="en-US"/>
                              </w:rPr>
                              <w:t>)</w:t>
                            </w:r>
                            <w:r w:rsidRPr="00994282">
                              <w:rPr>
                                <w:rFonts w:asciiTheme="majorHAnsi" w:hAnsiTheme="majorHAnsi" w:cstheme="majorHAnsi"/>
                                <w:sz w:val="22"/>
                                <w:szCs w:val="22"/>
                                <w:lang w:val="en-US"/>
                              </w:rPr>
                              <w:t xml:space="preserve"> the minnow traps</w:t>
                            </w:r>
                            <w:r>
                              <w:rPr>
                                <w:rFonts w:asciiTheme="majorHAnsi" w:hAnsiTheme="majorHAnsi" w:cstheme="majorHAnsi"/>
                                <w:sz w:val="22"/>
                                <w:szCs w:val="22"/>
                                <w:lang w:val="en-US"/>
                              </w:rPr>
                              <w:t xml:space="preserve"> (weighted mean regional prevalence is 19.20 %)</w:t>
                            </w:r>
                            <w:r w:rsidRPr="00994282">
                              <w:rPr>
                                <w:rFonts w:asciiTheme="majorHAnsi" w:hAnsiTheme="majorHAnsi" w:cstheme="majorHAnsi"/>
                                <w:sz w:val="22"/>
                                <w:szCs w:val="22"/>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47944C" id="_x0000_s1027" type="#_x0000_t202" style="position:absolute;left:0;text-align:left;margin-left:-14.1pt;margin-top:363.3pt;width:452.5pt;height:130.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" fillcolor="white [3201]" stroked="f" strokeweight=".5pt">
                <v:textbox>
                  <w:txbxContent>
                    <w:p w14:paraId="7B46D511" w14:textId="3F00FBB5" w:rsidR="00DA1A77" w:rsidRPr="00994282" w:rsidRDefault="00DA1A77" w:rsidP="00497532">
                      <w:pPr>
                        <w:jc w:val="both"/>
                        <w:rPr>
                          <w:rFonts w:asciiTheme="majorHAnsi" w:hAnsiTheme="majorHAnsi" w:cstheme="majorHAnsi"/>
                          <w:b/>
                          <w:bCs/>
                          <w:sz w:val="22"/>
                          <w:szCs w:val="22"/>
                          <w:lang w:val="en-US"/>
                        </w:rPr>
                      </w:pPr>
                      <w:r w:rsidRPr="00994282">
                        <w:rPr>
                          <w:rFonts w:asciiTheme="majorHAnsi" w:hAnsiTheme="majorHAnsi" w:cstheme="majorHAnsi"/>
                          <w:b/>
                          <w:bCs/>
                          <w:sz w:val="22"/>
                          <w:szCs w:val="22"/>
                          <w:lang w:val="en-US"/>
                        </w:rPr>
                        <w:t>FIGURE 4</w:t>
                      </w:r>
                    </w:p>
                    <w:p w14:paraId="6768F971" w14:textId="77777777" w:rsidR="00DA1A77" w:rsidRPr="00994282" w:rsidRDefault="00DA1A77" w:rsidP="00497532">
                      <w:pPr>
                        <w:jc w:val="both"/>
                        <w:rPr>
                          <w:rFonts w:asciiTheme="majorHAnsi" w:hAnsiTheme="majorHAnsi" w:cstheme="majorHAnsi"/>
                          <w:b/>
                          <w:bCs/>
                          <w:sz w:val="22"/>
                          <w:szCs w:val="22"/>
                          <w:lang w:val="en-US"/>
                        </w:rPr>
                      </w:pPr>
                    </w:p>
                    <w:p w14:paraId="41363F17" w14:textId="309F7F2E" w:rsidR="00DA1A77" w:rsidRPr="00994282" w:rsidRDefault="00DA1A77" w:rsidP="00497532">
                      <w:pPr>
                        <w:jc w:val="both"/>
                        <w:rPr>
                          <w:rFonts w:asciiTheme="majorHAnsi" w:hAnsiTheme="majorHAnsi" w:cstheme="majorHAnsi"/>
                          <w:sz w:val="22"/>
                          <w:szCs w:val="22"/>
                          <w:lang w:val="en-US"/>
                        </w:rPr>
                      </w:pPr>
                      <w:r w:rsidRPr="00994282">
                        <w:rPr>
                          <w:rFonts w:asciiTheme="majorHAnsi" w:hAnsiTheme="majorHAnsi" w:cstheme="majorHAnsi"/>
                          <w:sz w:val="22"/>
                          <w:szCs w:val="22"/>
                          <w:lang w:val="en-US"/>
                        </w:rPr>
                        <w:t>Comparison of the frequency distribution of the local community prevalence depending on the sampling method. All the frequency distributions considered 14 lakes, except for the transect method that survey 11 lakes.</w:t>
                      </w:r>
                      <w:r>
                        <w:rPr>
                          <w:rFonts w:asciiTheme="majorHAnsi" w:hAnsiTheme="majorHAnsi" w:cstheme="majorHAnsi"/>
                          <w:sz w:val="22"/>
                          <w:szCs w:val="22"/>
                          <w:lang w:val="en-US"/>
                        </w:rPr>
                        <w:t xml:space="preserve"> The figure shows frequency distribution among lakes for</w:t>
                      </w:r>
                      <w:r w:rsidRPr="00994282">
                        <w:rPr>
                          <w:rFonts w:asciiTheme="majorHAnsi" w:hAnsiTheme="majorHAnsi" w:cstheme="majorHAnsi"/>
                          <w:sz w:val="22"/>
                          <w:szCs w:val="22"/>
                          <w:lang w:val="en-US"/>
                        </w:rPr>
                        <w:t xml:space="preserve"> </w:t>
                      </w:r>
                      <w:r w:rsidRPr="00497532">
                        <w:rPr>
                          <w:rFonts w:asciiTheme="majorHAnsi" w:hAnsiTheme="majorHAnsi" w:cstheme="majorHAnsi"/>
                          <w:b/>
                          <w:bCs/>
                          <w:sz w:val="22"/>
                          <w:szCs w:val="22"/>
                          <w:lang w:val="en-US"/>
                        </w:rPr>
                        <w:t>(</w:t>
                      </w:r>
                      <w:r w:rsidRPr="00994282">
                        <w:rPr>
                          <w:rFonts w:asciiTheme="majorHAnsi" w:hAnsiTheme="majorHAnsi" w:cstheme="majorHAnsi"/>
                          <w:b/>
                          <w:bCs/>
                          <w:sz w:val="22"/>
                          <w:szCs w:val="22"/>
                          <w:lang w:val="en-US"/>
                        </w:rPr>
                        <w:t>A</w:t>
                      </w:r>
                      <w:r>
                        <w:rPr>
                          <w:rFonts w:asciiTheme="majorHAnsi" w:hAnsiTheme="majorHAnsi" w:cstheme="majorHAnsi"/>
                          <w:b/>
                          <w:bCs/>
                          <w:sz w:val="22"/>
                          <w:szCs w:val="22"/>
                          <w:lang w:val="en-US"/>
                        </w:rPr>
                        <w:t>)</w:t>
                      </w:r>
                      <w:r w:rsidRPr="00994282">
                        <w:rPr>
                          <w:rFonts w:asciiTheme="majorHAnsi" w:hAnsiTheme="majorHAnsi" w:cstheme="majorHAnsi"/>
                          <w:b/>
                          <w:bCs/>
                          <w:sz w:val="22"/>
                          <w:szCs w:val="22"/>
                          <w:lang w:val="en-US"/>
                        </w:rPr>
                        <w:t xml:space="preserve"> </w:t>
                      </w:r>
                      <w:r w:rsidRPr="00994282">
                        <w:rPr>
                          <w:rFonts w:asciiTheme="majorHAnsi" w:hAnsiTheme="majorHAnsi" w:cstheme="majorHAnsi"/>
                          <w:sz w:val="22"/>
                          <w:szCs w:val="22"/>
                          <w:lang w:val="en-US"/>
                        </w:rPr>
                        <w:t>all the sampling methods</w:t>
                      </w:r>
                      <w:r>
                        <w:rPr>
                          <w:rFonts w:asciiTheme="majorHAnsi" w:hAnsiTheme="majorHAnsi" w:cstheme="majorHAnsi"/>
                          <w:sz w:val="22"/>
                          <w:szCs w:val="22"/>
                          <w:lang w:val="en-US"/>
                        </w:rPr>
                        <w:t xml:space="preserve"> combined (weighted mean regional prevalence is 29.55 %),</w:t>
                      </w:r>
                      <w:r w:rsidRPr="00994282">
                        <w:rPr>
                          <w:rFonts w:asciiTheme="majorHAnsi" w:hAnsiTheme="majorHAnsi" w:cstheme="majorHAnsi"/>
                          <w:sz w:val="22"/>
                          <w:szCs w:val="22"/>
                          <w:lang w:val="en-US"/>
                        </w:rPr>
                        <w:t xml:space="preserve"> </w:t>
                      </w:r>
                      <w:r w:rsidRPr="00497532">
                        <w:rPr>
                          <w:rFonts w:asciiTheme="majorHAnsi" w:hAnsiTheme="majorHAnsi" w:cstheme="majorHAnsi"/>
                          <w:b/>
                          <w:bCs/>
                          <w:sz w:val="22"/>
                          <w:szCs w:val="22"/>
                          <w:lang w:val="en-US"/>
                        </w:rPr>
                        <w:t>(</w:t>
                      </w:r>
                      <w:r w:rsidRPr="00994282">
                        <w:rPr>
                          <w:rFonts w:asciiTheme="majorHAnsi" w:hAnsiTheme="majorHAnsi" w:cstheme="majorHAnsi"/>
                          <w:b/>
                          <w:bCs/>
                          <w:sz w:val="22"/>
                          <w:szCs w:val="22"/>
                          <w:lang w:val="en-US"/>
                        </w:rPr>
                        <w:t>B</w:t>
                      </w:r>
                      <w:r>
                        <w:rPr>
                          <w:rFonts w:asciiTheme="majorHAnsi" w:hAnsiTheme="majorHAnsi" w:cstheme="majorHAnsi"/>
                          <w:b/>
                          <w:bCs/>
                          <w:sz w:val="22"/>
                          <w:szCs w:val="22"/>
                          <w:lang w:val="en-US"/>
                        </w:rPr>
                        <w:t>)</w:t>
                      </w:r>
                      <w:r w:rsidRPr="00994282">
                        <w:rPr>
                          <w:rFonts w:asciiTheme="majorHAnsi" w:hAnsiTheme="majorHAnsi" w:cstheme="majorHAnsi"/>
                          <w:sz w:val="22"/>
                          <w:szCs w:val="22"/>
                          <w:lang w:val="en-US"/>
                        </w:rPr>
                        <w:t xml:space="preserve"> </w:t>
                      </w:r>
                      <w:r>
                        <w:rPr>
                          <w:rFonts w:asciiTheme="majorHAnsi" w:hAnsiTheme="majorHAnsi" w:cstheme="majorHAnsi"/>
                          <w:sz w:val="22"/>
                          <w:szCs w:val="22"/>
                          <w:lang w:val="en-US"/>
                        </w:rPr>
                        <w:t xml:space="preserve">the </w:t>
                      </w:r>
                      <w:r w:rsidRPr="00994282">
                        <w:rPr>
                          <w:rFonts w:asciiTheme="majorHAnsi" w:hAnsiTheme="majorHAnsi" w:cstheme="majorHAnsi"/>
                          <w:sz w:val="22"/>
                          <w:szCs w:val="22"/>
                          <w:lang w:val="en-US"/>
                        </w:rPr>
                        <w:t>transect method</w:t>
                      </w:r>
                      <w:r>
                        <w:rPr>
                          <w:rFonts w:asciiTheme="majorHAnsi" w:hAnsiTheme="majorHAnsi" w:cstheme="majorHAnsi"/>
                          <w:sz w:val="22"/>
                          <w:szCs w:val="22"/>
                          <w:lang w:val="en-US"/>
                        </w:rPr>
                        <w:t xml:space="preserve"> only (weighted mean regional prevalence is 35.55 %),</w:t>
                      </w:r>
                      <w:r w:rsidRPr="00994282">
                        <w:rPr>
                          <w:rFonts w:asciiTheme="majorHAnsi" w:hAnsiTheme="majorHAnsi" w:cstheme="majorHAnsi"/>
                          <w:sz w:val="22"/>
                          <w:szCs w:val="22"/>
                          <w:lang w:val="en-US"/>
                        </w:rPr>
                        <w:t xml:space="preserve"> </w:t>
                      </w:r>
                      <w:r w:rsidRPr="00497532">
                        <w:rPr>
                          <w:rFonts w:asciiTheme="majorHAnsi" w:hAnsiTheme="majorHAnsi" w:cstheme="majorHAnsi"/>
                          <w:b/>
                          <w:bCs/>
                          <w:sz w:val="22"/>
                          <w:szCs w:val="22"/>
                          <w:lang w:val="en-US"/>
                        </w:rPr>
                        <w:t>(</w:t>
                      </w:r>
                      <w:r w:rsidRPr="00994282">
                        <w:rPr>
                          <w:rFonts w:asciiTheme="majorHAnsi" w:hAnsiTheme="majorHAnsi" w:cstheme="majorHAnsi"/>
                          <w:b/>
                          <w:bCs/>
                          <w:sz w:val="22"/>
                          <w:szCs w:val="22"/>
                          <w:lang w:val="en-US"/>
                        </w:rPr>
                        <w:t>C</w:t>
                      </w:r>
                      <w:r>
                        <w:rPr>
                          <w:rFonts w:asciiTheme="majorHAnsi" w:hAnsiTheme="majorHAnsi" w:cstheme="majorHAnsi"/>
                          <w:b/>
                          <w:bCs/>
                          <w:sz w:val="22"/>
                          <w:szCs w:val="22"/>
                          <w:lang w:val="en-US"/>
                        </w:rPr>
                        <w:t>)</w:t>
                      </w:r>
                      <w:r w:rsidRPr="00994282">
                        <w:rPr>
                          <w:rFonts w:asciiTheme="majorHAnsi" w:hAnsiTheme="majorHAnsi" w:cstheme="majorHAnsi"/>
                          <w:sz w:val="22"/>
                          <w:szCs w:val="22"/>
                          <w:lang w:val="en-US"/>
                        </w:rPr>
                        <w:t xml:space="preserve"> the seine nets</w:t>
                      </w:r>
                      <w:r>
                        <w:rPr>
                          <w:rFonts w:asciiTheme="majorHAnsi" w:hAnsiTheme="majorHAnsi" w:cstheme="majorHAnsi"/>
                          <w:sz w:val="22"/>
                          <w:szCs w:val="22"/>
                          <w:lang w:val="en-US"/>
                        </w:rPr>
                        <w:t xml:space="preserve"> only (weighted mean regional prevalence is 20.44 %),</w:t>
                      </w:r>
                      <w:r w:rsidRPr="00994282">
                        <w:rPr>
                          <w:rFonts w:asciiTheme="majorHAnsi" w:hAnsiTheme="majorHAnsi" w:cstheme="majorHAnsi"/>
                          <w:sz w:val="22"/>
                          <w:szCs w:val="22"/>
                          <w:lang w:val="en-US"/>
                        </w:rPr>
                        <w:t xml:space="preserve"> </w:t>
                      </w:r>
                      <w:r w:rsidRPr="00497532">
                        <w:rPr>
                          <w:rFonts w:asciiTheme="majorHAnsi" w:hAnsiTheme="majorHAnsi" w:cstheme="majorHAnsi"/>
                          <w:b/>
                          <w:bCs/>
                          <w:sz w:val="22"/>
                          <w:szCs w:val="22"/>
                          <w:lang w:val="en-US"/>
                        </w:rPr>
                        <w:t>(</w:t>
                      </w:r>
                      <w:r w:rsidRPr="00994282">
                        <w:rPr>
                          <w:rFonts w:asciiTheme="majorHAnsi" w:hAnsiTheme="majorHAnsi" w:cstheme="majorHAnsi"/>
                          <w:b/>
                          <w:bCs/>
                          <w:sz w:val="22"/>
                          <w:szCs w:val="22"/>
                          <w:lang w:val="en-US"/>
                        </w:rPr>
                        <w:t>D</w:t>
                      </w:r>
                      <w:r>
                        <w:rPr>
                          <w:rFonts w:asciiTheme="majorHAnsi" w:hAnsiTheme="majorHAnsi" w:cstheme="majorHAnsi"/>
                          <w:b/>
                          <w:bCs/>
                          <w:sz w:val="22"/>
                          <w:szCs w:val="22"/>
                          <w:lang w:val="en-US"/>
                        </w:rPr>
                        <w:t>)</w:t>
                      </w:r>
                      <w:r w:rsidRPr="00994282">
                        <w:rPr>
                          <w:rFonts w:asciiTheme="majorHAnsi" w:hAnsiTheme="majorHAnsi" w:cstheme="majorHAnsi"/>
                          <w:sz w:val="22"/>
                          <w:szCs w:val="22"/>
                          <w:lang w:val="en-US"/>
                        </w:rPr>
                        <w:t xml:space="preserve"> the minnow traps</w:t>
                      </w:r>
                      <w:r>
                        <w:rPr>
                          <w:rFonts w:asciiTheme="majorHAnsi" w:hAnsiTheme="majorHAnsi" w:cstheme="majorHAnsi"/>
                          <w:sz w:val="22"/>
                          <w:szCs w:val="22"/>
                          <w:lang w:val="en-US"/>
                        </w:rPr>
                        <w:t xml:space="preserve"> (weighted mean regional prevalence is 19.20 %)</w:t>
                      </w:r>
                      <w:r w:rsidRPr="00994282">
                        <w:rPr>
                          <w:rFonts w:asciiTheme="majorHAnsi" w:hAnsiTheme="majorHAnsi" w:cstheme="majorHAnsi"/>
                          <w:sz w:val="22"/>
                          <w:szCs w:val="22"/>
                          <w:lang w:val="en-US"/>
                        </w:rPr>
                        <w:t xml:space="preserve">. </w:t>
                      </w:r>
                    </w:p>
                  </w:txbxContent>
                </v:textbox>
              </v:shape>
            </w:pict>
          </mc:Fallback>
        </mc:AlternateContent>
      </w:r>
      <w:r w:rsidR="00A06A65">
        <w:rPr>
          <w:rFonts w:asciiTheme="majorHAnsi" w:hAnsiTheme="majorHAnsi" w:cstheme="majorHAnsi"/>
          <w:lang w:val="en-US"/>
        </w:rPr>
        <w:br w:type="page"/>
      </w:r>
    </w:p>
    <w:p w14:paraId="6A3C889A" w14:textId="77777777" w:rsidR="00DB2E10" w:rsidRDefault="00DB2E10" w:rsidP="00DB2E10">
      <w:pPr>
        <w:spacing w:line="360" w:lineRule="auto"/>
        <w:rPr>
          <w:rFonts w:asciiTheme="majorHAnsi" w:hAnsiTheme="majorHAnsi" w:cstheme="majorHAnsi"/>
          <w:lang w:val="en-US"/>
        </w:rPr>
      </w:pPr>
    </w:p>
    <w:p w14:paraId="259B9823" w14:textId="18F42BAF" w:rsidR="00F8419F" w:rsidRDefault="00DB2E10" w:rsidP="00DB2E10">
      <w:pPr>
        <w:spacing w:line="360" w:lineRule="auto"/>
        <w:rPr>
          <w:rFonts w:asciiTheme="majorHAnsi" w:hAnsiTheme="majorHAnsi" w:cstheme="majorHAnsi"/>
          <w:lang w:val="en-US"/>
        </w:rPr>
      </w:pPr>
      <w:r>
        <w:rPr>
          <w:rFonts w:asciiTheme="majorHAnsi" w:hAnsiTheme="majorHAnsi" w:cstheme="majorHAnsi"/>
          <w:noProof/>
          <w:lang w:val="en-US"/>
        </w:rPr>
        <w:drawing>
          <wp:anchor distT="0" distB="0" distL="114300" distR="114300" simplePos="0" relativeHeight="251670528" behindDoc="0" locked="0" layoutInCell="1" allowOverlap="1" wp14:anchorId="0888BC34" wp14:editId="3550B4D7">
            <wp:simplePos x="0" y="0"/>
            <wp:positionH relativeFrom="margin">
              <wp:align>center</wp:align>
            </wp:positionH>
            <wp:positionV relativeFrom="margin">
              <wp:align>top</wp:align>
            </wp:positionV>
            <wp:extent cx="5486400" cy="4702810"/>
            <wp:effectExtent l="0" t="0" r="0" b="0"/>
            <wp:wrapSquare wrapText="bothSides"/>
            <wp:docPr id="164372325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723256" name="Image 1643723256"/>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86400" cy="4702810"/>
                    </a:xfrm>
                    <a:prstGeom prst="rect">
                      <a:avLst/>
                    </a:prstGeom>
                  </pic:spPr>
                </pic:pic>
              </a:graphicData>
            </a:graphic>
          </wp:anchor>
        </w:drawing>
      </w:r>
      <w:r w:rsidR="00502E23">
        <w:rPr>
          <w:rFonts w:asciiTheme="majorHAnsi" w:hAnsiTheme="majorHAnsi" w:cstheme="majorHAnsi"/>
          <w:b/>
          <w:bCs/>
          <w:i/>
          <w:iCs/>
          <w:noProof/>
          <w:lang w:val="en-US"/>
        </w:rPr>
        <mc:AlternateContent>
          <mc:Choice Requires="wps">
            <w:drawing>
              <wp:anchor distT="0" distB="0" distL="114300" distR="114300" simplePos="0" relativeHeight="251669504" behindDoc="0" locked="0" layoutInCell="1" allowOverlap="1" wp14:anchorId="6FB8EE99" wp14:editId="21B1B77A">
                <wp:simplePos x="0" y="0"/>
                <wp:positionH relativeFrom="column">
                  <wp:posOffset>-116059</wp:posOffset>
                </wp:positionH>
                <wp:positionV relativeFrom="paragraph">
                  <wp:posOffset>167200</wp:posOffset>
                </wp:positionV>
                <wp:extent cx="5894363" cy="1891145"/>
                <wp:effectExtent l="0" t="0" r="0" b="1270"/>
                <wp:wrapNone/>
                <wp:docPr id="1426431911" name="Zone de texte 1"/>
                <wp:cNvGraphicFramePr/>
                <a:graphic xmlns:a="http://schemas.openxmlformats.org/drawingml/2006/main">
                  <a:graphicData uri="http://schemas.microsoft.com/office/word/2010/wordprocessingShape">
                    <wps:wsp>
                      <wps:cNvSpPr txBox="1"/>
                      <wps:spPr>
                        <a:xfrm>
                          <a:off x="0" y="0"/>
                          <a:ext cx="5894363" cy="1891145"/>
                        </a:xfrm>
                        <a:prstGeom prst="rect">
                          <a:avLst/>
                        </a:prstGeom>
                        <a:solidFill>
                          <a:schemeClr val="lt1"/>
                        </a:solidFill>
                        <a:ln w="6350">
                          <a:noFill/>
                        </a:ln>
                      </wps:spPr>
                      <wps:txbx>
                        <w:txbxContent>
                          <w:p w14:paraId="4B58B755" w14:textId="77777777" w:rsidR="00DA1A77" w:rsidRPr="00994282" w:rsidRDefault="00DA1A77" w:rsidP="00F8419F">
                            <w:pPr>
                              <w:jc w:val="both"/>
                              <w:rPr>
                                <w:rFonts w:asciiTheme="majorHAnsi" w:hAnsiTheme="majorHAnsi" w:cstheme="majorHAnsi"/>
                                <w:b/>
                                <w:bCs/>
                                <w:sz w:val="22"/>
                                <w:szCs w:val="22"/>
                                <w:lang w:val="en-US"/>
                              </w:rPr>
                            </w:pPr>
                            <w:r w:rsidRPr="00994282">
                              <w:rPr>
                                <w:rFonts w:asciiTheme="majorHAnsi" w:hAnsiTheme="majorHAnsi" w:cstheme="majorHAnsi"/>
                                <w:b/>
                                <w:bCs/>
                                <w:sz w:val="22"/>
                                <w:szCs w:val="22"/>
                                <w:lang w:val="en-US"/>
                              </w:rPr>
                              <w:t>FIGURE 5</w:t>
                            </w:r>
                          </w:p>
                          <w:p w14:paraId="257E0DD3" w14:textId="77777777" w:rsidR="00DA1A77" w:rsidRPr="00994282" w:rsidRDefault="00DA1A77" w:rsidP="00F8419F">
                            <w:pPr>
                              <w:jc w:val="both"/>
                              <w:rPr>
                                <w:rFonts w:asciiTheme="majorHAnsi" w:hAnsiTheme="majorHAnsi" w:cstheme="majorHAnsi"/>
                                <w:b/>
                                <w:bCs/>
                                <w:sz w:val="22"/>
                                <w:szCs w:val="22"/>
                                <w:lang w:val="en-US"/>
                              </w:rPr>
                            </w:pPr>
                          </w:p>
                          <w:p w14:paraId="6FE5183D" w14:textId="23D64DCA" w:rsidR="00DA1A77" w:rsidRPr="00994282" w:rsidRDefault="00DA1A77" w:rsidP="00F8419F">
                            <w:pPr>
                              <w:jc w:val="both"/>
                              <w:rPr>
                                <w:rFonts w:asciiTheme="majorHAnsi" w:hAnsiTheme="majorHAnsi" w:cstheme="majorHAnsi"/>
                                <w:sz w:val="22"/>
                                <w:szCs w:val="22"/>
                                <w:lang w:val="en-US"/>
                              </w:rPr>
                            </w:pPr>
                            <w:r w:rsidRPr="00994282">
                              <w:rPr>
                                <w:rFonts w:asciiTheme="majorHAnsi" w:hAnsiTheme="majorHAnsi" w:cstheme="majorHAnsi"/>
                                <w:sz w:val="22"/>
                                <w:szCs w:val="22"/>
                                <w:lang w:val="en-US"/>
                              </w:rPr>
                              <w:t>Relations</w:t>
                            </w:r>
                            <w:ins w:id="8" w:author="Sandra Ann Binning" w:date="2023-11-21T12:55:00Z">
                              <w:r w:rsidR="00C8134E">
                                <w:rPr>
                                  <w:rFonts w:asciiTheme="majorHAnsi" w:hAnsiTheme="majorHAnsi" w:cstheme="majorHAnsi"/>
                                  <w:sz w:val="22"/>
                                  <w:szCs w:val="22"/>
                                  <w:lang w:val="en-US"/>
                                </w:rPr>
                                <w:t>hips</w:t>
                              </w:r>
                            </w:ins>
                            <w:r w:rsidRPr="00994282">
                              <w:rPr>
                                <w:rFonts w:asciiTheme="majorHAnsi" w:hAnsiTheme="majorHAnsi" w:cstheme="majorHAnsi"/>
                                <w:sz w:val="22"/>
                                <w:szCs w:val="22"/>
                                <w:lang w:val="en-US"/>
                              </w:rPr>
                              <w:t xml:space="preserve"> between the fine-scale community infection prevalence and selected environmental drivers. All the models presented are univariate </w:t>
                            </w:r>
                            <w:r>
                              <w:rPr>
                                <w:rFonts w:asciiTheme="majorHAnsi" w:hAnsiTheme="majorHAnsi" w:cstheme="majorHAnsi"/>
                                <w:sz w:val="22"/>
                                <w:szCs w:val="22"/>
                                <w:lang w:val="en-US"/>
                              </w:rPr>
                              <w:t xml:space="preserve">binomial </w:t>
                            </w:r>
                            <w:r w:rsidRPr="00994282">
                              <w:rPr>
                                <w:rFonts w:asciiTheme="majorHAnsi" w:hAnsiTheme="majorHAnsi" w:cstheme="majorHAnsi"/>
                                <w:sz w:val="22"/>
                                <w:szCs w:val="22"/>
                                <w:lang w:val="en-US"/>
                              </w:rPr>
                              <w:t xml:space="preserve">generalized additive mixed models with the lake as a random effect on the intercept. The </w:t>
                            </w:r>
                            <w:r>
                              <w:rPr>
                                <w:rFonts w:asciiTheme="majorHAnsi" w:hAnsiTheme="majorHAnsi" w:cstheme="majorHAnsi"/>
                                <w:sz w:val="22"/>
                                <w:szCs w:val="22"/>
                                <w:lang w:val="en-US"/>
                              </w:rPr>
                              <w:t>partial</w:t>
                            </w:r>
                            <w:r w:rsidRPr="00994282">
                              <w:rPr>
                                <w:rFonts w:asciiTheme="majorHAnsi" w:hAnsiTheme="majorHAnsi" w:cstheme="majorHAnsi"/>
                                <w:sz w:val="22"/>
                                <w:szCs w:val="22"/>
                                <w:lang w:val="en-US"/>
                              </w:rPr>
                              <w:t xml:space="preserve"> effects of the environmental variables on the prevalence are presented</w:t>
                            </w:r>
                            <w:r>
                              <w:rPr>
                                <w:rFonts w:asciiTheme="majorHAnsi" w:hAnsiTheme="majorHAnsi" w:cstheme="majorHAnsi"/>
                                <w:sz w:val="22"/>
                                <w:szCs w:val="22"/>
                                <w:lang w:val="en-US"/>
                              </w:rPr>
                              <w:t xml:space="preserve"> for the significant models</w:t>
                            </w:r>
                            <w:r w:rsidRPr="00994282">
                              <w:rPr>
                                <w:rFonts w:asciiTheme="majorHAnsi" w:hAnsiTheme="majorHAnsi" w:cstheme="majorHAnsi"/>
                                <w:sz w:val="22"/>
                                <w:szCs w:val="22"/>
                                <w:lang w:val="en-US"/>
                              </w:rPr>
                              <w:t xml:space="preserve">. The ticks on the x-axes indicate a data point. </w:t>
                            </w:r>
                            <w:r w:rsidRPr="00DB2E10">
                              <w:rPr>
                                <w:rFonts w:asciiTheme="majorHAnsi" w:hAnsiTheme="majorHAnsi" w:cstheme="majorHAnsi"/>
                                <w:b/>
                                <w:bCs/>
                                <w:sz w:val="22"/>
                                <w:szCs w:val="22"/>
                                <w:lang w:val="en-US"/>
                              </w:rPr>
                              <w:t>(A)</w:t>
                            </w:r>
                            <w:r>
                              <w:rPr>
                                <w:rFonts w:asciiTheme="majorHAnsi" w:hAnsiTheme="majorHAnsi" w:cstheme="majorHAnsi"/>
                                <w:sz w:val="22"/>
                                <w:szCs w:val="22"/>
                                <w:lang w:val="en-US"/>
                              </w:rPr>
                              <w:t xml:space="preserve"> </w:t>
                            </w:r>
                            <w:r w:rsidRPr="00994282">
                              <w:rPr>
                                <w:rFonts w:asciiTheme="majorHAnsi" w:hAnsiTheme="majorHAnsi" w:cstheme="majorHAnsi"/>
                                <w:sz w:val="22"/>
                                <w:szCs w:val="22"/>
                                <w:lang w:val="en-US"/>
                              </w:rPr>
                              <w:t xml:space="preserve">TN:TP ratio, </w:t>
                            </w:r>
                            <w:r w:rsidRPr="00DB2E10">
                              <w:rPr>
                                <w:rFonts w:asciiTheme="majorHAnsi" w:hAnsiTheme="majorHAnsi" w:cstheme="majorHAnsi"/>
                                <w:b/>
                                <w:bCs/>
                                <w:sz w:val="22"/>
                                <w:szCs w:val="22"/>
                                <w:lang w:val="en-US"/>
                              </w:rPr>
                              <w:t xml:space="preserve">(B) </w:t>
                            </w:r>
                            <w:r w:rsidRPr="00994282">
                              <w:rPr>
                                <w:rFonts w:asciiTheme="majorHAnsi" w:hAnsiTheme="majorHAnsi" w:cstheme="majorHAnsi"/>
                                <w:sz w:val="22"/>
                                <w:szCs w:val="22"/>
                                <w:lang w:val="en-US"/>
                              </w:rPr>
                              <w:t xml:space="preserve">macrophyte coverage, </w:t>
                            </w:r>
                            <w:r w:rsidRPr="00DB2E10">
                              <w:rPr>
                                <w:rFonts w:asciiTheme="majorHAnsi" w:hAnsiTheme="majorHAnsi" w:cstheme="majorHAnsi"/>
                                <w:b/>
                                <w:bCs/>
                                <w:sz w:val="22"/>
                                <w:szCs w:val="22"/>
                                <w:lang w:val="en-US"/>
                              </w:rPr>
                              <w:t>(C)</w:t>
                            </w:r>
                            <w:r>
                              <w:rPr>
                                <w:rFonts w:asciiTheme="majorHAnsi" w:hAnsiTheme="majorHAnsi" w:cstheme="majorHAnsi"/>
                                <w:sz w:val="22"/>
                                <w:szCs w:val="22"/>
                                <w:lang w:val="en-US"/>
                              </w:rPr>
                              <w:t xml:space="preserve"> </w:t>
                            </w:r>
                            <w:r w:rsidRPr="00994282">
                              <w:rPr>
                                <w:rFonts w:asciiTheme="majorHAnsi" w:hAnsiTheme="majorHAnsi" w:cstheme="majorHAnsi"/>
                                <w:sz w:val="22"/>
                                <w:szCs w:val="22"/>
                                <w:lang w:val="en-US"/>
                              </w:rPr>
                              <w:t xml:space="preserve">temperature, </w:t>
                            </w:r>
                            <w:r w:rsidRPr="00DB2E10">
                              <w:rPr>
                                <w:rFonts w:asciiTheme="majorHAnsi" w:hAnsiTheme="majorHAnsi" w:cstheme="majorHAnsi"/>
                                <w:b/>
                                <w:bCs/>
                                <w:sz w:val="22"/>
                                <w:szCs w:val="22"/>
                                <w:lang w:val="en-US"/>
                              </w:rPr>
                              <w:t>(D)</w:t>
                            </w:r>
                            <w:r>
                              <w:rPr>
                                <w:rFonts w:asciiTheme="majorHAnsi" w:hAnsiTheme="majorHAnsi" w:cstheme="majorHAnsi"/>
                                <w:sz w:val="22"/>
                                <w:szCs w:val="22"/>
                                <w:lang w:val="en-US"/>
                              </w:rPr>
                              <w:t xml:space="preserve"> </w:t>
                            </w:r>
                            <w:r w:rsidRPr="00994282">
                              <w:rPr>
                                <w:rFonts w:asciiTheme="majorHAnsi" w:hAnsiTheme="majorHAnsi" w:cstheme="majorHAnsi"/>
                                <w:sz w:val="22"/>
                                <w:szCs w:val="22"/>
                                <w:lang w:val="en-US"/>
                              </w:rPr>
                              <w:t xml:space="preserve">turbidity, </w:t>
                            </w:r>
                            <w:r w:rsidRPr="00DB2E10">
                              <w:rPr>
                                <w:rFonts w:asciiTheme="majorHAnsi" w:hAnsiTheme="majorHAnsi" w:cstheme="majorHAnsi"/>
                                <w:b/>
                                <w:bCs/>
                                <w:sz w:val="22"/>
                                <w:szCs w:val="22"/>
                                <w:lang w:val="en-US"/>
                              </w:rPr>
                              <w:t>(E)</w:t>
                            </w:r>
                            <w:r>
                              <w:rPr>
                                <w:rFonts w:asciiTheme="majorHAnsi" w:hAnsiTheme="majorHAnsi" w:cstheme="majorHAnsi"/>
                                <w:sz w:val="22"/>
                                <w:szCs w:val="22"/>
                                <w:lang w:val="en-US"/>
                              </w:rPr>
                              <w:t xml:space="preserve"> </w:t>
                            </w:r>
                            <w:r w:rsidRPr="00994282">
                              <w:rPr>
                                <w:rFonts w:asciiTheme="majorHAnsi" w:hAnsiTheme="majorHAnsi" w:cstheme="majorHAnsi"/>
                                <w:sz w:val="22"/>
                                <w:szCs w:val="22"/>
                                <w:lang w:val="en-US"/>
                              </w:rPr>
                              <w:t xml:space="preserve">pH, </w:t>
                            </w:r>
                            <w:r w:rsidRPr="00DB2E10">
                              <w:rPr>
                                <w:rFonts w:asciiTheme="majorHAnsi" w:hAnsiTheme="majorHAnsi" w:cstheme="majorHAnsi"/>
                                <w:b/>
                                <w:bCs/>
                                <w:sz w:val="22"/>
                                <w:szCs w:val="22"/>
                                <w:lang w:val="en-US"/>
                              </w:rPr>
                              <w:t>(F)</w:t>
                            </w:r>
                            <w:r>
                              <w:rPr>
                                <w:rFonts w:asciiTheme="majorHAnsi" w:hAnsiTheme="majorHAnsi" w:cstheme="majorHAnsi"/>
                                <w:sz w:val="22"/>
                                <w:szCs w:val="22"/>
                                <w:lang w:val="en-US"/>
                              </w:rPr>
                              <w:t xml:space="preserve"> </w:t>
                            </w:r>
                            <w:r w:rsidRPr="00994282">
                              <w:rPr>
                                <w:rFonts w:asciiTheme="majorHAnsi" w:hAnsiTheme="majorHAnsi" w:cstheme="majorHAnsi"/>
                                <w:sz w:val="22"/>
                                <w:szCs w:val="22"/>
                                <w:lang w:val="en-US"/>
                              </w:rPr>
                              <w:t xml:space="preserve">dissolved oxygen, </w:t>
                            </w:r>
                            <w:r w:rsidRPr="00DB2E10">
                              <w:rPr>
                                <w:rFonts w:asciiTheme="majorHAnsi" w:hAnsiTheme="majorHAnsi" w:cstheme="majorHAnsi"/>
                                <w:b/>
                                <w:bCs/>
                                <w:sz w:val="22"/>
                                <w:szCs w:val="22"/>
                                <w:lang w:val="en-US"/>
                              </w:rPr>
                              <w:t>(G)</w:t>
                            </w:r>
                            <w:r>
                              <w:rPr>
                                <w:rFonts w:asciiTheme="majorHAnsi" w:hAnsiTheme="majorHAnsi" w:cstheme="majorHAnsi"/>
                                <w:sz w:val="22"/>
                                <w:szCs w:val="22"/>
                                <w:lang w:val="en-US"/>
                              </w:rPr>
                              <w:t xml:space="preserve"> </w:t>
                            </w:r>
                            <w:r w:rsidRPr="00994282">
                              <w:rPr>
                                <w:rFonts w:asciiTheme="majorHAnsi" w:hAnsiTheme="majorHAnsi" w:cstheme="majorHAnsi"/>
                                <w:sz w:val="22"/>
                                <w:szCs w:val="22"/>
                                <w:lang w:val="en-US"/>
                              </w:rPr>
                              <w:t xml:space="preserve">conductivity and </w:t>
                            </w:r>
                            <w:r w:rsidRPr="00DB2E10">
                              <w:rPr>
                                <w:rFonts w:asciiTheme="majorHAnsi" w:hAnsiTheme="majorHAnsi" w:cstheme="majorHAnsi"/>
                                <w:b/>
                                <w:bCs/>
                                <w:sz w:val="22"/>
                                <w:szCs w:val="22"/>
                                <w:lang w:val="en-US"/>
                              </w:rPr>
                              <w:t>(H)</w:t>
                            </w:r>
                            <w:r>
                              <w:rPr>
                                <w:rFonts w:asciiTheme="majorHAnsi" w:hAnsiTheme="majorHAnsi" w:cstheme="majorHAnsi"/>
                                <w:sz w:val="22"/>
                                <w:szCs w:val="22"/>
                                <w:lang w:val="en-US"/>
                              </w:rPr>
                              <w:t xml:space="preserve"> </w:t>
                            </w:r>
                            <w:r w:rsidRPr="00994282">
                              <w:rPr>
                                <w:rFonts w:asciiTheme="majorHAnsi" w:hAnsiTheme="majorHAnsi" w:cstheme="majorHAnsi"/>
                                <w:sz w:val="22"/>
                                <w:szCs w:val="22"/>
                                <w:lang w:val="en-US"/>
                              </w:rPr>
                              <w:t xml:space="preserve">Simpson’s Diversity Index are </w:t>
                            </w:r>
                            <w:r>
                              <w:rPr>
                                <w:rFonts w:asciiTheme="majorHAnsi" w:hAnsiTheme="majorHAnsi" w:cstheme="majorHAnsi"/>
                                <w:sz w:val="22"/>
                                <w:szCs w:val="22"/>
                                <w:lang w:val="en-US"/>
                              </w:rPr>
                              <w:t>site</w:t>
                            </w:r>
                            <w:r w:rsidRPr="00994282">
                              <w:rPr>
                                <w:rFonts w:asciiTheme="majorHAnsi" w:hAnsiTheme="majorHAnsi" w:cstheme="majorHAnsi"/>
                                <w:sz w:val="22"/>
                                <w:szCs w:val="22"/>
                                <w:lang w:val="en-US"/>
                              </w:rPr>
                              <w:t xml:space="preserve">-scale measurements while </w:t>
                            </w:r>
                            <w:r w:rsidRPr="00DB2E10">
                              <w:rPr>
                                <w:rFonts w:asciiTheme="majorHAnsi" w:hAnsiTheme="majorHAnsi" w:cstheme="majorHAnsi"/>
                                <w:b/>
                                <w:bCs/>
                                <w:sz w:val="22"/>
                                <w:szCs w:val="22"/>
                                <w:lang w:val="en-US"/>
                              </w:rPr>
                              <w:t>(I)</w:t>
                            </w:r>
                            <w:r>
                              <w:rPr>
                                <w:rFonts w:asciiTheme="majorHAnsi" w:hAnsiTheme="majorHAnsi" w:cstheme="majorHAnsi"/>
                                <w:sz w:val="22"/>
                                <w:szCs w:val="22"/>
                                <w:lang w:val="en-US"/>
                              </w:rPr>
                              <w:t xml:space="preserve"> </w:t>
                            </w:r>
                            <w:proofErr w:type="spellStart"/>
                            <w:r w:rsidRPr="00994282">
                              <w:rPr>
                                <w:rFonts w:asciiTheme="majorHAnsi" w:hAnsiTheme="majorHAnsi" w:cstheme="majorHAnsi"/>
                                <w:sz w:val="22"/>
                                <w:szCs w:val="22"/>
                                <w:lang w:val="en-US"/>
                              </w:rPr>
                              <w:t>area:perimeter</w:t>
                            </w:r>
                            <w:proofErr w:type="spellEnd"/>
                            <w:r w:rsidRPr="00994282">
                              <w:rPr>
                                <w:rFonts w:asciiTheme="majorHAnsi" w:hAnsiTheme="majorHAnsi" w:cstheme="majorHAnsi"/>
                                <w:sz w:val="22"/>
                                <w:szCs w:val="22"/>
                                <w:lang w:val="en-US"/>
                              </w:rPr>
                              <w:t xml:space="preserve"> ratio is a l</w:t>
                            </w:r>
                            <w:r>
                              <w:rPr>
                                <w:rFonts w:asciiTheme="majorHAnsi" w:hAnsiTheme="majorHAnsi" w:cstheme="majorHAnsi"/>
                                <w:sz w:val="22"/>
                                <w:szCs w:val="22"/>
                                <w:lang w:val="en-US"/>
                              </w:rPr>
                              <w:t>ake</w:t>
                            </w:r>
                            <w:r w:rsidRPr="00994282">
                              <w:rPr>
                                <w:rFonts w:asciiTheme="majorHAnsi" w:hAnsiTheme="majorHAnsi" w:cstheme="majorHAnsi"/>
                                <w:sz w:val="22"/>
                                <w:szCs w:val="22"/>
                                <w:lang w:val="en-US"/>
                              </w:rPr>
                              <w:t xml:space="preserve"> attribute. The perimeter model is not presented because it was highly </w:t>
                            </w:r>
                            <w:r>
                              <w:rPr>
                                <w:rFonts w:asciiTheme="majorHAnsi" w:hAnsiTheme="majorHAnsi" w:cstheme="majorHAnsi"/>
                                <w:sz w:val="22"/>
                                <w:szCs w:val="22"/>
                                <w:lang w:val="en-US"/>
                              </w:rPr>
                              <w:t>non-</w:t>
                            </w:r>
                            <w:r w:rsidRPr="00994282">
                              <w:rPr>
                                <w:rFonts w:asciiTheme="majorHAnsi" w:hAnsiTheme="majorHAnsi" w:cstheme="majorHAnsi"/>
                                <w:sz w:val="22"/>
                                <w:szCs w:val="22"/>
                                <w:lang w:val="en-US"/>
                              </w:rPr>
                              <w:t xml:space="preserve">linear and not interpretable although </w:t>
                            </w:r>
                            <w:r>
                              <w:rPr>
                                <w:rFonts w:asciiTheme="majorHAnsi" w:hAnsiTheme="majorHAnsi" w:cstheme="majorHAnsi"/>
                                <w:sz w:val="22"/>
                                <w:szCs w:val="22"/>
                                <w:lang w:val="en-US"/>
                              </w:rPr>
                              <w:t xml:space="preserve">the model was </w:t>
                            </w:r>
                            <w:r w:rsidRPr="00994282">
                              <w:rPr>
                                <w:rFonts w:asciiTheme="majorHAnsi" w:hAnsiTheme="majorHAnsi" w:cstheme="majorHAnsi"/>
                                <w:sz w:val="22"/>
                                <w:szCs w:val="22"/>
                                <w:lang w:val="en-US"/>
                              </w:rPr>
                              <w:t>significative</w:t>
                            </w:r>
                            <w:r>
                              <w:rPr>
                                <w:rFonts w:asciiTheme="majorHAnsi" w:hAnsiTheme="majorHAnsi" w:cstheme="majorHAnsi"/>
                                <w:sz w:val="22"/>
                                <w:szCs w:val="22"/>
                                <w:lang w:val="en-US"/>
                              </w:rPr>
                              <w:t xml:space="preserve"> (Figure S1)</w:t>
                            </w:r>
                            <w:r w:rsidRPr="00994282">
                              <w:rPr>
                                <w:rFonts w:asciiTheme="majorHAnsi" w:hAnsiTheme="majorHAnsi" w:cstheme="majorHAnsi"/>
                                <w:sz w:val="22"/>
                                <w:szCs w:val="22"/>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B8EE99" id="_x0000_s1028" type="#_x0000_t202" style="position:absolute;margin-left:-9.15pt;margin-top:13.15pt;width:464.1pt;height:148.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" fillcolor="white [3201]" stroked="f" strokeweight=".5pt">
                <v:textbox>
                  <w:txbxContent>
                    <w:p w14:paraId="4B58B755" w14:textId="77777777" w:rsidR="00DA1A77" w:rsidRPr="00994282" w:rsidRDefault="00DA1A77" w:rsidP="00F8419F">
                      <w:pPr>
                        <w:jc w:val="both"/>
                        <w:rPr>
                          <w:rFonts w:asciiTheme="majorHAnsi" w:hAnsiTheme="majorHAnsi" w:cstheme="majorHAnsi"/>
                          <w:b/>
                          <w:bCs/>
                          <w:sz w:val="22"/>
                          <w:szCs w:val="22"/>
                          <w:lang w:val="en-US"/>
                        </w:rPr>
                      </w:pPr>
                      <w:r w:rsidRPr="00994282">
                        <w:rPr>
                          <w:rFonts w:asciiTheme="majorHAnsi" w:hAnsiTheme="majorHAnsi" w:cstheme="majorHAnsi"/>
                          <w:b/>
                          <w:bCs/>
                          <w:sz w:val="22"/>
                          <w:szCs w:val="22"/>
                          <w:lang w:val="en-US"/>
                        </w:rPr>
                        <w:t>FIGURE 5</w:t>
                      </w:r>
                    </w:p>
                    <w:p w14:paraId="257E0DD3" w14:textId="77777777" w:rsidR="00DA1A77" w:rsidRPr="00994282" w:rsidRDefault="00DA1A77" w:rsidP="00F8419F">
                      <w:pPr>
                        <w:jc w:val="both"/>
                        <w:rPr>
                          <w:rFonts w:asciiTheme="majorHAnsi" w:hAnsiTheme="majorHAnsi" w:cstheme="majorHAnsi"/>
                          <w:b/>
                          <w:bCs/>
                          <w:sz w:val="22"/>
                          <w:szCs w:val="22"/>
                          <w:lang w:val="en-US"/>
                        </w:rPr>
                      </w:pPr>
                    </w:p>
                    <w:p w14:paraId="6FE5183D" w14:textId="23D64DCA" w:rsidR="00DA1A77" w:rsidRPr="00994282" w:rsidRDefault="00DA1A77" w:rsidP="00F8419F">
                      <w:pPr>
                        <w:jc w:val="both"/>
                        <w:rPr>
                          <w:rFonts w:asciiTheme="majorHAnsi" w:hAnsiTheme="majorHAnsi" w:cstheme="majorHAnsi"/>
                          <w:sz w:val="22"/>
                          <w:szCs w:val="22"/>
                          <w:lang w:val="en-US"/>
                        </w:rPr>
                      </w:pPr>
                      <w:r w:rsidRPr="00994282">
                        <w:rPr>
                          <w:rFonts w:asciiTheme="majorHAnsi" w:hAnsiTheme="majorHAnsi" w:cstheme="majorHAnsi"/>
                          <w:sz w:val="22"/>
                          <w:szCs w:val="22"/>
                          <w:lang w:val="en-US"/>
                        </w:rPr>
                        <w:t>Relations</w:t>
                      </w:r>
                      <w:ins w:id="90" w:author="Sandra Ann Binning" w:date="2023-11-21T12:55:00Z">
                        <w:r w:rsidR="00C8134E">
                          <w:rPr>
                            <w:rFonts w:asciiTheme="majorHAnsi" w:hAnsiTheme="majorHAnsi" w:cstheme="majorHAnsi"/>
                            <w:sz w:val="22"/>
                            <w:szCs w:val="22"/>
                            <w:lang w:val="en-US"/>
                          </w:rPr>
                          <w:t>hips</w:t>
                        </w:r>
                      </w:ins>
                      <w:r w:rsidRPr="00994282">
                        <w:rPr>
                          <w:rFonts w:asciiTheme="majorHAnsi" w:hAnsiTheme="majorHAnsi" w:cstheme="majorHAnsi"/>
                          <w:sz w:val="22"/>
                          <w:szCs w:val="22"/>
                          <w:lang w:val="en-US"/>
                        </w:rPr>
                        <w:t xml:space="preserve"> between the fine-scale community infection prevalence and selected environmental drivers. All the models presented are univariate </w:t>
                      </w:r>
                      <w:r>
                        <w:rPr>
                          <w:rFonts w:asciiTheme="majorHAnsi" w:hAnsiTheme="majorHAnsi" w:cstheme="majorHAnsi"/>
                          <w:sz w:val="22"/>
                          <w:szCs w:val="22"/>
                          <w:lang w:val="en-US"/>
                        </w:rPr>
                        <w:t xml:space="preserve">binomial </w:t>
                      </w:r>
                      <w:r w:rsidRPr="00994282">
                        <w:rPr>
                          <w:rFonts w:asciiTheme="majorHAnsi" w:hAnsiTheme="majorHAnsi" w:cstheme="majorHAnsi"/>
                          <w:sz w:val="22"/>
                          <w:szCs w:val="22"/>
                          <w:lang w:val="en-US"/>
                        </w:rPr>
                        <w:t xml:space="preserve">generalized additive mixed models with the lake as a random effect on the intercept. The </w:t>
                      </w:r>
                      <w:r>
                        <w:rPr>
                          <w:rFonts w:asciiTheme="majorHAnsi" w:hAnsiTheme="majorHAnsi" w:cstheme="majorHAnsi"/>
                          <w:sz w:val="22"/>
                          <w:szCs w:val="22"/>
                          <w:lang w:val="en-US"/>
                        </w:rPr>
                        <w:t>partial</w:t>
                      </w:r>
                      <w:r w:rsidRPr="00994282">
                        <w:rPr>
                          <w:rFonts w:asciiTheme="majorHAnsi" w:hAnsiTheme="majorHAnsi" w:cstheme="majorHAnsi"/>
                          <w:sz w:val="22"/>
                          <w:szCs w:val="22"/>
                          <w:lang w:val="en-US"/>
                        </w:rPr>
                        <w:t xml:space="preserve"> effects of the environmental variables on the prevalence are presented</w:t>
                      </w:r>
                      <w:r>
                        <w:rPr>
                          <w:rFonts w:asciiTheme="majorHAnsi" w:hAnsiTheme="majorHAnsi" w:cstheme="majorHAnsi"/>
                          <w:sz w:val="22"/>
                          <w:szCs w:val="22"/>
                          <w:lang w:val="en-US"/>
                        </w:rPr>
                        <w:t xml:space="preserve"> for the significant models</w:t>
                      </w:r>
                      <w:r w:rsidRPr="00994282">
                        <w:rPr>
                          <w:rFonts w:asciiTheme="majorHAnsi" w:hAnsiTheme="majorHAnsi" w:cstheme="majorHAnsi"/>
                          <w:sz w:val="22"/>
                          <w:szCs w:val="22"/>
                          <w:lang w:val="en-US"/>
                        </w:rPr>
                        <w:t xml:space="preserve">. The ticks on the x-axes indicate a data point. </w:t>
                      </w:r>
                      <w:r w:rsidRPr="00DB2E10">
                        <w:rPr>
                          <w:rFonts w:asciiTheme="majorHAnsi" w:hAnsiTheme="majorHAnsi" w:cstheme="majorHAnsi"/>
                          <w:b/>
                          <w:bCs/>
                          <w:sz w:val="22"/>
                          <w:szCs w:val="22"/>
                          <w:lang w:val="en-US"/>
                        </w:rPr>
                        <w:t>(A)</w:t>
                      </w:r>
                      <w:r>
                        <w:rPr>
                          <w:rFonts w:asciiTheme="majorHAnsi" w:hAnsiTheme="majorHAnsi" w:cstheme="majorHAnsi"/>
                          <w:sz w:val="22"/>
                          <w:szCs w:val="22"/>
                          <w:lang w:val="en-US"/>
                        </w:rPr>
                        <w:t xml:space="preserve"> </w:t>
                      </w:r>
                      <w:r w:rsidRPr="00994282">
                        <w:rPr>
                          <w:rFonts w:asciiTheme="majorHAnsi" w:hAnsiTheme="majorHAnsi" w:cstheme="majorHAnsi"/>
                          <w:sz w:val="22"/>
                          <w:szCs w:val="22"/>
                          <w:lang w:val="en-US"/>
                        </w:rPr>
                        <w:t xml:space="preserve">TN:TP ratio, </w:t>
                      </w:r>
                      <w:r w:rsidRPr="00DB2E10">
                        <w:rPr>
                          <w:rFonts w:asciiTheme="majorHAnsi" w:hAnsiTheme="majorHAnsi" w:cstheme="majorHAnsi"/>
                          <w:b/>
                          <w:bCs/>
                          <w:sz w:val="22"/>
                          <w:szCs w:val="22"/>
                          <w:lang w:val="en-US"/>
                        </w:rPr>
                        <w:t xml:space="preserve">(B) </w:t>
                      </w:r>
                      <w:r w:rsidRPr="00994282">
                        <w:rPr>
                          <w:rFonts w:asciiTheme="majorHAnsi" w:hAnsiTheme="majorHAnsi" w:cstheme="majorHAnsi"/>
                          <w:sz w:val="22"/>
                          <w:szCs w:val="22"/>
                          <w:lang w:val="en-US"/>
                        </w:rPr>
                        <w:t xml:space="preserve">macrophyte coverage, </w:t>
                      </w:r>
                      <w:r w:rsidRPr="00DB2E10">
                        <w:rPr>
                          <w:rFonts w:asciiTheme="majorHAnsi" w:hAnsiTheme="majorHAnsi" w:cstheme="majorHAnsi"/>
                          <w:b/>
                          <w:bCs/>
                          <w:sz w:val="22"/>
                          <w:szCs w:val="22"/>
                          <w:lang w:val="en-US"/>
                        </w:rPr>
                        <w:t>(C)</w:t>
                      </w:r>
                      <w:r>
                        <w:rPr>
                          <w:rFonts w:asciiTheme="majorHAnsi" w:hAnsiTheme="majorHAnsi" w:cstheme="majorHAnsi"/>
                          <w:sz w:val="22"/>
                          <w:szCs w:val="22"/>
                          <w:lang w:val="en-US"/>
                        </w:rPr>
                        <w:t xml:space="preserve"> </w:t>
                      </w:r>
                      <w:r w:rsidRPr="00994282">
                        <w:rPr>
                          <w:rFonts w:asciiTheme="majorHAnsi" w:hAnsiTheme="majorHAnsi" w:cstheme="majorHAnsi"/>
                          <w:sz w:val="22"/>
                          <w:szCs w:val="22"/>
                          <w:lang w:val="en-US"/>
                        </w:rPr>
                        <w:t xml:space="preserve">temperature, </w:t>
                      </w:r>
                      <w:r w:rsidRPr="00DB2E10">
                        <w:rPr>
                          <w:rFonts w:asciiTheme="majorHAnsi" w:hAnsiTheme="majorHAnsi" w:cstheme="majorHAnsi"/>
                          <w:b/>
                          <w:bCs/>
                          <w:sz w:val="22"/>
                          <w:szCs w:val="22"/>
                          <w:lang w:val="en-US"/>
                        </w:rPr>
                        <w:t>(D)</w:t>
                      </w:r>
                      <w:r>
                        <w:rPr>
                          <w:rFonts w:asciiTheme="majorHAnsi" w:hAnsiTheme="majorHAnsi" w:cstheme="majorHAnsi"/>
                          <w:sz w:val="22"/>
                          <w:szCs w:val="22"/>
                          <w:lang w:val="en-US"/>
                        </w:rPr>
                        <w:t xml:space="preserve"> </w:t>
                      </w:r>
                      <w:r w:rsidRPr="00994282">
                        <w:rPr>
                          <w:rFonts w:asciiTheme="majorHAnsi" w:hAnsiTheme="majorHAnsi" w:cstheme="majorHAnsi"/>
                          <w:sz w:val="22"/>
                          <w:szCs w:val="22"/>
                          <w:lang w:val="en-US"/>
                        </w:rPr>
                        <w:t xml:space="preserve">turbidity, </w:t>
                      </w:r>
                      <w:r w:rsidRPr="00DB2E10">
                        <w:rPr>
                          <w:rFonts w:asciiTheme="majorHAnsi" w:hAnsiTheme="majorHAnsi" w:cstheme="majorHAnsi"/>
                          <w:b/>
                          <w:bCs/>
                          <w:sz w:val="22"/>
                          <w:szCs w:val="22"/>
                          <w:lang w:val="en-US"/>
                        </w:rPr>
                        <w:t>(E)</w:t>
                      </w:r>
                      <w:r>
                        <w:rPr>
                          <w:rFonts w:asciiTheme="majorHAnsi" w:hAnsiTheme="majorHAnsi" w:cstheme="majorHAnsi"/>
                          <w:sz w:val="22"/>
                          <w:szCs w:val="22"/>
                          <w:lang w:val="en-US"/>
                        </w:rPr>
                        <w:t xml:space="preserve"> </w:t>
                      </w:r>
                      <w:r w:rsidRPr="00994282">
                        <w:rPr>
                          <w:rFonts w:asciiTheme="majorHAnsi" w:hAnsiTheme="majorHAnsi" w:cstheme="majorHAnsi"/>
                          <w:sz w:val="22"/>
                          <w:szCs w:val="22"/>
                          <w:lang w:val="en-US"/>
                        </w:rPr>
                        <w:t xml:space="preserve">pH, </w:t>
                      </w:r>
                      <w:r w:rsidRPr="00DB2E10">
                        <w:rPr>
                          <w:rFonts w:asciiTheme="majorHAnsi" w:hAnsiTheme="majorHAnsi" w:cstheme="majorHAnsi"/>
                          <w:b/>
                          <w:bCs/>
                          <w:sz w:val="22"/>
                          <w:szCs w:val="22"/>
                          <w:lang w:val="en-US"/>
                        </w:rPr>
                        <w:t>(F)</w:t>
                      </w:r>
                      <w:r>
                        <w:rPr>
                          <w:rFonts w:asciiTheme="majorHAnsi" w:hAnsiTheme="majorHAnsi" w:cstheme="majorHAnsi"/>
                          <w:sz w:val="22"/>
                          <w:szCs w:val="22"/>
                          <w:lang w:val="en-US"/>
                        </w:rPr>
                        <w:t xml:space="preserve"> </w:t>
                      </w:r>
                      <w:r w:rsidRPr="00994282">
                        <w:rPr>
                          <w:rFonts w:asciiTheme="majorHAnsi" w:hAnsiTheme="majorHAnsi" w:cstheme="majorHAnsi"/>
                          <w:sz w:val="22"/>
                          <w:szCs w:val="22"/>
                          <w:lang w:val="en-US"/>
                        </w:rPr>
                        <w:t xml:space="preserve">dissolved oxygen, </w:t>
                      </w:r>
                      <w:r w:rsidRPr="00DB2E10">
                        <w:rPr>
                          <w:rFonts w:asciiTheme="majorHAnsi" w:hAnsiTheme="majorHAnsi" w:cstheme="majorHAnsi"/>
                          <w:b/>
                          <w:bCs/>
                          <w:sz w:val="22"/>
                          <w:szCs w:val="22"/>
                          <w:lang w:val="en-US"/>
                        </w:rPr>
                        <w:t>(G)</w:t>
                      </w:r>
                      <w:r>
                        <w:rPr>
                          <w:rFonts w:asciiTheme="majorHAnsi" w:hAnsiTheme="majorHAnsi" w:cstheme="majorHAnsi"/>
                          <w:sz w:val="22"/>
                          <w:szCs w:val="22"/>
                          <w:lang w:val="en-US"/>
                        </w:rPr>
                        <w:t xml:space="preserve"> </w:t>
                      </w:r>
                      <w:r w:rsidRPr="00994282">
                        <w:rPr>
                          <w:rFonts w:asciiTheme="majorHAnsi" w:hAnsiTheme="majorHAnsi" w:cstheme="majorHAnsi"/>
                          <w:sz w:val="22"/>
                          <w:szCs w:val="22"/>
                          <w:lang w:val="en-US"/>
                        </w:rPr>
                        <w:t xml:space="preserve">conductivity and </w:t>
                      </w:r>
                      <w:r w:rsidRPr="00DB2E10">
                        <w:rPr>
                          <w:rFonts w:asciiTheme="majorHAnsi" w:hAnsiTheme="majorHAnsi" w:cstheme="majorHAnsi"/>
                          <w:b/>
                          <w:bCs/>
                          <w:sz w:val="22"/>
                          <w:szCs w:val="22"/>
                          <w:lang w:val="en-US"/>
                        </w:rPr>
                        <w:t>(H)</w:t>
                      </w:r>
                      <w:r>
                        <w:rPr>
                          <w:rFonts w:asciiTheme="majorHAnsi" w:hAnsiTheme="majorHAnsi" w:cstheme="majorHAnsi"/>
                          <w:sz w:val="22"/>
                          <w:szCs w:val="22"/>
                          <w:lang w:val="en-US"/>
                        </w:rPr>
                        <w:t xml:space="preserve"> </w:t>
                      </w:r>
                      <w:r w:rsidRPr="00994282">
                        <w:rPr>
                          <w:rFonts w:asciiTheme="majorHAnsi" w:hAnsiTheme="majorHAnsi" w:cstheme="majorHAnsi"/>
                          <w:sz w:val="22"/>
                          <w:szCs w:val="22"/>
                          <w:lang w:val="en-US"/>
                        </w:rPr>
                        <w:t xml:space="preserve">Simpson’s Diversity Index are </w:t>
                      </w:r>
                      <w:r>
                        <w:rPr>
                          <w:rFonts w:asciiTheme="majorHAnsi" w:hAnsiTheme="majorHAnsi" w:cstheme="majorHAnsi"/>
                          <w:sz w:val="22"/>
                          <w:szCs w:val="22"/>
                          <w:lang w:val="en-US"/>
                        </w:rPr>
                        <w:t>site</w:t>
                      </w:r>
                      <w:r w:rsidRPr="00994282">
                        <w:rPr>
                          <w:rFonts w:asciiTheme="majorHAnsi" w:hAnsiTheme="majorHAnsi" w:cstheme="majorHAnsi"/>
                          <w:sz w:val="22"/>
                          <w:szCs w:val="22"/>
                          <w:lang w:val="en-US"/>
                        </w:rPr>
                        <w:t xml:space="preserve">-scale measurements while </w:t>
                      </w:r>
                      <w:r w:rsidRPr="00DB2E10">
                        <w:rPr>
                          <w:rFonts w:asciiTheme="majorHAnsi" w:hAnsiTheme="majorHAnsi" w:cstheme="majorHAnsi"/>
                          <w:b/>
                          <w:bCs/>
                          <w:sz w:val="22"/>
                          <w:szCs w:val="22"/>
                          <w:lang w:val="en-US"/>
                        </w:rPr>
                        <w:t>(I)</w:t>
                      </w:r>
                      <w:r>
                        <w:rPr>
                          <w:rFonts w:asciiTheme="majorHAnsi" w:hAnsiTheme="majorHAnsi" w:cstheme="majorHAnsi"/>
                          <w:sz w:val="22"/>
                          <w:szCs w:val="22"/>
                          <w:lang w:val="en-US"/>
                        </w:rPr>
                        <w:t xml:space="preserve"> </w:t>
                      </w:r>
                      <w:proofErr w:type="spellStart"/>
                      <w:r w:rsidRPr="00994282">
                        <w:rPr>
                          <w:rFonts w:asciiTheme="majorHAnsi" w:hAnsiTheme="majorHAnsi" w:cstheme="majorHAnsi"/>
                          <w:sz w:val="22"/>
                          <w:szCs w:val="22"/>
                          <w:lang w:val="en-US"/>
                        </w:rPr>
                        <w:t>area:perimeter</w:t>
                      </w:r>
                      <w:proofErr w:type="spellEnd"/>
                      <w:r w:rsidRPr="00994282">
                        <w:rPr>
                          <w:rFonts w:asciiTheme="majorHAnsi" w:hAnsiTheme="majorHAnsi" w:cstheme="majorHAnsi"/>
                          <w:sz w:val="22"/>
                          <w:szCs w:val="22"/>
                          <w:lang w:val="en-US"/>
                        </w:rPr>
                        <w:t xml:space="preserve"> ratio is a l</w:t>
                      </w:r>
                      <w:r>
                        <w:rPr>
                          <w:rFonts w:asciiTheme="majorHAnsi" w:hAnsiTheme="majorHAnsi" w:cstheme="majorHAnsi"/>
                          <w:sz w:val="22"/>
                          <w:szCs w:val="22"/>
                          <w:lang w:val="en-US"/>
                        </w:rPr>
                        <w:t>ake</w:t>
                      </w:r>
                      <w:r w:rsidRPr="00994282">
                        <w:rPr>
                          <w:rFonts w:asciiTheme="majorHAnsi" w:hAnsiTheme="majorHAnsi" w:cstheme="majorHAnsi"/>
                          <w:sz w:val="22"/>
                          <w:szCs w:val="22"/>
                          <w:lang w:val="en-US"/>
                        </w:rPr>
                        <w:t xml:space="preserve"> attribute. The perimeter model is not presented because it was highly </w:t>
                      </w:r>
                      <w:r>
                        <w:rPr>
                          <w:rFonts w:asciiTheme="majorHAnsi" w:hAnsiTheme="majorHAnsi" w:cstheme="majorHAnsi"/>
                          <w:sz w:val="22"/>
                          <w:szCs w:val="22"/>
                          <w:lang w:val="en-US"/>
                        </w:rPr>
                        <w:t>non-</w:t>
                      </w:r>
                      <w:r w:rsidRPr="00994282">
                        <w:rPr>
                          <w:rFonts w:asciiTheme="majorHAnsi" w:hAnsiTheme="majorHAnsi" w:cstheme="majorHAnsi"/>
                          <w:sz w:val="22"/>
                          <w:szCs w:val="22"/>
                          <w:lang w:val="en-US"/>
                        </w:rPr>
                        <w:t xml:space="preserve">linear and not interpretable although </w:t>
                      </w:r>
                      <w:r>
                        <w:rPr>
                          <w:rFonts w:asciiTheme="majorHAnsi" w:hAnsiTheme="majorHAnsi" w:cstheme="majorHAnsi"/>
                          <w:sz w:val="22"/>
                          <w:szCs w:val="22"/>
                          <w:lang w:val="en-US"/>
                        </w:rPr>
                        <w:t xml:space="preserve">the model was </w:t>
                      </w:r>
                      <w:r w:rsidRPr="00994282">
                        <w:rPr>
                          <w:rFonts w:asciiTheme="majorHAnsi" w:hAnsiTheme="majorHAnsi" w:cstheme="majorHAnsi"/>
                          <w:sz w:val="22"/>
                          <w:szCs w:val="22"/>
                          <w:lang w:val="en-US"/>
                        </w:rPr>
                        <w:t>significative</w:t>
                      </w:r>
                      <w:r>
                        <w:rPr>
                          <w:rFonts w:asciiTheme="majorHAnsi" w:hAnsiTheme="majorHAnsi" w:cstheme="majorHAnsi"/>
                          <w:sz w:val="22"/>
                          <w:szCs w:val="22"/>
                          <w:lang w:val="en-US"/>
                        </w:rPr>
                        <w:t xml:space="preserve"> (Figure S1)</w:t>
                      </w:r>
                      <w:r w:rsidRPr="00994282">
                        <w:rPr>
                          <w:rFonts w:asciiTheme="majorHAnsi" w:hAnsiTheme="majorHAnsi" w:cstheme="majorHAnsi"/>
                          <w:sz w:val="22"/>
                          <w:szCs w:val="22"/>
                          <w:lang w:val="en-US"/>
                        </w:rPr>
                        <w:t xml:space="preserve">. </w:t>
                      </w:r>
                    </w:p>
                  </w:txbxContent>
                </v:textbox>
              </v:shape>
            </w:pict>
          </mc:Fallback>
        </mc:AlternateContent>
      </w:r>
    </w:p>
    <w:p w14:paraId="6DBB73DC" w14:textId="08151415" w:rsidR="00F8419F" w:rsidRPr="00C01F38" w:rsidRDefault="00F8419F" w:rsidP="004454DA">
      <w:pPr>
        <w:spacing w:line="360" w:lineRule="auto"/>
        <w:ind w:firstLine="360"/>
        <w:jc w:val="both"/>
        <w:rPr>
          <w:rFonts w:asciiTheme="majorHAnsi" w:hAnsiTheme="majorHAnsi" w:cstheme="majorHAnsi"/>
          <w:lang w:val="en-US"/>
        </w:rPr>
      </w:pPr>
    </w:p>
    <w:sectPr w:rsidR="00F8419F" w:rsidRPr="00C01F38">
      <w:pgSz w:w="12240" w:h="15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uliane Vigneault" w:date="2024-01-08T12:38:00Z" w:initials="JV">
    <w:p w14:paraId="57929F38" w14:textId="77777777" w:rsidR="00754A8A" w:rsidRDefault="00754A8A" w:rsidP="00754A8A">
      <w:r>
        <w:rPr>
          <w:rStyle w:val="Marquedecommentaire"/>
        </w:rPr>
        <w:annotationRef/>
      </w:r>
      <w:r>
        <w:rPr>
          <w:sz w:val="20"/>
          <w:szCs w:val="20"/>
        </w:rPr>
        <w:t>don’t know if this should be in the discussion instead</w:t>
      </w:r>
    </w:p>
  </w:comment>
  <w:comment w:id="1" w:author="Juliane Vigneault" w:date="2024-01-08T13:58:00Z" w:initials="JV">
    <w:p w14:paraId="56AE45B5" w14:textId="77777777" w:rsidR="0076048F" w:rsidRDefault="0076048F" w:rsidP="0076048F">
      <w:r>
        <w:rPr>
          <w:rStyle w:val="Marquedecommentaire"/>
        </w:rPr>
        <w:annotationRef/>
      </w:r>
      <w:r>
        <w:rPr>
          <w:sz w:val="20"/>
          <w:szCs w:val="20"/>
        </w:rPr>
        <w:t>In discussion?</w:t>
      </w:r>
    </w:p>
  </w:comment>
  <w:comment w:id="2" w:author="Binning Sandra Ann" w:date="2023-11-21T12:47:00Z" w:initials="SAB">
    <w:p w14:paraId="6A865346" w14:textId="0142528A" w:rsidR="00DA1A77" w:rsidRPr="00DA1A77" w:rsidRDefault="00DA1A77">
      <w:pPr>
        <w:pStyle w:val="Commentaire"/>
        <w:rPr>
          <w:lang w:val="en-CA"/>
        </w:rPr>
      </w:pPr>
      <w:r>
        <w:rPr>
          <w:rStyle w:val="Marquedecommentaire"/>
        </w:rPr>
        <w:annotationRef/>
      </w:r>
      <w:r w:rsidRPr="00DA1A77">
        <w:rPr>
          <w:lang w:val="en-CA"/>
        </w:rPr>
        <w:t xml:space="preserve">Talk about each variable one at a time to </w:t>
      </w:r>
      <w:r>
        <w:rPr>
          <w:lang w:val="en-CA"/>
        </w:rPr>
        <w:t>make sure the reader follows.</w:t>
      </w:r>
    </w:p>
  </w:comment>
  <w:comment w:id="3" w:author="Binning Sandra Ann" w:date="2023-11-21T12:49:00Z" w:initials="SAB">
    <w:p w14:paraId="3A8781B2" w14:textId="77777777" w:rsidR="00B34AE0" w:rsidRPr="00DA1A77" w:rsidRDefault="00B34AE0" w:rsidP="00B34AE0">
      <w:pPr>
        <w:pStyle w:val="Commentaire"/>
        <w:rPr>
          <w:lang w:val="en-CA"/>
        </w:rPr>
      </w:pPr>
      <w:r>
        <w:rPr>
          <w:rStyle w:val="Marquedecommentaire"/>
        </w:rPr>
        <w:annotationRef/>
      </w:r>
      <w:r w:rsidRPr="00DA1A77">
        <w:rPr>
          <w:lang w:val="en-CA"/>
        </w:rPr>
        <w:t xml:space="preserve">I’m not sure what  you are trying to say here. I think you should group all of the </w:t>
      </w:r>
      <w:r>
        <w:rPr>
          <w:lang w:val="en-CA"/>
        </w:rPr>
        <w:t>results related to the turbidity model together. Right now you move between turbitidy, temperature, TN:TP ratio back and forth, and it is very confusing to follow.</w:t>
      </w:r>
    </w:p>
  </w:comment>
  <w:comment w:id="5" w:author="Binning Sandra Ann" w:date="2023-11-21T12:53:00Z" w:initials="SAB">
    <w:p w14:paraId="588AD051" w14:textId="57788D0F" w:rsidR="00C8134E" w:rsidRPr="00C8134E" w:rsidRDefault="00C8134E">
      <w:pPr>
        <w:pStyle w:val="Commentaire"/>
        <w:rPr>
          <w:lang w:val="en-CA"/>
        </w:rPr>
      </w:pPr>
      <w:r>
        <w:rPr>
          <w:rStyle w:val="Marquedecommentaire"/>
        </w:rPr>
        <w:annotationRef/>
      </w:r>
      <w:r w:rsidRPr="00C8134E">
        <w:rPr>
          <w:lang w:val="en-CA"/>
        </w:rPr>
        <w:t>Can you give a number</w:t>
      </w:r>
      <w:r>
        <w:rPr>
          <w:lang w:val="en-CA"/>
        </w:rPr>
        <w:t xml:space="preserve"> or two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7929F38" w15:done="0"/>
  <w15:commentEx w15:paraId="56AE45B5" w15:done="0"/>
  <w15:commentEx w15:paraId="6A865346" w15:done="0"/>
  <w15:commentEx w15:paraId="3A8781B2" w15:done="0"/>
  <w15:commentEx w15:paraId="588AD05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72EAB51D" w16cex:dateUtc="2024-01-08T17:38:00Z"/>
  <w16cex:commentExtensible w16cex:durableId="3F2E9BC9" w16cex:dateUtc="2024-01-08T18: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7929F38" w16cid:durableId="72EAB51D"/>
  <w16cid:commentId w16cid:paraId="56AE45B5" w16cid:durableId="3F2E9BC9"/>
  <w16cid:commentId w16cid:paraId="6A865346" w16cid:durableId="2907257B"/>
  <w16cid:commentId w16cid:paraId="3A8781B2" w16cid:durableId="39218D33"/>
  <w16cid:commentId w16cid:paraId="588AD051" w16cid:durableId="290726C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45084C"/>
    <w:multiLevelType w:val="hybridMultilevel"/>
    <w:tmpl w:val="023AEE3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2AA07897"/>
    <w:multiLevelType w:val="hybridMultilevel"/>
    <w:tmpl w:val="76760396"/>
    <w:lvl w:ilvl="0" w:tplc="3348B59A">
      <w:numFmt w:val="bullet"/>
      <w:lvlText w:val="-"/>
      <w:lvlJc w:val="left"/>
      <w:pPr>
        <w:ind w:left="720" w:hanging="360"/>
      </w:pPr>
      <w:rPr>
        <w:rFonts w:ascii="Calibri Light" w:eastAsiaTheme="minorHAnsi" w:hAnsi="Calibri Light" w:cs="Calibri Light"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5DA24FD0"/>
    <w:multiLevelType w:val="hybridMultilevel"/>
    <w:tmpl w:val="536EF496"/>
    <w:lvl w:ilvl="0" w:tplc="3348B59A">
      <w:numFmt w:val="bullet"/>
      <w:lvlText w:val="-"/>
      <w:lvlJc w:val="left"/>
      <w:pPr>
        <w:ind w:left="720" w:hanging="360"/>
      </w:pPr>
      <w:rPr>
        <w:rFonts w:ascii="Calibri Light" w:eastAsiaTheme="minorHAnsi" w:hAnsi="Calibri Light" w:cs="Calibri Light"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5F965814"/>
    <w:multiLevelType w:val="hybridMultilevel"/>
    <w:tmpl w:val="A1B06842"/>
    <w:lvl w:ilvl="0" w:tplc="3348B59A">
      <w:numFmt w:val="bullet"/>
      <w:lvlText w:val="-"/>
      <w:lvlJc w:val="left"/>
      <w:pPr>
        <w:ind w:left="720" w:hanging="360"/>
      </w:pPr>
      <w:rPr>
        <w:rFonts w:ascii="Calibri Light" w:eastAsiaTheme="minorHAnsi" w:hAnsi="Calibri Light" w:cs="Calibri Light"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63271F69"/>
    <w:multiLevelType w:val="hybridMultilevel"/>
    <w:tmpl w:val="5EDA491C"/>
    <w:lvl w:ilvl="0" w:tplc="7D0469CE">
      <w:start w:val="1"/>
      <w:numFmt w:val="upp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16cid:durableId="239408182">
    <w:abstractNumId w:val="0"/>
  </w:num>
  <w:num w:numId="2" w16cid:durableId="1146045902">
    <w:abstractNumId w:val="1"/>
  </w:num>
  <w:num w:numId="3" w16cid:durableId="969745013">
    <w:abstractNumId w:val="3"/>
  </w:num>
  <w:num w:numId="4" w16cid:durableId="1461681304">
    <w:abstractNumId w:val="2"/>
  </w:num>
  <w:num w:numId="5" w16cid:durableId="1592229309">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uliane Vigneault">
    <w15:presenceInfo w15:providerId="AD" w15:userId="S::juliane.vigneault@umontreal.ca::e9c5a2bf-ae4a-401c-a124-f1d6467fb539"/>
  </w15:person>
  <w15:person w15:author="Binning Sandra Ann">
    <w15:presenceInfo w15:providerId="AD" w15:userId="S-1-5-21-2046442738-783573707-16515117-1009734"/>
  </w15:person>
  <w15:person w15:author="Sandra Ann Binning">
    <w15:presenceInfo w15:providerId="AD" w15:userId="S-1-5-21-2046442738-783573707-16515117-100973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C8C"/>
    <w:rsid w:val="00047D41"/>
    <w:rsid w:val="000703AF"/>
    <w:rsid w:val="000722AA"/>
    <w:rsid w:val="000738DF"/>
    <w:rsid w:val="000B5C15"/>
    <w:rsid w:val="000B6441"/>
    <w:rsid w:val="000B7C0D"/>
    <w:rsid w:val="000C7212"/>
    <w:rsid w:val="000E13C3"/>
    <w:rsid w:val="000F2A66"/>
    <w:rsid w:val="00104431"/>
    <w:rsid w:val="00106DA3"/>
    <w:rsid w:val="00114236"/>
    <w:rsid w:val="0013275F"/>
    <w:rsid w:val="0014115D"/>
    <w:rsid w:val="00143D13"/>
    <w:rsid w:val="00150902"/>
    <w:rsid w:val="00160139"/>
    <w:rsid w:val="001601F4"/>
    <w:rsid w:val="00163D35"/>
    <w:rsid w:val="00165C9D"/>
    <w:rsid w:val="00184DA8"/>
    <w:rsid w:val="00192EBA"/>
    <w:rsid w:val="001A6132"/>
    <w:rsid w:val="001C2BF4"/>
    <w:rsid w:val="001D5003"/>
    <w:rsid w:val="001E0CCF"/>
    <w:rsid w:val="00206A97"/>
    <w:rsid w:val="00206E89"/>
    <w:rsid w:val="0021630C"/>
    <w:rsid w:val="0021740A"/>
    <w:rsid w:val="0022093C"/>
    <w:rsid w:val="00251813"/>
    <w:rsid w:val="00252338"/>
    <w:rsid w:val="002A41EC"/>
    <w:rsid w:val="002B641F"/>
    <w:rsid w:val="002E00EF"/>
    <w:rsid w:val="002E34DD"/>
    <w:rsid w:val="002F2505"/>
    <w:rsid w:val="002F2F86"/>
    <w:rsid w:val="00311C0F"/>
    <w:rsid w:val="003422E8"/>
    <w:rsid w:val="003600A8"/>
    <w:rsid w:val="00364D9E"/>
    <w:rsid w:val="0038096E"/>
    <w:rsid w:val="00393C8C"/>
    <w:rsid w:val="003A31C6"/>
    <w:rsid w:val="003D19C8"/>
    <w:rsid w:val="00410D9D"/>
    <w:rsid w:val="004454DA"/>
    <w:rsid w:val="00471CF9"/>
    <w:rsid w:val="00496806"/>
    <w:rsid w:val="00497532"/>
    <w:rsid w:val="004A1C20"/>
    <w:rsid w:val="004A79B7"/>
    <w:rsid w:val="004C4B73"/>
    <w:rsid w:val="004D0FDB"/>
    <w:rsid w:val="00502E23"/>
    <w:rsid w:val="005174CC"/>
    <w:rsid w:val="00534252"/>
    <w:rsid w:val="00537EA5"/>
    <w:rsid w:val="00540249"/>
    <w:rsid w:val="00542CA9"/>
    <w:rsid w:val="005777B0"/>
    <w:rsid w:val="005849A5"/>
    <w:rsid w:val="005963A3"/>
    <w:rsid w:val="005C25BB"/>
    <w:rsid w:val="005C4E85"/>
    <w:rsid w:val="00610D72"/>
    <w:rsid w:val="00650E33"/>
    <w:rsid w:val="00655678"/>
    <w:rsid w:val="006712F1"/>
    <w:rsid w:val="006745B5"/>
    <w:rsid w:val="00681311"/>
    <w:rsid w:val="006937FF"/>
    <w:rsid w:val="006B0265"/>
    <w:rsid w:val="006D2B59"/>
    <w:rsid w:val="006F23F7"/>
    <w:rsid w:val="00701EF6"/>
    <w:rsid w:val="00707142"/>
    <w:rsid w:val="00713AEF"/>
    <w:rsid w:val="00754A8A"/>
    <w:rsid w:val="0076048F"/>
    <w:rsid w:val="007B2624"/>
    <w:rsid w:val="007B4DF4"/>
    <w:rsid w:val="007B786B"/>
    <w:rsid w:val="007C6745"/>
    <w:rsid w:val="007C6DD2"/>
    <w:rsid w:val="007D3E69"/>
    <w:rsid w:val="007E50DD"/>
    <w:rsid w:val="0080174F"/>
    <w:rsid w:val="00823A6E"/>
    <w:rsid w:val="00840515"/>
    <w:rsid w:val="00877500"/>
    <w:rsid w:val="00880655"/>
    <w:rsid w:val="00891749"/>
    <w:rsid w:val="00897D01"/>
    <w:rsid w:val="008D35D2"/>
    <w:rsid w:val="008D46E1"/>
    <w:rsid w:val="008D5B41"/>
    <w:rsid w:val="00912E79"/>
    <w:rsid w:val="00914C16"/>
    <w:rsid w:val="00947563"/>
    <w:rsid w:val="0097791E"/>
    <w:rsid w:val="00994282"/>
    <w:rsid w:val="00995C9C"/>
    <w:rsid w:val="009A7C15"/>
    <w:rsid w:val="009B6487"/>
    <w:rsid w:val="009C2A7A"/>
    <w:rsid w:val="009E6ACF"/>
    <w:rsid w:val="00A06A65"/>
    <w:rsid w:val="00A574D8"/>
    <w:rsid w:val="00A70553"/>
    <w:rsid w:val="00A861AF"/>
    <w:rsid w:val="00A8671F"/>
    <w:rsid w:val="00AE1ACB"/>
    <w:rsid w:val="00AF26A1"/>
    <w:rsid w:val="00AF30DE"/>
    <w:rsid w:val="00B15E20"/>
    <w:rsid w:val="00B34AE0"/>
    <w:rsid w:val="00B453D4"/>
    <w:rsid w:val="00B52AD7"/>
    <w:rsid w:val="00B679D0"/>
    <w:rsid w:val="00B73DC2"/>
    <w:rsid w:val="00B74025"/>
    <w:rsid w:val="00BA3929"/>
    <w:rsid w:val="00BB0B0B"/>
    <w:rsid w:val="00BD3853"/>
    <w:rsid w:val="00BF266F"/>
    <w:rsid w:val="00C01F38"/>
    <w:rsid w:val="00C038FE"/>
    <w:rsid w:val="00C058D5"/>
    <w:rsid w:val="00C2558F"/>
    <w:rsid w:val="00C37509"/>
    <w:rsid w:val="00C40557"/>
    <w:rsid w:val="00C4512A"/>
    <w:rsid w:val="00C63750"/>
    <w:rsid w:val="00C8134E"/>
    <w:rsid w:val="00C90CBF"/>
    <w:rsid w:val="00CB0B6D"/>
    <w:rsid w:val="00CC0F14"/>
    <w:rsid w:val="00CC538E"/>
    <w:rsid w:val="00CE4F13"/>
    <w:rsid w:val="00CF1A0A"/>
    <w:rsid w:val="00D207D9"/>
    <w:rsid w:val="00D61128"/>
    <w:rsid w:val="00D670CD"/>
    <w:rsid w:val="00D9176A"/>
    <w:rsid w:val="00D936D1"/>
    <w:rsid w:val="00DA0C0A"/>
    <w:rsid w:val="00DA1A77"/>
    <w:rsid w:val="00DB2E10"/>
    <w:rsid w:val="00DC4F40"/>
    <w:rsid w:val="00DC7426"/>
    <w:rsid w:val="00DE2234"/>
    <w:rsid w:val="00DE2940"/>
    <w:rsid w:val="00DE5662"/>
    <w:rsid w:val="00E20549"/>
    <w:rsid w:val="00E36C1D"/>
    <w:rsid w:val="00E37648"/>
    <w:rsid w:val="00E77FE5"/>
    <w:rsid w:val="00E91647"/>
    <w:rsid w:val="00EB58D9"/>
    <w:rsid w:val="00EE03EA"/>
    <w:rsid w:val="00EF5D6A"/>
    <w:rsid w:val="00F05873"/>
    <w:rsid w:val="00F32802"/>
    <w:rsid w:val="00F35592"/>
    <w:rsid w:val="00F46128"/>
    <w:rsid w:val="00F62114"/>
    <w:rsid w:val="00F6595E"/>
    <w:rsid w:val="00F71DB4"/>
    <w:rsid w:val="00F7730B"/>
    <w:rsid w:val="00F8419F"/>
    <w:rsid w:val="00F90EDA"/>
    <w:rsid w:val="00FB2182"/>
    <w:rsid w:val="00FB3566"/>
    <w:rsid w:val="00FC74F6"/>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2A75B1"/>
  <w15:chartTrackingRefBased/>
  <w15:docId w15:val="{FD7FEFED-8255-1143-BE33-170E3D284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7730B"/>
    <w:pPr>
      <w:ind w:left="720"/>
      <w:contextualSpacing/>
    </w:pPr>
  </w:style>
  <w:style w:type="character" w:styleId="Marquedecommentaire">
    <w:name w:val="annotation reference"/>
    <w:basedOn w:val="Policepardfaut"/>
    <w:uiPriority w:val="99"/>
    <w:semiHidden/>
    <w:unhideWhenUsed/>
    <w:rsid w:val="0022093C"/>
    <w:rPr>
      <w:sz w:val="16"/>
      <w:szCs w:val="16"/>
    </w:rPr>
  </w:style>
  <w:style w:type="paragraph" w:styleId="Commentaire">
    <w:name w:val="annotation text"/>
    <w:basedOn w:val="Normal"/>
    <w:link w:val="CommentaireCar"/>
    <w:uiPriority w:val="99"/>
    <w:semiHidden/>
    <w:unhideWhenUsed/>
    <w:rsid w:val="0022093C"/>
    <w:rPr>
      <w:sz w:val="20"/>
      <w:szCs w:val="20"/>
    </w:rPr>
  </w:style>
  <w:style w:type="character" w:customStyle="1" w:styleId="CommentaireCar">
    <w:name w:val="Commentaire Car"/>
    <w:basedOn w:val="Policepardfaut"/>
    <w:link w:val="Commentaire"/>
    <w:uiPriority w:val="99"/>
    <w:semiHidden/>
    <w:rsid w:val="0022093C"/>
    <w:rPr>
      <w:sz w:val="20"/>
      <w:szCs w:val="20"/>
    </w:rPr>
  </w:style>
  <w:style w:type="paragraph" w:styleId="Objetducommentaire">
    <w:name w:val="annotation subject"/>
    <w:basedOn w:val="Commentaire"/>
    <w:next w:val="Commentaire"/>
    <w:link w:val="ObjetducommentaireCar"/>
    <w:uiPriority w:val="99"/>
    <w:semiHidden/>
    <w:unhideWhenUsed/>
    <w:rsid w:val="0022093C"/>
    <w:rPr>
      <w:b/>
      <w:bCs/>
    </w:rPr>
  </w:style>
  <w:style w:type="character" w:customStyle="1" w:styleId="ObjetducommentaireCar">
    <w:name w:val="Objet du commentaire Car"/>
    <w:basedOn w:val="CommentaireCar"/>
    <w:link w:val="Objetducommentaire"/>
    <w:uiPriority w:val="99"/>
    <w:semiHidden/>
    <w:rsid w:val="0022093C"/>
    <w:rPr>
      <w:b/>
      <w:bCs/>
      <w:sz w:val="20"/>
      <w:szCs w:val="20"/>
    </w:rPr>
  </w:style>
  <w:style w:type="paragraph" w:styleId="Rvision">
    <w:name w:val="Revision"/>
    <w:hidden/>
    <w:uiPriority w:val="99"/>
    <w:semiHidden/>
    <w:rsid w:val="00F32802"/>
  </w:style>
  <w:style w:type="character" w:styleId="Numrodeligne">
    <w:name w:val="line number"/>
    <w:basedOn w:val="Policepardfaut"/>
    <w:uiPriority w:val="99"/>
    <w:semiHidden/>
    <w:unhideWhenUsed/>
    <w:rsid w:val="00C40557"/>
  </w:style>
  <w:style w:type="paragraph" w:styleId="Textedebulles">
    <w:name w:val="Balloon Text"/>
    <w:basedOn w:val="Normal"/>
    <w:link w:val="TextedebullesCar"/>
    <w:uiPriority w:val="99"/>
    <w:semiHidden/>
    <w:unhideWhenUsed/>
    <w:rsid w:val="00B52AD7"/>
    <w:rPr>
      <w:rFonts w:ascii="Segoe UI" w:hAnsi="Segoe UI" w:cs="Segoe UI"/>
      <w:sz w:val="18"/>
      <w:szCs w:val="18"/>
    </w:rPr>
  </w:style>
  <w:style w:type="character" w:customStyle="1" w:styleId="TextedebullesCar">
    <w:name w:val="Texte de bulles Car"/>
    <w:basedOn w:val="Policepardfaut"/>
    <w:link w:val="Textedebulles"/>
    <w:uiPriority w:val="99"/>
    <w:semiHidden/>
    <w:rsid w:val="00B52AD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49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8/08/relationships/commentsExtensible" Target="commentsExtensible.xml"/><Relationship Id="rId5" Type="http://schemas.openxmlformats.org/officeDocument/2006/relationships/styles" Target="style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numbering" Target="numbering.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F466725DEB80348ABC973061B8F0EC7" ma:contentTypeVersion="17" ma:contentTypeDescription="Crée un document." ma:contentTypeScope="" ma:versionID="c96070badf5862ad6588dc7a97d9ffa8">
  <xsd:schema xmlns:xsd="http://www.w3.org/2001/XMLSchema" xmlns:xs="http://www.w3.org/2001/XMLSchema" xmlns:p="http://schemas.microsoft.com/office/2006/metadata/properties" xmlns:ns3="4032a3f5-9640-4126-88e9-19eeb8c66cef" xmlns:ns4="934d65dc-e19b-47ad-aaf7-637204f21f70" targetNamespace="http://schemas.microsoft.com/office/2006/metadata/properties" ma:root="true" ma:fieldsID="adc1c6a5e64e3d5a84716945a1c5761a" ns3:_="" ns4:_="">
    <xsd:import namespace="4032a3f5-9640-4126-88e9-19eeb8c66cef"/>
    <xsd:import namespace="934d65dc-e19b-47ad-aaf7-637204f21f70"/>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3:MediaServiceLocation" minOccurs="0"/>
                <xsd:element ref="ns4:SharedWithUsers" minOccurs="0"/>
                <xsd:element ref="ns4:SharedWithDetails" minOccurs="0"/>
                <xsd:element ref="ns4:SharingHintHash" minOccurs="0"/>
                <xsd:element ref="ns3:MediaLengthInSeconds" minOccurs="0"/>
                <xsd:element ref="ns3:MediaServiceObjectDetectorVersions" minOccurs="0"/>
                <xsd:element ref="ns3:_activity"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32a3f5-9640-4126-88e9-19eeb8c66ce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ObjectDetectorVersions" ma:index="22" nillable="true" ma:displayName="MediaServiceObjectDetectorVersions" ma:description="" ma:hidden="true" ma:indexed="true" ma:internalName="MediaServiceObjectDetectorVersions" ma:readOnly="true">
      <xsd:simpleType>
        <xsd:restriction base="dms:Text"/>
      </xsd:simpleType>
    </xsd:element>
    <xsd:element name="_activity" ma:index="23" nillable="true" ma:displayName="_activity" ma:hidden="true" ma:internalName="_activity">
      <xsd:simpleType>
        <xsd:restriction base="dms:Note"/>
      </xsd:simpleType>
    </xsd:element>
    <xsd:element name="MediaServiceSystemTags" ma:index="24"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34d65dc-e19b-47ad-aaf7-637204f21f70" elementFormDefault="qualified">
    <xsd:import namespace="http://schemas.microsoft.com/office/2006/documentManagement/types"/>
    <xsd:import namespace="http://schemas.microsoft.com/office/infopath/2007/PartnerControls"/>
    <xsd:element name="SharedWithUsers" ma:index="1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Partagé avec détails" ma:internalName="SharedWithDetails" ma:readOnly="true">
      <xsd:simpleType>
        <xsd:restriction base="dms:Note">
          <xsd:maxLength value="255"/>
        </xsd:restriction>
      </xsd:simpleType>
    </xsd:element>
    <xsd:element name="SharingHintHash" ma:index="20"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4032a3f5-9640-4126-88e9-19eeb8c66cef" xsi:nil="true"/>
  </documentManagement>
</p:properties>
</file>

<file path=customXml/itemProps1.xml><?xml version="1.0" encoding="utf-8"?>
<ds:datastoreItem xmlns:ds="http://schemas.openxmlformats.org/officeDocument/2006/customXml" ds:itemID="{BAD5745A-AAA0-4CFF-BEA7-BED96368EC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32a3f5-9640-4126-88e9-19eeb8c66cef"/>
    <ds:schemaRef ds:uri="934d65dc-e19b-47ad-aaf7-637204f21f7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A474F3F-4AC7-4340-A5F4-96B777BC2851}">
  <ds:schemaRefs>
    <ds:schemaRef ds:uri="http://schemas.microsoft.com/sharepoint/v3/contenttype/forms"/>
  </ds:schemaRefs>
</ds:datastoreItem>
</file>

<file path=customXml/itemProps3.xml><?xml version="1.0" encoding="utf-8"?>
<ds:datastoreItem xmlns:ds="http://schemas.openxmlformats.org/officeDocument/2006/customXml" ds:itemID="{9DBB990F-2603-4BAB-B0BD-76F88DE15ED3}">
  <ds:schemaRefs>
    <ds:schemaRef ds:uri="http://schemas.microsoft.com/office/2006/metadata/properties"/>
    <ds:schemaRef ds:uri="http://schemas.microsoft.com/office/infopath/2007/PartnerControls"/>
    <ds:schemaRef ds:uri="4032a3f5-9640-4126-88e9-19eeb8c66cef"/>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6</Pages>
  <Words>922</Words>
  <Characters>5071</Characters>
  <Application>Microsoft Office Word</Application>
  <DocSecurity>0</DocSecurity>
  <Lines>42</Lines>
  <Paragraphs>11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Juliane Vigneault</dc:creator>
  <cp:keywords/>
  <dc:description/>
  <cp:lastModifiedBy>Juliane Vigneault</cp:lastModifiedBy>
  <cp:revision>14</cp:revision>
  <dcterms:created xsi:type="dcterms:W3CDTF">2023-11-21T16:49:00Z</dcterms:created>
  <dcterms:modified xsi:type="dcterms:W3CDTF">2024-01-08T18:58:00Z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3cefa9747176871004076c65c4215182248868eca384eca150c9f0d334302d5a</vt:lpwstr>
  </property>
  <property fmtid="{D5CDD505-2E9C-101B-9397-08002B2CF9AE}" pid="3" name="ContentTypeId">
    <vt:lpwstr>0x010100CF466725DEB80348ABC973061B8F0EC7</vt:lpwstr>
  </property>
</Properties>
</file>