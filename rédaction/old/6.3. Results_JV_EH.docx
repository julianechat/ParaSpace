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66F35" w14:textId="0AE39388" w:rsidR="00393C8C" w:rsidRPr="00F7730B" w:rsidRDefault="00393C8C" w:rsidP="00497532">
      <w:pPr>
        <w:spacing w:line="276" w:lineRule="auto"/>
        <w:rPr>
          <w:rFonts w:asciiTheme="majorHAnsi" w:hAnsiTheme="majorHAnsi" w:cstheme="majorHAnsi"/>
          <w:b/>
          <w:bCs/>
          <w:lang w:val="en-US"/>
        </w:rPr>
      </w:pPr>
      <w:r w:rsidRPr="00F7730B">
        <w:rPr>
          <w:rFonts w:asciiTheme="majorHAnsi" w:hAnsiTheme="majorHAnsi" w:cstheme="majorHAnsi"/>
          <w:b/>
          <w:bCs/>
          <w:lang w:val="en-US"/>
        </w:rPr>
        <w:t>3 | RESULTS</w:t>
      </w:r>
    </w:p>
    <w:p w14:paraId="2A04AFFC" w14:textId="77777777" w:rsidR="00F32802" w:rsidRDefault="00F32802" w:rsidP="00497532">
      <w:pPr>
        <w:spacing w:line="276" w:lineRule="auto"/>
        <w:rPr>
          <w:ins w:id="0" w:author="Éric Harvey" w:date="2023-10-30T09:36:00Z"/>
          <w:rFonts w:asciiTheme="majorHAnsi" w:hAnsiTheme="majorHAnsi" w:cstheme="majorHAnsi"/>
          <w:lang w:val="en-US"/>
        </w:rPr>
      </w:pPr>
    </w:p>
    <w:p w14:paraId="4056600B" w14:textId="4F42EFB2" w:rsidR="00542CA9" w:rsidRPr="00F32802" w:rsidRDefault="00F32802" w:rsidP="00497532">
      <w:pPr>
        <w:spacing w:line="276" w:lineRule="auto"/>
        <w:rPr>
          <w:rFonts w:asciiTheme="majorHAnsi" w:hAnsiTheme="majorHAnsi" w:cstheme="majorHAnsi"/>
          <w:lang w:val="en-US"/>
          <w:rPrChange w:id="1" w:author="Éric Harvey" w:date="2023-10-30T09:36:00Z">
            <w:rPr>
              <w:rFonts w:asciiTheme="majorHAnsi" w:hAnsiTheme="majorHAnsi" w:cstheme="majorHAnsi"/>
              <w:b/>
              <w:bCs/>
              <w:i/>
              <w:iCs/>
              <w:lang w:val="en-US"/>
            </w:rPr>
          </w:rPrChange>
        </w:rPr>
      </w:pPr>
      <w:ins w:id="2" w:author="Éric Harvey" w:date="2023-10-30T09:35:00Z">
        <w:r w:rsidRPr="00F32802">
          <w:rPr>
            <w:rFonts w:asciiTheme="majorHAnsi" w:hAnsiTheme="majorHAnsi" w:cstheme="majorHAnsi"/>
            <w:lang w:val="en-US"/>
            <w:rPrChange w:id="3" w:author="Éric Harvey" w:date="2023-10-30T09:36:00Z">
              <w:rPr>
                <w:rFonts w:asciiTheme="majorHAnsi" w:hAnsiTheme="majorHAnsi" w:cstheme="majorHAnsi"/>
                <w:b/>
                <w:bCs/>
                <w:i/>
                <w:iCs/>
                <w:lang w:val="en-US"/>
              </w:rPr>
            </w:rPrChange>
          </w:rPr>
          <w:t xml:space="preserve">Our main objective was to test the effect </w:t>
        </w:r>
        <w:r w:rsidRPr="00F32802">
          <w:rPr>
            <w:rFonts w:asciiTheme="majorHAnsi" w:hAnsiTheme="majorHAnsi" w:cstheme="majorHAnsi"/>
            <w:kern w:val="0"/>
            <w:lang w:val="en-US"/>
          </w:rPr>
          <w:t xml:space="preserve">of spatial scale on infection prevalence estimates across </w:t>
        </w:r>
      </w:ins>
      <w:ins w:id="4" w:author="Éric Harvey" w:date="2023-10-30T09:36:00Z">
        <w:r w:rsidR="00B74025">
          <w:rPr>
            <w:rFonts w:asciiTheme="majorHAnsi" w:hAnsiTheme="majorHAnsi" w:cstheme="majorHAnsi"/>
            <w:kern w:val="0"/>
            <w:lang w:val="en-US"/>
          </w:rPr>
          <w:t>three different</w:t>
        </w:r>
      </w:ins>
      <w:ins w:id="5" w:author="Éric Harvey" w:date="2023-10-30T09:35:00Z">
        <w:r w:rsidRPr="00F32802">
          <w:rPr>
            <w:rFonts w:asciiTheme="majorHAnsi" w:hAnsiTheme="majorHAnsi" w:cstheme="majorHAnsi"/>
            <w:kern w:val="0"/>
            <w:lang w:val="en-US"/>
          </w:rPr>
          <w:t xml:space="preserve"> sampling methods</w:t>
        </w:r>
      </w:ins>
      <w:ins w:id="6" w:author="Éric Harvey" w:date="2023-10-30T09:36:00Z">
        <w:r w:rsidR="00B74025">
          <w:rPr>
            <w:rFonts w:asciiTheme="majorHAnsi" w:hAnsiTheme="majorHAnsi" w:cstheme="majorHAnsi"/>
            <w:kern w:val="0"/>
            <w:lang w:val="en-US"/>
          </w:rPr>
          <w:t xml:space="preserve"> (minnow trap, seine and transect). </w:t>
        </w:r>
      </w:ins>
      <w:ins w:id="7" w:author="Éric Harvey" w:date="2023-10-30T09:37:00Z">
        <w:r w:rsidR="00B74025">
          <w:rPr>
            <w:rFonts w:asciiTheme="majorHAnsi" w:hAnsiTheme="majorHAnsi" w:cstheme="majorHAnsi"/>
            <w:kern w:val="0"/>
            <w:lang w:val="en-US"/>
          </w:rPr>
          <w:t xml:space="preserve">First, we built infection </w:t>
        </w:r>
        <w:commentRangeStart w:id="8"/>
        <w:r w:rsidR="00B74025">
          <w:rPr>
            <w:rFonts w:asciiTheme="majorHAnsi" w:hAnsiTheme="majorHAnsi" w:cstheme="majorHAnsi"/>
            <w:kern w:val="0"/>
            <w:lang w:val="en-US"/>
          </w:rPr>
          <w:t>prevalence accumulation curves</w:t>
        </w:r>
      </w:ins>
      <w:ins w:id="9" w:author="Éric Harvey" w:date="2023-10-30T09:38:00Z">
        <w:r w:rsidR="00B74025">
          <w:rPr>
            <w:rFonts w:asciiTheme="majorHAnsi" w:hAnsiTheme="majorHAnsi" w:cstheme="majorHAnsi"/>
            <w:kern w:val="0"/>
            <w:lang w:val="en-US"/>
          </w:rPr>
          <w:t xml:space="preserve">, then we </w:t>
        </w:r>
        <w:r w:rsidR="00B74025">
          <w:rPr>
            <w:rFonts w:asciiTheme="majorHAnsi" w:hAnsiTheme="majorHAnsi" w:cstheme="majorHAnsi"/>
            <w:lang w:val="en-US"/>
          </w:rPr>
          <w:t>compared the frequency distribution of the lake’s prevalence for each sampling method</w:t>
        </w:r>
        <w:r w:rsidR="00B74025">
          <w:rPr>
            <w:rFonts w:asciiTheme="majorHAnsi" w:hAnsiTheme="majorHAnsi" w:cstheme="majorHAnsi"/>
            <w:lang w:val="en-US"/>
          </w:rPr>
          <w:t>, and finally we</w:t>
        </w:r>
      </w:ins>
      <w:ins w:id="10" w:author="Éric Harvey" w:date="2023-10-30T09:39:00Z">
        <w:r w:rsidR="00B74025">
          <w:rPr>
            <w:rFonts w:asciiTheme="majorHAnsi" w:hAnsiTheme="majorHAnsi" w:cstheme="majorHAnsi"/>
            <w:lang w:val="en-US"/>
          </w:rPr>
          <w:t xml:space="preserve"> identified predictors of prevalence patterns. </w:t>
        </w:r>
      </w:ins>
      <w:commentRangeEnd w:id="8"/>
      <w:ins w:id="11" w:author="Éric Harvey" w:date="2023-10-30T09:40:00Z">
        <w:r w:rsidR="00B74025">
          <w:rPr>
            <w:rStyle w:val="CommentReference"/>
          </w:rPr>
          <w:commentReference w:id="8"/>
        </w:r>
      </w:ins>
    </w:p>
    <w:p w14:paraId="7EBC5EF6" w14:textId="77777777" w:rsidR="00F32802" w:rsidRDefault="00F32802" w:rsidP="00497532">
      <w:pPr>
        <w:spacing w:line="276" w:lineRule="auto"/>
        <w:rPr>
          <w:ins w:id="12" w:author="Éric Harvey" w:date="2023-10-30T09:36:00Z"/>
          <w:rFonts w:asciiTheme="majorHAnsi" w:hAnsiTheme="majorHAnsi" w:cstheme="majorHAnsi"/>
          <w:b/>
          <w:bCs/>
          <w:i/>
          <w:iCs/>
          <w:lang w:val="en-US"/>
        </w:rPr>
      </w:pPr>
    </w:p>
    <w:p w14:paraId="5A545C0E" w14:textId="23D0077F" w:rsidR="00E91647" w:rsidRDefault="00E91647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 w:rsidR="00542CA9">
        <w:rPr>
          <w:rFonts w:asciiTheme="majorHAnsi" w:hAnsiTheme="majorHAnsi" w:cstheme="majorHAnsi"/>
          <w:b/>
          <w:bCs/>
          <w:i/>
          <w:iCs/>
          <w:lang w:val="en-US"/>
        </w:rPr>
        <w:t>1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Regional scale</w:t>
      </w:r>
    </w:p>
    <w:p w14:paraId="144CE400" w14:textId="2E361B8A" w:rsidR="00542CA9" w:rsidRDefault="00542CA9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571E01BD" w14:textId="05EDA798" w:rsidR="001C2BF4" w:rsidRDefault="00542CA9" w:rsidP="00650E33">
      <w:pPr>
        <w:spacing w:line="276" w:lineRule="auto"/>
        <w:jc w:val="both"/>
        <w:rPr>
          <w:ins w:id="13" w:author="Éric Harvey" w:date="2023-10-30T12:29:00Z"/>
          <w:rFonts w:asciiTheme="majorHAnsi" w:hAnsiTheme="majorHAnsi" w:cstheme="majorHAnsi"/>
          <w:lang w:val="en-US"/>
        </w:rPr>
      </w:pPr>
      <w:del w:id="14" w:author="Éric Harvey" w:date="2023-10-30T12:11:00Z">
        <w:r w:rsidDel="000722AA">
          <w:rPr>
            <w:rFonts w:asciiTheme="majorHAnsi" w:hAnsiTheme="majorHAnsi" w:cstheme="majorHAnsi"/>
            <w:lang w:val="en-US"/>
          </w:rPr>
          <w:delText xml:space="preserve">We resampled </w:delText>
        </w:r>
        <w:r w:rsidR="007B4DF4" w:rsidDel="000722AA">
          <w:rPr>
            <w:rFonts w:asciiTheme="majorHAnsi" w:hAnsiTheme="majorHAnsi" w:cstheme="majorHAnsi"/>
            <w:lang w:val="en-US"/>
          </w:rPr>
          <w:delText>our abundance</w:delText>
        </w:r>
        <w:r w:rsidDel="000722AA">
          <w:rPr>
            <w:rFonts w:asciiTheme="majorHAnsi" w:hAnsiTheme="majorHAnsi" w:cstheme="majorHAnsi"/>
            <w:lang w:val="en-US"/>
          </w:rPr>
          <w:delText xml:space="preserve"> data </w:delText>
        </w:r>
        <w:r w:rsidR="00650E33" w:rsidDel="000722AA">
          <w:rPr>
            <w:rFonts w:asciiTheme="majorHAnsi" w:hAnsiTheme="majorHAnsi" w:cstheme="majorHAnsi"/>
            <w:lang w:val="en-US"/>
          </w:rPr>
          <w:delText xml:space="preserve">from each sampling method </w:delText>
        </w:r>
        <w:r w:rsidR="007B4DF4" w:rsidDel="000722AA">
          <w:rPr>
            <w:rFonts w:asciiTheme="majorHAnsi" w:hAnsiTheme="majorHAnsi" w:cstheme="majorHAnsi"/>
            <w:lang w:val="en-US"/>
          </w:rPr>
          <w:delText xml:space="preserve">across all lakes </w:delText>
        </w:r>
        <w:r w:rsidDel="000722AA">
          <w:rPr>
            <w:rFonts w:asciiTheme="majorHAnsi" w:hAnsiTheme="majorHAnsi" w:cstheme="majorHAnsi"/>
            <w:lang w:val="en-US"/>
          </w:rPr>
          <w:delText xml:space="preserve">to look at </w:delText>
        </w:r>
        <w:r w:rsidR="007B4DF4" w:rsidDel="000722AA">
          <w:rPr>
            <w:rFonts w:asciiTheme="majorHAnsi" w:hAnsiTheme="majorHAnsi" w:cstheme="majorHAnsi"/>
            <w:lang w:val="en-US"/>
          </w:rPr>
          <w:delText xml:space="preserve">the </w:delText>
        </w:r>
        <w:r w:rsidDel="000722AA">
          <w:rPr>
            <w:rFonts w:asciiTheme="majorHAnsi" w:hAnsiTheme="majorHAnsi" w:cstheme="majorHAnsi"/>
            <w:lang w:val="en-US"/>
          </w:rPr>
          <w:delText xml:space="preserve">accumulation curves through an increasing </w:delText>
        </w:r>
        <w:r w:rsidR="007B4DF4" w:rsidDel="000722AA">
          <w:rPr>
            <w:rFonts w:asciiTheme="majorHAnsi" w:hAnsiTheme="majorHAnsi" w:cstheme="majorHAnsi"/>
            <w:lang w:val="en-US"/>
          </w:rPr>
          <w:delText xml:space="preserve">gradient </w:delText>
        </w:r>
        <w:r w:rsidDel="000722AA">
          <w:rPr>
            <w:rFonts w:asciiTheme="majorHAnsi" w:hAnsiTheme="majorHAnsi" w:cstheme="majorHAnsi"/>
            <w:lang w:val="en-US"/>
          </w:rPr>
          <w:delText>of sampling</w:delText>
        </w:r>
        <w:r w:rsidR="00C63750" w:rsidDel="000722AA">
          <w:rPr>
            <w:rFonts w:asciiTheme="majorHAnsi" w:hAnsiTheme="majorHAnsi" w:cstheme="majorHAnsi"/>
            <w:lang w:val="en-US"/>
          </w:rPr>
          <w:delText>s</w:delText>
        </w:r>
        <w:r w:rsidDel="000722AA">
          <w:rPr>
            <w:rFonts w:asciiTheme="majorHAnsi" w:hAnsiTheme="majorHAnsi" w:cstheme="majorHAnsi"/>
            <w:lang w:val="en-US"/>
          </w:rPr>
          <w:delText xml:space="preserve"> (</w:delText>
        </w:r>
        <w:r w:rsidR="007B4DF4" w:rsidRPr="007B4DF4" w:rsidDel="000722AA">
          <w:rPr>
            <w:rFonts w:asciiTheme="majorHAnsi" w:hAnsiTheme="majorHAnsi" w:cstheme="majorHAnsi"/>
            <w:lang w:val="en-US"/>
          </w:rPr>
          <w:delText>Figure 3</w:delText>
        </w:r>
        <w:r w:rsidRPr="007B4DF4" w:rsidDel="000722AA">
          <w:rPr>
            <w:rFonts w:asciiTheme="majorHAnsi" w:hAnsiTheme="majorHAnsi" w:cstheme="majorHAnsi"/>
            <w:lang w:val="en-US"/>
          </w:rPr>
          <w:delText>).</w:delText>
        </w:r>
        <w:r w:rsidR="00650E33" w:rsidDel="000722AA">
          <w:rPr>
            <w:rFonts w:asciiTheme="majorHAnsi" w:hAnsiTheme="majorHAnsi" w:cstheme="majorHAnsi"/>
            <w:lang w:val="en-US"/>
          </w:rPr>
          <w:delText xml:space="preserve"> </w:delText>
        </w:r>
      </w:del>
      <w:r w:rsidR="00C63750">
        <w:rPr>
          <w:rFonts w:asciiTheme="majorHAnsi" w:hAnsiTheme="majorHAnsi" w:cstheme="majorHAnsi"/>
          <w:lang w:val="en-US"/>
        </w:rPr>
        <w:t>The number of infected individuals (</w:t>
      </w:r>
      <w:ins w:id="15" w:author="Éric Harvey" w:date="2023-10-30T12:12:00Z">
        <w:r w:rsidR="000722AA">
          <w:rPr>
            <w:rFonts w:asciiTheme="majorHAnsi" w:hAnsiTheme="majorHAnsi" w:cstheme="majorHAnsi"/>
            <w:lang w:val="en-US"/>
          </w:rPr>
          <w:t>Fig. 3</w:t>
        </w:r>
      </w:ins>
      <w:r w:rsidR="00C63750">
        <w:rPr>
          <w:rFonts w:asciiTheme="majorHAnsi" w:hAnsiTheme="majorHAnsi" w:cstheme="majorHAnsi"/>
          <w:lang w:val="en-US"/>
        </w:rPr>
        <w:t>A) and t</w:t>
      </w:r>
      <w:r w:rsidR="00A70553">
        <w:rPr>
          <w:rFonts w:asciiTheme="majorHAnsi" w:hAnsiTheme="majorHAnsi" w:cstheme="majorHAnsi"/>
          <w:lang w:val="en-US"/>
        </w:rPr>
        <w:t>he t</w:t>
      </w:r>
      <w:r w:rsidR="00C63750">
        <w:rPr>
          <w:rFonts w:asciiTheme="majorHAnsi" w:hAnsiTheme="majorHAnsi" w:cstheme="majorHAnsi"/>
          <w:lang w:val="en-US"/>
        </w:rPr>
        <w:t>otal number of individuals (</w:t>
      </w:r>
      <w:ins w:id="16" w:author="Éric Harvey" w:date="2023-10-30T12:12:00Z">
        <w:r w:rsidR="000722AA">
          <w:rPr>
            <w:rFonts w:asciiTheme="majorHAnsi" w:hAnsiTheme="majorHAnsi" w:cstheme="majorHAnsi"/>
            <w:lang w:val="en-US"/>
          </w:rPr>
          <w:t>Fig.3</w:t>
        </w:r>
      </w:ins>
      <w:r w:rsidR="00C63750">
        <w:rPr>
          <w:rFonts w:asciiTheme="majorHAnsi" w:hAnsiTheme="majorHAnsi" w:cstheme="majorHAnsi"/>
          <w:lang w:val="en-US"/>
        </w:rPr>
        <w:t>B) increase</w:t>
      </w:r>
      <w:r w:rsidR="007B4DF4">
        <w:rPr>
          <w:rFonts w:asciiTheme="majorHAnsi" w:hAnsiTheme="majorHAnsi" w:cstheme="majorHAnsi"/>
          <w:lang w:val="en-US"/>
        </w:rPr>
        <w:t>d</w:t>
      </w:r>
      <w:r w:rsidR="00C63750">
        <w:rPr>
          <w:rFonts w:asciiTheme="majorHAnsi" w:hAnsiTheme="majorHAnsi" w:cstheme="majorHAnsi"/>
          <w:lang w:val="en-US"/>
        </w:rPr>
        <w:t xml:space="preserve"> linearly through the </w:t>
      </w:r>
      <w:r w:rsidR="007B4DF4">
        <w:rPr>
          <w:rFonts w:asciiTheme="majorHAnsi" w:hAnsiTheme="majorHAnsi" w:cstheme="majorHAnsi"/>
          <w:lang w:val="en-US"/>
        </w:rPr>
        <w:t xml:space="preserve">sampling </w:t>
      </w:r>
      <w:r w:rsidR="00C63750">
        <w:rPr>
          <w:rFonts w:asciiTheme="majorHAnsi" w:hAnsiTheme="majorHAnsi" w:cstheme="majorHAnsi"/>
          <w:lang w:val="en-US"/>
        </w:rPr>
        <w:t>gradien</w:t>
      </w:r>
      <w:r w:rsidR="007B4DF4">
        <w:rPr>
          <w:rFonts w:asciiTheme="majorHAnsi" w:hAnsiTheme="majorHAnsi" w:cstheme="majorHAnsi"/>
          <w:lang w:val="en-US"/>
        </w:rPr>
        <w:t>t</w:t>
      </w:r>
      <w:r w:rsidR="00C63750">
        <w:rPr>
          <w:rFonts w:asciiTheme="majorHAnsi" w:hAnsiTheme="majorHAnsi" w:cstheme="majorHAnsi"/>
          <w:lang w:val="en-US"/>
        </w:rPr>
        <w:t xml:space="preserve">. The transect method sampled </w:t>
      </w:r>
      <w:r w:rsidR="00252338">
        <w:rPr>
          <w:rFonts w:asciiTheme="majorHAnsi" w:hAnsiTheme="majorHAnsi" w:cstheme="majorHAnsi"/>
          <w:lang w:val="en-US"/>
        </w:rPr>
        <w:t xml:space="preserve">by far </w:t>
      </w:r>
      <w:r w:rsidR="007B4DF4">
        <w:rPr>
          <w:rFonts w:asciiTheme="majorHAnsi" w:hAnsiTheme="majorHAnsi" w:cstheme="majorHAnsi"/>
          <w:lang w:val="en-US"/>
        </w:rPr>
        <w:t xml:space="preserve">the most </w:t>
      </w:r>
      <w:r w:rsidR="00C63750">
        <w:rPr>
          <w:rFonts w:asciiTheme="majorHAnsi" w:hAnsiTheme="majorHAnsi" w:cstheme="majorHAnsi"/>
          <w:lang w:val="en-US"/>
        </w:rPr>
        <w:t xml:space="preserve">individuals while </w:t>
      </w:r>
      <w:r w:rsidR="007B4DF4">
        <w:rPr>
          <w:rFonts w:asciiTheme="majorHAnsi" w:hAnsiTheme="majorHAnsi" w:cstheme="majorHAnsi"/>
          <w:lang w:val="en-US"/>
        </w:rPr>
        <w:t xml:space="preserve">the </w:t>
      </w:r>
      <w:r w:rsidR="00C63750">
        <w:rPr>
          <w:rFonts w:asciiTheme="majorHAnsi" w:hAnsiTheme="majorHAnsi" w:cstheme="majorHAnsi"/>
          <w:lang w:val="en-US"/>
        </w:rPr>
        <w:t>minnow trap method caught the least individuals</w:t>
      </w:r>
      <w:r w:rsidR="00650E33">
        <w:rPr>
          <w:rFonts w:asciiTheme="majorHAnsi" w:hAnsiTheme="majorHAnsi" w:cstheme="majorHAnsi"/>
          <w:lang w:val="en-US"/>
        </w:rPr>
        <w:t xml:space="preserve"> for the infected and total fish abundance</w:t>
      </w:r>
      <w:r w:rsidR="00C63750">
        <w:rPr>
          <w:rFonts w:asciiTheme="majorHAnsi" w:hAnsiTheme="majorHAnsi" w:cstheme="majorHAnsi"/>
          <w:lang w:val="en-US"/>
        </w:rPr>
        <w:t>.</w:t>
      </w:r>
      <w:ins w:id="17" w:author="Éric Harvey" w:date="2023-10-30T12:19:00Z">
        <w:r w:rsidR="000722AA">
          <w:rPr>
            <w:rFonts w:asciiTheme="majorHAnsi" w:hAnsiTheme="majorHAnsi" w:cstheme="majorHAnsi"/>
            <w:lang w:val="en-US"/>
          </w:rPr>
          <w:t xml:space="preserve"> The rates</w:t>
        </w:r>
      </w:ins>
      <w:ins w:id="18" w:author="Éric Harvey" w:date="2023-10-30T12:21:00Z">
        <w:r w:rsidR="000722AA">
          <w:rPr>
            <w:rFonts w:asciiTheme="majorHAnsi" w:hAnsiTheme="majorHAnsi" w:cstheme="majorHAnsi"/>
            <w:lang w:val="en-US"/>
          </w:rPr>
          <w:t xml:space="preserve"> (slope)</w:t>
        </w:r>
      </w:ins>
      <w:ins w:id="19" w:author="Éric Harvey" w:date="2023-10-30T12:19:00Z">
        <w:r w:rsidR="000722AA">
          <w:rPr>
            <w:rFonts w:asciiTheme="majorHAnsi" w:hAnsiTheme="majorHAnsi" w:cstheme="majorHAnsi"/>
            <w:lang w:val="en-US"/>
          </w:rPr>
          <w:t xml:space="preserve"> of accumulation of individual and infected fishes</w:t>
        </w:r>
      </w:ins>
      <w:ins w:id="20" w:author="Éric Harvey" w:date="2023-10-30T12:21:00Z">
        <w:r w:rsidR="000722AA">
          <w:rPr>
            <w:rFonts w:asciiTheme="majorHAnsi" w:hAnsiTheme="majorHAnsi" w:cstheme="majorHAnsi"/>
            <w:lang w:val="en-US"/>
          </w:rPr>
          <w:t xml:space="preserve"> for the same sampling method</w:t>
        </w:r>
      </w:ins>
      <w:ins w:id="21" w:author="Éric Harvey" w:date="2023-10-30T12:20:00Z">
        <w:r w:rsidR="000722AA">
          <w:rPr>
            <w:rFonts w:asciiTheme="majorHAnsi" w:hAnsiTheme="majorHAnsi" w:cstheme="majorHAnsi"/>
            <w:lang w:val="en-US"/>
          </w:rPr>
          <w:t xml:space="preserve"> are constant (Fig.3A vs. 3B)</w:t>
        </w:r>
      </w:ins>
      <w:ins w:id="22" w:author="Éric Harvey" w:date="2023-10-30T12:21:00Z">
        <w:r w:rsidR="000722AA">
          <w:rPr>
            <w:rFonts w:asciiTheme="majorHAnsi" w:hAnsiTheme="majorHAnsi" w:cstheme="majorHAnsi"/>
            <w:lang w:val="en-US"/>
          </w:rPr>
          <w:t xml:space="preserve">, which is then reflected in the </w:t>
        </w:r>
        <w:r w:rsidR="00D207D9">
          <w:rPr>
            <w:rFonts w:asciiTheme="majorHAnsi" w:hAnsiTheme="majorHAnsi" w:cstheme="majorHAnsi"/>
            <w:lang w:val="en-US"/>
          </w:rPr>
          <w:t>prevalence accumulation curves</w:t>
        </w:r>
      </w:ins>
      <w:ins w:id="23" w:author="Éric Harvey" w:date="2023-10-30T12:22:00Z">
        <w:r w:rsidR="00D207D9">
          <w:rPr>
            <w:rFonts w:asciiTheme="majorHAnsi" w:hAnsiTheme="majorHAnsi" w:cstheme="majorHAnsi"/>
            <w:lang w:val="en-US"/>
          </w:rPr>
          <w:t xml:space="preserve"> (Fig.3C).</w:t>
        </w:r>
      </w:ins>
      <w:ins w:id="24" w:author="Éric Harvey" w:date="2023-10-30T12:19:00Z">
        <w:r w:rsidR="000722AA">
          <w:rPr>
            <w:rFonts w:asciiTheme="majorHAnsi" w:hAnsiTheme="majorHAnsi" w:cstheme="majorHAnsi"/>
            <w:lang w:val="en-US"/>
          </w:rPr>
          <w:t xml:space="preserve"> </w:t>
        </w:r>
      </w:ins>
      <w:del w:id="25" w:author="Éric Harvey" w:date="2023-10-30T12:22:00Z">
        <w:r w:rsidR="00C63750" w:rsidDel="00D207D9">
          <w:rPr>
            <w:rFonts w:asciiTheme="majorHAnsi" w:hAnsiTheme="majorHAnsi" w:cstheme="majorHAnsi"/>
            <w:lang w:val="en-US"/>
          </w:rPr>
          <w:delText xml:space="preserve"> </w:delText>
        </w:r>
      </w:del>
      <w:r w:rsidR="001C2BF4">
        <w:rPr>
          <w:rFonts w:asciiTheme="majorHAnsi" w:hAnsiTheme="majorHAnsi" w:cstheme="majorHAnsi"/>
          <w:lang w:val="en-US"/>
        </w:rPr>
        <w:t xml:space="preserve">The </w:t>
      </w:r>
      <w:ins w:id="26" w:author="Éric Harvey" w:date="2023-10-30T12:22:00Z">
        <w:r w:rsidR="00D207D9">
          <w:rPr>
            <w:rFonts w:asciiTheme="majorHAnsi" w:hAnsiTheme="majorHAnsi" w:cstheme="majorHAnsi"/>
            <w:lang w:val="en-US"/>
          </w:rPr>
          <w:t xml:space="preserve">prevalence </w:t>
        </w:r>
      </w:ins>
      <w:r w:rsidR="001C2BF4">
        <w:rPr>
          <w:rFonts w:asciiTheme="majorHAnsi" w:hAnsiTheme="majorHAnsi" w:cstheme="majorHAnsi"/>
          <w:lang w:val="en-US"/>
        </w:rPr>
        <w:t xml:space="preserve">accumulation rate did not change </w:t>
      </w:r>
      <w:r w:rsidR="00650E33">
        <w:rPr>
          <w:rFonts w:asciiTheme="majorHAnsi" w:hAnsiTheme="majorHAnsi" w:cstheme="majorHAnsi"/>
          <w:lang w:val="en-US"/>
        </w:rPr>
        <w:t>between</w:t>
      </w:r>
      <w:r w:rsidR="001C2BF4">
        <w:rPr>
          <w:rFonts w:asciiTheme="majorHAnsi" w:hAnsiTheme="majorHAnsi" w:cstheme="majorHAnsi"/>
          <w:lang w:val="en-US"/>
        </w:rPr>
        <w:t xml:space="preserve"> the number of samplings</w:t>
      </w:r>
      <w:ins w:id="27" w:author="Éric Harvey" w:date="2023-10-30T12:24:00Z">
        <w:r w:rsidR="00D207D9">
          <w:rPr>
            <w:rFonts w:asciiTheme="majorHAnsi" w:hAnsiTheme="majorHAnsi" w:cstheme="majorHAnsi"/>
            <w:lang w:val="en-US"/>
          </w:rPr>
          <w:t xml:space="preserve"> (slope did not differ from 0, T=, p-value=</w:t>
        </w:r>
      </w:ins>
      <w:ins w:id="28" w:author="Éric Harvey" w:date="2023-10-30T12:25:00Z">
        <w:r w:rsidR="00D207D9">
          <w:rPr>
            <w:rFonts w:asciiTheme="majorHAnsi" w:hAnsiTheme="majorHAnsi" w:cstheme="majorHAnsi"/>
            <w:lang w:val="en-US"/>
          </w:rPr>
          <w:t>, see Table S16</w:t>
        </w:r>
      </w:ins>
      <w:ins w:id="29" w:author="Éric Harvey" w:date="2023-10-30T12:24:00Z">
        <w:r w:rsidR="00D207D9">
          <w:rPr>
            <w:rFonts w:asciiTheme="majorHAnsi" w:hAnsiTheme="majorHAnsi" w:cstheme="majorHAnsi"/>
            <w:lang w:val="en-US"/>
          </w:rPr>
          <w:t>)</w:t>
        </w:r>
      </w:ins>
      <w:r w:rsidR="001C2BF4">
        <w:rPr>
          <w:rFonts w:asciiTheme="majorHAnsi" w:hAnsiTheme="majorHAnsi" w:cstheme="majorHAnsi"/>
          <w:lang w:val="en-US"/>
        </w:rPr>
        <w:t xml:space="preserve">. </w:t>
      </w:r>
      <w:r w:rsidR="006D2B59">
        <w:rPr>
          <w:rFonts w:asciiTheme="majorHAnsi" w:hAnsiTheme="majorHAnsi" w:cstheme="majorHAnsi"/>
          <w:lang w:val="en-US"/>
        </w:rPr>
        <w:t>The accumulation curves of the m</w:t>
      </w:r>
      <w:r w:rsidR="00C63750">
        <w:rPr>
          <w:rFonts w:asciiTheme="majorHAnsi" w:hAnsiTheme="majorHAnsi" w:cstheme="majorHAnsi"/>
          <w:lang w:val="en-US"/>
        </w:rPr>
        <w:t>ean prevalence</w:t>
      </w:r>
      <w:r w:rsidR="006D2B59">
        <w:rPr>
          <w:rFonts w:asciiTheme="majorHAnsi" w:hAnsiTheme="majorHAnsi" w:cstheme="majorHAnsi"/>
          <w:lang w:val="en-US"/>
        </w:rPr>
        <w:t xml:space="preserve"> </w:t>
      </w:r>
      <w:r w:rsidR="00C63750">
        <w:rPr>
          <w:rFonts w:asciiTheme="majorHAnsi" w:hAnsiTheme="majorHAnsi" w:cstheme="majorHAnsi"/>
          <w:lang w:val="en-US"/>
        </w:rPr>
        <w:t>(</w:t>
      </w:r>
      <w:ins w:id="30" w:author="Éric Harvey" w:date="2023-10-30T12:13:00Z">
        <w:r w:rsidR="000722AA">
          <w:rPr>
            <w:rFonts w:asciiTheme="majorHAnsi" w:hAnsiTheme="majorHAnsi" w:cstheme="majorHAnsi"/>
            <w:lang w:val="en-US"/>
          </w:rPr>
          <w:t>Fig.3</w:t>
        </w:r>
      </w:ins>
      <w:r w:rsidR="00C63750">
        <w:rPr>
          <w:rFonts w:asciiTheme="majorHAnsi" w:hAnsiTheme="majorHAnsi" w:cstheme="majorHAnsi"/>
          <w:lang w:val="en-US"/>
        </w:rPr>
        <w:t xml:space="preserve">C) </w:t>
      </w:r>
      <w:commentRangeStart w:id="31"/>
      <w:r w:rsidR="00C63750">
        <w:rPr>
          <w:rFonts w:asciiTheme="majorHAnsi" w:hAnsiTheme="majorHAnsi" w:cstheme="majorHAnsi"/>
          <w:lang w:val="en-US"/>
        </w:rPr>
        <w:t>show</w:t>
      </w:r>
      <w:r w:rsidR="001C2BF4">
        <w:rPr>
          <w:rFonts w:asciiTheme="majorHAnsi" w:hAnsiTheme="majorHAnsi" w:cstheme="majorHAnsi"/>
          <w:lang w:val="en-US"/>
        </w:rPr>
        <w:t>ed</w:t>
      </w:r>
      <w:r w:rsidR="00C63750">
        <w:rPr>
          <w:rFonts w:asciiTheme="majorHAnsi" w:hAnsiTheme="majorHAnsi" w:cstheme="majorHAnsi"/>
          <w:lang w:val="en-US"/>
        </w:rPr>
        <w:t xml:space="preserve"> more variation than accumulation of infected individuals or total individuals</w:t>
      </w:r>
      <w:commentRangeEnd w:id="31"/>
      <w:r w:rsidR="000722AA">
        <w:rPr>
          <w:rStyle w:val="CommentReference"/>
        </w:rPr>
        <w:commentReference w:id="31"/>
      </w:r>
      <w:r w:rsidR="00C63750">
        <w:rPr>
          <w:rFonts w:asciiTheme="majorHAnsi" w:hAnsiTheme="majorHAnsi" w:cstheme="majorHAnsi"/>
          <w:lang w:val="en-US"/>
        </w:rPr>
        <w:t xml:space="preserve">. </w:t>
      </w:r>
      <w:r w:rsidR="001C2BF4">
        <w:rPr>
          <w:rFonts w:asciiTheme="majorHAnsi" w:hAnsiTheme="majorHAnsi" w:cstheme="majorHAnsi"/>
          <w:lang w:val="en-US"/>
        </w:rPr>
        <w:t>The m</w:t>
      </w:r>
      <w:r w:rsidR="00C63750">
        <w:rPr>
          <w:rFonts w:asciiTheme="majorHAnsi" w:hAnsiTheme="majorHAnsi" w:cstheme="majorHAnsi"/>
          <w:lang w:val="en-US"/>
        </w:rPr>
        <w:t xml:space="preserve">innow trap </w:t>
      </w:r>
      <w:r w:rsidR="00650E33">
        <w:rPr>
          <w:rFonts w:asciiTheme="majorHAnsi" w:hAnsiTheme="majorHAnsi" w:cstheme="majorHAnsi"/>
          <w:lang w:val="en-US"/>
        </w:rPr>
        <w:t>method leads to a</w:t>
      </w:r>
      <w:r w:rsidR="00C63750">
        <w:rPr>
          <w:rFonts w:asciiTheme="majorHAnsi" w:hAnsiTheme="majorHAnsi" w:cstheme="majorHAnsi"/>
          <w:lang w:val="en-US"/>
        </w:rPr>
        <w:t xml:space="preserve"> </w:t>
      </w:r>
      <w:commentRangeStart w:id="32"/>
      <w:del w:id="33" w:author="Éric Harvey" w:date="2023-10-30T12:23:00Z">
        <w:r w:rsidR="00C63750" w:rsidDel="00D207D9">
          <w:rPr>
            <w:rFonts w:asciiTheme="majorHAnsi" w:hAnsiTheme="majorHAnsi" w:cstheme="majorHAnsi"/>
            <w:lang w:val="en-US"/>
          </w:rPr>
          <w:delText xml:space="preserve">higher </w:delText>
        </w:r>
      </w:del>
      <w:ins w:id="34" w:author="Éric Harvey" w:date="2023-10-30T12:23:00Z">
        <w:r w:rsidR="00D207D9">
          <w:rPr>
            <w:rFonts w:asciiTheme="majorHAnsi" w:hAnsiTheme="majorHAnsi" w:cstheme="majorHAnsi"/>
            <w:lang w:val="en-US"/>
          </w:rPr>
          <w:t>lower</w:t>
        </w:r>
        <w:r w:rsidR="00D207D9">
          <w:rPr>
            <w:rFonts w:asciiTheme="majorHAnsi" w:hAnsiTheme="majorHAnsi" w:cstheme="majorHAnsi"/>
            <w:lang w:val="en-US"/>
          </w:rPr>
          <w:t xml:space="preserve"> </w:t>
        </w:r>
      </w:ins>
      <w:ins w:id="35" w:author="Éric Harvey" w:date="2023-10-30T12:22:00Z">
        <w:r w:rsidR="00D207D9">
          <w:rPr>
            <w:rFonts w:asciiTheme="majorHAnsi" w:hAnsiTheme="majorHAnsi" w:cstheme="majorHAnsi"/>
            <w:lang w:val="en-US"/>
          </w:rPr>
          <w:t xml:space="preserve">regional </w:t>
        </w:r>
      </w:ins>
      <w:commentRangeEnd w:id="32"/>
      <w:ins w:id="36" w:author="Éric Harvey" w:date="2023-10-30T12:29:00Z">
        <w:r w:rsidR="00D207D9">
          <w:rPr>
            <w:rStyle w:val="CommentReference"/>
          </w:rPr>
          <w:commentReference w:id="32"/>
        </w:r>
      </w:ins>
      <w:r w:rsidR="00C63750">
        <w:rPr>
          <w:rFonts w:asciiTheme="majorHAnsi" w:hAnsiTheme="majorHAnsi" w:cstheme="majorHAnsi"/>
          <w:lang w:val="en-US"/>
        </w:rPr>
        <w:t>prevalence estimation</w:t>
      </w:r>
      <w:ins w:id="37" w:author="Éric Harvey" w:date="2023-10-30T12:23:00Z">
        <w:r w:rsidR="00D207D9">
          <w:rPr>
            <w:rFonts w:asciiTheme="majorHAnsi" w:hAnsiTheme="majorHAnsi" w:cstheme="majorHAnsi"/>
            <w:lang w:val="en-US"/>
          </w:rPr>
          <w:t xml:space="preserve"> (XX%)</w:t>
        </w:r>
      </w:ins>
      <w:r w:rsidR="00C63750">
        <w:rPr>
          <w:rFonts w:asciiTheme="majorHAnsi" w:hAnsiTheme="majorHAnsi" w:cstheme="majorHAnsi"/>
          <w:lang w:val="en-US"/>
        </w:rPr>
        <w:t xml:space="preserve"> while</w:t>
      </w:r>
      <w:r w:rsidR="00650E33">
        <w:rPr>
          <w:rFonts w:asciiTheme="majorHAnsi" w:hAnsiTheme="majorHAnsi" w:cstheme="majorHAnsi"/>
          <w:lang w:val="en-US"/>
        </w:rPr>
        <w:t xml:space="preserve"> the</w:t>
      </w:r>
      <w:r w:rsidR="00C63750">
        <w:rPr>
          <w:rFonts w:asciiTheme="majorHAnsi" w:hAnsiTheme="majorHAnsi" w:cstheme="majorHAnsi"/>
          <w:lang w:val="en-US"/>
        </w:rPr>
        <w:t xml:space="preserve"> transects</w:t>
      </w:r>
      <w:r w:rsidR="0014115D">
        <w:rPr>
          <w:rFonts w:asciiTheme="majorHAnsi" w:hAnsiTheme="majorHAnsi" w:cstheme="majorHAnsi"/>
          <w:lang w:val="en-US"/>
        </w:rPr>
        <w:t xml:space="preserve"> display</w:t>
      </w:r>
      <w:r w:rsidR="001C2BF4">
        <w:rPr>
          <w:rFonts w:asciiTheme="majorHAnsi" w:hAnsiTheme="majorHAnsi" w:cstheme="majorHAnsi"/>
          <w:lang w:val="en-US"/>
        </w:rPr>
        <w:t xml:space="preserve">ed </w:t>
      </w:r>
      <w:r w:rsidR="0014115D">
        <w:rPr>
          <w:rFonts w:asciiTheme="majorHAnsi" w:hAnsiTheme="majorHAnsi" w:cstheme="majorHAnsi"/>
          <w:lang w:val="en-US"/>
        </w:rPr>
        <w:t xml:space="preserve">the </w:t>
      </w:r>
      <w:del w:id="38" w:author="Éric Harvey" w:date="2023-10-30T12:23:00Z">
        <w:r w:rsidR="0014115D" w:rsidDel="00D207D9">
          <w:rPr>
            <w:rFonts w:asciiTheme="majorHAnsi" w:hAnsiTheme="majorHAnsi" w:cstheme="majorHAnsi"/>
            <w:lang w:val="en-US"/>
          </w:rPr>
          <w:delText>l</w:delText>
        </w:r>
        <w:r w:rsidR="001C2BF4" w:rsidDel="00D207D9">
          <w:rPr>
            <w:rFonts w:asciiTheme="majorHAnsi" w:hAnsiTheme="majorHAnsi" w:cstheme="majorHAnsi"/>
            <w:lang w:val="en-US"/>
          </w:rPr>
          <w:delText>ower</w:delText>
        </w:r>
        <w:r w:rsidR="0014115D" w:rsidDel="00D207D9">
          <w:rPr>
            <w:rFonts w:asciiTheme="majorHAnsi" w:hAnsiTheme="majorHAnsi" w:cstheme="majorHAnsi"/>
            <w:lang w:val="en-US"/>
          </w:rPr>
          <w:delText xml:space="preserve"> </w:delText>
        </w:r>
      </w:del>
      <w:ins w:id="39" w:author="Éric Harvey" w:date="2023-10-30T12:23:00Z">
        <w:r w:rsidR="00D207D9">
          <w:rPr>
            <w:rFonts w:asciiTheme="majorHAnsi" w:hAnsiTheme="majorHAnsi" w:cstheme="majorHAnsi"/>
            <w:lang w:val="en-US"/>
          </w:rPr>
          <w:t>highest</w:t>
        </w:r>
        <w:r w:rsidR="00D207D9">
          <w:rPr>
            <w:rFonts w:asciiTheme="majorHAnsi" w:hAnsiTheme="majorHAnsi" w:cstheme="majorHAnsi"/>
            <w:lang w:val="en-US"/>
          </w:rPr>
          <w:t xml:space="preserve"> </w:t>
        </w:r>
      </w:ins>
      <w:r w:rsidR="0014115D">
        <w:rPr>
          <w:rFonts w:asciiTheme="majorHAnsi" w:hAnsiTheme="majorHAnsi" w:cstheme="majorHAnsi"/>
          <w:lang w:val="en-US"/>
        </w:rPr>
        <w:t>estimation</w:t>
      </w:r>
      <w:ins w:id="40" w:author="Éric Harvey" w:date="2023-10-30T12:23:00Z">
        <w:r w:rsidR="00D207D9">
          <w:rPr>
            <w:rFonts w:asciiTheme="majorHAnsi" w:hAnsiTheme="majorHAnsi" w:cstheme="majorHAnsi"/>
            <w:lang w:val="en-US"/>
          </w:rPr>
          <w:t xml:space="preserve"> (XX%)</w:t>
        </w:r>
      </w:ins>
      <w:r w:rsidR="0014115D">
        <w:rPr>
          <w:rFonts w:asciiTheme="majorHAnsi" w:hAnsiTheme="majorHAnsi" w:cstheme="majorHAnsi"/>
          <w:lang w:val="en-US"/>
        </w:rPr>
        <w:t xml:space="preserve">. </w:t>
      </w:r>
      <w:del w:id="41" w:author="Éric Harvey" w:date="2023-10-30T12:24:00Z">
        <w:r w:rsidR="00A8671F" w:rsidDel="00D207D9">
          <w:rPr>
            <w:rFonts w:asciiTheme="majorHAnsi" w:hAnsiTheme="majorHAnsi" w:cstheme="majorHAnsi"/>
            <w:lang w:val="en-US"/>
          </w:rPr>
          <w:delText xml:space="preserve">While the fishing methods and the combined method accumulation curves do not differ from each other, the transects estimated a lower prevalence for each number of samplings. </w:delText>
        </w:r>
      </w:del>
      <w:del w:id="42" w:author="Éric Harvey" w:date="2023-10-30T12:25:00Z">
        <w:r w:rsidR="006937FF" w:rsidDel="00D207D9">
          <w:rPr>
            <w:rFonts w:asciiTheme="majorHAnsi" w:hAnsiTheme="majorHAnsi" w:cstheme="majorHAnsi"/>
            <w:lang w:val="en-US"/>
          </w:rPr>
          <w:delText xml:space="preserve">All the </w:delText>
        </w:r>
        <w:r w:rsidR="00A8671F" w:rsidDel="00D207D9">
          <w:rPr>
            <w:rFonts w:asciiTheme="majorHAnsi" w:hAnsiTheme="majorHAnsi" w:cstheme="majorHAnsi"/>
            <w:lang w:val="en-US"/>
          </w:rPr>
          <w:delText xml:space="preserve">prevalence accumulation 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slopes did not </w:delText>
        </w:r>
        <w:r w:rsidR="00A8671F" w:rsidDel="00D207D9">
          <w:rPr>
            <w:rFonts w:asciiTheme="majorHAnsi" w:hAnsiTheme="majorHAnsi" w:cstheme="majorHAnsi"/>
            <w:lang w:val="en-US"/>
          </w:rPr>
          <w:delText>differ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 from 0, meaning that </w:delText>
        </w:r>
        <w:r w:rsidR="00C4512A" w:rsidDel="00D207D9">
          <w:rPr>
            <w:rFonts w:asciiTheme="majorHAnsi" w:hAnsiTheme="majorHAnsi" w:cstheme="majorHAnsi"/>
            <w:lang w:val="en-US"/>
          </w:rPr>
          <w:delText xml:space="preserve">the </w:delText>
        </w:r>
        <w:r w:rsidR="006937FF" w:rsidDel="00D207D9">
          <w:rPr>
            <w:rFonts w:asciiTheme="majorHAnsi" w:hAnsiTheme="majorHAnsi" w:cstheme="majorHAnsi"/>
            <w:lang w:val="en-US"/>
          </w:rPr>
          <w:delText>prevalence estimation d</w:delText>
        </w:r>
        <w:r w:rsidR="00C4512A" w:rsidDel="00D207D9">
          <w:rPr>
            <w:rFonts w:asciiTheme="majorHAnsi" w:hAnsiTheme="majorHAnsi" w:cstheme="majorHAnsi"/>
            <w:lang w:val="en-US"/>
          </w:rPr>
          <w:delText>id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 not change</w:delText>
        </w:r>
        <w:r w:rsidR="006F23F7" w:rsidDel="00D207D9">
          <w:rPr>
            <w:rFonts w:asciiTheme="majorHAnsi" w:hAnsiTheme="majorHAnsi" w:cstheme="majorHAnsi"/>
            <w:lang w:val="en-US"/>
          </w:rPr>
          <w:delText xml:space="preserve"> 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with the number of </w:delText>
        </w:r>
        <w:r w:rsidR="00A8671F" w:rsidDel="00D207D9">
          <w:rPr>
            <w:rFonts w:asciiTheme="majorHAnsi" w:hAnsiTheme="majorHAnsi" w:cstheme="majorHAnsi"/>
            <w:lang w:val="en-US"/>
          </w:rPr>
          <w:delText xml:space="preserve">random </w:delText>
        </w:r>
        <w:r w:rsidR="006937FF" w:rsidDel="00D207D9">
          <w:rPr>
            <w:rFonts w:asciiTheme="majorHAnsi" w:hAnsiTheme="majorHAnsi" w:cstheme="majorHAnsi"/>
            <w:lang w:val="en-US"/>
          </w:rPr>
          <w:delText xml:space="preserve">samplings </w:delText>
        </w:r>
        <w:r w:rsidR="00C4512A" w:rsidDel="00D207D9">
          <w:rPr>
            <w:rFonts w:asciiTheme="majorHAnsi" w:hAnsiTheme="majorHAnsi" w:cstheme="majorHAnsi"/>
            <w:lang w:val="en-US"/>
          </w:rPr>
          <w:delText xml:space="preserve">put in the simulation </w:delText>
        </w:r>
        <w:r w:rsidR="006937FF" w:rsidDel="00D207D9">
          <w:rPr>
            <w:rFonts w:asciiTheme="majorHAnsi" w:hAnsiTheme="majorHAnsi" w:cstheme="majorHAnsi"/>
            <w:lang w:val="en-US"/>
          </w:rPr>
          <w:delText>(Table S16).</w:delText>
        </w:r>
        <w:r w:rsidR="00713AEF" w:rsidDel="00D207D9">
          <w:rPr>
            <w:rFonts w:asciiTheme="majorHAnsi" w:hAnsiTheme="majorHAnsi" w:cstheme="majorHAnsi"/>
            <w:lang w:val="en-US"/>
          </w:rPr>
          <w:delText xml:space="preserve"> </w:delText>
        </w:r>
      </w:del>
      <w:r w:rsidR="00713AEF">
        <w:rPr>
          <w:rFonts w:asciiTheme="majorHAnsi" w:hAnsiTheme="majorHAnsi" w:cstheme="majorHAnsi"/>
          <w:lang w:val="en-US"/>
        </w:rPr>
        <w:t>S</w:t>
      </w:r>
      <w:r w:rsidR="000B6441">
        <w:rPr>
          <w:rFonts w:asciiTheme="majorHAnsi" w:hAnsiTheme="majorHAnsi" w:cstheme="majorHAnsi"/>
          <w:lang w:val="en-US"/>
        </w:rPr>
        <w:t xml:space="preserve">ome data points </w:t>
      </w:r>
      <w:r w:rsidR="00713AEF">
        <w:rPr>
          <w:rFonts w:asciiTheme="majorHAnsi" w:hAnsiTheme="majorHAnsi" w:cstheme="majorHAnsi"/>
          <w:lang w:val="en-US"/>
        </w:rPr>
        <w:t>remain outside the standard error interval suggesting that although there is a general tendency, extreme values are frequent</w:t>
      </w:r>
      <w:ins w:id="43" w:author="Éric Harvey" w:date="2023-10-30T12:25:00Z">
        <w:r w:rsidR="00D207D9">
          <w:rPr>
            <w:rFonts w:asciiTheme="majorHAnsi" w:hAnsiTheme="majorHAnsi" w:cstheme="majorHAnsi"/>
            <w:lang w:val="en-US"/>
          </w:rPr>
          <w:t>, especially at lower sampling levels</w:t>
        </w:r>
      </w:ins>
      <w:r w:rsidR="00713AEF">
        <w:rPr>
          <w:rFonts w:asciiTheme="majorHAnsi" w:hAnsiTheme="majorHAnsi" w:cstheme="majorHAnsi"/>
          <w:lang w:val="en-US"/>
        </w:rPr>
        <w:t xml:space="preserve">. However, </w:t>
      </w:r>
      <w:del w:id="44" w:author="Éric Harvey" w:date="2023-10-30T12:25:00Z">
        <w:r w:rsidR="00713AEF" w:rsidDel="00D207D9">
          <w:rPr>
            <w:rFonts w:asciiTheme="majorHAnsi" w:hAnsiTheme="majorHAnsi" w:cstheme="majorHAnsi"/>
            <w:lang w:val="en-US"/>
          </w:rPr>
          <w:delText>larger number of samplings attenuates the extreme regional prevalence estimation values.</w:delText>
        </w:r>
      </w:del>
      <w:ins w:id="45" w:author="Éric Harvey" w:date="2023-10-30T12:25:00Z">
        <w:r w:rsidR="00D207D9">
          <w:rPr>
            <w:rFonts w:asciiTheme="majorHAnsi" w:hAnsiTheme="majorHAnsi" w:cstheme="majorHAnsi"/>
            <w:lang w:val="en-US"/>
          </w:rPr>
          <w:t xml:space="preserve">relatively few random samples </w:t>
        </w:r>
      </w:ins>
      <w:ins w:id="46" w:author="Éric Harvey" w:date="2023-10-30T12:26:00Z">
        <w:r w:rsidR="00D207D9">
          <w:rPr>
            <w:rFonts w:asciiTheme="majorHAnsi" w:hAnsiTheme="majorHAnsi" w:cstheme="majorHAnsi"/>
            <w:lang w:val="en-US"/>
          </w:rPr>
          <w:t>are necessary to estimate regional prevalence (at X sample</w:t>
        </w:r>
      </w:ins>
      <w:ins w:id="47" w:author="Éric Harvey" w:date="2023-10-30T12:27:00Z">
        <w:r w:rsidR="00D207D9">
          <w:rPr>
            <w:rFonts w:asciiTheme="majorHAnsi" w:hAnsiTheme="majorHAnsi" w:cstheme="majorHAnsi"/>
            <w:lang w:val="en-US"/>
          </w:rPr>
          <w:t>s, confidence intervals have already decline</w:t>
        </w:r>
      </w:ins>
      <w:ins w:id="48" w:author="Éric Harvey" w:date="2023-10-30T12:30:00Z">
        <w:r w:rsidR="00D207D9">
          <w:rPr>
            <w:rFonts w:asciiTheme="majorHAnsi" w:hAnsiTheme="majorHAnsi" w:cstheme="majorHAnsi"/>
            <w:lang w:val="en-US"/>
          </w:rPr>
          <w:t>d</w:t>
        </w:r>
      </w:ins>
      <w:ins w:id="49" w:author="Éric Harvey" w:date="2023-10-30T12:27:00Z">
        <w:r w:rsidR="00D207D9">
          <w:rPr>
            <w:rFonts w:asciiTheme="majorHAnsi" w:hAnsiTheme="majorHAnsi" w:cstheme="majorHAnsi"/>
            <w:lang w:val="en-US"/>
          </w:rPr>
          <w:t xml:space="preserve"> by 50%)</w:t>
        </w:r>
      </w:ins>
      <w:r w:rsidR="00713AEF">
        <w:rPr>
          <w:rFonts w:asciiTheme="majorHAnsi" w:hAnsiTheme="majorHAnsi" w:cstheme="majorHAnsi"/>
          <w:lang w:val="en-US"/>
        </w:rPr>
        <w:t xml:space="preserve"> </w:t>
      </w:r>
      <w:commentRangeStart w:id="50"/>
      <w:commentRangeStart w:id="51"/>
      <w:r w:rsidR="00A8671F">
        <w:rPr>
          <w:rFonts w:asciiTheme="majorHAnsi" w:hAnsiTheme="majorHAnsi" w:cstheme="majorHAnsi"/>
          <w:lang w:val="en-US"/>
        </w:rPr>
        <w:t xml:space="preserve">The </w:t>
      </w:r>
      <w:r w:rsidR="000B6441">
        <w:rPr>
          <w:rFonts w:asciiTheme="majorHAnsi" w:hAnsiTheme="majorHAnsi" w:cstheme="majorHAnsi"/>
          <w:lang w:val="en-US"/>
        </w:rPr>
        <w:t xml:space="preserve">summary results of the linear models are shown in Table </w:t>
      </w:r>
      <w:commentRangeStart w:id="52"/>
      <w:commentRangeStart w:id="53"/>
      <w:r w:rsidR="000B6441">
        <w:rPr>
          <w:rFonts w:asciiTheme="majorHAnsi" w:hAnsiTheme="majorHAnsi" w:cstheme="majorHAnsi"/>
          <w:lang w:val="en-US"/>
        </w:rPr>
        <w:t>S16</w:t>
      </w:r>
      <w:commentRangeEnd w:id="52"/>
      <w:r w:rsidR="00537EA5">
        <w:rPr>
          <w:rStyle w:val="CommentReference"/>
        </w:rPr>
        <w:commentReference w:id="52"/>
      </w:r>
      <w:commentRangeEnd w:id="53"/>
      <w:r w:rsidR="00047D41">
        <w:rPr>
          <w:rStyle w:val="CommentReference"/>
        </w:rPr>
        <w:commentReference w:id="53"/>
      </w:r>
      <w:r w:rsidR="000B6441">
        <w:rPr>
          <w:rFonts w:asciiTheme="majorHAnsi" w:hAnsiTheme="majorHAnsi" w:cstheme="majorHAnsi"/>
          <w:lang w:val="en-US"/>
        </w:rPr>
        <w:t>.</w:t>
      </w:r>
      <w:commentRangeEnd w:id="50"/>
      <w:r w:rsidR="000B6441">
        <w:rPr>
          <w:rStyle w:val="CommentReference"/>
        </w:rPr>
        <w:commentReference w:id="50"/>
      </w:r>
      <w:commentRangeEnd w:id="51"/>
      <w:r w:rsidR="00D207D9">
        <w:rPr>
          <w:rStyle w:val="CommentReference"/>
        </w:rPr>
        <w:commentReference w:id="51"/>
      </w:r>
    </w:p>
    <w:p w14:paraId="5396F680" w14:textId="77777777" w:rsidR="00D207D9" w:rsidRDefault="00D207D9" w:rsidP="00650E33">
      <w:pPr>
        <w:spacing w:line="276" w:lineRule="auto"/>
        <w:jc w:val="both"/>
        <w:rPr>
          <w:ins w:id="54" w:author="Éric Harvey" w:date="2023-10-30T12:29:00Z"/>
          <w:rFonts w:asciiTheme="majorHAnsi" w:hAnsiTheme="majorHAnsi" w:cstheme="majorHAnsi"/>
          <w:lang w:val="en-US"/>
        </w:rPr>
      </w:pPr>
    </w:p>
    <w:p w14:paraId="4631796A" w14:textId="24090A1C" w:rsidR="00D207D9" w:rsidRDefault="00D207D9" w:rsidP="00650E33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ins w:id="55" w:author="Éric Harvey" w:date="2023-10-30T12:29:00Z">
        <w:r>
          <w:rPr>
            <w:noProof/>
          </w:rPr>
          <w:drawing>
            <wp:inline distT="0" distB="0" distL="0" distR="0" wp14:anchorId="0A0CB89A" wp14:editId="43CC0F1C">
              <wp:extent cx="2456792" cy="1836058"/>
              <wp:effectExtent l="0" t="0" r="3810" b="3810"/>
              <wp:docPr id="420124178" name="Picture 1" descr="A graph of a number of dots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0124178" name="Picture 1" descr="A graph of a number of dots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56792" cy="18360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147F8A3" w14:textId="0F991FA4" w:rsidR="00184DA8" w:rsidDel="00D207D9" w:rsidRDefault="00184DA8" w:rsidP="00497532">
      <w:pPr>
        <w:spacing w:line="276" w:lineRule="auto"/>
        <w:rPr>
          <w:del w:id="56" w:author="Éric Harvey" w:date="2023-10-30T12:30:00Z"/>
          <w:rFonts w:asciiTheme="majorHAnsi" w:hAnsiTheme="majorHAnsi" w:cstheme="majorHAnsi"/>
          <w:b/>
          <w:bCs/>
          <w:i/>
          <w:iCs/>
          <w:lang w:val="en-US"/>
        </w:rPr>
      </w:pPr>
      <w:del w:id="57" w:author="Éric Harvey" w:date="2023-10-30T12:30:00Z">
        <w:r w:rsidDel="00D207D9">
          <w:rPr>
            <w:rFonts w:asciiTheme="majorHAnsi" w:hAnsiTheme="majorHAnsi" w:cstheme="majorHAnsi"/>
            <w:b/>
            <w:bCs/>
            <w:i/>
            <w:iCs/>
            <w:lang w:val="en-US"/>
          </w:rPr>
          <w:br w:type="page"/>
        </w:r>
      </w:del>
    </w:p>
    <w:p w14:paraId="73840143" w14:textId="0688FDF6" w:rsidR="00B74025" w:rsidRDefault="00B74025" w:rsidP="00497532">
      <w:pPr>
        <w:spacing w:line="276" w:lineRule="auto"/>
        <w:rPr>
          <w:ins w:id="58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44BD" wp14:editId="3E9DEED3">
                <wp:simplePos x="0" y="0"/>
                <wp:positionH relativeFrom="column">
                  <wp:posOffset>1633</wp:posOffset>
                </wp:positionH>
                <wp:positionV relativeFrom="paragraph">
                  <wp:posOffset>129812</wp:posOffset>
                </wp:positionV>
                <wp:extent cx="6096630" cy="1672936"/>
                <wp:effectExtent l="0" t="0" r="0" b="3810"/>
                <wp:wrapNone/>
                <wp:docPr id="756941995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630" cy="1672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87596" w14:textId="06271F53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3</w:t>
                            </w:r>
                          </w:p>
                          <w:p w14:paraId="03781E2B" w14:textId="77777777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117455B5" w14:textId="3C51DA16" w:rsidR="00C37509" w:rsidRPr="00994282" w:rsidRDefault="00C37509" w:rsidP="00F05873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Accumulation curves of 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regional-scale sampling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through an increasing </w:t>
                            </w:r>
                            <w:ins w:id="59" w:author="Éric Harvey" w:date="2023-10-30T12:32:00Z">
                              <w:r w:rsidR="00047D4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random </w:t>
                              </w:r>
                            </w:ins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sampling intensity.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The different sampling methods are compared for all three simulations. </w:t>
                            </w:r>
                            <w:r w:rsidR="00994282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data points indicate the mean prevalence for a given sampling intensity.</w:t>
                            </w:r>
                            <w:ins w:id="60" w:author="Éric Harvey" w:date="2023-10-30T12:33:00Z">
                              <w:r w:rsidR="00047D41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Shadings indicate the 95% interval confidence from the 999 replicates of each sampling intensity.</w:t>
                              </w:r>
                            </w:ins>
                            <w:r w:rsidR="00994282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F0587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pool data for all methods, minnow traps, seine nets and transects respectively contained 339, 225, 75 and 39 samplings.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accumulation of the infected fish abundance.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accumulation of the total fish abundance. </w:t>
                            </w:r>
                            <w:r w:rsidR="00C01F38" w:rsidRP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C01F3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accumulation of the regional mean community prevalence.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B44B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.15pt;margin-top:10.2pt;width:480.05pt;height:1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" fillcolor="white [3201]" stroked="f" strokeweight=".5pt">
                <v:textbox>
                  <w:txbxContent>
                    <w:p w14:paraId="42087596" w14:textId="06271F53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3</w:t>
                      </w:r>
                    </w:p>
                    <w:p w14:paraId="03781E2B" w14:textId="77777777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117455B5" w14:textId="3C51DA16" w:rsidR="00C37509" w:rsidRPr="00994282" w:rsidRDefault="00C37509" w:rsidP="00F05873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Accumulation curves of 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regional-scale sampling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through an increasing </w:t>
                      </w:r>
                      <w:ins w:id="61" w:author="Éric Harvey" w:date="2023-10-30T12:32:00Z">
                        <w:r w:rsidR="00047D41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random </w:t>
                        </w:r>
                      </w:ins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sampling intensity.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The different sampling methods are compared for all three simulations. </w:t>
                      </w:r>
                      <w:r w:rsidR="00994282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data points indicate the mean prevalence for a given sampling intensity.</w:t>
                      </w:r>
                      <w:ins w:id="62" w:author="Éric Harvey" w:date="2023-10-30T12:33:00Z">
                        <w:r w:rsidR="00047D41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Shadings indicate the 95% interval confidence from the 999 replicates of each sampling intensity.</w:t>
                        </w:r>
                      </w:ins>
                      <w:r w:rsidR="00994282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F0587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pool data for all methods, minnow traps, seine nets and transects respectively contained 339, 225, 75 and 39 samplings.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accumulation of the infected fish abundance.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accumulation of the total fish abundance. </w:t>
                      </w:r>
                      <w:r w:rsidR="00C01F38" w:rsidRP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C01F38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accumulation of the regional mean community prevalence.</w:t>
                      </w:r>
                    </w:p>
                  </w:txbxContent>
                </v:textbox>
              </v:shape>
            </w:pict>
          </mc:Fallback>
        </mc:AlternateContent>
      </w:r>
    </w:p>
    <w:p w14:paraId="5F604EBE" w14:textId="1CCFF580" w:rsidR="00B74025" w:rsidRDefault="00B74025" w:rsidP="00497532">
      <w:pPr>
        <w:spacing w:line="276" w:lineRule="auto"/>
        <w:rPr>
          <w:ins w:id="63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4BF43C69" w14:textId="52A84646" w:rsidR="00B74025" w:rsidRDefault="00D207D9" w:rsidP="00497532">
      <w:pPr>
        <w:spacing w:line="276" w:lineRule="auto"/>
        <w:rPr>
          <w:ins w:id="64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  <w:commentRangeStart w:id="65"/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31D23AD8" wp14:editId="3D37A74A">
            <wp:simplePos x="0" y="0"/>
            <wp:positionH relativeFrom="margin">
              <wp:posOffset>-87902</wp:posOffset>
            </wp:positionH>
            <wp:positionV relativeFrom="margin">
              <wp:posOffset>-204198</wp:posOffset>
            </wp:positionV>
            <wp:extent cx="6097905" cy="2439035"/>
            <wp:effectExtent l="0" t="0" r="0" b="0"/>
            <wp:wrapSquare wrapText="bothSides"/>
            <wp:docPr id="14568024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0243" name="Image 1456802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commentRangeEnd w:id="65"/>
      <w:r w:rsidR="00047D41">
        <w:rPr>
          <w:rStyle w:val="CommentReference"/>
        </w:rPr>
        <w:commentReference w:id="65"/>
      </w:r>
    </w:p>
    <w:p w14:paraId="17B86279" w14:textId="58ABD21B" w:rsidR="00B74025" w:rsidRDefault="00B74025" w:rsidP="00497532">
      <w:pPr>
        <w:spacing w:line="276" w:lineRule="auto"/>
        <w:rPr>
          <w:ins w:id="66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75A735F4" w14:textId="5D4B6457" w:rsidR="00B74025" w:rsidRDefault="00B74025" w:rsidP="00497532">
      <w:pPr>
        <w:spacing w:line="276" w:lineRule="auto"/>
        <w:rPr>
          <w:ins w:id="67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1DF9A33D" w14:textId="2BA6A4CF" w:rsidR="00B74025" w:rsidRDefault="00B74025" w:rsidP="00497532">
      <w:pPr>
        <w:spacing w:line="276" w:lineRule="auto"/>
        <w:rPr>
          <w:ins w:id="68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05DF325C" w14:textId="237EE1FC" w:rsidR="00B74025" w:rsidRDefault="00B74025" w:rsidP="00497532">
      <w:pPr>
        <w:spacing w:line="276" w:lineRule="auto"/>
        <w:rPr>
          <w:ins w:id="69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163EA1A2" w14:textId="72DD9E3F" w:rsidR="00B74025" w:rsidRDefault="00B74025" w:rsidP="00497532">
      <w:pPr>
        <w:spacing w:line="276" w:lineRule="auto"/>
        <w:rPr>
          <w:ins w:id="70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47F57FF4" w14:textId="6AAD82FB" w:rsidR="00B74025" w:rsidRDefault="00B74025" w:rsidP="00497532">
      <w:pPr>
        <w:spacing w:line="276" w:lineRule="auto"/>
        <w:rPr>
          <w:ins w:id="71" w:author="Éric Harvey" w:date="2023-10-30T09:43:00Z"/>
          <w:rFonts w:asciiTheme="majorHAnsi" w:hAnsiTheme="majorHAnsi" w:cstheme="majorHAnsi"/>
          <w:b/>
          <w:bCs/>
          <w:i/>
          <w:iCs/>
          <w:lang w:val="en-US"/>
        </w:rPr>
      </w:pPr>
    </w:p>
    <w:p w14:paraId="47D46DF7" w14:textId="71FB2C5E" w:rsidR="00184DA8" w:rsidRDefault="00AE1ACB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Local scale</w:t>
      </w:r>
    </w:p>
    <w:p w14:paraId="5A08816A" w14:textId="3A7E292A" w:rsidR="00184DA8" w:rsidRDefault="00184DA8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</w:p>
    <w:p w14:paraId="712E680D" w14:textId="1E0CA8FF" w:rsidR="00184DA8" w:rsidRDefault="001A6132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commentRangeStart w:id="72"/>
      <w:r>
        <w:rPr>
          <w:rFonts w:asciiTheme="majorHAnsi" w:hAnsiTheme="majorHAnsi" w:cstheme="majorHAnsi"/>
          <w:lang w:val="en-US"/>
        </w:rPr>
        <w:t>We</w:t>
      </w:r>
      <w:commentRangeEnd w:id="72"/>
      <w:r w:rsidR="00047D41">
        <w:rPr>
          <w:rStyle w:val="CommentReference"/>
        </w:rPr>
        <w:commentReference w:id="72"/>
      </w:r>
      <w:r>
        <w:rPr>
          <w:rFonts w:asciiTheme="majorHAnsi" w:hAnsiTheme="majorHAnsi" w:cstheme="majorHAnsi"/>
          <w:lang w:val="en-US"/>
        </w:rPr>
        <w:t xml:space="preserve"> compared the frequency distribution of the lake’s prevalence </w:t>
      </w:r>
      <w:r w:rsidR="00EF5D6A">
        <w:rPr>
          <w:rFonts w:asciiTheme="majorHAnsi" w:hAnsiTheme="majorHAnsi" w:cstheme="majorHAnsi"/>
          <w:lang w:val="en-US"/>
        </w:rPr>
        <w:t xml:space="preserve">for each </w:t>
      </w:r>
      <w:r>
        <w:rPr>
          <w:rFonts w:asciiTheme="majorHAnsi" w:hAnsiTheme="majorHAnsi" w:cstheme="majorHAnsi"/>
          <w:lang w:val="en-US"/>
        </w:rPr>
        <w:t xml:space="preserve">sampling method </w:t>
      </w:r>
      <w:r w:rsidR="00BF266F">
        <w:rPr>
          <w:rFonts w:asciiTheme="majorHAnsi" w:hAnsiTheme="majorHAnsi" w:cstheme="majorHAnsi"/>
          <w:lang w:val="en-US"/>
        </w:rPr>
        <w:t>to</w:t>
      </w:r>
      <w:r>
        <w:rPr>
          <w:rFonts w:asciiTheme="majorHAnsi" w:hAnsiTheme="majorHAnsi" w:cstheme="majorHAnsi"/>
          <w:lang w:val="en-US"/>
        </w:rPr>
        <w:t xml:space="preserve"> see how the regional prevalence is distributed at a </w:t>
      </w:r>
      <w:commentRangeStart w:id="73"/>
      <w:r>
        <w:rPr>
          <w:rFonts w:asciiTheme="majorHAnsi" w:hAnsiTheme="majorHAnsi" w:cstheme="majorHAnsi"/>
          <w:lang w:val="en-US"/>
        </w:rPr>
        <w:t>local</w:t>
      </w:r>
      <w:r w:rsidR="00047D41">
        <w:rPr>
          <w:rFonts w:asciiTheme="majorHAnsi" w:hAnsiTheme="majorHAnsi" w:cstheme="majorHAnsi"/>
          <w:lang w:val="en-US"/>
        </w:rPr>
        <w:t xml:space="preserve"> (</w:t>
      </w:r>
      <w:ins w:id="74" w:author="Éric Harvey" w:date="2023-10-30T12:39:00Z">
        <w:r w:rsidR="00047D41">
          <w:rPr>
            <w:rFonts w:asciiTheme="majorHAnsi" w:hAnsiTheme="majorHAnsi" w:cstheme="majorHAnsi"/>
            <w:lang w:val="en-US"/>
          </w:rPr>
          <w:t>among-lake</w:t>
        </w:r>
      </w:ins>
      <w:del w:id="75" w:author="Éric Harvey" w:date="2023-10-30T12:39:00Z">
        <w:r w:rsidR="00047D41" w:rsidDel="00047D41">
          <w:rPr>
            <w:rFonts w:asciiTheme="majorHAnsi" w:hAnsiTheme="majorHAnsi" w:cstheme="majorHAnsi"/>
            <w:lang w:val="en-US"/>
          </w:rPr>
          <w:delText>lake</w:delText>
        </w:r>
      </w:del>
      <w:r w:rsidR="00047D41">
        <w:rPr>
          <w:rFonts w:asciiTheme="majorHAnsi" w:hAnsiTheme="majorHAnsi" w:cstheme="majorHAnsi"/>
          <w:lang w:val="en-US"/>
        </w:rPr>
        <w:t>)</w:t>
      </w:r>
      <w:r>
        <w:rPr>
          <w:rFonts w:asciiTheme="majorHAnsi" w:hAnsiTheme="majorHAnsi" w:cstheme="majorHAnsi"/>
          <w:lang w:val="en-US"/>
        </w:rPr>
        <w:t xml:space="preserve"> scale </w:t>
      </w:r>
      <w:commentRangeEnd w:id="73"/>
      <w:r w:rsidR="00047D41">
        <w:rPr>
          <w:rStyle w:val="CommentReference"/>
        </w:rPr>
        <w:commentReference w:id="73"/>
      </w:r>
      <w:commentRangeStart w:id="76"/>
      <w:commentRangeStart w:id="77"/>
      <w:r w:rsidR="00184DA8">
        <w:rPr>
          <w:rFonts w:asciiTheme="majorHAnsi" w:hAnsiTheme="majorHAnsi" w:cstheme="majorHAnsi"/>
          <w:lang w:val="en-US"/>
        </w:rPr>
        <w:t>(</w:t>
      </w:r>
      <w:r w:rsidR="00184DA8" w:rsidRPr="00BF266F">
        <w:rPr>
          <w:rFonts w:asciiTheme="majorHAnsi" w:hAnsiTheme="majorHAnsi" w:cstheme="majorHAnsi"/>
          <w:lang w:val="en-US"/>
        </w:rPr>
        <w:t xml:space="preserve">Figure </w:t>
      </w:r>
      <w:commentRangeStart w:id="78"/>
      <w:r>
        <w:rPr>
          <w:rFonts w:asciiTheme="majorHAnsi" w:hAnsiTheme="majorHAnsi" w:cstheme="majorHAnsi"/>
          <w:lang w:val="en-US"/>
        </w:rPr>
        <w:t>4</w:t>
      </w:r>
      <w:commentRangeEnd w:id="76"/>
      <w:r w:rsidR="00106DA3">
        <w:rPr>
          <w:rStyle w:val="CommentReference"/>
        </w:rPr>
        <w:commentReference w:id="76"/>
      </w:r>
      <w:commentRangeEnd w:id="77"/>
      <w:r w:rsidR="00047D41">
        <w:rPr>
          <w:rStyle w:val="CommentReference"/>
        </w:rPr>
        <w:commentReference w:id="77"/>
      </w:r>
      <w:commentRangeEnd w:id="78"/>
      <w:r w:rsidR="00047D41">
        <w:rPr>
          <w:rStyle w:val="CommentReference"/>
        </w:rPr>
        <w:commentReference w:id="78"/>
      </w:r>
      <w:r w:rsidR="00184DA8">
        <w:rPr>
          <w:rFonts w:asciiTheme="majorHAnsi" w:hAnsiTheme="majorHAnsi" w:cstheme="majorHAnsi"/>
          <w:lang w:val="en-US"/>
        </w:rPr>
        <w:t xml:space="preserve">). </w:t>
      </w:r>
    </w:p>
    <w:p w14:paraId="72B9A20A" w14:textId="27BC541F" w:rsidR="00106DA3" w:rsidRDefault="00D207D9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CB128CF" wp14:editId="44AC13F9">
            <wp:simplePos x="0" y="0"/>
            <wp:positionH relativeFrom="margin">
              <wp:posOffset>-340360</wp:posOffset>
            </wp:positionH>
            <wp:positionV relativeFrom="margin">
              <wp:posOffset>2893151</wp:posOffset>
            </wp:positionV>
            <wp:extent cx="3540125" cy="4011295"/>
            <wp:effectExtent l="0" t="0" r="3175" b="1905"/>
            <wp:wrapSquare wrapText="bothSides"/>
            <wp:docPr id="113603549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5492" name="Image 113603549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DA3"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7944C" wp14:editId="592DA4D9">
                <wp:simplePos x="0" y="0"/>
                <wp:positionH relativeFrom="column">
                  <wp:posOffset>3312095</wp:posOffset>
                </wp:positionH>
                <wp:positionV relativeFrom="paragraph">
                  <wp:posOffset>96434</wp:posOffset>
                </wp:positionV>
                <wp:extent cx="2634615" cy="3538071"/>
                <wp:effectExtent l="0" t="0" r="0" b="5715"/>
                <wp:wrapNone/>
                <wp:docPr id="124475442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538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46D511" w14:textId="3F00FBB5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4</w:t>
                            </w:r>
                          </w:p>
                          <w:p w14:paraId="6768F971" w14:textId="77777777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41363F17" w14:textId="4CA32476" w:rsidR="00BF266F" w:rsidRPr="00994282" w:rsidRDefault="00BF266F" w:rsidP="00497532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Comparison of the frequency distribution of the local community prevalence depending on the sampling method. All the frequency distributions considered 14 lakes, except for the transect method that survey 1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1 lakes.</w:t>
                            </w:r>
                            <w:ins w:id="79" w:author="Éric Harvey" w:date="2023-10-30T12:42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The figure shows frequency distribution among-lakes for</w:t>
                              </w:r>
                            </w:ins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80" w:author="Éric Harvey" w:date="2023-10-30T12:42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The local prevalence estimation considers</w:delText>
                              </w:r>
                            </w:del>
                            <w:del w:id="81" w:author="Éric Harvey" w:date="2023-10-30T12:41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that </w:delText>
                              </w:r>
                            </w:del>
                            <w:del w:id="82" w:author="Éric Harvey" w:date="2023-10-30T12:42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data from </w:delText>
                              </w:r>
                            </w:del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ll 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sampling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methods</w:t>
                            </w:r>
                            <w:ins w:id="83" w:author="Éric Harvey" w:date="2023-10-30T12:42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combined </w:t>
                              </w:r>
                              <w:proofErr w:type="gramStart"/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</w:ins>
                            <w:ins w:id="84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weighted</w:t>
                              </w:r>
                              <w:proofErr w:type="gramEnd"/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85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mean</w:t>
                              </w:r>
                            </w:ins>
                            <w:ins w:id="86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regional</w:t>
                              </w:r>
                            </w:ins>
                            <w:ins w:id="87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prevalence is XX%)</w:t>
                              </w:r>
                            </w:ins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88" w:author="Éric Harvey" w:date="2023-10-30T12:43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The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regional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community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prevalence is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29.55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%</w:delText>
                              </w:r>
                              <w:r w:rsidR="0049753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.</w:delText>
                              </w:r>
                              <w:r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B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89" w:author="Éric Harvey" w:date="2023-10-30T12:43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The local prevalence estimation considers that data from the </w:delText>
                              </w:r>
                            </w:del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transect method</w:t>
                            </w:r>
                            <w:ins w:id="90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only (</w:t>
                              </w:r>
                            </w:ins>
                            <w:ins w:id="91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weighted </w:t>
                              </w:r>
                            </w:ins>
                            <w:ins w:id="92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mean</w:t>
                              </w:r>
                            </w:ins>
                            <w:ins w:id="93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regional</w:t>
                              </w:r>
                            </w:ins>
                            <w:ins w:id="94" w:author="Éric Harvey" w:date="2023-10-30T12:43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prevalence is XX%)</w:t>
                              </w:r>
                            </w:ins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del w:id="95" w:author="Éric Harvey" w:date="2023-10-30T12:43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The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regional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community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prevalence is 3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5.55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%. </w:delText>
                              </w:r>
                            </w:del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96" w:author="Éric Harvey" w:date="2023-10-30T12:44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The local prevalence estimation considers that data from </w:delText>
                              </w:r>
                            </w:del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seine nets</w:t>
                            </w:r>
                            <w:ins w:id="97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only (weighted mean regional prevalence is XX%)</w:t>
                              </w:r>
                            </w:ins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del w:id="98" w:author="Éric Harvey" w:date="2023-10-30T12:44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Th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e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regional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community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prevalence is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20.43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%.</w:delText>
                              </w:r>
                              <w:r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 </w:delText>
                              </w:r>
                            </w:del>
                            <w:r w:rsidR="00497532" w:rsidRP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="0049753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del w:id="99" w:author="Éric Harvey" w:date="2023-10-30T12:44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The local prevalence estimation considers that data from </w:delText>
                              </w:r>
                            </w:del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the minnow traps</w:t>
                            </w:r>
                            <w:ins w:id="100" w:author="Éric Harvey" w:date="2023-10-30T12:44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ins>
                            <w:ins w:id="101" w:author="Éric Harvey" w:date="2023-10-30T12:45:00Z"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>weiged</w:t>
                              </w:r>
                              <w:proofErr w:type="spellEnd"/>
                              <w:r w:rsidR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t xml:space="preserve"> mean prevalence is X%)</w:t>
                              </w:r>
                            </w:ins>
                            <w:r w:rsidR="00106D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del w:id="102" w:author="Éric Harvey" w:date="2023-10-30T12:45:00Z"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The regional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community 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prevalence is </w:delText>
                              </w:r>
                              <w:r w:rsidR="00163D35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>19.20</w:delText>
                              </w:r>
                              <w:r w:rsidR="00106DA3" w:rsidRPr="00994282" w:rsidDel="005C4E85">
                                <w:rPr>
                                  <w:rFonts w:asciiTheme="majorHAnsi" w:hAnsiTheme="majorHAnsi" w:cstheme="majorHAnsi"/>
                                  <w:sz w:val="22"/>
                                  <w:szCs w:val="22"/>
                                  <w:lang w:val="en-US"/>
                                </w:rPr>
                                <w:delText xml:space="preserve">%. </w:delText>
                              </w:r>
                            </w:del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7944C" id="_x0000_s1027" type="#_x0000_t202" style="position:absolute;left:0;text-align:left;margin-left:260.8pt;margin-top:7.6pt;width:207.45pt;height:27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" fillcolor="white [3201]" stroked="f" strokeweight=".5pt">
                <v:textbox>
                  <w:txbxContent>
                    <w:p w14:paraId="7B46D511" w14:textId="3F00FBB5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4</w:t>
                      </w:r>
                    </w:p>
                    <w:p w14:paraId="6768F971" w14:textId="77777777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41363F17" w14:textId="4CA32476" w:rsidR="00BF266F" w:rsidRPr="00994282" w:rsidRDefault="00BF266F" w:rsidP="00497532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Comparison of the frequency distribution of the local community prevalence depending on the sampling method. All the frequency distributions considered 14 lakes, except for the transect method that survey 1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1 lakes.</w:t>
                      </w:r>
                      <w:ins w:id="103" w:author="Éric Harvey" w:date="2023-10-30T12:42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The figure shows frequency distribution among-lakes for</w:t>
                        </w:r>
                      </w:ins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A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04" w:author="Éric Harvey" w:date="2023-10-30T12:42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The local prevalence estimation considers</w:delText>
                        </w:r>
                      </w:del>
                      <w:del w:id="105" w:author="Éric Harvey" w:date="2023-10-30T12:41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that </w:delText>
                        </w:r>
                      </w:del>
                      <w:del w:id="106" w:author="Éric Harvey" w:date="2023-10-30T12:42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data from </w:delText>
                        </w:r>
                      </w:del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a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ll 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sampling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methods</w:t>
                      </w:r>
                      <w:ins w:id="107" w:author="Éric Harvey" w:date="2023-10-30T12:42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combined </w:t>
                        </w:r>
                        <w:proofErr w:type="gramStart"/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</w:ins>
                      <w:ins w:id="108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weighted</w:t>
                        </w:r>
                        <w:proofErr w:type="gramEnd"/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ins>
                      <w:ins w:id="109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mean</w:t>
                        </w:r>
                      </w:ins>
                      <w:ins w:id="110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regional</w:t>
                        </w:r>
                      </w:ins>
                      <w:ins w:id="111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prevalence is XX%)</w:t>
                        </w:r>
                      </w:ins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12" w:author="Éric Harvey" w:date="2023-10-30T12:43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The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regional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community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prevalence is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29.55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%</w:delText>
                        </w:r>
                        <w:r w:rsidR="0049753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.</w:delText>
                        </w:r>
                        <w:r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</w:delText>
                        </w:r>
                      </w:del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B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13" w:author="Éric Harvey" w:date="2023-10-30T12:43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The local prevalence estimation considers that data from the </w:delText>
                        </w:r>
                      </w:del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transect method</w:t>
                      </w:r>
                      <w:ins w:id="114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only (</w:t>
                        </w:r>
                      </w:ins>
                      <w:ins w:id="115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weighted </w:t>
                        </w:r>
                      </w:ins>
                      <w:ins w:id="116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mean</w:t>
                        </w:r>
                      </w:ins>
                      <w:ins w:id="117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regional</w:t>
                        </w:r>
                      </w:ins>
                      <w:ins w:id="118" w:author="Éric Harvey" w:date="2023-10-30T12:43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prevalence is XX%)</w:t>
                        </w:r>
                      </w:ins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del w:id="119" w:author="Éric Harvey" w:date="2023-10-30T12:43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The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regional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community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prevalence is 3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5.55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%. </w:delText>
                        </w:r>
                      </w:del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20" w:author="Éric Harvey" w:date="2023-10-30T12:44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The local prevalence estimation considers that data from </w:delText>
                        </w:r>
                      </w:del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seine nets</w:t>
                      </w:r>
                      <w:ins w:id="121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only (weighted mean regional prevalence is XX%)</w:t>
                        </w:r>
                      </w:ins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del w:id="122" w:author="Éric Harvey" w:date="2023-10-30T12:44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Th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e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regional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community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prevalence is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20.43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%.</w:delText>
                        </w:r>
                        <w:r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 </w:delText>
                        </w:r>
                      </w:del>
                      <w:r w:rsidR="00497532" w:rsidRP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D</w:t>
                      </w:r>
                      <w:r w:rsidR="0049753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del w:id="123" w:author="Éric Harvey" w:date="2023-10-30T12:44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The local prevalence estimation considers that data from </w:delText>
                        </w:r>
                      </w:del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the minnow traps</w:t>
                      </w:r>
                      <w:ins w:id="124" w:author="Éric Harvey" w:date="2023-10-30T12:44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ins>
                      <w:ins w:id="125" w:author="Éric Harvey" w:date="2023-10-30T12:45:00Z"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spellStart"/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>weiged</w:t>
                        </w:r>
                        <w:proofErr w:type="spellEnd"/>
                        <w:r w:rsidR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t xml:space="preserve"> mean prevalence is X%)</w:t>
                        </w:r>
                      </w:ins>
                      <w:r w:rsidR="00106D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del w:id="126" w:author="Éric Harvey" w:date="2023-10-30T12:45:00Z"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The regional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community 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prevalence is </w:delText>
                        </w:r>
                        <w:r w:rsidR="00163D35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>19.20</w:delText>
                        </w:r>
                        <w:r w:rsidR="00106DA3" w:rsidRPr="00994282" w:rsidDel="005C4E85">
                          <w:rPr>
                            <w:rFonts w:asciiTheme="majorHAnsi" w:hAnsiTheme="majorHAnsi" w:cstheme="majorHAnsi"/>
                            <w:sz w:val="22"/>
                            <w:szCs w:val="22"/>
                            <w:lang w:val="en-US"/>
                          </w:rPr>
                          <w:delText xml:space="preserve">%. </w:delText>
                        </w:r>
                      </w:del>
                    </w:p>
                  </w:txbxContent>
                </v:textbox>
              </v:shape>
            </w:pict>
          </mc:Fallback>
        </mc:AlternateContent>
      </w:r>
    </w:p>
    <w:p w14:paraId="12C80DF6" w14:textId="2CF0C296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7B3C9502" w14:textId="67042548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F2FBD06" w14:textId="744F4B8F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24ED34E2" w14:textId="52B6C25E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316C7EC0" w14:textId="3663867B" w:rsidR="00BF266F" w:rsidRDefault="00BF266F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6E61DE5D" w14:textId="27BBF755" w:rsidR="00184DA8" w:rsidRDefault="00184DA8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5C4C903E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2D5D5DC1" w14:textId="39C00632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1BA1660E" w14:textId="079C9B49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17B48243" w14:textId="4503CD7A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30DAA27B" w14:textId="42CD0206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38E80B9A" w14:textId="77777777" w:rsidR="00106DA3" w:rsidRDefault="00106DA3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09302BD" w14:textId="77777777" w:rsidR="00106DA3" w:rsidDel="002B641F" w:rsidRDefault="00106DA3" w:rsidP="00497532">
      <w:pPr>
        <w:spacing w:line="276" w:lineRule="auto"/>
        <w:jc w:val="both"/>
        <w:rPr>
          <w:del w:id="127" w:author="Éric Harvey" w:date="2023-10-30T12:45:00Z"/>
          <w:rFonts w:asciiTheme="majorHAnsi" w:hAnsiTheme="majorHAnsi" w:cstheme="majorHAnsi"/>
          <w:lang w:val="en-US"/>
        </w:rPr>
      </w:pPr>
    </w:p>
    <w:p w14:paraId="08230325" w14:textId="3A4990E1" w:rsidR="00106DA3" w:rsidDel="002B641F" w:rsidRDefault="00106DA3" w:rsidP="00497532">
      <w:pPr>
        <w:spacing w:line="276" w:lineRule="auto"/>
        <w:jc w:val="both"/>
        <w:rPr>
          <w:del w:id="128" w:author="Éric Harvey" w:date="2023-10-30T12:45:00Z"/>
          <w:rFonts w:asciiTheme="majorHAnsi" w:hAnsiTheme="majorHAnsi" w:cstheme="majorHAnsi"/>
          <w:lang w:val="en-US"/>
        </w:rPr>
      </w:pPr>
    </w:p>
    <w:p w14:paraId="1EF12309" w14:textId="77777777" w:rsidR="00106DA3" w:rsidDel="002B641F" w:rsidRDefault="00106DA3" w:rsidP="00497532">
      <w:pPr>
        <w:spacing w:line="276" w:lineRule="auto"/>
        <w:jc w:val="both"/>
        <w:rPr>
          <w:del w:id="129" w:author="Éric Harvey" w:date="2023-10-30T12:45:00Z"/>
          <w:rFonts w:asciiTheme="majorHAnsi" w:hAnsiTheme="majorHAnsi" w:cstheme="majorHAnsi"/>
          <w:lang w:val="en-US"/>
        </w:rPr>
      </w:pPr>
    </w:p>
    <w:p w14:paraId="73F52B08" w14:textId="77777777" w:rsidR="00106DA3" w:rsidDel="002B641F" w:rsidRDefault="00106DA3" w:rsidP="00497532">
      <w:pPr>
        <w:spacing w:line="276" w:lineRule="auto"/>
        <w:jc w:val="both"/>
        <w:rPr>
          <w:del w:id="130" w:author="Éric Harvey" w:date="2023-10-30T12:45:00Z"/>
          <w:rFonts w:asciiTheme="majorHAnsi" w:hAnsiTheme="majorHAnsi" w:cstheme="majorHAnsi"/>
          <w:lang w:val="en-US"/>
        </w:rPr>
      </w:pPr>
    </w:p>
    <w:p w14:paraId="28ED11AB" w14:textId="77777777" w:rsidR="00106DA3" w:rsidDel="002B641F" w:rsidRDefault="00106DA3" w:rsidP="00497532">
      <w:pPr>
        <w:spacing w:line="276" w:lineRule="auto"/>
        <w:jc w:val="both"/>
        <w:rPr>
          <w:del w:id="131" w:author="Éric Harvey" w:date="2023-10-30T12:45:00Z"/>
          <w:rFonts w:asciiTheme="majorHAnsi" w:hAnsiTheme="majorHAnsi" w:cstheme="majorHAnsi"/>
          <w:lang w:val="en-US"/>
        </w:rPr>
      </w:pPr>
    </w:p>
    <w:p w14:paraId="7642C7F7" w14:textId="77777777" w:rsidR="00F62114" w:rsidDel="002B641F" w:rsidRDefault="00F62114" w:rsidP="00497532">
      <w:pPr>
        <w:spacing w:line="276" w:lineRule="auto"/>
        <w:jc w:val="both"/>
        <w:rPr>
          <w:del w:id="132" w:author="Éric Harvey" w:date="2023-10-30T12:45:00Z"/>
          <w:rFonts w:asciiTheme="majorHAnsi" w:hAnsiTheme="majorHAnsi" w:cstheme="majorHAnsi"/>
          <w:lang w:val="en-US"/>
        </w:rPr>
      </w:pPr>
    </w:p>
    <w:p w14:paraId="0467BD72" w14:textId="77777777" w:rsidR="00497532" w:rsidRDefault="00497532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32320348" w14:textId="7062DC6F" w:rsidR="00311C0F" w:rsidRPr="00BB0B0B" w:rsidRDefault="000B5C15" w:rsidP="00497532">
      <w:pPr>
        <w:spacing w:line="276" w:lineRule="auto"/>
        <w:ind w:firstLine="708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The local community prevalence estimations are not </w:t>
      </w:r>
      <w:r w:rsidR="00EF5D6A">
        <w:rPr>
          <w:rFonts w:asciiTheme="majorHAnsi" w:hAnsiTheme="majorHAnsi" w:cstheme="majorHAnsi"/>
          <w:lang w:val="en-US"/>
        </w:rPr>
        <w:t xml:space="preserve">constant </w:t>
      </w:r>
      <w:r>
        <w:rPr>
          <w:rFonts w:asciiTheme="majorHAnsi" w:hAnsiTheme="majorHAnsi" w:cstheme="majorHAnsi"/>
          <w:lang w:val="en-US"/>
        </w:rPr>
        <w:t xml:space="preserve">across the regional scale. </w:t>
      </w:r>
      <w:r w:rsidR="00163D35">
        <w:rPr>
          <w:rFonts w:asciiTheme="majorHAnsi" w:hAnsiTheme="majorHAnsi" w:cstheme="majorHAnsi"/>
          <w:lang w:val="en-US"/>
        </w:rPr>
        <w:t xml:space="preserve">The local prevalence frequency distributions </w:t>
      </w:r>
      <w:r w:rsidR="00184DA8">
        <w:rPr>
          <w:rFonts w:asciiTheme="majorHAnsi" w:hAnsiTheme="majorHAnsi" w:cstheme="majorHAnsi"/>
          <w:lang w:val="en-US"/>
        </w:rPr>
        <w:t xml:space="preserve">for </w:t>
      </w:r>
      <w:r w:rsidR="0013275F">
        <w:rPr>
          <w:rFonts w:asciiTheme="majorHAnsi" w:hAnsiTheme="majorHAnsi" w:cstheme="majorHAnsi"/>
          <w:lang w:val="en-US"/>
        </w:rPr>
        <w:t xml:space="preserve">the combined </w:t>
      </w:r>
      <w:r w:rsidR="00184DA8">
        <w:rPr>
          <w:rFonts w:asciiTheme="majorHAnsi" w:hAnsiTheme="majorHAnsi" w:cstheme="majorHAnsi"/>
          <w:lang w:val="en-US"/>
        </w:rPr>
        <w:t xml:space="preserve">methods and for </w:t>
      </w:r>
      <w:r>
        <w:rPr>
          <w:rFonts w:asciiTheme="majorHAnsi" w:hAnsiTheme="majorHAnsi" w:cstheme="majorHAnsi"/>
          <w:lang w:val="en-US"/>
        </w:rPr>
        <w:t xml:space="preserve">the </w:t>
      </w:r>
      <w:r w:rsidR="00184DA8">
        <w:rPr>
          <w:rFonts w:asciiTheme="majorHAnsi" w:hAnsiTheme="majorHAnsi" w:cstheme="majorHAnsi"/>
          <w:lang w:val="en-US"/>
        </w:rPr>
        <w:t xml:space="preserve">transect method show a bimodal distribution, </w:t>
      </w:r>
      <w:r w:rsidR="00EF5D6A">
        <w:rPr>
          <w:rFonts w:asciiTheme="majorHAnsi" w:hAnsiTheme="majorHAnsi" w:cstheme="majorHAnsi"/>
          <w:lang w:val="en-US"/>
        </w:rPr>
        <w:t>with</w:t>
      </w:r>
      <w:r w:rsidR="00184DA8">
        <w:rPr>
          <w:rFonts w:asciiTheme="majorHAnsi" w:hAnsiTheme="majorHAnsi" w:cstheme="majorHAnsi"/>
          <w:lang w:val="en-US"/>
        </w:rPr>
        <w:t xml:space="preserve"> </w:t>
      </w:r>
      <w:ins w:id="133" w:author="Éric Harvey" w:date="2023-10-30T12:46:00Z">
        <w:r w:rsidR="002B641F">
          <w:rPr>
            <w:rFonts w:asciiTheme="majorHAnsi" w:hAnsiTheme="majorHAnsi" w:cstheme="majorHAnsi"/>
            <w:lang w:val="en-US"/>
          </w:rPr>
          <w:t>the landscape composed of many</w:t>
        </w:r>
      </w:ins>
      <w:del w:id="134" w:author="Éric Harvey" w:date="2023-10-30T12:46:00Z">
        <w:r w:rsidR="00184DA8" w:rsidDel="002B641F">
          <w:rPr>
            <w:rFonts w:asciiTheme="majorHAnsi" w:hAnsiTheme="majorHAnsi" w:cstheme="majorHAnsi"/>
            <w:lang w:val="en-US"/>
          </w:rPr>
          <w:delText>more</w:delText>
        </w:r>
      </w:del>
      <w:r w:rsidR="00184DA8">
        <w:rPr>
          <w:rFonts w:asciiTheme="majorHAnsi" w:hAnsiTheme="majorHAnsi" w:cstheme="majorHAnsi"/>
          <w:lang w:val="en-US"/>
        </w:rPr>
        <w:t xml:space="preserve"> low-prevalence and high-prevalence lakes</w:t>
      </w:r>
      <w:ins w:id="135" w:author="Éric Harvey" w:date="2023-10-30T12:46:00Z">
        <w:r w:rsidR="002B641F">
          <w:rPr>
            <w:rFonts w:asciiTheme="majorHAnsi" w:hAnsiTheme="majorHAnsi" w:cstheme="majorHAnsi"/>
            <w:lang w:val="en-US"/>
          </w:rPr>
          <w:t xml:space="preserve"> (leading to reg</w:t>
        </w:r>
      </w:ins>
      <w:ins w:id="136" w:author="Éric Harvey" w:date="2023-10-30T12:47:00Z">
        <w:r w:rsidR="002B641F">
          <w:rPr>
            <w:rFonts w:asciiTheme="majorHAnsi" w:hAnsiTheme="majorHAnsi" w:cstheme="majorHAnsi"/>
            <w:lang w:val="en-US"/>
          </w:rPr>
          <w:t>ional prevalence estimates shown on Fig3C)</w:t>
        </w:r>
      </w:ins>
      <w:del w:id="137" w:author="Éric Harvey" w:date="2023-10-30T12:46:00Z">
        <w:r w:rsidR="00184DA8" w:rsidDel="002B641F">
          <w:rPr>
            <w:rFonts w:asciiTheme="majorHAnsi" w:hAnsiTheme="majorHAnsi" w:cstheme="majorHAnsi"/>
            <w:lang w:val="en-US"/>
          </w:rPr>
          <w:delText xml:space="preserve"> than</w:delText>
        </w:r>
        <w:r w:rsidR="00C038FE" w:rsidDel="002B641F">
          <w:rPr>
            <w:rFonts w:asciiTheme="majorHAnsi" w:hAnsiTheme="majorHAnsi" w:cstheme="majorHAnsi"/>
            <w:lang w:val="en-US"/>
          </w:rPr>
          <w:delText xml:space="preserve"> mid-prevalence lakes</w:delText>
        </w:r>
      </w:del>
      <w:r w:rsidR="00C038FE">
        <w:rPr>
          <w:rFonts w:asciiTheme="majorHAnsi" w:hAnsiTheme="majorHAnsi" w:cstheme="majorHAnsi"/>
          <w:lang w:val="en-US"/>
        </w:rPr>
        <w:t xml:space="preserve">. </w:t>
      </w:r>
      <w:r>
        <w:rPr>
          <w:rFonts w:asciiTheme="majorHAnsi" w:hAnsiTheme="majorHAnsi" w:cstheme="majorHAnsi"/>
          <w:lang w:val="en-US"/>
        </w:rPr>
        <w:t>The distribution p</w:t>
      </w:r>
      <w:r w:rsidR="00BB0B0B">
        <w:rPr>
          <w:rFonts w:asciiTheme="majorHAnsi" w:hAnsiTheme="majorHAnsi" w:cstheme="majorHAnsi"/>
          <w:lang w:val="en-US"/>
        </w:rPr>
        <w:t xml:space="preserve">atterns are more unclear for </w:t>
      </w:r>
      <w:r>
        <w:rPr>
          <w:rFonts w:asciiTheme="majorHAnsi" w:hAnsiTheme="majorHAnsi" w:cstheme="majorHAnsi"/>
          <w:lang w:val="en-US"/>
        </w:rPr>
        <w:t xml:space="preserve">the </w:t>
      </w:r>
      <w:r w:rsidR="00EF5D6A">
        <w:rPr>
          <w:rFonts w:asciiTheme="majorHAnsi" w:hAnsiTheme="majorHAnsi" w:cstheme="majorHAnsi"/>
          <w:lang w:val="en-US"/>
        </w:rPr>
        <w:t xml:space="preserve">two </w:t>
      </w:r>
      <w:r w:rsidR="00BB0B0B">
        <w:rPr>
          <w:rFonts w:asciiTheme="majorHAnsi" w:hAnsiTheme="majorHAnsi" w:cstheme="majorHAnsi"/>
          <w:lang w:val="en-US"/>
        </w:rPr>
        <w:t>f</w:t>
      </w:r>
      <w:r w:rsidR="00C038FE">
        <w:rPr>
          <w:rFonts w:asciiTheme="majorHAnsi" w:hAnsiTheme="majorHAnsi" w:cstheme="majorHAnsi"/>
          <w:lang w:val="en-US"/>
        </w:rPr>
        <w:t>ishing methods (seine net and minnow trap)</w:t>
      </w:r>
      <w:r>
        <w:rPr>
          <w:rFonts w:asciiTheme="majorHAnsi" w:hAnsiTheme="majorHAnsi" w:cstheme="majorHAnsi"/>
          <w:lang w:val="en-US"/>
        </w:rPr>
        <w:t>, although they seem</w:t>
      </w:r>
      <w:r w:rsidR="00BB0B0B">
        <w:rPr>
          <w:rFonts w:asciiTheme="majorHAnsi" w:hAnsiTheme="majorHAnsi" w:cstheme="majorHAnsi"/>
          <w:lang w:val="en-US"/>
        </w:rPr>
        <w:t xml:space="preserve"> left-hand</w:t>
      </w:r>
      <w:r w:rsidR="00EF5D6A">
        <w:rPr>
          <w:rFonts w:asciiTheme="majorHAnsi" w:hAnsiTheme="majorHAnsi" w:cstheme="majorHAnsi"/>
          <w:lang w:val="en-US"/>
        </w:rPr>
        <w:t>ed</w:t>
      </w:r>
      <w:r w:rsidR="00BB0B0B">
        <w:rPr>
          <w:rFonts w:asciiTheme="majorHAnsi" w:hAnsiTheme="majorHAnsi" w:cstheme="majorHAnsi"/>
          <w:lang w:val="en-US"/>
        </w:rPr>
        <w:t xml:space="preserve"> displaying more low-prevalence lakes</w:t>
      </w:r>
      <w:r w:rsidR="00EF5D6A">
        <w:rPr>
          <w:rFonts w:asciiTheme="majorHAnsi" w:hAnsiTheme="majorHAnsi" w:cstheme="majorHAnsi"/>
          <w:lang w:val="en-US"/>
        </w:rPr>
        <w:t xml:space="preserve">. </w:t>
      </w:r>
      <w:ins w:id="138" w:author="Éric Harvey" w:date="2023-10-30T12:49:00Z">
        <w:r w:rsidR="002B641F">
          <w:rPr>
            <w:rFonts w:asciiTheme="majorHAnsi" w:hAnsiTheme="majorHAnsi" w:cstheme="majorHAnsi"/>
            <w:lang w:val="en-US"/>
          </w:rPr>
          <w:t xml:space="preserve">Interestingly, despite similar </w:t>
        </w:r>
      </w:ins>
      <w:ins w:id="139" w:author="Éric Harvey" w:date="2023-10-30T12:50:00Z">
        <w:r w:rsidR="002B641F">
          <w:rPr>
            <w:rFonts w:asciiTheme="majorHAnsi" w:hAnsiTheme="majorHAnsi" w:cstheme="majorHAnsi"/>
            <w:lang w:val="en-US"/>
          </w:rPr>
          <w:t xml:space="preserve">frequency distribution of infected lakes, seine and minnow traps lead to very different prevalence estimates at regional scale (see Fig.3C). </w:t>
        </w:r>
      </w:ins>
      <w:r w:rsidR="0013275F">
        <w:rPr>
          <w:rFonts w:asciiTheme="majorHAnsi" w:hAnsiTheme="majorHAnsi" w:cstheme="majorHAnsi"/>
          <w:lang w:val="en-US"/>
        </w:rPr>
        <w:t>Heavily infected and lightly infected lakes do not appear to be clustered in space at the regional scale (Figure 2)</w:t>
      </w:r>
      <w:r w:rsidR="00897D01">
        <w:rPr>
          <w:rFonts w:asciiTheme="majorHAnsi" w:hAnsiTheme="majorHAnsi" w:cstheme="majorHAnsi"/>
          <w:lang w:val="en-US"/>
        </w:rPr>
        <w:t xml:space="preserve">. </w:t>
      </w:r>
      <w:r w:rsidR="0013275F">
        <w:rPr>
          <w:rFonts w:asciiTheme="majorHAnsi" w:hAnsiTheme="majorHAnsi" w:cstheme="majorHAnsi"/>
          <w:lang w:val="en-US"/>
        </w:rPr>
        <w:t xml:space="preserve">Moreover, close and connected lakes </w:t>
      </w:r>
      <w:r w:rsidR="00897D01">
        <w:rPr>
          <w:rFonts w:asciiTheme="majorHAnsi" w:hAnsiTheme="majorHAnsi" w:cstheme="majorHAnsi"/>
          <w:lang w:val="en-US"/>
        </w:rPr>
        <w:t xml:space="preserve">do not </w:t>
      </w:r>
      <w:r w:rsidR="0013275F">
        <w:rPr>
          <w:rFonts w:asciiTheme="majorHAnsi" w:hAnsiTheme="majorHAnsi" w:cstheme="majorHAnsi"/>
          <w:lang w:val="en-US"/>
        </w:rPr>
        <w:t xml:space="preserve">appear to follow a </w:t>
      </w:r>
      <w:r w:rsidR="00897D01">
        <w:rPr>
          <w:rFonts w:asciiTheme="majorHAnsi" w:hAnsiTheme="majorHAnsi" w:cstheme="majorHAnsi"/>
          <w:lang w:val="en-US"/>
        </w:rPr>
        <w:t xml:space="preserve">spatial </w:t>
      </w:r>
      <w:r w:rsidR="0013275F">
        <w:rPr>
          <w:rFonts w:asciiTheme="majorHAnsi" w:hAnsiTheme="majorHAnsi" w:cstheme="majorHAnsi"/>
          <w:lang w:val="en-US"/>
        </w:rPr>
        <w:t>infection</w:t>
      </w:r>
      <w:r w:rsidR="00897D01">
        <w:rPr>
          <w:rFonts w:asciiTheme="majorHAnsi" w:hAnsiTheme="majorHAnsi" w:cstheme="majorHAnsi"/>
          <w:lang w:val="en-US"/>
        </w:rPr>
        <w:t xml:space="preserve"> gradient, suggesting that geographic attributes are not important drivers of the local infection prevalence</w:t>
      </w:r>
      <w:ins w:id="140" w:author="Éric Harvey" w:date="2023-10-30T12:48:00Z">
        <w:r w:rsidR="002B641F">
          <w:rPr>
            <w:rFonts w:asciiTheme="majorHAnsi" w:hAnsiTheme="majorHAnsi" w:cstheme="majorHAnsi"/>
            <w:lang w:val="en-US"/>
          </w:rPr>
          <w:t xml:space="preserve"> (Fig.2 and Fig.5)</w:t>
        </w:r>
      </w:ins>
      <w:r w:rsidR="0013275F">
        <w:rPr>
          <w:rFonts w:asciiTheme="majorHAnsi" w:hAnsiTheme="majorHAnsi" w:cstheme="majorHAnsi"/>
          <w:lang w:val="en-US"/>
        </w:rPr>
        <w:t xml:space="preserve">. </w:t>
      </w:r>
    </w:p>
    <w:p w14:paraId="1D5F69A9" w14:textId="4E9985DA" w:rsidR="00311C0F" w:rsidRPr="00BB0B0B" w:rsidRDefault="00311C0F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 w:rsidRPr="00BB0B0B">
        <w:rPr>
          <w:rFonts w:asciiTheme="majorHAnsi" w:hAnsiTheme="majorHAnsi" w:cstheme="majorHAnsi"/>
          <w:b/>
          <w:bCs/>
          <w:i/>
          <w:iCs/>
          <w:lang w:val="en-US"/>
        </w:rPr>
        <w:br w:type="page"/>
      </w:r>
    </w:p>
    <w:p w14:paraId="6CA3739C" w14:textId="0AA20474" w:rsidR="00311C0F" w:rsidRDefault="00311C0F" w:rsidP="00497532">
      <w:pPr>
        <w:spacing w:line="276" w:lineRule="auto"/>
        <w:rPr>
          <w:rFonts w:asciiTheme="majorHAnsi" w:hAnsiTheme="majorHAnsi" w:cstheme="majorHAnsi"/>
          <w:b/>
          <w:bCs/>
          <w:i/>
          <w:iCs/>
          <w:lang w:val="en-US"/>
        </w:rPr>
      </w:pP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lastRenderedPageBreak/>
        <w:t>3.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2</w:t>
      </w:r>
      <w:r w:rsidRPr="00CC538E">
        <w:rPr>
          <w:rFonts w:asciiTheme="majorHAnsi" w:hAnsiTheme="majorHAnsi" w:cstheme="majorHAnsi"/>
          <w:b/>
          <w:bCs/>
          <w:i/>
          <w:iCs/>
          <w:lang w:val="en-US"/>
        </w:rPr>
        <w:t xml:space="preserve">. </w:t>
      </w:r>
      <w:r>
        <w:rPr>
          <w:rFonts w:asciiTheme="majorHAnsi" w:hAnsiTheme="majorHAnsi" w:cstheme="majorHAnsi"/>
          <w:b/>
          <w:bCs/>
          <w:i/>
          <w:iCs/>
          <w:lang w:val="en-US"/>
        </w:rPr>
        <w:t>Fine scale</w:t>
      </w:r>
    </w:p>
    <w:p w14:paraId="03888794" w14:textId="330852B1" w:rsidR="00311C0F" w:rsidRDefault="00311C0F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4CF9A6CB" w14:textId="2656CEC6" w:rsidR="00311C0F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D4D17B4" wp14:editId="6BB3A86A">
            <wp:extent cx="5486400" cy="4702810"/>
            <wp:effectExtent l="0" t="0" r="0" b="0"/>
            <wp:docPr id="193026884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68845" name="Image 193026884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E3D0" w14:textId="6B473C72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b/>
          <w:bCs/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6C100" wp14:editId="0305EFF8">
                <wp:simplePos x="0" y="0"/>
                <wp:positionH relativeFrom="column">
                  <wp:posOffset>0</wp:posOffset>
                </wp:positionH>
                <wp:positionV relativeFrom="paragraph">
                  <wp:posOffset>6235</wp:posOffset>
                </wp:positionV>
                <wp:extent cx="5486400" cy="1891145"/>
                <wp:effectExtent l="0" t="0" r="0" b="1270"/>
                <wp:wrapNone/>
                <wp:docPr id="8942189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89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82C16" w14:textId="019E2542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FIGURE 5</w:t>
                            </w:r>
                          </w:p>
                          <w:p w14:paraId="46001FE2" w14:textId="77777777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0DD3FD6B" w14:textId="21ECB147" w:rsidR="00681311" w:rsidRPr="00994282" w:rsidRDefault="00681311" w:rsidP="00681311">
                            <w:pPr>
                              <w:jc w:val="both"/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Relations between the fine-scale community infection prevalence and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selected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environmental drivers.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All the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models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presented are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univariate </w:t>
                            </w:r>
                            <w:r w:rsidR="00160139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binomial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generalized additive mixed models with the lake as a random effect on the intercept. The </w:t>
                            </w:r>
                            <w:r w:rsidR="0025233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partial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effects of the environmental variables on the prevalence are presented</w:t>
                            </w:r>
                            <w:r w:rsidR="00252338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for the significant models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  <w:r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The ticks on the x-axes indicate a data point. </w:t>
                            </w:r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TN:TP ratio, macrophyte coverage, temperature, turbidity, pH, dissolved oxygen, </w:t>
                            </w:r>
                            <w:proofErr w:type="gramStart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conductivity</w:t>
                            </w:r>
                            <w:proofErr w:type="gramEnd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and Simpson’s Diversity Index are fine-scale measurements while </w:t>
                            </w:r>
                            <w:proofErr w:type="spellStart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area:perimeter</w:t>
                            </w:r>
                            <w:proofErr w:type="spellEnd"/>
                            <w:r w:rsidR="005963A3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ratio is a local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attribute. The perimeter model is not presented because it was highly </w:t>
                            </w:r>
                            <w:r w:rsidR="004A1C20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non-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linear and not interpretable although significative</w:t>
                            </w:r>
                            <w:r w:rsidR="00897D01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 (</w:t>
                            </w:r>
                            <w:r w:rsidR="00CF1A0A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>Figure S1)</w:t>
                            </w:r>
                            <w:r w:rsidR="00D9176A" w:rsidRPr="00994282">
                              <w:rPr>
                                <w:rFonts w:asciiTheme="majorHAnsi" w:hAnsiTheme="majorHAnsi" w:cstheme="majorHAnsi"/>
                                <w:sz w:val="22"/>
                                <w:szCs w:val="22"/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C100" id="_x0000_s1028" type="#_x0000_t202" style="position:absolute;left:0;text-align:left;margin-left:0;margin-top:.5pt;width:6in;height:14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" fillcolor="white [3201]" stroked="f" strokeweight=".5pt">
                <v:textbox>
                  <w:txbxContent>
                    <w:p w14:paraId="40382C16" w14:textId="019E2542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FIGURE 5</w:t>
                      </w:r>
                    </w:p>
                    <w:p w14:paraId="46001FE2" w14:textId="77777777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</w:p>
                    <w:p w14:paraId="0DD3FD6B" w14:textId="21ECB147" w:rsidR="00681311" w:rsidRPr="00994282" w:rsidRDefault="00681311" w:rsidP="00681311">
                      <w:pPr>
                        <w:jc w:val="both"/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</w:pP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Relations between the fine-scale community infection prevalence and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selected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environmental drivers.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All the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models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presented are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univariate </w:t>
                      </w:r>
                      <w:r w:rsidR="00160139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binomial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generalized additive mixed models with the lake as a random effect on the intercept. The </w:t>
                      </w:r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partial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effects of the environmental variables on the prevalence are presented</w:t>
                      </w:r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for the </w:t>
                      </w:r>
                      <w:proofErr w:type="spellStart"/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significant </w:t>
                      </w:r>
                      <w:proofErr w:type="spellEnd"/>
                      <w:r w:rsidR="00252338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models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  <w:r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The ticks on the x-axes indicate a data point. </w:t>
                      </w:r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TN:TP ratio, macrophyte coverage, temperature, turbidity, pH, dissolved oxygen, </w:t>
                      </w:r>
                      <w:proofErr w:type="gramStart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conductivity</w:t>
                      </w:r>
                      <w:proofErr w:type="gramEnd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and Simpson’s Diversity Index are fine-scale measurements while </w:t>
                      </w:r>
                      <w:proofErr w:type="spellStart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area:perimeter</w:t>
                      </w:r>
                      <w:proofErr w:type="spellEnd"/>
                      <w:r w:rsidR="005963A3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ratio is a local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attribute. The perimeter model is not presented because it was highly </w:t>
                      </w:r>
                      <w:r w:rsidR="004A1C20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non-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linear and not interpretable although significative</w:t>
                      </w:r>
                      <w:r w:rsidR="00897D01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 (</w:t>
                      </w:r>
                      <w:r w:rsidR="00CF1A0A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>Figure S1)</w:t>
                      </w:r>
                      <w:r w:rsidR="00D9176A" w:rsidRPr="00994282">
                        <w:rPr>
                          <w:rFonts w:asciiTheme="majorHAnsi" w:hAnsiTheme="majorHAnsi" w:cstheme="majorHAnsi"/>
                          <w:sz w:val="22"/>
                          <w:szCs w:val="22"/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013E3C35" w14:textId="0F5C7973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4E281AD" w14:textId="6E8DCE41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034E9B4F" w14:textId="08ACB80B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5E302A0D" w14:textId="2BEEFC05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7CE7E199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6EFFEDD9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28C0EB20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4C2352C5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7D8B71D1" w14:textId="77777777" w:rsidR="00681311" w:rsidRDefault="00681311" w:rsidP="00497532">
      <w:pPr>
        <w:spacing w:line="276" w:lineRule="auto"/>
        <w:jc w:val="both"/>
        <w:rPr>
          <w:rFonts w:asciiTheme="majorHAnsi" w:hAnsiTheme="majorHAnsi" w:cstheme="majorHAnsi"/>
          <w:lang w:val="en-US"/>
        </w:rPr>
      </w:pPr>
    </w:p>
    <w:p w14:paraId="4DE356A6" w14:textId="34E7ADEB" w:rsidR="000B7C0D" w:rsidRPr="00C01F38" w:rsidRDefault="00A574D8" w:rsidP="0080174F">
      <w:pPr>
        <w:spacing w:line="276" w:lineRule="auto"/>
        <w:ind w:firstLine="360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The r</w:t>
      </w:r>
      <w:r w:rsidR="00BB0B0B">
        <w:rPr>
          <w:rFonts w:asciiTheme="majorHAnsi" w:hAnsiTheme="majorHAnsi" w:cstheme="majorHAnsi"/>
          <w:lang w:val="en-US"/>
        </w:rPr>
        <w:t>elation</w:t>
      </w:r>
      <w:r>
        <w:rPr>
          <w:rFonts w:asciiTheme="majorHAnsi" w:hAnsiTheme="majorHAnsi" w:cstheme="majorHAnsi"/>
          <w:lang w:val="en-US"/>
        </w:rPr>
        <w:t>s</w:t>
      </w:r>
      <w:r w:rsidR="00BB0B0B">
        <w:rPr>
          <w:rFonts w:asciiTheme="majorHAnsi" w:hAnsiTheme="majorHAnsi" w:cstheme="majorHAnsi"/>
          <w:lang w:val="en-US"/>
        </w:rPr>
        <w:t xml:space="preserve"> between </w:t>
      </w:r>
      <w:r w:rsidR="00CB0B6D">
        <w:rPr>
          <w:rFonts w:asciiTheme="majorHAnsi" w:hAnsiTheme="majorHAnsi" w:cstheme="majorHAnsi"/>
          <w:lang w:val="en-US"/>
        </w:rPr>
        <w:t xml:space="preserve">the </w:t>
      </w:r>
      <w:r w:rsidR="00BB0B0B">
        <w:rPr>
          <w:rFonts w:asciiTheme="majorHAnsi" w:hAnsiTheme="majorHAnsi" w:cstheme="majorHAnsi"/>
          <w:lang w:val="en-US"/>
        </w:rPr>
        <w:t xml:space="preserve">potential predictors and </w:t>
      </w:r>
      <w:r w:rsidR="00B73DC2">
        <w:rPr>
          <w:rFonts w:asciiTheme="majorHAnsi" w:hAnsiTheme="majorHAnsi" w:cstheme="majorHAnsi"/>
          <w:lang w:val="en-US"/>
        </w:rPr>
        <w:t xml:space="preserve">the </w:t>
      </w:r>
      <w:r w:rsidR="00BB0B0B">
        <w:rPr>
          <w:rFonts w:asciiTheme="majorHAnsi" w:hAnsiTheme="majorHAnsi" w:cstheme="majorHAnsi"/>
          <w:lang w:val="en-US"/>
        </w:rPr>
        <w:t xml:space="preserve">fine-scale prevalence </w:t>
      </w:r>
      <w:r w:rsidR="008D35D2">
        <w:rPr>
          <w:rFonts w:asciiTheme="majorHAnsi" w:hAnsiTheme="majorHAnsi" w:cstheme="majorHAnsi"/>
          <w:lang w:val="en-US"/>
        </w:rPr>
        <w:t>(</w:t>
      </w:r>
      <w:commentRangeStart w:id="141"/>
      <w:r w:rsidR="008D35D2">
        <w:rPr>
          <w:rFonts w:asciiTheme="majorHAnsi" w:hAnsiTheme="majorHAnsi" w:cstheme="majorHAnsi"/>
          <w:lang w:val="en-US"/>
        </w:rPr>
        <w:t>transect</w:t>
      </w:r>
      <w:r w:rsidR="00B73DC2">
        <w:rPr>
          <w:rFonts w:asciiTheme="majorHAnsi" w:hAnsiTheme="majorHAnsi" w:cstheme="majorHAnsi"/>
          <w:lang w:val="en-US"/>
        </w:rPr>
        <w:t>-</w:t>
      </w:r>
      <w:r w:rsidR="00897D01">
        <w:rPr>
          <w:rFonts w:asciiTheme="majorHAnsi" w:hAnsiTheme="majorHAnsi" w:cstheme="majorHAnsi"/>
          <w:lang w:val="en-US"/>
        </w:rPr>
        <w:t>level</w:t>
      </w:r>
      <w:r w:rsidR="008D35D2">
        <w:rPr>
          <w:rFonts w:asciiTheme="majorHAnsi" w:hAnsiTheme="majorHAnsi" w:cstheme="majorHAnsi"/>
          <w:lang w:val="en-US"/>
        </w:rPr>
        <w:t xml:space="preserve"> prevalence</w:t>
      </w:r>
      <w:commentRangeEnd w:id="141"/>
      <w:r w:rsidR="007B2624">
        <w:rPr>
          <w:rStyle w:val="CommentReference"/>
        </w:rPr>
        <w:commentReference w:id="141"/>
      </w:r>
      <w:r w:rsidR="008D35D2">
        <w:rPr>
          <w:rFonts w:asciiTheme="majorHAnsi" w:hAnsiTheme="majorHAnsi" w:cstheme="majorHAnsi"/>
          <w:lang w:val="en-US"/>
        </w:rPr>
        <w:t xml:space="preserve">) </w:t>
      </w:r>
      <w:r w:rsidR="00BB0B0B">
        <w:rPr>
          <w:rFonts w:asciiTheme="majorHAnsi" w:hAnsiTheme="majorHAnsi" w:cstheme="majorHAnsi"/>
          <w:lang w:val="en-US"/>
        </w:rPr>
        <w:t xml:space="preserve">were </w:t>
      </w:r>
      <w:r w:rsidR="008D35D2">
        <w:rPr>
          <w:rFonts w:asciiTheme="majorHAnsi" w:hAnsiTheme="majorHAnsi" w:cstheme="majorHAnsi"/>
          <w:lang w:val="en-US"/>
        </w:rPr>
        <w:t xml:space="preserve">assessed with </w:t>
      </w:r>
      <w:r w:rsidR="00897D01">
        <w:rPr>
          <w:rFonts w:asciiTheme="majorHAnsi" w:hAnsiTheme="majorHAnsi" w:cstheme="majorHAnsi"/>
          <w:lang w:val="en-US"/>
        </w:rPr>
        <w:t xml:space="preserve">generalized additive mixed effects </w:t>
      </w:r>
      <w:r w:rsidR="00B73DC2">
        <w:rPr>
          <w:rFonts w:asciiTheme="majorHAnsi" w:hAnsiTheme="majorHAnsi" w:cstheme="majorHAnsi"/>
          <w:lang w:val="en-US"/>
        </w:rPr>
        <w:t>models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r w:rsidR="00B73DC2">
        <w:rPr>
          <w:rFonts w:asciiTheme="majorHAnsi" w:hAnsiTheme="majorHAnsi" w:cstheme="majorHAnsi"/>
          <w:lang w:val="en-US"/>
        </w:rPr>
        <w:t>The p</w:t>
      </w:r>
      <w:r w:rsidR="008D35D2">
        <w:rPr>
          <w:rFonts w:asciiTheme="majorHAnsi" w:hAnsiTheme="majorHAnsi" w:cstheme="majorHAnsi"/>
          <w:lang w:val="en-US"/>
        </w:rPr>
        <w:t xml:space="preserve">artial effects of </w:t>
      </w:r>
      <w:r w:rsidR="00B73DC2">
        <w:rPr>
          <w:rFonts w:asciiTheme="majorHAnsi" w:hAnsiTheme="majorHAnsi" w:cstheme="majorHAnsi"/>
          <w:lang w:val="en-US"/>
        </w:rPr>
        <w:t xml:space="preserve">environmental variable on </w:t>
      </w:r>
      <w:r w:rsidR="008D35D2">
        <w:rPr>
          <w:rFonts w:asciiTheme="majorHAnsi" w:hAnsiTheme="majorHAnsi" w:cstheme="majorHAnsi"/>
          <w:lang w:val="en-US"/>
        </w:rPr>
        <w:t xml:space="preserve">prevalence are shown for all significant </w:t>
      </w:r>
      <w:r w:rsidR="00897D01">
        <w:rPr>
          <w:rFonts w:asciiTheme="majorHAnsi" w:hAnsiTheme="majorHAnsi" w:cstheme="majorHAnsi"/>
          <w:lang w:val="en-US"/>
        </w:rPr>
        <w:t xml:space="preserve">models </w:t>
      </w:r>
      <w:r w:rsidR="008D35D2">
        <w:rPr>
          <w:rFonts w:asciiTheme="majorHAnsi" w:hAnsiTheme="majorHAnsi" w:cstheme="majorHAnsi"/>
          <w:lang w:val="en-US"/>
        </w:rPr>
        <w:t xml:space="preserve">in </w:t>
      </w:r>
      <w:r w:rsidR="00897D01">
        <w:rPr>
          <w:rFonts w:asciiTheme="majorHAnsi" w:hAnsiTheme="majorHAnsi" w:cstheme="majorHAnsi"/>
          <w:lang w:val="en-US"/>
        </w:rPr>
        <w:t>f</w:t>
      </w:r>
      <w:r w:rsidR="008D35D2" w:rsidRPr="00B73DC2">
        <w:rPr>
          <w:rFonts w:asciiTheme="majorHAnsi" w:hAnsiTheme="majorHAnsi" w:cstheme="majorHAnsi"/>
          <w:lang w:val="en-US"/>
        </w:rPr>
        <w:t xml:space="preserve">igure </w:t>
      </w:r>
      <w:r>
        <w:rPr>
          <w:rFonts w:asciiTheme="majorHAnsi" w:hAnsiTheme="majorHAnsi" w:cstheme="majorHAnsi"/>
          <w:lang w:val="en-US"/>
        </w:rPr>
        <w:t>5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r w:rsidR="00B73DC2">
        <w:rPr>
          <w:rFonts w:asciiTheme="majorHAnsi" w:hAnsiTheme="majorHAnsi" w:cstheme="majorHAnsi"/>
          <w:lang w:val="en-US"/>
        </w:rPr>
        <w:t>The m</w:t>
      </w:r>
      <w:r w:rsidR="008D35D2">
        <w:rPr>
          <w:rFonts w:asciiTheme="majorHAnsi" w:hAnsiTheme="majorHAnsi" w:cstheme="majorHAnsi"/>
          <w:lang w:val="en-US"/>
        </w:rPr>
        <w:t xml:space="preserve">odels for TN, TP, TOC, lake area, maximum depth, mean depth, water </w:t>
      </w:r>
      <w:r w:rsidR="008D35D2">
        <w:rPr>
          <w:rFonts w:asciiTheme="majorHAnsi" w:hAnsiTheme="majorHAnsi" w:cstheme="majorHAnsi"/>
          <w:lang w:val="en-US"/>
        </w:rPr>
        <w:lastRenderedPageBreak/>
        <w:t>residenc</w:t>
      </w:r>
      <w:r w:rsidR="00252338">
        <w:rPr>
          <w:rFonts w:asciiTheme="majorHAnsi" w:hAnsiTheme="majorHAnsi" w:cstheme="majorHAnsi"/>
          <w:lang w:val="en-US"/>
        </w:rPr>
        <w:t>e</w:t>
      </w:r>
      <w:r w:rsidR="008D35D2">
        <w:rPr>
          <w:rFonts w:asciiTheme="majorHAnsi" w:hAnsiTheme="majorHAnsi" w:cstheme="majorHAnsi"/>
          <w:lang w:val="en-US"/>
        </w:rPr>
        <w:t xml:space="preserve"> time, drainage area, elevation, distance to </w:t>
      </w:r>
      <w:r w:rsidR="00252338">
        <w:rPr>
          <w:rFonts w:asciiTheme="majorHAnsi" w:hAnsiTheme="majorHAnsi" w:cstheme="majorHAnsi"/>
          <w:lang w:val="en-US"/>
        </w:rPr>
        <w:t xml:space="preserve">the </w:t>
      </w:r>
      <w:r w:rsidR="008D35D2">
        <w:rPr>
          <w:rFonts w:asciiTheme="majorHAnsi" w:hAnsiTheme="majorHAnsi" w:cstheme="majorHAnsi"/>
          <w:lang w:val="en-US"/>
        </w:rPr>
        <w:t>nearest lake, centrarchid abundance and species richness were not significant</w:t>
      </w:r>
      <w:r w:rsidR="00B73DC2">
        <w:rPr>
          <w:rFonts w:asciiTheme="majorHAnsi" w:hAnsiTheme="majorHAnsi" w:cstheme="majorHAnsi"/>
          <w:lang w:val="en-US"/>
        </w:rPr>
        <w:t xml:space="preserve"> (see Table S17</w:t>
      </w:r>
      <w:r w:rsidR="0080174F">
        <w:rPr>
          <w:rFonts w:asciiTheme="majorHAnsi" w:hAnsiTheme="majorHAnsi" w:cstheme="majorHAnsi"/>
          <w:lang w:val="en-US"/>
        </w:rPr>
        <w:t xml:space="preserve"> for models’ summary values</w:t>
      </w:r>
      <w:r w:rsidR="00B73DC2">
        <w:rPr>
          <w:rFonts w:asciiTheme="majorHAnsi" w:hAnsiTheme="majorHAnsi" w:cstheme="majorHAnsi"/>
          <w:lang w:val="en-US"/>
        </w:rPr>
        <w:t>)</w:t>
      </w:r>
      <w:r w:rsidR="008D35D2">
        <w:rPr>
          <w:rFonts w:asciiTheme="majorHAnsi" w:hAnsiTheme="majorHAnsi" w:cstheme="majorHAnsi"/>
          <w:lang w:val="en-US"/>
        </w:rPr>
        <w:t xml:space="preserve">. </w:t>
      </w:r>
      <w:commentRangeStart w:id="142"/>
      <w:r w:rsidR="0080174F">
        <w:rPr>
          <w:rFonts w:asciiTheme="majorHAnsi" w:hAnsiTheme="majorHAnsi" w:cstheme="majorHAnsi"/>
          <w:lang w:val="en-US"/>
        </w:rPr>
        <w:t>The turbidity model has the best fit (D</w:t>
      </w:r>
      <w:r w:rsidR="0080174F">
        <w:rPr>
          <w:rFonts w:asciiTheme="majorHAnsi" w:hAnsiTheme="majorHAnsi" w:cstheme="majorHAnsi"/>
          <w:vertAlign w:val="superscript"/>
          <w:lang w:val="en-US"/>
        </w:rPr>
        <w:t>2</w:t>
      </w:r>
      <w:r w:rsidR="0080174F">
        <w:rPr>
          <w:rFonts w:asciiTheme="majorHAnsi" w:hAnsiTheme="majorHAnsi" w:cstheme="majorHAnsi"/>
          <w:lang w:val="en-US"/>
        </w:rPr>
        <w:t xml:space="preserve"> = 88,71%) of all models (Table S17). </w:t>
      </w:r>
      <w:commentRangeEnd w:id="142"/>
      <w:r w:rsidR="007B2624">
        <w:rPr>
          <w:rStyle w:val="CommentReference"/>
        </w:rPr>
        <w:commentReference w:id="142"/>
      </w:r>
      <w:r w:rsidR="00B73DC2">
        <w:rPr>
          <w:rFonts w:asciiTheme="majorHAnsi" w:hAnsiTheme="majorHAnsi" w:cstheme="majorHAnsi"/>
          <w:lang w:val="en-US"/>
        </w:rPr>
        <w:t xml:space="preserve">The relation between TN:TP ratio and prevalence is highly non-linear </w:t>
      </w:r>
      <w:r w:rsidR="00CF1A0A">
        <w:rPr>
          <w:rFonts w:asciiTheme="majorHAnsi" w:hAnsiTheme="majorHAnsi" w:cstheme="majorHAnsi"/>
          <w:lang w:val="en-US"/>
        </w:rPr>
        <w:t xml:space="preserve">showing </w:t>
      </w:r>
      <w:r w:rsidR="00B73DC2">
        <w:rPr>
          <w:rFonts w:asciiTheme="majorHAnsi" w:hAnsiTheme="majorHAnsi" w:cstheme="majorHAnsi"/>
          <w:lang w:val="en-US"/>
        </w:rPr>
        <w:t xml:space="preserve">some kind of unimodal relation. For the macrophyte coverage, we found a decreasing </w:t>
      </w:r>
      <w:r w:rsidR="002F2F86">
        <w:rPr>
          <w:rFonts w:asciiTheme="majorHAnsi" w:hAnsiTheme="majorHAnsi" w:cstheme="majorHAnsi"/>
          <w:lang w:val="en-US"/>
        </w:rPr>
        <w:t>relation</w:t>
      </w:r>
      <w:r w:rsidR="00B73DC2">
        <w:rPr>
          <w:rFonts w:asciiTheme="majorHAnsi" w:hAnsiTheme="majorHAnsi" w:cstheme="majorHAnsi"/>
          <w:lang w:val="en-US"/>
        </w:rPr>
        <w:t xml:space="preserve"> between the </w:t>
      </w:r>
      <w:r w:rsidR="002F2F86">
        <w:rPr>
          <w:rFonts w:asciiTheme="majorHAnsi" w:hAnsiTheme="majorHAnsi" w:cstheme="majorHAnsi"/>
          <w:lang w:val="en-US"/>
        </w:rPr>
        <w:t xml:space="preserve">amount of macrophyte cover and the prevalence infection, meaning that low macrophyte cover correlates with high prevalence </w:t>
      </w:r>
      <w:r w:rsidR="002A41EC">
        <w:rPr>
          <w:rFonts w:asciiTheme="majorHAnsi" w:hAnsiTheme="majorHAnsi" w:cstheme="majorHAnsi"/>
          <w:lang w:val="en-US"/>
        </w:rPr>
        <w:t xml:space="preserve">of fine-scale </w:t>
      </w:r>
      <w:r w:rsidR="002F2F86">
        <w:rPr>
          <w:rFonts w:asciiTheme="majorHAnsi" w:hAnsiTheme="majorHAnsi" w:cstheme="majorHAnsi"/>
          <w:lang w:val="en-US"/>
        </w:rPr>
        <w:t>communit</w:t>
      </w:r>
      <w:r w:rsidR="002A41EC">
        <w:rPr>
          <w:rFonts w:asciiTheme="majorHAnsi" w:hAnsiTheme="majorHAnsi" w:cstheme="majorHAnsi"/>
          <w:lang w:val="en-US"/>
        </w:rPr>
        <w:t>ies</w:t>
      </w:r>
      <w:r w:rsidR="002F2F86">
        <w:rPr>
          <w:rFonts w:asciiTheme="majorHAnsi" w:hAnsiTheme="majorHAnsi" w:cstheme="majorHAnsi"/>
          <w:lang w:val="en-US"/>
        </w:rPr>
        <w:t>. The temperature has an increasingly proportional relation with the infection prevalence. The pattern shown for the turbidity model is mostly non-linear</w:t>
      </w:r>
      <w:r w:rsidR="002A41EC">
        <w:rPr>
          <w:rFonts w:asciiTheme="majorHAnsi" w:hAnsiTheme="majorHAnsi" w:cstheme="majorHAnsi"/>
          <w:lang w:val="en-US"/>
        </w:rPr>
        <w:t>. The relation</w:t>
      </w:r>
      <w:r w:rsidR="002F2F86">
        <w:rPr>
          <w:rFonts w:asciiTheme="majorHAnsi" w:hAnsiTheme="majorHAnsi" w:cstheme="majorHAnsi"/>
          <w:lang w:val="en-US"/>
        </w:rPr>
        <w:t xml:space="preserve"> </w:t>
      </w:r>
      <w:r w:rsidR="002A41EC">
        <w:rPr>
          <w:rFonts w:asciiTheme="majorHAnsi" w:hAnsiTheme="majorHAnsi" w:cstheme="majorHAnsi"/>
          <w:lang w:val="en-US"/>
        </w:rPr>
        <w:t xml:space="preserve">evidence </w:t>
      </w:r>
      <w:r w:rsidR="002F2F86">
        <w:rPr>
          <w:rFonts w:asciiTheme="majorHAnsi" w:hAnsiTheme="majorHAnsi" w:cstheme="majorHAnsi"/>
          <w:lang w:val="en-US"/>
        </w:rPr>
        <w:t>a plateau for high-prevalence</w:t>
      </w:r>
      <w:r w:rsidR="002A41EC">
        <w:rPr>
          <w:rFonts w:asciiTheme="majorHAnsi" w:hAnsiTheme="majorHAnsi" w:cstheme="majorHAnsi"/>
          <w:lang w:val="en-US"/>
        </w:rPr>
        <w:t xml:space="preserve"> values</w:t>
      </w:r>
      <w:r w:rsidR="002F2F86">
        <w:rPr>
          <w:rFonts w:asciiTheme="majorHAnsi" w:hAnsiTheme="majorHAnsi" w:cstheme="majorHAnsi"/>
          <w:lang w:val="en-US"/>
        </w:rPr>
        <w:t xml:space="preserve">, </w:t>
      </w:r>
      <w:r w:rsidR="002A41EC">
        <w:rPr>
          <w:rFonts w:asciiTheme="majorHAnsi" w:hAnsiTheme="majorHAnsi" w:cstheme="majorHAnsi"/>
          <w:lang w:val="en-US"/>
        </w:rPr>
        <w:t xml:space="preserve">indicating </w:t>
      </w:r>
      <w:r w:rsidR="002F2F86">
        <w:rPr>
          <w:rFonts w:asciiTheme="majorHAnsi" w:hAnsiTheme="majorHAnsi" w:cstheme="majorHAnsi"/>
          <w:lang w:val="en-US"/>
        </w:rPr>
        <w:t xml:space="preserve">that </w:t>
      </w:r>
      <w:r w:rsidR="002A41EC">
        <w:rPr>
          <w:rFonts w:asciiTheme="majorHAnsi" w:hAnsiTheme="majorHAnsi" w:cstheme="majorHAnsi"/>
          <w:lang w:val="en-US"/>
        </w:rPr>
        <w:t xml:space="preserve">a </w:t>
      </w:r>
      <w:r w:rsidR="002F2F86">
        <w:rPr>
          <w:rFonts w:asciiTheme="majorHAnsi" w:hAnsiTheme="majorHAnsi" w:cstheme="majorHAnsi"/>
          <w:lang w:val="en-US"/>
        </w:rPr>
        <w:t>prevalence saturation is reach</w:t>
      </w:r>
      <w:r w:rsidR="00252338">
        <w:rPr>
          <w:rFonts w:asciiTheme="majorHAnsi" w:hAnsiTheme="majorHAnsi" w:cstheme="majorHAnsi"/>
          <w:lang w:val="en-US"/>
        </w:rPr>
        <w:t>ed</w:t>
      </w:r>
      <w:r w:rsidR="002F2F86">
        <w:rPr>
          <w:rFonts w:asciiTheme="majorHAnsi" w:hAnsiTheme="majorHAnsi" w:cstheme="majorHAnsi"/>
          <w:lang w:val="en-US"/>
        </w:rPr>
        <w:t xml:space="preserve"> for turbidity </w:t>
      </w:r>
      <w:r w:rsidR="002A41EC">
        <w:rPr>
          <w:rFonts w:asciiTheme="majorHAnsi" w:hAnsiTheme="majorHAnsi" w:cstheme="majorHAnsi"/>
          <w:lang w:val="en-US"/>
        </w:rPr>
        <w:t xml:space="preserve">values </w:t>
      </w:r>
      <w:r w:rsidR="002F2F86">
        <w:rPr>
          <w:rFonts w:asciiTheme="majorHAnsi" w:hAnsiTheme="majorHAnsi" w:cstheme="majorHAnsi"/>
          <w:lang w:val="en-US"/>
        </w:rPr>
        <w:t xml:space="preserve">above 2 NTU. That said, this model </w:t>
      </w:r>
      <w:r w:rsidR="00E20549">
        <w:rPr>
          <w:rFonts w:asciiTheme="majorHAnsi" w:hAnsiTheme="majorHAnsi" w:cstheme="majorHAnsi"/>
          <w:lang w:val="en-US"/>
        </w:rPr>
        <w:t>must</w:t>
      </w:r>
      <w:r w:rsidR="002F2F86">
        <w:rPr>
          <w:rFonts w:asciiTheme="majorHAnsi" w:hAnsiTheme="majorHAnsi" w:cstheme="majorHAnsi"/>
          <w:lang w:val="en-US"/>
        </w:rPr>
        <w:t xml:space="preserve"> be carefully interpreted as </w:t>
      </w:r>
      <w:r w:rsidR="0021740A">
        <w:rPr>
          <w:rFonts w:asciiTheme="majorHAnsi" w:hAnsiTheme="majorHAnsi" w:cstheme="majorHAnsi"/>
          <w:lang w:val="en-US"/>
        </w:rPr>
        <w:t xml:space="preserve">we sampled </w:t>
      </w:r>
      <w:r w:rsidR="002A41EC">
        <w:rPr>
          <w:rFonts w:asciiTheme="majorHAnsi" w:hAnsiTheme="majorHAnsi" w:cstheme="majorHAnsi"/>
          <w:lang w:val="en-US"/>
        </w:rPr>
        <w:t xml:space="preserve">only a </w:t>
      </w:r>
      <w:r w:rsidR="0021740A">
        <w:rPr>
          <w:rFonts w:asciiTheme="majorHAnsi" w:hAnsiTheme="majorHAnsi" w:cstheme="majorHAnsi"/>
          <w:lang w:val="en-US"/>
        </w:rPr>
        <w:t xml:space="preserve">few high-turbidity sites. </w:t>
      </w:r>
      <w:r w:rsidR="00E20549">
        <w:rPr>
          <w:rFonts w:asciiTheme="majorHAnsi" w:hAnsiTheme="majorHAnsi" w:cstheme="majorHAnsi"/>
          <w:lang w:val="en-US"/>
        </w:rPr>
        <w:t xml:space="preserve">The pH increased proportionally with prevalence estimate. </w:t>
      </w:r>
      <w:r w:rsidR="002F2505">
        <w:rPr>
          <w:rFonts w:asciiTheme="majorHAnsi" w:hAnsiTheme="majorHAnsi" w:cstheme="majorHAnsi"/>
          <w:lang w:val="en-US"/>
        </w:rPr>
        <w:t>The same pattern is observed for the dissolved oxygen</w:t>
      </w:r>
      <w:r w:rsidR="002A41EC">
        <w:rPr>
          <w:rFonts w:asciiTheme="majorHAnsi" w:hAnsiTheme="majorHAnsi" w:cstheme="majorHAnsi"/>
          <w:lang w:val="en-US"/>
        </w:rPr>
        <w:t>. However,</w:t>
      </w:r>
      <w:r w:rsidR="002F2505">
        <w:rPr>
          <w:rFonts w:asciiTheme="majorHAnsi" w:hAnsiTheme="majorHAnsi" w:cstheme="majorHAnsi"/>
          <w:lang w:val="en-US"/>
        </w:rPr>
        <w:t xml:space="preserve"> we must take under consideration </w:t>
      </w:r>
      <w:r w:rsidR="002A41EC">
        <w:rPr>
          <w:rFonts w:asciiTheme="majorHAnsi" w:hAnsiTheme="majorHAnsi" w:cstheme="majorHAnsi"/>
          <w:lang w:val="en-US"/>
        </w:rPr>
        <w:t xml:space="preserve">that the variation interval is very large for </w:t>
      </w:r>
      <w:r w:rsidR="002F2505">
        <w:rPr>
          <w:rFonts w:asciiTheme="majorHAnsi" w:hAnsiTheme="majorHAnsi" w:cstheme="majorHAnsi"/>
          <w:lang w:val="en-US"/>
        </w:rPr>
        <w:t>low-concentration oxygen values</w:t>
      </w:r>
      <w:r w:rsidR="003422E8">
        <w:rPr>
          <w:rFonts w:asciiTheme="majorHAnsi" w:hAnsiTheme="majorHAnsi" w:cstheme="majorHAnsi"/>
          <w:lang w:val="en-US"/>
        </w:rPr>
        <w:t xml:space="preserve"> because of only </w:t>
      </w:r>
      <w:commentRangeStart w:id="143"/>
      <w:r w:rsidR="003422E8">
        <w:rPr>
          <w:rFonts w:asciiTheme="majorHAnsi" w:hAnsiTheme="majorHAnsi" w:cstheme="majorHAnsi"/>
          <w:lang w:val="en-US"/>
        </w:rPr>
        <w:t>three values below 7%</w:t>
      </w:r>
      <w:commentRangeEnd w:id="143"/>
      <w:r w:rsidR="003422E8">
        <w:rPr>
          <w:rStyle w:val="CommentReference"/>
        </w:rPr>
        <w:commentReference w:id="143"/>
      </w:r>
      <w:r w:rsidR="002F2505">
        <w:rPr>
          <w:rFonts w:asciiTheme="majorHAnsi" w:hAnsiTheme="majorHAnsi" w:cstheme="majorHAnsi"/>
          <w:lang w:val="en-US"/>
        </w:rPr>
        <w:t xml:space="preserve">. </w:t>
      </w:r>
      <w:r w:rsidR="00707142">
        <w:rPr>
          <w:rFonts w:asciiTheme="majorHAnsi" w:hAnsiTheme="majorHAnsi" w:cstheme="majorHAnsi"/>
          <w:lang w:val="en-US"/>
        </w:rPr>
        <w:t xml:space="preserve">The conductivity and prevalence have a non-linear relation following </w:t>
      </w:r>
      <w:r w:rsidR="00C01F38">
        <w:rPr>
          <w:rFonts w:asciiTheme="majorHAnsi" w:hAnsiTheme="majorHAnsi" w:cstheme="majorHAnsi"/>
          <w:lang w:val="en-US"/>
        </w:rPr>
        <w:t>a</w:t>
      </w:r>
      <w:r w:rsidR="00707142">
        <w:rPr>
          <w:rFonts w:asciiTheme="majorHAnsi" w:hAnsiTheme="majorHAnsi" w:cstheme="majorHAnsi"/>
          <w:lang w:val="en-US"/>
        </w:rPr>
        <w:t xml:space="preserve"> unimodal relation</w:t>
      </w:r>
      <w:r w:rsidR="003422E8">
        <w:rPr>
          <w:rFonts w:asciiTheme="majorHAnsi" w:hAnsiTheme="majorHAnsi" w:cstheme="majorHAnsi"/>
          <w:lang w:val="en-US"/>
        </w:rPr>
        <w:t xml:space="preserve"> peaking around 80 (</w:t>
      </w:r>
      <w:r w:rsidR="003422E8">
        <w:rPr>
          <w:rFonts w:asciiTheme="majorHAnsi" w:hAnsiTheme="majorHAnsi" w:cstheme="majorHAnsi"/>
          <w:lang w:val="en-US"/>
        </w:rPr>
        <w:sym w:font="Symbol" w:char="F06D"/>
      </w:r>
      <w:r w:rsidR="003422E8">
        <w:rPr>
          <w:rFonts w:asciiTheme="majorHAnsi" w:hAnsiTheme="majorHAnsi" w:cstheme="majorHAnsi"/>
          <w:lang w:val="en-US"/>
        </w:rPr>
        <w:t>S/cm)</w:t>
      </w:r>
      <w:r w:rsidR="00707142">
        <w:rPr>
          <w:rFonts w:asciiTheme="majorHAnsi" w:hAnsiTheme="majorHAnsi" w:cstheme="majorHAnsi"/>
          <w:lang w:val="en-US"/>
        </w:rPr>
        <w:t xml:space="preserve">. </w:t>
      </w:r>
      <w:r w:rsidR="002E34DD">
        <w:rPr>
          <w:rFonts w:asciiTheme="majorHAnsi" w:hAnsiTheme="majorHAnsi" w:cstheme="majorHAnsi"/>
          <w:lang w:val="en-US"/>
        </w:rPr>
        <w:t>The relation must be carefully interpreted because of so</w:t>
      </w:r>
      <w:r w:rsidR="00252338">
        <w:rPr>
          <w:rFonts w:asciiTheme="majorHAnsi" w:hAnsiTheme="majorHAnsi" w:cstheme="majorHAnsi"/>
          <w:lang w:val="en-US"/>
        </w:rPr>
        <w:t>me</w:t>
      </w:r>
      <w:r w:rsidR="002E34DD">
        <w:rPr>
          <w:rFonts w:asciiTheme="majorHAnsi" w:hAnsiTheme="majorHAnsi" w:cstheme="majorHAnsi"/>
          <w:lang w:val="en-US"/>
        </w:rPr>
        <w:t xml:space="preserve"> gaps in the conductivity values. A parabolic curve is also </w:t>
      </w:r>
      <w:r w:rsidR="00707142">
        <w:rPr>
          <w:rFonts w:asciiTheme="majorHAnsi" w:hAnsiTheme="majorHAnsi" w:cstheme="majorHAnsi"/>
          <w:lang w:val="en-US"/>
        </w:rPr>
        <w:t xml:space="preserve">observed </w:t>
      </w:r>
      <w:r w:rsidR="00252338">
        <w:rPr>
          <w:rFonts w:asciiTheme="majorHAnsi" w:hAnsiTheme="majorHAnsi" w:cstheme="majorHAnsi"/>
          <w:lang w:val="en-US"/>
        </w:rPr>
        <w:t>in</w:t>
      </w:r>
      <w:r w:rsidR="00707142">
        <w:rPr>
          <w:rFonts w:asciiTheme="majorHAnsi" w:hAnsiTheme="majorHAnsi" w:cstheme="majorHAnsi"/>
          <w:lang w:val="en-US"/>
        </w:rPr>
        <w:t xml:space="preserve"> the </w:t>
      </w:r>
      <w:proofErr w:type="spellStart"/>
      <w:proofErr w:type="gramStart"/>
      <w:r w:rsidR="00707142">
        <w:rPr>
          <w:rFonts w:asciiTheme="majorHAnsi" w:hAnsiTheme="majorHAnsi" w:cstheme="majorHAnsi"/>
          <w:lang w:val="en-US"/>
        </w:rPr>
        <w:t>Area:Perimeter</w:t>
      </w:r>
      <w:proofErr w:type="spellEnd"/>
      <w:proofErr w:type="gramEnd"/>
      <w:r w:rsidR="00707142">
        <w:rPr>
          <w:rFonts w:asciiTheme="majorHAnsi" w:hAnsiTheme="majorHAnsi" w:cstheme="majorHAnsi"/>
          <w:lang w:val="en-US"/>
        </w:rPr>
        <w:t xml:space="preserve"> model although, high ratio values are more uncommon</w:t>
      </w:r>
      <w:r w:rsidR="002E34DD">
        <w:rPr>
          <w:rFonts w:asciiTheme="majorHAnsi" w:hAnsiTheme="majorHAnsi" w:cstheme="majorHAnsi"/>
          <w:lang w:val="en-US"/>
        </w:rPr>
        <w:t xml:space="preserve"> increasing the variation interval</w:t>
      </w:r>
      <w:r w:rsidR="00707142">
        <w:rPr>
          <w:rFonts w:asciiTheme="majorHAnsi" w:hAnsiTheme="majorHAnsi" w:cstheme="majorHAnsi"/>
          <w:lang w:val="en-US"/>
        </w:rPr>
        <w:t xml:space="preserve">. The relation between the prevalence and the diversity index </w:t>
      </w:r>
      <w:r w:rsidR="002E34DD">
        <w:rPr>
          <w:rFonts w:asciiTheme="majorHAnsi" w:hAnsiTheme="majorHAnsi" w:cstheme="majorHAnsi"/>
          <w:lang w:val="en-US"/>
        </w:rPr>
        <w:t xml:space="preserve">is the only significant model related to the fish community </w:t>
      </w:r>
      <w:del w:id="144" w:author="Éric Harvey" w:date="2023-10-30T12:55:00Z">
        <w:r w:rsidR="002E34DD" w:rsidDel="007B2624">
          <w:rPr>
            <w:rFonts w:asciiTheme="majorHAnsi" w:hAnsiTheme="majorHAnsi" w:cstheme="majorHAnsi"/>
            <w:lang w:val="en-US"/>
          </w:rPr>
          <w:delText>feature</w:delText>
        </w:r>
        <w:r w:rsidR="00610D72" w:rsidDel="007B2624">
          <w:rPr>
            <w:rFonts w:asciiTheme="majorHAnsi" w:hAnsiTheme="majorHAnsi" w:cstheme="majorHAnsi"/>
            <w:lang w:val="en-US"/>
          </w:rPr>
          <w:delText>s</w:delText>
        </w:r>
        <w:r w:rsidR="002E34DD" w:rsidDel="007B2624">
          <w:rPr>
            <w:rFonts w:asciiTheme="majorHAnsi" w:hAnsiTheme="majorHAnsi" w:cstheme="majorHAnsi"/>
            <w:lang w:val="en-US"/>
          </w:rPr>
          <w:delText xml:space="preserve"> </w:delText>
        </w:r>
      </w:del>
      <w:ins w:id="145" w:author="Éric Harvey" w:date="2023-10-30T12:55:00Z">
        <w:r w:rsidR="007B2624">
          <w:rPr>
            <w:rFonts w:asciiTheme="majorHAnsi" w:hAnsiTheme="majorHAnsi" w:cstheme="majorHAnsi"/>
            <w:lang w:val="en-US"/>
          </w:rPr>
          <w:t>structure per se</w:t>
        </w:r>
        <w:r w:rsidR="007B2624">
          <w:rPr>
            <w:rFonts w:asciiTheme="majorHAnsi" w:hAnsiTheme="majorHAnsi" w:cstheme="majorHAnsi"/>
            <w:lang w:val="en-US"/>
          </w:rPr>
          <w:t xml:space="preserve"> </w:t>
        </w:r>
      </w:ins>
      <w:r w:rsidR="002E34DD">
        <w:rPr>
          <w:rFonts w:asciiTheme="majorHAnsi" w:hAnsiTheme="majorHAnsi" w:cstheme="majorHAnsi"/>
          <w:lang w:val="en-US"/>
        </w:rPr>
        <w:t>and s</w:t>
      </w:r>
      <w:r w:rsidR="00610D72">
        <w:rPr>
          <w:rFonts w:asciiTheme="majorHAnsi" w:hAnsiTheme="majorHAnsi" w:cstheme="majorHAnsi"/>
          <w:lang w:val="en-US"/>
        </w:rPr>
        <w:t>hows</w:t>
      </w:r>
      <w:r w:rsidR="00707142">
        <w:rPr>
          <w:rFonts w:asciiTheme="majorHAnsi" w:hAnsiTheme="majorHAnsi" w:cstheme="majorHAnsi"/>
          <w:lang w:val="en-US"/>
        </w:rPr>
        <w:t xml:space="preserve"> a decreasing tendency.</w:t>
      </w:r>
      <w:r w:rsidR="00C01F38">
        <w:rPr>
          <w:rFonts w:asciiTheme="majorHAnsi" w:hAnsiTheme="majorHAnsi" w:cstheme="majorHAnsi"/>
          <w:lang w:val="en-US"/>
        </w:rPr>
        <w:t xml:space="preserve"> </w:t>
      </w:r>
      <w:r w:rsidR="0080174F">
        <w:rPr>
          <w:rFonts w:asciiTheme="majorHAnsi" w:hAnsiTheme="majorHAnsi" w:cstheme="majorHAnsi"/>
          <w:lang w:val="en-US"/>
        </w:rPr>
        <w:t>Fine-scale communities are slightly to moderately diverse (Simpson’s diversity index between 0 and 0.64) indicating the dominance of some species.</w:t>
      </w:r>
    </w:p>
    <w:sectPr w:rsidR="000B7C0D" w:rsidRPr="00C01F3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Éric Harvey" w:date="2023-10-30T09:40:00Z" w:initials="ÉH">
    <w:p w14:paraId="4B42186C" w14:textId="77777777" w:rsidR="00B74025" w:rsidRDefault="00B74025" w:rsidP="005B27E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Important de vérifier que chaque approche est bien décrite dans la méthode avec le pourquoi (ex: les courbe d’accumulation nous permettent de comparer les trois méthodes, l’assymptote de la courbe corresponds à la prévalence régionale avec cette méthode, on peut estimer le nombre d’échantillons aléatoires nécessaire pour arriver à un bon estimé de la prévalence régionale etc.) </w:t>
      </w:r>
    </w:p>
  </w:comment>
  <w:comment w:id="31" w:author="Éric Harvey" w:date="2023-10-30T12:13:00Z" w:initials="ÉH">
    <w:p w14:paraId="54DBBF87" w14:textId="77777777" w:rsidR="000722AA" w:rsidRDefault="000722AA" w:rsidP="00B1746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Unclear what you mean here</w:t>
      </w:r>
    </w:p>
  </w:comment>
  <w:comment w:id="32" w:author="Éric Harvey" w:date="2023-10-30T12:29:00Z" w:initials="ÉH">
    <w:p w14:paraId="2E494DDC" w14:textId="77777777" w:rsidR="00D207D9" w:rsidRDefault="00D207D9" w:rsidP="00207A7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Je prends de l’avance sur les nouveaux résultats avec les moyennes pondérées</w:t>
      </w:r>
    </w:p>
  </w:comment>
  <w:comment w:id="52" w:author="Éric Harvey" w:date="2023-10-30T09:50:00Z" w:initials="ÉH">
    <w:p w14:paraId="4734AD4F" w14:textId="6B56D86D" w:rsidR="00537EA5" w:rsidRDefault="00537EA5" w:rsidP="00387F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La mise en page est compliqué avec les légendes dans des boites textes etc. Je te propose de mettre en mode ,manuscrit avec les  figures à la fin :-) </w:t>
      </w:r>
    </w:p>
  </w:comment>
  <w:comment w:id="53" w:author="Éric Harvey" w:date="2023-10-30T12:35:00Z" w:initials="ÉH">
    <w:p w14:paraId="12CE930C" w14:textId="77777777" w:rsidR="00047D41" w:rsidRDefault="00047D41" w:rsidP="0046245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Par ailleurs pour la légende (je ne peux pas mettre de commentaire dans les boites de texte) - je vois que tu utilises “sampling intensity” - il faudra t’assurer que tu utilises toujours le même terme (sampling level, sampling intensity, number of samples, sampling area etc.) </w:t>
      </w:r>
    </w:p>
  </w:comment>
  <w:comment w:id="50" w:author="Juliane Vigneault" w:date="2023-10-18T19:38:00Z" w:initials="JV">
    <w:p w14:paraId="3A0389EB" w14:textId="15CD8A4A" w:rsidR="000B6441" w:rsidRDefault="000B6441" w:rsidP="0094712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Not sure I want to keep the models. They don’t really add much more than we can already tell from the figure.</w:t>
      </w:r>
    </w:p>
  </w:comment>
  <w:comment w:id="51" w:author="Éric Harvey" w:date="2023-10-30T12:28:00Z" w:initials="ÉH">
    <w:p w14:paraId="2D70F157" w14:textId="77777777" w:rsidR="00D207D9" w:rsidRDefault="00D207D9" w:rsidP="00295BE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you have confidence interval (95%) then you can just interpret the figures. I am surprised by your error margins - when I ran the code I got much larger variance at first that quickly decline - I’ve added the figure here just to compare</w:t>
      </w:r>
    </w:p>
  </w:comment>
  <w:comment w:id="65" w:author="Éric Harvey" w:date="2023-10-30T12:41:00Z" w:initials="ÉH">
    <w:p w14:paraId="0110C18F" w14:textId="77777777" w:rsidR="00047D41" w:rsidRDefault="00047D41" w:rsidP="000215A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think “’samplings” should be “samples” ?</w:t>
      </w:r>
    </w:p>
  </w:comment>
  <w:comment w:id="72" w:author="Éric Harvey" w:date="2023-10-30T12:39:00Z" w:initials="ÉH">
    <w:p w14:paraId="6406121F" w14:textId="48CC216C" w:rsidR="00047D41" w:rsidRDefault="00047D41" w:rsidP="00193A2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Bonne idée les petits paragraphes comme ça! </w:t>
      </w:r>
    </w:p>
  </w:comment>
  <w:comment w:id="73" w:author="Éric Harvey" w:date="2023-10-30T12:38:00Z" w:initials="ÉH">
    <w:p w14:paraId="5D3E2E0F" w14:textId="412BF2CA" w:rsidR="00047D41" w:rsidRDefault="00047D41" w:rsidP="000A252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Like Sandra said it will be important to make sure that it’s clear what each scale is regional is whole landscape ; local is among lakes ; fine-scale is within lakes (??) </w:t>
      </w:r>
    </w:p>
  </w:comment>
  <w:comment w:id="76" w:author="Juliane Vigneault" w:date="2023-10-12T21:41:00Z" w:initials="JV">
    <w:p w14:paraId="0C5F8116" w14:textId="56487EA5" w:rsidR="00106DA3" w:rsidRDefault="00106DA3" w:rsidP="00192BFD">
      <w:r>
        <w:rPr>
          <w:rStyle w:val="CommentReference"/>
        </w:rPr>
        <w:annotationRef/>
      </w:r>
      <w:r>
        <w:rPr>
          <w:sz w:val="20"/>
          <w:szCs w:val="20"/>
        </w:rPr>
        <w:t>Should I keep the tag (A, B,C, D) or is it redondant with the method lab?</w:t>
      </w:r>
    </w:p>
  </w:comment>
  <w:comment w:id="77" w:author="Éric Harvey" w:date="2023-10-30T12:35:00Z" w:initials="ÉH">
    <w:p w14:paraId="4CF84F9A" w14:textId="77777777" w:rsidR="00047D41" w:rsidRDefault="00047D41" w:rsidP="006F7CB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Yeah - in most journals it’s an obligation </w:t>
      </w:r>
    </w:p>
  </w:comment>
  <w:comment w:id="78" w:author="Éric Harvey" w:date="2023-10-30T12:40:00Z" w:initials="ÉH">
    <w:p w14:paraId="1E29F74D" w14:textId="77777777" w:rsidR="00047D41" w:rsidRDefault="00047D41" w:rsidP="00D02AE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For the legend: you can check with Sandra but I think that “estimation” should be “estimate” here and elsewhere</w:t>
      </w:r>
    </w:p>
  </w:comment>
  <w:comment w:id="141" w:author="Éric Harvey" w:date="2023-10-30T12:53:00Z" w:initials="ÉH">
    <w:p w14:paraId="657BDDE5" w14:textId="77777777" w:rsidR="007B2624" w:rsidRDefault="007B2624" w:rsidP="00581B3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Now that methods don’t lead to the same regional prevalence (Fig.3C) - we’ll need to bette justify why we choose only transect in the Methods. I think we could say that it’s because it’s the only method for which we have environmental variables at all spatial scales</w:t>
      </w:r>
    </w:p>
  </w:comment>
  <w:comment w:id="142" w:author="Éric Harvey" w:date="2023-10-30T12:53:00Z" w:initials="ÉH">
    <w:p w14:paraId="61751EC2" w14:textId="77777777" w:rsidR="007B2624" w:rsidRDefault="007B2624" w:rsidP="00A50DB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I would start the paragraph with “best” stuff and end it with none significant stuff </w:t>
      </w:r>
    </w:p>
  </w:comment>
  <w:comment w:id="143" w:author="Juliane Vigneault" w:date="2023-10-18T21:52:00Z" w:initials="JV">
    <w:p w14:paraId="2C9CF9BA" w14:textId="49FD5D81" w:rsidR="003422E8" w:rsidRDefault="003422E8" w:rsidP="006551A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weird, verify data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42186C" w15:done="0"/>
  <w15:commentEx w15:paraId="54DBBF87" w15:done="0"/>
  <w15:commentEx w15:paraId="2E494DDC" w15:done="0"/>
  <w15:commentEx w15:paraId="4734AD4F" w15:done="0"/>
  <w15:commentEx w15:paraId="12CE930C" w15:done="0"/>
  <w15:commentEx w15:paraId="3A0389EB" w15:done="0"/>
  <w15:commentEx w15:paraId="2D70F157" w15:paraIdParent="3A0389EB" w15:done="0"/>
  <w15:commentEx w15:paraId="0110C18F" w15:done="0"/>
  <w15:commentEx w15:paraId="6406121F" w15:done="0"/>
  <w15:commentEx w15:paraId="5D3E2E0F" w15:done="0"/>
  <w15:commentEx w15:paraId="0C5F8116" w15:done="0"/>
  <w15:commentEx w15:paraId="4CF84F9A" w15:paraIdParent="0C5F8116" w15:done="0"/>
  <w15:commentEx w15:paraId="1E29F74D" w15:done="0"/>
  <w15:commentEx w15:paraId="657BDDE5" w15:done="0"/>
  <w15:commentEx w15:paraId="61751EC2" w15:done="0"/>
  <w15:commentEx w15:paraId="2C9CF9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FE92F2F" w16cex:dateUtc="2023-10-30T13:40:00Z"/>
  <w16cex:commentExtensible w16cex:durableId="36D80E83" w16cex:dateUtc="2023-10-30T16:13:00Z"/>
  <w16cex:commentExtensible w16cex:durableId="01B29ACC" w16cex:dateUtc="2023-10-30T16:29:00Z"/>
  <w16cex:commentExtensible w16cex:durableId="69161E3C" w16cex:dateUtc="2023-10-30T13:50:00Z"/>
  <w16cex:commentExtensible w16cex:durableId="4A1C5E25" w16cex:dateUtc="2023-10-30T16:35:00Z"/>
  <w16cex:commentExtensible w16cex:durableId="6D07CDCC" w16cex:dateUtc="2023-10-18T23:38:00Z"/>
  <w16cex:commentExtensible w16cex:durableId="2720AE72" w16cex:dateUtc="2023-10-30T16:28:00Z"/>
  <w16cex:commentExtensible w16cex:durableId="02F16FB2" w16cex:dateUtc="2023-10-30T16:41:00Z"/>
  <w16cex:commentExtensible w16cex:durableId="632986A9" w16cex:dateUtc="2023-10-30T16:39:00Z"/>
  <w16cex:commentExtensible w16cex:durableId="20DB624B" w16cex:dateUtc="2023-10-30T16:38:00Z"/>
  <w16cex:commentExtensible w16cex:durableId="639A94EF" w16cex:dateUtc="2023-10-13T01:41:00Z"/>
  <w16cex:commentExtensible w16cex:durableId="503B3C38" w16cex:dateUtc="2023-10-30T16:35:00Z"/>
  <w16cex:commentExtensible w16cex:durableId="129A9F12" w16cex:dateUtc="2023-10-30T16:40:00Z"/>
  <w16cex:commentExtensible w16cex:durableId="058FA3EE" w16cex:dateUtc="2023-10-30T16:53:00Z"/>
  <w16cex:commentExtensible w16cex:durableId="5E67B958" w16cex:dateUtc="2023-10-30T16:53:00Z"/>
  <w16cex:commentExtensible w16cex:durableId="2A0E3614" w16cex:dateUtc="2023-10-19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42186C" w16cid:durableId="0FE92F2F"/>
  <w16cid:commentId w16cid:paraId="54DBBF87" w16cid:durableId="36D80E83"/>
  <w16cid:commentId w16cid:paraId="2E494DDC" w16cid:durableId="01B29ACC"/>
  <w16cid:commentId w16cid:paraId="4734AD4F" w16cid:durableId="69161E3C"/>
  <w16cid:commentId w16cid:paraId="12CE930C" w16cid:durableId="4A1C5E25"/>
  <w16cid:commentId w16cid:paraId="3A0389EB" w16cid:durableId="6D07CDCC"/>
  <w16cid:commentId w16cid:paraId="2D70F157" w16cid:durableId="2720AE72"/>
  <w16cid:commentId w16cid:paraId="0110C18F" w16cid:durableId="02F16FB2"/>
  <w16cid:commentId w16cid:paraId="6406121F" w16cid:durableId="632986A9"/>
  <w16cid:commentId w16cid:paraId="5D3E2E0F" w16cid:durableId="20DB624B"/>
  <w16cid:commentId w16cid:paraId="0C5F8116" w16cid:durableId="639A94EF"/>
  <w16cid:commentId w16cid:paraId="4CF84F9A" w16cid:durableId="503B3C38"/>
  <w16cid:commentId w16cid:paraId="1E29F74D" w16cid:durableId="129A9F12"/>
  <w16cid:commentId w16cid:paraId="657BDDE5" w16cid:durableId="058FA3EE"/>
  <w16cid:commentId w16cid:paraId="61751EC2" w16cid:durableId="5E67B958"/>
  <w16cid:commentId w16cid:paraId="2C9CF9BA" w16cid:durableId="2A0E36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84C"/>
    <w:multiLevelType w:val="hybridMultilevel"/>
    <w:tmpl w:val="023AEE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7897"/>
    <w:multiLevelType w:val="hybridMultilevel"/>
    <w:tmpl w:val="767603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24FD0"/>
    <w:multiLevelType w:val="hybridMultilevel"/>
    <w:tmpl w:val="536EF496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65814"/>
    <w:multiLevelType w:val="hybridMultilevel"/>
    <w:tmpl w:val="A1B06842"/>
    <w:lvl w:ilvl="0" w:tplc="3348B59A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271F69"/>
    <w:multiLevelType w:val="hybridMultilevel"/>
    <w:tmpl w:val="5EDA491C"/>
    <w:lvl w:ilvl="0" w:tplc="7D0469C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907957">
    <w:abstractNumId w:val="0"/>
  </w:num>
  <w:num w:numId="2" w16cid:durableId="1160392130">
    <w:abstractNumId w:val="1"/>
  </w:num>
  <w:num w:numId="3" w16cid:durableId="1230263884">
    <w:abstractNumId w:val="3"/>
  </w:num>
  <w:num w:numId="4" w16cid:durableId="1657799331">
    <w:abstractNumId w:val="2"/>
  </w:num>
  <w:num w:numId="5" w16cid:durableId="165625474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Éric Harvey">
    <w15:presenceInfo w15:providerId="AD" w15:userId="S::eric.harvey@umontreal.ca::8c0f1e04-164c-4df0-883e-c1ca19e8d2cf"/>
  </w15:person>
  <w15:person w15:author="Juliane Vigneault">
    <w15:presenceInfo w15:providerId="AD" w15:userId="S::juliane.vigneault@umontreal.ca::e9c5a2bf-ae4a-401c-a124-f1d6467fb53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8C"/>
    <w:rsid w:val="00047D41"/>
    <w:rsid w:val="000722AA"/>
    <w:rsid w:val="000738DF"/>
    <w:rsid w:val="000B5C15"/>
    <w:rsid w:val="000B6441"/>
    <w:rsid w:val="000B7C0D"/>
    <w:rsid w:val="00106DA3"/>
    <w:rsid w:val="00114236"/>
    <w:rsid w:val="0013275F"/>
    <w:rsid w:val="0014115D"/>
    <w:rsid w:val="00150902"/>
    <w:rsid w:val="00160139"/>
    <w:rsid w:val="00163D35"/>
    <w:rsid w:val="00184DA8"/>
    <w:rsid w:val="001A6132"/>
    <w:rsid w:val="001C2BF4"/>
    <w:rsid w:val="00206A97"/>
    <w:rsid w:val="0021630C"/>
    <w:rsid w:val="0021740A"/>
    <w:rsid w:val="0022093C"/>
    <w:rsid w:val="00252338"/>
    <w:rsid w:val="002A41EC"/>
    <w:rsid w:val="002B641F"/>
    <w:rsid w:val="002E00EF"/>
    <w:rsid w:val="002E34DD"/>
    <w:rsid w:val="002F2505"/>
    <w:rsid w:val="002F2F86"/>
    <w:rsid w:val="00311C0F"/>
    <w:rsid w:val="003422E8"/>
    <w:rsid w:val="003600A8"/>
    <w:rsid w:val="00393C8C"/>
    <w:rsid w:val="00497532"/>
    <w:rsid w:val="004A1C20"/>
    <w:rsid w:val="004A79B7"/>
    <w:rsid w:val="004C4B73"/>
    <w:rsid w:val="00534252"/>
    <w:rsid w:val="00537EA5"/>
    <w:rsid w:val="00542CA9"/>
    <w:rsid w:val="005777B0"/>
    <w:rsid w:val="005849A5"/>
    <w:rsid w:val="005963A3"/>
    <w:rsid w:val="005C25BB"/>
    <w:rsid w:val="005C4E85"/>
    <w:rsid w:val="00610D72"/>
    <w:rsid w:val="00650E33"/>
    <w:rsid w:val="00681311"/>
    <w:rsid w:val="006937FF"/>
    <w:rsid w:val="006B0265"/>
    <w:rsid w:val="006D2B59"/>
    <w:rsid w:val="006F23F7"/>
    <w:rsid w:val="00707142"/>
    <w:rsid w:val="00713AEF"/>
    <w:rsid w:val="007B2624"/>
    <w:rsid w:val="007B4DF4"/>
    <w:rsid w:val="007C6745"/>
    <w:rsid w:val="0080174F"/>
    <w:rsid w:val="00840515"/>
    <w:rsid w:val="00880655"/>
    <w:rsid w:val="00897D01"/>
    <w:rsid w:val="008D35D2"/>
    <w:rsid w:val="008D5B41"/>
    <w:rsid w:val="00912E79"/>
    <w:rsid w:val="00994282"/>
    <w:rsid w:val="009C2A7A"/>
    <w:rsid w:val="009E6ACF"/>
    <w:rsid w:val="00A574D8"/>
    <w:rsid w:val="00A70553"/>
    <w:rsid w:val="00A8671F"/>
    <w:rsid w:val="00AE1ACB"/>
    <w:rsid w:val="00AF26A1"/>
    <w:rsid w:val="00B73DC2"/>
    <w:rsid w:val="00B74025"/>
    <w:rsid w:val="00BA3929"/>
    <w:rsid w:val="00BB0B0B"/>
    <w:rsid w:val="00BD3853"/>
    <w:rsid w:val="00BF266F"/>
    <w:rsid w:val="00C01F38"/>
    <w:rsid w:val="00C038FE"/>
    <w:rsid w:val="00C058D5"/>
    <w:rsid w:val="00C2558F"/>
    <w:rsid w:val="00C37509"/>
    <w:rsid w:val="00C4512A"/>
    <w:rsid w:val="00C63750"/>
    <w:rsid w:val="00CB0B6D"/>
    <w:rsid w:val="00CC538E"/>
    <w:rsid w:val="00CF1A0A"/>
    <w:rsid w:val="00D207D9"/>
    <w:rsid w:val="00D670CD"/>
    <w:rsid w:val="00D9176A"/>
    <w:rsid w:val="00D936D1"/>
    <w:rsid w:val="00DA0C0A"/>
    <w:rsid w:val="00DC7426"/>
    <w:rsid w:val="00DE2940"/>
    <w:rsid w:val="00E20549"/>
    <w:rsid w:val="00E37648"/>
    <w:rsid w:val="00E77FE5"/>
    <w:rsid w:val="00E91647"/>
    <w:rsid w:val="00EB58D9"/>
    <w:rsid w:val="00EF5D6A"/>
    <w:rsid w:val="00F05873"/>
    <w:rsid w:val="00F32802"/>
    <w:rsid w:val="00F35592"/>
    <w:rsid w:val="00F62114"/>
    <w:rsid w:val="00F6595E"/>
    <w:rsid w:val="00F71DB4"/>
    <w:rsid w:val="00F7730B"/>
    <w:rsid w:val="00F90EDA"/>
    <w:rsid w:val="00FB2182"/>
    <w:rsid w:val="00FB3566"/>
    <w:rsid w:val="00F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75B1"/>
  <w15:chartTrackingRefBased/>
  <w15:docId w15:val="{FD7FEFED-8255-1143-BE33-170E3D28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9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93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32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Vigneault</dc:creator>
  <cp:keywords/>
  <dc:description/>
  <cp:lastModifiedBy>Éric Harvey</cp:lastModifiedBy>
  <cp:revision>5</cp:revision>
  <dcterms:created xsi:type="dcterms:W3CDTF">2023-10-30T13:34:00Z</dcterms:created>
  <dcterms:modified xsi:type="dcterms:W3CDTF">2023-10-30T16:55:00Z</dcterms:modified>
</cp:coreProperties>
</file>