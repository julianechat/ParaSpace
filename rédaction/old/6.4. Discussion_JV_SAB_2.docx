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B9823" w14:textId="1697D73B" w:rsidR="00F8419F" w:rsidRPr="00EE25F4" w:rsidRDefault="00697F62" w:rsidP="00EE25F4">
      <w:pPr>
        <w:pStyle w:val="Titre1"/>
      </w:pPr>
      <w:r w:rsidRPr="00EE25F4">
        <w:t>4</w:t>
      </w:r>
      <w:r w:rsidR="00393C8C" w:rsidRPr="00EE25F4">
        <w:t xml:space="preserve"> | </w:t>
      </w:r>
      <w:r w:rsidRPr="00EE25F4">
        <w:t>DISCUSSION</w:t>
      </w:r>
    </w:p>
    <w:p w14:paraId="7AE4ADD8" w14:textId="77777777" w:rsidR="00697F62" w:rsidRDefault="00697F62" w:rsidP="00697F62">
      <w:pPr>
        <w:spacing w:line="360" w:lineRule="auto"/>
        <w:jc w:val="both"/>
        <w:rPr>
          <w:rFonts w:asciiTheme="majorHAnsi" w:hAnsiTheme="majorHAnsi" w:cstheme="majorHAnsi"/>
          <w:b/>
          <w:bCs/>
          <w:lang w:val="en-US"/>
        </w:rPr>
      </w:pPr>
    </w:p>
    <w:p w14:paraId="18902D9E" w14:textId="7598FA32" w:rsidR="00697F62" w:rsidRDefault="00494232" w:rsidP="00831119">
      <w:pPr>
        <w:spacing w:line="360" w:lineRule="auto"/>
        <w:ind w:firstLine="708"/>
        <w:jc w:val="both"/>
        <w:rPr>
          <w:rFonts w:asciiTheme="majorHAnsi" w:hAnsiTheme="majorHAnsi" w:cstheme="majorHAnsi"/>
          <w:lang w:val="en-US"/>
        </w:rPr>
      </w:pPr>
      <w:commentRangeStart w:id="0"/>
      <w:r>
        <w:rPr>
          <w:rFonts w:asciiTheme="majorHAnsi" w:hAnsiTheme="majorHAnsi" w:cstheme="majorHAnsi"/>
          <w:lang w:val="en-US"/>
        </w:rPr>
        <w:t xml:space="preserve">Prevalence is </w:t>
      </w:r>
      <w:r w:rsidR="00C308C2">
        <w:rPr>
          <w:rFonts w:asciiTheme="majorHAnsi" w:hAnsiTheme="majorHAnsi" w:cstheme="majorHAnsi"/>
          <w:lang w:val="en-US"/>
        </w:rPr>
        <w:t>a</w:t>
      </w:r>
      <w:r>
        <w:rPr>
          <w:rFonts w:asciiTheme="majorHAnsi" w:hAnsiTheme="majorHAnsi" w:cstheme="majorHAnsi"/>
          <w:lang w:val="en-US"/>
        </w:rPr>
        <w:t xml:space="preserve"> common </w:t>
      </w:r>
      <w:r w:rsidR="005F52C3">
        <w:rPr>
          <w:rFonts w:asciiTheme="majorHAnsi" w:hAnsiTheme="majorHAnsi" w:cstheme="majorHAnsi"/>
          <w:lang w:val="en-US"/>
        </w:rPr>
        <w:t xml:space="preserve">parasitological </w:t>
      </w:r>
      <w:r w:rsidR="006E2564">
        <w:rPr>
          <w:rFonts w:asciiTheme="majorHAnsi" w:hAnsiTheme="majorHAnsi" w:cstheme="majorHAnsi"/>
          <w:lang w:val="en-US"/>
        </w:rPr>
        <w:t>parameter</w:t>
      </w:r>
      <w:r>
        <w:rPr>
          <w:rFonts w:asciiTheme="majorHAnsi" w:hAnsiTheme="majorHAnsi" w:cstheme="majorHAnsi"/>
          <w:lang w:val="en-US"/>
        </w:rPr>
        <w:t xml:space="preserve"> that gives information on the proportion of infected individuals in a given group </w:t>
      </w:r>
      <w:commentRangeEnd w:id="0"/>
      <w:r w:rsidR="00C86B32">
        <w:rPr>
          <w:rStyle w:val="Marquedecommentaire"/>
        </w:rPr>
        <w:commentReference w:id="0"/>
      </w:r>
      <w:r>
        <w:rPr>
          <w:rFonts w:asciiTheme="majorHAnsi" w:hAnsiTheme="majorHAnsi" w:cstheme="majorHAnsi"/>
          <w:lang w:val="en-US"/>
        </w:rPr>
        <w:fldChar w:fldCharType="begin"/>
      </w:r>
      <w:r>
        <w:rPr>
          <w:rFonts w:asciiTheme="majorHAnsi" w:hAnsiTheme="majorHAnsi" w:cstheme="majorHAnsi"/>
          <w:lang w:val="en-US"/>
        </w:rPr>
        <w:instrText xml:space="preserve"> ADDIN ZOTERO_ITEM CSL_CITATION {"citationID":"LS94yjVx","properties":{"formattedCitation":"(Bush et al., 1997; R\\uc0\\u243{}zsa et al., 2000)","plainCitation":"(Bush et al., 1997; Rózsa et al., 2000)","noteIndex":0},"citationItems":[{"id":6752,"uris":["http://zotero.org/groups/2585270/items/8JWZHH7U"],"itemData":{"id":6752,"type":"article-journal","abstract":"We consider 27 population and community terms used frequently by parasitologists when describing the ecology of parasites. We provide suggestions for various terms in an attempt to foster consistent use and to make terms used in parasite ecology easier to interpret for those who study free-living organisms. We suggest strongly that authors, whether they agree or disagree with us, provide complete and unambiguous definitions for all parameters of their studies.","container-title":"The Journal of Parasitology","ISSN":"0022-3395","issue":"4","journalAbbreviation":"J Parasitol","language":"eng","note":"PMID: 9267395","page":"575-583","source":"PubMed","title":"Parasitology meets ecology on its own terms: Margolis et al. revisited","title-short":"Parasitology meets ecology on its own terms","volume":"83","author":[{"family":"Bush","given":"A. O."},{"family":"Lafferty","given":"K. D."},{"family":"Lotz","given":"J. M."},{"family":"Shostak","given":"A. W."}],"issued":{"date-parts":[["1997",8]]}}},{"id":10464,"uris":["http://zotero.org/groups/2585270/items/8G8NVI7R"],"itemData":{"id":10464,"type":"article-journal","abstract":"Whereas terminological recommendations require authors to use mean intensity or mean abundance to quantify parasites in a sample of hosts, awkward statistical limitations also force them to use either the median or the geometric mean of these measures when making comparisons across different samples. Here, we propose to reconsider this inconsistent practice by giving priority to biological realism in the interpretation of different statistical descriptors and choosing the statistical tools appropriate to our decisions. Prevalence, mean intensity, and indices of parasite distribution (such as median intensity) are suitable descriptors to quantify parasites in a sample of hosts. These measures have different biological interpretations and need different statistical methods to be compared between samples.","container-title":"Journal of Parasitology","DOI":"10.1645/0022-3395(2000)086[0228:QPISOH]2.0.CO;2","ISSN":"0022-3395, 1937-2345","issue":"2","journalAbbreviation":"para","note":"publisher: American Society of Parasitologists","page":"228-232","source":"bioone.org","title":"Quantifying parasites in samples of hosts","volume":"86","author":[{"family":"Rózsa","given":"Lajos"},{"family":"Reiczigel","given":"Jenö"},{"family":"Majoros","given":"Gábor"}],"issued":{"date-parts":[["2000",4]]}}}],"schema":"https://github.com/citation-style-language/schema/raw/master/csl-citation.json"} </w:instrText>
      </w:r>
      <w:r>
        <w:rPr>
          <w:rFonts w:asciiTheme="majorHAnsi" w:hAnsiTheme="majorHAnsi" w:cstheme="majorHAnsi"/>
          <w:lang w:val="en-US"/>
        </w:rPr>
        <w:fldChar w:fldCharType="separate"/>
      </w:r>
      <w:r w:rsidRPr="00831119">
        <w:rPr>
          <w:rFonts w:ascii="Calibri Light" w:hAnsiTheme="majorHAnsi" w:cs="Calibri Light"/>
          <w:kern w:val="0"/>
          <w:lang w:val="en-US"/>
        </w:rPr>
        <w:t>(Bush et al., 1997; Rózsa et al., 2000)</w:t>
      </w:r>
      <w:r>
        <w:rPr>
          <w:rFonts w:asciiTheme="majorHAnsi" w:hAnsiTheme="majorHAnsi" w:cstheme="majorHAnsi"/>
          <w:lang w:val="en-US"/>
        </w:rPr>
        <w:fldChar w:fldCharType="end"/>
      </w:r>
      <w:r>
        <w:rPr>
          <w:rFonts w:asciiTheme="majorHAnsi" w:hAnsiTheme="majorHAnsi" w:cstheme="majorHAnsi"/>
          <w:lang w:val="en-US"/>
        </w:rPr>
        <w:t xml:space="preserve">. </w:t>
      </w:r>
      <w:r w:rsidR="003D0F24">
        <w:rPr>
          <w:rFonts w:asciiTheme="majorHAnsi" w:hAnsiTheme="majorHAnsi" w:cstheme="majorHAnsi"/>
          <w:lang w:val="en-US"/>
        </w:rPr>
        <w:t xml:space="preserve">Our </w:t>
      </w:r>
      <w:r w:rsidR="00C308C2">
        <w:rPr>
          <w:rFonts w:asciiTheme="majorHAnsi" w:hAnsiTheme="majorHAnsi" w:cstheme="majorHAnsi"/>
          <w:lang w:val="en-US"/>
        </w:rPr>
        <w:t xml:space="preserve">main </w:t>
      </w:r>
      <w:r w:rsidR="003D0F24">
        <w:rPr>
          <w:rFonts w:asciiTheme="majorHAnsi" w:hAnsiTheme="majorHAnsi" w:cstheme="majorHAnsi"/>
          <w:lang w:val="en-US"/>
        </w:rPr>
        <w:t xml:space="preserve">goal was to </w:t>
      </w:r>
      <w:r w:rsidR="00322D46">
        <w:rPr>
          <w:rFonts w:asciiTheme="majorHAnsi" w:hAnsiTheme="majorHAnsi" w:cstheme="majorHAnsi"/>
          <w:lang w:val="en-US"/>
        </w:rPr>
        <w:t>compare</w:t>
      </w:r>
      <w:r w:rsidR="003D0F24">
        <w:rPr>
          <w:rFonts w:asciiTheme="majorHAnsi" w:hAnsiTheme="majorHAnsi" w:cstheme="majorHAnsi"/>
          <w:lang w:val="en-US"/>
        </w:rPr>
        <w:t xml:space="preserve"> estimate</w:t>
      </w:r>
      <w:ins w:id="1" w:author="Sandra Ann Binning" w:date="2024-02-21T07:49:00Z">
        <w:r w:rsidR="00322D46">
          <w:rPr>
            <w:rFonts w:asciiTheme="majorHAnsi" w:hAnsiTheme="majorHAnsi" w:cstheme="majorHAnsi"/>
            <w:lang w:val="en-US"/>
          </w:rPr>
          <w:t>s</w:t>
        </w:r>
      </w:ins>
      <w:r w:rsidR="003D0F24">
        <w:rPr>
          <w:rFonts w:asciiTheme="majorHAnsi" w:hAnsiTheme="majorHAnsi" w:cstheme="majorHAnsi"/>
          <w:lang w:val="en-US"/>
        </w:rPr>
        <w:t xml:space="preserve"> of</w:t>
      </w:r>
      <w:r w:rsidR="00322D46">
        <w:rPr>
          <w:rFonts w:asciiTheme="majorHAnsi" w:hAnsiTheme="majorHAnsi" w:cstheme="majorHAnsi"/>
          <w:lang w:val="en-US"/>
        </w:rPr>
        <w:t xml:space="preserve"> infection</w:t>
      </w:r>
      <w:r w:rsidR="003D0F24">
        <w:rPr>
          <w:rFonts w:asciiTheme="majorHAnsi" w:hAnsiTheme="majorHAnsi" w:cstheme="majorHAnsi"/>
          <w:lang w:val="en-US"/>
        </w:rPr>
        <w:t xml:space="preserve"> prevalence</w:t>
      </w:r>
      <w:r w:rsidR="00831119">
        <w:rPr>
          <w:rFonts w:asciiTheme="majorHAnsi" w:hAnsiTheme="majorHAnsi" w:cstheme="majorHAnsi"/>
          <w:lang w:val="en-US"/>
        </w:rPr>
        <w:t xml:space="preserve"> in fish communities</w:t>
      </w:r>
      <w:r w:rsidR="003D0F24">
        <w:rPr>
          <w:rFonts w:asciiTheme="majorHAnsi" w:hAnsiTheme="majorHAnsi" w:cstheme="majorHAnsi"/>
          <w:lang w:val="en-US"/>
        </w:rPr>
        <w:t xml:space="preserve"> across multiple spatial </w:t>
      </w:r>
      <w:r w:rsidR="00831119">
        <w:rPr>
          <w:rFonts w:asciiTheme="majorHAnsi" w:hAnsiTheme="majorHAnsi" w:cstheme="majorHAnsi"/>
          <w:lang w:val="en-US"/>
        </w:rPr>
        <w:t>scales using data on black spot disease</w:t>
      </w:r>
      <w:r w:rsidR="003D0F24">
        <w:rPr>
          <w:rFonts w:asciiTheme="majorHAnsi" w:hAnsiTheme="majorHAnsi" w:cstheme="majorHAnsi"/>
          <w:lang w:val="en-US"/>
        </w:rPr>
        <w:t xml:space="preserve">. </w:t>
      </w:r>
      <w:commentRangeStart w:id="2"/>
      <w:r w:rsidR="003D0F24">
        <w:rPr>
          <w:rFonts w:asciiTheme="majorHAnsi" w:hAnsiTheme="majorHAnsi" w:cstheme="majorHAnsi"/>
          <w:lang w:val="en-US"/>
        </w:rPr>
        <w:t>This</w:t>
      </w:r>
      <w:commentRangeEnd w:id="2"/>
      <w:r w:rsidR="00322D46">
        <w:rPr>
          <w:rStyle w:val="Marquedecommentaire"/>
        </w:rPr>
        <w:commentReference w:id="2"/>
      </w:r>
      <w:r w:rsidR="003D0F24">
        <w:rPr>
          <w:rFonts w:asciiTheme="majorHAnsi" w:hAnsiTheme="majorHAnsi" w:cstheme="majorHAnsi"/>
          <w:lang w:val="en-US"/>
        </w:rPr>
        <w:t xml:space="preserve"> approach allowed us to </w:t>
      </w:r>
      <w:r w:rsidR="00322D46">
        <w:rPr>
          <w:rFonts w:asciiTheme="majorHAnsi" w:hAnsiTheme="majorHAnsi" w:cstheme="majorHAnsi"/>
          <w:lang w:val="en-US"/>
        </w:rPr>
        <w:t>investigate the</w:t>
      </w:r>
      <w:r w:rsidR="003D0F24">
        <w:rPr>
          <w:rFonts w:asciiTheme="majorHAnsi" w:hAnsiTheme="majorHAnsi" w:cstheme="majorHAnsi"/>
          <w:lang w:val="en-US"/>
        </w:rPr>
        <w:t xml:space="preserve"> spatial patterns of infection, </w:t>
      </w:r>
      <w:commentRangeStart w:id="3"/>
      <w:r w:rsidR="00831119">
        <w:rPr>
          <w:rFonts w:asciiTheme="majorHAnsi" w:hAnsiTheme="majorHAnsi" w:cstheme="majorHAnsi"/>
          <w:lang w:val="en-US"/>
        </w:rPr>
        <w:t>sampl</w:t>
      </w:r>
      <w:r w:rsidR="006E2564">
        <w:rPr>
          <w:rFonts w:asciiTheme="majorHAnsi" w:hAnsiTheme="majorHAnsi" w:cstheme="majorHAnsi"/>
          <w:lang w:val="en-US"/>
        </w:rPr>
        <w:t>ing</w:t>
      </w:r>
      <w:r w:rsidR="00831119">
        <w:rPr>
          <w:rFonts w:asciiTheme="majorHAnsi" w:hAnsiTheme="majorHAnsi" w:cstheme="majorHAnsi"/>
          <w:lang w:val="en-US"/>
        </w:rPr>
        <w:t xml:space="preserve"> </w:t>
      </w:r>
      <w:r w:rsidR="006E2564">
        <w:rPr>
          <w:rFonts w:asciiTheme="majorHAnsi" w:hAnsiTheme="majorHAnsi" w:cstheme="majorHAnsi"/>
          <w:lang w:val="en-US"/>
        </w:rPr>
        <w:t>effort</w:t>
      </w:r>
      <w:r w:rsidR="00831119">
        <w:rPr>
          <w:rFonts w:asciiTheme="majorHAnsi" w:hAnsiTheme="majorHAnsi" w:cstheme="majorHAnsi"/>
          <w:lang w:val="en-US"/>
        </w:rPr>
        <w:t xml:space="preserve"> effect</w:t>
      </w:r>
      <w:commentRangeEnd w:id="3"/>
      <w:r w:rsidR="00322D46">
        <w:rPr>
          <w:rStyle w:val="Marquedecommentaire"/>
        </w:rPr>
        <w:commentReference w:id="3"/>
      </w:r>
      <w:r w:rsidR="00831119">
        <w:rPr>
          <w:rFonts w:asciiTheme="majorHAnsi" w:hAnsiTheme="majorHAnsi" w:cstheme="majorHAnsi"/>
          <w:lang w:val="en-US"/>
        </w:rPr>
        <w:t xml:space="preserve">, </w:t>
      </w:r>
      <w:r w:rsidR="003D0F24">
        <w:rPr>
          <w:rFonts w:asciiTheme="majorHAnsi" w:hAnsiTheme="majorHAnsi" w:cstheme="majorHAnsi"/>
          <w:lang w:val="en-US"/>
        </w:rPr>
        <w:t>sampling method bias and</w:t>
      </w:r>
      <w:r w:rsidR="006E2564">
        <w:rPr>
          <w:rFonts w:asciiTheme="majorHAnsi" w:hAnsiTheme="majorHAnsi" w:cstheme="majorHAnsi"/>
          <w:lang w:val="en-US"/>
        </w:rPr>
        <w:t xml:space="preserve">, </w:t>
      </w:r>
      <w:r w:rsidR="00831119">
        <w:rPr>
          <w:rFonts w:asciiTheme="majorHAnsi" w:hAnsiTheme="majorHAnsi" w:cstheme="majorHAnsi"/>
          <w:lang w:val="en-US"/>
        </w:rPr>
        <w:t xml:space="preserve">environmental </w:t>
      </w:r>
      <w:r w:rsidR="003D0F24">
        <w:rPr>
          <w:rFonts w:asciiTheme="majorHAnsi" w:hAnsiTheme="majorHAnsi" w:cstheme="majorHAnsi"/>
          <w:lang w:val="en-US"/>
        </w:rPr>
        <w:t xml:space="preserve">predictors of </w:t>
      </w:r>
      <w:r w:rsidR="00322D46">
        <w:rPr>
          <w:rFonts w:asciiTheme="majorHAnsi" w:hAnsiTheme="majorHAnsi" w:cstheme="majorHAnsi"/>
          <w:lang w:val="en-US"/>
        </w:rPr>
        <w:t xml:space="preserve">infection </w:t>
      </w:r>
      <w:r w:rsidR="003D0F24">
        <w:rPr>
          <w:rFonts w:asciiTheme="majorHAnsi" w:hAnsiTheme="majorHAnsi" w:cstheme="majorHAnsi"/>
          <w:lang w:val="en-US"/>
        </w:rPr>
        <w:t>prevalence in fish communities.</w:t>
      </w:r>
    </w:p>
    <w:p w14:paraId="3B4E15D4" w14:textId="77777777" w:rsidR="00EE25F4" w:rsidRPr="00A23017" w:rsidRDefault="00EE25F4" w:rsidP="00831119">
      <w:pPr>
        <w:spacing w:line="360" w:lineRule="auto"/>
        <w:jc w:val="both"/>
        <w:rPr>
          <w:rFonts w:asciiTheme="majorHAnsi" w:hAnsiTheme="majorHAnsi" w:cstheme="majorHAnsi"/>
          <w:lang w:val="en-US"/>
        </w:rPr>
      </w:pPr>
    </w:p>
    <w:p w14:paraId="71018633" w14:textId="468E1442" w:rsidR="00772ACB" w:rsidRDefault="00322D46" w:rsidP="00876A76">
      <w:pPr>
        <w:spacing w:line="360" w:lineRule="auto"/>
        <w:ind w:firstLine="708"/>
        <w:jc w:val="both"/>
        <w:rPr>
          <w:rFonts w:asciiTheme="majorHAnsi" w:hAnsiTheme="majorHAnsi" w:cstheme="majorHAnsi"/>
          <w:lang w:val="en-US"/>
        </w:rPr>
      </w:pPr>
      <w:r>
        <w:rPr>
          <w:rFonts w:asciiTheme="majorHAnsi" w:hAnsiTheme="majorHAnsi" w:cstheme="majorHAnsi"/>
          <w:lang w:val="en-US"/>
        </w:rPr>
        <w:t>Although</w:t>
      </w:r>
      <w:r w:rsidR="00831119">
        <w:rPr>
          <w:rFonts w:asciiTheme="majorHAnsi" w:hAnsiTheme="majorHAnsi" w:cstheme="majorHAnsi"/>
          <w:lang w:val="en-US"/>
        </w:rPr>
        <w:t xml:space="preserve">, </w:t>
      </w:r>
      <w:r w:rsidR="00DA283A">
        <w:rPr>
          <w:rFonts w:asciiTheme="majorHAnsi" w:hAnsiTheme="majorHAnsi" w:cstheme="majorHAnsi"/>
          <w:lang w:val="en-US"/>
        </w:rPr>
        <w:t>Add a sentence here about the importance of methods and sample design in ecological studies. Surveys of disease prevalence among populations and communities often do not consider the importance of s</w:t>
      </w:r>
      <w:r w:rsidR="00485657">
        <w:rPr>
          <w:rFonts w:asciiTheme="majorHAnsi" w:hAnsiTheme="majorHAnsi" w:cstheme="majorHAnsi"/>
          <w:lang w:val="en-US"/>
        </w:rPr>
        <w:t xml:space="preserve">ampling design and methods bias </w:t>
      </w:r>
      <w:r w:rsidR="00DA283A">
        <w:rPr>
          <w:rFonts w:asciiTheme="majorHAnsi" w:hAnsiTheme="majorHAnsi" w:cstheme="majorHAnsi"/>
          <w:lang w:val="en-US"/>
        </w:rPr>
        <w:t>despite the potential for</w:t>
      </w:r>
      <w:r w:rsidR="00E85831">
        <w:rPr>
          <w:rFonts w:asciiTheme="majorHAnsi" w:hAnsiTheme="majorHAnsi" w:cstheme="majorHAnsi"/>
          <w:lang w:val="en-US"/>
        </w:rPr>
        <w:t xml:space="preserve"> </w:t>
      </w:r>
      <w:r w:rsidR="00853874">
        <w:rPr>
          <w:rFonts w:asciiTheme="majorHAnsi" w:hAnsiTheme="majorHAnsi" w:cstheme="majorHAnsi"/>
          <w:lang w:val="en-US"/>
        </w:rPr>
        <w:t>substantial</w:t>
      </w:r>
      <w:r w:rsidR="00DA283A">
        <w:rPr>
          <w:rFonts w:asciiTheme="majorHAnsi" w:hAnsiTheme="majorHAnsi" w:cstheme="majorHAnsi"/>
          <w:lang w:val="en-US"/>
        </w:rPr>
        <w:t>ly</w:t>
      </w:r>
      <w:r w:rsidR="00853874">
        <w:rPr>
          <w:rFonts w:asciiTheme="majorHAnsi" w:hAnsiTheme="majorHAnsi" w:cstheme="majorHAnsi"/>
          <w:lang w:val="en-US"/>
        </w:rPr>
        <w:t xml:space="preserve"> differen</w:t>
      </w:r>
      <w:r w:rsidR="00DA283A">
        <w:rPr>
          <w:rFonts w:asciiTheme="majorHAnsi" w:hAnsiTheme="majorHAnsi" w:cstheme="majorHAnsi"/>
          <w:lang w:val="en-US"/>
        </w:rPr>
        <w:t>t</w:t>
      </w:r>
      <w:r w:rsidR="00853874">
        <w:rPr>
          <w:rFonts w:asciiTheme="majorHAnsi" w:hAnsiTheme="majorHAnsi" w:cstheme="majorHAnsi"/>
          <w:lang w:val="en-US"/>
        </w:rPr>
        <w:t xml:space="preserve"> in measurements </w:t>
      </w:r>
      <w:r w:rsidR="00E85831">
        <w:rPr>
          <w:rFonts w:asciiTheme="majorHAnsi" w:hAnsiTheme="majorHAnsi" w:cstheme="majorHAnsi"/>
          <w:lang w:val="en-US"/>
        </w:rPr>
        <w:t>derived from wildlife samples</w:t>
      </w:r>
      <w:r w:rsidR="00DA283A">
        <w:rPr>
          <w:rFonts w:asciiTheme="majorHAnsi" w:hAnsiTheme="majorHAnsi" w:cstheme="majorHAnsi"/>
          <w:lang w:val="en-US"/>
        </w:rPr>
        <w:t xml:space="preserve"> collected using different </w:t>
      </w:r>
      <w:proofErr w:type="spellStart"/>
      <w:r w:rsidR="00DA283A">
        <w:rPr>
          <w:rFonts w:asciiTheme="majorHAnsi" w:hAnsiTheme="majorHAnsi" w:cstheme="majorHAnsi"/>
          <w:lang w:val="en-US"/>
        </w:rPr>
        <w:t>techniqes</w:t>
      </w:r>
      <w:proofErr w:type="spellEnd"/>
      <w:r w:rsidR="00455707">
        <w:rPr>
          <w:rFonts w:asciiTheme="majorHAnsi" w:hAnsiTheme="majorHAnsi" w:cstheme="majorHAnsi"/>
          <w:lang w:val="en-US"/>
        </w:rPr>
        <w:t xml:space="preserve"> </w:t>
      </w:r>
      <w:r w:rsidR="00455707">
        <w:rPr>
          <w:rFonts w:asciiTheme="majorHAnsi" w:hAnsiTheme="majorHAnsi" w:cstheme="majorHAnsi"/>
          <w:lang w:val="en-US"/>
        </w:rPr>
        <w:fldChar w:fldCharType="begin"/>
      </w:r>
      <w:r w:rsidR="00455707">
        <w:rPr>
          <w:rFonts w:asciiTheme="majorHAnsi" w:hAnsiTheme="majorHAnsi" w:cstheme="majorHAnsi"/>
          <w:lang w:val="en-US"/>
        </w:rPr>
        <w:instrText xml:space="preserve"> ADDIN ZOTERO_ITEM CSL_CITATION {"citationID":"jRMzZGNd","properties":{"formattedCitation":"(Biro &amp; Dingemanse, 2009)","plainCitation":"(Biro &amp; Dingemanse, 2009)","noteIndex":0},"citationItems":[{"id":7689,"uris":["http://zotero.org/groups/2585270/items/4XNJYCJW"],"itemData":{"id":7689,"type":"article-journal","container-title":"Trends in Ecology &amp; Evolution","DOI":"10.1016/j.tree.2008.11.001","ISSN":"0169-5347","issue":"2","journalAbbreviation":"Trends in Ecology &amp; Evolution","page":"66-67","source":"ScienceDirect","title":"Sampling bias resulting from animal personality","volume":"24","author":[{"family":"Biro","given":"Peter A."},{"family":"Dingemanse","given":"Niels J."}],"issued":{"date-parts":[["2009",2,1]]}}}],"schema":"https://github.com/citation-style-language/schema/raw/master/csl-citation.json"} </w:instrText>
      </w:r>
      <w:r w:rsidR="00455707">
        <w:rPr>
          <w:rFonts w:asciiTheme="majorHAnsi" w:hAnsiTheme="majorHAnsi" w:cstheme="majorHAnsi"/>
          <w:lang w:val="en-US"/>
        </w:rPr>
        <w:fldChar w:fldCharType="separate"/>
      </w:r>
      <w:r w:rsidR="00455707">
        <w:rPr>
          <w:rFonts w:asciiTheme="majorHAnsi" w:hAnsiTheme="majorHAnsi" w:cstheme="majorHAnsi"/>
          <w:noProof/>
          <w:lang w:val="en-US"/>
        </w:rPr>
        <w:t>(Biro &amp; Dingemanse, 2009)</w:t>
      </w:r>
      <w:r w:rsidR="00455707">
        <w:rPr>
          <w:rFonts w:asciiTheme="majorHAnsi" w:hAnsiTheme="majorHAnsi" w:cstheme="majorHAnsi"/>
          <w:lang w:val="en-US"/>
        </w:rPr>
        <w:fldChar w:fldCharType="end"/>
      </w:r>
      <w:r w:rsidR="00E85831">
        <w:rPr>
          <w:rFonts w:asciiTheme="majorHAnsi" w:hAnsiTheme="majorHAnsi" w:cstheme="majorHAnsi"/>
          <w:lang w:val="en-US"/>
        </w:rPr>
        <w:t xml:space="preserve">. </w:t>
      </w:r>
      <w:r w:rsidR="0043192E">
        <w:rPr>
          <w:rFonts w:asciiTheme="majorHAnsi" w:hAnsiTheme="majorHAnsi" w:cstheme="majorHAnsi"/>
          <w:lang w:val="en-US"/>
        </w:rPr>
        <w:t xml:space="preserve">For example, </w:t>
      </w:r>
      <w:r w:rsidR="00831119">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{"citationID":"qEqkP21n","properties":{"formattedCitation":"(Wilson et al., 1993)","plainCitation":"(Wilson et al., 1993)","dontUpdate":true,"noteIndex":0},"citationItems":[{"id":3411,"uris":["http://zotero.org/groups/2585270/items/KVMBMIUX"],"itemData":{"id":3411,"type":"article-journal","abstract":"The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sidR="00831119">
        <w:rPr>
          <w:rFonts w:asciiTheme="majorHAnsi" w:hAnsiTheme="majorHAnsi" w:cstheme="majorHAnsi"/>
          <w:lang w:val="en-US"/>
        </w:rPr>
        <w:fldChar w:fldCharType="separate"/>
      </w:r>
      <w:r w:rsidR="00831119">
        <w:rPr>
          <w:rFonts w:asciiTheme="majorHAnsi" w:hAnsiTheme="majorHAnsi" w:cstheme="majorHAnsi"/>
          <w:noProof/>
          <w:lang w:val="en-US"/>
        </w:rPr>
        <w:t>Wilson et al. (1993)</w:t>
      </w:r>
      <w:r w:rsidR="00831119">
        <w:rPr>
          <w:rFonts w:asciiTheme="majorHAnsi" w:hAnsiTheme="majorHAnsi" w:cstheme="majorHAnsi"/>
          <w:lang w:val="en-US"/>
        </w:rPr>
        <w:fldChar w:fldCharType="end"/>
      </w:r>
      <w:r w:rsidR="00831119">
        <w:rPr>
          <w:rFonts w:asciiTheme="majorHAnsi" w:hAnsiTheme="majorHAnsi" w:cstheme="majorHAnsi"/>
          <w:lang w:val="en-US"/>
        </w:rPr>
        <w:t xml:space="preserve"> </w:t>
      </w:r>
      <w:r w:rsidR="00DA283A">
        <w:rPr>
          <w:rFonts w:asciiTheme="majorHAnsi" w:hAnsiTheme="majorHAnsi" w:cstheme="majorHAnsi"/>
          <w:lang w:val="en-US"/>
        </w:rPr>
        <w:t>found that sunfish infected with</w:t>
      </w:r>
      <w:r w:rsidR="0043192E">
        <w:rPr>
          <w:rFonts w:asciiTheme="majorHAnsi" w:hAnsiTheme="majorHAnsi" w:cstheme="majorHAnsi"/>
          <w:lang w:val="en-US"/>
        </w:rPr>
        <w:t xml:space="preserve"> black spot</w:t>
      </w:r>
      <w:r w:rsidR="00DA283A">
        <w:rPr>
          <w:rFonts w:asciiTheme="majorHAnsi" w:hAnsiTheme="majorHAnsi" w:cstheme="majorHAnsi"/>
          <w:lang w:val="en-US"/>
        </w:rPr>
        <w:t xml:space="preserve"> disease</w:t>
      </w:r>
      <w:r w:rsidR="0043192E">
        <w:rPr>
          <w:rFonts w:asciiTheme="majorHAnsi" w:hAnsiTheme="majorHAnsi" w:cstheme="majorHAnsi"/>
          <w:lang w:val="en-US"/>
        </w:rPr>
        <w:t xml:space="preserve"> were twice as abundant in trapped fish </w:t>
      </w:r>
      <w:r w:rsidR="00DA283A">
        <w:rPr>
          <w:rFonts w:asciiTheme="majorHAnsi" w:hAnsiTheme="majorHAnsi" w:cstheme="majorHAnsi"/>
          <w:lang w:val="en-US"/>
        </w:rPr>
        <w:t xml:space="preserve">compared to </w:t>
      </w:r>
      <w:r w:rsidR="0043192E">
        <w:rPr>
          <w:rFonts w:asciiTheme="majorHAnsi" w:hAnsiTheme="majorHAnsi" w:cstheme="majorHAnsi"/>
          <w:lang w:val="en-US"/>
        </w:rPr>
        <w:t>seined fish</w:t>
      </w:r>
      <w:r w:rsidR="00831119">
        <w:rPr>
          <w:rFonts w:asciiTheme="majorHAnsi" w:hAnsiTheme="majorHAnsi" w:cstheme="majorHAnsi"/>
          <w:lang w:val="en-US"/>
        </w:rPr>
        <w:t xml:space="preserve">, </w:t>
      </w:r>
      <w:r w:rsidR="00DA283A">
        <w:rPr>
          <w:rFonts w:asciiTheme="majorHAnsi" w:hAnsiTheme="majorHAnsi" w:cstheme="majorHAnsi"/>
          <w:lang w:val="en-US"/>
        </w:rPr>
        <w:t xml:space="preserve">whereas </w:t>
      </w:r>
      <w:r w:rsidR="0043192E">
        <w:rPr>
          <w:rFonts w:asciiTheme="majorHAnsi" w:hAnsiTheme="majorHAnsi" w:cstheme="majorHAnsi"/>
          <w:lang w:val="en-US"/>
        </w:rPr>
        <w:t xml:space="preserve">white grubs </w:t>
      </w:r>
      <w:r w:rsidR="00DA283A">
        <w:rPr>
          <w:rFonts w:asciiTheme="majorHAnsi" w:hAnsiTheme="majorHAnsi" w:cstheme="majorHAnsi"/>
          <w:lang w:val="en-US"/>
        </w:rPr>
        <w:t xml:space="preserve">were </w:t>
      </w:r>
      <w:r w:rsidR="0043192E">
        <w:rPr>
          <w:rFonts w:asciiTheme="majorHAnsi" w:hAnsiTheme="majorHAnsi" w:cstheme="majorHAnsi"/>
          <w:lang w:val="en-US"/>
        </w:rPr>
        <w:t>twice as abundant in seined fish</w:t>
      </w:r>
      <w:r w:rsidR="00831119">
        <w:rPr>
          <w:rFonts w:asciiTheme="majorHAnsi" w:hAnsiTheme="majorHAnsi" w:cstheme="majorHAnsi"/>
          <w:lang w:val="en-US"/>
        </w:rPr>
        <w:t>,</w:t>
      </w:r>
      <w:r w:rsidR="0043192E">
        <w:rPr>
          <w:rFonts w:asciiTheme="majorHAnsi" w:hAnsiTheme="majorHAnsi" w:cstheme="majorHAnsi"/>
          <w:lang w:val="en-US"/>
        </w:rPr>
        <w:t xml:space="preserve"> </w:t>
      </w:r>
      <w:r w:rsidR="00DA283A">
        <w:rPr>
          <w:rFonts w:asciiTheme="majorHAnsi" w:hAnsiTheme="majorHAnsi" w:cstheme="majorHAnsi"/>
          <w:lang w:val="en-US"/>
        </w:rPr>
        <w:t xml:space="preserve">suggesting </w:t>
      </w:r>
      <w:r w:rsidR="00831119">
        <w:rPr>
          <w:rFonts w:asciiTheme="majorHAnsi" w:hAnsiTheme="majorHAnsi" w:cstheme="majorHAnsi"/>
          <w:lang w:val="en-US"/>
        </w:rPr>
        <w:t>method-induce</w:t>
      </w:r>
      <w:r w:rsidR="00C308C2">
        <w:rPr>
          <w:rFonts w:asciiTheme="majorHAnsi" w:hAnsiTheme="majorHAnsi" w:cstheme="majorHAnsi"/>
          <w:lang w:val="en-US"/>
        </w:rPr>
        <w:t>d</w:t>
      </w:r>
      <w:r w:rsidR="00831119">
        <w:rPr>
          <w:rFonts w:asciiTheme="majorHAnsi" w:hAnsiTheme="majorHAnsi" w:cstheme="majorHAnsi"/>
          <w:lang w:val="en-US"/>
        </w:rPr>
        <w:t xml:space="preserve"> bias.</w:t>
      </w:r>
      <w:r w:rsidR="0043192E">
        <w:rPr>
          <w:rFonts w:asciiTheme="majorHAnsi" w:hAnsiTheme="majorHAnsi" w:cstheme="majorHAnsi"/>
          <w:lang w:val="en-US"/>
        </w:rPr>
        <w:t xml:space="preserve"> </w:t>
      </w:r>
      <w:r w:rsidR="00DA283A">
        <w:rPr>
          <w:rFonts w:asciiTheme="majorHAnsi" w:hAnsiTheme="majorHAnsi" w:cstheme="majorHAnsi"/>
          <w:lang w:val="en-US"/>
        </w:rPr>
        <w:t xml:space="preserve">In our </w:t>
      </w:r>
      <w:proofErr w:type="gramStart"/>
      <w:r w:rsidR="00DA283A">
        <w:rPr>
          <w:rFonts w:asciiTheme="majorHAnsi" w:hAnsiTheme="majorHAnsi" w:cstheme="majorHAnsi"/>
          <w:lang w:val="en-US"/>
        </w:rPr>
        <w:t xml:space="preserve">study, </w:t>
      </w:r>
      <w:r w:rsidR="00831119">
        <w:rPr>
          <w:rFonts w:asciiTheme="majorHAnsi" w:hAnsiTheme="majorHAnsi" w:cstheme="majorHAnsi"/>
          <w:lang w:val="en-US"/>
        </w:rPr>
        <w:t xml:space="preserve"> </w:t>
      </w:r>
      <w:r w:rsidR="007E410A">
        <w:rPr>
          <w:rFonts w:asciiTheme="majorHAnsi" w:hAnsiTheme="majorHAnsi" w:cstheme="majorHAnsi"/>
          <w:lang w:val="en-US"/>
        </w:rPr>
        <w:t>prevalence</w:t>
      </w:r>
      <w:proofErr w:type="gramEnd"/>
      <w:r w:rsidR="007E410A">
        <w:rPr>
          <w:rFonts w:asciiTheme="majorHAnsi" w:hAnsiTheme="majorHAnsi" w:cstheme="majorHAnsi"/>
          <w:lang w:val="en-US"/>
        </w:rPr>
        <w:t xml:space="preserve"> </w:t>
      </w:r>
      <w:r w:rsidR="00DF79B4">
        <w:rPr>
          <w:rFonts w:asciiTheme="majorHAnsi" w:hAnsiTheme="majorHAnsi" w:cstheme="majorHAnsi"/>
          <w:lang w:val="en-US"/>
        </w:rPr>
        <w:t xml:space="preserve">estimate </w:t>
      </w:r>
      <w:commentRangeStart w:id="4"/>
      <w:r w:rsidR="00DF79B4">
        <w:rPr>
          <w:rFonts w:asciiTheme="majorHAnsi" w:hAnsiTheme="majorHAnsi" w:cstheme="majorHAnsi"/>
          <w:lang w:val="en-US"/>
        </w:rPr>
        <w:t xml:space="preserve">variations between sampling methods </w:t>
      </w:r>
      <w:r w:rsidR="00DA283A">
        <w:rPr>
          <w:rFonts w:asciiTheme="majorHAnsi" w:hAnsiTheme="majorHAnsi" w:cstheme="majorHAnsi"/>
          <w:lang w:val="en-US"/>
        </w:rPr>
        <w:t xml:space="preserve">varied </w:t>
      </w:r>
      <w:r w:rsidR="00DF79B4">
        <w:rPr>
          <w:rFonts w:asciiTheme="majorHAnsi" w:hAnsiTheme="majorHAnsi" w:cstheme="majorHAnsi"/>
          <w:lang w:val="en-US"/>
        </w:rPr>
        <w:t>up to 16.4% at</w:t>
      </w:r>
      <w:r w:rsidR="0066679D">
        <w:rPr>
          <w:rFonts w:asciiTheme="majorHAnsi" w:hAnsiTheme="majorHAnsi" w:cstheme="majorHAnsi"/>
          <w:lang w:val="en-US"/>
        </w:rPr>
        <w:t xml:space="preserve"> </w:t>
      </w:r>
      <w:r w:rsidR="00DA283A">
        <w:rPr>
          <w:rFonts w:asciiTheme="majorHAnsi" w:hAnsiTheme="majorHAnsi" w:cstheme="majorHAnsi"/>
          <w:lang w:val="en-US"/>
        </w:rPr>
        <w:t xml:space="preserve">the </w:t>
      </w:r>
      <w:r w:rsidR="0066679D">
        <w:rPr>
          <w:rFonts w:asciiTheme="majorHAnsi" w:hAnsiTheme="majorHAnsi" w:cstheme="majorHAnsi"/>
          <w:lang w:val="en-US"/>
        </w:rPr>
        <w:t>landscape-scale</w:t>
      </w:r>
      <w:r w:rsidR="007E410A">
        <w:rPr>
          <w:rFonts w:asciiTheme="majorHAnsi" w:hAnsiTheme="majorHAnsi" w:cstheme="majorHAnsi"/>
          <w:lang w:val="en-US"/>
        </w:rPr>
        <w:t xml:space="preserve"> (</w:t>
      </w:r>
      <w:r w:rsidR="007E410A" w:rsidRPr="0066679D">
        <w:rPr>
          <w:rFonts w:asciiTheme="majorHAnsi" w:hAnsiTheme="majorHAnsi" w:cstheme="majorHAnsi"/>
          <w:color w:val="FFC000"/>
          <w:lang w:val="en-US"/>
        </w:rPr>
        <w:t>Table S12</w:t>
      </w:r>
      <w:r w:rsidR="007E410A">
        <w:rPr>
          <w:rFonts w:asciiTheme="majorHAnsi" w:hAnsiTheme="majorHAnsi" w:cstheme="majorHAnsi"/>
          <w:lang w:val="en-US"/>
        </w:rPr>
        <w:t xml:space="preserve">) and 46.7% at </w:t>
      </w:r>
      <w:r w:rsidR="00DA283A">
        <w:rPr>
          <w:rFonts w:asciiTheme="majorHAnsi" w:hAnsiTheme="majorHAnsi" w:cstheme="majorHAnsi"/>
          <w:lang w:val="en-US"/>
        </w:rPr>
        <w:t xml:space="preserve">the </w:t>
      </w:r>
      <w:commentRangeEnd w:id="4"/>
      <w:r w:rsidR="00FD65B3">
        <w:rPr>
          <w:rStyle w:val="Marquedecommentaire"/>
        </w:rPr>
        <w:commentReference w:id="4"/>
      </w:r>
      <w:r w:rsidR="007E410A">
        <w:rPr>
          <w:rFonts w:asciiTheme="majorHAnsi" w:hAnsiTheme="majorHAnsi" w:cstheme="majorHAnsi"/>
          <w:lang w:val="en-US"/>
        </w:rPr>
        <w:t>lake-scale (</w:t>
      </w:r>
      <w:r w:rsidR="007E410A" w:rsidRPr="0066679D">
        <w:rPr>
          <w:rFonts w:asciiTheme="majorHAnsi" w:hAnsiTheme="majorHAnsi" w:cstheme="majorHAnsi"/>
          <w:color w:val="FFC000"/>
          <w:lang w:val="en-US"/>
        </w:rPr>
        <w:t>Table S13</w:t>
      </w:r>
      <w:r w:rsidR="007E410A">
        <w:rPr>
          <w:rFonts w:asciiTheme="majorHAnsi" w:hAnsiTheme="majorHAnsi" w:cstheme="majorHAnsi"/>
          <w:lang w:val="en-US"/>
        </w:rPr>
        <w:t>). These results suggest substantial method-induced bias in the measurement of community-level infection prevalence</w:t>
      </w:r>
      <w:r w:rsidR="008B5259">
        <w:rPr>
          <w:rFonts w:asciiTheme="majorHAnsi" w:hAnsiTheme="majorHAnsi" w:cstheme="majorHAnsi"/>
          <w:lang w:val="en-US"/>
        </w:rPr>
        <w:t xml:space="preserve">. </w:t>
      </w:r>
      <w:r w:rsidR="00373478">
        <w:rPr>
          <w:rFonts w:asciiTheme="majorHAnsi" w:hAnsiTheme="majorHAnsi" w:cstheme="majorHAnsi"/>
          <w:lang w:val="en-US"/>
        </w:rPr>
        <w:t>However, while transect</w:t>
      </w:r>
      <w:r w:rsidR="008B5259">
        <w:rPr>
          <w:rFonts w:asciiTheme="majorHAnsi" w:hAnsiTheme="majorHAnsi" w:cstheme="majorHAnsi"/>
          <w:lang w:val="en-US"/>
        </w:rPr>
        <w:t xml:space="preserve">s measured the highest and minnow traps to lowest prevalence at landscape-scale, this </w:t>
      </w:r>
      <w:r w:rsidR="00DA283A">
        <w:rPr>
          <w:rFonts w:asciiTheme="majorHAnsi" w:hAnsiTheme="majorHAnsi" w:cstheme="majorHAnsi"/>
          <w:lang w:val="en-US"/>
        </w:rPr>
        <w:t xml:space="preserve">trend </w:t>
      </w:r>
      <w:r w:rsidR="008B5259">
        <w:rPr>
          <w:rFonts w:asciiTheme="majorHAnsi" w:hAnsiTheme="majorHAnsi" w:cstheme="majorHAnsi"/>
          <w:lang w:val="en-US"/>
        </w:rPr>
        <w:t>was not consistent at</w:t>
      </w:r>
      <w:r w:rsidR="00DA283A">
        <w:rPr>
          <w:rFonts w:asciiTheme="majorHAnsi" w:hAnsiTheme="majorHAnsi" w:cstheme="majorHAnsi"/>
          <w:lang w:val="en-US"/>
        </w:rPr>
        <w:t xml:space="preserve"> the </w:t>
      </w:r>
      <w:r w:rsidR="008B5259">
        <w:rPr>
          <w:rFonts w:asciiTheme="majorHAnsi" w:hAnsiTheme="majorHAnsi" w:cstheme="majorHAnsi"/>
          <w:lang w:val="en-US"/>
        </w:rPr>
        <w:t xml:space="preserve">lake-scale. </w:t>
      </w:r>
    </w:p>
    <w:p w14:paraId="5D04AEFE" w14:textId="0F93B6E2" w:rsidR="00772ACB" w:rsidRDefault="00772ACB" w:rsidP="00772ACB">
      <w:pPr>
        <w:spacing w:line="360" w:lineRule="auto"/>
        <w:jc w:val="both"/>
        <w:rPr>
          <w:rFonts w:asciiTheme="majorHAnsi" w:hAnsiTheme="majorHAnsi" w:cstheme="majorHAnsi"/>
          <w:lang w:val="en-US"/>
        </w:rPr>
      </w:pPr>
    </w:p>
    <w:p w14:paraId="1B826594" w14:textId="39FD0764" w:rsidR="00772ACB" w:rsidRDefault="00EA63B4" w:rsidP="008C40D9">
      <w:pPr>
        <w:spacing w:line="360" w:lineRule="auto"/>
        <w:ind w:firstLine="708"/>
        <w:jc w:val="both"/>
        <w:rPr>
          <w:rFonts w:asciiTheme="majorHAnsi" w:hAnsiTheme="majorHAnsi" w:cstheme="majorHAnsi"/>
          <w:lang w:val="en-US"/>
        </w:rPr>
      </w:pPr>
      <w:r>
        <w:rPr>
          <w:rFonts w:asciiTheme="majorHAnsi" w:hAnsiTheme="majorHAnsi" w:cstheme="majorHAnsi"/>
          <w:lang w:val="en-US"/>
        </w:rPr>
        <w:t xml:space="preserve">Sampling wildlife is challenging, and all methods come with advantages and inconveniences. </w:t>
      </w:r>
      <w:r w:rsidR="00FD65B3">
        <w:rPr>
          <w:rFonts w:asciiTheme="majorHAnsi" w:hAnsiTheme="majorHAnsi" w:cstheme="majorHAnsi"/>
          <w:lang w:val="en-US"/>
        </w:rPr>
        <w:t xml:space="preserve">Since </w:t>
      </w:r>
      <w:r w:rsidR="00C62D7D">
        <w:rPr>
          <w:rFonts w:asciiTheme="majorHAnsi" w:hAnsiTheme="majorHAnsi" w:cstheme="majorHAnsi"/>
          <w:lang w:val="en-US"/>
        </w:rPr>
        <w:t>fishing methods</w:t>
      </w:r>
      <w:r w:rsidR="00FD65B3">
        <w:rPr>
          <w:rFonts w:asciiTheme="majorHAnsi" w:hAnsiTheme="majorHAnsi" w:cstheme="majorHAnsi"/>
          <w:lang w:val="en-US"/>
        </w:rPr>
        <w:t xml:space="preserve"> tend to sample fewer individuals that field observations, they</w:t>
      </w:r>
      <w:r w:rsidR="00C62D7D">
        <w:rPr>
          <w:rFonts w:asciiTheme="majorHAnsi" w:hAnsiTheme="majorHAnsi" w:cstheme="majorHAnsi"/>
          <w:lang w:val="en-US"/>
        </w:rPr>
        <w:t xml:space="preserve"> require more extensive sampling </w:t>
      </w:r>
      <w:commentRangeStart w:id="5"/>
      <w:r w:rsidR="00FD65B3">
        <w:rPr>
          <w:rFonts w:asciiTheme="majorHAnsi" w:hAnsiTheme="majorHAnsi" w:cstheme="majorHAnsi"/>
          <w:lang w:val="en-US"/>
        </w:rPr>
        <w:t xml:space="preserve">to </w:t>
      </w:r>
      <w:commentRangeEnd w:id="5"/>
      <w:r w:rsidR="00FD65B3">
        <w:rPr>
          <w:rStyle w:val="Marquedecommentaire"/>
        </w:rPr>
        <w:commentReference w:id="5"/>
      </w:r>
      <w:proofErr w:type="gramStart"/>
      <w:r w:rsidR="00FD65B3">
        <w:rPr>
          <w:rFonts w:asciiTheme="majorHAnsi" w:hAnsiTheme="majorHAnsi" w:cstheme="majorHAnsi"/>
          <w:lang w:val="en-US"/>
        </w:rPr>
        <w:t>…..</w:t>
      </w:r>
      <w:proofErr w:type="gramEnd"/>
      <w:r w:rsidR="00FD65B3">
        <w:rPr>
          <w:rFonts w:asciiTheme="majorHAnsi" w:hAnsiTheme="majorHAnsi" w:cstheme="majorHAnsi"/>
          <w:lang w:val="en-US"/>
        </w:rPr>
        <w:t xml:space="preserve"> Conversely, </w:t>
      </w:r>
      <w:r w:rsidR="00C62D7D">
        <w:rPr>
          <w:rFonts w:asciiTheme="majorHAnsi" w:hAnsiTheme="majorHAnsi" w:cstheme="majorHAnsi"/>
          <w:lang w:val="en-US"/>
        </w:rPr>
        <w:t xml:space="preserve">assessments of infection </w:t>
      </w:r>
      <w:r w:rsidR="00FD65B3">
        <w:rPr>
          <w:rFonts w:asciiTheme="majorHAnsi" w:hAnsiTheme="majorHAnsi" w:cstheme="majorHAnsi"/>
          <w:lang w:val="en-US"/>
        </w:rPr>
        <w:t xml:space="preserve">intensity and prevalence </w:t>
      </w:r>
      <w:r w:rsidR="00C62D7D">
        <w:rPr>
          <w:rFonts w:asciiTheme="majorHAnsi" w:hAnsiTheme="majorHAnsi" w:cstheme="majorHAnsi"/>
          <w:lang w:val="en-US"/>
        </w:rPr>
        <w:t xml:space="preserve">are </w:t>
      </w:r>
      <w:r w:rsidR="00FD65B3">
        <w:rPr>
          <w:rFonts w:asciiTheme="majorHAnsi" w:hAnsiTheme="majorHAnsi" w:cstheme="majorHAnsi"/>
          <w:lang w:val="en-US"/>
        </w:rPr>
        <w:t xml:space="preserve">more </w:t>
      </w:r>
      <w:r w:rsidR="00C62D7D">
        <w:rPr>
          <w:rFonts w:asciiTheme="majorHAnsi" w:hAnsiTheme="majorHAnsi" w:cstheme="majorHAnsi"/>
          <w:lang w:val="en-US"/>
        </w:rPr>
        <w:t xml:space="preserve">accurate and precise </w:t>
      </w:r>
      <w:r w:rsidR="00FD65B3">
        <w:rPr>
          <w:rFonts w:asciiTheme="majorHAnsi" w:hAnsiTheme="majorHAnsi" w:cstheme="majorHAnsi"/>
          <w:lang w:val="en-US"/>
        </w:rPr>
        <w:t xml:space="preserve">with fishing </w:t>
      </w:r>
      <w:r w:rsidR="00C62D7D">
        <w:rPr>
          <w:rFonts w:asciiTheme="majorHAnsi" w:hAnsiTheme="majorHAnsi" w:cstheme="majorHAnsi"/>
          <w:lang w:val="en-US"/>
        </w:rPr>
        <w:t>because the observer can take the necessary time to inspect individuals</w:t>
      </w:r>
      <w:r w:rsidR="00FD65B3">
        <w:rPr>
          <w:rFonts w:asciiTheme="majorHAnsi" w:hAnsiTheme="majorHAnsi" w:cstheme="majorHAnsi"/>
          <w:lang w:val="en-US"/>
        </w:rPr>
        <w:t xml:space="preserve"> for signs of disease</w:t>
      </w:r>
      <w:r w:rsidR="00C62D7D">
        <w:rPr>
          <w:rFonts w:asciiTheme="majorHAnsi" w:hAnsiTheme="majorHAnsi" w:cstheme="majorHAnsi"/>
          <w:lang w:val="en-US"/>
        </w:rPr>
        <w:t xml:space="preserve">. </w:t>
      </w:r>
      <w:r w:rsidR="00865003">
        <w:rPr>
          <w:rFonts w:asciiTheme="majorHAnsi" w:hAnsiTheme="majorHAnsi" w:cstheme="majorHAnsi"/>
          <w:lang w:val="en-US"/>
        </w:rPr>
        <w:t xml:space="preserve">Add something here about your results. </w:t>
      </w:r>
      <w:r w:rsidR="00037BAE">
        <w:rPr>
          <w:rFonts w:asciiTheme="majorHAnsi" w:hAnsiTheme="majorHAnsi" w:cstheme="majorHAnsi"/>
          <w:lang w:val="en-US"/>
        </w:rPr>
        <w:t>Different</w:t>
      </w:r>
      <w:r w:rsidR="00FD65B3">
        <w:rPr>
          <w:rFonts w:asciiTheme="majorHAnsi" w:hAnsiTheme="majorHAnsi" w:cstheme="majorHAnsi"/>
          <w:lang w:val="en-US"/>
        </w:rPr>
        <w:t xml:space="preserve"> fishing methods</w:t>
      </w:r>
      <w:r w:rsidR="00037BAE">
        <w:rPr>
          <w:rFonts w:asciiTheme="majorHAnsi" w:hAnsiTheme="majorHAnsi" w:cstheme="majorHAnsi"/>
          <w:lang w:val="en-US"/>
        </w:rPr>
        <w:t xml:space="preserve"> are also associated with their o</w:t>
      </w:r>
      <w:r w:rsidR="00992BA5">
        <w:rPr>
          <w:rFonts w:asciiTheme="majorHAnsi" w:hAnsiTheme="majorHAnsi" w:cstheme="majorHAnsi"/>
          <w:lang w:val="en-US"/>
        </w:rPr>
        <w:t>w</w:t>
      </w:r>
      <w:r w:rsidR="00037BAE">
        <w:rPr>
          <w:rFonts w:asciiTheme="majorHAnsi" w:hAnsiTheme="majorHAnsi" w:cstheme="majorHAnsi"/>
          <w:lang w:val="en-US"/>
        </w:rPr>
        <w:t>n sources of bias.</w:t>
      </w:r>
      <w:r w:rsidR="00FD65B3">
        <w:rPr>
          <w:rFonts w:asciiTheme="majorHAnsi" w:hAnsiTheme="majorHAnsi" w:cstheme="majorHAnsi"/>
          <w:lang w:val="en-US"/>
        </w:rPr>
        <w:t xml:space="preserve"> </w:t>
      </w:r>
      <w:r w:rsidR="00766E87">
        <w:rPr>
          <w:rFonts w:asciiTheme="majorHAnsi" w:hAnsiTheme="majorHAnsi" w:cstheme="majorHAnsi"/>
          <w:lang w:val="en-US"/>
        </w:rPr>
        <w:t>M</w:t>
      </w:r>
      <w:r w:rsidR="00772ACB">
        <w:rPr>
          <w:rFonts w:asciiTheme="majorHAnsi" w:hAnsiTheme="majorHAnsi" w:cstheme="majorHAnsi"/>
          <w:lang w:val="en-US"/>
        </w:rPr>
        <w:t xml:space="preserve">innow traps are typically selective on </w:t>
      </w:r>
      <w:r w:rsidR="00087F9B">
        <w:rPr>
          <w:rFonts w:asciiTheme="majorHAnsi" w:hAnsiTheme="majorHAnsi" w:cstheme="majorHAnsi"/>
          <w:lang w:val="en-US"/>
        </w:rPr>
        <w:t xml:space="preserve">active, </w:t>
      </w:r>
      <w:r w:rsidR="00772ACB">
        <w:rPr>
          <w:rFonts w:asciiTheme="majorHAnsi" w:hAnsiTheme="majorHAnsi" w:cstheme="majorHAnsi"/>
          <w:lang w:val="en-US"/>
        </w:rPr>
        <w:t>bold and curious behavior</w:t>
      </w:r>
      <w:r w:rsidR="00087F9B">
        <w:rPr>
          <w:rFonts w:asciiTheme="majorHAnsi" w:hAnsiTheme="majorHAnsi" w:cstheme="majorHAnsi"/>
          <w:lang w:val="en-US"/>
        </w:rPr>
        <w:t xml:space="preserve"> </w:t>
      </w:r>
      <w:r w:rsidR="00831119">
        <w:rPr>
          <w:rFonts w:asciiTheme="majorHAnsi" w:hAnsiTheme="majorHAnsi" w:cstheme="majorHAnsi"/>
          <w:lang w:val="en-US"/>
        </w:rPr>
        <w:t xml:space="preserve">because fish must </w:t>
      </w:r>
      <w:r w:rsidR="00456947">
        <w:rPr>
          <w:rFonts w:asciiTheme="majorHAnsi" w:hAnsiTheme="majorHAnsi" w:cstheme="majorHAnsi"/>
          <w:lang w:val="en-US"/>
        </w:rPr>
        <w:t xml:space="preserve">voluntarily </w:t>
      </w:r>
      <w:r w:rsidR="00831119">
        <w:rPr>
          <w:rFonts w:asciiTheme="majorHAnsi" w:hAnsiTheme="majorHAnsi" w:cstheme="majorHAnsi"/>
          <w:lang w:val="en-US"/>
        </w:rPr>
        <w:t xml:space="preserve">enter the trap </w:t>
      </w:r>
      <w:r w:rsidR="00087F9B">
        <w:rPr>
          <w:rFonts w:asciiTheme="majorHAnsi" w:hAnsiTheme="majorHAnsi" w:cstheme="majorHAnsi"/>
          <w:lang w:val="en-US"/>
        </w:rPr>
        <w:fldChar w:fldCharType="begin"/>
      </w:r>
      <w:r w:rsidR="00087F9B">
        <w:rPr>
          <w:rFonts w:asciiTheme="majorHAnsi" w:hAnsiTheme="majorHAnsi" w:cstheme="majorHAnsi"/>
          <w:lang w:val="en-US"/>
        </w:rPr>
        <w:instrText xml:space="preserve"> ADDIN ZOTERO_ITEM CSL_CITATION {"citationID":"i58kpxe1","properties":{"formattedCitation":"(Biro et al., 2006; Wilson et al., 1993)","plainCitation":"(Biro et al., 2006; Wilson et al., 1993)","noteIndex":0},"citationItems":[{"id":10426,"uris":["http://zotero.org/groups/2585270/items/JZQKWJKI"],"itemData":{"id":10426,"type":"article-journal","abstract":"1 The importance of body size and growth rate in ecological interactions is widely recognized, and both are frequently used as surrogates for fitness. However, if there are significant costs associated with rapid growth rates then its fitness benefits may be questioned. 2 In replicated whole-lake experiments, we show that a domestic strain of rainbow trout (artificially selected for maximum intrinsic growth rate) use productive but risky habitats more than wild trout. Consequently, domestic trout grow faster in all situations, experience greater survival in the absence of predators, but have lower survival in the presence of predators. Therefore, rapid growth rates are selected against due to increased foraging effort (or conversely, lower antipredator behaviour) that increases vulnerability to predators. In other words, there is a behaviourally mediated trade-off between growth and mortality rates. 3 Whereas rapid growth is beneficial in many ecological interactions, our results show the mortality costs of achieving it are large in the presence of predators, which can help explain the absence of an average phenotype with maximized growth rates in nature.","container-title":"Journal of Animal Ecology","DOI":"10.1111/j.1365-2656.2006.01137.x","ISSN":"1365-2656","issue":"5","language":"en","note":"_eprint: https://onlinelibrary.wiley.com/doi/pdf/10.1111/j.1365-2656.2006.01137.x","page":"1165-1171","source":"Wiley Online Library","title":"Behavioural trade-offs between growth and mortality explain evolution of submaximal growth rates","volume":"75","author":[{"family":"Biro","given":"Peter A."},{"family":"Abrahams","given":"Mark V."},{"family":"Post","given":"John R."},{"family":"Parkinson","given":"Eric A."}],"issued":{"date-parts":[["2006"]]}}},{"id":3411,"uris":["http://zotero.org/groups/2585270/items/KVMBMIUX"],"itemData":{"id":3411,"type":"article-journal","abstract":"The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sidR="00087F9B">
        <w:rPr>
          <w:rFonts w:asciiTheme="majorHAnsi" w:hAnsiTheme="majorHAnsi" w:cstheme="majorHAnsi"/>
          <w:lang w:val="en-US"/>
        </w:rPr>
        <w:fldChar w:fldCharType="separate"/>
      </w:r>
      <w:r w:rsidR="00087F9B">
        <w:rPr>
          <w:rFonts w:asciiTheme="majorHAnsi" w:hAnsiTheme="majorHAnsi" w:cstheme="majorHAnsi"/>
          <w:noProof/>
          <w:lang w:val="en-US"/>
        </w:rPr>
        <w:t xml:space="preserve">(Biro et al., 2006; Wilson et </w:t>
      </w:r>
      <w:r w:rsidR="00087F9B">
        <w:rPr>
          <w:rFonts w:asciiTheme="majorHAnsi" w:hAnsiTheme="majorHAnsi" w:cstheme="majorHAnsi"/>
          <w:noProof/>
          <w:lang w:val="en-US"/>
        </w:rPr>
        <w:lastRenderedPageBreak/>
        <w:t>al., 1993)</w:t>
      </w:r>
      <w:r w:rsidR="00087F9B">
        <w:rPr>
          <w:rFonts w:asciiTheme="majorHAnsi" w:hAnsiTheme="majorHAnsi" w:cstheme="majorHAnsi"/>
          <w:lang w:val="en-US"/>
        </w:rPr>
        <w:fldChar w:fldCharType="end"/>
      </w:r>
      <w:r w:rsidR="00772ACB">
        <w:rPr>
          <w:rFonts w:asciiTheme="majorHAnsi" w:hAnsiTheme="majorHAnsi" w:cstheme="majorHAnsi"/>
          <w:lang w:val="en-US"/>
        </w:rPr>
        <w:t>.</w:t>
      </w:r>
      <w:ins w:id="6" w:author="Sandra Ann Binning" w:date="2024-02-29T14:27:00Z">
        <w:r w:rsidR="00262C12">
          <w:rPr>
            <w:rFonts w:asciiTheme="majorHAnsi" w:hAnsiTheme="majorHAnsi" w:cstheme="majorHAnsi"/>
            <w:lang w:val="en-US"/>
          </w:rPr>
          <w:t xml:space="preserve"> I</w:t>
        </w:r>
      </w:ins>
      <w:r w:rsidR="00893CE8">
        <w:rPr>
          <w:rFonts w:asciiTheme="majorHAnsi" w:hAnsiTheme="majorHAnsi" w:cstheme="majorHAnsi"/>
          <w:lang w:val="en-US"/>
        </w:rPr>
        <w:t xml:space="preserve">ndividual </w:t>
      </w:r>
      <w:r w:rsidR="00ED3DB8">
        <w:rPr>
          <w:rFonts w:asciiTheme="majorHAnsi" w:hAnsiTheme="majorHAnsi" w:cstheme="majorHAnsi"/>
          <w:lang w:val="en-US"/>
        </w:rPr>
        <w:t>behavioral</w:t>
      </w:r>
      <w:ins w:id="7" w:author="Sandra Ann Binning" w:date="2024-02-29T14:27:00Z">
        <w:r w:rsidR="00262C12">
          <w:rPr>
            <w:rFonts w:asciiTheme="majorHAnsi" w:hAnsiTheme="majorHAnsi" w:cstheme="majorHAnsi"/>
            <w:lang w:val="en-US"/>
          </w:rPr>
          <w:t xml:space="preserve"> </w:t>
        </w:r>
      </w:ins>
      <w:r w:rsidR="00893CE8">
        <w:rPr>
          <w:rFonts w:asciiTheme="majorHAnsi" w:hAnsiTheme="majorHAnsi" w:cstheme="majorHAnsi"/>
          <w:lang w:val="en-US"/>
        </w:rPr>
        <w:t xml:space="preserve">variation </w:t>
      </w:r>
      <w:r w:rsidR="00262C12">
        <w:rPr>
          <w:rFonts w:asciiTheme="majorHAnsi" w:hAnsiTheme="majorHAnsi" w:cstheme="majorHAnsi"/>
          <w:lang w:val="en-US"/>
        </w:rPr>
        <w:t xml:space="preserve">can also </w:t>
      </w:r>
      <w:r w:rsidR="007F1E95">
        <w:rPr>
          <w:rFonts w:asciiTheme="majorHAnsi" w:hAnsiTheme="majorHAnsi" w:cstheme="majorHAnsi"/>
          <w:lang w:val="en-US"/>
        </w:rPr>
        <w:t xml:space="preserve">lead to variation in infection risk </w:t>
      </w:r>
      <w:r w:rsidR="001128D3">
        <w:rPr>
          <w:rFonts w:asciiTheme="majorHAnsi" w:hAnsiTheme="majorHAnsi" w:cstheme="majorHAnsi"/>
          <w:lang w:val="en-US"/>
        </w:rPr>
        <w:fldChar w:fldCharType="begin"/>
      </w:r>
      <w:r w:rsidR="001128D3">
        <w:rPr>
          <w:rFonts w:asciiTheme="majorHAnsi" w:hAnsiTheme="majorHAnsi" w:cstheme="majorHAnsi"/>
          <w:lang w:val="en-US"/>
        </w:rPr>
        <w:instrText xml:space="preserve"> ADDIN ZOTERO_ITEM CSL_CITATION {"citationID":"4hsCUD56","properties":{"formattedCitation":"(Hart, 1990)","plainCitation":"(Hart, 1990)","noteIndex":0},"citationItems":[{"id":10639,"uris":["http://zotero.org/groups/2585270/items/7J4I8PUY"],"itemData":{"id":10639,"type":"article-journal","abstract":"The ever present threat of viral, bacterial, protozoan and metazoan parasites in the environment of wild animals is viewed as responsible for the natural selection of a variety of behavioral patterns that enable animals to survive and reproduce in this type of environment. Several lines of research, some quite recent, point to five behavioral strategies that vertebrates utilize to increase their personal or inclusive fitness in the face of parasites (broadly defined to include pathogens). These are: 1) avoidance of parasites; 2) controlled exposure to parasites to potentiate the immune system; 3) behavior of sick animals including anorexia and depression to overcome systemic febrile infections; 4) helping sick animals; 5) sexual selection for mating partners with the genetic endowment for resistance to parasites. The point is made that to consider a behavioral pattern as having evolved to serve a parasite control function the parasite or causative agent should be shown to adversely impact the animal's fitness and the behavior in question must be shown to help animals, or their offspring or group mates, in combating their exposure, or reducing their vulnerability, to the parasite.","container-title":"Neuroscience &amp; Biobehavioral Reviews","DOI":"10.1016/S0149-7634(05)80038-7","ISSN":"0149-7634","issue":"3","journalAbbreviation":"Neuroscience &amp; Biobehavioral Reviews","page":"273-294","source":"ScienceDirect","title":"Behavioral adaptations to pathogens and parasites: Five strategies","title-short":"Behavioral adaptations to pathogens and parasites","volume":"14","author":[{"family":"Hart","given":"Benjamin L."}],"issued":{"date-parts":[["1990",9,1]]}}}],"schema":"https://github.com/citation-style-language/schema/raw/master/csl-citation.json"} </w:instrText>
      </w:r>
      <w:r w:rsidR="001128D3">
        <w:rPr>
          <w:rFonts w:asciiTheme="majorHAnsi" w:hAnsiTheme="majorHAnsi" w:cstheme="majorHAnsi"/>
          <w:lang w:val="en-US"/>
        </w:rPr>
        <w:fldChar w:fldCharType="separate"/>
      </w:r>
      <w:r w:rsidR="001128D3">
        <w:rPr>
          <w:rFonts w:asciiTheme="majorHAnsi" w:hAnsiTheme="majorHAnsi" w:cstheme="majorHAnsi"/>
          <w:noProof/>
          <w:lang w:val="en-US"/>
        </w:rPr>
        <w:t>(Hart, 1990)</w:t>
      </w:r>
      <w:r w:rsidR="001128D3">
        <w:rPr>
          <w:rFonts w:asciiTheme="majorHAnsi" w:hAnsiTheme="majorHAnsi" w:cstheme="majorHAnsi"/>
          <w:lang w:val="en-US"/>
        </w:rPr>
        <w:fldChar w:fldCharType="end"/>
      </w:r>
      <w:r w:rsidR="00893CE8">
        <w:rPr>
          <w:rFonts w:asciiTheme="majorHAnsi" w:hAnsiTheme="majorHAnsi" w:cstheme="majorHAnsi"/>
          <w:lang w:val="en-US"/>
        </w:rPr>
        <w:t>,</w:t>
      </w:r>
      <w:r w:rsidR="00262C12">
        <w:rPr>
          <w:rFonts w:asciiTheme="majorHAnsi" w:hAnsiTheme="majorHAnsi" w:cstheme="majorHAnsi"/>
          <w:lang w:val="en-US"/>
        </w:rPr>
        <w:t xml:space="preserve"> where more</w:t>
      </w:r>
      <w:r w:rsidR="00893CE8">
        <w:rPr>
          <w:rFonts w:asciiTheme="majorHAnsi" w:hAnsiTheme="majorHAnsi" w:cstheme="majorHAnsi"/>
          <w:lang w:val="en-US"/>
        </w:rPr>
        <w:t xml:space="preserve"> </w:t>
      </w:r>
      <w:r w:rsidR="000E7280">
        <w:rPr>
          <w:rFonts w:asciiTheme="majorHAnsi" w:hAnsiTheme="majorHAnsi" w:cstheme="majorHAnsi"/>
          <w:lang w:val="en-US"/>
        </w:rPr>
        <w:t>active and bold</w:t>
      </w:r>
      <w:r w:rsidR="007F1E95">
        <w:rPr>
          <w:rFonts w:asciiTheme="majorHAnsi" w:hAnsiTheme="majorHAnsi" w:cstheme="majorHAnsi"/>
          <w:lang w:val="en-US"/>
        </w:rPr>
        <w:t xml:space="preserve"> individuals </w:t>
      </w:r>
      <w:r w:rsidR="00262C12">
        <w:rPr>
          <w:rFonts w:asciiTheme="majorHAnsi" w:hAnsiTheme="majorHAnsi" w:cstheme="majorHAnsi"/>
          <w:lang w:val="en-US"/>
        </w:rPr>
        <w:t xml:space="preserve">are </w:t>
      </w:r>
      <w:r w:rsidR="00893CE8">
        <w:rPr>
          <w:rFonts w:asciiTheme="majorHAnsi" w:hAnsiTheme="majorHAnsi" w:cstheme="majorHAnsi"/>
          <w:lang w:val="en-US"/>
        </w:rPr>
        <w:t xml:space="preserve">usually </w:t>
      </w:r>
      <w:r w:rsidR="007F1E95">
        <w:rPr>
          <w:rFonts w:asciiTheme="majorHAnsi" w:hAnsiTheme="majorHAnsi" w:cstheme="majorHAnsi"/>
          <w:lang w:val="en-US"/>
        </w:rPr>
        <w:t xml:space="preserve">associated </w:t>
      </w:r>
      <w:r w:rsidR="00262C12">
        <w:rPr>
          <w:rFonts w:asciiTheme="majorHAnsi" w:hAnsiTheme="majorHAnsi" w:cstheme="majorHAnsi"/>
          <w:lang w:val="en-US"/>
        </w:rPr>
        <w:t xml:space="preserve">with a </w:t>
      </w:r>
      <w:r w:rsidR="007F1E95">
        <w:rPr>
          <w:rFonts w:asciiTheme="majorHAnsi" w:hAnsiTheme="majorHAnsi" w:cstheme="majorHAnsi"/>
          <w:lang w:val="en-US"/>
        </w:rPr>
        <w:t xml:space="preserve">higher infection </w:t>
      </w:r>
      <w:r w:rsidR="00893CE8">
        <w:rPr>
          <w:rFonts w:asciiTheme="majorHAnsi" w:hAnsiTheme="majorHAnsi" w:cstheme="majorHAnsi"/>
          <w:lang w:val="en-US"/>
        </w:rPr>
        <w:t>risk</w:t>
      </w:r>
      <w:r w:rsidR="007F1E95">
        <w:rPr>
          <w:rFonts w:asciiTheme="majorHAnsi" w:hAnsiTheme="majorHAnsi" w:cstheme="majorHAnsi"/>
          <w:lang w:val="en-US"/>
        </w:rPr>
        <w:t xml:space="preserve"> </w:t>
      </w:r>
      <w:commentRangeStart w:id="8"/>
      <w:r w:rsidR="000E7280">
        <w:rPr>
          <w:rFonts w:asciiTheme="majorHAnsi" w:hAnsiTheme="majorHAnsi" w:cstheme="majorHAnsi"/>
          <w:lang w:val="en-US"/>
        </w:rPr>
        <w:fldChar w:fldCharType="begin"/>
      </w:r>
      <w:r w:rsidR="00893CE8">
        <w:rPr>
          <w:rFonts w:asciiTheme="majorHAnsi" w:hAnsiTheme="majorHAnsi" w:cstheme="majorHAnsi"/>
          <w:lang w:val="en-US"/>
        </w:rPr>
        <w:instrText xml:space="preserve"> ADDIN ZOTERO_ITEM CSL_CITATION {"citationID":"bji5ANZk","properties":{"formattedCitation":"(Boyer et al., 2010; Santicchia et al., 2019; Wilson et al., 1993)","plainCitation":"(Boyer et al., 2010; Santicchia et al., 2019; Wilson et al., 1993)","noteIndex":0},"citationItems":[{"id":10650,"uris":["http://zotero.org/groups/2585270/items/F8Y34VIF"],"itemData":{"id":10650,"type":"article-journal","abstract":"1. Although behaviours can contribute to the heterogeneity in parasite load among hosts, links between consistent individual differences in behaviour and parasitic infection have received little attention. We investigated the role of host activity and exploration on hard tick infestations of marked individuals in a population of Siberian chipmunks Tamias sibiricus introduced in a suburban French forest over 3 years. 2. Individual activity-exploration profiles were assessed from 106 hole-board tests on 73 individuals, and chipmunks’ trappability and trap diversity were used respectively as indices of their activity-exploration and space use on a sub-sample of 60 individuals. At each capture, we counted the total number of ticks per head of chipmunk. 3. We found significant and consistent individual differences in activity-exploration, trappability, trap diversity and tick load, and could estimate individual indices for these four variables, corrected for confounding effects of year, season, body mass and sex. 4. Using a path analysis, we found an indirect effect of activity-exploration on tick load: tick load increased with space use, which in turn was positively affected by trappability in the field. Trappability was itself positively related to activity-exploration in the hole board. Habitat type affected tick load, independently of behavioural traits. A second path model revealed a lack of either direct or indirect influence of tick loads on chipmunks’ personality and trappability. 5. Our results show that host personality-related patterns in space use can lead to a non-random parasite distribution among hosts.","container-title":"Journal of Animal Ecology","DOI":"10.1111/j.1365-2656.2010.01659.x","ISSN":"1365-2656","issue":"3","language":"en","license":"© 2010 The Authors. Journal compilation © 2010 British Ecological Society","note":"_eprint: https://onlinelibrary.wiley.com/doi/pdf/10.1111/j.1365-2656.2010.01659.x","page":"538-547","source":"Wiley Online Library","title":"Personality, space use and tick load in an introduced population of Siberian chipmunks Tamias sibiricus","volume":"79","author":[{"family":"Boyer","given":"Nelly"},{"family":"Réale","given":"Denis"},{"family":"Marmet","given":"Julie"},{"family":"Pisanu","given":"Benoît"},{"family":"Chapuis","given":"Jean-Louis"}],"issued":{"date-parts":[["2010"]]}}},{"id":10654,"uris":["http://zotero.org/groups/2585270/items/AD99Y2QF"],"itemData":{"id":10654,"type":"article-journal","abstract":"Individual variation in behaviour can contribute to the heterogeneous distribution of parasites among hosts for example by affecting the probability of encountering infective stages (larvae). Here, we investigated the relationship between host boldness/exploration tendency and gastro-intestinal helminth infection in invasive Eastern grey squirrels (Sciurus carolinensis). We used direct helminth counts, data rarely available in host-parasite studies that often used less reliable indirect estimates of infection. We predicted that bolder animals with a strong exploration tendency will have higher parasite load than shy, less explorative hosts. We examined two parameters of parasite infection: infection status and intensity of infection. Individual personality of 207 grey squirrels was assessed by capture-mark-recapture (CMR), calculating the trappability and trap diversity indices as estimates of boldness and exploration, respectively. Since both indices were strongly correlated, we used PCA to derive a single score (first component) which had a high value for bold, exploring animals. At the end of the study, 77 individuals were euthanized and gastro-intestinal helminths were identified and counted. Overall 73% of grey squirrels were infected by Strongyloides robustus with the intensity of infection varying from 1 to 86 worms (mean ± SE = 10.7 ± 2.1 helminths per host). We found that bolder, more explorative animals were more likely to be infected by S. robustus. However, host personality was not related to parasite intensity, which was instead positively associated with host body mass. Our results confirm that differences in personality-related host behaviour can influence the distribution of infections within host populations and stimulate further questions on whether such personality-parasite relationships may affect the invasion process.","container-title":"Mammalian Biology","DOI":"10.1016/j.mambio.2019.04.007","ISSN":"1618-1476","issue":"1","journalAbbreviation":"Mamm Biol","language":"en","page":"1-8","source":"Springer Link","title":"The price of being bold? Relationship between personality and endoparasitic infection in a tree squirrel","title-short":"The price of being bold?","volume":"97","author":[{"family":"Santicchia","given":"Francesca"},{"family":"Romeo","given":"Claudia"},{"family":"Ferrari","given":"Nicola"},{"family":"Matthysen","given":"Erik"},{"family":"Vanlauwe","given":"Laure"},{"family":"Wauters","given":"Lucas A."},{"family":"Martinoli","given":"Adriano"}],"issued":{"date-parts":[["2019",7,1]]}}},{"id":3411,"uris":["http://zotero.org/groups/2585270/items/KVMBMIUX"],"itemData":{"id":3411,"type":"article-journal","abstract":"The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sidR="000E7280">
        <w:rPr>
          <w:rFonts w:asciiTheme="majorHAnsi" w:hAnsiTheme="majorHAnsi" w:cstheme="majorHAnsi"/>
          <w:lang w:val="en-US"/>
        </w:rPr>
        <w:fldChar w:fldCharType="separate"/>
      </w:r>
      <w:r w:rsidR="00893CE8">
        <w:rPr>
          <w:rFonts w:asciiTheme="majorHAnsi" w:hAnsiTheme="majorHAnsi" w:cstheme="majorHAnsi"/>
          <w:noProof/>
          <w:lang w:val="en-US"/>
        </w:rPr>
        <w:t>(Boyer et al., 2010; Santicchia et al., 2019; Wilson et al., 1993)</w:t>
      </w:r>
      <w:r w:rsidR="000E7280">
        <w:rPr>
          <w:rFonts w:asciiTheme="majorHAnsi" w:hAnsiTheme="majorHAnsi" w:cstheme="majorHAnsi"/>
          <w:lang w:val="en-US"/>
        </w:rPr>
        <w:fldChar w:fldCharType="end"/>
      </w:r>
      <w:commentRangeEnd w:id="8"/>
      <w:r w:rsidR="00262C12">
        <w:rPr>
          <w:rStyle w:val="Marquedecommentaire"/>
        </w:rPr>
        <w:commentReference w:id="8"/>
      </w:r>
      <w:r w:rsidR="007F1E95">
        <w:rPr>
          <w:rFonts w:asciiTheme="majorHAnsi" w:hAnsiTheme="majorHAnsi" w:cstheme="majorHAnsi"/>
          <w:lang w:val="en-US"/>
        </w:rPr>
        <w:t xml:space="preserve">. </w:t>
      </w:r>
      <w:r w:rsidR="00177C36">
        <w:rPr>
          <w:rFonts w:asciiTheme="majorHAnsi" w:hAnsiTheme="majorHAnsi" w:cstheme="majorHAnsi"/>
          <w:lang w:val="en-US"/>
        </w:rPr>
        <w:t xml:space="preserve">Conversely, parasite infection can alter host behavior including habitat use and risk taking </w:t>
      </w:r>
      <w:r w:rsidR="00177C36">
        <w:rPr>
          <w:rFonts w:asciiTheme="majorHAnsi" w:hAnsiTheme="majorHAnsi" w:cstheme="majorHAnsi"/>
          <w:lang w:val="en-US"/>
        </w:rPr>
        <w:fldChar w:fldCharType="begin"/>
      </w:r>
      <w:r w:rsidR="00177C36">
        <w:rPr>
          <w:rFonts w:asciiTheme="majorHAnsi" w:hAnsiTheme="majorHAnsi" w:cstheme="majorHAnsi"/>
          <w:lang w:val="en-US"/>
        </w:rPr>
        <w:instrText xml:space="preserve"> ADDIN ZOTERO_ITEM CSL_CITATION {"citationID":"EugvYggj","properties":{"formattedCitation":"(Moore, 2002)","plainCitation":"(Moore, 2002)","noteIndex":0},"citationItems":[{"id":10644,"uris":["http://zotero.org/groups/2585270/items/QEMRFS3F"],"itemData":{"id":10644,"type":"book","abstract":"When a parasite invades an ant, does the ant behave like other ants? Maybe not-and if it doesn't, who, if anyone, benefits from the altered behaviors? The parasite? The ant? Parasites and the Behavior of Animals shows that parasite-induced behavioral alterations are more common than we might realize, and it places these alterations in an evolutionary and ecological context. Emphasizing eukaryotic parasites, the book examines the adaptive nature of behavioral changes associated with parasitism, exploring the effects of these changes on parasite transmission, parasite avoidance, and the fitness of both host and parasite.The behavioral changes and their effects are not always straightforward. To the extent that virulence, for instance, is linked to parasite transmission, the evolutionary interests of parasite and host will diverge, and the current winner of the contest to maximize reproductive rates may not be clear, or, for that matter, inevitable. Nonetheless, by affecting susceptibility, host/parasite lifespan and fecundity, and transmission itself, host behavior influences parameters that are basic to our comprehension of how parasites invade host populations, and fundamentally, how parasites evolve. Such an understanding is important for a wide range of scientists, from ecologists and parasitologists to evolutionary, conservation and behavioral biologists: The behavioral alterations that parasites induce can subtly and profoundly affect the distribution and abundance of animals.","ISBN":"978-0-19-514653-0","language":"en","note":"Google-Books-ID: HXk8DwAAQBAJ","number-of-pages":"329","publisher":"Oxford University Press, USA","source":"Google Books","title":"Parasites and the Behavior of Animals","author":[{"family":"Moore","given":"Janice"}],"issued":{"date-parts":[["2002",1,31]]}}}],"schema":"https://github.com/citation-style-language/schema/raw/master/csl-citation.json"} </w:instrText>
      </w:r>
      <w:r w:rsidR="00177C36">
        <w:rPr>
          <w:rFonts w:asciiTheme="majorHAnsi" w:hAnsiTheme="majorHAnsi" w:cstheme="majorHAnsi"/>
          <w:lang w:val="en-US"/>
        </w:rPr>
        <w:fldChar w:fldCharType="separate"/>
      </w:r>
      <w:r w:rsidR="00177C36">
        <w:rPr>
          <w:rFonts w:asciiTheme="majorHAnsi" w:hAnsiTheme="majorHAnsi" w:cstheme="majorHAnsi"/>
          <w:noProof/>
          <w:lang w:val="en-US"/>
        </w:rPr>
        <w:t>(Moore, 2002)</w:t>
      </w:r>
      <w:r w:rsidR="00177C36">
        <w:rPr>
          <w:rFonts w:asciiTheme="majorHAnsi" w:hAnsiTheme="majorHAnsi" w:cstheme="majorHAnsi"/>
          <w:lang w:val="en-US"/>
        </w:rPr>
        <w:fldChar w:fldCharType="end"/>
      </w:r>
      <w:r w:rsidR="00177C36">
        <w:rPr>
          <w:rFonts w:asciiTheme="majorHAnsi" w:hAnsiTheme="majorHAnsi" w:cstheme="majorHAnsi"/>
          <w:lang w:val="en-US"/>
        </w:rPr>
        <w:t xml:space="preserve">, making them more vulnerable to </w:t>
      </w:r>
      <w:r w:rsidR="00262C12">
        <w:rPr>
          <w:rFonts w:asciiTheme="majorHAnsi" w:hAnsiTheme="majorHAnsi" w:cstheme="majorHAnsi"/>
          <w:lang w:val="en-US"/>
        </w:rPr>
        <w:t xml:space="preserve">capture  (i.e. </w:t>
      </w:r>
      <w:r w:rsidR="00177C36">
        <w:rPr>
          <w:rFonts w:asciiTheme="majorHAnsi" w:hAnsiTheme="majorHAnsi" w:cstheme="majorHAnsi"/>
          <w:lang w:val="en-US"/>
        </w:rPr>
        <w:t>“</w:t>
      </w:r>
      <w:proofErr w:type="spellStart"/>
      <w:r w:rsidR="00177C36">
        <w:rPr>
          <w:rFonts w:asciiTheme="majorHAnsi" w:hAnsiTheme="majorHAnsi" w:cstheme="majorHAnsi"/>
          <w:lang w:val="en-US"/>
        </w:rPr>
        <w:t>trappability</w:t>
      </w:r>
      <w:proofErr w:type="spellEnd"/>
      <w:r w:rsidR="00177C36">
        <w:rPr>
          <w:rFonts w:asciiTheme="majorHAnsi" w:hAnsiTheme="majorHAnsi" w:cstheme="majorHAnsi"/>
          <w:lang w:val="en-US"/>
        </w:rPr>
        <w:t xml:space="preserve">” </w:t>
      </w:r>
      <w:commentRangeStart w:id="9"/>
      <w:r w:rsidR="00177C36">
        <w:rPr>
          <w:rFonts w:asciiTheme="majorHAnsi" w:hAnsiTheme="majorHAnsi" w:cstheme="majorHAnsi"/>
          <w:lang w:val="en-US"/>
        </w:rPr>
        <w:fldChar w:fldCharType="begin"/>
      </w:r>
      <w:r w:rsidR="00177C36">
        <w:rPr>
          <w:rFonts w:asciiTheme="majorHAnsi" w:hAnsiTheme="majorHAnsi" w:cstheme="majorHAnsi"/>
          <w:lang w:val="en-US"/>
        </w:rPr>
        <w:instrText xml:space="preserve"> ADDIN ZOTERO_ITEM CSL_CITATION {"citationID":"Wg3tMBRw","properties":{"formattedCitation":"(Barber &amp; Dingemanse, 2010)","plainCitation":"(Barber &amp; Dingemanse, 2010)","noteIndex":0},"citationItems":[{"id":10624,"uris":["http://zotero.org/groups/2585270/items/KGNXMZXH"],"itemData":{"id":10624,"type":"article-journal","abstract":"The ecological factors responsible for the evolution of individual differences in animal personality (consistent individual differences in the same behaviour across time and contexts) are currently the subject of intense debate. A limited number of ecological factors have been investigated to date, with most attention focusing on the roles of resource competition and predation. We suggest here that parasitism may play a potentially important, but largely overlooked, role in the evolution of animal personalities. We identify two major routes by which parasites might influence the evolution of animal personality. First, because the risk of acquiring parasites can be influenced by an individual's behavioural type, local parasite regimes may impose selection on personality traits and behavioural syndromes (correlations between personality traits). Second, because parasite infections have consequences for aspects of host ‘state’, parasites might induce the evolution of individual differences in certain types of host behaviour in populations with endemic infections. Also, because infection often leads to specific changes in axes of personality, parasite infections have the potential to decouple behavioural syndromes. Host–parasite systems therefore provide researchers with valuable tools to study personality variation and behavioural syndromes from a proximate and ultimate perspective.","container-title":"Philosophical Transactions of the Royal Society B: Biological Sciences","DOI":"10.1098/rstb.2010.0182","issue":"1560","note":"publisher: Royal Society","page":"4077-4088","source":"royalsocietypublishing.org (Atypon)","title":"Parasitism and the evolutionary ecology of animal personality","volume":"365","author":[{"family":"Barber","given":"Iain"},{"family":"Dingemanse","given":"Niels J."}],"issued":{"date-parts":[["2010",12,27]]}}}],"schema":"https://github.com/citation-style-language/schema/raw/master/csl-citation.json"} </w:instrText>
      </w:r>
      <w:r w:rsidR="00177C36">
        <w:rPr>
          <w:rFonts w:asciiTheme="majorHAnsi" w:hAnsiTheme="majorHAnsi" w:cstheme="majorHAnsi"/>
          <w:lang w:val="en-US"/>
        </w:rPr>
        <w:fldChar w:fldCharType="separate"/>
      </w:r>
      <w:r w:rsidR="00177C36">
        <w:rPr>
          <w:rFonts w:asciiTheme="majorHAnsi" w:hAnsiTheme="majorHAnsi" w:cstheme="majorHAnsi"/>
          <w:noProof/>
          <w:lang w:val="en-US"/>
        </w:rPr>
        <w:t>(Barber &amp; Dingemanse, 2010)</w:t>
      </w:r>
      <w:r w:rsidR="00177C36">
        <w:rPr>
          <w:rFonts w:asciiTheme="majorHAnsi" w:hAnsiTheme="majorHAnsi" w:cstheme="majorHAnsi"/>
          <w:lang w:val="en-US"/>
        </w:rPr>
        <w:fldChar w:fldCharType="end"/>
      </w:r>
      <w:commentRangeEnd w:id="9"/>
      <w:r w:rsidR="00262C12">
        <w:rPr>
          <w:rStyle w:val="Marquedecommentaire"/>
        </w:rPr>
        <w:commentReference w:id="9"/>
      </w:r>
      <w:ins w:id="10" w:author="Sandra Ann Binning" w:date="2024-02-29T14:28:00Z">
        <w:r w:rsidR="00262C12">
          <w:rPr>
            <w:rFonts w:asciiTheme="majorHAnsi" w:hAnsiTheme="majorHAnsi" w:cstheme="majorHAnsi"/>
            <w:lang w:val="en-US"/>
          </w:rPr>
          <w:t>)</w:t>
        </w:r>
      </w:ins>
      <w:r w:rsidR="00177C36">
        <w:rPr>
          <w:rFonts w:asciiTheme="majorHAnsi" w:hAnsiTheme="majorHAnsi" w:cstheme="majorHAnsi"/>
          <w:lang w:val="en-US"/>
        </w:rPr>
        <w:t xml:space="preserve">. </w:t>
      </w:r>
      <w:r w:rsidR="000E7280">
        <w:rPr>
          <w:rFonts w:asciiTheme="majorHAnsi" w:hAnsiTheme="majorHAnsi" w:cstheme="majorHAnsi"/>
          <w:lang w:val="en-US"/>
        </w:rPr>
        <w:t xml:space="preserve">In the end, it remains unclear if host individual behavior </w:t>
      </w:r>
      <w:r w:rsidR="00576CA0">
        <w:rPr>
          <w:rFonts w:asciiTheme="majorHAnsi" w:hAnsiTheme="majorHAnsi" w:cstheme="majorHAnsi"/>
          <w:lang w:val="en-US"/>
        </w:rPr>
        <w:t>define their infection risk and/</w:t>
      </w:r>
      <w:r w:rsidR="000E7280">
        <w:rPr>
          <w:rFonts w:asciiTheme="majorHAnsi" w:hAnsiTheme="majorHAnsi" w:cstheme="majorHAnsi"/>
          <w:lang w:val="en-US"/>
        </w:rPr>
        <w:t>or whether parasite infection</w:t>
      </w:r>
      <w:r w:rsidR="00576CA0">
        <w:rPr>
          <w:rFonts w:asciiTheme="majorHAnsi" w:hAnsiTheme="majorHAnsi" w:cstheme="majorHAnsi"/>
          <w:lang w:val="en-US"/>
        </w:rPr>
        <w:t xml:space="preserve"> alters their personality </w:t>
      </w:r>
      <w:commentRangeStart w:id="11"/>
      <w:r w:rsidR="00576CA0">
        <w:rPr>
          <w:rFonts w:asciiTheme="majorHAnsi" w:hAnsiTheme="majorHAnsi" w:cstheme="majorHAnsi"/>
          <w:lang w:val="en-US"/>
        </w:rPr>
        <w:fldChar w:fldCharType="begin"/>
      </w:r>
      <w:r w:rsidR="00576CA0">
        <w:rPr>
          <w:rFonts w:asciiTheme="majorHAnsi" w:hAnsiTheme="majorHAnsi" w:cstheme="majorHAnsi"/>
          <w:lang w:val="en-US"/>
        </w:rPr>
        <w:instrText xml:space="preserve"> ADDIN ZOTERO_ITEM CSL_CITATION {"citationID":"kOvdMM9k","properties":{"formattedCitation":"(Dubois &amp; Binning, 2022)","plainCitation":"(Dubois &amp; Binning, 2022)","noteIndex":0},"citationItems":[{"id":10647,"uris":["http://zotero.org/groups/2585270/items/NH2GYN29"],"itemData":{"id":10647,"type":"article-journal","abstract":"Within the same population, proactive (i.e. bolder, more exploratory, active and aggressive) and reactive (i.e. more timid, less exploratory, less active and more passive) individuals could be hypothetically maintained due a trade-off between foraging and vigilance behaviours, provided that both phenotypes differ in their state (e.g. metabolic rates, body condition or energetic needs). Yet, recent findings indicate that among-individual variation in intrinsic state can explain only a small proportion of variation in behaviour, meaning that other mechanisms, such as the presence of trophically transmitted parasites, might contribute to maintaining inter-individual behavioural differences. Empirical evidence, indeed, suggests strong relationships between certain animal personality traits and parasitic load within host populations. However, the direction of causation between these traits remains unclear: are different behaviours in infected hosts in contrast to uninfected ones the result of manipulation by parasites to increase host predation, or are some personalities inherently more susceptible to infection than others? To better understand the role of parasites in shaping behavioural differences within host populations and examine to what extent parasite manipulation and/or intrinsic differences in parasite susceptibility contribute to maintaining behavioural differences, we used a simulation approach and analysed the change in the frequencies of proactive and reactive individuals over time under different predation and starvation scenarios, when individual phenotype either affected a host's risk of infection or not. We found that in the absence of parasites, predation pressure strongly affected the expression of host personality, but the trade-off between foraging and vigilance behaviours alone could not explain the maintenance of inter-individual behavioural differences without temporal variation in predation pressure. By contrast, in the presence of parasites, the two host phenotypes could coexist within populations even when individuals experienced no temporal variations in predation risk, but only when proactive and reactive hosts were equally susceptible to parasitism. Our findings, thus, indicate that parasites can play an important role in maintaining genetic diversity in their host populations in addition to generating behavioural differences though manipulation.","container-title":"Journal of Animal Ecology","DOI":"10.1111/1365-2656.13781","ISSN":"1365-2656","issue":"9","language":"en","note":"_eprint: https://onlinelibrary.wiley.com/doi/pdf/10.1111/1365-2656.13781","page":"1918-1928","source":"Wiley Online Library","title":"Predation and parasitism as determinants of animal personalities","volume":"91","author":[{"family":"Dubois","given":"Frédérique"},{"family":"Binning","given":"Sandra A."}],"issued":{"date-parts":[["2022"]]}}}],"schema":"https://github.com/citation-style-language/schema/raw/master/csl-citation.json"} </w:instrText>
      </w:r>
      <w:r w:rsidR="00576CA0">
        <w:rPr>
          <w:rFonts w:asciiTheme="majorHAnsi" w:hAnsiTheme="majorHAnsi" w:cstheme="majorHAnsi"/>
          <w:lang w:val="en-US"/>
        </w:rPr>
        <w:fldChar w:fldCharType="separate"/>
      </w:r>
      <w:r w:rsidR="00576CA0">
        <w:rPr>
          <w:rFonts w:asciiTheme="majorHAnsi" w:hAnsiTheme="majorHAnsi" w:cstheme="majorHAnsi"/>
          <w:noProof/>
          <w:lang w:val="en-US"/>
        </w:rPr>
        <w:t>(Dubois &amp; Binning, 2022)</w:t>
      </w:r>
      <w:r w:rsidR="00576CA0">
        <w:rPr>
          <w:rFonts w:asciiTheme="majorHAnsi" w:hAnsiTheme="majorHAnsi" w:cstheme="majorHAnsi"/>
          <w:lang w:val="en-US"/>
        </w:rPr>
        <w:fldChar w:fldCharType="end"/>
      </w:r>
      <w:commentRangeEnd w:id="11"/>
      <w:r w:rsidR="00992BA5">
        <w:rPr>
          <w:rStyle w:val="Marquedecommentaire"/>
        </w:rPr>
        <w:commentReference w:id="11"/>
      </w:r>
      <w:r w:rsidR="000E7280">
        <w:rPr>
          <w:rFonts w:asciiTheme="majorHAnsi" w:hAnsiTheme="majorHAnsi" w:cstheme="majorHAnsi"/>
          <w:lang w:val="en-US"/>
        </w:rPr>
        <w:t xml:space="preserve">. </w:t>
      </w:r>
      <w:r w:rsidR="00262C12">
        <w:rPr>
          <w:rFonts w:asciiTheme="majorHAnsi" w:hAnsiTheme="majorHAnsi" w:cstheme="majorHAnsi"/>
          <w:lang w:val="en-US"/>
        </w:rPr>
        <w:t>Although seine nets</w:t>
      </w:r>
      <w:r w:rsidR="00772ACB">
        <w:rPr>
          <w:rFonts w:asciiTheme="majorHAnsi" w:hAnsiTheme="majorHAnsi" w:cstheme="majorHAnsi"/>
          <w:lang w:val="en-US"/>
        </w:rPr>
        <w:t xml:space="preserve"> </w:t>
      </w:r>
      <w:r w:rsidR="00262C12">
        <w:rPr>
          <w:rFonts w:asciiTheme="majorHAnsi" w:hAnsiTheme="majorHAnsi" w:cstheme="majorHAnsi"/>
          <w:lang w:val="en-US"/>
        </w:rPr>
        <w:t>do</w:t>
      </w:r>
      <w:r w:rsidR="00772ACB">
        <w:rPr>
          <w:rFonts w:asciiTheme="majorHAnsi" w:hAnsiTheme="majorHAnsi" w:cstheme="majorHAnsi"/>
          <w:lang w:val="en-US"/>
        </w:rPr>
        <w:t xml:space="preserve"> not directly</w:t>
      </w:r>
      <w:r w:rsidR="00831119">
        <w:rPr>
          <w:rFonts w:asciiTheme="majorHAnsi" w:hAnsiTheme="majorHAnsi" w:cstheme="majorHAnsi"/>
          <w:lang w:val="en-US"/>
        </w:rPr>
        <w:t xml:space="preserve"> </w:t>
      </w:r>
      <w:r w:rsidR="00262C12">
        <w:rPr>
          <w:rFonts w:asciiTheme="majorHAnsi" w:hAnsiTheme="majorHAnsi" w:cstheme="majorHAnsi"/>
          <w:lang w:val="en-US"/>
        </w:rPr>
        <w:t xml:space="preserve">select on host </w:t>
      </w:r>
      <w:proofErr w:type="spellStart"/>
      <w:r w:rsidR="00262C12">
        <w:rPr>
          <w:rFonts w:asciiTheme="majorHAnsi" w:hAnsiTheme="majorHAnsi" w:cstheme="majorHAnsi"/>
          <w:lang w:val="en-US"/>
        </w:rPr>
        <w:t>behaviour</w:t>
      </w:r>
      <w:proofErr w:type="spellEnd"/>
      <w:r w:rsidR="00772ACB">
        <w:rPr>
          <w:rFonts w:asciiTheme="majorHAnsi" w:hAnsiTheme="majorHAnsi" w:cstheme="majorHAnsi"/>
          <w:lang w:val="en-US"/>
        </w:rPr>
        <w:t xml:space="preserve">, </w:t>
      </w:r>
      <w:r w:rsidR="00F00256">
        <w:rPr>
          <w:rFonts w:asciiTheme="majorHAnsi" w:hAnsiTheme="majorHAnsi" w:cstheme="majorHAnsi"/>
          <w:lang w:val="en-US"/>
        </w:rPr>
        <w:t xml:space="preserve">this method </w:t>
      </w:r>
      <w:r w:rsidR="00772ACB">
        <w:rPr>
          <w:rFonts w:asciiTheme="majorHAnsi" w:hAnsiTheme="majorHAnsi" w:cstheme="majorHAnsi"/>
          <w:lang w:val="en-US"/>
        </w:rPr>
        <w:t>come</w:t>
      </w:r>
      <w:r w:rsidR="00F00256">
        <w:rPr>
          <w:rFonts w:asciiTheme="majorHAnsi" w:hAnsiTheme="majorHAnsi" w:cstheme="majorHAnsi"/>
          <w:lang w:val="en-US"/>
        </w:rPr>
        <w:t>s</w:t>
      </w:r>
      <w:r w:rsidR="00772ACB">
        <w:rPr>
          <w:rFonts w:asciiTheme="majorHAnsi" w:hAnsiTheme="majorHAnsi" w:cstheme="majorHAnsi"/>
          <w:lang w:val="en-US"/>
        </w:rPr>
        <w:t xml:space="preserve"> with</w:t>
      </w:r>
      <w:r w:rsidR="00F00256">
        <w:rPr>
          <w:rFonts w:asciiTheme="majorHAnsi" w:hAnsiTheme="majorHAnsi" w:cstheme="majorHAnsi"/>
          <w:lang w:val="en-US"/>
        </w:rPr>
        <w:t xml:space="preserve"> important</w:t>
      </w:r>
      <w:r w:rsidR="00772ACB">
        <w:rPr>
          <w:rFonts w:asciiTheme="majorHAnsi" w:hAnsiTheme="majorHAnsi" w:cstheme="majorHAnsi"/>
          <w:lang w:val="en-US"/>
        </w:rPr>
        <w:t xml:space="preserve"> habitat-selection restrictions</w:t>
      </w:r>
      <w:r w:rsidR="00F00256">
        <w:rPr>
          <w:rFonts w:asciiTheme="majorHAnsi" w:hAnsiTheme="majorHAnsi" w:cstheme="majorHAnsi"/>
          <w:lang w:val="en-US"/>
        </w:rPr>
        <w:t>.</w:t>
      </w:r>
      <w:r w:rsidR="00DB2DF6">
        <w:rPr>
          <w:rFonts w:asciiTheme="majorHAnsi" w:hAnsiTheme="majorHAnsi" w:cstheme="majorHAnsi"/>
          <w:lang w:val="en-US"/>
        </w:rPr>
        <w:t xml:space="preserve"> Sites must not be deeper than the height of </w:t>
      </w:r>
      <w:r w:rsidR="00C62D7D">
        <w:rPr>
          <w:rFonts w:asciiTheme="majorHAnsi" w:hAnsiTheme="majorHAnsi" w:cstheme="majorHAnsi"/>
          <w:lang w:val="en-US"/>
        </w:rPr>
        <w:t xml:space="preserve">the </w:t>
      </w:r>
      <w:r w:rsidR="00DB2DF6">
        <w:rPr>
          <w:rFonts w:asciiTheme="majorHAnsi" w:hAnsiTheme="majorHAnsi" w:cstheme="majorHAnsi"/>
          <w:lang w:val="en-US"/>
        </w:rPr>
        <w:t>net to avoid fish escaping and, ideally, must not have</w:t>
      </w:r>
      <w:r w:rsidR="00772ACB">
        <w:rPr>
          <w:rFonts w:asciiTheme="majorHAnsi" w:hAnsiTheme="majorHAnsi" w:cstheme="majorHAnsi"/>
          <w:lang w:val="en-US"/>
        </w:rPr>
        <w:t xml:space="preserve"> large obstacles (e.g., branches, trunks, boulders)</w:t>
      </w:r>
      <w:r w:rsidR="00DB2DF6">
        <w:rPr>
          <w:rFonts w:asciiTheme="majorHAnsi" w:hAnsiTheme="majorHAnsi" w:cstheme="majorHAnsi"/>
          <w:lang w:val="en-US"/>
        </w:rPr>
        <w:t xml:space="preserve"> </w:t>
      </w:r>
      <w:r w:rsidR="00262C12">
        <w:rPr>
          <w:rFonts w:asciiTheme="majorHAnsi" w:hAnsiTheme="majorHAnsi" w:cstheme="majorHAnsi"/>
          <w:lang w:val="en-US"/>
        </w:rPr>
        <w:t>which might damage or impair the net function</w:t>
      </w:r>
      <w:r w:rsidR="00DB2DF6">
        <w:rPr>
          <w:rFonts w:asciiTheme="majorHAnsi" w:hAnsiTheme="majorHAnsi" w:cstheme="majorHAnsi"/>
          <w:lang w:val="en-US"/>
        </w:rPr>
        <w:t xml:space="preserve">. </w:t>
      </w:r>
      <w:r w:rsidR="00831119" w:rsidRPr="006B49B7">
        <w:rPr>
          <w:rFonts w:asciiTheme="majorHAnsi" w:hAnsiTheme="majorHAnsi" w:cstheme="majorHAnsi"/>
          <w:lang w:val="en-US"/>
        </w:rPr>
        <w:t>Consequently</w:t>
      </w:r>
      <w:r w:rsidR="00772ACB" w:rsidRPr="006B49B7">
        <w:rPr>
          <w:rFonts w:asciiTheme="majorHAnsi" w:hAnsiTheme="majorHAnsi" w:cstheme="majorHAnsi"/>
          <w:lang w:val="en-US"/>
        </w:rPr>
        <w:t>,</w:t>
      </w:r>
      <w:r w:rsidR="00DB2DF6" w:rsidRPr="006B49B7">
        <w:rPr>
          <w:rFonts w:asciiTheme="majorHAnsi" w:hAnsiTheme="majorHAnsi" w:cstheme="majorHAnsi"/>
          <w:lang w:val="en-US"/>
        </w:rPr>
        <w:t xml:space="preserve"> seine sites </w:t>
      </w:r>
      <w:r w:rsidR="00893CE8">
        <w:rPr>
          <w:rFonts w:asciiTheme="majorHAnsi" w:hAnsiTheme="majorHAnsi" w:cstheme="majorHAnsi"/>
          <w:lang w:val="en-US"/>
        </w:rPr>
        <w:t xml:space="preserve">might </w:t>
      </w:r>
      <w:r w:rsidR="00831119" w:rsidRPr="006B49B7">
        <w:rPr>
          <w:rFonts w:asciiTheme="majorHAnsi" w:hAnsiTheme="majorHAnsi" w:cstheme="majorHAnsi"/>
          <w:lang w:val="en-US"/>
        </w:rPr>
        <w:t>have</w:t>
      </w:r>
      <w:r w:rsidR="00DB2DF6" w:rsidRPr="006B49B7">
        <w:rPr>
          <w:rFonts w:asciiTheme="majorHAnsi" w:hAnsiTheme="majorHAnsi" w:cstheme="majorHAnsi"/>
          <w:lang w:val="en-US"/>
        </w:rPr>
        <w:t xml:space="preserve"> </w:t>
      </w:r>
      <w:r w:rsidR="00726733" w:rsidRPr="006B49B7">
        <w:rPr>
          <w:rFonts w:asciiTheme="majorHAnsi" w:hAnsiTheme="majorHAnsi" w:cstheme="majorHAnsi"/>
          <w:lang w:val="en-US"/>
        </w:rPr>
        <w:t>similar</w:t>
      </w:r>
      <w:r w:rsidR="00DB2DF6" w:rsidRPr="006B49B7">
        <w:rPr>
          <w:rFonts w:asciiTheme="majorHAnsi" w:hAnsiTheme="majorHAnsi" w:cstheme="majorHAnsi"/>
          <w:lang w:val="en-US"/>
        </w:rPr>
        <w:t xml:space="preserve"> habitat</w:t>
      </w:r>
      <w:r w:rsidR="00831119" w:rsidRPr="006B49B7">
        <w:rPr>
          <w:rFonts w:asciiTheme="majorHAnsi" w:hAnsiTheme="majorHAnsi" w:cstheme="majorHAnsi"/>
          <w:lang w:val="en-US"/>
        </w:rPr>
        <w:t xml:space="preserve"> features</w:t>
      </w:r>
      <w:r w:rsidR="00893CE8">
        <w:rPr>
          <w:rFonts w:asciiTheme="majorHAnsi" w:hAnsiTheme="majorHAnsi" w:cstheme="majorHAnsi"/>
          <w:lang w:val="en-US"/>
        </w:rPr>
        <w:t xml:space="preserve"> </w:t>
      </w:r>
      <w:r w:rsidR="00262C12">
        <w:rPr>
          <w:rFonts w:asciiTheme="majorHAnsi" w:hAnsiTheme="majorHAnsi" w:cstheme="majorHAnsi"/>
          <w:lang w:val="en-US"/>
        </w:rPr>
        <w:t>that facilitate deployment and capture success</w:t>
      </w:r>
      <w:r w:rsidR="00DB2DF6" w:rsidRPr="006B49B7">
        <w:rPr>
          <w:rFonts w:asciiTheme="majorHAnsi" w:hAnsiTheme="majorHAnsi" w:cstheme="majorHAnsi"/>
          <w:lang w:val="en-US"/>
        </w:rPr>
        <w:t>.</w:t>
      </w:r>
      <w:r w:rsidR="00726733" w:rsidRPr="006B49B7">
        <w:rPr>
          <w:rFonts w:asciiTheme="majorHAnsi" w:hAnsiTheme="majorHAnsi" w:cstheme="majorHAnsi"/>
          <w:lang w:val="en-US"/>
        </w:rPr>
        <w:t xml:space="preserve"> </w:t>
      </w:r>
      <w:r w:rsidR="00262C12">
        <w:rPr>
          <w:rFonts w:asciiTheme="majorHAnsi" w:hAnsiTheme="majorHAnsi" w:cstheme="majorHAnsi"/>
          <w:lang w:val="en-US"/>
        </w:rPr>
        <w:t>Therefore,</w:t>
      </w:r>
      <w:r w:rsidR="006B49B7">
        <w:rPr>
          <w:rFonts w:asciiTheme="majorHAnsi" w:hAnsiTheme="majorHAnsi" w:cstheme="majorHAnsi"/>
          <w:lang w:val="en-US"/>
        </w:rPr>
        <w:t xml:space="preserve"> </w:t>
      </w:r>
      <w:r w:rsidR="00772ACB" w:rsidRPr="006B49B7">
        <w:rPr>
          <w:rFonts w:asciiTheme="majorHAnsi" w:hAnsiTheme="majorHAnsi" w:cstheme="majorHAnsi"/>
          <w:lang w:val="en-US"/>
        </w:rPr>
        <w:t>seine net</w:t>
      </w:r>
      <w:r w:rsidR="00262C12">
        <w:rPr>
          <w:rFonts w:asciiTheme="majorHAnsi" w:hAnsiTheme="majorHAnsi" w:cstheme="majorHAnsi"/>
          <w:lang w:val="en-US"/>
        </w:rPr>
        <w:t>s</w:t>
      </w:r>
      <w:r w:rsidR="00772ACB" w:rsidRPr="006B49B7">
        <w:rPr>
          <w:rFonts w:asciiTheme="majorHAnsi" w:hAnsiTheme="majorHAnsi" w:cstheme="majorHAnsi"/>
          <w:lang w:val="en-US"/>
        </w:rPr>
        <w:t xml:space="preserve"> might</w:t>
      </w:r>
      <w:r w:rsidR="00262C12">
        <w:rPr>
          <w:rFonts w:asciiTheme="majorHAnsi" w:hAnsiTheme="majorHAnsi" w:cstheme="majorHAnsi"/>
          <w:lang w:val="en-US"/>
        </w:rPr>
        <w:t xml:space="preserve"> </w:t>
      </w:r>
      <w:r w:rsidR="00772ACB" w:rsidRPr="006B49B7">
        <w:rPr>
          <w:rFonts w:asciiTheme="majorHAnsi" w:hAnsiTheme="majorHAnsi" w:cstheme="majorHAnsi"/>
          <w:lang w:val="en-US"/>
        </w:rPr>
        <w:t xml:space="preserve">indirectly </w:t>
      </w:r>
      <w:r w:rsidR="00262C12" w:rsidRPr="006B49B7">
        <w:rPr>
          <w:rFonts w:asciiTheme="majorHAnsi" w:hAnsiTheme="majorHAnsi" w:cstheme="majorHAnsi"/>
          <w:lang w:val="en-US"/>
        </w:rPr>
        <w:t>select</w:t>
      </w:r>
      <w:r w:rsidR="00262C12">
        <w:rPr>
          <w:rFonts w:asciiTheme="majorHAnsi" w:hAnsiTheme="majorHAnsi" w:cstheme="majorHAnsi"/>
          <w:lang w:val="en-US"/>
        </w:rPr>
        <w:t xml:space="preserve"> for</w:t>
      </w:r>
      <w:r w:rsidR="00831119" w:rsidRPr="006B49B7">
        <w:rPr>
          <w:rFonts w:asciiTheme="majorHAnsi" w:hAnsiTheme="majorHAnsi" w:cstheme="majorHAnsi"/>
          <w:lang w:val="en-US"/>
        </w:rPr>
        <w:t xml:space="preserve"> </w:t>
      </w:r>
      <w:r w:rsidR="00772ACB" w:rsidRPr="006B49B7">
        <w:rPr>
          <w:rFonts w:asciiTheme="majorHAnsi" w:hAnsiTheme="majorHAnsi" w:cstheme="majorHAnsi"/>
          <w:lang w:val="en-US"/>
        </w:rPr>
        <w:t xml:space="preserve">fish </w:t>
      </w:r>
      <w:r w:rsidR="00831119" w:rsidRPr="006B49B7">
        <w:rPr>
          <w:rFonts w:asciiTheme="majorHAnsi" w:hAnsiTheme="majorHAnsi" w:cstheme="majorHAnsi"/>
          <w:lang w:val="en-US"/>
        </w:rPr>
        <w:t xml:space="preserve">species </w:t>
      </w:r>
      <w:r w:rsidR="00262C12">
        <w:rPr>
          <w:rFonts w:asciiTheme="majorHAnsi" w:hAnsiTheme="majorHAnsi" w:cstheme="majorHAnsi"/>
          <w:lang w:val="en-US"/>
        </w:rPr>
        <w:t>or personality types with similar</w:t>
      </w:r>
      <w:r w:rsidR="00893CE8">
        <w:rPr>
          <w:rFonts w:asciiTheme="majorHAnsi" w:hAnsiTheme="majorHAnsi" w:cstheme="majorHAnsi"/>
          <w:lang w:val="en-US"/>
        </w:rPr>
        <w:t xml:space="preserve"> habitat</w:t>
      </w:r>
      <w:r w:rsidR="008662A6">
        <w:rPr>
          <w:rFonts w:asciiTheme="majorHAnsi" w:hAnsiTheme="majorHAnsi" w:cstheme="majorHAnsi"/>
          <w:lang w:val="en-US"/>
        </w:rPr>
        <w:t xml:space="preserve"> </w:t>
      </w:r>
      <w:r w:rsidR="00262C12">
        <w:rPr>
          <w:rFonts w:asciiTheme="majorHAnsi" w:hAnsiTheme="majorHAnsi" w:cstheme="majorHAnsi"/>
          <w:lang w:val="en-US"/>
        </w:rPr>
        <w:t>preferences</w:t>
      </w:r>
      <w:r w:rsidR="00772ACB" w:rsidRPr="006B49B7">
        <w:rPr>
          <w:rFonts w:asciiTheme="majorHAnsi" w:hAnsiTheme="majorHAnsi" w:cstheme="majorHAnsi"/>
          <w:lang w:val="en-US"/>
        </w:rPr>
        <w:t xml:space="preserve">. </w:t>
      </w:r>
      <w:r w:rsidR="009A14A2">
        <w:rPr>
          <w:rFonts w:asciiTheme="majorHAnsi" w:hAnsiTheme="majorHAnsi" w:cstheme="majorHAnsi"/>
          <w:lang w:val="en-US"/>
        </w:rPr>
        <w:t xml:space="preserve">For example, </w:t>
      </w:r>
      <w:r w:rsidR="009A14A2">
        <w:rPr>
          <w:rFonts w:asciiTheme="majorHAnsi" w:hAnsiTheme="majorHAnsi" w:cstheme="majorHAnsi"/>
          <w:lang w:val="en-US"/>
        </w:rPr>
        <w:fldChar w:fldCharType="begin"/>
      </w:r>
      <w:r w:rsidR="00382117">
        <w:rPr>
          <w:rFonts w:asciiTheme="majorHAnsi" w:hAnsiTheme="majorHAnsi" w:cstheme="majorHAnsi"/>
          <w:lang w:val="en-US"/>
        </w:rPr>
        <w:instrText xml:space="preserve"> ADDIN ZOTERO_ITEM CSL_CITATION {"citationID":"on5fZVe1","properties":{"formattedCitation":"(Biro et al., 2006)","plainCitation":"(Biro et al., 2006)","dontUpdate":true,"noteIndex":0},"citationItems":[{"id":10426,"uris":["http://zotero.org/groups/2585270/items/JZQKWJKI"],"itemData":{"id":10426,"type":"article-journal","abstract":"1 The importance of body size and growth rate in ecological interactions is widely recognized, and both are frequently used as surrogates for fitness. However, if there are significant costs associated with rapid growth rates then its fitness benefits may be questioned. 2 In replicated whole-lake experiments, we show that a domestic strain of rainbow trout (artificially selected for maximum intrinsic growth rate) use productive but risky habitats more than wild trout. Consequently, domestic trout grow faster in all situations, experience greater survival in the absence of predators, but have lower survival in the presence of predators. Therefore, rapid growth rates are selected against due to increased foraging effort (or conversely, lower antipredator behaviour) that increases vulnerability to predators. In other words, there is a behaviourally mediated trade-off between growth and mortality rates. 3 Whereas rapid growth is beneficial in many ecological interactions, our results show the mortality costs of achieving it are large in the presence of predators, which can help explain the absence of an average phenotype with maximized growth rates in nature.","container-title":"Journal of Animal Ecology","DOI":"10.1111/j.1365-2656.2006.01137.x","ISSN":"1365-2656","issue":"5","language":"en","note":"_eprint: https://onlinelibrary.wiley.com/doi/pdf/10.1111/j.1365-2656.2006.01137.x","page":"1165-1171","source":"Wiley Online Library","title":"Behavioural trade-offs between growth and mortality explain evolution of submaximal growth rates","volume":"75","author":[{"family":"Biro","given":"Peter A."},{"family":"Abrahams","given":"Mark V."},{"family":"Post","given":"John R."},{"family":"Parkinson","given":"Eric A."}],"issued":{"date-parts":[["2006"]]}}}],"schema":"https://github.com/citation-style-language/schema/raw/master/csl-citation.json"} </w:instrText>
      </w:r>
      <w:r w:rsidR="009A14A2">
        <w:rPr>
          <w:rFonts w:asciiTheme="majorHAnsi" w:hAnsiTheme="majorHAnsi" w:cstheme="majorHAnsi"/>
          <w:lang w:val="en-US"/>
        </w:rPr>
        <w:fldChar w:fldCharType="separate"/>
      </w:r>
      <w:r w:rsidR="009A14A2">
        <w:rPr>
          <w:rFonts w:asciiTheme="majorHAnsi" w:hAnsiTheme="majorHAnsi" w:cstheme="majorHAnsi"/>
          <w:noProof/>
          <w:lang w:val="en-US"/>
        </w:rPr>
        <w:t>Biro et al., (2006)</w:t>
      </w:r>
      <w:r w:rsidR="009A14A2">
        <w:rPr>
          <w:rFonts w:asciiTheme="majorHAnsi" w:hAnsiTheme="majorHAnsi" w:cstheme="majorHAnsi"/>
          <w:lang w:val="en-US"/>
        </w:rPr>
        <w:fldChar w:fldCharType="end"/>
      </w:r>
      <w:r w:rsidR="009A14A2">
        <w:rPr>
          <w:rFonts w:asciiTheme="majorHAnsi" w:hAnsiTheme="majorHAnsi" w:cstheme="majorHAnsi"/>
          <w:lang w:val="en-US"/>
        </w:rPr>
        <w:t xml:space="preserve"> found that bold trout were more frequently caught in open risk habitat than shy trout, corroborating habitat use segregation based on personality. </w:t>
      </w:r>
      <w:r w:rsidR="006B49B7">
        <w:rPr>
          <w:rFonts w:asciiTheme="majorHAnsi" w:hAnsiTheme="majorHAnsi" w:cstheme="majorHAnsi"/>
          <w:lang w:val="en-US"/>
        </w:rPr>
        <w:t>However,</w:t>
      </w:r>
      <w:r w:rsidR="006B49B7" w:rsidRPr="006B49B7">
        <w:rPr>
          <w:rFonts w:asciiTheme="majorHAnsi" w:hAnsiTheme="majorHAnsi" w:cstheme="majorHAnsi"/>
          <w:lang w:val="en-US"/>
        </w:rPr>
        <w:t xml:space="preserve"> </w:t>
      </w:r>
      <w:r w:rsidR="006B49B7">
        <w:rPr>
          <w:rFonts w:asciiTheme="majorHAnsi" w:hAnsiTheme="majorHAnsi" w:cstheme="majorHAnsi"/>
          <w:lang w:val="en-US"/>
        </w:rPr>
        <w:t xml:space="preserve">habitat use </w:t>
      </w:r>
      <w:r w:rsidR="006B49B7" w:rsidRPr="006B49B7">
        <w:rPr>
          <w:rFonts w:asciiTheme="majorHAnsi" w:hAnsiTheme="majorHAnsi" w:cstheme="majorHAnsi"/>
          <w:lang w:val="en-US"/>
        </w:rPr>
        <w:t xml:space="preserve">can change in </w:t>
      </w:r>
      <w:r w:rsidR="00C62D7D">
        <w:rPr>
          <w:rFonts w:asciiTheme="majorHAnsi" w:hAnsiTheme="majorHAnsi" w:cstheme="majorHAnsi"/>
          <w:lang w:val="en-US"/>
        </w:rPr>
        <w:t xml:space="preserve">the </w:t>
      </w:r>
      <w:r w:rsidR="006B49B7" w:rsidRPr="006B49B7">
        <w:rPr>
          <w:rFonts w:asciiTheme="majorHAnsi" w:hAnsiTheme="majorHAnsi" w:cstheme="majorHAnsi"/>
          <w:lang w:val="en-US"/>
        </w:rPr>
        <w:t xml:space="preserve">context of competition and/or predation </w:t>
      </w:r>
      <w:r w:rsidR="006B49B7" w:rsidRPr="006B49B7">
        <w:rPr>
          <w:rFonts w:asciiTheme="majorHAnsi" w:hAnsiTheme="majorHAnsi" w:cstheme="majorHAnsi"/>
          <w:lang w:val="en-US"/>
        </w:rPr>
        <w:fldChar w:fldCharType="begin"/>
      </w:r>
      <w:r w:rsidR="006B49B7" w:rsidRPr="006B49B7">
        <w:rPr>
          <w:rFonts w:asciiTheme="majorHAnsi" w:hAnsiTheme="majorHAnsi" w:cstheme="majorHAnsi"/>
          <w:lang w:val="en-US"/>
        </w:rPr>
        <w:instrText xml:space="preserve"> ADDIN ZOTERO_ITEM CSL_CITATION {"citationID":"4j5E8DMS","properties":{"formattedCitation":"(Fischer, 2000; Mittelbach, 1986; Werner &amp; Hall, 1977)","plainCitation":"(Fischer, 2000; Mittelbach, 1986; Werner &amp; Hall, 1977)","noteIndex":0},"citationItems":[{"id":10438,"uris":["http://zotero.org/groups/2585270/items/NDLP4FQS"],"itemData":{"id":10438,"type":"article-journal","abstract":"The substrate preferences, growth rates and foraging efficiency of two small benthic fish species, juvenile burbot, Lota lota, and stone loach, Barbatula barbatula, were compared in combined outdoor mesocosm and indoor laboratory experiments. Both species preferred the same stony substrate when alone, but significant differences in habitat selection were found between the two species under food deprivation and competition conditions. In burbot, preference for the stony habitat was reinforced under food-deprivation conditions and became even stronger when a potential competitor, the stone loach, was present. In contrast, stone loach switched to the gravel substrate when either starving or in the presence of a heterospecific competitor. Growth rates and foraging efficiency of burbot were significantly highest in the stony substrate and decreased with finer substrates. In stone loach, neither growth rates nor foraging efficiency were significantly different among the different substrates. The results provide an example of habitat partitioning by means of different competition styles, with a stenoecious, dominant style of the burbot and an euryoecious, evasive style of stone loach allowing coexistence of two sympatric fish species by graded interactions at an individual level in the littoral zone of a large lake.","container-title":"Environmental Biology of Fishes","DOI":"10.1023/A:1007631107521","ISSN":"1573-5133","issue":"4","journalAbbreviation":"Environmental Biology of Fishes","language":"en","page":"439-446","source":"Springer Link","title":"Test of Competitive Interactions for Space Between Two Benthic Fish Species, Burbot Lota lota, and Stone Loach Barbatula barbatula","volume":"58","author":[{"family":"Fischer","given":"Philipp"}],"issued":{"date-parts":[["2000",8,1]]}}},{"id":10440,"uris":["http://zotero.org/groups/2585270/items/QKH4MZ48"],"itemData":{"id":10440,"type":"article-journal","abstract":"Behavioral responses to predators can have a major impact on a fishes' diet and habitat choice. Studies with the bluegill sunfish, Lepomis macrochirus, demonstrate that bluegills undergo pronounced shifts in diet and habitat use as they grow in response to changes in their vulnerability to predators. Other species of fish exhibit similar habitat shifts with body size, presumably also in response to changing predation risks and/or foraging gains. An important but little appreciated consequence of this type of predator-mediated habitat use is that predation risk, by structuring size and/or age-specific resource use, may also indirectly affect species interactions. This paper discusses some of the ways in which behavioral responses to predators may affect intra- and interspecific competition in fish. Observational and experimental studies with sunfish (Centrarchidae) provide most of the examples. These studies suggest that the ‘nonlethal’ effects of predators may be as important as the actual killing of prey.","container-title":"Environmental Biology of Fishes","DOI":"10.1007/BF00005168","ISSN":"1573-5133","issue":"1","journalAbbreviation":"Environ Biol Fish","language":"en","page":"159-169","source":"Springer Link","title":"Predator-mediated habitat use: some consequences for species interactions","title-short":"Predator-mediated habitat use","volume":"16","author":[{"family":"Mittelbach","given":"Gary"}],"issued":{"date-parts":[["1986",6,1]]}}},{"id":2278,"uris":["http://zotero.org/groups/2585270/items/82RUV5HH"],"itemData":{"id":2278,"type":"article-journal","abstract":"The bluegill sunfish (Lepomis marcrochirus) in small ponds feeds on relatively large prey associated with the vegetation. However, in the presence of the green sunfish (L. cyanellus) it shifts to feeding on smaller, less preferred prey in the open water column. The mechanisms responsible for this habitat shift were examined by experimentally confining both species, alone and together, in homogeneous patches of the preferred habitat (vegetation). When confirmed together in the vegetation the green sunfish exhibited higher survivorship, growth rates, and amount of food in the stomachs that the bluegill. The bluegill fed on smaller items and consumed benthic prey than did the green sunfish. The presence of the congener did not alter the food habits of either species or the growth rates of the green sunfish in relation to species stocked alone. Presence of the congener did affect the growth rates of the bluegill. Overlap in the diet was 70% when these species were confined to the vegetation as compared to 44% in an earlier study where habitat separation was permitted. The green sunfish is more of a sit—and—wait predator and is able to utilize a wider food size spectrum than the bluegill. This results in a strong asymmetry in the competition function favoring the green sunfish in the vegetation. However, in the open water column the distribution of food sizes is truncated and this provides a competitive refuge for the bluegill which handles small foods more efficiently. The bluegill appears to be more flexible in its habitat use while the green sunfish is more aggressive and limited in the habitats utilized. Comparisons with studies of habitat shifts in salmonids suggest that the competitive mechanisms outlined are of general relevance in fish communities. Considerations of the relation between habitat structure, the correlated distribution of food sizes, and species morphology provides a framework for specifying the occurence of habitat shifts and which species of the interactive set will shift.","container-title":"Ecology","DOI":"10.2307/1936222","ISSN":"1939-9170","issue":"4","language":"en","note":"_eprint: https://onlinelibrary.wiley.com/doi/pdf/10.2307/1936222","page":"869-876","source":"Wiley Online Library","title":"Competition and Habitat Shift in Two Sunfishes (Centrarchidae)","volume":"58","author":[{"family":"Werner","given":"Earl E."},{"family":"Hall","given":"Donald J."}],"issued":{"date-parts":[["1977"]]}}}],"schema":"https://github.com/citation-style-language/schema/raw/master/csl-citation.json"} </w:instrText>
      </w:r>
      <w:r w:rsidR="006B49B7" w:rsidRPr="006B49B7">
        <w:rPr>
          <w:rFonts w:asciiTheme="majorHAnsi" w:hAnsiTheme="majorHAnsi" w:cstheme="majorHAnsi"/>
          <w:lang w:val="en-US"/>
        </w:rPr>
        <w:fldChar w:fldCharType="separate"/>
      </w:r>
      <w:r w:rsidR="006B49B7" w:rsidRPr="006B49B7">
        <w:rPr>
          <w:rFonts w:asciiTheme="majorHAnsi" w:hAnsiTheme="majorHAnsi" w:cstheme="majorHAnsi"/>
          <w:noProof/>
          <w:lang w:val="en-US"/>
        </w:rPr>
        <w:t>(Fischer, 2000; Mittelbach, 1986; Werner &amp; Hall, 1977)</w:t>
      </w:r>
      <w:r w:rsidR="006B49B7" w:rsidRPr="006B49B7">
        <w:rPr>
          <w:rFonts w:asciiTheme="majorHAnsi" w:hAnsiTheme="majorHAnsi" w:cstheme="majorHAnsi"/>
          <w:lang w:val="en-US"/>
        </w:rPr>
        <w:fldChar w:fldCharType="end"/>
      </w:r>
      <w:r w:rsidR="006B49B7">
        <w:rPr>
          <w:rFonts w:asciiTheme="majorHAnsi" w:hAnsiTheme="majorHAnsi" w:cstheme="majorHAnsi"/>
          <w:lang w:val="en-US"/>
        </w:rPr>
        <w:t xml:space="preserve">. Therefore, community composition must be </w:t>
      </w:r>
      <w:r w:rsidR="00C62D7D">
        <w:rPr>
          <w:rFonts w:asciiTheme="majorHAnsi" w:hAnsiTheme="majorHAnsi" w:cstheme="majorHAnsi"/>
          <w:lang w:val="en-US"/>
        </w:rPr>
        <w:t>considered</w:t>
      </w:r>
      <w:r w:rsidR="006B49B7">
        <w:rPr>
          <w:rFonts w:asciiTheme="majorHAnsi" w:hAnsiTheme="majorHAnsi" w:cstheme="majorHAnsi"/>
          <w:lang w:val="en-US"/>
        </w:rPr>
        <w:t xml:space="preserve"> when inferring species sele</w:t>
      </w:r>
      <w:r w:rsidR="00B24BC6">
        <w:rPr>
          <w:rFonts w:asciiTheme="majorHAnsi" w:hAnsiTheme="majorHAnsi" w:cstheme="majorHAnsi"/>
          <w:lang w:val="en-US"/>
        </w:rPr>
        <w:t xml:space="preserve">ction bias based on habitat use. </w:t>
      </w:r>
      <w:r w:rsidR="007822AC">
        <w:rPr>
          <w:rFonts w:asciiTheme="majorHAnsi" w:hAnsiTheme="majorHAnsi" w:cstheme="majorHAnsi"/>
          <w:lang w:val="en-US"/>
        </w:rPr>
        <w:t>Observational snorkeling transect is not a habitat-restricted nor a behavior-selective methodology. Although, q</w:t>
      </w:r>
      <w:r w:rsidR="00772ACB">
        <w:rPr>
          <w:rFonts w:asciiTheme="majorHAnsi" w:hAnsiTheme="majorHAnsi" w:cstheme="majorHAnsi"/>
          <w:lang w:val="en-US"/>
        </w:rPr>
        <w:t>uality of observations underwater relies on, meteorological conditions, water transparency (color, turbidity) and expertise of the observers to identify fish species in movement.</w:t>
      </w:r>
      <w:r w:rsidR="007822AC">
        <w:rPr>
          <w:rFonts w:asciiTheme="majorHAnsi" w:hAnsiTheme="majorHAnsi" w:cstheme="majorHAnsi"/>
          <w:lang w:val="en-US"/>
        </w:rPr>
        <w:t xml:space="preserve"> </w:t>
      </w:r>
      <w:r w:rsidR="00114A75">
        <w:rPr>
          <w:rFonts w:asciiTheme="majorHAnsi" w:hAnsiTheme="majorHAnsi" w:cstheme="majorHAnsi"/>
          <w:lang w:val="en-US"/>
        </w:rPr>
        <w:t>As a result, precision of infection assessment can vary between sampling days and</w:t>
      </w:r>
      <w:r w:rsidR="00831119">
        <w:rPr>
          <w:rFonts w:asciiTheme="majorHAnsi" w:hAnsiTheme="majorHAnsi" w:cstheme="majorHAnsi"/>
          <w:lang w:val="en-US"/>
        </w:rPr>
        <w:t>,</w:t>
      </w:r>
      <w:r w:rsidR="00114A75">
        <w:rPr>
          <w:rFonts w:asciiTheme="majorHAnsi" w:hAnsiTheme="majorHAnsi" w:cstheme="majorHAnsi"/>
          <w:lang w:val="en-US"/>
        </w:rPr>
        <w:t xml:space="preserve"> between lakes. </w:t>
      </w:r>
      <w:r w:rsidR="00753654">
        <w:rPr>
          <w:rFonts w:asciiTheme="majorHAnsi" w:hAnsiTheme="majorHAnsi" w:cstheme="majorHAnsi"/>
          <w:lang w:val="en-US"/>
        </w:rPr>
        <w:t>L</w:t>
      </w:r>
      <w:r w:rsidR="00114A75">
        <w:rPr>
          <w:rFonts w:asciiTheme="majorHAnsi" w:hAnsiTheme="majorHAnsi" w:cstheme="majorHAnsi"/>
          <w:lang w:val="en-US"/>
        </w:rPr>
        <w:t xml:space="preserve">ow black spot abundance might be missed because of </w:t>
      </w:r>
      <w:r w:rsidR="00753654">
        <w:rPr>
          <w:rFonts w:asciiTheme="majorHAnsi" w:hAnsiTheme="majorHAnsi" w:cstheme="majorHAnsi"/>
          <w:lang w:val="en-US"/>
        </w:rPr>
        <w:t xml:space="preserve">poor visibility or fish </w:t>
      </w:r>
      <w:r w:rsidR="00831119">
        <w:rPr>
          <w:rFonts w:asciiTheme="majorHAnsi" w:hAnsiTheme="majorHAnsi" w:cstheme="majorHAnsi"/>
          <w:lang w:val="en-US"/>
        </w:rPr>
        <w:t xml:space="preserve">swift </w:t>
      </w:r>
      <w:r w:rsidR="00753654">
        <w:rPr>
          <w:rFonts w:asciiTheme="majorHAnsi" w:hAnsiTheme="majorHAnsi" w:cstheme="majorHAnsi"/>
          <w:lang w:val="en-US"/>
        </w:rPr>
        <w:t>movement</w:t>
      </w:r>
      <w:r w:rsidR="00114A75">
        <w:rPr>
          <w:rFonts w:asciiTheme="majorHAnsi" w:hAnsiTheme="majorHAnsi" w:cstheme="majorHAnsi"/>
          <w:lang w:val="en-US"/>
        </w:rPr>
        <w:t xml:space="preserve">, leading to underestimation of prevalence estimates. </w:t>
      </w:r>
      <w:r w:rsidR="00753654">
        <w:rPr>
          <w:rFonts w:asciiTheme="majorHAnsi" w:hAnsiTheme="majorHAnsi" w:cstheme="majorHAnsi"/>
          <w:lang w:val="en-US"/>
        </w:rPr>
        <w:t>Moreover, since infection assessment is easier in curious and solitary fishes</w:t>
      </w:r>
      <w:r w:rsidR="00831119">
        <w:rPr>
          <w:rFonts w:asciiTheme="majorHAnsi" w:hAnsiTheme="majorHAnsi" w:cstheme="majorHAnsi"/>
          <w:lang w:val="en-US"/>
        </w:rPr>
        <w:t xml:space="preserve"> as they usually get closer to the </w:t>
      </w:r>
      <w:r w:rsidR="00B84FB1">
        <w:rPr>
          <w:rFonts w:asciiTheme="majorHAnsi" w:hAnsiTheme="majorHAnsi" w:cstheme="majorHAnsi"/>
          <w:lang w:val="en-US"/>
        </w:rPr>
        <w:t>observers</w:t>
      </w:r>
      <w:r w:rsidR="00831119">
        <w:rPr>
          <w:rFonts w:asciiTheme="majorHAnsi" w:hAnsiTheme="majorHAnsi" w:cstheme="majorHAnsi"/>
          <w:lang w:val="en-US"/>
        </w:rPr>
        <w:t>,</w:t>
      </w:r>
      <w:r w:rsidR="00753654">
        <w:rPr>
          <w:rFonts w:asciiTheme="majorHAnsi" w:hAnsiTheme="majorHAnsi" w:cstheme="majorHAnsi"/>
          <w:lang w:val="en-US"/>
        </w:rPr>
        <w:t xml:space="preserve"> </w:t>
      </w:r>
      <w:r w:rsidR="000C2358">
        <w:rPr>
          <w:rFonts w:asciiTheme="majorHAnsi" w:hAnsiTheme="majorHAnsi" w:cstheme="majorHAnsi"/>
          <w:lang w:val="en-US"/>
        </w:rPr>
        <w:t>accuracy</w:t>
      </w:r>
      <w:r w:rsidR="00753654">
        <w:rPr>
          <w:rFonts w:asciiTheme="majorHAnsi" w:hAnsiTheme="majorHAnsi" w:cstheme="majorHAnsi"/>
          <w:lang w:val="en-US"/>
        </w:rPr>
        <w:t xml:space="preserve"> of prevalence estimates might vary between </w:t>
      </w:r>
      <w:r w:rsidR="00C62D7D">
        <w:rPr>
          <w:rFonts w:asciiTheme="majorHAnsi" w:hAnsiTheme="majorHAnsi" w:cstheme="majorHAnsi"/>
          <w:lang w:val="en-US"/>
        </w:rPr>
        <w:t xml:space="preserve">fish </w:t>
      </w:r>
      <w:r w:rsidR="00753654">
        <w:rPr>
          <w:rFonts w:asciiTheme="majorHAnsi" w:hAnsiTheme="majorHAnsi" w:cstheme="majorHAnsi"/>
          <w:lang w:val="en-US"/>
        </w:rPr>
        <w:t>species</w:t>
      </w:r>
      <w:r w:rsidR="008C40D9">
        <w:rPr>
          <w:rFonts w:asciiTheme="majorHAnsi" w:hAnsiTheme="majorHAnsi" w:cstheme="majorHAnsi"/>
          <w:lang w:val="en-US"/>
        </w:rPr>
        <w:t xml:space="preserve"> and personality</w:t>
      </w:r>
      <w:r w:rsidR="00753654">
        <w:rPr>
          <w:rFonts w:asciiTheme="majorHAnsi" w:hAnsiTheme="majorHAnsi" w:cstheme="majorHAnsi"/>
          <w:lang w:val="en-US"/>
        </w:rPr>
        <w:t>.</w:t>
      </w:r>
      <w:r w:rsidR="00766E87">
        <w:rPr>
          <w:rFonts w:asciiTheme="majorHAnsi" w:hAnsiTheme="majorHAnsi" w:cstheme="majorHAnsi"/>
          <w:lang w:val="en-US"/>
        </w:rPr>
        <w:t xml:space="preserve"> </w:t>
      </w:r>
      <w:r w:rsidR="008C40D9">
        <w:rPr>
          <w:rFonts w:asciiTheme="majorHAnsi" w:hAnsiTheme="majorHAnsi" w:cstheme="majorHAnsi"/>
          <w:lang w:val="en-US"/>
        </w:rPr>
        <w:t xml:space="preserve">Finally, since older/bigger fish have a higher risk of infection than younger/smaller ones </w:t>
      </w:r>
      <w:r w:rsidR="008C40D9" w:rsidRPr="008C40D9">
        <w:rPr>
          <w:rFonts w:asciiTheme="majorHAnsi" w:hAnsiTheme="majorHAnsi" w:cstheme="majorHAnsi"/>
          <w:lang w:val="en-US"/>
        </w:rPr>
        <w:fldChar w:fldCharType="begin"/>
      </w:r>
      <w:r w:rsidR="008C40D9" w:rsidRPr="008C40D9">
        <w:rPr>
          <w:rFonts w:asciiTheme="majorHAnsi" w:hAnsiTheme="majorHAnsi" w:cstheme="majorHAnsi"/>
          <w:lang w:val="en-US"/>
        </w:rPr>
        <w:instrText xml:space="preserve"> ADDIN ZOTERO_ITEM CSL_CITATION {"citationID":"BJbSnEWM","properties":{"formattedCitation":"(Lemly &amp; Esch, 1984)","plainCitation":"(Lemly &amp; Esch, 1984)","noteIndex":0},"citationItems":[{"id":1666,"uris":["http://zotero.org/groups/2585270/items/T27IWLUZ"],"itemData":{"id":1666,"type":"article-journal","abstract":"Prevalence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008C40D9" w:rsidRPr="008C40D9">
        <w:rPr>
          <w:rFonts w:asciiTheme="majorHAnsi" w:hAnsiTheme="majorHAnsi" w:cstheme="majorHAnsi"/>
          <w:lang w:val="en-US"/>
        </w:rPr>
        <w:fldChar w:fldCharType="separate"/>
      </w:r>
      <w:r w:rsidR="008C40D9" w:rsidRPr="008C40D9">
        <w:rPr>
          <w:rFonts w:asciiTheme="majorHAnsi" w:hAnsiTheme="majorHAnsi" w:cstheme="majorHAnsi"/>
          <w:noProof/>
          <w:lang w:val="en-US"/>
        </w:rPr>
        <w:t>(Lemly &amp; Esch, 1984)</w:t>
      </w:r>
      <w:r w:rsidR="008C40D9" w:rsidRPr="008C40D9">
        <w:rPr>
          <w:rFonts w:asciiTheme="majorHAnsi" w:hAnsiTheme="majorHAnsi" w:cstheme="majorHAnsi"/>
          <w:lang w:val="en-US"/>
        </w:rPr>
        <w:fldChar w:fldCharType="end"/>
      </w:r>
      <w:r w:rsidR="008C40D9" w:rsidRPr="008C40D9">
        <w:rPr>
          <w:rFonts w:asciiTheme="majorHAnsi" w:hAnsiTheme="majorHAnsi" w:cstheme="majorHAnsi"/>
          <w:lang w:val="en-US"/>
        </w:rPr>
        <w:t>.</w:t>
      </w:r>
      <w:r w:rsidR="008C40D9">
        <w:rPr>
          <w:rFonts w:asciiTheme="majorHAnsi" w:hAnsiTheme="majorHAnsi" w:cstheme="majorHAnsi"/>
          <w:lang w:val="en-US"/>
        </w:rPr>
        <w:t xml:space="preserve"> </w:t>
      </w:r>
    </w:p>
    <w:p w14:paraId="09BD158D" w14:textId="77777777" w:rsidR="008C40D9" w:rsidRDefault="008C40D9" w:rsidP="004F1394">
      <w:pPr>
        <w:spacing w:line="360" w:lineRule="auto"/>
        <w:jc w:val="both"/>
        <w:rPr>
          <w:rFonts w:asciiTheme="majorHAnsi" w:hAnsiTheme="majorHAnsi" w:cstheme="majorHAnsi"/>
          <w:lang w:val="en-US"/>
        </w:rPr>
      </w:pPr>
    </w:p>
    <w:p w14:paraId="7A761083" w14:textId="2B12B78C" w:rsidR="001A1799" w:rsidRDefault="00646430" w:rsidP="009E45CA">
      <w:pPr>
        <w:spacing w:line="360" w:lineRule="auto"/>
        <w:ind w:firstLine="708"/>
        <w:jc w:val="both"/>
        <w:rPr>
          <w:rFonts w:asciiTheme="majorHAnsi" w:hAnsiTheme="majorHAnsi" w:cstheme="majorHAnsi"/>
          <w:lang w:val="en-US"/>
        </w:rPr>
      </w:pPr>
      <w:r>
        <w:rPr>
          <w:rFonts w:asciiTheme="majorHAnsi" w:hAnsiTheme="majorHAnsi" w:cstheme="majorHAnsi"/>
          <w:lang w:val="en-US"/>
        </w:rPr>
        <w:t xml:space="preserve">Sampling effort must be </w:t>
      </w:r>
      <w:r w:rsidR="009577EB">
        <w:rPr>
          <w:rFonts w:asciiTheme="majorHAnsi" w:hAnsiTheme="majorHAnsi" w:cstheme="majorHAnsi"/>
          <w:lang w:val="en-US"/>
        </w:rPr>
        <w:t>sufficient</w:t>
      </w:r>
      <w:r>
        <w:rPr>
          <w:rFonts w:asciiTheme="majorHAnsi" w:hAnsiTheme="majorHAnsi" w:cstheme="majorHAnsi"/>
          <w:lang w:val="en-US"/>
        </w:rPr>
        <w:t xml:space="preserve"> to measure </w:t>
      </w:r>
      <w:r w:rsidR="00B84FB1">
        <w:rPr>
          <w:rFonts w:asciiTheme="majorHAnsi" w:hAnsiTheme="majorHAnsi" w:cstheme="majorHAnsi"/>
          <w:lang w:val="en-US"/>
        </w:rPr>
        <w:t>adequate</w:t>
      </w:r>
      <w:r w:rsidR="00A05B38">
        <w:rPr>
          <w:rFonts w:asciiTheme="majorHAnsi" w:hAnsiTheme="majorHAnsi" w:cstheme="majorHAnsi"/>
          <w:lang w:val="en-US"/>
        </w:rPr>
        <w:t xml:space="preserve"> infection metrics</w:t>
      </w:r>
      <w:r>
        <w:rPr>
          <w:rFonts w:asciiTheme="majorHAnsi" w:hAnsiTheme="majorHAnsi" w:cstheme="majorHAnsi"/>
          <w:lang w:val="en-US"/>
        </w:rPr>
        <w:t xml:space="preserve">. </w:t>
      </w:r>
      <w:r w:rsidR="00494232">
        <w:rPr>
          <w:rFonts w:asciiTheme="majorHAnsi" w:hAnsiTheme="majorHAnsi" w:cstheme="majorHAnsi"/>
          <w:lang w:val="en-US"/>
        </w:rPr>
        <w:t xml:space="preserve">However, parasitological </w:t>
      </w:r>
      <w:r w:rsidR="009577EB">
        <w:rPr>
          <w:rFonts w:asciiTheme="majorHAnsi" w:hAnsiTheme="majorHAnsi" w:cstheme="majorHAnsi"/>
          <w:lang w:val="en-US"/>
        </w:rPr>
        <w:t>parameters</w:t>
      </w:r>
      <w:r w:rsidR="00494232">
        <w:rPr>
          <w:rFonts w:asciiTheme="majorHAnsi" w:hAnsiTheme="majorHAnsi" w:cstheme="majorHAnsi"/>
          <w:lang w:val="en-US"/>
        </w:rPr>
        <w:t xml:space="preserve"> are often estimated with small sample size because of ethic, </w:t>
      </w:r>
      <w:r w:rsidR="00B84FB1">
        <w:rPr>
          <w:rFonts w:asciiTheme="majorHAnsi" w:hAnsiTheme="majorHAnsi" w:cstheme="majorHAnsi"/>
          <w:lang w:val="en-US"/>
        </w:rPr>
        <w:t>time,</w:t>
      </w:r>
      <w:r w:rsidR="00494232">
        <w:rPr>
          <w:rFonts w:asciiTheme="majorHAnsi" w:hAnsiTheme="majorHAnsi" w:cstheme="majorHAnsi"/>
          <w:lang w:val="en-US"/>
        </w:rPr>
        <w:t xml:space="preserve"> and </w:t>
      </w:r>
      <w:r w:rsidR="00494232">
        <w:rPr>
          <w:rFonts w:asciiTheme="majorHAnsi" w:hAnsiTheme="majorHAnsi" w:cstheme="majorHAnsi"/>
          <w:lang w:val="en-US"/>
        </w:rPr>
        <w:lastRenderedPageBreak/>
        <w:t xml:space="preserve">monetary constraints. </w:t>
      </w:r>
      <w:r w:rsidR="00BD5663" w:rsidRPr="00BD5663">
        <w:rPr>
          <w:rStyle w:val="ui-provider"/>
          <w:rFonts w:asciiTheme="majorHAnsi" w:hAnsiTheme="majorHAnsi" w:cstheme="majorHAnsi"/>
          <w:lang w:val="en-US"/>
        </w:rPr>
        <w:t>Our results showed that low sampling effort tend to overestimate the prevalence value at landscape-scale (</w:t>
      </w:r>
      <w:r w:rsidR="00BD5663" w:rsidRPr="00BD5663">
        <w:rPr>
          <w:rStyle w:val="ui-provider"/>
          <w:rFonts w:asciiTheme="majorHAnsi" w:hAnsiTheme="majorHAnsi" w:cstheme="majorHAnsi"/>
          <w:color w:val="CD5937"/>
          <w:lang w:val="en-US"/>
        </w:rPr>
        <w:t>Figure 6</w:t>
      </w:r>
      <w:r w:rsidR="00BD5663" w:rsidRPr="00BD5663">
        <w:rPr>
          <w:rStyle w:val="ui-provider"/>
          <w:rFonts w:asciiTheme="majorHAnsi" w:hAnsiTheme="majorHAnsi" w:cstheme="majorHAnsi"/>
          <w:lang w:val="en-US"/>
        </w:rPr>
        <w:t>).</w:t>
      </w:r>
      <w:r w:rsidR="00BD5663" w:rsidRPr="00BD5663">
        <w:rPr>
          <w:rStyle w:val="ui-provider"/>
          <w:lang w:val="en-US"/>
        </w:rPr>
        <w:t xml:space="preserve"> </w:t>
      </w:r>
      <w:r w:rsidR="00BD5663" w:rsidRPr="00BD5663">
        <w:rPr>
          <w:rStyle w:val="ui-provider"/>
          <w:rFonts w:asciiTheme="majorHAnsi" w:hAnsiTheme="majorHAnsi" w:cstheme="majorHAnsi"/>
          <w:lang w:val="en-US"/>
        </w:rPr>
        <w:t xml:space="preserve">This is because a high proportion of local sites had prevalence values above the regional average (see </w:t>
      </w:r>
      <w:r w:rsidR="00BD5663" w:rsidRPr="00BD5663">
        <w:rPr>
          <w:rStyle w:val="ui-provider"/>
          <w:rFonts w:asciiTheme="majorHAnsi" w:hAnsiTheme="majorHAnsi" w:cstheme="majorHAnsi"/>
          <w:color w:val="FFC000" w:themeColor="accent4"/>
          <w:lang w:val="en-US"/>
        </w:rPr>
        <w:t>Table S14</w:t>
      </w:r>
      <w:r w:rsidR="00BD5663" w:rsidRPr="00BD5663">
        <w:rPr>
          <w:rStyle w:val="ui-provider"/>
          <w:rFonts w:asciiTheme="majorHAnsi" w:hAnsiTheme="majorHAnsi" w:cstheme="majorHAnsi"/>
          <w:lang w:val="en-US"/>
        </w:rPr>
        <w:t>), thus at low sampling efforts the probability of randomly sampling a site with high prevalence is high.</w:t>
      </w:r>
      <w:r w:rsidR="00BD5663" w:rsidRPr="00D5792C">
        <w:rPr>
          <w:rStyle w:val="ui-provider"/>
          <w:rFonts w:asciiTheme="majorHAnsi" w:hAnsiTheme="majorHAnsi" w:cstheme="majorHAnsi"/>
          <w:lang w:val="en-US"/>
        </w:rPr>
        <w:t xml:space="preserve"> However, because many sites </w:t>
      </w:r>
      <w:r w:rsidR="00D5792C" w:rsidRPr="00D5792C">
        <w:rPr>
          <w:rStyle w:val="ui-provider"/>
          <w:rFonts w:asciiTheme="majorHAnsi" w:hAnsiTheme="majorHAnsi" w:cstheme="majorHAnsi"/>
          <w:lang w:val="en-US"/>
        </w:rPr>
        <w:t>had a</w:t>
      </w:r>
      <w:r w:rsidR="00BD5663" w:rsidRPr="00D5792C">
        <w:rPr>
          <w:rStyle w:val="ui-provider"/>
          <w:rFonts w:asciiTheme="majorHAnsi" w:hAnsiTheme="majorHAnsi" w:cstheme="majorHAnsi"/>
          <w:lang w:val="en-US"/>
        </w:rPr>
        <w:t xml:space="preserve"> prevalence </w:t>
      </w:r>
      <w:r w:rsidR="00D5792C" w:rsidRPr="00D5792C">
        <w:rPr>
          <w:rStyle w:val="ui-provider"/>
          <w:rFonts w:asciiTheme="majorHAnsi" w:hAnsiTheme="majorHAnsi" w:cstheme="majorHAnsi"/>
          <w:lang w:val="en-US"/>
        </w:rPr>
        <w:t>of zero</w:t>
      </w:r>
      <w:r w:rsidR="00BD5663" w:rsidRPr="00D5792C">
        <w:rPr>
          <w:rStyle w:val="ui-provider"/>
          <w:rFonts w:asciiTheme="majorHAnsi" w:hAnsiTheme="majorHAnsi" w:cstheme="majorHAnsi"/>
          <w:lang w:val="en-US"/>
        </w:rPr>
        <w:t>, higher sampling efforts led to a quick decline in prevalence estimate until the true regional average was reached. </w:t>
      </w:r>
      <w:r w:rsidR="009E45CA" w:rsidRPr="009E45CA">
        <w:rPr>
          <w:rFonts w:asciiTheme="majorHAnsi" w:hAnsiTheme="majorHAnsi" w:cstheme="majorHAnsi"/>
          <w:lang w:val="en-US"/>
        </w:rPr>
        <w:t>Our results showed that low sampling effort lean toward overestimating the prevalence value at landscape-scale (</w:t>
      </w:r>
      <w:r w:rsidR="009E45CA" w:rsidRPr="009E45CA">
        <w:rPr>
          <w:rFonts w:asciiTheme="majorHAnsi" w:hAnsiTheme="majorHAnsi" w:cstheme="majorHAnsi"/>
          <w:color w:val="CD5937"/>
          <w:lang w:val="en-US"/>
        </w:rPr>
        <w:t>Figure 6</w:t>
      </w:r>
      <w:r w:rsidR="009E45CA" w:rsidRPr="009E45CA">
        <w:rPr>
          <w:rFonts w:asciiTheme="majorHAnsi" w:hAnsiTheme="majorHAnsi" w:cstheme="majorHAnsi"/>
          <w:lang w:val="en-US"/>
        </w:rPr>
        <w:t>). If most samples inhere a prevalence value above the landscape prevalence estimate, there is a higher chance to sample those at low sampling effort thus overestimating the mean landscape prevalence. However, presence of few zero prevalence samples lower the prevalence estimated across the landscape as sampling effort increase.</w:t>
      </w:r>
      <w:r w:rsidR="009E45CA" w:rsidRPr="009E45CA">
        <w:rPr>
          <w:lang w:val="en-US"/>
        </w:rPr>
        <w:t> </w:t>
      </w:r>
      <w:r w:rsidR="00EA63B4">
        <w:rPr>
          <w:rFonts w:asciiTheme="majorHAnsi" w:hAnsiTheme="majorHAnsi" w:cstheme="majorHAnsi"/>
          <w:lang w:val="en-US"/>
        </w:rPr>
        <w:t xml:space="preserve">This evidence presence of </w:t>
      </w:r>
      <w:r w:rsidR="002E1642">
        <w:rPr>
          <w:rFonts w:asciiTheme="majorHAnsi" w:hAnsiTheme="majorHAnsi" w:cstheme="majorHAnsi"/>
          <w:lang w:val="en-US"/>
        </w:rPr>
        <w:t xml:space="preserve">high and low infection clusters (infection hotspots and </w:t>
      </w:r>
      <w:proofErr w:type="spellStart"/>
      <w:r w:rsidR="002E1642">
        <w:rPr>
          <w:rFonts w:asciiTheme="majorHAnsi" w:hAnsiTheme="majorHAnsi" w:cstheme="majorHAnsi"/>
          <w:lang w:val="en-US"/>
        </w:rPr>
        <w:t>coldspots</w:t>
      </w:r>
      <w:proofErr w:type="spellEnd"/>
      <w:r w:rsidR="002E1642">
        <w:rPr>
          <w:rFonts w:asciiTheme="majorHAnsi" w:hAnsiTheme="majorHAnsi" w:cstheme="majorHAnsi"/>
          <w:lang w:val="en-US"/>
        </w:rPr>
        <w:t xml:space="preserve">). </w:t>
      </w:r>
      <w:r w:rsidR="00B84FB1">
        <w:rPr>
          <w:rFonts w:asciiTheme="majorHAnsi" w:hAnsiTheme="majorHAnsi" w:cstheme="majorHAnsi"/>
          <w:lang w:val="en-US"/>
        </w:rPr>
        <w:t>Parasites have an aggregated nature, where more individuals have low infection intensity, and few individuals are highly infected. This means highly infected individuals might occur in habitats favoring parasite occurrence and transmission. Thus, heterogenous landscape should present infection hotspot</w:t>
      </w:r>
      <w:r w:rsidR="002401AA">
        <w:rPr>
          <w:rFonts w:asciiTheme="majorHAnsi" w:hAnsiTheme="majorHAnsi" w:cstheme="majorHAnsi"/>
          <w:lang w:val="en-US"/>
        </w:rPr>
        <w:t>s</w:t>
      </w:r>
      <w:r w:rsidR="00B84FB1">
        <w:rPr>
          <w:rFonts w:asciiTheme="majorHAnsi" w:hAnsiTheme="majorHAnsi" w:cstheme="majorHAnsi"/>
          <w:lang w:val="en-US"/>
        </w:rPr>
        <w:t xml:space="preserve"> where prevalence is high as it correlates with parasite abundance </w:t>
      </w:r>
      <w:r w:rsidR="00B84FB1">
        <w:rPr>
          <w:rFonts w:asciiTheme="majorHAnsi" w:hAnsiTheme="majorHAnsi" w:cstheme="majorHAnsi"/>
          <w:lang w:val="en-US"/>
        </w:rPr>
        <w:fldChar w:fldCharType="begin"/>
      </w:r>
      <w:r w:rsidR="00B84FB1">
        <w:rPr>
          <w:rFonts w:asciiTheme="majorHAnsi" w:hAnsiTheme="majorHAnsi" w:cstheme="majorHAnsi"/>
          <w:lang w:val="en-US"/>
        </w:rPr>
        <w:instrText xml:space="preserve"> ADDIN ZOTERO_ITEM CSL_CITATION {"citationID":"uNNH3ZeF","properties":{"formattedCitation":"(\\uc0\\u352{}imkov\\uc0\\u225{} et al., 2002)","plainCitation":"(Šimková et al., 2002)","noteIndex":0},"citationItems":[{"id":10543,"uris":["http://zotero.org/groups/2585270/items/INYYLRPK"],"itemData":{"id":10543,"type":"article-journal","abstract":"We investigated the abundance–prevalence relationships in monogeneans belonging to the genus Dactylogyrus. A total of 182 dactylogyrid populations representing nine species were collected from the gills of roach (Rutilus rutilus). Local abundance was found to be strongly positively correlated with prevalence. Two hypotheses were tested to explain this relationship: (1) the core-satellite hypothesis, and (2) the ecological specialisation hypothesis. Abundance was log-normally distributed, and the relationship between mean abundance and variance of abundance followed Taylor's power law prediction. Prevalence showed a negative binomial distribution, which does not confirm the core-satellite hypothesis. The positive relationship between abundance and prevalence was found for both specialists and generalists. However, generalists were found to be more widely distributed among hosts and had higher abundances than specialists, which supports the ecological specialisation hypothesis.","container-title":"Parasitology Research","DOI":"10.1007/s00436-002-0650-3","ISSN":"1432-1955","issue":"7","journalAbbreviation":"Parasitol Res","language":"en","page":"682-686","source":"Springer Link","title":"Abundance–prevalence relationship of gill congeneric ectoparasites: testing the core satellite hypothesis and ecological specialisation","title-short":"Abundance–prevalence relationship of gill congeneric ectoparasites","volume":"88","author":[{"family":"Šimková","given":"Andrea"},{"family":"Kadlec","given":"Dušan"},{"family":"Gelnar","given":"Milan"},{"family":"Morand","given":"Serge"}],"issued":{"date-parts":[["2002",7,1]]}}}],"schema":"https://github.com/citation-style-language/schema/raw/master/csl-citation.json"} </w:instrText>
      </w:r>
      <w:r w:rsidR="00B84FB1">
        <w:rPr>
          <w:rFonts w:asciiTheme="majorHAnsi" w:hAnsiTheme="majorHAnsi" w:cstheme="majorHAnsi"/>
          <w:lang w:val="en-US"/>
        </w:rPr>
        <w:fldChar w:fldCharType="separate"/>
      </w:r>
      <w:r w:rsidR="00B84FB1" w:rsidRPr="00B84FB1">
        <w:rPr>
          <w:rFonts w:ascii="Calibri Light" w:hAnsiTheme="majorHAnsi" w:cs="Calibri Light"/>
          <w:kern w:val="0"/>
          <w:lang w:val="en-US"/>
        </w:rPr>
        <w:t>(Šimková et al., 2002)</w:t>
      </w:r>
      <w:r w:rsidR="00B84FB1">
        <w:rPr>
          <w:rFonts w:asciiTheme="majorHAnsi" w:hAnsiTheme="majorHAnsi" w:cstheme="majorHAnsi"/>
          <w:lang w:val="en-US"/>
        </w:rPr>
        <w:fldChar w:fldCharType="end"/>
      </w:r>
      <w:r w:rsidR="00B84FB1">
        <w:rPr>
          <w:rFonts w:asciiTheme="majorHAnsi" w:hAnsiTheme="majorHAnsi" w:cstheme="majorHAnsi"/>
          <w:lang w:val="en-US"/>
        </w:rPr>
        <w:t>.</w:t>
      </w:r>
      <w:r w:rsidR="00B84FB1" w:rsidRPr="00B84FB1">
        <w:rPr>
          <w:rFonts w:asciiTheme="majorHAnsi" w:hAnsiTheme="majorHAnsi" w:cstheme="majorHAnsi"/>
          <w:lang w:val="en-US"/>
        </w:rPr>
        <w:t xml:space="preserve"> </w:t>
      </w:r>
      <w:r w:rsidR="00B74683">
        <w:rPr>
          <w:rFonts w:asciiTheme="majorHAnsi" w:hAnsiTheme="majorHAnsi" w:cstheme="majorHAnsi"/>
          <w:lang w:val="en-US"/>
        </w:rPr>
        <w:t xml:space="preserve">The relationship between prevalence in fish communities and sampling effort have not been addressed before. </w:t>
      </w:r>
      <w:r w:rsidR="00B84FB1">
        <w:rPr>
          <w:rFonts w:asciiTheme="majorHAnsi" w:hAnsiTheme="majorHAnsi" w:cstheme="majorHAnsi"/>
          <w:lang w:val="en-US"/>
        </w:rPr>
        <w:t xml:space="preserve">Although, </w:t>
      </w:r>
      <w:r w:rsidR="00B74683">
        <w:rPr>
          <w:rFonts w:asciiTheme="majorHAnsi" w:hAnsiTheme="majorHAnsi" w:cstheme="majorHAnsi"/>
          <w:lang w:val="en-US"/>
        </w:rPr>
        <w:t xml:space="preserve">some researchers investigated the effect of sample size (number of sampled hosts) on prevalence estimate. </w:t>
      </w:r>
      <w:r w:rsidR="00B84FB1">
        <w:rPr>
          <w:rFonts w:asciiTheme="majorHAnsi" w:hAnsiTheme="majorHAnsi" w:cstheme="majorHAnsi"/>
          <w:lang w:val="en-US"/>
        </w:rPr>
        <w:fldChar w:fldCharType="begin"/>
      </w:r>
      <w:r w:rsidR="00B84FB1">
        <w:rPr>
          <w:rFonts w:asciiTheme="majorHAnsi" w:hAnsiTheme="majorHAnsi" w:cstheme="majorHAnsi"/>
          <w:lang w:val="en-US"/>
        </w:rPr>
        <w:instrText xml:space="preserve"> ADDIN ZOTERO_ITEM CSL_CITATION {"citationID":"nE2zcLjm","properties":{"formattedCitation":"(Marques &amp; Cabral, 2007)","plainCitation":"(Marques &amp; Cabral, 2007)","dontUpdate":true,"noteIndex":0},"citationItems":[{"id":6505,"uris":["http://zotero.org/groups/2585270/items/RCZFLERE"],"itemData":{"id":6505,"type":"article-journal","abstract":"This study considers the effects of sample size on estimates of three parasitological indices (prevalence, mean abundance and mean intensity) in four different host–parasite systems, each showing a different pattern of infection. Monte Carlo simulation procedures were used in order to obtain an estimation of the parasitological indices, as well as their variance and bias, based on samples of different size. Although results showed that mean values of all indices were similar irrespective of sample size, estimates of prevalence were not significantly affected by sample size whereas mean abundance and mean intensity were affected in at least one sample. Underestimation of values was more perceptible in small (&lt;40) sample sizes. Distribution of the estimated values revealed a different arrangement according to the host–parasite system and to the parasitological parameter. Monte Carlo simulation procedures are, therefore, suggested to be included in studies concerning estimation of parasitological parameters.","container-title":"Journal of Applied Ichthyology","DOI":"10.1111/j.1439-0426.2006.00823.x","ISSN":"1439-0426","issue":"2","language":"en","note":"_eprint: https://onlinelibrary.wiley.com/doi/pdf/10.1111/j.1439-0426.2006.00823.x","page":"158-162","source":"Wiley Online Library","title":"Effects of sample size on fish parasite prevalence, mean abundance and mean intensity estimates","volume":"23","author":[{"family":"Marques","given":"J. F."},{"family":"Cabral","given":"H. N."}],"issued":{"date-parts":[["2007"]]}}}],"schema":"https://github.com/citation-style-language/schema/raw/master/csl-citation.json"} </w:instrText>
      </w:r>
      <w:r w:rsidR="00B84FB1">
        <w:rPr>
          <w:rFonts w:asciiTheme="majorHAnsi" w:hAnsiTheme="majorHAnsi" w:cstheme="majorHAnsi"/>
          <w:lang w:val="en-US"/>
        </w:rPr>
        <w:fldChar w:fldCharType="separate"/>
      </w:r>
      <w:r w:rsidR="00B84FB1">
        <w:rPr>
          <w:rFonts w:asciiTheme="majorHAnsi" w:hAnsiTheme="majorHAnsi" w:cstheme="majorHAnsi"/>
          <w:noProof/>
          <w:lang w:val="en-US"/>
        </w:rPr>
        <w:t>Marques &amp; Cabral (2007)</w:t>
      </w:r>
      <w:r w:rsidR="00B84FB1">
        <w:rPr>
          <w:rFonts w:asciiTheme="majorHAnsi" w:hAnsiTheme="majorHAnsi" w:cstheme="majorHAnsi"/>
          <w:lang w:val="en-US"/>
        </w:rPr>
        <w:fldChar w:fldCharType="end"/>
      </w:r>
      <w:r w:rsidR="00B84FB1">
        <w:rPr>
          <w:rFonts w:asciiTheme="majorHAnsi" w:hAnsiTheme="majorHAnsi" w:cstheme="majorHAnsi"/>
          <w:lang w:val="en-US"/>
        </w:rPr>
        <w:t xml:space="preserve"> found no significant effect of sample size on prevalence values, </w:t>
      </w:r>
      <w:r w:rsidR="005508B0">
        <w:rPr>
          <w:rFonts w:asciiTheme="majorHAnsi" w:hAnsiTheme="majorHAnsi" w:cstheme="majorHAnsi"/>
          <w:lang w:val="en-US"/>
        </w:rPr>
        <w:t xml:space="preserve">yet </w:t>
      </w:r>
      <w:r w:rsidR="00B84FB1">
        <w:rPr>
          <w:rFonts w:asciiTheme="majorHAnsi" w:hAnsiTheme="majorHAnsi" w:cstheme="majorHAnsi"/>
          <w:lang w:val="en-US"/>
        </w:rPr>
        <w:t xml:space="preserve">they reported that simulated median values tended to over or underestimate the real value at low sample size. </w:t>
      </w:r>
      <w:r w:rsidR="00B84FB1">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{"citationID":"B2NkQ6WU","properties":{"formattedCitation":"(Jovani &amp; Tella, 2006)","plainCitation":"(Jovani &amp; Tella, 2006)","dontUpdate":true,"noteIndex":0},"citationItems":[{"id":10455,"uris":["http://zotero.org/groups/2585270/items/3JRSBV44"],"itemData":{"id":10455,"type":"article-journal","container-title":"Trends in Parasitology","DOI":"10.1016/j.pt.2006.02.011","ISSN":"1471-4922, 1471-5007","issue":"5","journalAbbreviation":"Trends in Parasitology","language":"English","note":"publisher: Elsevier\nPMID: 16531119","page":"214-218","source":"www.cell.com","title":"Parasite prevalence and sample size: misconceptions and solutions","title-short":"Parasite prevalence and sample size","volume":"22","author":[{"family":"Jovani","given":"Roger"},{"family":"Tella","given":"José L."}],"issued":{"date-parts":[["2006",5,1]]}}}],"schema":"https://github.com/citation-style-language/schema/raw/master/csl-citation.json"} </w:instrText>
      </w:r>
      <w:r w:rsidR="00B84FB1">
        <w:rPr>
          <w:rFonts w:asciiTheme="majorHAnsi" w:hAnsiTheme="majorHAnsi" w:cstheme="majorHAnsi"/>
          <w:lang w:val="en-US"/>
        </w:rPr>
        <w:fldChar w:fldCharType="separate"/>
      </w:r>
      <w:r w:rsidR="00B84FB1">
        <w:rPr>
          <w:rFonts w:asciiTheme="majorHAnsi" w:hAnsiTheme="majorHAnsi" w:cstheme="majorHAnsi"/>
          <w:noProof/>
          <w:lang w:val="en-US"/>
        </w:rPr>
        <w:t>Jovani &amp; Tella (2006)</w:t>
      </w:r>
      <w:r w:rsidR="00B84FB1">
        <w:rPr>
          <w:rFonts w:asciiTheme="majorHAnsi" w:hAnsiTheme="majorHAnsi" w:cstheme="majorHAnsi"/>
          <w:lang w:val="en-US"/>
        </w:rPr>
        <w:fldChar w:fldCharType="end"/>
      </w:r>
      <w:r w:rsidR="00B84FB1">
        <w:rPr>
          <w:rFonts w:asciiTheme="majorHAnsi" w:hAnsiTheme="majorHAnsi" w:cstheme="majorHAnsi"/>
          <w:lang w:val="en-US"/>
        </w:rPr>
        <w:t xml:space="preserve"> also reported that low sample size resulted in greater inaccuracy and suggested an optimal sample size around 15 as a trade-off between losing data and maintaining accuracy. Our results evidence that </w:t>
      </w:r>
      <w:r w:rsidR="00064F6B">
        <w:rPr>
          <w:rFonts w:asciiTheme="majorHAnsi" w:hAnsiTheme="majorHAnsi" w:cstheme="majorHAnsi"/>
          <w:lang w:val="en-US"/>
        </w:rPr>
        <w:t>minimum number of samples needed to adequately estimate landscape prevalence differed between methods.</w:t>
      </w:r>
      <w:r w:rsidR="00064F6B" w:rsidRPr="00064F6B">
        <w:rPr>
          <w:rFonts w:asciiTheme="majorHAnsi" w:hAnsiTheme="majorHAnsi" w:cstheme="majorHAnsi"/>
          <w:lang w:val="en-US"/>
        </w:rPr>
        <w:t xml:space="preserve"> </w:t>
      </w:r>
      <w:r w:rsidR="00064F6B">
        <w:rPr>
          <w:rFonts w:asciiTheme="majorHAnsi" w:hAnsiTheme="majorHAnsi" w:cstheme="majorHAnsi"/>
          <w:lang w:val="en-US"/>
        </w:rPr>
        <w:t xml:space="preserve">The only sampling method that reached a stable value was the observational snorkeling transects (around 10 samples) although the seine and methods combination showed less than 2% of difference between resampled prevalence and </w:t>
      </w:r>
      <w:r w:rsidR="00B84FB1">
        <w:rPr>
          <w:rFonts w:asciiTheme="majorHAnsi" w:hAnsiTheme="majorHAnsi" w:cstheme="majorHAnsi"/>
          <w:lang w:val="en-US"/>
        </w:rPr>
        <w:t xml:space="preserve">actual </w:t>
      </w:r>
      <w:r w:rsidR="00064F6B">
        <w:rPr>
          <w:rFonts w:asciiTheme="majorHAnsi" w:hAnsiTheme="majorHAnsi" w:cstheme="majorHAnsi"/>
          <w:lang w:val="en-US"/>
        </w:rPr>
        <w:t>prevalence after 35 samples (</w:t>
      </w:r>
      <w:r w:rsidR="00064F6B" w:rsidRPr="00064F6B">
        <w:rPr>
          <w:rFonts w:asciiTheme="majorHAnsi" w:hAnsiTheme="majorHAnsi" w:cstheme="majorHAnsi"/>
          <w:color w:val="FFC000"/>
          <w:lang w:val="en-US"/>
        </w:rPr>
        <w:t>Table S17</w:t>
      </w:r>
      <w:r w:rsidR="00064F6B">
        <w:rPr>
          <w:rFonts w:asciiTheme="majorHAnsi" w:hAnsiTheme="majorHAnsi" w:cstheme="majorHAnsi"/>
          <w:lang w:val="en-US"/>
        </w:rPr>
        <w:t>).</w:t>
      </w:r>
      <w:r w:rsidR="00772ACB">
        <w:rPr>
          <w:rFonts w:asciiTheme="majorHAnsi" w:hAnsiTheme="majorHAnsi" w:cstheme="majorHAnsi"/>
          <w:lang w:val="en-US"/>
        </w:rPr>
        <w:t xml:space="preserve"> Indeed, snorkeling transects allow observations o</w:t>
      </w:r>
      <w:r w:rsidR="00B84FB1">
        <w:rPr>
          <w:rFonts w:asciiTheme="majorHAnsi" w:hAnsiTheme="majorHAnsi" w:cstheme="majorHAnsi"/>
          <w:lang w:val="en-US"/>
        </w:rPr>
        <w:t>n</w:t>
      </w:r>
      <w:r w:rsidR="00772ACB">
        <w:rPr>
          <w:rFonts w:asciiTheme="majorHAnsi" w:hAnsiTheme="majorHAnsi" w:cstheme="majorHAnsi"/>
          <w:lang w:val="en-US"/>
        </w:rPr>
        <w:t xml:space="preserve"> more individuals than the fishing methods, explaining why it reaches stability faster</w:t>
      </w:r>
      <w:r w:rsidR="00B84FB1">
        <w:rPr>
          <w:rFonts w:asciiTheme="majorHAnsi" w:hAnsiTheme="majorHAnsi" w:cstheme="majorHAnsi"/>
          <w:lang w:val="en-US"/>
        </w:rPr>
        <w:t xml:space="preserve"> and thus, need </w:t>
      </w:r>
      <w:r w:rsidR="002401AA">
        <w:rPr>
          <w:rFonts w:asciiTheme="majorHAnsi" w:hAnsiTheme="majorHAnsi" w:cstheme="majorHAnsi"/>
          <w:lang w:val="en-US"/>
        </w:rPr>
        <w:t xml:space="preserve">fewer </w:t>
      </w:r>
      <w:r w:rsidR="00B84FB1">
        <w:rPr>
          <w:rFonts w:asciiTheme="majorHAnsi" w:hAnsiTheme="majorHAnsi" w:cstheme="majorHAnsi"/>
          <w:lang w:val="en-US"/>
        </w:rPr>
        <w:t>sampling effort to measure accurate prevalence.</w:t>
      </w:r>
      <w:r w:rsidR="00772ACB">
        <w:rPr>
          <w:rFonts w:asciiTheme="majorHAnsi" w:hAnsiTheme="majorHAnsi" w:cstheme="majorHAnsi"/>
          <w:lang w:val="en-US"/>
        </w:rPr>
        <w:t xml:space="preserve"> </w:t>
      </w:r>
      <w:r w:rsidR="00B84FB1">
        <w:rPr>
          <w:rFonts w:asciiTheme="majorHAnsi" w:hAnsiTheme="majorHAnsi" w:cstheme="majorHAnsi"/>
          <w:lang w:val="en-US"/>
        </w:rPr>
        <w:t xml:space="preserve">35 sampling efforts were not exhaustive enough </w:t>
      </w:r>
      <w:r w:rsidR="00B84FB1">
        <w:rPr>
          <w:rFonts w:asciiTheme="majorHAnsi" w:hAnsiTheme="majorHAnsi" w:cstheme="majorHAnsi"/>
          <w:lang w:val="en-US"/>
        </w:rPr>
        <w:lastRenderedPageBreak/>
        <w:t>to capture the actual infection landscape prevalence (</w:t>
      </w:r>
      <w:r w:rsidR="00B84FB1" w:rsidRPr="00064F6B">
        <w:rPr>
          <w:rFonts w:asciiTheme="majorHAnsi" w:hAnsiTheme="majorHAnsi" w:cstheme="majorHAnsi"/>
          <w:color w:val="FFC000"/>
          <w:lang w:val="en-US"/>
        </w:rPr>
        <w:t>Table S17</w:t>
      </w:r>
      <w:r w:rsidR="00B84FB1">
        <w:rPr>
          <w:rFonts w:asciiTheme="majorHAnsi" w:hAnsiTheme="majorHAnsi" w:cstheme="majorHAnsi"/>
          <w:color w:val="000000" w:themeColor="text1"/>
          <w:lang w:val="en-US"/>
        </w:rPr>
        <w:t xml:space="preserve">). </w:t>
      </w:r>
      <w:r w:rsidR="0039663C">
        <w:rPr>
          <w:rFonts w:asciiTheme="majorHAnsi" w:hAnsiTheme="majorHAnsi" w:cstheme="majorHAnsi"/>
          <w:color w:val="000000" w:themeColor="text1"/>
          <w:lang w:val="en-US"/>
        </w:rPr>
        <w:t>Ultimately</w:t>
      </w:r>
      <w:r w:rsidR="00B84FB1">
        <w:rPr>
          <w:rFonts w:asciiTheme="majorHAnsi" w:hAnsiTheme="majorHAnsi" w:cstheme="majorHAnsi"/>
          <w:color w:val="000000" w:themeColor="text1"/>
          <w:lang w:val="en-US"/>
        </w:rPr>
        <w:t xml:space="preserve">, </w:t>
      </w:r>
      <w:r w:rsidR="005508B0">
        <w:rPr>
          <w:rFonts w:asciiTheme="majorHAnsi" w:hAnsiTheme="majorHAnsi" w:cstheme="majorHAnsi"/>
          <w:lang w:val="en-US"/>
        </w:rPr>
        <w:t>«magic cutoff»</w:t>
      </w:r>
      <w:r w:rsidR="00B84FB1">
        <w:rPr>
          <w:rFonts w:asciiTheme="majorHAnsi" w:hAnsiTheme="majorHAnsi" w:cstheme="majorHAnsi"/>
          <w:lang w:val="en-US"/>
        </w:rPr>
        <w:t xml:space="preserve"> sampling effort </w:t>
      </w:r>
      <w:r w:rsidR="00494232">
        <w:rPr>
          <w:rFonts w:asciiTheme="majorHAnsi" w:hAnsiTheme="majorHAnsi" w:cstheme="majorHAnsi"/>
          <w:lang w:val="en-US"/>
        </w:rPr>
        <w:t>for estimat</w:t>
      </w:r>
      <w:r w:rsidR="0039663C">
        <w:rPr>
          <w:rFonts w:asciiTheme="majorHAnsi" w:hAnsiTheme="majorHAnsi" w:cstheme="majorHAnsi"/>
          <w:lang w:val="en-US"/>
        </w:rPr>
        <w:t>ing</w:t>
      </w:r>
      <w:r w:rsidR="00494232">
        <w:rPr>
          <w:rFonts w:asciiTheme="majorHAnsi" w:hAnsiTheme="majorHAnsi" w:cstheme="majorHAnsi"/>
          <w:lang w:val="en-US"/>
        </w:rPr>
        <w:t xml:space="preserve"> accurate </w:t>
      </w:r>
      <w:r w:rsidR="0039663C">
        <w:rPr>
          <w:rFonts w:asciiTheme="majorHAnsi" w:hAnsiTheme="majorHAnsi" w:cstheme="majorHAnsi"/>
          <w:lang w:val="en-US"/>
        </w:rPr>
        <w:t>prevalence do</w:t>
      </w:r>
      <w:r w:rsidR="002401AA">
        <w:rPr>
          <w:rFonts w:asciiTheme="majorHAnsi" w:hAnsiTheme="majorHAnsi" w:cstheme="majorHAnsi"/>
          <w:lang w:val="en-US"/>
        </w:rPr>
        <w:t>es</w:t>
      </w:r>
      <w:r w:rsidR="0039663C">
        <w:rPr>
          <w:rFonts w:asciiTheme="majorHAnsi" w:hAnsiTheme="majorHAnsi" w:cstheme="majorHAnsi"/>
          <w:lang w:val="en-US"/>
        </w:rPr>
        <w:t xml:space="preserve"> not exist as it can </w:t>
      </w:r>
      <w:r w:rsidR="00494232">
        <w:rPr>
          <w:rFonts w:asciiTheme="majorHAnsi" w:hAnsiTheme="majorHAnsi" w:cstheme="majorHAnsi"/>
          <w:lang w:val="en-US"/>
        </w:rPr>
        <w:t xml:space="preserve">vary with parasite aggregation level </w:t>
      </w:r>
      <w:r w:rsidR="00494232">
        <w:rPr>
          <w:rFonts w:asciiTheme="majorHAnsi" w:hAnsiTheme="majorHAnsi" w:cstheme="majorHAnsi"/>
          <w:lang w:val="en-US"/>
        </w:rPr>
        <w:fldChar w:fldCharType="begin"/>
      </w:r>
      <w:r w:rsidR="00494232">
        <w:rPr>
          <w:rFonts w:asciiTheme="majorHAnsi" w:hAnsiTheme="majorHAnsi" w:cstheme="majorHAnsi"/>
          <w:lang w:val="en-US"/>
        </w:rPr>
        <w:instrText xml:space="preserve"> ADDIN ZOTERO_ITEM CSL_CITATION {"citationID":"KODtaM8P","properties":{"formattedCitation":"(Poulin, 2007; Shvydka et al., 2018)","plainCitation":"(Poulin, 2007; Shvydka et al., 2018)","noteIndex":0},"citationItems":[{"id":2570,"uris":["http://zotero.org/groups/2585270/items/4GAL3XPJ"],"itemData":{"id":2570,"type":"book","edition":"2nd edition","ISBN":"978-0-691-12085-0","language":"en","number-of-pages":"214","publisher":"Princeton University Press","source":"press.princeton.edu","title":"Evolutionary Ecology of Parasites","URL":"https://press.princeton.edu/books/paperback/9780691120850/evolutionary-ecology-of-parasites","author":[{"family":"Poulin","given":"Robert"}],"accessed":{"date-parts":[["2022",4,9]]},"issued":{"date-parts":[["2007"]]}}},{"id":10460,"uris":["http://zotero.org/groups/2585270/items/3AZCFSX6"],"itemData":{"id":10460,"type":"article-journal","abstract":"To reach ethically and scientifically valid mean abundance values in parasitological and epidemiological studies this paper considers analytic and simulation approaches for sample size determination. The sample size estimation was carried out by applying mathematical formula with predetermined precision level and parameter of the negative binomial distribution estimated from the empirical data. A simulation approach to optimum sample size determination aimed at the estimation of true value of the mean abundance and its confidence interval (CI) was based on the Bag of Little Bootstraps (BLB). The abundance of two species of monogenean parasites Ligophorus cephali and L. mediterraneus from Mugil cephalus across the Azov-Black Seas localities were subjected to the analysis. The dispersion pattern of both helminth species could be characterized as a highly aggregated distribution with the variance being substantially larger than the mean abundance. The holistic approach applied here offers a wide range of appropriate methods in searching for the optimum sample size and the understanding about the expected precision level of the mean. Given the superior performance of the BLB relative to formulae with its few assumptions, the bootstrap procedure is the preferred method. Two important assessments were performed in the present study: i) based on CIs width a reasonable precision level for the mean abundance in parasitological surveys of Ligophorus spp. could be chosen between 0.8 and 0.5 with 1.6 and 1x mean of the CIs width, and ii) the sample size equal 80 or more host individuals allows accurate and precise estimation of mean abundance. Meanwhile for the host sample size in range between 25 and 40 individuals, the median estimates showed minimal bias but the sampling distribution skewed to the low values; a sample size of 10 host individuals yielded to unreliable estimates.","container-title":"Helminthologia","DOI":"10.1515/helm-2017-0054","ISSN":"0440-6605","issue":"1","journalAbbreviation":"Helminthologia","note":"PMID: 31662627\nPMCID: PMC6799529","page":"52-59","source":"PubMed Central","title":"Optimum Sample Size to Estimate Mean Parasite Abundance in Fish Parasite Surveys","volume":"55","author":[{"family":"Shvydka","given":"S."},{"family":"Sarabeev","given":"V."},{"family":"Estruch","given":"V. D."},{"family":"Cadarso-Suárez","given":"C."}],"issued":{"date-parts":[["2018",1,27]]}}}],"schema":"https://github.com/citation-style-language/schema/raw/master/csl-citation.json"} </w:instrText>
      </w:r>
      <w:r w:rsidR="00494232">
        <w:rPr>
          <w:rFonts w:asciiTheme="majorHAnsi" w:hAnsiTheme="majorHAnsi" w:cstheme="majorHAnsi"/>
          <w:lang w:val="en-US"/>
        </w:rPr>
        <w:fldChar w:fldCharType="separate"/>
      </w:r>
      <w:r w:rsidR="00494232">
        <w:rPr>
          <w:rFonts w:asciiTheme="majorHAnsi" w:hAnsiTheme="majorHAnsi" w:cstheme="majorHAnsi"/>
          <w:noProof/>
          <w:lang w:val="en-US"/>
        </w:rPr>
        <w:t>(Poulin, 2007; Shvydka et al., 2018)</w:t>
      </w:r>
      <w:r w:rsidR="00494232">
        <w:rPr>
          <w:rFonts w:asciiTheme="majorHAnsi" w:hAnsiTheme="majorHAnsi" w:cstheme="majorHAnsi"/>
          <w:lang w:val="en-US"/>
        </w:rPr>
        <w:fldChar w:fldCharType="end"/>
      </w:r>
      <w:r w:rsidR="00494232">
        <w:rPr>
          <w:rFonts w:asciiTheme="majorHAnsi" w:hAnsiTheme="majorHAnsi" w:cstheme="majorHAnsi"/>
          <w:lang w:val="en-US"/>
        </w:rPr>
        <w:t xml:space="preserve">, </w:t>
      </w:r>
      <w:r w:rsidR="00B84FB1">
        <w:rPr>
          <w:rFonts w:asciiTheme="majorHAnsi" w:hAnsiTheme="majorHAnsi" w:cstheme="majorHAnsi"/>
          <w:lang w:val="en-US"/>
        </w:rPr>
        <w:t>host species target</w:t>
      </w:r>
      <w:r w:rsidR="0039663C">
        <w:rPr>
          <w:rFonts w:asciiTheme="majorHAnsi" w:hAnsiTheme="majorHAnsi" w:cstheme="majorHAnsi"/>
          <w:lang w:val="en-US"/>
        </w:rPr>
        <w:t xml:space="preserve"> and abundance</w:t>
      </w:r>
      <w:r w:rsidR="00B84FB1">
        <w:rPr>
          <w:rFonts w:asciiTheme="majorHAnsi" w:hAnsiTheme="majorHAnsi" w:cstheme="majorHAnsi"/>
          <w:lang w:val="en-US"/>
        </w:rPr>
        <w:t xml:space="preserve">, </w:t>
      </w:r>
      <w:r w:rsidR="00494232">
        <w:rPr>
          <w:rFonts w:asciiTheme="majorHAnsi" w:hAnsiTheme="majorHAnsi" w:cstheme="majorHAnsi"/>
          <w:lang w:val="en-US"/>
        </w:rPr>
        <w:t xml:space="preserve">sampling design </w:t>
      </w:r>
      <w:r w:rsidR="00494232" w:rsidRPr="0039663C">
        <w:rPr>
          <w:rFonts w:asciiTheme="majorHAnsi" w:hAnsiTheme="majorHAnsi" w:cstheme="majorHAnsi"/>
          <w:lang w:val="en-US"/>
        </w:rPr>
        <w:t>(</w:t>
      </w:r>
      <w:r w:rsidR="00B84FB1" w:rsidRPr="0039663C">
        <w:rPr>
          <w:rFonts w:asciiTheme="majorHAnsi" w:hAnsiTheme="majorHAnsi" w:cstheme="majorHAnsi"/>
          <w:lang w:val="en-US"/>
        </w:rPr>
        <w:t>e.g., timing</w:t>
      </w:r>
      <w:r w:rsidR="00494232" w:rsidRPr="0039663C">
        <w:rPr>
          <w:rFonts w:asciiTheme="majorHAnsi" w:hAnsiTheme="majorHAnsi" w:cstheme="majorHAnsi"/>
          <w:lang w:val="en-US"/>
        </w:rPr>
        <w:t>)</w:t>
      </w:r>
      <w:r w:rsidR="00494232">
        <w:rPr>
          <w:rFonts w:asciiTheme="majorHAnsi" w:hAnsiTheme="majorHAnsi" w:cstheme="majorHAnsi"/>
          <w:lang w:val="en-US"/>
        </w:rPr>
        <w:t xml:space="preserve"> and as we </w:t>
      </w:r>
      <w:r w:rsidR="0039663C">
        <w:rPr>
          <w:rFonts w:asciiTheme="majorHAnsi" w:hAnsiTheme="majorHAnsi" w:cstheme="majorHAnsi"/>
          <w:lang w:val="en-US"/>
        </w:rPr>
        <w:t xml:space="preserve">have </w:t>
      </w:r>
      <w:r w:rsidR="00494232">
        <w:rPr>
          <w:rFonts w:asciiTheme="majorHAnsi" w:hAnsiTheme="majorHAnsi" w:cstheme="majorHAnsi"/>
          <w:lang w:val="en-US"/>
        </w:rPr>
        <w:t xml:space="preserve">shown, sampling method. </w:t>
      </w:r>
      <w:r w:rsidR="0039663C">
        <w:rPr>
          <w:rFonts w:asciiTheme="majorHAnsi" w:hAnsiTheme="majorHAnsi" w:cstheme="majorHAnsi"/>
          <w:lang w:val="en-US"/>
        </w:rPr>
        <w:t xml:space="preserve">However, our results </w:t>
      </w:r>
      <w:r w:rsidR="00A05B38">
        <w:rPr>
          <w:rFonts w:asciiTheme="majorHAnsi" w:hAnsiTheme="majorHAnsi" w:cstheme="majorHAnsi"/>
          <w:lang w:val="en-US"/>
        </w:rPr>
        <w:t>should</w:t>
      </w:r>
      <w:r w:rsidR="0039663C">
        <w:rPr>
          <w:rFonts w:asciiTheme="majorHAnsi" w:hAnsiTheme="majorHAnsi" w:cstheme="majorHAnsi"/>
          <w:lang w:val="en-US"/>
        </w:rPr>
        <w:t xml:space="preserve"> be </w:t>
      </w:r>
      <w:r w:rsidR="00A05B38">
        <w:rPr>
          <w:rFonts w:asciiTheme="majorHAnsi" w:hAnsiTheme="majorHAnsi" w:cstheme="majorHAnsi"/>
          <w:lang w:val="en-US"/>
        </w:rPr>
        <w:t>used</w:t>
      </w:r>
      <w:r w:rsidR="0039663C">
        <w:rPr>
          <w:rFonts w:asciiTheme="majorHAnsi" w:hAnsiTheme="majorHAnsi" w:cstheme="majorHAnsi"/>
          <w:lang w:val="en-US"/>
        </w:rPr>
        <w:t xml:space="preserve"> as an empirical tool to guide</w:t>
      </w:r>
      <w:r w:rsidR="00A05B38">
        <w:rPr>
          <w:rFonts w:asciiTheme="majorHAnsi" w:hAnsiTheme="majorHAnsi" w:cstheme="majorHAnsi"/>
          <w:lang w:val="en-US"/>
        </w:rPr>
        <w:t xml:space="preserve"> future determination of sampling effort to assess infection prevalence in natural systems.</w:t>
      </w:r>
    </w:p>
    <w:p w14:paraId="45EDD6C6" w14:textId="77777777" w:rsidR="00EE25F4" w:rsidRDefault="00EE25F4" w:rsidP="00697F62">
      <w:pPr>
        <w:spacing w:line="360" w:lineRule="auto"/>
        <w:jc w:val="both"/>
        <w:rPr>
          <w:rFonts w:asciiTheme="majorHAnsi" w:hAnsiTheme="majorHAnsi" w:cstheme="majorHAnsi"/>
          <w:b/>
          <w:bCs/>
          <w:lang w:val="en-US"/>
        </w:rPr>
      </w:pPr>
    </w:p>
    <w:p w14:paraId="223AECE0" w14:textId="5F3308A5" w:rsidR="006D2477" w:rsidRPr="00D75C31" w:rsidRDefault="00831119" w:rsidP="006D2477">
      <w:pPr>
        <w:spacing w:line="360" w:lineRule="auto"/>
        <w:ind w:firstLine="708"/>
        <w:jc w:val="both"/>
        <w:rPr>
          <w:rFonts w:asciiTheme="majorHAnsi" w:hAnsiTheme="majorHAnsi" w:cstheme="majorHAnsi"/>
          <w:lang w:val="en-US"/>
        </w:rPr>
      </w:pPr>
      <w:r>
        <w:rPr>
          <w:rFonts w:asciiTheme="majorHAnsi" w:hAnsiTheme="majorHAnsi" w:cstheme="majorHAnsi"/>
          <w:lang w:val="en-US"/>
        </w:rPr>
        <w:t>Our results show that prevalence of infection is spatially heterogenous in our system (</w:t>
      </w:r>
      <w:r w:rsidRPr="00431CB3">
        <w:rPr>
          <w:rFonts w:asciiTheme="majorHAnsi" w:hAnsiTheme="majorHAnsi" w:cstheme="majorHAnsi"/>
          <w:color w:val="FF0000"/>
          <w:lang w:val="en-US"/>
        </w:rPr>
        <w:t>Figure 5</w:t>
      </w:r>
      <w:r>
        <w:rPr>
          <w:rFonts w:asciiTheme="majorHAnsi" w:hAnsiTheme="majorHAnsi" w:cstheme="majorHAnsi"/>
          <w:lang w:val="en-US"/>
        </w:rPr>
        <w:t xml:space="preserve">). </w:t>
      </w:r>
      <w:r w:rsidR="0048583C">
        <w:rPr>
          <w:rFonts w:asciiTheme="majorHAnsi" w:hAnsiTheme="majorHAnsi" w:cstheme="majorHAnsi"/>
          <w:lang w:val="en-US"/>
        </w:rPr>
        <w:t xml:space="preserve">Prevalence estimates varied among and within </w:t>
      </w:r>
      <w:r>
        <w:rPr>
          <w:rFonts w:asciiTheme="majorHAnsi" w:hAnsiTheme="majorHAnsi" w:cstheme="majorHAnsi"/>
          <w:lang w:val="en-US"/>
        </w:rPr>
        <w:t>lakes</w:t>
      </w:r>
      <w:r w:rsidR="0048583C">
        <w:rPr>
          <w:rFonts w:asciiTheme="majorHAnsi" w:hAnsiTheme="majorHAnsi" w:cstheme="majorHAnsi"/>
          <w:lang w:val="en-US"/>
        </w:rPr>
        <w:t xml:space="preserve">. </w:t>
      </w:r>
      <w:r>
        <w:rPr>
          <w:rFonts w:asciiTheme="majorHAnsi" w:hAnsiTheme="majorHAnsi" w:cstheme="majorHAnsi"/>
          <w:lang w:val="en-US"/>
        </w:rPr>
        <w:t>Regardless, we did not find evidence of geographical patterns</w:t>
      </w:r>
      <w:r w:rsidR="00D703DF">
        <w:rPr>
          <w:rFonts w:asciiTheme="majorHAnsi" w:hAnsiTheme="majorHAnsi" w:cstheme="majorHAnsi"/>
          <w:lang w:val="en-US"/>
        </w:rPr>
        <w:t xml:space="preserve">. </w:t>
      </w:r>
      <w:r>
        <w:rPr>
          <w:rFonts w:asciiTheme="majorHAnsi" w:hAnsiTheme="majorHAnsi" w:cstheme="majorHAnsi"/>
          <w:lang w:val="en-US"/>
        </w:rPr>
        <w:t>Accordingly, none of the spatial attributes that we tested were good predictors of infection at small spatial scale (site-scale)</w:t>
      </w:r>
      <w:r w:rsidRPr="00831119">
        <w:rPr>
          <w:rFonts w:asciiTheme="majorHAnsi" w:hAnsiTheme="majorHAnsi" w:cstheme="majorHAnsi"/>
          <w:color w:val="FFC000"/>
          <w:lang w:val="en-US"/>
        </w:rPr>
        <w:t xml:space="preserve"> </w:t>
      </w:r>
      <w:r>
        <w:rPr>
          <w:rFonts w:asciiTheme="majorHAnsi" w:hAnsiTheme="majorHAnsi" w:cstheme="majorHAnsi"/>
          <w:color w:val="FFC000"/>
          <w:lang w:val="en-US"/>
        </w:rPr>
        <w:t>(Table S18)</w:t>
      </w:r>
      <w:r>
        <w:rPr>
          <w:rFonts w:asciiTheme="majorHAnsi" w:hAnsiTheme="majorHAnsi" w:cstheme="majorHAnsi"/>
          <w:lang w:val="en-US"/>
        </w:rPr>
        <w:t xml:space="preserve">. </w:t>
      </w:r>
      <w:r w:rsidR="006D2477" w:rsidRPr="006D2477">
        <w:rPr>
          <w:rFonts w:asciiTheme="majorHAnsi" w:hAnsiTheme="majorHAnsi" w:cstheme="majorHAnsi"/>
          <w:color w:val="000000" w:themeColor="text1"/>
          <w:lang w:val="en-US"/>
        </w:rPr>
        <w:t>A</w:t>
      </w:r>
      <w:r w:rsidR="006D2477" w:rsidRPr="006D2477">
        <w:rPr>
          <w:rFonts w:asciiTheme="majorHAnsi" w:hAnsiTheme="majorHAnsi" w:cstheme="majorHAnsi"/>
          <w:lang w:val="en-US"/>
        </w:rPr>
        <w:t xml:space="preserve">dditional lakes </w:t>
      </w:r>
      <w:r w:rsidR="00EE25F4">
        <w:rPr>
          <w:rFonts w:asciiTheme="majorHAnsi" w:hAnsiTheme="majorHAnsi" w:cstheme="majorHAnsi"/>
          <w:lang w:val="en-US"/>
        </w:rPr>
        <w:t>would</w:t>
      </w:r>
      <w:r w:rsidR="006D2477" w:rsidRPr="006D2477">
        <w:rPr>
          <w:rFonts w:asciiTheme="majorHAnsi" w:hAnsiTheme="majorHAnsi" w:cstheme="majorHAnsi"/>
          <w:lang w:val="en-US"/>
        </w:rPr>
        <w:t xml:space="preserve"> allow </w:t>
      </w:r>
      <w:r w:rsidR="00EE25F4">
        <w:rPr>
          <w:rFonts w:asciiTheme="majorHAnsi" w:hAnsiTheme="majorHAnsi" w:cstheme="majorHAnsi"/>
          <w:lang w:val="en-US"/>
        </w:rPr>
        <w:t xml:space="preserve">us </w:t>
      </w:r>
      <w:r w:rsidR="006D2477" w:rsidRPr="006D2477">
        <w:rPr>
          <w:rFonts w:asciiTheme="majorHAnsi" w:hAnsiTheme="majorHAnsi" w:cstheme="majorHAnsi"/>
          <w:lang w:val="en-US"/>
        </w:rPr>
        <w:t>to confirm whether infection is spatially random, or patterns could not be detected because of our small lake sample size (N=14).</w:t>
      </w:r>
    </w:p>
    <w:p w14:paraId="5A33B732" w14:textId="499E2351" w:rsidR="00D703DF" w:rsidRDefault="00D703DF" w:rsidP="00E325A7">
      <w:pPr>
        <w:spacing w:line="360" w:lineRule="auto"/>
        <w:ind w:firstLine="708"/>
        <w:jc w:val="both"/>
        <w:rPr>
          <w:rFonts w:asciiTheme="majorHAnsi" w:hAnsiTheme="majorHAnsi" w:cstheme="majorHAnsi"/>
          <w:lang w:val="en-US"/>
        </w:rPr>
      </w:pPr>
    </w:p>
    <w:p w14:paraId="132E681C" w14:textId="4D6C1631" w:rsidR="006D2477" w:rsidRPr="00D75C31" w:rsidRDefault="00D703DF" w:rsidP="00BA2ED5">
      <w:pPr>
        <w:spacing w:line="360" w:lineRule="auto"/>
        <w:ind w:firstLine="708"/>
        <w:jc w:val="both"/>
        <w:rPr>
          <w:rFonts w:asciiTheme="majorHAnsi" w:hAnsiTheme="majorHAnsi" w:cstheme="majorHAnsi"/>
          <w:lang w:val="en-US"/>
        </w:rPr>
      </w:pPr>
      <w:r>
        <w:rPr>
          <w:rFonts w:asciiTheme="majorHAnsi" w:hAnsiTheme="majorHAnsi" w:cstheme="majorHAnsi"/>
          <w:lang w:val="en-US"/>
        </w:rPr>
        <w:t xml:space="preserve">Frequency distributions are a great tool to </w:t>
      </w:r>
      <w:r w:rsidR="007C40C9">
        <w:rPr>
          <w:rFonts w:asciiTheme="majorHAnsi" w:hAnsiTheme="majorHAnsi" w:cstheme="majorHAnsi"/>
          <w:lang w:val="en-US"/>
        </w:rPr>
        <w:t>investigate mechanisms behind spatial occurrence of species</w:t>
      </w:r>
      <w:r w:rsidR="00B12A28">
        <w:rPr>
          <w:rFonts w:asciiTheme="majorHAnsi" w:hAnsiTheme="majorHAnsi" w:cstheme="majorHAnsi"/>
          <w:lang w:val="en-US"/>
        </w:rPr>
        <w:t xml:space="preserve"> </w:t>
      </w:r>
      <w:r w:rsidR="007C40C9">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{"citationID":"Zzr4erGi","properties":{"formattedCitation":"(McGeoch &amp; Gaston, 2002)","plainCitation":"(McGeoch &amp; Gaston, 2002)","noteIndex":0},"citationItems":[{"id":7537,"uris":["http://zotero.org/groups/2585270/items/R48EVS3E"],"itemData":{"id":7537,"type":"article-journal","abstract":"Numerous hypotheses have been proposed to explain the shape of occupancy frequency distributions (distributions of the numbers of species occupying different numbers of areas). Artefactual effects include sampling characteristics, whereas biological mechanisms include organismal, niche-based and metapopulation models. To date, there has been little testing of these models. In addition, although empirically derived occupancy distributions encompass an array of taxa and spatial scales, comparisons between them are often not possible because of differences in sampling protocol and method of construction. In this paper, the effects of sampling protocol (grain, sample number, extent, sampling coverage and intensity) on the shape of occupancy distributions are examined, and approaches for minimising artefactual effects recommended. Evidence for proposed biological determinants of the shape of occupancy distributions is then examined. Good support exists for some mechanisms (habitat and environmental heterogeneity), little for others (dispersal ability), while some hypotheses remain untested (landscape productivity, position in geographic range, range size frequency distributions), or are unlikely to be useful explanations for the shape of occupancy distributions (species specificity and adaptation to habitat, extinction–colonization dynamics). The presence of a core (class containing species with the highest occupancy) mode in occupancy distributions is most likely to be associated with larger sample units, and small homogenous sampling areas positioned well within and towards the range centers of a sufficient proportion of the species in the assemblage. Satellite (class with species with the lowest occupancy) modes are associated with sampling large, heterogeneous areas that incorporate a large proportion of the assemblage range. However, satellite modes commonly also occur in the presence of a core mode, and rare species effects are likely to contribute to the presence of a satellite mode at most sampling scales. In most proposed hypotheses, spatial scale is an important determinant of the shape of the observed occupancy distribution. Because the attributes of the mechanisms associated with these hypotheses change with spatial scale, their predictions for the shape of occupancy distributions also change. To understand occupancy distributions and the mechanisms underlying them, a synthesis of pattern documentation and model testing across scales is thus needed. The development of null models, comparisons of occupancy distributions across spatial scales and taxa, documentation of the movement of individual species between occupancy classes with changes in spatial scale, as well as further testing of biological mechanisms are all necessary for an improved understanding of the distribution of species and assemblages within their geographic ranges.","container-title":"Biological Reviews","DOI":"10.1017/S1464793101005887","ISSN":"1469-185X, 1464-7931","issue":"3","language":"en","note":"publisher: Cambridge University Press","page":"311-331","source":"Cambridge University Press","title":"Occupancy frequency distributions: patterns, artefacts and mechanisms","title-short":"Occupancy frequency distributions","volume":"77","author":[{"family":"McGeoch","given":"Melodie A."},{"family":"Gaston","given":"Kevin J."}],"issued":{"date-parts":[["2002",8]]}}}],"schema":"https://github.com/citation-style-language/schema/raw/master/csl-citation.json"} </w:instrText>
      </w:r>
      <w:r w:rsidR="007C40C9">
        <w:rPr>
          <w:rFonts w:asciiTheme="majorHAnsi" w:hAnsiTheme="majorHAnsi" w:cstheme="majorHAnsi"/>
          <w:lang w:val="en-US"/>
        </w:rPr>
        <w:fldChar w:fldCharType="separate"/>
      </w:r>
      <w:r w:rsidR="007C40C9">
        <w:rPr>
          <w:rFonts w:asciiTheme="majorHAnsi" w:hAnsiTheme="majorHAnsi" w:cstheme="majorHAnsi"/>
          <w:noProof/>
          <w:lang w:val="en-US"/>
        </w:rPr>
        <w:t>(McGeoch &amp; Gaston, 2002)</w:t>
      </w:r>
      <w:r w:rsidR="007C40C9">
        <w:rPr>
          <w:rFonts w:asciiTheme="majorHAnsi" w:hAnsiTheme="majorHAnsi" w:cstheme="majorHAnsi"/>
          <w:lang w:val="en-US"/>
        </w:rPr>
        <w:fldChar w:fldCharType="end"/>
      </w:r>
      <w:r w:rsidR="007C40C9">
        <w:rPr>
          <w:rFonts w:asciiTheme="majorHAnsi" w:hAnsiTheme="majorHAnsi" w:cstheme="majorHAnsi"/>
          <w:lang w:val="en-US"/>
        </w:rPr>
        <w:t xml:space="preserve">. For parasites, frequency occupation distributions have been revised so that </w:t>
      </w:r>
      <w:r w:rsidR="003E7843">
        <w:rPr>
          <w:rFonts w:asciiTheme="majorHAnsi" w:hAnsiTheme="majorHAnsi" w:cstheme="majorHAnsi"/>
          <w:lang w:val="en-US"/>
        </w:rPr>
        <w:t>host</w:t>
      </w:r>
      <w:r w:rsidR="007C40C9">
        <w:rPr>
          <w:rFonts w:asciiTheme="majorHAnsi" w:hAnsiTheme="majorHAnsi" w:cstheme="majorHAnsi"/>
          <w:lang w:val="en-US"/>
        </w:rPr>
        <w:t xml:space="preserve"> species represent </w:t>
      </w:r>
      <w:r w:rsidR="003E7843">
        <w:rPr>
          <w:rFonts w:asciiTheme="majorHAnsi" w:hAnsiTheme="majorHAnsi" w:cstheme="majorHAnsi"/>
          <w:lang w:val="en-US"/>
        </w:rPr>
        <w:t xml:space="preserve">suitable </w:t>
      </w:r>
      <w:r w:rsidR="007C40C9">
        <w:rPr>
          <w:rFonts w:asciiTheme="majorHAnsi" w:hAnsiTheme="majorHAnsi" w:cstheme="majorHAnsi"/>
          <w:lang w:val="en-US"/>
        </w:rPr>
        <w:t>patches (i.e. habitat)</w:t>
      </w:r>
      <w:r w:rsidR="007C40C9">
        <w:rPr>
          <w:rFonts w:asciiTheme="majorHAnsi" w:hAnsiTheme="majorHAnsi" w:cstheme="majorHAnsi"/>
          <w:lang w:val="en-US"/>
        </w:rPr>
        <w:fldChar w:fldCharType="begin"/>
      </w:r>
      <w:r w:rsidR="00B12A28">
        <w:rPr>
          <w:rFonts w:asciiTheme="majorHAnsi" w:hAnsiTheme="majorHAnsi" w:cstheme="majorHAnsi"/>
          <w:lang w:val="en-US"/>
        </w:rPr>
        <w:instrText xml:space="preserve"> ADDIN ZOTERO_ITEM CSL_CITATION {"citationID":"D2BryNvi","properties":{"formattedCitation":"(Hess et al., 2002)","plainCitation":"(Hess et al., 2002)","noteIndex":0},"citationItems":[{"id":7542,"uris":["http://zotero.org/groups/2585270/items/D29EG7IV"],"itemData":{"id":7542,"type":"chapter","container-title":"The ecology of wildlife diseases","note":"journalAbbreviation: The ecology of wildlife diseases","page":"102-118","source":"ResearchGate","title":"Spatial Aspects of Disease Dynamics","author":[{"family":"Hess","given":"GR"},{"family":"Randolph","given":"Sarah"},{"family":"Arneberg","given":"Per"},{"family":"Chemini","given":"C."},{"family":"Furnanello","given":"C."},{"family":"Harwood","given":"John"},{"family":"Roberts","given":"M.G."},{"family":"Swinton","given":"Jonathan"}],"issued":{"date-parts":[["2002",1,1]]}}}],"schema":"https://github.com/citation-style-language/schema/raw/master/csl-citation.json"} </w:instrText>
      </w:r>
      <w:r w:rsidR="007C40C9">
        <w:rPr>
          <w:rFonts w:asciiTheme="majorHAnsi" w:hAnsiTheme="majorHAnsi" w:cstheme="majorHAnsi"/>
          <w:lang w:val="en-US"/>
        </w:rPr>
        <w:fldChar w:fldCharType="separate"/>
      </w:r>
      <w:r w:rsidR="00B12A28">
        <w:rPr>
          <w:rFonts w:asciiTheme="majorHAnsi" w:hAnsiTheme="majorHAnsi" w:cstheme="majorHAnsi"/>
          <w:noProof/>
          <w:lang w:val="en-US"/>
        </w:rPr>
        <w:t>(Hess et al., 2002)</w:t>
      </w:r>
      <w:r w:rsidR="007C40C9">
        <w:rPr>
          <w:rFonts w:asciiTheme="majorHAnsi" w:hAnsiTheme="majorHAnsi" w:cstheme="majorHAnsi"/>
          <w:lang w:val="en-US"/>
        </w:rPr>
        <w:fldChar w:fldCharType="end"/>
      </w:r>
      <w:r w:rsidR="007C40C9">
        <w:rPr>
          <w:rFonts w:asciiTheme="majorHAnsi" w:hAnsiTheme="majorHAnsi" w:cstheme="majorHAnsi"/>
          <w:lang w:val="en-US"/>
        </w:rPr>
        <w:t xml:space="preserve">. </w:t>
      </w:r>
      <w:r w:rsidR="008348DB">
        <w:rPr>
          <w:rFonts w:asciiTheme="majorHAnsi" w:hAnsiTheme="majorHAnsi" w:cstheme="majorHAnsi"/>
          <w:lang w:val="en-US"/>
        </w:rPr>
        <w:t xml:space="preserve">In our case, frequency distributions were made </w:t>
      </w:r>
      <w:r w:rsidR="000C2349">
        <w:rPr>
          <w:rFonts w:asciiTheme="majorHAnsi" w:hAnsiTheme="majorHAnsi" w:cstheme="majorHAnsi"/>
          <w:lang w:val="en-US"/>
        </w:rPr>
        <w:t xml:space="preserve">to </w:t>
      </w:r>
      <w:r w:rsidR="008348DB">
        <w:rPr>
          <w:rFonts w:asciiTheme="majorHAnsi" w:hAnsiTheme="majorHAnsi" w:cstheme="majorHAnsi"/>
          <w:lang w:val="en-US"/>
        </w:rPr>
        <w:t xml:space="preserve">investigate the distribution of prevalence of black spot disease infection in lake fish communities. Accordingly, histograms do no show parasite frequency of species but rather frequency of lakes’ community with corresponding prevalence level. </w:t>
      </w:r>
      <w:r w:rsidR="00320FA9">
        <w:rPr>
          <w:rFonts w:asciiTheme="majorHAnsi" w:hAnsiTheme="majorHAnsi" w:cstheme="majorHAnsi"/>
          <w:lang w:val="en-US"/>
        </w:rPr>
        <w:t>Results showed that frequency distributions differed between sampling methods, some suggesting a bimodal distribution tendency (</w:t>
      </w:r>
      <w:r w:rsidR="00320FA9" w:rsidRPr="00D703DF">
        <w:rPr>
          <w:rFonts w:asciiTheme="majorHAnsi" w:hAnsiTheme="majorHAnsi" w:cstheme="majorHAnsi"/>
          <w:color w:val="FF0000"/>
          <w:lang w:val="en-US"/>
        </w:rPr>
        <w:t>Figure 5.A, B</w:t>
      </w:r>
      <w:r w:rsidR="00320FA9">
        <w:rPr>
          <w:rFonts w:asciiTheme="majorHAnsi" w:hAnsiTheme="majorHAnsi" w:cstheme="majorHAnsi"/>
          <w:lang w:val="en-US"/>
        </w:rPr>
        <w:t>) and others with no obvious pattern (</w:t>
      </w:r>
      <w:r w:rsidR="00320FA9" w:rsidRPr="00D703DF">
        <w:rPr>
          <w:rFonts w:asciiTheme="majorHAnsi" w:hAnsiTheme="majorHAnsi" w:cstheme="majorHAnsi"/>
          <w:color w:val="FF0000"/>
          <w:lang w:val="en-US"/>
        </w:rPr>
        <w:t>Figure 5.C, D</w:t>
      </w:r>
      <w:r w:rsidR="00320FA9">
        <w:rPr>
          <w:rFonts w:asciiTheme="majorHAnsi" w:hAnsiTheme="majorHAnsi" w:cstheme="majorHAnsi"/>
          <w:lang w:val="en-US"/>
        </w:rPr>
        <w:t xml:space="preserve">). </w:t>
      </w:r>
      <w:r w:rsidR="008348DB">
        <w:rPr>
          <w:rFonts w:asciiTheme="majorHAnsi" w:hAnsiTheme="majorHAnsi" w:cstheme="majorHAnsi"/>
          <w:lang w:val="en-US"/>
        </w:rPr>
        <w:t xml:space="preserve">While binomial shapes are frequently observed in frequency occupation distributions, some argue that they are an artifact of small sampling scale </w:t>
      </w:r>
      <w:r w:rsidR="008348DB">
        <w:rPr>
          <w:rFonts w:asciiTheme="majorHAnsi" w:hAnsiTheme="majorHAnsi" w:cstheme="majorHAnsi"/>
          <w:lang w:val="en-US"/>
        </w:rPr>
        <w:fldChar w:fldCharType="begin"/>
      </w:r>
      <w:r w:rsidR="008348DB">
        <w:rPr>
          <w:rFonts w:asciiTheme="majorHAnsi" w:hAnsiTheme="majorHAnsi" w:cstheme="majorHAnsi"/>
          <w:lang w:val="en-US"/>
        </w:rPr>
        <w:instrText xml:space="preserve"> ADDIN ZOTERO_ITEM CSL_CITATION {"citationID":"cxEVCI24","properties":{"formattedCitation":"(Nee et al., 1991)","plainCitation":"(Nee et al., 1991)","noteIndex":0},"citationItems":[{"id":10610,"uris":["http://zotero.org/groups/2585270/items/TE8NW9T3"],"itemData":{"id":10610,"type":"article-journal","container-title":"Oikos","DOI":"10.2307/3545450","ISSN":"0030-1299","issue":"1","note":"publisher: [Nordic Society Oikos, Wiley]","page":"83-87","source":"JSTOR","title":"Core and Satellite Species: Theory and Artefacts","title-short":"Core and Satellite Species","volume":"62","author":[{"family":"Nee","given":"Sean"},{"family":"Gregory","given":"Richard D."},{"family":"May","given":"Robert M."}],"issued":{"date-parts":[["1991"]]}}}],"schema":"https://github.com/citation-style-language/schema/raw/master/csl-citation.json"} </w:instrText>
      </w:r>
      <w:r w:rsidR="008348DB">
        <w:rPr>
          <w:rFonts w:asciiTheme="majorHAnsi" w:hAnsiTheme="majorHAnsi" w:cstheme="majorHAnsi"/>
          <w:lang w:val="en-US"/>
        </w:rPr>
        <w:fldChar w:fldCharType="separate"/>
      </w:r>
      <w:r w:rsidR="008348DB">
        <w:rPr>
          <w:rFonts w:asciiTheme="majorHAnsi" w:hAnsiTheme="majorHAnsi" w:cstheme="majorHAnsi"/>
          <w:noProof/>
          <w:lang w:val="en-US"/>
        </w:rPr>
        <w:t>(Nee et al., 1991)</w:t>
      </w:r>
      <w:r w:rsidR="008348DB">
        <w:rPr>
          <w:rFonts w:asciiTheme="majorHAnsi" w:hAnsiTheme="majorHAnsi" w:cstheme="majorHAnsi"/>
          <w:lang w:val="en-US"/>
        </w:rPr>
        <w:fldChar w:fldCharType="end"/>
      </w:r>
      <w:r w:rsidR="008348DB">
        <w:rPr>
          <w:rFonts w:asciiTheme="majorHAnsi" w:hAnsiTheme="majorHAnsi" w:cstheme="majorHAnsi"/>
          <w:lang w:val="en-US"/>
        </w:rPr>
        <w:t>.</w:t>
      </w:r>
      <w:r w:rsidR="00320FA9">
        <w:rPr>
          <w:rFonts w:asciiTheme="majorHAnsi" w:hAnsiTheme="majorHAnsi" w:cstheme="majorHAnsi"/>
          <w:lang w:val="en-US"/>
        </w:rPr>
        <w:t xml:space="preserve"> However, it reveal</w:t>
      </w:r>
      <w:r w:rsidR="00C022D7">
        <w:rPr>
          <w:rFonts w:asciiTheme="majorHAnsi" w:hAnsiTheme="majorHAnsi" w:cstheme="majorHAnsi"/>
          <w:lang w:val="en-US"/>
        </w:rPr>
        <w:t>ed that lake community tend to display a high or low infection prevalence. Presuming that black spot trematodes dispersion is not limited</w:t>
      </w:r>
      <w:r w:rsidR="00F40330">
        <w:rPr>
          <w:rFonts w:asciiTheme="majorHAnsi" w:hAnsiTheme="majorHAnsi" w:cstheme="majorHAnsi"/>
          <w:lang w:val="en-US"/>
        </w:rPr>
        <w:t xml:space="preserve"> </w:t>
      </w:r>
      <w:r w:rsidR="000C2349">
        <w:rPr>
          <w:rFonts w:asciiTheme="majorHAnsi" w:hAnsiTheme="majorHAnsi" w:cstheme="majorHAnsi"/>
          <w:lang w:val="en-US"/>
        </w:rPr>
        <w:t xml:space="preserve">by the final hosts’ movements (birds) </w:t>
      </w:r>
      <w:r w:rsidR="00F40330">
        <w:rPr>
          <w:rFonts w:asciiTheme="majorHAnsi" w:hAnsiTheme="majorHAnsi" w:cstheme="majorHAnsi"/>
          <w:lang w:val="en-US"/>
        </w:rPr>
        <w:t>across our study area</w:t>
      </w:r>
      <w:r w:rsidR="000C2349">
        <w:rPr>
          <w:rFonts w:asciiTheme="majorHAnsi" w:hAnsiTheme="majorHAnsi" w:cstheme="majorHAnsi"/>
          <w:lang w:val="en-US"/>
        </w:rPr>
        <w:t xml:space="preserve">, </w:t>
      </w:r>
      <w:r w:rsidR="00F40330">
        <w:rPr>
          <w:rFonts w:asciiTheme="majorHAnsi" w:hAnsiTheme="majorHAnsi" w:cstheme="majorHAnsi"/>
          <w:lang w:val="en-US"/>
        </w:rPr>
        <w:t>these high</w:t>
      </w:r>
      <w:r w:rsidR="000C2349">
        <w:rPr>
          <w:rFonts w:asciiTheme="majorHAnsi" w:hAnsiTheme="majorHAnsi" w:cstheme="majorHAnsi"/>
          <w:lang w:val="en-US"/>
        </w:rPr>
        <w:t>-</w:t>
      </w:r>
      <w:r w:rsidR="00F40330">
        <w:rPr>
          <w:rFonts w:asciiTheme="majorHAnsi" w:hAnsiTheme="majorHAnsi" w:cstheme="majorHAnsi"/>
          <w:lang w:val="en-US"/>
        </w:rPr>
        <w:t xml:space="preserve"> and low-prevalence groups could present environmental characteristics that favor (or </w:t>
      </w:r>
      <w:r w:rsidR="007B1C56">
        <w:rPr>
          <w:rFonts w:asciiTheme="majorHAnsi" w:hAnsiTheme="majorHAnsi" w:cstheme="majorHAnsi"/>
          <w:lang w:val="en-US"/>
        </w:rPr>
        <w:t>restrict</w:t>
      </w:r>
      <w:r w:rsidR="00F40330">
        <w:rPr>
          <w:rFonts w:asciiTheme="majorHAnsi" w:hAnsiTheme="majorHAnsi" w:cstheme="majorHAnsi"/>
          <w:lang w:val="en-US"/>
        </w:rPr>
        <w:t>) parasite abundance and transmission to fish</w:t>
      </w:r>
      <w:r w:rsidR="000C2349">
        <w:rPr>
          <w:rFonts w:asciiTheme="majorHAnsi" w:hAnsiTheme="majorHAnsi" w:cstheme="majorHAnsi"/>
          <w:lang w:val="en-US"/>
        </w:rPr>
        <w:t xml:space="preserve"> hosts</w:t>
      </w:r>
      <w:r w:rsidR="00F40330">
        <w:rPr>
          <w:rFonts w:asciiTheme="majorHAnsi" w:hAnsiTheme="majorHAnsi" w:cstheme="majorHAnsi"/>
          <w:lang w:val="en-US"/>
        </w:rPr>
        <w:t xml:space="preserve">. </w:t>
      </w:r>
      <w:r w:rsidR="0002382A">
        <w:rPr>
          <w:rFonts w:asciiTheme="majorHAnsi" w:hAnsiTheme="majorHAnsi" w:cstheme="majorHAnsi"/>
          <w:lang w:val="en-US"/>
        </w:rPr>
        <w:t>Alternatively, this could mean that when the parasite is present, there are regulati</w:t>
      </w:r>
      <w:r w:rsidR="00BA2ED5">
        <w:rPr>
          <w:rFonts w:asciiTheme="majorHAnsi" w:hAnsiTheme="majorHAnsi" w:cstheme="majorHAnsi"/>
          <w:lang w:val="en-US"/>
        </w:rPr>
        <w:t xml:space="preserve">ng pressures that </w:t>
      </w:r>
      <w:r w:rsidR="00BA2ED5">
        <w:rPr>
          <w:rFonts w:asciiTheme="majorHAnsi" w:hAnsiTheme="majorHAnsi" w:cstheme="majorHAnsi"/>
          <w:lang w:val="en-US"/>
        </w:rPr>
        <w:lastRenderedPageBreak/>
        <w:t xml:space="preserve">limit the parasite </w:t>
      </w:r>
      <w:r w:rsidR="0026786F">
        <w:rPr>
          <w:rFonts w:asciiTheme="majorHAnsi" w:hAnsiTheme="majorHAnsi" w:cstheme="majorHAnsi"/>
          <w:lang w:val="en-US"/>
        </w:rPr>
        <w:t xml:space="preserve">abundance and </w:t>
      </w:r>
      <w:r w:rsidR="00BA2ED5">
        <w:rPr>
          <w:rFonts w:asciiTheme="majorHAnsi" w:hAnsiTheme="majorHAnsi" w:cstheme="majorHAnsi"/>
          <w:lang w:val="en-US"/>
        </w:rPr>
        <w:t>transmission</w:t>
      </w:r>
      <w:r w:rsidR="0026786F">
        <w:rPr>
          <w:rFonts w:asciiTheme="majorHAnsi" w:hAnsiTheme="majorHAnsi" w:cstheme="majorHAnsi"/>
          <w:lang w:val="en-US"/>
        </w:rPr>
        <w:t>.</w:t>
      </w:r>
      <w:r w:rsidR="00BA2ED5">
        <w:rPr>
          <w:rFonts w:asciiTheme="majorHAnsi" w:hAnsiTheme="majorHAnsi" w:cstheme="majorHAnsi"/>
          <w:lang w:val="en-US"/>
        </w:rPr>
        <w:t xml:space="preserve"> </w:t>
      </w:r>
      <w:r w:rsidR="0026786F">
        <w:rPr>
          <w:rFonts w:asciiTheme="majorHAnsi" w:hAnsiTheme="majorHAnsi" w:cstheme="majorHAnsi"/>
          <w:lang w:val="en-US"/>
        </w:rPr>
        <w:t>Yet, if the parasites</w:t>
      </w:r>
      <w:r w:rsidR="00BA2ED5">
        <w:rPr>
          <w:rFonts w:asciiTheme="majorHAnsi" w:hAnsiTheme="majorHAnsi" w:cstheme="majorHAnsi"/>
          <w:lang w:val="en-US"/>
        </w:rPr>
        <w:t xml:space="preserve"> overcome th</w:t>
      </w:r>
      <w:r w:rsidR="0026786F">
        <w:rPr>
          <w:rFonts w:asciiTheme="majorHAnsi" w:hAnsiTheme="majorHAnsi" w:cstheme="majorHAnsi"/>
          <w:lang w:val="en-US"/>
        </w:rPr>
        <w:t>e selective pressure</w:t>
      </w:r>
      <w:r w:rsidR="00BA2ED5">
        <w:rPr>
          <w:rFonts w:asciiTheme="majorHAnsi" w:hAnsiTheme="majorHAnsi" w:cstheme="majorHAnsi"/>
          <w:lang w:val="en-US"/>
        </w:rPr>
        <w:t xml:space="preserve">, </w:t>
      </w:r>
      <w:r w:rsidR="0026786F">
        <w:rPr>
          <w:rFonts w:asciiTheme="majorHAnsi" w:hAnsiTheme="majorHAnsi" w:cstheme="majorHAnsi"/>
          <w:lang w:val="en-US"/>
        </w:rPr>
        <w:t>they</w:t>
      </w:r>
      <w:r w:rsidR="00BA2ED5">
        <w:rPr>
          <w:rFonts w:asciiTheme="majorHAnsi" w:hAnsiTheme="majorHAnsi" w:cstheme="majorHAnsi"/>
          <w:lang w:val="en-US"/>
        </w:rPr>
        <w:t xml:space="preserve"> become highly prevalent in the fish community. </w:t>
      </w:r>
      <w:r w:rsidR="006D2477">
        <w:rPr>
          <w:rFonts w:asciiTheme="majorHAnsi" w:hAnsiTheme="majorHAnsi" w:cstheme="majorHAnsi"/>
          <w:color w:val="000000" w:themeColor="text1"/>
          <w:lang w:val="en-US"/>
        </w:rPr>
        <w:t>A larger lake sample size might clarify if these patterns</w:t>
      </w:r>
      <w:r w:rsidR="000C2349">
        <w:rPr>
          <w:rFonts w:asciiTheme="majorHAnsi" w:hAnsiTheme="majorHAnsi" w:cstheme="majorHAnsi"/>
          <w:color w:val="000000" w:themeColor="text1"/>
          <w:lang w:val="en-US"/>
        </w:rPr>
        <w:t xml:space="preserve"> of infection dynamics</w:t>
      </w:r>
      <w:r w:rsidR="006D2477">
        <w:rPr>
          <w:rFonts w:asciiTheme="majorHAnsi" w:hAnsiTheme="majorHAnsi" w:cstheme="majorHAnsi"/>
          <w:color w:val="000000" w:themeColor="text1"/>
          <w:lang w:val="en-US"/>
        </w:rPr>
        <w:t xml:space="preserve">. </w:t>
      </w:r>
    </w:p>
    <w:p w14:paraId="5C15AA66" w14:textId="77777777" w:rsidR="009235E2" w:rsidRPr="009235E2" w:rsidRDefault="009235E2" w:rsidP="006D2477">
      <w:pPr>
        <w:spacing w:line="360" w:lineRule="auto"/>
        <w:jc w:val="both"/>
        <w:rPr>
          <w:rFonts w:asciiTheme="majorHAnsi" w:hAnsiTheme="majorHAnsi" w:cstheme="majorHAnsi"/>
          <w:lang w:val="en-US"/>
        </w:rPr>
      </w:pPr>
    </w:p>
    <w:p w14:paraId="2B7E0958" w14:textId="2DEEABF8" w:rsidR="00EB6998" w:rsidRDefault="00E325A7" w:rsidP="00D75C31">
      <w:pPr>
        <w:spacing w:line="360" w:lineRule="auto"/>
        <w:ind w:firstLine="708"/>
        <w:jc w:val="both"/>
        <w:rPr>
          <w:rFonts w:asciiTheme="majorHAnsi" w:hAnsiTheme="majorHAnsi" w:cstheme="majorHAnsi"/>
          <w:color w:val="000000" w:themeColor="text1"/>
          <w:lang w:val="en-US"/>
        </w:rPr>
      </w:pPr>
      <w:r>
        <w:rPr>
          <w:rFonts w:asciiTheme="majorHAnsi" w:hAnsiTheme="majorHAnsi" w:cstheme="majorHAnsi"/>
          <w:lang w:val="en-US"/>
        </w:rPr>
        <w:t xml:space="preserve">Differences in frequency distributions imply </w:t>
      </w:r>
      <w:r w:rsidR="009235E2">
        <w:rPr>
          <w:rFonts w:asciiTheme="majorHAnsi" w:hAnsiTheme="majorHAnsi" w:cstheme="majorHAnsi"/>
          <w:lang w:val="en-US"/>
        </w:rPr>
        <w:t>that method-biases are also perceptible at lake-scale and that they influence observed prevalence distribution patterns. Accordingly, m</w:t>
      </w:r>
      <w:r>
        <w:rPr>
          <w:rFonts w:asciiTheme="majorHAnsi" w:hAnsiTheme="majorHAnsi" w:cstheme="majorHAnsi"/>
          <w:lang w:val="en-US"/>
        </w:rPr>
        <w:t>aps (</w:t>
      </w:r>
      <w:r w:rsidRPr="00431CB3">
        <w:rPr>
          <w:rFonts w:asciiTheme="majorHAnsi" w:hAnsiTheme="majorHAnsi" w:cstheme="majorHAnsi"/>
          <w:color w:val="FF0000"/>
          <w:lang w:val="en-US"/>
        </w:rPr>
        <w:t>Figure 5</w:t>
      </w:r>
      <w:r>
        <w:rPr>
          <w:rFonts w:asciiTheme="majorHAnsi" w:hAnsiTheme="majorHAnsi" w:cstheme="majorHAnsi"/>
          <w:color w:val="000000" w:themeColor="text1"/>
          <w:lang w:val="en-US"/>
        </w:rPr>
        <w:t xml:space="preserve">) clearly show that lakes’ prevalence can be over or underestimated </w:t>
      </w:r>
      <w:r w:rsidR="004544D3">
        <w:rPr>
          <w:rFonts w:asciiTheme="majorHAnsi" w:hAnsiTheme="majorHAnsi" w:cstheme="majorHAnsi"/>
          <w:color w:val="000000" w:themeColor="text1"/>
          <w:lang w:val="en-US"/>
        </w:rPr>
        <w:t>according to the</w:t>
      </w:r>
      <w:r>
        <w:rPr>
          <w:rFonts w:asciiTheme="majorHAnsi" w:hAnsiTheme="majorHAnsi" w:cstheme="majorHAnsi"/>
          <w:color w:val="000000" w:themeColor="text1"/>
          <w:lang w:val="en-US"/>
        </w:rPr>
        <w:t xml:space="preserve"> method. For example, in lake Pin rouge, </w:t>
      </w:r>
      <w:r w:rsidR="004544D3">
        <w:rPr>
          <w:rFonts w:asciiTheme="majorHAnsi" w:hAnsiTheme="majorHAnsi" w:cstheme="majorHAnsi"/>
          <w:color w:val="000000" w:themeColor="text1"/>
          <w:lang w:val="en-US"/>
        </w:rPr>
        <w:t xml:space="preserve">the </w:t>
      </w:r>
      <w:r>
        <w:rPr>
          <w:rFonts w:asciiTheme="majorHAnsi" w:hAnsiTheme="majorHAnsi" w:cstheme="majorHAnsi"/>
          <w:color w:val="000000" w:themeColor="text1"/>
          <w:lang w:val="en-US"/>
        </w:rPr>
        <w:t xml:space="preserve">transect method underestimated the community prevalence </w:t>
      </w:r>
      <w:r w:rsidR="004544D3">
        <w:rPr>
          <w:rFonts w:asciiTheme="majorHAnsi" w:hAnsiTheme="majorHAnsi" w:cstheme="majorHAnsi"/>
          <w:color w:val="000000" w:themeColor="text1"/>
          <w:lang w:val="en-US"/>
        </w:rPr>
        <w:t xml:space="preserve">while in lake </w:t>
      </w:r>
      <w:proofErr w:type="spellStart"/>
      <w:r w:rsidR="004544D3">
        <w:rPr>
          <w:rFonts w:asciiTheme="majorHAnsi" w:hAnsiTheme="majorHAnsi" w:cstheme="majorHAnsi"/>
          <w:color w:val="000000" w:themeColor="text1"/>
          <w:lang w:val="en-US"/>
        </w:rPr>
        <w:t>Croche</w:t>
      </w:r>
      <w:proofErr w:type="spellEnd"/>
      <w:r w:rsidR="004544D3">
        <w:rPr>
          <w:rFonts w:asciiTheme="majorHAnsi" w:hAnsiTheme="majorHAnsi" w:cstheme="majorHAnsi"/>
          <w:color w:val="000000" w:themeColor="text1"/>
          <w:lang w:val="en-US"/>
        </w:rPr>
        <w:t xml:space="preserve">, seine net overestimated the community prevalence </w:t>
      </w:r>
      <w:r>
        <w:rPr>
          <w:rFonts w:asciiTheme="majorHAnsi" w:hAnsiTheme="majorHAnsi" w:cstheme="majorHAnsi"/>
          <w:color w:val="000000" w:themeColor="text1"/>
          <w:lang w:val="en-US"/>
        </w:rPr>
        <w:t xml:space="preserve">(see </w:t>
      </w:r>
      <w:r w:rsidRPr="00E325A7">
        <w:rPr>
          <w:rFonts w:asciiTheme="majorHAnsi" w:hAnsiTheme="majorHAnsi" w:cstheme="majorHAnsi"/>
          <w:color w:val="FFC000" w:themeColor="accent4"/>
          <w:lang w:val="en-US"/>
        </w:rPr>
        <w:t>Table S13</w:t>
      </w:r>
      <w:r>
        <w:rPr>
          <w:rFonts w:asciiTheme="majorHAnsi" w:hAnsiTheme="majorHAnsi" w:cstheme="majorHAnsi"/>
          <w:color w:val="000000" w:themeColor="text1"/>
          <w:lang w:val="en-US"/>
        </w:rPr>
        <w:t>). This evidence method-biases in field sampling of fish communities. If we take back the previous example, this means that the proportion of infected fishes sampled by seine net</w:t>
      </w:r>
      <w:r w:rsidR="00E64A54">
        <w:rPr>
          <w:rFonts w:asciiTheme="majorHAnsi" w:hAnsiTheme="majorHAnsi" w:cstheme="majorHAnsi"/>
          <w:color w:val="000000" w:themeColor="text1"/>
          <w:lang w:val="en-US"/>
        </w:rPr>
        <w:t>s</w:t>
      </w:r>
      <w:r>
        <w:rPr>
          <w:rFonts w:asciiTheme="majorHAnsi" w:hAnsiTheme="majorHAnsi" w:cstheme="majorHAnsi"/>
          <w:color w:val="000000" w:themeColor="text1"/>
          <w:lang w:val="en-US"/>
        </w:rPr>
        <w:t xml:space="preserve"> in lake </w:t>
      </w:r>
      <w:proofErr w:type="spellStart"/>
      <w:r>
        <w:rPr>
          <w:rFonts w:asciiTheme="majorHAnsi" w:hAnsiTheme="majorHAnsi" w:cstheme="majorHAnsi"/>
          <w:color w:val="000000" w:themeColor="text1"/>
          <w:lang w:val="en-US"/>
        </w:rPr>
        <w:t>Croche</w:t>
      </w:r>
      <w:proofErr w:type="spellEnd"/>
      <w:r>
        <w:rPr>
          <w:rFonts w:asciiTheme="majorHAnsi" w:hAnsiTheme="majorHAnsi" w:cstheme="majorHAnsi"/>
          <w:color w:val="000000" w:themeColor="text1"/>
          <w:lang w:val="en-US"/>
        </w:rPr>
        <w:t xml:space="preserve"> was higher than the proportion sampled by the other methods. </w:t>
      </w:r>
      <w:r w:rsidR="00D75C31">
        <w:rPr>
          <w:rFonts w:asciiTheme="majorHAnsi" w:hAnsiTheme="majorHAnsi" w:cstheme="majorHAnsi"/>
          <w:color w:val="000000" w:themeColor="text1"/>
          <w:lang w:val="en-US"/>
        </w:rPr>
        <w:t>T</w:t>
      </w:r>
      <w:r>
        <w:rPr>
          <w:rFonts w:asciiTheme="majorHAnsi" w:hAnsiTheme="majorHAnsi" w:cstheme="majorHAnsi"/>
          <w:color w:val="000000" w:themeColor="text1"/>
          <w:lang w:val="en-US"/>
        </w:rPr>
        <w:t xml:space="preserve">he method might have selected fish species with high host specificity, sampled infection hotspots, sampled older individuals with higher infection exposure or sampled active and bold individuals that have a higher infection risk. </w:t>
      </w:r>
      <w:r w:rsidR="00D75C31">
        <w:rPr>
          <w:rFonts w:asciiTheme="majorHAnsi" w:hAnsiTheme="majorHAnsi" w:cstheme="majorHAnsi"/>
          <w:color w:val="000000" w:themeColor="text1"/>
          <w:lang w:val="en-US"/>
        </w:rPr>
        <w:t xml:space="preserve">Our approach revealed method-biases in prevalence estimates, but do not allow </w:t>
      </w:r>
      <w:r w:rsidR="00E64A54">
        <w:rPr>
          <w:rFonts w:asciiTheme="majorHAnsi" w:hAnsiTheme="majorHAnsi" w:cstheme="majorHAnsi"/>
          <w:color w:val="000000" w:themeColor="text1"/>
          <w:lang w:val="en-US"/>
        </w:rPr>
        <w:t xml:space="preserve">us </w:t>
      </w:r>
      <w:r w:rsidR="00D75C31">
        <w:rPr>
          <w:rFonts w:asciiTheme="majorHAnsi" w:hAnsiTheme="majorHAnsi" w:cstheme="majorHAnsi"/>
          <w:color w:val="000000" w:themeColor="text1"/>
          <w:lang w:val="en-US"/>
        </w:rPr>
        <w:t>to establish the mechanism behind this causality. Moreover, method-biases seem to be lake-dependent.</w:t>
      </w:r>
    </w:p>
    <w:p w14:paraId="588D9519" w14:textId="77777777" w:rsidR="00ED7C01" w:rsidRDefault="00ED7C01" w:rsidP="00697F62">
      <w:pPr>
        <w:spacing w:line="360" w:lineRule="auto"/>
        <w:jc w:val="both"/>
        <w:rPr>
          <w:rFonts w:asciiTheme="majorHAnsi" w:hAnsiTheme="majorHAnsi" w:cstheme="majorHAnsi"/>
          <w:b/>
          <w:bCs/>
          <w:lang w:val="en-US"/>
        </w:rPr>
      </w:pPr>
    </w:p>
    <w:p w14:paraId="14F8B35B" w14:textId="2E631F2D" w:rsidR="00DE60CE" w:rsidRDefault="00DD736A" w:rsidP="00876A76">
      <w:pPr>
        <w:spacing w:line="360" w:lineRule="auto"/>
        <w:ind w:firstLine="708"/>
        <w:jc w:val="both"/>
        <w:rPr>
          <w:rFonts w:asciiTheme="majorHAnsi" w:hAnsiTheme="majorHAnsi" w:cstheme="majorHAnsi"/>
          <w:lang w:val="en-US"/>
        </w:rPr>
      </w:pPr>
      <w:r>
        <w:rPr>
          <w:rFonts w:asciiTheme="majorHAnsi" w:hAnsiTheme="majorHAnsi" w:cstheme="majorHAnsi"/>
          <w:lang w:val="en-US"/>
        </w:rPr>
        <w:t>At the site-scale, we used GAMMs to inspect relationships between the prevalence estimate and environmental predictors (</w:t>
      </w:r>
      <w:r w:rsidRPr="009B3CC9">
        <w:rPr>
          <w:rFonts w:asciiTheme="majorHAnsi" w:hAnsiTheme="majorHAnsi" w:cstheme="majorHAnsi"/>
          <w:color w:val="FF0000"/>
          <w:lang w:val="en-US"/>
        </w:rPr>
        <w:t xml:space="preserve">Figure </w:t>
      </w:r>
      <w:r w:rsidR="009B3CC9" w:rsidRPr="009B3CC9">
        <w:rPr>
          <w:rFonts w:asciiTheme="majorHAnsi" w:hAnsiTheme="majorHAnsi" w:cstheme="majorHAnsi"/>
          <w:color w:val="FF0000"/>
          <w:lang w:val="en-US"/>
        </w:rPr>
        <w:t>7</w:t>
      </w:r>
      <w:r w:rsidR="000660D9">
        <w:rPr>
          <w:rFonts w:asciiTheme="majorHAnsi" w:hAnsiTheme="majorHAnsi" w:cstheme="majorHAnsi"/>
          <w:color w:val="000000" w:themeColor="text1"/>
          <w:lang w:val="en-US"/>
        </w:rPr>
        <w:t xml:space="preserve">, </w:t>
      </w:r>
      <w:r w:rsidR="000660D9">
        <w:rPr>
          <w:rFonts w:asciiTheme="majorHAnsi" w:hAnsiTheme="majorHAnsi" w:cstheme="majorHAnsi"/>
          <w:color w:val="FFC000"/>
          <w:lang w:val="en-US"/>
        </w:rPr>
        <w:t>Table S18</w:t>
      </w:r>
      <w:r>
        <w:rPr>
          <w:rFonts w:asciiTheme="majorHAnsi" w:hAnsiTheme="majorHAnsi" w:cstheme="majorHAnsi"/>
          <w:lang w:val="en-US"/>
        </w:rPr>
        <w:t xml:space="preserve">). </w:t>
      </w:r>
      <w:r w:rsidR="006D2477">
        <w:rPr>
          <w:rFonts w:asciiTheme="majorHAnsi" w:hAnsiTheme="majorHAnsi" w:cstheme="majorHAnsi"/>
          <w:lang w:val="en-US"/>
        </w:rPr>
        <w:t xml:space="preserve">Predictors are important to assess characteristics of infection hotspots </w:t>
      </w:r>
      <w:r w:rsidR="00ED7C01">
        <w:rPr>
          <w:rFonts w:asciiTheme="majorHAnsi" w:hAnsiTheme="majorHAnsi" w:cstheme="majorHAnsi"/>
          <w:lang w:val="en-US"/>
        </w:rPr>
        <w:t xml:space="preserve">and predict extinction risk with growing anthropogenic pressures. </w:t>
      </w:r>
      <w:r w:rsidR="009B3CC9">
        <w:rPr>
          <w:rFonts w:asciiTheme="majorHAnsi" w:hAnsiTheme="majorHAnsi" w:cstheme="majorHAnsi"/>
          <w:lang w:val="en-US"/>
        </w:rPr>
        <w:t>Our r</w:t>
      </w:r>
      <w:r>
        <w:rPr>
          <w:rFonts w:asciiTheme="majorHAnsi" w:hAnsiTheme="majorHAnsi" w:cstheme="majorHAnsi"/>
          <w:lang w:val="en-US"/>
        </w:rPr>
        <w:t xml:space="preserve">esults evidence some non-linear patterns </w:t>
      </w:r>
      <w:r w:rsidR="00632639">
        <w:rPr>
          <w:rFonts w:asciiTheme="majorHAnsi" w:hAnsiTheme="majorHAnsi" w:cstheme="majorHAnsi"/>
          <w:lang w:val="en-US"/>
        </w:rPr>
        <w:t>supporting the use of flexible approach to model</w:t>
      </w:r>
      <w:r w:rsidR="00DE4D12">
        <w:rPr>
          <w:rFonts w:asciiTheme="majorHAnsi" w:hAnsiTheme="majorHAnsi" w:cstheme="majorHAnsi"/>
          <w:lang w:val="en-US"/>
        </w:rPr>
        <w:t xml:space="preserve"> empirical (data-driven)</w:t>
      </w:r>
      <w:r w:rsidR="00632639">
        <w:rPr>
          <w:rFonts w:asciiTheme="majorHAnsi" w:hAnsiTheme="majorHAnsi" w:cstheme="majorHAnsi"/>
          <w:lang w:val="en-US"/>
        </w:rPr>
        <w:t xml:space="preserve"> infection dynamics. </w:t>
      </w:r>
      <w:r w:rsidR="00DE4D12">
        <w:rPr>
          <w:rFonts w:asciiTheme="majorHAnsi" w:hAnsiTheme="majorHAnsi" w:cstheme="majorHAnsi"/>
          <w:lang w:val="en-US"/>
        </w:rPr>
        <w:t>A</w:t>
      </w:r>
      <w:r w:rsidR="00632639">
        <w:rPr>
          <w:rFonts w:asciiTheme="majorHAnsi" w:hAnsiTheme="majorHAnsi" w:cstheme="majorHAnsi"/>
          <w:lang w:val="en-US"/>
        </w:rPr>
        <w:t xml:space="preserve">ll </w:t>
      </w:r>
      <w:proofErr w:type="spellStart"/>
      <w:r w:rsidR="00632639">
        <w:rPr>
          <w:rFonts w:asciiTheme="majorHAnsi" w:hAnsiTheme="majorHAnsi" w:cstheme="majorHAnsi"/>
          <w:lang w:val="en-US"/>
        </w:rPr>
        <w:t>physico</w:t>
      </w:r>
      <w:proofErr w:type="spellEnd"/>
      <w:r w:rsidR="00632639">
        <w:rPr>
          <w:rFonts w:asciiTheme="majorHAnsi" w:hAnsiTheme="majorHAnsi" w:cstheme="majorHAnsi"/>
          <w:lang w:val="en-US"/>
        </w:rPr>
        <w:t xml:space="preserve">-chemistry parameters (turbidity, temperature, dissolved oxygen, </w:t>
      </w:r>
      <w:r w:rsidR="00DE4D12">
        <w:rPr>
          <w:rFonts w:asciiTheme="majorHAnsi" w:hAnsiTheme="majorHAnsi" w:cstheme="majorHAnsi"/>
          <w:lang w:val="en-US"/>
        </w:rPr>
        <w:t>conductivity,</w:t>
      </w:r>
      <w:r w:rsidR="00632639">
        <w:rPr>
          <w:rFonts w:asciiTheme="majorHAnsi" w:hAnsiTheme="majorHAnsi" w:cstheme="majorHAnsi"/>
          <w:lang w:val="en-US"/>
        </w:rPr>
        <w:t xml:space="preserve"> and pH) were good predictors of infection</w:t>
      </w:r>
      <w:r w:rsidR="00DE4D12">
        <w:rPr>
          <w:rFonts w:asciiTheme="majorHAnsi" w:hAnsiTheme="majorHAnsi" w:cstheme="majorHAnsi"/>
          <w:lang w:val="en-US"/>
        </w:rPr>
        <w:t xml:space="preserve"> prevalence at site-scale</w:t>
      </w:r>
      <w:r w:rsidR="00DE4C07">
        <w:rPr>
          <w:rFonts w:asciiTheme="majorHAnsi" w:hAnsiTheme="majorHAnsi" w:cstheme="majorHAnsi"/>
          <w:lang w:val="en-US"/>
        </w:rPr>
        <w:t xml:space="preserve"> (</w:t>
      </w:r>
      <w:r w:rsidR="00DE4C07" w:rsidRPr="00DE4C07">
        <w:rPr>
          <w:rFonts w:asciiTheme="majorHAnsi" w:hAnsiTheme="majorHAnsi" w:cstheme="majorHAnsi"/>
          <w:color w:val="FF0000"/>
          <w:lang w:val="en-US"/>
        </w:rPr>
        <w:t>Figure 7.A, B, C, D, E</w:t>
      </w:r>
      <w:r w:rsidR="00DE4C07">
        <w:rPr>
          <w:rFonts w:asciiTheme="majorHAnsi" w:hAnsiTheme="majorHAnsi" w:cstheme="majorHAnsi"/>
          <w:lang w:val="en-US"/>
        </w:rPr>
        <w:t>)</w:t>
      </w:r>
      <w:r w:rsidR="00632639">
        <w:rPr>
          <w:rFonts w:asciiTheme="majorHAnsi" w:hAnsiTheme="majorHAnsi" w:cstheme="majorHAnsi"/>
          <w:lang w:val="en-US"/>
        </w:rPr>
        <w:t xml:space="preserve">. </w:t>
      </w:r>
      <w:r w:rsidR="00DE4D12">
        <w:rPr>
          <w:rFonts w:asciiTheme="majorHAnsi" w:hAnsiTheme="majorHAnsi" w:cstheme="majorHAnsi"/>
          <w:lang w:val="en-US"/>
        </w:rPr>
        <w:t>Comparatively to infection assessment of fish p</w:t>
      </w:r>
      <w:r w:rsidR="00D4029E">
        <w:rPr>
          <w:rFonts w:asciiTheme="majorHAnsi" w:hAnsiTheme="majorHAnsi" w:cstheme="majorHAnsi"/>
          <w:lang w:val="en-US"/>
        </w:rPr>
        <w:t xml:space="preserve">opulations and communities </w:t>
      </w:r>
      <w:r w:rsidR="00DE4D12">
        <w:rPr>
          <w:rFonts w:asciiTheme="majorHAnsi" w:hAnsiTheme="majorHAnsi" w:cstheme="majorHAnsi"/>
          <w:lang w:val="en-US"/>
        </w:rPr>
        <w:t xml:space="preserve">by </w:t>
      </w:r>
      <w:r w:rsidR="00D4029E">
        <w:rPr>
          <w:rFonts w:asciiTheme="majorHAnsi" w:hAnsiTheme="majorHAnsi" w:cstheme="majorHAnsi"/>
          <w:lang w:val="en-US"/>
        </w:rPr>
        <w:t>field survey</w:t>
      </w:r>
      <w:r w:rsidR="0076178A">
        <w:rPr>
          <w:rFonts w:asciiTheme="majorHAnsi" w:hAnsiTheme="majorHAnsi" w:cstheme="majorHAnsi"/>
          <w:lang w:val="en-US"/>
        </w:rPr>
        <w:t>s</w:t>
      </w:r>
      <w:r w:rsidR="00D4029E">
        <w:rPr>
          <w:rFonts w:asciiTheme="majorHAnsi" w:hAnsiTheme="majorHAnsi" w:cstheme="majorHAnsi"/>
          <w:lang w:val="en-US"/>
        </w:rPr>
        <w:t xml:space="preserve"> (or biological samples),</w:t>
      </w:r>
      <w:r w:rsidR="003F6070">
        <w:rPr>
          <w:rFonts w:asciiTheme="majorHAnsi" w:hAnsiTheme="majorHAnsi" w:cstheme="majorHAnsi"/>
          <w:lang w:val="en-US"/>
        </w:rPr>
        <w:t xml:space="preserve"> w</w:t>
      </w:r>
      <w:r w:rsidR="00632639">
        <w:rPr>
          <w:rFonts w:asciiTheme="majorHAnsi" w:hAnsiTheme="majorHAnsi" w:cstheme="majorHAnsi"/>
          <w:lang w:val="en-US"/>
        </w:rPr>
        <w:t xml:space="preserve">ater </w:t>
      </w:r>
      <w:proofErr w:type="spellStart"/>
      <w:r w:rsidR="00632639">
        <w:rPr>
          <w:rFonts w:asciiTheme="majorHAnsi" w:hAnsiTheme="majorHAnsi" w:cstheme="majorHAnsi"/>
          <w:lang w:val="en-US"/>
        </w:rPr>
        <w:t>physico</w:t>
      </w:r>
      <w:proofErr w:type="spellEnd"/>
      <w:r w:rsidR="00632639">
        <w:rPr>
          <w:rFonts w:asciiTheme="majorHAnsi" w:hAnsiTheme="majorHAnsi" w:cstheme="majorHAnsi"/>
          <w:lang w:val="en-US"/>
        </w:rPr>
        <w:t xml:space="preserve">-chemistry </w:t>
      </w:r>
      <w:r w:rsidR="001E6FED">
        <w:rPr>
          <w:rFonts w:asciiTheme="majorHAnsi" w:hAnsiTheme="majorHAnsi" w:cstheme="majorHAnsi"/>
          <w:lang w:val="en-US"/>
        </w:rPr>
        <w:t>measurements do not require a lot of equipment</w:t>
      </w:r>
      <w:r w:rsidR="00D4029E">
        <w:rPr>
          <w:rFonts w:asciiTheme="majorHAnsi" w:hAnsiTheme="majorHAnsi" w:cstheme="majorHAnsi"/>
          <w:lang w:val="en-US"/>
        </w:rPr>
        <w:t xml:space="preserve">, </w:t>
      </w:r>
      <w:r w:rsidR="001E6FED">
        <w:rPr>
          <w:rFonts w:asciiTheme="majorHAnsi" w:hAnsiTheme="majorHAnsi" w:cstheme="majorHAnsi"/>
          <w:lang w:val="en-US"/>
        </w:rPr>
        <w:t>time</w:t>
      </w:r>
      <w:r w:rsidR="00D4029E">
        <w:rPr>
          <w:rFonts w:asciiTheme="majorHAnsi" w:hAnsiTheme="majorHAnsi" w:cstheme="majorHAnsi"/>
          <w:lang w:val="en-US"/>
        </w:rPr>
        <w:t xml:space="preserve"> and are non-invasive to organisms. Thus, water </w:t>
      </w:r>
      <w:proofErr w:type="spellStart"/>
      <w:r w:rsidR="00D4029E">
        <w:rPr>
          <w:rFonts w:asciiTheme="majorHAnsi" w:hAnsiTheme="majorHAnsi" w:cstheme="majorHAnsi"/>
          <w:lang w:val="en-US"/>
        </w:rPr>
        <w:t>physico</w:t>
      </w:r>
      <w:proofErr w:type="spellEnd"/>
      <w:r w:rsidR="00D4029E">
        <w:rPr>
          <w:rFonts w:asciiTheme="majorHAnsi" w:hAnsiTheme="majorHAnsi" w:cstheme="majorHAnsi"/>
          <w:lang w:val="en-US"/>
        </w:rPr>
        <w:t>-chemistry might be use</w:t>
      </w:r>
      <w:r w:rsidR="0076178A">
        <w:rPr>
          <w:rFonts w:asciiTheme="majorHAnsi" w:hAnsiTheme="majorHAnsi" w:cstheme="majorHAnsi"/>
          <w:lang w:val="en-US"/>
        </w:rPr>
        <w:t>d</w:t>
      </w:r>
      <w:r w:rsidR="00D4029E">
        <w:rPr>
          <w:rFonts w:asciiTheme="majorHAnsi" w:hAnsiTheme="majorHAnsi" w:cstheme="majorHAnsi"/>
          <w:lang w:val="en-US"/>
        </w:rPr>
        <w:t xml:space="preserve"> as proxies </w:t>
      </w:r>
      <w:r w:rsidR="000660D9">
        <w:rPr>
          <w:rFonts w:asciiTheme="majorHAnsi" w:hAnsiTheme="majorHAnsi" w:cstheme="majorHAnsi"/>
          <w:lang w:val="en-US"/>
        </w:rPr>
        <w:t xml:space="preserve">of parasite infection </w:t>
      </w:r>
      <w:r w:rsidR="00D4029E">
        <w:rPr>
          <w:rFonts w:asciiTheme="majorHAnsi" w:hAnsiTheme="majorHAnsi" w:cstheme="majorHAnsi"/>
          <w:lang w:val="en-US"/>
        </w:rPr>
        <w:t>for future monitoring and managing strategies</w:t>
      </w:r>
      <w:r w:rsidR="001E6FED">
        <w:rPr>
          <w:rFonts w:asciiTheme="majorHAnsi" w:hAnsiTheme="majorHAnsi" w:cstheme="majorHAnsi"/>
          <w:lang w:val="en-US"/>
        </w:rPr>
        <w:t xml:space="preserve">. </w:t>
      </w:r>
      <w:r w:rsidR="003F6070">
        <w:rPr>
          <w:rFonts w:asciiTheme="majorHAnsi" w:hAnsiTheme="majorHAnsi" w:cstheme="majorHAnsi"/>
          <w:lang w:val="en-US"/>
        </w:rPr>
        <w:t xml:space="preserve">Consequently, we encourage researchers to investigate these relationships </w:t>
      </w:r>
      <w:r w:rsidR="000660D9">
        <w:rPr>
          <w:rFonts w:asciiTheme="majorHAnsi" w:hAnsiTheme="majorHAnsi" w:cstheme="majorHAnsi"/>
          <w:lang w:val="en-US"/>
        </w:rPr>
        <w:t xml:space="preserve">in </w:t>
      </w:r>
      <w:r w:rsidR="003F6070">
        <w:rPr>
          <w:rFonts w:asciiTheme="majorHAnsi" w:hAnsiTheme="majorHAnsi" w:cstheme="majorHAnsi"/>
          <w:lang w:val="en-US"/>
        </w:rPr>
        <w:t xml:space="preserve">other </w:t>
      </w:r>
      <w:r w:rsidR="003F6070">
        <w:rPr>
          <w:rFonts w:asciiTheme="majorHAnsi" w:hAnsiTheme="majorHAnsi" w:cstheme="majorHAnsi"/>
          <w:lang w:val="en-US"/>
        </w:rPr>
        <w:lastRenderedPageBreak/>
        <w:t>parasite</w:t>
      </w:r>
      <w:r w:rsidR="000660D9">
        <w:rPr>
          <w:rFonts w:asciiTheme="majorHAnsi" w:hAnsiTheme="majorHAnsi" w:cstheme="majorHAnsi"/>
          <w:lang w:val="en-US"/>
        </w:rPr>
        <w:t xml:space="preserve"> species, geographical localities, and types of habitats as our data only snapshot the complexity of fish-parasite associations</w:t>
      </w:r>
      <w:r w:rsidR="00AD67F8">
        <w:rPr>
          <w:rFonts w:asciiTheme="majorHAnsi" w:hAnsiTheme="majorHAnsi" w:cstheme="majorHAnsi"/>
          <w:lang w:val="en-US"/>
        </w:rPr>
        <w:t xml:space="preserve"> in natural systems</w:t>
      </w:r>
      <w:r w:rsidR="000660D9">
        <w:rPr>
          <w:rFonts w:asciiTheme="majorHAnsi" w:hAnsiTheme="majorHAnsi" w:cstheme="majorHAnsi"/>
          <w:lang w:val="en-US"/>
        </w:rPr>
        <w:t xml:space="preserve">. </w:t>
      </w:r>
    </w:p>
    <w:p w14:paraId="17EE284F" w14:textId="77777777" w:rsidR="00EE7DD1" w:rsidRDefault="00EE7DD1" w:rsidP="00DE60CE">
      <w:pPr>
        <w:spacing w:line="360" w:lineRule="auto"/>
        <w:ind w:firstLine="708"/>
        <w:jc w:val="both"/>
        <w:rPr>
          <w:rFonts w:asciiTheme="majorHAnsi" w:hAnsiTheme="majorHAnsi" w:cstheme="majorHAnsi"/>
          <w:lang w:val="en-US"/>
        </w:rPr>
      </w:pPr>
    </w:p>
    <w:p w14:paraId="74B40BD9" w14:textId="2E05738D" w:rsidR="00494FE6" w:rsidRPr="009323D6" w:rsidRDefault="00880647" w:rsidP="00794EEA">
      <w:pPr>
        <w:spacing w:line="360" w:lineRule="auto"/>
        <w:ind w:firstLine="708"/>
        <w:jc w:val="both"/>
        <w:rPr>
          <w:rFonts w:asciiTheme="majorHAnsi" w:hAnsiTheme="majorHAnsi" w:cstheme="majorHAnsi"/>
          <w:lang w:val="en-US"/>
        </w:rPr>
      </w:pPr>
      <w:r>
        <w:rPr>
          <w:rFonts w:asciiTheme="majorHAnsi" w:hAnsiTheme="majorHAnsi" w:cstheme="majorHAnsi"/>
          <w:lang w:val="en-US"/>
        </w:rPr>
        <w:t>Surprisingly</w:t>
      </w:r>
      <w:r w:rsidR="00351DC8">
        <w:rPr>
          <w:rFonts w:asciiTheme="majorHAnsi" w:hAnsiTheme="majorHAnsi" w:cstheme="majorHAnsi"/>
          <w:lang w:val="en-US"/>
        </w:rPr>
        <w:t xml:space="preserve">, habitat structure </w:t>
      </w:r>
      <w:r w:rsidR="00AD67F8">
        <w:rPr>
          <w:rFonts w:asciiTheme="majorHAnsi" w:hAnsiTheme="majorHAnsi" w:cstheme="majorHAnsi"/>
          <w:lang w:val="en-US"/>
        </w:rPr>
        <w:t xml:space="preserve">features were not </w:t>
      </w:r>
      <w:r>
        <w:rPr>
          <w:rFonts w:asciiTheme="majorHAnsi" w:hAnsiTheme="majorHAnsi" w:cstheme="majorHAnsi"/>
          <w:lang w:val="en-US"/>
        </w:rPr>
        <w:t>good predictors</w:t>
      </w:r>
      <w:r w:rsidR="00AD67F8">
        <w:rPr>
          <w:rFonts w:asciiTheme="majorHAnsi" w:hAnsiTheme="majorHAnsi" w:cstheme="majorHAnsi"/>
          <w:lang w:val="en-US"/>
        </w:rPr>
        <w:t xml:space="preserve"> of </w:t>
      </w:r>
      <w:r w:rsidR="00351DC8">
        <w:rPr>
          <w:rFonts w:asciiTheme="majorHAnsi" w:hAnsiTheme="majorHAnsi" w:cstheme="majorHAnsi"/>
          <w:lang w:val="en-US"/>
        </w:rPr>
        <w:t xml:space="preserve">prevalence of infection in </w:t>
      </w:r>
      <w:r w:rsidR="00AD67F8">
        <w:rPr>
          <w:rFonts w:asciiTheme="majorHAnsi" w:hAnsiTheme="majorHAnsi" w:cstheme="majorHAnsi"/>
          <w:lang w:val="en-US"/>
        </w:rPr>
        <w:t xml:space="preserve">site-scale </w:t>
      </w:r>
      <w:r w:rsidR="00351DC8">
        <w:rPr>
          <w:rFonts w:asciiTheme="majorHAnsi" w:hAnsiTheme="majorHAnsi" w:cstheme="majorHAnsi"/>
          <w:lang w:val="en-US"/>
        </w:rPr>
        <w:t xml:space="preserve">fish communities from the littoral zone. However, we found a </w:t>
      </w:r>
      <w:r>
        <w:rPr>
          <w:rFonts w:asciiTheme="majorHAnsi" w:hAnsiTheme="majorHAnsi" w:cstheme="majorHAnsi"/>
          <w:lang w:val="en-US"/>
        </w:rPr>
        <w:t>strong (D</w:t>
      </w:r>
      <w:r>
        <w:rPr>
          <w:rFonts w:asciiTheme="majorHAnsi" w:hAnsiTheme="majorHAnsi" w:cstheme="majorHAnsi"/>
          <w:vertAlign w:val="superscript"/>
          <w:lang w:val="en-US"/>
        </w:rPr>
        <w:t>2</w:t>
      </w:r>
      <w:r>
        <w:rPr>
          <w:rFonts w:asciiTheme="majorHAnsi" w:hAnsiTheme="majorHAnsi" w:cstheme="majorHAnsi"/>
          <w:lang w:val="en-US"/>
        </w:rPr>
        <w:t xml:space="preserve"> = 84.17%) </w:t>
      </w:r>
      <w:r w:rsidR="00351DC8">
        <w:rPr>
          <w:rFonts w:asciiTheme="majorHAnsi" w:hAnsiTheme="majorHAnsi" w:cstheme="majorHAnsi"/>
          <w:lang w:val="en-US"/>
        </w:rPr>
        <w:t xml:space="preserve">negative relationship between the macrophyte cover and </w:t>
      </w:r>
      <w:r w:rsidR="003B2D9D">
        <w:rPr>
          <w:rFonts w:asciiTheme="majorHAnsi" w:hAnsiTheme="majorHAnsi" w:cstheme="majorHAnsi"/>
          <w:lang w:val="en-US"/>
        </w:rPr>
        <w:t xml:space="preserve">the prevalence </w:t>
      </w:r>
      <w:r>
        <w:rPr>
          <w:rFonts w:asciiTheme="majorHAnsi" w:hAnsiTheme="majorHAnsi" w:cstheme="majorHAnsi"/>
          <w:lang w:val="en-US"/>
        </w:rPr>
        <w:t xml:space="preserve">of infection </w:t>
      </w:r>
      <w:r w:rsidR="003B2D9D">
        <w:rPr>
          <w:rFonts w:asciiTheme="majorHAnsi" w:hAnsiTheme="majorHAnsi" w:cstheme="majorHAnsi"/>
          <w:lang w:val="en-US"/>
        </w:rPr>
        <w:t>in transect sites</w:t>
      </w:r>
      <w:r w:rsidR="00794EEA">
        <w:rPr>
          <w:rFonts w:asciiTheme="majorHAnsi" w:hAnsiTheme="majorHAnsi" w:cstheme="majorHAnsi"/>
          <w:lang w:val="en-US"/>
        </w:rPr>
        <w:t xml:space="preserve"> (</w:t>
      </w:r>
      <w:r w:rsidR="00794EEA" w:rsidRPr="00794EEA">
        <w:rPr>
          <w:rFonts w:asciiTheme="majorHAnsi" w:hAnsiTheme="majorHAnsi" w:cstheme="majorHAnsi"/>
          <w:color w:val="FF0000"/>
          <w:lang w:val="en-US"/>
        </w:rPr>
        <w:t>Figure 7.G</w:t>
      </w:r>
      <w:r w:rsidR="00794EEA">
        <w:rPr>
          <w:rFonts w:asciiTheme="majorHAnsi" w:hAnsiTheme="majorHAnsi" w:cstheme="majorHAnsi"/>
          <w:lang w:val="en-US"/>
        </w:rPr>
        <w:t>)</w:t>
      </w:r>
      <w:r w:rsidR="003B2D9D">
        <w:rPr>
          <w:rFonts w:asciiTheme="majorHAnsi" w:hAnsiTheme="majorHAnsi" w:cstheme="majorHAnsi"/>
          <w:lang w:val="en-US"/>
        </w:rPr>
        <w:t>.</w:t>
      </w:r>
      <w:r>
        <w:rPr>
          <w:rFonts w:asciiTheme="majorHAnsi" w:hAnsiTheme="majorHAnsi" w:cstheme="majorHAnsi"/>
          <w:lang w:val="en-US"/>
        </w:rPr>
        <w:t xml:space="preserve"> Contrary to our findings, heavier infection ha</w:t>
      </w:r>
      <w:r w:rsidR="0076178A">
        <w:rPr>
          <w:rFonts w:asciiTheme="majorHAnsi" w:hAnsiTheme="majorHAnsi" w:cstheme="majorHAnsi"/>
          <w:lang w:val="en-US"/>
        </w:rPr>
        <w:t>s</w:t>
      </w:r>
      <w:r>
        <w:rPr>
          <w:rFonts w:asciiTheme="majorHAnsi" w:hAnsiTheme="majorHAnsi" w:cstheme="majorHAnsi"/>
          <w:lang w:val="en-US"/>
        </w:rPr>
        <w:t xml:space="preserve"> been measured in fishes associated </w:t>
      </w:r>
      <w:r w:rsidR="0076178A">
        <w:rPr>
          <w:rFonts w:asciiTheme="majorHAnsi" w:hAnsiTheme="majorHAnsi" w:cstheme="majorHAnsi"/>
          <w:lang w:val="en-US"/>
        </w:rPr>
        <w:t>with</w:t>
      </w:r>
      <w:r>
        <w:rPr>
          <w:rFonts w:asciiTheme="majorHAnsi" w:hAnsiTheme="majorHAnsi" w:cstheme="majorHAnsi"/>
          <w:lang w:val="en-US"/>
        </w:rPr>
        <w:t xml:space="preserve"> </w:t>
      </w:r>
      <w:r w:rsidR="00782145">
        <w:rPr>
          <w:rFonts w:asciiTheme="majorHAnsi" w:hAnsiTheme="majorHAnsi" w:cstheme="majorHAnsi"/>
          <w:lang w:val="en-US"/>
        </w:rPr>
        <w:t xml:space="preserve">vegetated zones </w:t>
      </w:r>
      <w:r>
        <w:rPr>
          <w:rFonts w:asciiTheme="majorHAnsi" w:hAnsiTheme="majorHAnsi" w:cstheme="majorHAnsi"/>
          <w:lang w:val="en-US"/>
        </w:rPr>
        <w:t xml:space="preserve">in previous studies </w:t>
      </w:r>
      <w:r w:rsidR="008249A4">
        <w:rPr>
          <w:rFonts w:asciiTheme="majorHAnsi" w:hAnsiTheme="majorHAnsi" w:cstheme="majorHAnsi"/>
          <w:lang w:val="en-US"/>
        </w:rPr>
        <w:fldChar w:fldCharType="begin"/>
      </w:r>
      <w:r w:rsidR="008249A4">
        <w:rPr>
          <w:rFonts w:asciiTheme="majorHAnsi" w:hAnsiTheme="majorHAnsi" w:cstheme="majorHAnsi"/>
          <w:lang w:val="en-US"/>
        </w:rPr>
        <w:instrText xml:space="preserve"> ADDIN ZOTERO_ITEM CSL_CITATION {"citationID":"eUFf5pr7","properties":{"formattedCitation":"(Hartmann &amp; N\\uc0\\u252{}mann, 1977; Marcogliese et al., 2001; Ondrackova et al., 2004)","plainCitation":"(Hartmann &amp; Nümann, 1977; Marcogliese et al., 2001; Ondrackova et al., 2004)","noteIndex":0},"citationItems":[{"id":2760,"uris":["http://zotero.org/groups/2585270/items/3T2MH9RB"],"itemData":{"id":2760,"type":"article-journal","container-title":"Journal of the Fisheries Research Board of Canada","DOI":"10.1139/f77-231","ISSN":"0015-296X","issue":"10","journalAbbreviation":"J. Fish. Res. Bd. Can.","note":"publisher: NRC Research Press","page":"1670-1677","source":"cdnsciencepub.com (Atypon)","title":"Percids of Lake Constance, a Lake Undergoing Eutrophication","volume":"34","author":[{"family":"Hartmann","given":"J."},{"family":"Nümann","given":"W."}],"issued":{"date-parts":[["1977",10]]}}},{"id":1803,"uris":["http://zotero.org/groups/2585270/items/6882F77F"],"itemData":{"id":1803,"type":"article-journal","container-title":"Canadian Journal of Zoology","DOI":"10.1139/z00-209","ISSN":"0008-4301","issue":"3","journalAbbreviation":"Can. J. Zool.","note":"publisher: NRC Research Press","page":"355-369","source":"cdnsciencepub.com (Atypon)","title":"Spatial and temporal variation in abundance of Diplostomum spp. in walleye (Stizostedion vitreum) and white suckers (Catostomus commersoni) from the St. Lawrence River","volume":"79","author":[{"family":"Marcogliese","given":"David J"},{"family":"Dumont","given":"Pierre"},{"family":"Gendron","given":"Andrée D"},{"family":"Mailhot","given":"Yves"},{"family":"Bergeron","given":"Emmanuelle"},{"family":"McLaughlin","given":"J Daniel"}],"issued":{"date-parts":[["2001",3,1]]}}},{"id":2045,"uris":["http://zotero.org/groups/2585270/items/KNZFKJBP"],"itemData":{"id":2045,"type":"article-journal","abstract":"The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schema":"https://github.com/citation-style-language/schema/raw/master/csl-citation.json"} </w:instrText>
      </w:r>
      <w:r w:rsidR="008249A4">
        <w:rPr>
          <w:rFonts w:asciiTheme="majorHAnsi" w:hAnsiTheme="majorHAnsi" w:cstheme="majorHAnsi"/>
          <w:lang w:val="en-US"/>
        </w:rPr>
        <w:fldChar w:fldCharType="separate"/>
      </w:r>
      <w:r w:rsidR="008249A4" w:rsidRPr="00E84DBA">
        <w:rPr>
          <w:rFonts w:ascii="Calibri Light" w:hAnsiTheme="majorHAnsi" w:cs="Calibri Light"/>
          <w:kern w:val="0"/>
          <w:lang w:val="en-US"/>
        </w:rPr>
        <w:t>(Hartmann &amp; Nümann, 1977; Marcogliese et al., 2001; Ondrackova et al., 2004)</w:t>
      </w:r>
      <w:r w:rsidR="008249A4">
        <w:rPr>
          <w:rFonts w:asciiTheme="majorHAnsi" w:hAnsiTheme="majorHAnsi" w:cstheme="majorHAnsi"/>
          <w:lang w:val="en-US"/>
        </w:rPr>
        <w:fldChar w:fldCharType="end"/>
      </w:r>
      <w:r w:rsidR="003B2D9D">
        <w:rPr>
          <w:rFonts w:asciiTheme="majorHAnsi" w:hAnsiTheme="majorHAnsi" w:cstheme="majorHAnsi"/>
          <w:lang w:val="en-US"/>
        </w:rPr>
        <w:t>.</w:t>
      </w:r>
      <w:r w:rsidR="003668B9">
        <w:rPr>
          <w:rFonts w:asciiTheme="majorHAnsi" w:hAnsiTheme="majorHAnsi" w:cstheme="majorHAnsi"/>
          <w:lang w:val="en-US"/>
        </w:rPr>
        <w:t xml:space="preserve"> </w:t>
      </w:r>
      <w:r w:rsidR="00AF20D8">
        <w:rPr>
          <w:rFonts w:asciiTheme="majorHAnsi" w:hAnsiTheme="majorHAnsi" w:cstheme="majorHAnsi"/>
          <w:lang w:val="en-US"/>
        </w:rPr>
        <w:t>On one hand, because cercariae have a short life</w:t>
      </w:r>
      <w:r w:rsidR="0076178A">
        <w:rPr>
          <w:rFonts w:asciiTheme="majorHAnsi" w:hAnsiTheme="majorHAnsi" w:cstheme="majorHAnsi"/>
          <w:lang w:val="en-US"/>
        </w:rPr>
        <w:t>-</w:t>
      </w:r>
      <w:r w:rsidR="00AF20D8">
        <w:rPr>
          <w:rFonts w:asciiTheme="majorHAnsi" w:hAnsiTheme="majorHAnsi" w:cstheme="majorHAnsi"/>
          <w:lang w:val="en-US"/>
        </w:rPr>
        <w:t xml:space="preserve">span </w:t>
      </w:r>
      <w:r w:rsidR="00AF20D8">
        <w:rPr>
          <w:rFonts w:asciiTheme="majorHAnsi" w:hAnsiTheme="majorHAnsi" w:cstheme="majorHAnsi"/>
          <w:lang w:val="en-US"/>
        </w:rPr>
        <w:fldChar w:fldCharType="begin"/>
      </w:r>
      <w:r w:rsidR="00AF20D8">
        <w:rPr>
          <w:rFonts w:asciiTheme="majorHAnsi" w:hAnsiTheme="majorHAnsi" w:cstheme="majorHAnsi"/>
          <w:lang w:val="en-US"/>
        </w:rPr>
        <w:instrText xml:space="preserve"> ADDIN ZOTERO_ITEM CSL_CITATION {"citationID":"0LjsFuPN","properties":{"formattedCitation":"(Combes et al., 1994; Pietrock &amp; Marcogliese, 2003)","plainCitation":"(Combes et al., 1994; Pietrock &amp; Marcogliese, 2003)","noteIndex":0},"citationItems":[{"id":3465,"uris":["http://zotero.org/groups/2585270/items/759SSP86"],"itemData":{"id":3465,"type":"article-journal","abstract":"Cercariae, like miracidia, are non-parasitic larval stages implicated in the life cycle of all trematodes for the host-to-host parasite transmission. Almost all cercariae are free-living in the external environment. With a few exceptions (cercariae of Halipegus occidualis (Halipegidae) can live several months, Shostak &amp; Esch, 1990a), cercariae have a short active life during which they do not feed, living on accumulated reserves. Most cercariae encyst as metacercariae in second intermediate hosts which are prey of the definitive host; in certain species, the interruption of the active life is achieved by an encystment in the external environment (or a simple immobile waiting strategy in a few species). In some two-host life cycles, the cercariae develop into adults after penetration (this is the case for various species causing human schistosomiasis). Some cercariae do not leave the mollusc which must then be ingested by the definitive host.","container-title":"Parasitology","DOI":"10.1017/S0031182000085048","ISSN":"0031-1820, 1469-8161","issue":"S1","language":"en","note":"publisher: Cambridge University Press","page":"S3-S13","source":"Cambridge University Press","title":"Behaviours in trematode cercariae that enhance parasite transmission: patterns and processes","title-short":"Behaviours in trematode cercariae that enhance parasite transmission","volume":"109","author":[{"family":"Combes","given":"C."},{"family":"Fournier","given":"A."},{"family":"Moné","given":"H."},{"family":"Théron","given":"A."}],"issued":{"date-parts":[["1994"]]}}},{"id":2304,"uris":["http://zotero.org/groups/2585270/items/98CJGSFP"],"itemData":{"id":2304,"type":"article-journal","abstract":"During their free-living phases, endohelminths are directly exposed to environmental conditions in their respective macrohabitats. Both natural environmental factors and pollutants released into the environment through anthropogenic activities can influence the success of the free-living stages. This overview examines the effects of natural variables and pollutants on two specific properties (survival and infectivity) of free-living stages of endohelminths, mainly trematodes, while fully recognizing that other parasitic life history stages in addition to the hosts can also be affected. As most parasite pollution studies have been carried out in aquatic habitats, this paper focuses on parasites of aquatic or amphibious hosts.","container-title":"Trends in Parasitology","DOI":"10.1016/s1471-4922(03)00117-x","ISSN":"1471-4922","issue":"7","journalAbbreviation":"Trends Parasitol","language":"eng","note":"PMID: 12855379","page":"293-299","source":"PubMed","title":"Free-living endohelminth stages: at the mercy of environmental conditions","title-short":"Free-living endohelminth stages","volume":"19","author":[{"family":"Pietrock","given":"Michael"},{"family":"Marcogliese","given":"David J."}],"issued":{"date-parts":[["2003",7]]}}}],"schema":"https://github.com/citation-style-language/schema/raw/master/csl-citation.json"} </w:instrText>
      </w:r>
      <w:r w:rsidR="00AF20D8">
        <w:rPr>
          <w:rFonts w:asciiTheme="majorHAnsi" w:hAnsiTheme="majorHAnsi" w:cstheme="majorHAnsi"/>
          <w:lang w:val="en-US"/>
        </w:rPr>
        <w:fldChar w:fldCharType="separate"/>
      </w:r>
      <w:r w:rsidR="00AF20D8">
        <w:rPr>
          <w:rFonts w:asciiTheme="majorHAnsi" w:hAnsiTheme="majorHAnsi" w:cstheme="majorHAnsi"/>
          <w:noProof/>
          <w:lang w:val="en-US"/>
        </w:rPr>
        <w:t>(Combes et al., 1994; Pietrock &amp; Marcogliese, 2003)</w:t>
      </w:r>
      <w:r w:rsidR="00AF20D8">
        <w:rPr>
          <w:rFonts w:asciiTheme="majorHAnsi" w:hAnsiTheme="majorHAnsi" w:cstheme="majorHAnsi"/>
          <w:lang w:val="en-US"/>
        </w:rPr>
        <w:fldChar w:fldCharType="end"/>
      </w:r>
      <w:r w:rsidR="00AF20D8">
        <w:rPr>
          <w:rFonts w:asciiTheme="majorHAnsi" w:hAnsiTheme="majorHAnsi" w:cstheme="majorHAnsi"/>
          <w:lang w:val="en-US"/>
        </w:rPr>
        <w:t xml:space="preserve">, physical barriers might prevent the free-living stage from encountering a suitable host. Macroalgae have been shown to reduce the number of trematode cercariae </w:t>
      </w:r>
      <w:r w:rsidR="00AF20D8">
        <w:rPr>
          <w:rFonts w:asciiTheme="majorHAnsi" w:hAnsiTheme="majorHAnsi" w:cstheme="majorHAnsi"/>
          <w:lang w:val="en-US"/>
        </w:rPr>
        <w:fldChar w:fldCharType="begin"/>
      </w:r>
      <w:r w:rsidR="00AF20D8">
        <w:rPr>
          <w:rFonts w:asciiTheme="majorHAnsi" w:hAnsiTheme="majorHAnsi" w:cstheme="majorHAnsi"/>
          <w:lang w:val="en-US"/>
        </w:rPr>
        <w:instrText xml:space="preserve"> ADDIN ZOTERO_ITEM CSL_CITATION {"citationID":"feYwj11q","properties":{"formattedCitation":"(Bartoli &amp; Boudouresque, 1997; Welsh et al., 2014)","plainCitation":"(Bartoli &amp; Boudouresque, 1997; Welsh et al., 2014)","noteIndex":0},"citationItems":[{"id":10287,"uris":["http://zotero.org/groups/2585270/items/2YHTYFZ6"],"itemData":{"id":10287,"type":"article-journal","abstract":"The recently introduced invasive tropical seaweed Caulerpa taxifolia has by now invaded large areas of the western Mediterranean coast between Nice (France) and Imperia (Italy). The labrid fish Symphodus ocellatus, which usually inhabits Posidonia oceanica meadows or lives among photophilic algae growing on rocky substrates, is also present in areas which are thickly covered with C. taxifolia. This fish is territorial and sedentary, and its life span is never more than 3 yr. Since C. taxifolia has been present since 1987 in the areas studied, the S. ocellatus individuals living there can be assumed to have probably spent their whole post-larval lives in the vicinity of the seaweed. At the colonized sites, the invertebrate benthic prey of S. ocellatus have undergone both quantitative and qualitative changes. The effects of these changes on the transmission of parasites were studied using the digeneans of the digestive tract of S. ocellatus as a model. At the control sites, 6 digenean species were identified: Helicometra fasciata, Macvicaria alacris, Proctoeces maculatus, Holorchis pycnoporus, Lecithaster stellatus and Genitocotyle mediterranea (cumulative prevalence of all species = 46.3 %; cumulative abundance of all species = 0.95). At the sites colonized by C. taxifolia, only 2 digenean species were present: H. fasciata and L. stellatus (cumulative prevalence = 1.5%; cumulative abundance = 0.02). Among the possible reasons explaining the nearly complete absence of digeneans parasitizing S. ocellatus, the rarefaction of intermediate hosts in the invaded areas can probably be ruled out, at least in the case of 2 digenean species. Secondary metabolites (caulerpenyne and other terpenes) synthesized by C. taxifolia, and then released into the environment or transmmitted along the food web, might be responsible for the near-complete disappearance of the digeneans of S. ocellatus.","container-title":"Marine Ecology Progress Series","ISSN":"0171-8630","note":"publisher: Inter-Research Science Center","page":"253-260","source":"JSTOR","title":"Transmission failure of parasites (Digenea) in sites colonized by the recently introduced invasive alga Caulerpa taxifolia","volume":"154","author":[{"family":"Bartoli","given":"Pierre"},{"family":"Boudouresque","given":"Charles-François"}],"issued":{"date-parts":[["1997"]]}}},{"id":9978,"uris":["http://zotero.org/groups/2585270/items/CFE5LZ6D"],"itemData":{"id":9978,"type":"article-journal","abstract":"It has increasingly been recognized that organisms can interfere with parasitic free-living stages, preventing them from infecting their specified host and thus reducing infection levels. This common phenomenon in freshwater and terrestrial systems has been termed the ‘dilution effect’ and, so far, is poorly studied in marine systems. Ten common intertidal organisms found in the Dutch Wadden Sea (North Sea) were tested to establish their effects on the free-living cercarial stages of the trematode parasite Himasthla elongata. Most species tested resulted in a significant reduction in cercariae over a 3 hr time period. The amphipod Gammarus marinus removed 100% of the cercariae, while other effective diluters were Crangon crangon (93%), Sargassum muticum (87%), Semibalanus balanoides (71%), Crassostrea gigas (67%), Hemigrapsus takanoi (&gt;54%), Crassostrea gigas shells (44%) and Idotea balthica (24%). In contrast, mixed shells (Cerastoderma edule, Mytilus edulis, Ensis americanus and Littorina littorea) and Fucus versiculosus had no significant effect. These results suggest that dilution effects are widespread in the trematode of H. elongata, with potentially strong effects on its population dynamics.","container-title":"Journal of the Marine Biological Association of the United Kingdom","DOI":"10.1017/S0025315414000034","ISSN":"0025-3154, 1469-7769","issue":"4","language":"en","note":"publisher: Cambridge University Press","page":"697-702","source":"Cambridge University Press","title":"Inventory of organisms interfering with transmission of a marine trematode","volume":"94","author":[{"family":"Welsh","given":"Jennifer E."},{"family":"Meer","given":"Jaap","dropping-particle":"van der"},{"family":"Brussaard","given":"Corina P. D."},{"family":"Thieltges","given":"David W."}],"issued":{"date-parts":[["2014",6]]}}}],"schema":"https://github.com/citation-style-language/schema/raw/master/csl-citation.json"} </w:instrText>
      </w:r>
      <w:r w:rsidR="00AF20D8">
        <w:rPr>
          <w:rFonts w:asciiTheme="majorHAnsi" w:hAnsiTheme="majorHAnsi" w:cstheme="majorHAnsi"/>
          <w:lang w:val="en-US"/>
        </w:rPr>
        <w:fldChar w:fldCharType="separate"/>
      </w:r>
      <w:r w:rsidR="00AF20D8">
        <w:rPr>
          <w:rFonts w:asciiTheme="majorHAnsi" w:hAnsiTheme="majorHAnsi" w:cstheme="majorHAnsi"/>
          <w:noProof/>
          <w:lang w:val="en-US"/>
        </w:rPr>
        <w:t>(Bartoli &amp; Boudouresque, 1997; Welsh et al., 2014)</w:t>
      </w:r>
      <w:r w:rsidR="00AF20D8">
        <w:rPr>
          <w:rFonts w:asciiTheme="majorHAnsi" w:hAnsiTheme="majorHAnsi" w:cstheme="majorHAnsi"/>
          <w:lang w:val="en-US"/>
        </w:rPr>
        <w:fldChar w:fldCharType="end"/>
      </w:r>
      <w:r w:rsidR="00AF20D8">
        <w:rPr>
          <w:rFonts w:asciiTheme="majorHAnsi" w:hAnsiTheme="majorHAnsi" w:cstheme="majorHAnsi"/>
          <w:lang w:val="en-US"/>
        </w:rPr>
        <w:t xml:space="preserve"> thus interfering with the parasite transmission to the next host. For instance, </w:t>
      </w:r>
      <w:r w:rsidR="00694F43">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{"citationID":"7wnnsN39","properties":{"formattedCitation":"(Prinz et al., 2009)","plainCitation":"(Prinz et al., 2009)","dontUpdate":true,"noteIndex":0},"citationItems":[{"id":10257,"uris":["http://zotero.org/groups/2585270/items/ZCH39YCV"],"itemData":{"id":10257,"type":"article-journal","abstract":"The transmission of free-living trematode stages is mediated by various environmental factors, of which the presence of ambient organisms within the host space is a potential major determinant. In two laboratory mesocosm experiments, we investigated the influence of four intertidal rocky shore species on transmission success of cercariae of the digenean trematodes Echinostephillapatellae (encysting in the tissue of blue mussels Mytilus edulis) and Parorchisacanthus (encysting on mussel shells). Encystment success of both parasite species was significantly lower in the presence of test organisms when compared to controls. Observations revealed that barnacles Austrominiusmodestus actively filtered cercariae, whereas the larvae were obstructed by the seaweeds Corallinaofficinalis and Fucusserratus. Anemones Actiniaequina both physically disturbed and consumed cercariae. In a further laboratory experiment, grazing gastropods (Littorinalittorea, Patellavulgata, and Gibbulaumbilicalis) were found to significantly reduce the numbers of P. acanthus metacercariae in artificially prepared dishes by ingestion of cysts. Our results suggest that non-host organisms may play a key role in regulating the transmission of free-living trematode stages in rocky shore ecosystems, which is especially important with regard to the relative diversity and density of species in these habitats. The findings also emphasize the need to include parasites into marine food webs, since cercariae seem to be consumed by certain organisms to a considerable extent and could possibly represent an important energy source.","container-title":"Marine Biology","DOI":"10.1007/s00227-009-1258-2","ISSN":"1432-1793","issue":"11","journalAbbreviation":"Mar Biol","language":"en","page":"2303-2311","source":"Springer Link","title":"Non-host organisms affect transmission processes in two common trematode parasites of rocky shores","volume":"156","author":[{"family":"Prinz","given":"Katrin"},{"family":"Kelly","given":"Thomas C."},{"family":"O’Riordan","given":"Ruth M."},{"family":"Culloty","given":"Sarah C."}],"issued":{"date-parts":[["2009",10,1]]}}}],"schema":"https://github.com/citation-style-language/schema/raw/master/csl-citation.json"} </w:instrText>
      </w:r>
      <w:r w:rsidR="00694F43">
        <w:rPr>
          <w:rFonts w:asciiTheme="majorHAnsi" w:hAnsiTheme="majorHAnsi" w:cstheme="majorHAnsi"/>
          <w:lang w:val="en-US"/>
        </w:rPr>
        <w:fldChar w:fldCharType="separate"/>
      </w:r>
      <w:r w:rsidR="00694F43" w:rsidRPr="00AF20D8">
        <w:rPr>
          <w:rFonts w:asciiTheme="majorHAnsi" w:hAnsiTheme="majorHAnsi" w:cstheme="majorHAnsi"/>
          <w:noProof/>
          <w:lang w:val="en-US"/>
        </w:rPr>
        <w:t xml:space="preserve">Prinz et al., </w:t>
      </w:r>
      <w:r w:rsidR="00694F43">
        <w:rPr>
          <w:rFonts w:asciiTheme="majorHAnsi" w:hAnsiTheme="majorHAnsi" w:cstheme="majorHAnsi"/>
          <w:noProof/>
          <w:lang w:val="en-US"/>
        </w:rPr>
        <w:t>(</w:t>
      </w:r>
      <w:r w:rsidR="00694F43" w:rsidRPr="00AF20D8">
        <w:rPr>
          <w:rFonts w:asciiTheme="majorHAnsi" w:hAnsiTheme="majorHAnsi" w:cstheme="majorHAnsi"/>
          <w:noProof/>
          <w:lang w:val="en-US"/>
        </w:rPr>
        <w:t>2009)</w:t>
      </w:r>
      <w:r w:rsidR="00694F43">
        <w:rPr>
          <w:rFonts w:asciiTheme="majorHAnsi" w:hAnsiTheme="majorHAnsi" w:cstheme="majorHAnsi"/>
          <w:lang w:val="en-US"/>
        </w:rPr>
        <w:fldChar w:fldCharType="end"/>
      </w:r>
      <w:r w:rsidR="00694F43">
        <w:rPr>
          <w:rFonts w:asciiTheme="majorHAnsi" w:hAnsiTheme="majorHAnsi" w:cstheme="majorHAnsi"/>
          <w:lang w:val="en-US"/>
        </w:rPr>
        <w:t xml:space="preserve"> demonstrated that </w:t>
      </w:r>
      <w:r w:rsidR="00AF20D8">
        <w:rPr>
          <w:rFonts w:asciiTheme="majorHAnsi" w:hAnsiTheme="majorHAnsi" w:cstheme="majorHAnsi"/>
          <w:lang w:val="en-US"/>
        </w:rPr>
        <w:t xml:space="preserve">inert seaweed </w:t>
      </w:r>
      <w:r w:rsidR="00694F43">
        <w:rPr>
          <w:rFonts w:asciiTheme="majorHAnsi" w:hAnsiTheme="majorHAnsi" w:cstheme="majorHAnsi"/>
          <w:lang w:val="en-US"/>
        </w:rPr>
        <w:t>can obstruct transmission of trematodes cercariae to their mussel</w:t>
      </w:r>
      <w:r w:rsidR="0076178A">
        <w:rPr>
          <w:rFonts w:asciiTheme="majorHAnsi" w:hAnsiTheme="majorHAnsi" w:cstheme="majorHAnsi"/>
          <w:lang w:val="en-US"/>
        </w:rPr>
        <w:t xml:space="preserve"> </w:t>
      </w:r>
      <w:r w:rsidR="00694F43">
        <w:rPr>
          <w:rFonts w:asciiTheme="majorHAnsi" w:hAnsiTheme="majorHAnsi" w:cstheme="majorHAnsi"/>
          <w:lang w:val="en-US"/>
        </w:rPr>
        <w:t xml:space="preserve">host. Similarly, </w:t>
      </w:r>
      <w:r w:rsidR="00694F43">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{"citationID":"w5rsK6Dr","properties":{"formattedCitation":"(Buss et al., 2022)","plainCitation":"(Buss et al., 2022)","dontUpdate":true,"noteIndex":0},"citationItems":[{"id":9980,"uris":["http://zotero.org/groups/2585270/items/U5ITWHSJ"],"itemData":{"id":9980,"type":"article-journal","abstract":"Microplastic contamination poses a global threat to aquatic organisms, yet we know little as to how microplastics may indirectly affect organismal health via their influence on species–species interactions (e.g., host–parasite interactions). This is problematic because microplastic-mediated alterations to host–parasite dynamics could negatively impact individual- population-level health of hosts. Using a larval amphibian (host) and free-living trematode (parasite) model, we asked whether 1) polyester microplastic fibers influence parasite survival; 2) whether polyester microplastic fiber ingestion by amphibians alters amphibian susceptibility to infection; and 3) whether simultaneous exposure of amphibians and trematodes to polyester microplastic fibers influences infection outcomes. Polyester microplastic fibers did not alter trematode survival, nor did their ingestion by amphibians increase amphibian susceptibility to infection. However, when amphibians and trematodes were exposed simultaneously to the fibers, the infection success of the parasite was reduced. Lastly, we conducted a field survey for microfiber contamination across multiple ponds and found microfibers across each of the sampled ponds. Overall, our results contribute to the limited knowledge surrounding the ecological consequences of microplastic contamination. Environ Toxicol Chem 2022;41:869–879. © 2021 SETAC","container-title":"Environmental Toxicology and Chemistry","DOI":"10.1002/etc.5035","ISSN":"1552-8618","issue":"4","language":"en","license":"© 2021 SETAC","note":"_eprint: https://onlinelibrary.wiley.com/doi/pdf/10.1002/etc.5035","page":"869-879","source":"Wiley Online Library","title":"Effects of Polyester Microplastic Fiber Contamination on Amphibian–Trematode Interactions","volume":"41","author":[{"family":"Buss","given":"Nicholas"},{"family":"Sander","given":"Brianna"},{"family":"Hua","given":"Jessica"}],"issued":{"date-parts":[["2022"]]}}}],"schema":"https://github.com/citation-style-language/schema/raw/master/csl-citation.json"} </w:instrText>
      </w:r>
      <w:r w:rsidR="00694F43">
        <w:rPr>
          <w:rFonts w:asciiTheme="majorHAnsi" w:hAnsiTheme="majorHAnsi" w:cstheme="majorHAnsi"/>
          <w:lang w:val="en-US"/>
        </w:rPr>
        <w:fldChar w:fldCharType="separate"/>
      </w:r>
      <w:r w:rsidR="00694F43" w:rsidRPr="00694F43">
        <w:rPr>
          <w:rFonts w:asciiTheme="majorHAnsi" w:hAnsiTheme="majorHAnsi" w:cstheme="majorHAnsi"/>
          <w:noProof/>
          <w:lang w:val="en-US"/>
        </w:rPr>
        <w:t>Buss et al., (2022)</w:t>
      </w:r>
      <w:r w:rsidR="00694F43">
        <w:rPr>
          <w:rFonts w:asciiTheme="majorHAnsi" w:hAnsiTheme="majorHAnsi" w:cstheme="majorHAnsi"/>
          <w:lang w:val="en-US"/>
        </w:rPr>
        <w:fldChar w:fldCharType="end"/>
      </w:r>
      <w:r w:rsidR="00694F43">
        <w:rPr>
          <w:rFonts w:asciiTheme="majorHAnsi" w:hAnsiTheme="majorHAnsi" w:cstheme="majorHAnsi"/>
          <w:lang w:val="en-US"/>
        </w:rPr>
        <w:t xml:space="preserve"> suggested that microplastic fibers might reduce success of infection by impeding cercariae to encounter their amphibian</w:t>
      </w:r>
      <w:r w:rsidR="0076178A">
        <w:rPr>
          <w:rFonts w:asciiTheme="majorHAnsi" w:hAnsiTheme="majorHAnsi" w:cstheme="majorHAnsi"/>
          <w:lang w:val="en-US"/>
        </w:rPr>
        <w:t xml:space="preserve"> </w:t>
      </w:r>
      <w:r w:rsidR="00694F43">
        <w:rPr>
          <w:rFonts w:asciiTheme="majorHAnsi" w:hAnsiTheme="majorHAnsi" w:cstheme="majorHAnsi"/>
          <w:lang w:val="en-US"/>
        </w:rPr>
        <w:t xml:space="preserve">host. </w:t>
      </w:r>
      <w:r w:rsidR="005F163D">
        <w:rPr>
          <w:rFonts w:asciiTheme="majorHAnsi" w:hAnsiTheme="majorHAnsi" w:cstheme="majorHAnsi"/>
          <w:lang w:val="en-US"/>
        </w:rPr>
        <w:t>A treatment of c</w:t>
      </w:r>
      <w:r w:rsidR="00694F43">
        <w:rPr>
          <w:rFonts w:asciiTheme="majorHAnsi" w:hAnsiTheme="majorHAnsi" w:cstheme="majorHAnsi"/>
          <w:lang w:val="en-US"/>
        </w:rPr>
        <w:t>omplex shell surface of oyster</w:t>
      </w:r>
      <w:r w:rsidR="0076178A">
        <w:rPr>
          <w:rFonts w:asciiTheme="majorHAnsi" w:hAnsiTheme="majorHAnsi" w:cstheme="majorHAnsi"/>
          <w:lang w:val="en-US"/>
        </w:rPr>
        <w:t>s</w:t>
      </w:r>
      <w:r w:rsidR="005F163D">
        <w:rPr>
          <w:rFonts w:asciiTheme="majorHAnsi" w:hAnsiTheme="majorHAnsi" w:cstheme="majorHAnsi"/>
          <w:lang w:val="en-US"/>
        </w:rPr>
        <w:t xml:space="preserve"> also lead to reduction of 44% of cercariae in a experimental study </w:t>
      </w:r>
      <w:r w:rsidR="005F163D">
        <w:rPr>
          <w:rFonts w:asciiTheme="majorHAnsi" w:hAnsiTheme="majorHAnsi" w:cstheme="majorHAnsi"/>
          <w:lang w:val="en-US"/>
        </w:rPr>
        <w:fldChar w:fldCharType="begin"/>
      </w:r>
      <w:r w:rsidR="005F163D">
        <w:rPr>
          <w:rFonts w:asciiTheme="majorHAnsi" w:hAnsiTheme="majorHAnsi" w:cstheme="majorHAnsi"/>
          <w:lang w:val="en-US"/>
        </w:rPr>
        <w:instrText xml:space="preserve"> ADDIN ZOTERO_ITEM CSL_CITATION {"citationID":"75nFuqFx","properties":{"formattedCitation":"(Welsh et al., 2014)","plainCitation":"(Welsh et al., 2014)","noteIndex":0},"citationItems":[{"id":9978,"uris":["http://zotero.org/groups/2585270/items/CFE5LZ6D"],"itemData":{"id":9978,"type":"article-journal","abstract":"It has increasingly been recognized that organisms can interfere with parasitic free-living stages, preventing them from infecting their specified host and thus reducing infection levels. This common phenomenon in freshwater and terrestrial systems has been termed the ‘dilution effect’ and, so far, is poorly studied in marine systems. Ten common intertidal organisms found in the Dutch Wadden Sea (North Sea) were tested to establis</w:instrText>
      </w:r>
      <w:r w:rsidR="005F163D" w:rsidRPr="00694F43">
        <w:rPr>
          <w:rFonts w:asciiTheme="majorHAnsi" w:hAnsiTheme="majorHAnsi" w:cstheme="majorHAnsi"/>
          <w:lang w:val="en-US"/>
        </w:rPr>
        <w:instrText xml:space="preserve">h their effects on the free-living cercarial stages of the trematode parasite Himasthla elongata. Most species tested resulted in a significant reduction in cercariae over a 3 hr time period. The amphipod Gammarus marinus removed 100% of the cercariae, while other effective diluters were Crangon crangon (93%), Sargassum muticum (87%), Semibalanus balanoides (71%), Crassostrea gigas (67%), Hemigrapsus takanoi (&gt;54%), Crassostrea gigas shells (44%) and Idotea balthica (24%). In contrast, mixed shells (Cerastoderma edule, Mytilus edulis, Ensis americanus and Littorina littorea) and Fucus versiculosus had no significant effect. These results suggest that dilution effects are widespread in the trematode of H. elongata, with potentially strong effects on its population dynamics.","container-title":"Journal of the Marine Biological Association of the United Kingdom","DOI":"10.1017/S0025315414000034","ISSN":"0025-3154, 1469-7769","issue":"4","language":"en","note":"publisher: Cambridge University Press","page":"697-702","source":"Cambridge University Press","title":"Inventory of organisms interfering with transmission of a marine trematode","volume":"94","author":[{"family":"Welsh","given":"Jennifer E."},{"family":"Meer","given":"Jaap","dropping-particle":"van der"},{"family":"Brussaard","given":"Corina P. D."},{"family":"Thieltges","given":"David W."}],"issued":{"date-parts":[["2014",6]]}}}],"schema":"https://github.com/citation-style-language/schema/raw/master/csl-citation.json"} </w:instrText>
      </w:r>
      <w:r w:rsidR="005F163D">
        <w:rPr>
          <w:rFonts w:asciiTheme="majorHAnsi" w:hAnsiTheme="majorHAnsi" w:cstheme="majorHAnsi"/>
          <w:lang w:val="en-US"/>
        </w:rPr>
        <w:fldChar w:fldCharType="separate"/>
      </w:r>
      <w:r w:rsidR="005F163D" w:rsidRPr="00694F43">
        <w:rPr>
          <w:rFonts w:asciiTheme="majorHAnsi" w:hAnsiTheme="majorHAnsi" w:cstheme="majorHAnsi"/>
          <w:noProof/>
          <w:lang w:val="en-US"/>
        </w:rPr>
        <w:t>(Welsh et al., 2014)</w:t>
      </w:r>
      <w:r w:rsidR="005F163D">
        <w:rPr>
          <w:rFonts w:asciiTheme="majorHAnsi" w:hAnsiTheme="majorHAnsi" w:cstheme="majorHAnsi"/>
          <w:lang w:val="en-US"/>
        </w:rPr>
        <w:fldChar w:fldCharType="end"/>
      </w:r>
      <w:r w:rsidR="005F163D">
        <w:rPr>
          <w:rFonts w:asciiTheme="majorHAnsi" w:hAnsiTheme="majorHAnsi" w:cstheme="majorHAnsi"/>
          <w:lang w:val="en-US"/>
        </w:rPr>
        <w:t xml:space="preserve">. In short, structural barriers might impede transmission by trapping cercariae, damaging them or </w:t>
      </w:r>
      <w:r w:rsidR="00BD77A1">
        <w:rPr>
          <w:rFonts w:asciiTheme="majorHAnsi" w:hAnsiTheme="majorHAnsi" w:cstheme="majorHAnsi"/>
          <w:lang w:val="en-US"/>
        </w:rPr>
        <w:t xml:space="preserve">consuming </w:t>
      </w:r>
      <w:r w:rsidR="005F163D">
        <w:rPr>
          <w:rFonts w:asciiTheme="majorHAnsi" w:hAnsiTheme="majorHAnsi" w:cstheme="majorHAnsi"/>
          <w:lang w:val="en-US"/>
        </w:rPr>
        <w:t>time</w:t>
      </w:r>
      <w:r w:rsidR="00BD77A1">
        <w:rPr>
          <w:rFonts w:asciiTheme="majorHAnsi" w:hAnsiTheme="majorHAnsi" w:cstheme="majorHAnsi"/>
          <w:lang w:val="en-US"/>
        </w:rPr>
        <w:t xml:space="preserve"> of </w:t>
      </w:r>
      <w:r w:rsidR="005F163D">
        <w:rPr>
          <w:rFonts w:asciiTheme="majorHAnsi" w:hAnsiTheme="majorHAnsi" w:cstheme="majorHAnsi"/>
          <w:lang w:val="en-US"/>
        </w:rPr>
        <w:t xml:space="preserve">their short infective window. </w:t>
      </w:r>
      <w:r w:rsidR="003668B9">
        <w:rPr>
          <w:rFonts w:asciiTheme="majorHAnsi" w:hAnsiTheme="majorHAnsi" w:cstheme="majorHAnsi"/>
          <w:lang w:val="en-US"/>
        </w:rPr>
        <w:t>On the other hand, infected snails releasing cercariae in our lake system might not live or feed on macrophyte</w:t>
      </w:r>
      <w:r w:rsidR="0076178A">
        <w:rPr>
          <w:rFonts w:asciiTheme="majorHAnsi" w:hAnsiTheme="majorHAnsi" w:cstheme="majorHAnsi"/>
          <w:lang w:val="en-US"/>
        </w:rPr>
        <w:t>s</w:t>
      </w:r>
      <w:r w:rsidR="003668B9">
        <w:rPr>
          <w:rFonts w:asciiTheme="majorHAnsi" w:hAnsiTheme="majorHAnsi" w:cstheme="majorHAnsi"/>
          <w:lang w:val="en-US"/>
        </w:rPr>
        <w:t xml:space="preserve">, </w:t>
      </w:r>
      <w:r w:rsidR="00494FE6">
        <w:rPr>
          <w:rFonts w:asciiTheme="majorHAnsi" w:hAnsiTheme="majorHAnsi" w:cstheme="majorHAnsi"/>
          <w:lang w:val="en-US"/>
        </w:rPr>
        <w:t xml:space="preserve">explaining why we did not find a positive relationship between </w:t>
      </w:r>
      <w:r w:rsidR="003668B9">
        <w:rPr>
          <w:rFonts w:asciiTheme="majorHAnsi" w:hAnsiTheme="majorHAnsi" w:cstheme="majorHAnsi"/>
          <w:lang w:val="en-US"/>
        </w:rPr>
        <w:t xml:space="preserve">macrophyte cover </w:t>
      </w:r>
      <w:r w:rsidR="00494FE6">
        <w:rPr>
          <w:rFonts w:asciiTheme="majorHAnsi" w:hAnsiTheme="majorHAnsi" w:cstheme="majorHAnsi"/>
          <w:lang w:val="en-US"/>
        </w:rPr>
        <w:t xml:space="preserve">and prevalence of infection in fishes. </w:t>
      </w:r>
      <w:r w:rsidR="009323D6">
        <w:rPr>
          <w:rFonts w:asciiTheme="majorHAnsi" w:hAnsiTheme="majorHAnsi" w:cstheme="majorHAnsi"/>
          <w:lang w:val="en-US"/>
        </w:rPr>
        <w:t xml:space="preserve">Indeed, if the association between macrophyte and snails don’t stand, there is no reason to think that increasing macrophyte would lead to an increase in cercariae release and </w:t>
      </w:r>
      <w:r w:rsidR="00794EEA">
        <w:rPr>
          <w:rFonts w:asciiTheme="majorHAnsi" w:hAnsiTheme="majorHAnsi" w:cstheme="majorHAnsi"/>
          <w:lang w:val="en-US"/>
        </w:rPr>
        <w:t>accordingly</w:t>
      </w:r>
      <w:r w:rsidR="009323D6">
        <w:rPr>
          <w:rFonts w:asciiTheme="majorHAnsi" w:hAnsiTheme="majorHAnsi" w:cstheme="majorHAnsi"/>
          <w:lang w:val="en-US"/>
        </w:rPr>
        <w:t xml:space="preserve"> prevalence of infection in the fish community. For example, the mud Amnicola (</w:t>
      </w:r>
      <w:r w:rsidR="009323D6">
        <w:rPr>
          <w:rFonts w:asciiTheme="majorHAnsi" w:hAnsiTheme="majorHAnsi" w:cstheme="majorHAnsi"/>
          <w:i/>
          <w:iCs/>
          <w:lang w:val="en-US"/>
        </w:rPr>
        <w:t>Amnicola limosus</w:t>
      </w:r>
      <w:r w:rsidR="009323D6">
        <w:rPr>
          <w:rFonts w:asciiTheme="majorHAnsi" w:hAnsiTheme="majorHAnsi" w:cstheme="majorHAnsi"/>
          <w:lang w:val="en-US"/>
        </w:rPr>
        <w:t xml:space="preserve">) is </w:t>
      </w:r>
      <w:r w:rsidR="0076178A">
        <w:rPr>
          <w:rFonts w:asciiTheme="majorHAnsi" w:hAnsiTheme="majorHAnsi" w:cstheme="majorHAnsi"/>
          <w:lang w:val="en-US"/>
        </w:rPr>
        <w:t xml:space="preserve">the </w:t>
      </w:r>
      <w:r w:rsidR="009323D6">
        <w:rPr>
          <w:rFonts w:asciiTheme="majorHAnsi" w:hAnsiTheme="majorHAnsi" w:cstheme="majorHAnsi"/>
          <w:lang w:val="en-US"/>
        </w:rPr>
        <w:t>second intermediate host to at least one species of the black spot trematode guild in our lake system (</w:t>
      </w:r>
      <w:proofErr w:type="spellStart"/>
      <w:r w:rsidR="009323D6">
        <w:rPr>
          <w:rFonts w:asciiTheme="majorHAnsi" w:hAnsiTheme="majorHAnsi" w:cstheme="majorHAnsi"/>
          <w:lang w:val="en-US"/>
        </w:rPr>
        <w:t>Levet</w:t>
      </w:r>
      <w:proofErr w:type="spellEnd"/>
      <w:r w:rsidR="009323D6">
        <w:rPr>
          <w:rFonts w:asciiTheme="majorHAnsi" w:hAnsiTheme="majorHAnsi" w:cstheme="majorHAnsi"/>
          <w:lang w:val="en-US"/>
        </w:rPr>
        <w:t xml:space="preserve">, unpublished). This freshwater snail species live partially in the lake sediment from the littoral zone </w:t>
      </w:r>
      <w:r w:rsidR="009323D6">
        <w:rPr>
          <w:rFonts w:asciiTheme="majorHAnsi" w:hAnsiTheme="majorHAnsi" w:cstheme="majorHAnsi"/>
          <w:lang w:val="en-US"/>
        </w:rPr>
        <w:fldChar w:fldCharType="begin"/>
      </w:r>
      <w:r w:rsidR="009323D6">
        <w:rPr>
          <w:rFonts w:asciiTheme="majorHAnsi" w:hAnsiTheme="majorHAnsi" w:cstheme="majorHAnsi"/>
          <w:lang w:val="en-US"/>
        </w:rPr>
        <w:instrText xml:space="preserve"> ADDIN ZOTERO_ITEM CSL_CITATION {"citationID":"yYl1ziGj","properties":{"formattedCitation":"(Pinel-Alloul &amp; Magnin, 1973)","plainCitation":"(Pinel-Alloul &amp; Magnin, 1973)","noteIndex":0},"citationItems":[{"id":9822,"uris":["http://zotero.org/groups/2585270/items/C79H83QM"],"itemData":{"id":9822,"type":"article-journal","abstract":"Amnicola limosa (3546 specimens) collected from July 1968 to July 1969 in four sampling areas of lake St-Louis have allowed us to describe briefly the life history and growth of this little studied species.","container-title":"Canadian Journal of Zoology","DOI":"10.1139/z73-043","ISSN":"0008-4301","issue":"2","journalAbbreviation":"Can. J. Zool.","note":"publisher: NRC Research Press","page":"311-313","source":"cdnsciencepub.com (Atypon)","title":"Observations sur le cycle vital et la croissance d'Amnicola limosa (Say) (Mollusca, Gastropoda, Prosobranchia) du lac Saint-Louis près de Montréal","volume":"51","author":[{"family":"Pinel-Alloul","given":"Bernadette"},{"family":"Magnin","given":"Etienne"}],"issued":{"date-parts":[["1973",2]]}}}],"schema":"https://github.com/citation-style-language/schema/raw/master/csl-citation.json"} </w:instrText>
      </w:r>
      <w:r w:rsidR="009323D6">
        <w:rPr>
          <w:rFonts w:asciiTheme="majorHAnsi" w:hAnsiTheme="majorHAnsi" w:cstheme="majorHAnsi"/>
          <w:lang w:val="en-US"/>
        </w:rPr>
        <w:fldChar w:fldCharType="separate"/>
      </w:r>
      <w:r w:rsidR="009323D6">
        <w:rPr>
          <w:rFonts w:asciiTheme="majorHAnsi" w:hAnsiTheme="majorHAnsi" w:cstheme="majorHAnsi"/>
          <w:noProof/>
          <w:lang w:val="en-US"/>
        </w:rPr>
        <w:t>(Pinel-Alloul &amp; Magnin, 1973)</w:t>
      </w:r>
      <w:r w:rsidR="009323D6">
        <w:rPr>
          <w:rFonts w:asciiTheme="majorHAnsi" w:hAnsiTheme="majorHAnsi" w:cstheme="majorHAnsi"/>
          <w:lang w:val="en-US"/>
        </w:rPr>
        <w:fldChar w:fldCharType="end"/>
      </w:r>
      <w:r w:rsidR="009323D6">
        <w:rPr>
          <w:rFonts w:asciiTheme="majorHAnsi" w:hAnsiTheme="majorHAnsi" w:cstheme="majorHAnsi"/>
          <w:lang w:val="en-US"/>
        </w:rPr>
        <w:t xml:space="preserve"> and often graze on periphyton </w:t>
      </w:r>
      <w:r w:rsidR="009323D6">
        <w:rPr>
          <w:rFonts w:asciiTheme="majorHAnsi" w:hAnsiTheme="majorHAnsi" w:cstheme="majorHAnsi"/>
          <w:lang w:val="en-US"/>
        </w:rPr>
        <w:fldChar w:fldCharType="begin"/>
      </w:r>
      <w:r w:rsidR="009323D6">
        <w:rPr>
          <w:rFonts w:asciiTheme="majorHAnsi" w:hAnsiTheme="majorHAnsi" w:cstheme="majorHAnsi"/>
          <w:lang w:val="en-US"/>
        </w:rPr>
        <w:instrText xml:space="preserve"> ADDIN ZOTERO_ITEM CSL_CITATION {"citationID":"mDQwtP37","properties":{"formattedCitation":"(Kesler, 1981)","plainCitation":"(Kesler, 1981)","noteIndex":0},"citationItems":[{"id":9825,"uris":["http://zotero.org/groups/2585270/items/2QCWE6XB"],"itemData":{"id":9825,"type":"article-journal","abstract":"An enclosure-exclosure experiment was performed in Nonquit Pond, Rhode Island to test the effect of grazing by Amnicola limosa (Say) (Gastropoda) upon lentic periphyton. Periphyton from enclosures with A. limosa had higher organic content in May and July, and lower standing crops in May, July, August, and September than periphyton from exclosures without A. limosa. Small diatom (&lt; 18 μm long, other than Cocconeis placentula) abundances on glass slides were significantly lower in the enclosures than in the exclosures. Cocconeis abundances were not significantly affected by grazing. Cocconeis relative abundances on glass slides exposed in the littoral zone of Nonquit Pond also increased with increased grazing pressure from A. limosa. Because characteristics of Nonquit Pond do not seem to be unusual, and grazer abundances were not extreme, these data may have general importance to the study of lentic periphyton community structure.","container-title":"Journal of Freshwater Ecology","DOI":"10.1080/02705060.1981.9664016","ISSN":"0270-5060","issue":"1","note":"publisher: Taylor &amp; Francis\n_eprint: https://doi.org/10.1080/02705060.1981.9664016","page":"51-59","source":"Taylor and Francis+NEJM","title":"Periphyton grazing by Amnicolalimosa: An enclosure-exclosure experiment","title-short":"Periphyton grazing by Amnicolalimosa","volume":"1","author":[{"family":"Kesler","given":"David H."}],"issued":{"date-parts":[["1981",3,1]]}}}],"schema":"https://github.com/citation-style-language/schema/raw/master/csl-citation.json"} </w:instrText>
      </w:r>
      <w:r w:rsidR="009323D6">
        <w:rPr>
          <w:rFonts w:asciiTheme="majorHAnsi" w:hAnsiTheme="majorHAnsi" w:cstheme="majorHAnsi"/>
          <w:lang w:val="en-US"/>
        </w:rPr>
        <w:fldChar w:fldCharType="separate"/>
      </w:r>
      <w:r w:rsidR="009323D6">
        <w:rPr>
          <w:rFonts w:asciiTheme="majorHAnsi" w:hAnsiTheme="majorHAnsi" w:cstheme="majorHAnsi"/>
          <w:noProof/>
          <w:lang w:val="en-US"/>
        </w:rPr>
        <w:t>(Kesler, 1981)</w:t>
      </w:r>
      <w:r w:rsidR="009323D6">
        <w:rPr>
          <w:rFonts w:asciiTheme="majorHAnsi" w:hAnsiTheme="majorHAnsi" w:cstheme="majorHAnsi"/>
          <w:lang w:val="en-US"/>
        </w:rPr>
        <w:fldChar w:fldCharType="end"/>
      </w:r>
      <w:r w:rsidR="00794EEA">
        <w:rPr>
          <w:rFonts w:asciiTheme="majorHAnsi" w:hAnsiTheme="majorHAnsi" w:cstheme="majorHAnsi"/>
          <w:lang w:val="en-US"/>
        </w:rPr>
        <w:t xml:space="preserve">. Consequently, we would not expect a strong relationship with macrophyte cover. </w:t>
      </w:r>
    </w:p>
    <w:p w14:paraId="052062AB" w14:textId="53B714CB" w:rsidR="00EE7DD1" w:rsidRDefault="00EE7DD1" w:rsidP="00794EEA">
      <w:pPr>
        <w:spacing w:line="360" w:lineRule="auto"/>
        <w:jc w:val="both"/>
        <w:rPr>
          <w:rFonts w:asciiTheme="majorHAnsi" w:hAnsiTheme="majorHAnsi" w:cstheme="majorHAnsi"/>
          <w:lang w:val="en-US"/>
        </w:rPr>
      </w:pPr>
    </w:p>
    <w:p w14:paraId="373860B9" w14:textId="3EA20352" w:rsidR="002928EC" w:rsidRDefault="00DE60CE" w:rsidP="00B4642B">
      <w:pPr>
        <w:spacing w:line="360" w:lineRule="auto"/>
        <w:ind w:firstLine="708"/>
        <w:jc w:val="both"/>
        <w:rPr>
          <w:rFonts w:asciiTheme="majorHAnsi" w:hAnsiTheme="majorHAnsi" w:cstheme="majorHAnsi"/>
        </w:rPr>
      </w:pPr>
      <w:r>
        <w:rPr>
          <w:rFonts w:asciiTheme="majorHAnsi" w:hAnsiTheme="majorHAnsi" w:cstheme="majorHAnsi"/>
          <w:lang w:val="en-US"/>
        </w:rPr>
        <w:lastRenderedPageBreak/>
        <w:t>Our results suggest</w:t>
      </w:r>
      <w:r w:rsidR="00DD3E5A">
        <w:rPr>
          <w:rFonts w:asciiTheme="majorHAnsi" w:hAnsiTheme="majorHAnsi" w:cstheme="majorHAnsi"/>
          <w:lang w:val="en-US"/>
        </w:rPr>
        <w:t xml:space="preserve"> that community structure is a driving factor of prevalence of the black spot disease at small spatial scale. </w:t>
      </w:r>
      <w:r>
        <w:rPr>
          <w:rFonts w:asciiTheme="majorHAnsi" w:hAnsiTheme="majorHAnsi" w:cstheme="majorHAnsi"/>
          <w:lang w:val="en-US"/>
        </w:rPr>
        <w:t>We found negative relationship</w:t>
      </w:r>
      <w:r w:rsidR="00DD3E5A">
        <w:rPr>
          <w:rFonts w:asciiTheme="majorHAnsi" w:hAnsiTheme="majorHAnsi" w:cstheme="majorHAnsi"/>
          <w:lang w:val="en-US"/>
        </w:rPr>
        <w:t>s</w:t>
      </w:r>
      <w:r>
        <w:rPr>
          <w:rFonts w:asciiTheme="majorHAnsi" w:hAnsiTheme="majorHAnsi" w:cstheme="majorHAnsi"/>
          <w:lang w:val="en-US"/>
        </w:rPr>
        <w:t xml:space="preserve"> </w:t>
      </w:r>
      <w:r w:rsidR="00220776">
        <w:rPr>
          <w:rFonts w:asciiTheme="majorHAnsi" w:hAnsiTheme="majorHAnsi" w:cstheme="majorHAnsi"/>
          <w:lang w:val="en-US"/>
        </w:rPr>
        <w:t>with</w:t>
      </w:r>
      <w:r w:rsidR="00DD3E5A">
        <w:rPr>
          <w:rFonts w:asciiTheme="majorHAnsi" w:hAnsiTheme="majorHAnsi" w:cstheme="majorHAnsi"/>
          <w:lang w:val="en-US"/>
        </w:rPr>
        <w:t xml:space="preserve"> </w:t>
      </w:r>
      <w:r w:rsidR="00794EEA">
        <w:rPr>
          <w:rFonts w:asciiTheme="majorHAnsi" w:hAnsiTheme="majorHAnsi" w:cstheme="majorHAnsi"/>
          <w:lang w:val="en-US"/>
        </w:rPr>
        <w:t xml:space="preserve">the </w:t>
      </w:r>
      <w:r w:rsidR="00DD3E5A">
        <w:rPr>
          <w:rFonts w:asciiTheme="majorHAnsi" w:hAnsiTheme="majorHAnsi" w:cstheme="majorHAnsi"/>
          <w:lang w:val="en-US"/>
        </w:rPr>
        <w:t xml:space="preserve">total fish abundance, </w:t>
      </w:r>
      <w:r w:rsidR="00794EEA">
        <w:rPr>
          <w:rFonts w:asciiTheme="majorHAnsi" w:hAnsiTheme="majorHAnsi" w:cstheme="majorHAnsi"/>
          <w:lang w:val="en-US"/>
        </w:rPr>
        <w:t xml:space="preserve">the </w:t>
      </w:r>
      <w:r w:rsidR="00DD3E5A">
        <w:rPr>
          <w:rFonts w:asciiTheme="majorHAnsi" w:hAnsiTheme="majorHAnsi" w:cstheme="majorHAnsi"/>
          <w:lang w:val="en-US"/>
        </w:rPr>
        <w:t xml:space="preserve">non-host abundance and </w:t>
      </w:r>
      <w:r w:rsidR="00794EEA">
        <w:rPr>
          <w:rFonts w:asciiTheme="majorHAnsi" w:hAnsiTheme="majorHAnsi" w:cstheme="majorHAnsi"/>
          <w:lang w:val="en-US"/>
        </w:rPr>
        <w:t xml:space="preserve">the </w:t>
      </w:r>
      <w:r w:rsidR="00DD3E5A">
        <w:rPr>
          <w:rFonts w:asciiTheme="majorHAnsi" w:hAnsiTheme="majorHAnsi" w:cstheme="majorHAnsi"/>
          <w:lang w:val="en-US"/>
        </w:rPr>
        <w:t>Simpson’s diversity index</w:t>
      </w:r>
      <w:r w:rsidR="00794EEA">
        <w:rPr>
          <w:rFonts w:asciiTheme="majorHAnsi" w:hAnsiTheme="majorHAnsi" w:cstheme="majorHAnsi"/>
          <w:lang w:val="en-US"/>
        </w:rPr>
        <w:t xml:space="preserve"> (</w:t>
      </w:r>
      <w:r w:rsidR="00794EEA" w:rsidRPr="00794EEA">
        <w:rPr>
          <w:rFonts w:asciiTheme="majorHAnsi" w:hAnsiTheme="majorHAnsi" w:cstheme="majorHAnsi"/>
          <w:color w:val="FF0000"/>
          <w:lang w:val="en-US"/>
        </w:rPr>
        <w:t>Figure 7.J, K, L</w:t>
      </w:r>
      <w:r w:rsidR="00794EEA">
        <w:rPr>
          <w:rFonts w:asciiTheme="majorHAnsi" w:hAnsiTheme="majorHAnsi" w:cstheme="majorHAnsi"/>
          <w:lang w:val="en-US"/>
        </w:rPr>
        <w:t>)</w:t>
      </w:r>
      <w:r w:rsidR="00C47CE0">
        <w:rPr>
          <w:rFonts w:asciiTheme="majorHAnsi" w:hAnsiTheme="majorHAnsi" w:cstheme="majorHAnsi"/>
          <w:lang w:val="en-US"/>
        </w:rPr>
        <w:t xml:space="preserve">. </w:t>
      </w:r>
      <w:r w:rsidR="00DE4C07">
        <w:rPr>
          <w:rFonts w:asciiTheme="majorHAnsi" w:hAnsiTheme="majorHAnsi" w:cstheme="majorHAnsi"/>
          <w:lang w:val="en-US"/>
        </w:rPr>
        <w:t xml:space="preserve">These results support the dilution effect hypothesis. </w:t>
      </w:r>
      <w:r w:rsidR="00B80BFD">
        <w:rPr>
          <w:rFonts w:asciiTheme="majorHAnsi" w:hAnsiTheme="majorHAnsi" w:cstheme="majorHAnsi"/>
          <w:lang w:val="en-US"/>
        </w:rPr>
        <w:t>Since total fish abundance and non-host abundance are positively correlated (</w:t>
      </w:r>
      <w:r w:rsidR="00B80BFD" w:rsidRPr="00B80BFD">
        <w:rPr>
          <w:rFonts w:asciiTheme="majorHAnsi" w:hAnsiTheme="majorHAnsi" w:cstheme="majorHAnsi"/>
          <w:color w:val="FFC000"/>
          <w:lang w:val="en-US"/>
        </w:rPr>
        <w:t>Figure S1</w:t>
      </w:r>
      <w:r w:rsidR="00B80BFD">
        <w:rPr>
          <w:rFonts w:asciiTheme="majorHAnsi" w:hAnsiTheme="majorHAnsi" w:cstheme="majorHAnsi"/>
          <w:lang w:val="en-US"/>
        </w:rPr>
        <w:t>), we assume similar mechanism</w:t>
      </w:r>
      <w:r w:rsidR="007A5CC6">
        <w:rPr>
          <w:rFonts w:asciiTheme="majorHAnsi" w:hAnsiTheme="majorHAnsi" w:cstheme="majorHAnsi"/>
          <w:lang w:val="en-US"/>
        </w:rPr>
        <w:t>s</w:t>
      </w:r>
      <w:r w:rsidR="00B80BFD">
        <w:rPr>
          <w:rFonts w:asciiTheme="majorHAnsi" w:hAnsiTheme="majorHAnsi" w:cstheme="majorHAnsi"/>
          <w:lang w:val="en-US"/>
        </w:rPr>
        <w:t xml:space="preserve"> explaining why lower prevalence w</w:t>
      </w:r>
      <w:r w:rsidR="00220776">
        <w:rPr>
          <w:rFonts w:asciiTheme="majorHAnsi" w:hAnsiTheme="majorHAnsi" w:cstheme="majorHAnsi"/>
          <w:lang w:val="en-US"/>
        </w:rPr>
        <w:t>as</w:t>
      </w:r>
      <w:r w:rsidR="00B80BFD">
        <w:rPr>
          <w:rFonts w:asciiTheme="majorHAnsi" w:hAnsiTheme="majorHAnsi" w:cstheme="majorHAnsi"/>
          <w:lang w:val="en-US"/>
        </w:rPr>
        <w:t xml:space="preserve"> measured in transect with higher fish abundance. </w:t>
      </w:r>
      <w:r w:rsidR="007A5CC6">
        <w:rPr>
          <w:rFonts w:asciiTheme="majorHAnsi" w:hAnsiTheme="majorHAnsi" w:cstheme="majorHAnsi"/>
          <w:lang w:val="en-US"/>
        </w:rPr>
        <w:t xml:space="preserve">First, a </w:t>
      </w:r>
      <w:r w:rsidR="00705BCD">
        <w:rPr>
          <w:rFonts w:asciiTheme="majorHAnsi" w:hAnsiTheme="majorHAnsi" w:cstheme="majorHAnsi"/>
          <w:lang w:val="en-US"/>
        </w:rPr>
        <w:t>higher non-host fish abundance might reduce prevalence estimate in fish communities by a</w:t>
      </w:r>
      <w:r w:rsidR="00A248B7">
        <w:rPr>
          <w:rFonts w:asciiTheme="majorHAnsi" w:hAnsiTheme="majorHAnsi" w:cstheme="majorHAnsi"/>
          <w:lang w:val="en-US"/>
        </w:rPr>
        <w:t>n</w:t>
      </w:r>
      <w:r w:rsidR="00705BCD">
        <w:rPr>
          <w:rFonts w:asciiTheme="majorHAnsi" w:hAnsiTheme="majorHAnsi" w:cstheme="majorHAnsi"/>
          <w:lang w:val="en-US"/>
        </w:rPr>
        <w:t xml:space="preserve"> unsuccessful infection attempt on a non-host individual</w:t>
      </w:r>
      <w:r w:rsidR="00A248B7">
        <w:rPr>
          <w:rFonts w:asciiTheme="majorHAnsi" w:hAnsiTheme="majorHAnsi" w:cstheme="majorHAnsi"/>
          <w:lang w:val="en-US"/>
        </w:rPr>
        <w:t>,</w:t>
      </w:r>
      <w:r w:rsidR="00705BCD">
        <w:rPr>
          <w:rFonts w:asciiTheme="majorHAnsi" w:hAnsiTheme="majorHAnsi" w:cstheme="majorHAnsi"/>
          <w:lang w:val="en-US"/>
        </w:rPr>
        <w:t xml:space="preserve"> by encountering individuals playing a structural barrier role (explained above)</w:t>
      </w:r>
      <w:r w:rsidR="00A248B7">
        <w:rPr>
          <w:rFonts w:asciiTheme="majorHAnsi" w:hAnsiTheme="majorHAnsi" w:cstheme="majorHAnsi"/>
          <w:lang w:val="en-US"/>
        </w:rPr>
        <w:t xml:space="preserve"> or by inducing a behavior change </w:t>
      </w:r>
      <w:r w:rsidR="007F2C86">
        <w:rPr>
          <w:rFonts w:asciiTheme="majorHAnsi" w:hAnsiTheme="majorHAnsi" w:cstheme="majorHAnsi"/>
          <w:lang w:val="en-US"/>
        </w:rPr>
        <w:t>that reduce</w:t>
      </w:r>
      <w:r w:rsidR="00220776">
        <w:rPr>
          <w:rFonts w:asciiTheme="majorHAnsi" w:hAnsiTheme="majorHAnsi" w:cstheme="majorHAnsi"/>
          <w:lang w:val="en-US"/>
        </w:rPr>
        <w:t>s</w:t>
      </w:r>
      <w:r w:rsidR="007F2C86">
        <w:rPr>
          <w:rFonts w:asciiTheme="majorHAnsi" w:hAnsiTheme="majorHAnsi" w:cstheme="majorHAnsi"/>
          <w:lang w:val="en-US"/>
        </w:rPr>
        <w:t xml:space="preserve"> encounter rate with fish</w:t>
      </w:r>
      <w:r w:rsidR="00220776">
        <w:rPr>
          <w:rFonts w:asciiTheme="majorHAnsi" w:hAnsiTheme="majorHAnsi" w:cstheme="majorHAnsi"/>
          <w:lang w:val="en-US"/>
        </w:rPr>
        <w:t xml:space="preserve"> </w:t>
      </w:r>
      <w:r w:rsidR="007F2C86">
        <w:rPr>
          <w:rFonts w:asciiTheme="majorHAnsi" w:hAnsiTheme="majorHAnsi" w:cstheme="majorHAnsi"/>
          <w:lang w:val="en-US"/>
        </w:rPr>
        <w:t xml:space="preserve">hosts. For example, </w:t>
      </w:r>
      <w:r w:rsidR="007F2C86">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{"citationID":"77phCRbu","properties":{"formattedCitation":"(Ahn &amp; Goater, 2021)","plainCitation":"(Ahn &amp; Goater, 2021)","dontUpdate":true,"noteIndex":0},"citationItems":[{"id":3195,"uris":["http://zotero.org/groups/2585270/items/96Q3Z3GV"],"itemData":{"id":3195,"type":"article-journal","abstract":"The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https://onlinelibrary.wiley.com/doi/pdf/10.1002/ece3.7823","page":"10155-10163","source":"Wiley Online Library","title":"Nonhost species reduce parasite infection in a focal host species within experimental fish communities","volume":"11","author":[{"family":"Ahn","given":"Sangwook"},{"family":"Goater","given":"Cameron P."}],"issued":{"date-parts":[["2021"]]}}}],"schema":"https://github.com/citation-style-language/schema/raw/master/csl-citation.json"} </w:instrText>
      </w:r>
      <w:r w:rsidR="007F2C86">
        <w:rPr>
          <w:rFonts w:asciiTheme="majorHAnsi" w:hAnsiTheme="majorHAnsi" w:cstheme="majorHAnsi"/>
          <w:lang w:val="en-US"/>
        </w:rPr>
        <w:fldChar w:fldCharType="separate"/>
      </w:r>
      <w:r w:rsidR="007F2C86">
        <w:rPr>
          <w:rFonts w:asciiTheme="majorHAnsi" w:hAnsiTheme="majorHAnsi" w:cstheme="majorHAnsi"/>
          <w:noProof/>
          <w:lang w:val="en-US"/>
        </w:rPr>
        <w:t>Ahn &amp; Goater (2021)</w:t>
      </w:r>
      <w:r w:rsidR="007F2C86">
        <w:rPr>
          <w:rFonts w:asciiTheme="majorHAnsi" w:hAnsiTheme="majorHAnsi" w:cstheme="majorHAnsi"/>
          <w:lang w:val="en-US"/>
        </w:rPr>
        <w:fldChar w:fldCharType="end"/>
      </w:r>
      <w:r w:rsidR="007F2C86">
        <w:rPr>
          <w:rFonts w:asciiTheme="majorHAnsi" w:hAnsiTheme="majorHAnsi" w:cstheme="majorHAnsi"/>
          <w:lang w:val="en-US"/>
        </w:rPr>
        <w:t xml:space="preserve"> showed that abundance of brain worms decreased in fathead minnows (</w:t>
      </w:r>
      <w:proofErr w:type="spellStart"/>
      <w:r w:rsidR="007F2C86" w:rsidRPr="007F2C86">
        <w:rPr>
          <w:rFonts w:asciiTheme="majorHAnsi" w:hAnsiTheme="majorHAnsi" w:cstheme="majorHAnsi"/>
          <w:i/>
          <w:iCs/>
          <w:lang w:val="en-US"/>
        </w:rPr>
        <w:t>Pimephales</w:t>
      </w:r>
      <w:proofErr w:type="spellEnd"/>
      <w:r w:rsidR="007F2C86" w:rsidRPr="007F2C86">
        <w:rPr>
          <w:rFonts w:asciiTheme="majorHAnsi" w:hAnsiTheme="majorHAnsi" w:cstheme="majorHAnsi"/>
          <w:i/>
          <w:iCs/>
          <w:lang w:val="en-US"/>
        </w:rPr>
        <w:t xml:space="preserve"> </w:t>
      </w:r>
      <w:proofErr w:type="spellStart"/>
      <w:r w:rsidR="007F2C86" w:rsidRPr="007F2C86">
        <w:rPr>
          <w:rFonts w:asciiTheme="majorHAnsi" w:hAnsiTheme="majorHAnsi" w:cstheme="majorHAnsi"/>
          <w:i/>
          <w:iCs/>
          <w:lang w:val="en-US"/>
        </w:rPr>
        <w:t>promelas</w:t>
      </w:r>
      <w:proofErr w:type="spellEnd"/>
      <w:r w:rsidR="007F2C86">
        <w:rPr>
          <w:rFonts w:asciiTheme="majorHAnsi" w:hAnsiTheme="majorHAnsi" w:cstheme="majorHAnsi"/>
          <w:lang w:val="en-US"/>
        </w:rPr>
        <w:t xml:space="preserve">) when mixed with non-host emerald </w:t>
      </w:r>
      <w:proofErr w:type="spellStart"/>
      <w:r w:rsidR="007F2C86">
        <w:rPr>
          <w:rFonts w:asciiTheme="majorHAnsi" w:hAnsiTheme="majorHAnsi" w:cstheme="majorHAnsi"/>
          <w:lang w:val="en-US"/>
        </w:rPr>
        <w:t>shinners</w:t>
      </w:r>
      <w:proofErr w:type="spellEnd"/>
      <w:r w:rsidR="007F2C86">
        <w:rPr>
          <w:rFonts w:asciiTheme="majorHAnsi" w:hAnsiTheme="majorHAnsi" w:cstheme="majorHAnsi"/>
          <w:lang w:val="en-US"/>
        </w:rPr>
        <w:t xml:space="preserve"> (</w:t>
      </w:r>
      <w:proofErr w:type="spellStart"/>
      <w:r w:rsidR="007F2C86" w:rsidRPr="007F2C86">
        <w:rPr>
          <w:rFonts w:asciiTheme="majorHAnsi" w:hAnsiTheme="majorHAnsi" w:cstheme="majorHAnsi"/>
          <w:i/>
          <w:iCs/>
          <w:lang w:val="en-US"/>
        </w:rPr>
        <w:t>Notropis</w:t>
      </w:r>
      <w:proofErr w:type="spellEnd"/>
      <w:r w:rsidR="007F2C86" w:rsidRPr="007F2C86">
        <w:rPr>
          <w:rFonts w:asciiTheme="majorHAnsi" w:hAnsiTheme="majorHAnsi" w:cstheme="majorHAnsi"/>
          <w:i/>
          <w:iCs/>
          <w:lang w:val="en-US"/>
        </w:rPr>
        <w:t xml:space="preserve"> </w:t>
      </w:r>
      <w:proofErr w:type="spellStart"/>
      <w:r w:rsidR="007F2C86" w:rsidRPr="007F2C86">
        <w:rPr>
          <w:rFonts w:asciiTheme="majorHAnsi" w:hAnsiTheme="majorHAnsi" w:cstheme="majorHAnsi"/>
          <w:i/>
          <w:iCs/>
          <w:lang w:val="en-US"/>
        </w:rPr>
        <w:t>atherinoides</w:t>
      </w:r>
      <w:proofErr w:type="spellEnd"/>
      <w:r w:rsidR="007F2C86">
        <w:rPr>
          <w:rFonts w:asciiTheme="majorHAnsi" w:hAnsiTheme="majorHAnsi" w:cstheme="majorHAnsi"/>
          <w:lang w:val="en-US"/>
        </w:rPr>
        <w:t>), but that there w</w:t>
      </w:r>
      <w:r w:rsidR="00220776">
        <w:rPr>
          <w:rFonts w:asciiTheme="majorHAnsi" w:hAnsiTheme="majorHAnsi" w:cstheme="majorHAnsi"/>
          <w:lang w:val="en-US"/>
        </w:rPr>
        <w:t>as</w:t>
      </w:r>
      <w:r w:rsidR="007F2C86">
        <w:rPr>
          <w:rFonts w:asciiTheme="majorHAnsi" w:hAnsiTheme="majorHAnsi" w:cstheme="majorHAnsi"/>
          <w:lang w:val="en-US"/>
        </w:rPr>
        <w:t xml:space="preserve"> no difference when mixed with other non-host species, suggesting a behavioral change when </w:t>
      </w:r>
      <w:r w:rsidR="007F2C86" w:rsidRPr="007F2C86">
        <w:rPr>
          <w:rFonts w:asciiTheme="majorHAnsi" w:hAnsiTheme="majorHAnsi" w:cstheme="majorHAnsi"/>
          <w:i/>
          <w:iCs/>
          <w:lang w:val="en-US"/>
        </w:rPr>
        <w:t xml:space="preserve">P. </w:t>
      </w:r>
      <w:proofErr w:type="spellStart"/>
      <w:r w:rsidR="007F2C86" w:rsidRPr="007F2C86">
        <w:rPr>
          <w:rFonts w:asciiTheme="majorHAnsi" w:hAnsiTheme="majorHAnsi" w:cstheme="majorHAnsi"/>
          <w:i/>
          <w:iCs/>
          <w:lang w:val="en-US"/>
        </w:rPr>
        <w:t>promelas</w:t>
      </w:r>
      <w:proofErr w:type="spellEnd"/>
      <w:r w:rsidR="007F2C86">
        <w:rPr>
          <w:rFonts w:asciiTheme="majorHAnsi" w:hAnsiTheme="majorHAnsi" w:cstheme="majorHAnsi"/>
          <w:lang w:val="en-US"/>
        </w:rPr>
        <w:t xml:space="preserve"> and </w:t>
      </w:r>
      <w:r w:rsidR="007F2C86" w:rsidRPr="007F2C86">
        <w:rPr>
          <w:rFonts w:asciiTheme="majorHAnsi" w:hAnsiTheme="majorHAnsi" w:cstheme="majorHAnsi"/>
          <w:i/>
          <w:iCs/>
          <w:lang w:val="en-US"/>
        </w:rPr>
        <w:t xml:space="preserve">N. </w:t>
      </w:r>
      <w:proofErr w:type="spellStart"/>
      <w:r w:rsidR="007F2C86" w:rsidRPr="007F2C86">
        <w:rPr>
          <w:rFonts w:asciiTheme="majorHAnsi" w:hAnsiTheme="majorHAnsi" w:cstheme="majorHAnsi"/>
          <w:i/>
          <w:iCs/>
          <w:lang w:val="en-US"/>
        </w:rPr>
        <w:t>atherinoides</w:t>
      </w:r>
      <w:proofErr w:type="spellEnd"/>
      <w:r w:rsidR="007F2C86">
        <w:rPr>
          <w:rFonts w:asciiTheme="majorHAnsi" w:hAnsiTheme="majorHAnsi" w:cstheme="majorHAnsi"/>
          <w:lang w:val="en-US"/>
        </w:rPr>
        <w:t xml:space="preserve"> co-occur. This </w:t>
      </w:r>
      <w:r w:rsidR="00013668">
        <w:rPr>
          <w:rFonts w:asciiTheme="majorHAnsi" w:hAnsiTheme="majorHAnsi" w:cstheme="majorHAnsi"/>
          <w:lang w:val="en-US"/>
        </w:rPr>
        <w:t>emphas</w:t>
      </w:r>
      <w:r w:rsidR="00220776">
        <w:rPr>
          <w:rFonts w:asciiTheme="majorHAnsi" w:hAnsiTheme="majorHAnsi" w:cstheme="majorHAnsi"/>
          <w:lang w:val="en-US"/>
        </w:rPr>
        <w:t>i</w:t>
      </w:r>
      <w:r w:rsidR="00013668">
        <w:rPr>
          <w:rFonts w:asciiTheme="majorHAnsi" w:hAnsiTheme="majorHAnsi" w:cstheme="majorHAnsi"/>
          <w:lang w:val="en-US"/>
        </w:rPr>
        <w:t>s fish</w:t>
      </w:r>
      <w:r w:rsidR="00255318">
        <w:rPr>
          <w:rFonts w:asciiTheme="majorHAnsi" w:hAnsiTheme="majorHAnsi" w:cstheme="majorHAnsi"/>
          <w:lang w:val="en-US"/>
        </w:rPr>
        <w:t xml:space="preserve"> species</w:t>
      </w:r>
      <w:r w:rsidR="00013668">
        <w:rPr>
          <w:rFonts w:asciiTheme="majorHAnsi" w:hAnsiTheme="majorHAnsi" w:cstheme="majorHAnsi"/>
          <w:lang w:val="en-US"/>
        </w:rPr>
        <w:t xml:space="preserve"> identity </w:t>
      </w:r>
      <w:r w:rsidR="00220776">
        <w:rPr>
          <w:rFonts w:asciiTheme="majorHAnsi" w:hAnsiTheme="majorHAnsi" w:cstheme="majorHAnsi"/>
          <w:lang w:val="en-US"/>
        </w:rPr>
        <w:t xml:space="preserve">role </w:t>
      </w:r>
      <w:r w:rsidR="00013668">
        <w:rPr>
          <w:rFonts w:asciiTheme="majorHAnsi" w:hAnsiTheme="majorHAnsi" w:cstheme="majorHAnsi"/>
          <w:lang w:val="en-US"/>
        </w:rPr>
        <w:t xml:space="preserve">in dilution effect mechanisms. </w:t>
      </w:r>
      <w:r w:rsidR="00132DBB">
        <w:rPr>
          <w:rFonts w:asciiTheme="majorHAnsi" w:hAnsiTheme="majorHAnsi" w:cstheme="majorHAnsi"/>
          <w:lang w:val="en-US"/>
        </w:rPr>
        <w:t xml:space="preserve">Accordingly, diverse communities in our system tend to be less infected than communities with dominant species. In our lake system, </w:t>
      </w:r>
      <w:r w:rsidR="00132DBB">
        <w:rPr>
          <w:rFonts w:asciiTheme="majorHAnsi" w:hAnsiTheme="majorHAnsi" w:cstheme="majorHAnsi"/>
          <w:i/>
          <w:iCs/>
          <w:lang w:val="en-US"/>
        </w:rPr>
        <w:t>L. gibbosus</w:t>
      </w:r>
      <w:r w:rsidR="00132DBB">
        <w:rPr>
          <w:rFonts w:asciiTheme="majorHAnsi" w:hAnsiTheme="majorHAnsi" w:cstheme="majorHAnsi"/>
          <w:lang w:val="en-US"/>
        </w:rPr>
        <w:t xml:space="preserve"> is a dominant species of littoral communities and the species with the higher infection prevalence</w:t>
      </w:r>
      <w:r w:rsidR="009A0680">
        <w:rPr>
          <w:rFonts w:asciiTheme="majorHAnsi" w:hAnsiTheme="majorHAnsi" w:cstheme="majorHAnsi"/>
          <w:lang w:val="en-US"/>
        </w:rPr>
        <w:t xml:space="preserve"> across the landscape (</w:t>
      </w:r>
      <w:r w:rsidR="009A0680" w:rsidRPr="00DF4047">
        <w:rPr>
          <w:rFonts w:asciiTheme="majorHAnsi" w:hAnsiTheme="majorHAnsi" w:cstheme="majorHAnsi"/>
          <w:color w:val="FFC000"/>
          <w:lang w:val="en-US"/>
        </w:rPr>
        <w:t>Table S19</w:t>
      </w:r>
      <w:r w:rsidR="009A0680">
        <w:rPr>
          <w:rFonts w:asciiTheme="majorHAnsi" w:hAnsiTheme="majorHAnsi" w:cstheme="majorHAnsi"/>
          <w:lang w:val="en-US"/>
        </w:rPr>
        <w:t>)</w:t>
      </w:r>
      <w:r w:rsidR="00132DBB">
        <w:rPr>
          <w:rFonts w:asciiTheme="majorHAnsi" w:hAnsiTheme="majorHAnsi" w:cstheme="majorHAnsi"/>
          <w:lang w:val="en-US"/>
        </w:rPr>
        <w:t xml:space="preserve">. The presence of competitor species (e.g., </w:t>
      </w:r>
      <w:r w:rsidR="00132DBB" w:rsidRPr="00132DBB">
        <w:rPr>
          <w:rFonts w:asciiTheme="majorHAnsi" w:hAnsiTheme="majorHAnsi" w:cstheme="majorHAnsi"/>
          <w:i/>
          <w:iCs/>
          <w:lang w:val="en-US"/>
        </w:rPr>
        <w:t xml:space="preserve">P. </w:t>
      </w:r>
      <w:proofErr w:type="spellStart"/>
      <w:r w:rsidR="00132DBB" w:rsidRPr="00132DBB">
        <w:rPr>
          <w:rFonts w:asciiTheme="majorHAnsi" w:hAnsiTheme="majorHAnsi" w:cstheme="majorHAnsi"/>
          <w:i/>
          <w:iCs/>
          <w:lang w:val="en-US"/>
        </w:rPr>
        <w:t>flavescens</w:t>
      </w:r>
      <w:proofErr w:type="spellEnd"/>
      <w:r w:rsidR="00132DBB">
        <w:rPr>
          <w:rFonts w:asciiTheme="majorHAnsi" w:hAnsiTheme="majorHAnsi" w:cstheme="majorHAnsi"/>
          <w:lang w:val="en-US"/>
        </w:rPr>
        <w:t>) might then decrease the overall prevalence in the community by modify</w:t>
      </w:r>
      <w:r w:rsidR="00220776">
        <w:rPr>
          <w:rFonts w:asciiTheme="majorHAnsi" w:hAnsiTheme="majorHAnsi" w:cstheme="majorHAnsi"/>
          <w:lang w:val="en-US"/>
        </w:rPr>
        <w:t>ing</w:t>
      </w:r>
      <w:r w:rsidR="00132DBB">
        <w:rPr>
          <w:rFonts w:asciiTheme="majorHAnsi" w:hAnsiTheme="majorHAnsi" w:cstheme="majorHAnsi"/>
          <w:lang w:val="en-US"/>
        </w:rPr>
        <w:t xml:space="preserve"> pumpkinseeds sunfish’s behavior that </w:t>
      </w:r>
      <w:r w:rsidR="00220776">
        <w:rPr>
          <w:rFonts w:asciiTheme="majorHAnsi" w:hAnsiTheme="majorHAnsi" w:cstheme="majorHAnsi"/>
          <w:lang w:val="en-US"/>
        </w:rPr>
        <w:t>increases</w:t>
      </w:r>
      <w:r w:rsidR="00132DBB">
        <w:rPr>
          <w:rFonts w:asciiTheme="majorHAnsi" w:hAnsiTheme="majorHAnsi" w:cstheme="majorHAnsi"/>
          <w:lang w:val="en-US"/>
        </w:rPr>
        <w:t xml:space="preserve"> encounter with cercariae. </w:t>
      </w:r>
      <w:r w:rsidR="00344B1B">
        <w:rPr>
          <w:rFonts w:asciiTheme="majorHAnsi" w:hAnsiTheme="majorHAnsi" w:cstheme="majorHAnsi"/>
          <w:lang w:val="en-US"/>
        </w:rPr>
        <w:t xml:space="preserve">Indeed, </w:t>
      </w:r>
      <w:r w:rsidR="00344B1B">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{"citationID":"aulml2pS","properties":{"formattedCitation":"(Dargent et al., 2013)","plainCitation":"(Dargent et al., 2013)","dontUpdate":true,"noteIndex":0},"citationItems":[{"id":3197,"uris":["http://zotero.org/groups/2585270/items/ZXRZXD2N"],"itemData":{"id":3197,"type":"article-journal","abstract":"Predation and parasitism are two of the most important sources of mortality in nature. By forming groups, individuals can gain protection against predators but may increase their risk of being infected with contagious parasites. Animals might resolve this conflict by forming mixed-species groups thereby reducing the costs associated with parasites through a relative decrease in available hosts. We tested this hypothesis in a system with two closely related poeciliid fishes (Poecilia reticulata and Poecilia picta) and their host-specific monogenean ectoparasites (Gyrodactylus spp.) in Trinidad. Fish from three different rivers were sampled from single and mixed-species groups, measured and scanned for Gyrodactylus. The presence and abundance of Gyrodactylus were lower when fish of both species were part of mixed-species groups relative to single-species groups. This is consistent with the hypothesis that mixed-species groups provide a level of protection against contagious parasites. We discuss the importance of potentially confounding factors such as salinity and individual fish size.","container-title":"PLoS ONE","DOI":"10.1371/journal.pone.0056789","ISSN":"1932-6203","issue":"2","journalAbbreviation":"PLoS ONE","language":"en","page":"e56789","source":"DOI.org (Crossref)","title":"Can Mixed-Species Groups Reduce Individual Parasite Load? A Field Test with Two Closely Related Poeciliid Fishes (Poecilia reticulata and Poecilia picta)","title-short":"Can Mixed-Species Groups Reduce Individual Parasite Load?","volume":"8","author":[{"family":"Dargent","given":"Felipe"},{"family":"Torres-Dowdall","given":"Julián"},{"family":"Scott","given":"Marilyn E."},{"family":"Ramnarine","given":"Indar"},{"family":"Fussmann","given":"Gregor F."}],"editor":[{"family":"Mappes","given":"Tapio"}],"issued":{"date-parts":[["2013",2,20]]}}}],"schema":"https://github.com/citation-style-language/schema/raw/master/csl-citation.json"} </w:instrText>
      </w:r>
      <w:r w:rsidR="00344B1B">
        <w:rPr>
          <w:rFonts w:asciiTheme="majorHAnsi" w:hAnsiTheme="majorHAnsi" w:cstheme="majorHAnsi"/>
          <w:lang w:val="en-US"/>
        </w:rPr>
        <w:fldChar w:fldCharType="separate"/>
      </w:r>
      <w:r w:rsidR="00344B1B">
        <w:rPr>
          <w:rFonts w:asciiTheme="majorHAnsi" w:hAnsiTheme="majorHAnsi" w:cstheme="majorHAnsi"/>
          <w:noProof/>
          <w:lang w:val="en-US"/>
        </w:rPr>
        <w:t>Dargent et al. (2013)</w:t>
      </w:r>
      <w:r w:rsidR="00344B1B">
        <w:rPr>
          <w:rFonts w:asciiTheme="majorHAnsi" w:hAnsiTheme="majorHAnsi" w:cstheme="majorHAnsi"/>
          <w:lang w:val="en-US"/>
        </w:rPr>
        <w:fldChar w:fldCharType="end"/>
      </w:r>
      <w:r w:rsidR="00344B1B">
        <w:rPr>
          <w:rFonts w:asciiTheme="majorHAnsi" w:hAnsiTheme="majorHAnsi" w:cstheme="majorHAnsi"/>
          <w:lang w:val="en-US"/>
        </w:rPr>
        <w:t xml:space="preserve"> found that presence and abundance of </w:t>
      </w:r>
      <w:proofErr w:type="spellStart"/>
      <w:r w:rsidR="00344B1B" w:rsidRPr="00344B1B">
        <w:rPr>
          <w:rFonts w:asciiTheme="majorHAnsi" w:hAnsiTheme="majorHAnsi" w:cstheme="majorHAnsi"/>
          <w:i/>
          <w:iCs/>
          <w:lang w:val="en-US"/>
        </w:rPr>
        <w:t>Gyrodactylus</w:t>
      </w:r>
      <w:proofErr w:type="spellEnd"/>
      <w:r w:rsidR="00344B1B">
        <w:rPr>
          <w:rFonts w:asciiTheme="majorHAnsi" w:hAnsiTheme="majorHAnsi" w:cstheme="majorHAnsi"/>
          <w:lang w:val="en-US"/>
        </w:rPr>
        <w:t xml:space="preserve"> spp. (monogenean) w</w:t>
      </w:r>
      <w:r w:rsidR="00220776">
        <w:rPr>
          <w:rFonts w:asciiTheme="majorHAnsi" w:hAnsiTheme="majorHAnsi" w:cstheme="majorHAnsi"/>
          <w:lang w:val="en-US"/>
        </w:rPr>
        <w:t>ere</w:t>
      </w:r>
      <w:r w:rsidR="00344B1B">
        <w:rPr>
          <w:rFonts w:asciiTheme="majorHAnsi" w:hAnsiTheme="majorHAnsi" w:cstheme="majorHAnsi"/>
          <w:lang w:val="en-US"/>
        </w:rPr>
        <w:t xml:space="preserve"> lower in hosts when they occur in mixed-species groups. </w:t>
      </w:r>
      <w:r w:rsidR="00DF4047">
        <w:rPr>
          <w:rFonts w:asciiTheme="majorHAnsi" w:hAnsiTheme="majorHAnsi" w:cstheme="majorHAnsi"/>
          <w:lang w:val="en-US"/>
        </w:rPr>
        <w:t>Even though</w:t>
      </w:r>
      <w:r w:rsidR="00344B1B">
        <w:rPr>
          <w:rFonts w:asciiTheme="majorHAnsi" w:hAnsiTheme="majorHAnsi" w:cstheme="majorHAnsi"/>
          <w:lang w:val="en-US"/>
        </w:rPr>
        <w:t xml:space="preserve"> it was not considered in this study, local diversity of non-</w:t>
      </w:r>
      <w:r w:rsidR="00220776">
        <w:rPr>
          <w:rFonts w:asciiTheme="majorHAnsi" w:hAnsiTheme="majorHAnsi" w:cstheme="majorHAnsi"/>
          <w:lang w:val="en-US"/>
        </w:rPr>
        <w:t xml:space="preserve">fish </w:t>
      </w:r>
      <w:r w:rsidR="00344B1B">
        <w:rPr>
          <w:rFonts w:asciiTheme="majorHAnsi" w:hAnsiTheme="majorHAnsi" w:cstheme="majorHAnsi"/>
          <w:lang w:val="en-US"/>
        </w:rPr>
        <w:t>organisms c</w:t>
      </w:r>
      <w:r w:rsidR="00220776">
        <w:rPr>
          <w:rFonts w:asciiTheme="majorHAnsi" w:hAnsiTheme="majorHAnsi" w:cstheme="majorHAnsi"/>
          <w:lang w:val="en-US"/>
        </w:rPr>
        <w:t>ould</w:t>
      </w:r>
      <w:r w:rsidR="00344B1B">
        <w:rPr>
          <w:rFonts w:asciiTheme="majorHAnsi" w:hAnsiTheme="majorHAnsi" w:cstheme="majorHAnsi"/>
          <w:lang w:val="en-US"/>
        </w:rPr>
        <w:t xml:space="preserve"> influence the infection in f</w:t>
      </w:r>
      <w:r w:rsidR="00220776">
        <w:rPr>
          <w:rFonts w:asciiTheme="majorHAnsi" w:hAnsiTheme="majorHAnsi" w:cstheme="majorHAnsi"/>
          <w:lang w:val="en-US"/>
        </w:rPr>
        <w:t>ish</w:t>
      </w:r>
      <w:r w:rsidR="00344B1B">
        <w:rPr>
          <w:rFonts w:asciiTheme="majorHAnsi" w:hAnsiTheme="majorHAnsi" w:cstheme="majorHAnsi"/>
          <w:lang w:val="en-US"/>
        </w:rPr>
        <w:t xml:space="preserve">. For instance, </w:t>
      </w:r>
      <w:r w:rsidR="00344B1B">
        <w:rPr>
          <w:rFonts w:asciiTheme="majorHAnsi" w:hAnsiTheme="majorHAnsi" w:cstheme="majorHAnsi"/>
          <w:lang w:val="en-US"/>
        </w:rPr>
        <w:fldChar w:fldCharType="begin"/>
      </w:r>
      <w:r w:rsidR="007C40C9">
        <w:rPr>
          <w:rFonts w:asciiTheme="majorHAnsi" w:hAnsiTheme="majorHAnsi" w:cstheme="majorHAnsi"/>
          <w:lang w:val="en-US"/>
        </w:rPr>
        <w:instrText xml:space="preserve"> ADDIN ZOTERO_ITEM CSL_CITATION {"citationID":"MuG995EA","properties":{"formattedCitation":"(Lagrue &amp; Poulin, 2015)","plainCitation":"(Lagrue &amp; Poulin, 2015)","dontUpdate":true,"noteIndex":0},"citationItems":[{"id":5105,"uris":["http://zotero.org/groups/2585270/items/NPV7D9T4"],"itemData":{"id":5105,"type":"article-journal","abstract":"In many host–parasite systems, infection risk can be reduced by high local biodiversity, though the mitigating effects of diversity are context dependent and not universal. In aquatic ecosystems, local fauna can reduce the transmission success of parasite free-swimming infective stages by preying on them, acting as decoy hosts, or physically interfering with transmission. However, most prior research has focused on the effect of a single non-host organism at a time and/or has been performed under simplified and artificial conditions. Here, using data on 11 trematode species sampled in different New Zealand lakes, we test whether local biodiversity affects infection risk in target second intermediate hosts, as well as total parasite population size (number of parasites per m2), under natural conditions. We considered four components of local biodiversity: total biomass of non-host fish species, diversity (Simpson index) of non-host benthic invertebrates, total density of zooplankton and macrophyte biomass. Our analyses also accounted for host density, a known determinant of parasite prevalence, intensity of infection and total parasite population density. The only influence of local biodiversity we detected was a negative effect of the diversity of non-host benthic invertebrates on the prevalence achieved by trematodes in their second intermediate hosts: that is, the proportion of individual hosts that are infected. Interestingly, this effect was discernible in all 11 trematode species considered here, even if very weak within some species. Our findings suggest that higher non-host benthic diversity may generally decrease infection risk for target hosts including snails, arthropods and fish. However, reduced infection success did not automatically mean smaller overall parasite population size, as other factors can maintain the parasite population in the face of high local diversity of non-hosts.","container-title":"Freshwater Biology","DOI":"10.1111/fwb.12677","ISSN":"1365-2427","issue":"11","language":"en","license":"© 2015 John Wiley &amp; Sons Ltd","note":"_eprint: https://onlinelibrary.wiley.com/doi/pdf/10.1111/fwb.12677","page":"2445-2454","source":"Wiley Online Library","title":"Local diversity reduces infection risk across multiple freshwater host-parasite associations","volume":"60","author":[{"family":"Lagrue","given":"Clement"},{"family":"Poulin","given":"Robert"}],"issued":{"date-parts":[["2015"]]}}}],"schema":"https://github.com/citation-style-language/schema/raw/master/csl-citation.json"} </w:instrText>
      </w:r>
      <w:r w:rsidR="00344B1B">
        <w:rPr>
          <w:rFonts w:asciiTheme="majorHAnsi" w:hAnsiTheme="majorHAnsi" w:cstheme="majorHAnsi"/>
          <w:lang w:val="en-US"/>
        </w:rPr>
        <w:fldChar w:fldCharType="separate"/>
      </w:r>
      <w:r w:rsidR="00344B1B">
        <w:rPr>
          <w:rFonts w:asciiTheme="majorHAnsi" w:hAnsiTheme="majorHAnsi" w:cstheme="majorHAnsi"/>
          <w:noProof/>
          <w:lang w:val="en-US"/>
        </w:rPr>
        <w:t>Lagrue &amp; Poulin, (2015)</w:t>
      </w:r>
      <w:r w:rsidR="00344B1B">
        <w:rPr>
          <w:rFonts w:asciiTheme="majorHAnsi" w:hAnsiTheme="majorHAnsi" w:cstheme="majorHAnsi"/>
          <w:lang w:val="en-US"/>
        </w:rPr>
        <w:fldChar w:fldCharType="end"/>
      </w:r>
      <w:r w:rsidR="00344B1B">
        <w:rPr>
          <w:rFonts w:asciiTheme="majorHAnsi" w:hAnsiTheme="majorHAnsi" w:cstheme="majorHAnsi"/>
          <w:lang w:val="en-US"/>
        </w:rPr>
        <w:t xml:space="preserve"> found a negative </w:t>
      </w:r>
      <w:r w:rsidR="00B4642B">
        <w:rPr>
          <w:rFonts w:asciiTheme="majorHAnsi" w:hAnsiTheme="majorHAnsi" w:cstheme="majorHAnsi"/>
          <w:lang w:val="en-US"/>
        </w:rPr>
        <w:t xml:space="preserve">association of </w:t>
      </w:r>
      <w:r w:rsidR="00344B1B">
        <w:rPr>
          <w:rFonts w:asciiTheme="majorHAnsi" w:hAnsiTheme="majorHAnsi" w:cstheme="majorHAnsi"/>
          <w:lang w:val="en-US"/>
        </w:rPr>
        <w:t xml:space="preserve">non-host benthic invertebrates diversity </w:t>
      </w:r>
      <w:r w:rsidR="00B4642B">
        <w:rPr>
          <w:rFonts w:asciiTheme="majorHAnsi" w:hAnsiTheme="majorHAnsi" w:cstheme="majorHAnsi"/>
          <w:lang w:val="en-US"/>
        </w:rPr>
        <w:t xml:space="preserve">with infection prevalence in second intermediate host. In fact, non-host species can reduce infection success of cercariae by actively or passively feeding on them </w:t>
      </w:r>
      <w:r w:rsidR="00B4642B">
        <w:rPr>
          <w:rFonts w:asciiTheme="majorHAnsi" w:hAnsiTheme="majorHAnsi" w:cstheme="majorHAnsi"/>
          <w:lang w:val="en-US"/>
        </w:rPr>
        <w:fldChar w:fldCharType="begin"/>
      </w:r>
      <w:r w:rsidR="00B4642B">
        <w:rPr>
          <w:rFonts w:asciiTheme="majorHAnsi" w:hAnsiTheme="majorHAnsi" w:cstheme="majorHAnsi"/>
          <w:lang w:val="en-US"/>
        </w:rPr>
        <w:instrText xml:space="preserve"> ADDIN ZOTERO_ITEM CSL_CITATION {"citationID":"IjTCgDqy","properties":{"formattedCitation":"(Thieltges et al., 2013)","plainCitation":"(Thieltges et al., 2013)","noteIndex":0},"citationItems":[{"id":1983,"uris":["http://zotero.org/groups/2585270/items/HCLNLDVQ"],"itemData":{"id":1983,"type":"article-journal","abstract":"While the recent inclusion of parasites into food‐web studies has highlighted the role of parasites as consumers, there is accumulating evidence that parasites can also serve as prey for predators. Here we investigated empirical patterns of predation on parasites and their relationships with parasite transmission in eight topological food webs representing marine and freshwater ecosystems. Within each food web, we examined links in the typical predator–prey sub web as well as the predator–parasite sub web, i.e. the quadrant of the food web indicating which predators eat parasites. Most predator– parasite links represented ‘concomitant predation’ (consumption and death of a parasite along with the prey/host; 58–72%), followed by ‘trophic transmission’ (predator feeds on infected prey and becomes infected; 8–32%) and predation on free‐living parasite life‐cycle stages (4–30%). Parasite life‐cycle stages had, on average, between 4.2 and 14.2 predators. Among the food webs, as predator richness increased, the number of links exploited by trophically transmitted parasites increased at about the same rate as did the number of links where these stages serve as prey. On the whole, our analyses suggest that predation on parasites has important consequences for both predators and parasites, and food web structure. Because our analysis is solely based on topological webs, determining the strength of these interactions is a promising avenue for future research.","container-title":"Oikos","DOI":"10.1111/j.1600-0706.2013.00243.x","journalAbbreviation":"Oikos","source":"ResearchGate","title":"Parasites as prey in aquatic food webs: Implications for predator infection and parasite transmission","title-short":"Parasites as prey in aquatic food webs","volume":"122","author":[{"family":"Thieltges","given":"David"},{"family":"Amundsen","given":"Per-Arne"},{"family":"Hechinger","given":"Ryan"},{"family":"Johnson","given":"Pieter"},{"family":"Lafferty","given":"Kevin"},{"family":"Mouritsen","given":"Kim"},{"family":"Preston","given":"Daniel"},{"family":"Reise","given":"Karsten"},{"family":"Zander","given":"C."}],"issued":{"date-parts":[["2013",4,1]]}}}],"schema":"https://github.com/citation-style-language/schema/raw/master/csl-citation.json"} </w:instrText>
      </w:r>
      <w:r w:rsidR="00B4642B">
        <w:rPr>
          <w:rFonts w:asciiTheme="majorHAnsi" w:hAnsiTheme="majorHAnsi" w:cstheme="majorHAnsi"/>
          <w:lang w:val="en-US"/>
        </w:rPr>
        <w:fldChar w:fldCharType="separate"/>
      </w:r>
      <w:r w:rsidR="00B4642B">
        <w:rPr>
          <w:rFonts w:asciiTheme="majorHAnsi" w:hAnsiTheme="majorHAnsi" w:cstheme="majorHAnsi"/>
          <w:noProof/>
          <w:lang w:val="en-US"/>
        </w:rPr>
        <w:t>(Thieltges et al., 2013)</w:t>
      </w:r>
      <w:r w:rsidR="00B4642B">
        <w:rPr>
          <w:rFonts w:asciiTheme="majorHAnsi" w:hAnsiTheme="majorHAnsi" w:cstheme="majorHAnsi"/>
          <w:lang w:val="en-US"/>
        </w:rPr>
        <w:fldChar w:fldCharType="end"/>
      </w:r>
      <w:r w:rsidR="00B4642B">
        <w:rPr>
          <w:rFonts w:asciiTheme="majorHAnsi" w:hAnsiTheme="majorHAnsi" w:cstheme="majorHAnsi"/>
          <w:lang w:val="en-US"/>
        </w:rPr>
        <w:t>. This has been observed in many tax</w:t>
      </w:r>
      <w:r w:rsidR="00220776">
        <w:rPr>
          <w:rFonts w:asciiTheme="majorHAnsi" w:hAnsiTheme="majorHAnsi" w:cstheme="majorHAnsi"/>
          <w:lang w:val="en-US"/>
        </w:rPr>
        <w:t>a</w:t>
      </w:r>
      <w:r w:rsidR="00B4642B">
        <w:rPr>
          <w:rFonts w:asciiTheme="majorHAnsi" w:hAnsiTheme="majorHAnsi" w:cstheme="majorHAnsi"/>
          <w:lang w:val="en-US"/>
        </w:rPr>
        <w:t xml:space="preserve"> in aquatic ecosystems including zooplankton, Bivalvia, crustacean macroinvertebrates, cnidarian, and small fish </w:t>
      </w:r>
      <w:r w:rsidR="00B4642B">
        <w:rPr>
          <w:rFonts w:asciiTheme="majorHAnsi" w:hAnsiTheme="majorHAnsi" w:cstheme="majorHAnsi"/>
          <w:lang w:val="en-US"/>
        </w:rPr>
        <w:fldChar w:fldCharType="begin"/>
      </w:r>
      <w:r w:rsidR="00B4642B">
        <w:rPr>
          <w:rFonts w:asciiTheme="majorHAnsi" w:hAnsiTheme="majorHAnsi" w:cstheme="majorHAnsi"/>
          <w:lang w:val="en-US"/>
        </w:rPr>
        <w:instrText xml:space="preserve"> ADDIN ZOTERO_ITEM CSL_CITATION {"citationID":"UfWXNhPp","properties":{"formattedCitation":"(Kaplan et al., 2009; E. Mironova et al., 2019; K. Mironova et al., 2020; Schotthoefer et al., 2007; Vielma et al., 2019)","plainCitation":"(Kaplan et al., 2009; E. Mironova et al., 2019; K. Mironova et al., 2020; Schotthoefer et al., 2007; Vielma et al., 2019)","noteIndex":0},"citationItems":[{"id":1993,"uris":["http://zotero.org/groups/2585270/items/HDHWL7ZX"],"itemData":{"id":1993,"type":"article-journal","abstract":"In aquatic ecosystems, dense populations of snails can shed millions of digenean trematode cercariae every day. These short-lived, free-living larvae are rich in energy and present a potential resource for consumers. We investigated whether estuarine fishes eat cercariae shed by trematodes of the estuarine snail Cerithidea californica. In aquaria we presented cercariae from 10 native trematode species to 6 species of native estuarine fishes. Many of these fishes readily engorged on cercariae. To determine if fishes ate cercariae in the field, we collected the most common fish species, Fundulus parvipinnis (California killifish), from shallow water on rising tides when snails shed cercariae. Of 61 killifish, 3 had recognizable cercariae in their gut. Because cercariae are common in this estuary, they could be frequent sources of energy for small fishes. In turn, predation on cercariae by fishes (and other predators) could also reduce the transmission success of trematodes.","container-title":"The Journal of Parasitology","DOI":"10.1645/GE-1737.1","ISSN":"0022-3395","issue":"2","journalAbbreviation":"J Parasitol","language":"eng","note":"PMID: 18763852","page":"477-480","source":"PubMed","title":"Small estuarine fishes feed on large trematode cercariae: lab and field investigations","title-short":"Small estuarine fishes feed on large trematode cercariae","volume":"95","author":[{"family":"Kaplan","given":"Amber T."},{"family":"Rebhal","given":"S."},{"family":"Lafferty","given":"K. D."},{"family":"Kuris","given":"A. M."}],"issued":{"date-parts":[["2009",4]]}}},{"id":1995,"uris":["http://zotero.org/groups/2585270/items/6NHFKXTZ"],"itemData":{"id":1995,"type":"article-journal","abstract":"Removal of parasite free-living stages by predators has previously been suggested an important factor controlling parasite transmission in aquatic habitats. Experimental studies of zooplankton predation on macroparasite larvae are, however, scarce. We tested whether trematode cercariae, which are often numerous in shallow waters, are suitable prey for syntopic zooplankters. Feeding rates and survival of freshwater cyclopoids (Megacyclops viridis, Macrocyclops distinctus), calanoids (Arctodiaptomus paulseni), cladocerans (Sida crystallina) and rotifers Asplanchna spp., fed with cercariae of Diplostomum pseudospathaceum, a common fish trematode, were studied. In additional long-term experiments, we studied reproduction of cyclopoids fed with cercariae. All tested zooplankton species consumed cercariae. The highest feeding rates were observed for cyclopoids (33 ± 12 cercariae ind-1 h-1), which actively reproduced (up to one egg clutch day-1) when fed ad libitum with cercariae. Their reproductive characteristics did not change significantly with time, indicating that cercariae supported cyclopoids' dietary needs. Mortality of rotifers and cladocerans was high (25-28% individuals) when exposed to cercariae in contrast to cyclopoids and calanoids (&amp;lt;2%). Cercariae clogged the filtration apparatus of cladocerans and caused internal injuries in predatory rotifers, which ingested cercariae. Observed trophic links between common freshwater zooplankters and cercariae may significantly influence food webs and parasite transmission in lentic ecosystems.","container-title":"Parasitology","DOI":"10.1017/S0031182018000963","ISSN":"1469-8161","issue":"1","journalAbbreviation":"Parasitology","language":"eng","note":"PMID: 29898802","page":"105-111","source":"PubMed","title":"Trematode cercariae as prey for zooplankton: effect on fitness traits of predators","title-short":"Trematode cercariae as prey for zooplankton","volume":"146","author":[{"family":"Mironova","given":"Ekaterina"},{"family":"Gopko","given":"Mikhail"},{"family":"Pasternak","given":"Anna"},{"family":"Mikheev","given":"Viktor"},{"family":"Taskinen","given":"Jouni"}],"issued":{"date-parts":[["2019",1]]}}},{"id":1988,"uris":["http://zotero.org/groups/2585270/items/538JDPFH"],"itemData":{"id":1988,"type":"article-journal","abstract":"• Many aquatic organisms can consume parasite larvae, thus hampering parasite transmission; however, information about feeding on them in the presence of an alternative prey remains scarce. When having a food choice, predators may decrease parasite consumption, therefore, it is important to assess the role of parasites in the diet of predators in natural communities with different types of prey available. Our study aims to test whether common freshwater cyclopoids feed on trematode free‐living stages (cercariae) when an alternative food source is present.\n• We experimentally studied ingestion rates of cyclopoids Macrocyclops distinctus fed with cercariae of trematode Diplostomum pseudospathaceum, a common and harmful parasite of freshwater fishes, and ciliates Paramecium caudatum (an alternative prey, known as suitable food for copepods). First, the feeding response of cyclopoids to different densities of each prey was studied. Then, feeding selectivity in the mixtures of cercariae and ciliates was tested.\n• Feeding rates of cyclopoids increased with prey densities (both ciliates and cercariae) but almost stopped growing at high prey densities, which indicated saturation (Holling type II functional response). In most cases, cyclopoids consumed cercariae at higher rates than ciliates. Maximum ingestion rates estimated from the obtained curves were 37 cercariae ind⁻¹ hr⁻¹ and 17 ciliate ind⁻¹ hr⁻¹.\n• When exposed to prey mixtures, cyclopoids fed on cercariae selectively. When cercariae were offered to cyclopoids at concentrations exceeding the saturation level, the ingestion of ciliates remained constantly low at all ciliate densities. In contrast, the ingestion of cercariae increased with rising cercariae densities even when ciliates were presented ad libitum, decreasing only at very high prey densities. Possible reasons of such feeding preferences are discussed.\n• Our study demonstrated that cyclopoids may prefer to feed on cercariae when there is an alternative food choice and can ingest cercariae at high rates. These experimental results could be extended to natural communities, suggesting that cyclopoids can reduce the transmission of parasites and contribute to the incorporation of parasite production in food webs of lentic ecosystems.","container-title":"Freshwater Biology","DOI":"10.1111/fwb.13512","journalAbbreviation":"Freshwater Biology","source":"ResearchGate","title":"Cyclopoids feed selectively on free-living stages of parasites","volume":"65","author":[{"family":"Mironova","given":"Katya"},{"family":"Gopko","given":"Mikhail"},{"family":"Pasternak","given":"Anna"},{"family":"Mikheev","given":"Viktor"},{"family":"Taskinen","given":"Jouni"}],"issued":{"date-parts":[["2020",4,15]]}}},{"id":1998,"uris":["http://zotero.org/groups/2585270/items/NHVQT3D8"],"itemData":{"id":1998,"type":"article-journal","abstract":"Trematodes amplify asexually in their snail intermediate hosts, resulting in the potential release of hundreds to thousands of free-living cercariae per day for the life of the snail. The high number of cercariae released into the environment undoubtedly increases the probability of transmission. Although many individual cercariae successfully infect another host in their life cycle, most fail. Factors that prevent successful transmission of cercariae are poorly understood. Microcrustaceans and fish have been observed to eat cercariae of some species, although the possibility that predation represents a significant source of mortality for cercariae has been largely unexplored. We tested the cercariophagic activity of several freshwater invertebrates on Ribeiroia ondatrae, a trematode that causes limb deformities in amphibians. Individuals of potential predators were placed into wells of multiwell plates with 10–15 cercariae, and numbers of cercariae remaining over time were recorded and compared with numbers in control wells that contained no predators. Of the species tested, Hydra sp., damselfly (Odonata, Coenagrionidae) larvae, dragonfly (Odonata, Libellulidae), larvae, and copepods (Cyclopoida) consumed cercariae. In some cases, 80– 90% of the cercariae offered to damselfly and dragonfly larvae were consumed within 10 min. In most cases, predators continued to consume cercariae at the same average rates when offered cercariae together with individuals of an alternate prey item. Hydra sp. ate fewer cercariae in these trials. Our findings suggest the need for field and laboratory studies to further explore the effects of predators on transmission of R. ondatrae to amphibian larvae. In addition, the results suggest that conservation of the biodiversity and numbers of aquatic predators may limit adverse impacts of trematode infections in vertebrate hosts.","container-title":"Journal of Parasitology","DOI":"10.1645/GE1129R.1","ISSN":"0022-3395","issue":"5","journalAbbreviation":"Journal of Parasitology","page":"1240-1243","source":"Silverchair","title":"Ribeiroia ondatrae Cercariae Are Consumed by Aquatic Invertebrate Predators","volume":"93","author":[{"family":"Schotthoefer","given":"Anna M."},{"family":"Labak","given":"K. Marie"},{"family":"Beasley","given":"Val R."}],"issued":{"date-parts":[["2007",10,1]]}}},{"id":9983,"uris":["http://zotero.org/groups/2585270/items/KZKDQPD5"],"itemData":{"id":9983,"type":"article-journal","abstract":"The potential for local biodiversity to ‘dilute’ infection risk has been shown to be particularly important in aquatic trematodes, where non-host organisms can feed on free-living infective stages (cercariae) and reduce transmission rates to target hosts. Non-host organisms could also impact transmission during other stages of the trematode life cycle. In Philophthalmus spp., cercariae encyst as metacercariae on external surfaces, where they remain exposed to the adverse effects of non-host organisms. I</w:instrText>
      </w:r>
      <w:r w:rsidR="00B4642B" w:rsidRPr="00241C63">
        <w:rPr>
          <w:rFonts w:asciiTheme="majorHAnsi" w:hAnsiTheme="majorHAnsi" w:cstheme="majorHAnsi"/>
        </w:rPr>
        <w:instrText xml:space="preserve">n laboratory experiments, we tested the potential for a range of non-host organisms to (i) prey on cercariae, (ii) induce early (i.e., faster) encystment and (iii) prey on or destroy metacercariae. Our results show that intertidal anemones, and to a lesser extent clams, can consume substantial numbers of cercariae. However, we found no strong evidence that the presence of these predators causes cercariae to encyst faster as a way to escape from predation. We also found that grazing snails can reduce numbers of encysted metacercariae, either by eating or crushing them. Our findings add to the growing evidence that trematode transmission success can be strongly affected by the local diversity of non-host organisms. They also reinforce the notion that parasites are potentially important food items for many organisms, thus playing roles other than consumers in many food webs.","container-title":"Parasitology Research","DOI":"10.1007/s00436-018-6121-2","ISSN":"1432-1955","issue":"1","journalAbbreviation":"Parasitol Res","language":"en","page":"111-117","source":"Springer Link","title":"Non-host organisms impact transmission at two different life stages in a marine parasite","volume":"118","author":[{"family":"Vielma","given":"Sofia"},{"family":"Lagrue","given":"Clément"},{"family":"Poulin","given":"Robert"},{"family":"Selbach","given":"Christian"}],"issued":{"date-parts":[["2019",1,1]]}}}],"schema":"https://github.com/citation-style-language/schema/raw/master/csl-citation.json"} </w:instrText>
      </w:r>
      <w:r w:rsidR="00B4642B">
        <w:rPr>
          <w:rFonts w:asciiTheme="majorHAnsi" w:hAnsiTheme="majorHAnsi" w:cstheme="majorHAnsi"/>
          <w:lang w:val="en-US"/>
        </w:rPr>
        <w:fldChar w:fldCharType="separate"/>
      </w:r>
      <w:r w:rsidR="00B4642B" w:rsidRPr="00241C63">
        <w:rPr>
          <w:rFonts w:asciiTheme="majorHAnsi" w:hAnsiTheme="majorHAnsi" w:cstheme="majorHAnsi"/>
          <w:noProof/>
        </w:rPr>
        <w:t>(Kaplan et al., 2009; E. Mironova et al., 2019; K. Mironova et al., 2020; Schotthoefer et al., 2007; Vielma et al., 2019)</w:t>
      </w:r>
      <w:r w:rsidR="00B4642B">
        <w:rPr>
          <w:rFonts w:asciiTheme="majorHAnsi" w:hAnsiTheme="majorHAnsi" w:cstheme="majorHAnsi"/>
          <w:lang w:val="en-US"/>
        </w:rPr>
        <w:fldChar w:fldCharType="end"/>
      </w:r>
      <w:r w:rsidR="00B4642B" w:rsidRPr="00241C63">
        <w:rPr>
          <w:rFonts w:asciiTheme="majorHAnsi" w:hAnsiTheme="majorHAnsi" w:cstheme="majorHAnsi"/>
        </w:rPr>
        <w:t>.</w:t>
      </w:r>
    </w:p>
    <w:p w14:paraId="4898282F" w14:textId="77777777" w:rsidR="00933E35" w:rsidRPr="0073334A" w:rsidRDefault="00933E35" w:rsidP="00387DE9">
      <w:pPr>
        <w:spacing w:line="360" w:lineRule="auto"/>
        <w:jc w:val="both"/>
        <w:rPr>
          <w:rFonts w:asciiTheme="majorHAnsi" w:hAnsiTheme="majorHAnsi" w:cstheme="majorHAnsi"/>
        </w:rPr>
      </w:pPr>
    </w:p>
    <w:p w14:paraId="07A5F051" w14:textId="0B76D8F2" w:rsidR="00387DE9" w:rsidRPr="00B32ED3" w:rsidRDefault="00387DE9" w:rsidP="004F1394">
      <w:pPr>
        <w:spacing w:line="360" w:lineRule="auto"/>
        <w:ind w:firstLine="708"/>
        <w:jc w:val="both"/>
        <w:rPr>
          <w:rFonts w:asciiTheme="majorHAnsi" w:hAnsiTheme="majorHAnsi" w:cstheme="majorHAnsi"/>
          <w:lang w:val="en-US"/>
        </w:rPr>
      </w:pPr>
      <w:r w:rsidRPr="00B32ED3">
        <w:rPr>
          <w:rFonts w:asciiTheme="majorHAnsi" w:hAnsiTheme="majorHAnsi" w:cstheme="majorHAnsi"/>
          <w:lang w:val="en-US"/>
        </w:rPr>
        <w:lastRenderedPageBreak/>
        <w:t>Understanding</w:t>
      </w:r>
      <w:r w:rsidR="00B32ED3" w:rsidRPr="00B32ED3">
        <w:rPr>
          <w:rFonts w:asciiTheme="majorHAnsi" w:hAnsiTheme="majorHAnsi" w:cstheme="majorHAnsi"/>
          <w:lang w:val="en-US"/>
        </w:rPr>
        <w:t xml:space="preserve"> the process explaining dynamics of parasitic disease </w:t>
      </w:r>
      <w:r w:rsidR="009900B6">
        <w:rPr>
          <w:rFonts w:asciiTheme="majorHAnsi" w:hAnsiTheme="majorHAnsi" w:cstheme="majorHAnsi"/>
          <w:lang w:val="en-US"/>
        </w:rPr>
        <w:t xml:space="preserve">across scale </w:t>
      </w:r>
      <w:r w:rsidR="00B32ED3">
        <w:rPr>
          <w:rFonts w:asciiTheme="majorHAnsi" w:hAnsiTheme="majorHAnsi" w:cstheme="majorHAnsi"/>
          <w:lang w:val="en-US"/>
        </w:rPr>
        <w:t xml:space="preserve">is </w:t>
      </w:r>
      <w:r w:rsidR="009900B6">
        <w:rPr>
          <w:rFonts w:asciiTheme="majorHAnsi" w:hAnsiTheme="majorHAnsi" w:cstheme="majorHAnsi"/>
          <w:lang w:val="en-US"/>
        </w:rPr>
        <w:t xml:space="preserve">fundamental to understand future infection and extinction risk in natural systems. Here we </w:t>
      </w:r>
      <w:r w:rsidR="00F850A4">
        <w:rPr>
          <w:rFonts w:asciiTheme="majorHAnsi" w:hAnsiTheme="majorHAnsi" w:cstheme="majorHAnsi"/>
          <w:lang w:val="en-US"/>
        </w:rPr>
        <w:t>investigated prevalence of the black spot disease across multiple scales to skim over sampling effort relationship, sampling method bias, spatial occurrence patterns and environmental predictors</w:t>
      </w:r>
      <w:r w:rsidR="0023642B">
        <w:rPr>
          <w:rFonts w:asciiTheme="majorHAnsi" w:hAnsiTheme="majorHAnsi" w:cstheme="majorHAnsi"/>
          <w:lang w:val="en-US"/>
        </w:rPr>
        <w:t xml:space="preserve">. </w:t>
      </w:r>
      <w:r w:rsidR="00255613">
        <w:rPr>
          <w:rFonts w:asciiTheme="majorHAnsi" w:hAnsiTheme="majorHAnsi" w:cstheme="majorHAnsi"/>
          <w:lang w:val="en-US"/>
        </w:rPr>
        <w:t>Results suggested that prevalence is distributed in a non-random heterogeneous way in the landscape</w:t>
      </w:r>
      <w:r w:rsidR="00185EEC">
        <w:rPr>
          <w:rFonts w:asciiTheme="majorHAnsi" w:hAnsiTheme="majorHAnsi" w:cstheme="majorHAnsi"/>
          <w:lang w:val="en-US"/>
        </w:rPr>
        <w:t xml:space="preserve"> with small sampling size largely overestimating regional prevalence. We evidenced inconsistent method-induced bias in prevalence estimates at both lake and landscape-scale</w:t>
      </w:r>
      <w:r w:rsidR="00931896">
        <w:rPr>
          <w:rFonts w:asciiTheme="majorHAnsi" w:hAnsiTheme="majorHAnsi" w:cstheme="majorHAnsi"/>
          <w:lang w:val="en-US"/>
        </w:rPr>
        <w:t>, sometimes leading to high variation in estimates</w:t>
      </w:r>
      <w:r w:rsidR="00185EEC">
        <w:rPr>
          <w:rFonts w:asciiTheme="majorHAnsi" w:hAnsiTheme="majorHAnsi" w:cstheme="majorHAnsi"/>
          <w:lang w:val="en-US"/>
        </w:rPr>
        <w:t>.</w:t>
      </w:r>
      <w:r w:rsidR="00C730CD">
        <w:rPr>
          <w:rFonts w:asciiTheme="majorHAnsi" w:hAnsiTheme="majorHAnsi" w:cstheme="majorHAnsi"/>
          <w:lang w:val="en-US"/>
        </w:rPr>
        <w:t xml:space="preserve"> Method also influenced </w:t>
      </w:r>
      <w:r w:rsidR="00931896">
        <w:rPr>
          <w:rFonts w:asciiTheme="majorHAnsi" w:hAnsiTheme="majorHAnsi" w:cstheme="majorHAnsi"/>
          <w:lang w:val="en-US"/>
        </w:rPr>
        <w:t xml:space="preserve">sampling effort needed to reach accurate landscape prevalence estimate, the observational snorkeling transects requiring the least. Best predictors of </w:t>
      </w:r>
      <w:r w:rsidR="007A0491">
        <w:rPr>
          <w:rFonts w:asciiTheme="majorHAnsi" w:hAnsiTheme="majorHAnsi" w:cstheme="majorHAnsi"/>
          <w:lang w:val="en-US"/>
        </w:rPr>
        <w:t xml:space="preserve">site-scale </w:t>
      </w:r>
      <w:r w:rsidR="00931896">
        <w:rPr>
          <w:rFonts w:asciiTheme="majorHAnsi" w:hAnsiTheme="majorHAnsi" w:cstheme="majorHAnsi"/>
          <w:lang w:val="en-US"/>
        </w:rPr>
        <w:t xml:space="preserve">prevalence were water </w:t>
      </w:r>
      <w:proofErr w:type="spellStart"/>
      <w:r w:rsidR="00931896">
        <w:rPr>
          <w:rFonts w:asciiTheme="majorHAnsi" w:hAnsiTheme="majorHAnsi" w:cstheme="majorHAnsi"/>
          <w:lang w:val="en-US"/>
        </w:rPr>
        <w:t>physico</w:t>
      </w:r>
      <w:proofErr w:type="spellEnd"/>
      <w:r w:rsidR="00931896">
        <w:rPr>
          <w:rFonts w:asciiTheme="majorHAnsi" w:hAnsiTheme="majorHAnsi" w:cstheme="majorHAnsi"/>
          <w:lang w:val="en-US"/>
        </w:rPr>
        <w:t xml:space="preserve">-chemistry and </w:t>
      </w:r>
      <w:r w:rsidR="007A0491">
        <w:rPr>
          <w:rFonts w:asciiTheme="majorHAnsi" w:hAnsiTheme="majorHAnsi" w:cstheme="majorHAnsi"/>
          <w:lang w:val="en-US"/>
        </w:rPr>
        <w:t>community structure metrics. Our f</w:t>
      </w:r>
      <w:r w:rsidR="0035430A">
        <w:rPr>
          <w:rFonts w:asciiTheme="majorHAnsi" w:hAnsiTheme="majorHAnsi" w:cstheme="majorHAnsi"/>
          <w:lang w:val="en-US"/>
        </w:rPr>
        <w:t xml:space="preserve">indings suggest </w:t>
      </w:r>
      <w:r w:rsidR="00EF7D1E">
        <w:rPr>
          <w:rFonts w:asciiTheme="majorHAnsi" w:hAnsiTheme="majorHAnsi" w:cstheme="majorHAnsi"/>
          <w:lang w:val="en-US"/>
        </w:rPr>
        <w:t xml:space="preserve">encounter </w:t>
      </w:r>
      <w:r w:rsidR="0035430A">
        <w:rPr>
          <w:rFonts w:asciiTheme="majorHAnsi" w:hAnsiTheme="majorHAnsi" w:cstheme="majorHAnsi"/>
          <w:lang w:val="en-US"/>
        </w:rPr>
        <w:t xml:space="preserve">dilution effects by host </w:t>
      </w:r>
      <w:r w:rsidR="00EF7D1E">
        <w:rPr>
          <w:rFonts w:asciiTheme="majorHAnsi" w:hAnsiTheme="majorHAnsi" w:cstheme="majorHAnsi"/>
          <w:lang w:val="en-US"/>
        </w:rPr>
        <w:t xml:space="preserve">decoy </w:t>
      </w:r>
      <w:r w:rsidR="0035430A">
        <w:rPr>
          <w:rFonts w:asciiTheme="majorHAnsi" w:hAnsiTheme="majorHAnsi" w:cstheme="majorHAnsi"/>
          <w:lang w:val="en-US"/>
        </w:rPr>
        <w:t xml:space="preserve">or physical </w:t>
      </w:r>
      <w:r w:rsidR="00EF7D1E">
        <w:rPr>
          <w:rFonts w:asciiTheme="majorHAnsi" w:hAnsiTheme="majorHAnsi" w:cstheme="majorHAnsi"/>
          <w:lang w:val="en-US"/>
        </w:rPr>
        <w:t>obstruction. However, we observed many non-linearities in the effects suggesting complex interactions that we could not disentangle with our approach.</w:t>
      </w:r>
      <w:r w:rsidR="004F1394">
        <w:rPr>
          <w:rFonts w:asciiTheme="majorHAnsi" w:hAnsiTheme="majorHAnsi" w:cstheme="majorHAnsi"/>
          <w:lang w:val="en-US"/>
        </w:rPr>
        <w:t xml:space="preserve"> </w:t>
      </w:r>
      <w:r w:rsidR="004B0CA5">
        <w:rPr>
          <w:rFonts w:asciiTheme="majorHAnsi" w:hAnsiTheme="majorHAnsi" w:cstheme="majorHAnsi"/>
          <w:lang w:val="en-US"/>
        </w:rPr>
        <w:t xml:space="preserve">Therefore, we encourage research to deepen knowledge </w:t>
      </w:r>
      <w:r w:rsidR="00150780">
        <w:rPr>
          <w:rFonts w:asciiTheme="majorHAnsi" w:hAnsiTheme="majorHAnsi" w:cstheme="majorHAnsi"/>
          <w:lang w:val="en-US"/>
        </w:rPr>
        <w:t xml:space="preserve">to understand processes linking these predictors to infection parameters </w:t>
      </w:r>
      <w:r w:rsidR="004B0CA5">
        <w:rPr>
          <w:rFonts w:asciiTheme="majorHAnsi" w:hAnsiTheme="majorHAnsi" w:cstheme="majorHAnsi"/>
          <w:lang w:val="en-US"/>
        </w:rPr>
        <w:t xml:space="preserve">for future integration into </w:t>
      </w:r>
      <w:r w:rsidR="00150780">
        <w:rPr>
          <w:rFonts w:asciiTheme="majorHAnsi" w:hAnsiTheme="majorHAnsi" w:cstheme="majorHAnsi"/>
          <w:lang w:val="en-US"/>
        </w:rPr>
        <w:t xml:space="preserve">sampling surveys and conservation plans. </w:t>
      </w:r>
      <w:r w:rsidR="004F1394">
        <w:rPr>
          <w:rFonts w:asciiTheme="majorHAnsi" w:hAnsiTheme="majorHAnsi" w:cstheme="majorHAnsi"/>
          <w:lang w:val="en-US"/>
        </w:rPr>
        <w:t>In short, w</w:t>
      </w:r>
      <w:r w:rsidR="00F850A4">
        <w:rPr>
          <w:rFonts w:asciiTheme="majorHAnsi" w:hAnsiTheme="majorHAnsi" w:cstheme="majorHAnsi"/>
          <w:lang w:val="en-US"/>
        </w:rPr>
        <w:t xml:space="preserve">e evidenced </w:t>
      </w:r>
      <w:r w:rsidR="0023642B">
        <w:rPr>
          <w:rFonts w:asciiTheme="majorHAnsi" w:hAnsiTheme="majorHAnsi" w:cstheme="majorHAnsi"/>
          <w:lang w:val="en-US"/>
        </w:rPr>
        <w:t>variations</w:t>
      </w:r>
      <w:r w:rsidR="00421459">
        <w:rPr>
          <w:rFonts w:asciiTheme="majorHAnsi" w:hAnsiTheme="majorHAnsi" w:cstheme="majorHAnsi"/>
          <w:lang w:val="en-US"/>
        </w:rPr>
        <w:t xml:space="preserve"> of infection prevalence across spatial scale, sampling effort and sampling methods. Hence, we urge researchers to take these into consideration in the context of comparative studies.</w:t>
      </w:r>
      <w:r w:rsidR="004B0CA5">
        <w:rPr>
          <w:rFonts w:asciiTheme="majorHAnsi" w:hAnsiTheme="majorHAnsi" w:cstheme="majorHAnsi"/>
          <w:lang w:val="en-US"/>
        </w:rPr>
        <w:t xml:space="preserve"> </w:t>
      </w:r>
    </w:p>
    <w:sectPr w:rsidR="00387DE9" w:rsidRPr="00B32ED3" w:rsidSect="0056090A">
      <w:pgSz w:w="12240" w:h="15840"/>
      <w:pgMar w:top="1418" w:right="1418" w:bottom="1418" w:left="1418"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ndra Ann Binning" w:date="2024-02-21T07:46:00Z" w:initials="SAB">
    <w:p w14:paraId="3A85C679" w14:textId="4F210DA5" w:rsidR="00DA283A" w:rsidRPr="00C86B32" w:rsidRDefault="00DA283A">
      <w:pPr>
        <w:pStyle w:val="Commentaire"/>
        <w:rPr>
          <w:lang w:val="en-US"/>
        </w:rPr>
      </w:pPr>
      <w:r>
        <w:rPr>
          <w:rStyle w:val="Marquedecommentaire"/>
        </w:rPr>
        <w:annotationRef/>
      </w:r>
      <w:r w:rsidRPr="00C86B32">
        <w:rPr>
          <w:lang w:val="en-US"/>
        </w:rPr>
        <w:t>This definition should come way b</w:t>
      </w:r>
      <w:r>
        <w:rPr>
          <w:lang w:val="en-US"/>
        </w:rPr>
        <w:t>efore the discussion. If it is already dewcribed in the introduction, it doesn’t need to be repeated here. A better way to start the discussion is with a reminder of what the main objective of the study is as you do in the next sentence. You can also give one or two sentences where you summarize the main results before going into a discussion of each one.</w:t>
      </w:r>
    </w:p>
  </w:comment>
  <w:comment w:id="2" w:author="Sandra Ann Binning" w:date="2024-02-21T07:50:00Z" w:initials="SAB">
    <w:p w14:paraId="3E938085" w14:textId="09931AF3" w:rsidR="00DA283A" w:rsidRPr="00322D46" w:rsidRDefault="00DA283A">
      <w:pPr>
        <w:pStyle w:val="Commentaire"/>
        <w:rPr>
          <w:lang w:val="en-US"/>
        </w:rPr>
      </w:pPr>
      <w:r>
        <w:rPr>
          <w:rStyle w:val="Marquedecommentaire"/>
        </w:rPr>
        <w:annotationRef/>
      </w:r>
      <w:r w:rsidRPr="00322D46">
        <w:rPr>
          <w:lang w:val="en-US"/>
        </w:rPr>
        <w:t>Add other goals here too</w:t>
      </w:r>
      <w:r>
        <w:rPr>
          <w:lang w:val="en-US"/>
        </w:rPr>
        <w:t>?</w:t>
      </w:r>
    </w:p>
  </w:comment>
  <w:comment w:id="3" w:author="Sandra Ann Binning" w:date="2024-02-21T07:52:00Z" w:initials="SAB">
    <w:p w14:paraId="7F0AC273" w14:textId="7C14E9E0" w:rsidR="00DA283A" w:rsidRPr="00322D46" w:rsidRDefault="00DA283A">
      <w:pPr>
        <w:pStyle w:val="Commentaire"/>
        <w:rPr>
          <w:lang w:val="en-US"/>
        </w:rPr>
      </w:pPr>
      <w:r>
        <w:rPr>
          <w:rStyle w:val="Marquedecommentaire"/>
        </w:rPr>
        <w:annotationRef/>
      </w:r>
      <w:r w:rsidRPr="00322D46">
        <w:rPr>
          <w:lang w:val="en-US"/>
        </w:rPr>
        <w:t>This may need a bit o</w:t>
      </w:r>
      <w:r>
        <w:rPr>
          <w:lang w:val="en-US"/>
        </w:rPr>
        <w:t xml:space="preserve">f explanation. </w:t>
      </w:r>
    </w:p>
  </w:comment>
  <w:comment w:id="4" w:author="Sandra Ann Binning" w:date="2024-02-21T08:09:00Z" w:initials="SAB">
    <w:p w14:paraId="53D4CB5E" w14:textId="77777777" w:rsidR="00FD65B3" w:rsidRDefault="00FD65B3">
      <w:pPr>
        <w:pStyle w:val="Commentaire"/>
        <w:rPr>
          <w:lang w:val="en-US"/>
        </w:rPr>
      </w:pPr>
      <w:r>
        <w:rPr>
          <w:rStyle w:val="Marquedecommentaire"/>
        </w:rPr>
        <w:annotationRef/>
      </w:r>
      <w:r w:rsidRPr="00FD65B3">
        <w:rPr>
          <w:lang w:val="en-US"/>
        </w:rPr>
        <w:t>I don’t</w:t>
      </w:r>
      <w:r>
        <w:rPr>
          <w:lang w:val="en-US"/>
        </w:rPr>
        <w:t xml:space="preserve"> know which tables are being referred to exactly here, but why are you starting the discussion talking about the 12</w:t>
      </w:r>
      <w:r w:rsidRPr="00FD65B3">
        <w:rPr>
          <w:vertAlign w:val="superscript"/>
          <w:lang w:val="en-US"/>
        </w:rPr>
        <w:t>th</w:t>
      </w:r>
      <w:r>
        <w:rPr>
          <w:lang w:val="en-US"/>
        </w:rPr>
        <w:t xml:space="preserve"> and 13</w:t>
      </w:r>
      <w:r w:rsidRPr="00FD65B3">
        <w:rPr>
          <w:vertAlign w:val="superscript"/>
          <w:lang w:val="en-US"/>
        </w:rPr>
        <w:t>th</w:t>
      </w:r>
      <w:r>
        <w:rPr>
          <w:lang w:val="en-US"/>
        </w:rPr>
        <w:t xml:space="preserve"> table in the SI? Makes them seem less important?</w:t>
      </w:r>
    </w:p>
    <w:p w14:paraId="1FB7C22B" w14:textId="77777777" w:rsidR="00FD65B3" w:rsidRDefault="00FD65B3">
      <w:pPr>
        <w:pStyle w:val="Commentaire"/>
        <w:rPr>
          <w:lang w:val="en-US"/>
        </w:rPr>
      </w:pPr>
    </w:p>
    <w:p w14:paraId="6956A4EF" w14:textId="2E04929E" w:rsidR="00FD65B3" w:rsidRPr="00FD65B3" w:rsidRDefault="00FD65B3">
      <w:pPr>
        <w:pStyle w:val="Commentaire"/>
        <w:rPr>
          <w:lang w:val="en-US"/>
        </w:rPr>
      </w:pPr>
      <w:r>
        <w:rPr>
          <w:lang w:val="en-US"/>
        </w:rPr>
        <w:t>I also want to know more about these results. You say that there is variation between estimates but it is not clear what this means (i.e. are traps over estimating or underestimating prevalence?). You need to be more explicit when discussing the results. They should also be better integrated with the section below that gets into the details of how the biases are introduced.</w:t>
      </w:r>
    </w:p>
  </w:comment>
  <w:comment w:id="5" w:author="Sandra Ann Binning" w:date="2024-02-21T08:15:00Z" w:initials="SAB">
    <w:p w14:paraId="53BA97FA" w14:textId="2657C784" w:rsidR="00FD65B3" w:rsidRDefault="00FD65B3">
      <w:pPr>
        <w:pStyle w:val="Commentaire"/>
      </w:pPr>
      <w:r>
        <w:rPr>
          <w:rStyle w:val="Marquedecommentaire"/>
        </w:rPr>
        <w:annotationRef/>
      </w:r>
      <w:r>
        <w:t>To acheive what?</w:t>
      </w:r>
    </w:p>
  </w:comment>
  <w:comment w:id="8" w:author="Sandra Ann Binning" w:date="2024-02-29T14:28:00Z" w:initials="SAB">
    <w:p w14:paraId="3776C2A2" w14:textId="632E0210" w:rsidR="00262C12" w:rsidRPr="00262C12" w:rsidRDefault="00262C12">
      <w:pPr>
        <w:pStyle w:val="Commentaire"/>
        <w:rPr>
          <w:lang w:val="en-US"/>
        </w:rPr>
      </w:pPr>
      <w:r>
        <w:rPr>
          <w:rStyle w:val="Marquedecommentaire"/>
        </w:rPr>
        <w:annotationRef/>
      </w:r>
      <w:r w:rsidRPr="00262C12">
        <w:rPr>
          <w:lang w:val="en-US"/>
        </w:rPr>
        <w:t>Ma</w:t>
      </w:r>
      <w:r>
        <w:rPr>
          <w:lang w:val="en-US"/>
        </w:rPr>
        <w:t>ryane thesis can be cited here</w:t>
      </w:r>
    </w:p>
  </w:comment>
  <w:comment w:id="9" w:author="Sandra Ann Binning" w:date="2024-02-29T14:29:00Z" w:initials="SAB">
    <w:p w14:paraId="31EA945B" w14:textId="77777777" w:rsidR="00262C12" w:rsidRDefault="00262C12">
      <w:pPr>
        <w:pStyle w:val="Commentaire"/>
        <w:rPr>
          <w:lang w:val="en-US"/>
        </w:rPr>
      </w:pPr>
      <w:r>
        <w:rPr>
          <w:rStyle w:val="Marquedecommentaire"/>
        </w:rPr>
        <w:annotationRef/>
      </w:r>
      <w:r w:rsidRPr="00262C12">
        <w:rPr>
          <w:lang w:val="en-US"/>
        </w:rPr>
        <w:t xml:space="preserve">Can cite </w:t>
      </w:r>
      <w:r w:rsidRPr="00262C12">
        <w:rPr>
          <w:lang w:val="en-US"/>
        </w:rPr>
        <w:t xml:space="preserve">Thambithurai et al. 2022 here </w:t>
      </w:r>
      <w:r>
        <w:rPr>
          <w:lang w:val="en-US"/>
        </w:rPr>
        <w:t>as well:</w:t>
      </w:r>
    </w:p>
    <w:p w14:paraId="27027D73" w14:textId="32D79574" w:rsidR="00262C12" w:rsidRDefault="00000000">
      <w:pPr>
        <w:pStyle w:val="Commentaire"/>
        <w:rPr>
          <w:lang w:val="en-US"/>
        </w:rPr>
      </w:pPr>
      <w:hyperlink r:id="rId1" w:history="1">
        <w:r w:rsidR="00262C12" w:rsidRPr="00A527E7">
          <w:rPr>
            <w:rStyle w:val="Hyperlien"/>
            <w:lang w:val="en-US"/>
          </w:rPr>
          <w:t>https://royalsocietypublishing.org/doi/pdf/10.1098/rspb.2022.1956</w:t>
        </w:r>
      </w:hyperlink>
    </w:p>
    <w:p w14:paraId="7ADBC4E1" w14:textId="56AC31E2" w:rsidR="00262C12" w:rsidRPr="00262C12" w:rsidRDefault="00262C12">
      <w:pPr>
        <w:pStyle w:val="Commentaire"/>
        <w:rPr>
          <w:lang w:val="en-US"/>
        </w:rPr>
      </w:pPr>
    </w:p>
  </w:comment>
  <w:comment w:id="11" w:author="Sandra Ann Binning" w:date="2024-02-27T09:15:00Z" w:initials="SAB">
    <w:p w14:paraId="1E271809" w14:textId="55A3F1EA" w:rsidR="00992BA5" w:rsidRPr="00992BA5" w:rsidRDefault="00992BA5">
      <w:pPr>
        <w:pStyle w:val="Commentaire"/>
        <w:rPr>
          <w:lang w:val="en-US"/>
        </w:rPr>
      </w:pPr>
      <w:r>
        <w:rPr>
          <w:rStyle w:val="Marquedecommentaire"/>
        </w:rPr>
        <w:annotationRef/>
      </w:r>
      <w:r w:rsidRPr="00992BA5">
        <w:rPr>
          <w:lang w:val="en-US"/>
        </w:rPr>
        <w:t>Maryane’s project suggests that both c</w:t>
      </w:r>
      <w:r>
        <w:rPr>
          <w:lang w:val="en-US"/>
        </w:rPr>
        <w:t>an happen simultaneously: personality influences succeptibility to infection and can also be altered by infection. You can mention this here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85C679" w15:done="1"/>
  <w15:commentEx w15:paraId="3E938085" w15:done="1"/>
  <w15:commentEx w15:paraId="7F0AC273" w15:done="1"/>
  <w15:commentEx w15:paraId="6956A4EF" w15:done="0"/>
  <w15:commentEx w15:paraId="53BA97FA" w15:done="1"/>
  <w15:commentEx w15:paraId="3776C2A2" w15:done="1"/>
  <w15:commentEx w15:paraId="7ADBC4E1" w15:done="1"/>
  <w15:commentEx w15:paraId="1E27180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85C679" w16cid:durableId="298028E7"/>
  <w16cid:commentId w16cid:paraId="3E938085" w16cid:durableId="298029AB"/>
  <w16cid:commentId w16cid:paraId="7F0AC273" w16cid:durableId="29802A47"/>
  <w16cid:commentId w16cid:paraId="6956A4EF" w16cid:durableId="29802E56"/>
  <w16cid:commentId w16cid:paraId="53BA97FA" w16cid:durableId="29802F95"/>
  <w16cid:commentId w16cid:paraId="3776C2A2" w16cid:durableId="298B12F1"/>
  <w16cid:commentId w16cid:paraId="7ADBC4E1" w16cid:durableId="298B132C"/>
  <w16cid:commentId w16cid:paraId="1E271809" w16cid:durableId="298826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5084C"/>
    <w:multiLevelType w:val="hybridMultilevel"/>
    <w:tmpl w:val="023AEE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AA07897"/>
    <w:multiLevelType w:val="hybridMultilevel"/>
    <w:tmpl w:val="767603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DA24FD0"/>
    <w:multiLevelType w:val="hybridMultilevel"/>
    <w:tmpl w:val="536EF4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F965814"/>
    <w:multiLevelType w:val="hybridMultilevel"/>
    <w:tmpl w:val="A1B06842"/>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3271F69"/>
    <w:multiLevelType w:val="hybridMultilevel"/>
    <w:tmpl w:val="5EDA491C"/>
    <w:lvl w:ilvl="0" w:tplc="7D0469CE">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049381847">
    <w:abstractNumId w:val="0"/>
  </w:num>
  <w:num w:numId="2" w16cid:durableId="1509175790">
    <w:abstractNumId w:val="1"/>
  </w:num>
  <w:num w:numId="3" w16cid:durableId="281545486">
    <w:abstractNumId w:val="3"/>
  </w:num>
  <w:num w:numId="4" w16cid:durableId="708992143">
    <w:abstractNumId w:val="2"/>
  </w:num>
  <w:num w:numId="5" w16cid:durableId="5107879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ndra Ann Binning">
    <w15:presenceInfo w15:providerId="AD" w15:userId="S-1-5-21-2046442738-783573707-16515117-10097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8C"/>
    <w:rsid w:val="00013668"/>
    <w:rsid w:val="0002382A"/>
    <w:rsid w:val="00037BAE"/>
    <w:rsid w:val="00047D41"/>
    <w:rsid w:val="00064F6B"/>
    <w:rsid w:val="000660D9"/>
    <w:rsid w:val="000703AF"/>
    <w:rsid w:val="000722AA"/>
    <w:rsid w:val="000738DF"/>
    <w:rsid w:val="00074AB3"/>
    <w:rsid w:val="00087F9B"/>
    <w:rsid w:val="0009744E"/>
    <w:rsid w:val="000A4CC3"/>
    <w:rsid w:val="000A5A81"/>
    <w:rsid w:val="000B5C15"/>
    <w:rsid w:val="000B6441"/>
    <w:rsid w:val="000B7C0D"/>
    <w:rsid w:val="000C2349"/>
    <w:rsid w:val="000C2358"/>
    <w:rsid w:val="000C7212"/>
    <w:rsid w:val="000D7F92"/>
    <w:rsid w:val="000E0D09"/>
    <w:rsid w:val="000E13C3"/>
    <w:rsid w:val="000E7280"/>
    <w:rsid w:val="000E7705"/>
    <w:rsid w:val="000F23C4"/>
    <w:rsid w:val="000F2A66"/>
    <w:rsid w:val="00100C68"/>
    <w:rsid w:val="00104431"/>
    <w:rsid w:val="00104721"/>
    <w:rsid w:val="00106DA3"/>
    <w:rsid w:val="001128D3"/>
    <w:rsid w:val="00114236"/>
    <w:rsid w:val="00114A75"/>
    <w:rsid w:val="0011691B"/>
    <w:rsid w:val="001235BC"/>
    <w:rsid w:val="0013275F"/>
    <w:rsid w:val="00132DBB"/>
    <w:rsid w:val="0014115D"/>
    <w:rsid w:val="00143D13"/>
    <w:rsid w:val="00150780"/>
    <w:rsid w:val="00150902"/>
    <w:rsid w:val="00156901"/>
    <w:rsid w:val="00160139"/>
    <w:rsid w:val="001601F4"/>
    <w:rsid w:val="001637FC"/>
    <w:rsid w:val="00163D35"/>
    <w:rsid w:val="00165C9D"/>
    <w:rsid w:val="00177C36"/>
    <w:rsid w:val="00177F81"/>
    <w:rsid w:val="00180BBC"/>
    <w:rsid w:val="00184DA8"/>
    <w:rsid w:val="00185EEC"/>
    <w:rsid w:val="00197636"/>
    <w:rsid w:val="001A1799"/>
    <w:rsid w:val="001A6132"/>
    <w:rsid w:val="001C2BF4"/>
    <w:rsid w:val="001D261B"/>
    <w:rsid w:val="001D5003"/>
    <w:rsid w:val="001E0CCF"/>
    <w:rsid w:val="001E6FED"/>
    <w:rsid w:val="00206A97"/>
    <w:rsid w:val="00206E89"/>
    <w:rsid w:val="0021630C"/>
    <w:rsid w:val="0021740A"/>
    <w:rsid w:val="00220776"/>
    <w:rsid w:val="0022093C"/>
    <w:rsid w:val="00227DFC"/>
    <w:rsid w:val="0023642B"/>
    <w:rsid w:val="002401AA"/>
    <w:rsid w:val="00241C63"/>
    <w:rsid w:val="00251813"/>
    <w:rsid w:val="00252338"/>
    <w:rsid w:val="00255318"/>
    <w:rsid w:val="00255613"/>
    <w:rsid w:val="00262C12"/>
    <w:rsid w:val="00266834"/>
    <w:rsid w:val="0026786F"/>
    <w:rsid w:val="002928EC"/>
    <w:rsid w:val="0029699C"/>
    <w:rsid w:val="002A41EC"/>
    <w:rsid w:val="002B641F"/>
    <w:rsid w:val="002D1B20"/>
    <w:rsid w:val="002E0054"/>
    <w:rsid w:val="002E00EF"/>
    <w:rsid w:val="002E1642"/>
    <w:rsid w:val="002E34DD"/>
    <w:rsid w:val="002F2505"/>
    <w:rsid w:val="002F2F86"/>
    <w:rsid w:val="00300E60"/>
    <w:rsid w:val="00311C0F"/>
    <w:rsid w:val="00320FA9"/>
    <w:rsid w:val="00322D46"/>
    <w:rsid w:val="003422E8"/>
    <w:rsid w:val="00344B1B"/>
    <w:rsid w:val="00351DC8"/>
    <w:rsid w:val="00354043"/>
    <w:rsid w:val="0035430A"/>
    <w:rsid w:val="003600A8"/>
    <w:rsid w:val="00364D9E"/>
    <w:rsid w:val="003668B9"/>
    <w:rsid w:val="00373478"/>
    <w:rsid w:val="0038096E"/>
    <w:rsid w:val="00382117"/>
    <w:rsid w:val="00386278"/>
    <w:rsid w:val="00387DE9"/>
    <w:rsid w:val="00393C8C"/>
    <w:rsid w:val="0039663C"/>
    <w:rsid w:val="003A0ED3"/>
    <w:rsid w:val="003A31C6"/>
    <w:rsid w:val="003B2D9D"/>
    <w:rsid w:val="003D0F24"/>
    <w:rsid w:val="003D19C8"/>
    <w:rsid w:val="003E7843"/>
    <w:rsid w:val="003F4259"/>
    <w:rsid w:val="003F6070"/>
    <w:rsid w:val="00410D9D"/>
    <w:rsid w:val="00421459"/>
    <w:rsid w:val="0043119E"/>
    <w:rsid w:val="0043192E"/>
    <w:rsid w:val="00431CB3"/>
    <w:rsid w:val="004454DA"/>
    <w:rsid w:val="004544D3"/>
    <w:rsid w:val="00455707"/>
    <w:rsid w:val="00456947"/>
    <w:rsid w:val="004670D5"/>
    <w:rsid w:val="00471CF9"/>
    <w:rsid w:val="00485657"/>
    <w:rsid w:val="0048583C"/>
    <w:rsid w:val="00494232"/>
    <w:rsid w:val="00494FE6"/>
    <w:rsid w:val="00496806"/>
    <w:rsid w:val="00497532"/>
    <w:rsid w:val="004A1C20"/>
    <w:rsid w:val="004A79B7"/>
    <w:rsid w:val="004B0CA5"/>
    <w:rsid w:val="004C4B73"/>
    <w:rsid w:val="004D0FDB"/>
    <w:rsid w:val="004F1394"/>
    <w:rsid w:val="00502E23"/>
    <w:rsid w:val="00504366"/>
    <w:rsid w:val="005174CC"/>
    <w:rsid w:val="00534252"/>
    <w:rsid w:val="00537EA5"/>
    <w:rsid w:val="00540249"/>
    <w:rsid w:val="00542CA9"/>
    <w:rsid w:val="005508B0"/>
    <w:rsid w:val="0056090A"/>
    <w:rsid w:val="00576CA0"/>
    <w:rsid w:val="005777B0"/>
    <w:rsid w:val="005849A5"/>
    <w:rsid w:val="00592DF5"/>
    <w:rsid w:val="005963A3"/>
    <w:rsid w:val="005C25BB"/>
    <w:rsid w:val="005C4E85"/>
    <w:rsid w:val="005C730A"/>
    <w:rsid w:val="005F05D1"/>
    <w:rsid w:val="005F163D"/>
    <w:rsid w:val="005F52C3"/>
    <w:rsid w:val="0060764B"/>
    <w:rsid w:val="00607906"/>
    <w:rsid w:val="00610D72"/>
    <w:rsid w:val="006303B7"/>
    <w:rsid w:val="00632639"/>
    <w:rsid w:val="00646430"/>
    <w:rsid w:val="00647E16"/>
    <w:rsid w:val="00650E33"/>
    <w:rsid w:val="00655678"/>
    <w:rsid w:val="0066679D"/>
    <w:rsid w:val="006712F1"/>
    <w:rsid w:val="006718D0"/>
    <w:rsid w:val="006745B5"/>
    <w:rsid w:val="00681311"/>
    <w:rsid w:val="00684E53"/>
    <w:rsid w:val="006937FF"/>
    <w:rsid w:val="00694F43"/>
    <w:rsid w:val="00696EB9"/>
    <w:rsid w:val="00697F62"/>
    <w:rsid w:val="006B0265"/>
    <w:rsid w:val="006B45C5"/>
    <w:rsid w:val="006B49B7"/>
    <w:rsid w:val="006D0D61"/>
    <w:rsid w:val="006D2477"/>
    <w:rsid w:val="006D2B59"/>
    <w:rsid w:val="006E2564"/>
    <w:rsid w:val="006F23F7"/>
    <w:rsid w:val="00701EF6"/>
    <w:rsid w:val="00705BCD"/>
    <w:rsid w:val="00707142"/>
    <w:rsid w:val="00713AEF"/>
    <w:rsid w:val="007167C3"/>
    <w:rsid w:val="00726733"/>
    <w:rsid w:val="007329BF"/>
    <w:rsid w:val="0073334A"/>
    <w:rsid w:val="00741766"/>
    <w:rsid w:val="00753654"/>
    <w:rsid w:val="00754A8A"/>
    <w:rsid w:val="0076048F"/>
    <w:rsid w:val="0076178A"/>
    <w:rsid w:val="007632C1"/>
    <w:rsid w:val="00766E87"/>
    <w:rsid w:val="00772ACB"/>
    <w:rsid w:val="00782145"/>
    <w:rsid w:val="007822AC"/>
    <w:rsid w:val="00794EEA"/>
    <w:rsid w:val="007A0491"/>
    <w:rsid w:val="007A4AA2"/>
    <w:rsid w:val="007A5CC6"/>
    <w:rsid w:val="007B1C56"/>
    <w:rsid w:val="007B2624"/>
    <w:rsid w:val="007B4DF4"/>
    <w:rsid w:val="007B786B"/>
    <w:rsid w:val="007C40C9"/>
    <w:rsid w:val="007C6745"/>
    <w:rsid w:val="007C6DD2"/>
    <w:rsid w:val="007D3E69"/>
    <w:rsid w:val="007E410A"/>
    <w:rsid w:val="007E50DD"/>
    <w:rsid w:val="007F1E95"/>
    <w:rsid w:val="007F2C86"/>
    <w:rsid w:val="0080174F"/>
    <w:rsid w:val="00811401"/>
    <w:rsid w:val="00823A6E"/>
    <w:rsid w:val="008249A4"/>
    <w:rsid w:val="008304CF"/>
    <w:rsid w:val="00831119"/>
    <w:rsid w:val="008348DB"/>
    <w:rsid w:val="00840515"/>
    <w:rsid w:val="0084484D"/>
    <w:rsid w:val="00853874"/>
    <w:rsid w:val="00865003"/>
    <w:rsid w:val="008662A6"/>
    <w:rsid w:val="00872CD4"/>
    <w:rsid w:val="00876A76"/>
    <w:rsid w:val="00877500"/>
    <w:rsid w:val="00880647"/>
    <w:rsid w:val="00880655"/>
    <w:rsid w:val="00891749"/>
    <w:rsid w:val="00893CE8"/>
    <w:rsid w:val="00897D01"/>
    <w:rsid w:val="008B5237"/>
    <w:rsid w:val="008B5259"/>
    <w:rsid w:val="008B62BD"/>
    <w:rsid w:val="008C40D9"/>
    <w:rsid w:val="008D35D2"/>
    <w:rsid w:val="008D46E1"/>
    <w:rsid w:val="008D5B41"/>
    <w:rsid w:val="00912E79"/>
    <w:rsid w:val="00914C16"/>
    <w:rsid w:val="009235E2"/>
    <w:rsid w:val="00931896"/>
    <w:rsid w:val="009323D6"/>
    <w:rsid w:val="00933E35"/>
    <w:rsid w:val="009460AF"/>
    <w:rsid w:val="00947563"/>
    <w:rsid w:val="009577EB"/>
    <w:rsid w:val="00973BE3"/>
    <w:rsid w:val="0097791E"/>
    <w:rsid w:val="009900B6"/>
    <w:rsid w:val="00992BA5"/>
    <w:rsid w:val="00994282"/>
    <w:rsid w:val="00995C9C"/>
    <w:rsid w:val="009A0680"/>
    <w:rsid w:val="009A14A2"/>
    <w:rsid w:val="009A7C15"/>
    <w:rsid w:val="009B294B"/>
    <w:rsid w:val="009B3CC9"/>
    <w:rsid w:val="009B4414"/>
    <w:rsid w:val="009B58F3"/>
    <w:rsid w:val="009B6487"/>
    <w:rsid w:val="009C2A7A"/>
    <w:rsid w:val="009E45CA"/>
    <w:rsid w:val="009E4DC5"/>
    <w:rsid w:val="009E6ACF"/>
    <w:rsid w:val="00A05B38"/>
    <w:rsid w:val="00A06A65"/>
    <w:rsid w:val="00A23017"/>
    <w:rsid w:val="00A248B7"/>
    <w:rsid w:val="00A574D8"/>
    <w:rsid w:val="00A66164"/>
    <w:rsid w:val="00A70553"/>
    <w:rsid w:val="00A7510C"/>
    <w:rsid w:val="00A861AF"/>
    <w:rsid w:val="00A8671F"/>
    <w:rsid w:val="00AA5858"/>
    <w:rsid w:val="00AC49F5"/>
    <w:rsid w:val="00AD2865"/>
    <w:rsid w:val="00AD54E2"/>
    <w:rsid w:val="00AD67F8"/>
    <w:rsid w:val="00AE1ACB"/>
    <w:rsid w:val="00AE3828"/>
    <w:rsid w:val="00AE7E58"/>
    <w:rsid w:val="00AF20D8"/>
    <w:rsid w:val="00AF26A1"/>
    <w:rsid w:val="00AF30DE"/>
    <w:rsid w:val="00B10FF4"/>
    <w:rsid w:val="00B12A28"/>
    <w:rsid w:val="00B15E20"/>
    <w:rsid w:val="00B24BC6"/>
    <w:rsid w:val="00B32ED3"/>
    <w:rsid w:val="00B34AE0"/>
    <w:rsid w:val="00B453D4"/>
    <w:rsid w:val="00B4642B"/>
    <w:rsid w:val="00B52AD7"/>
    <w:rsid w:val="00B679D0"/>
    <w:rsid w:val="00B73DC2"/>
    <w:rsid w:val="00B74025"/>
    <w:rsid w:val="00B74683"/>
    <w:rsid w:val="00B80BFD"/>
    <w:rsid w:val="00B84FB1"/>
    <w:rsid w:val="00BA2ED5"/>
    <w:rsid w:val="00BA3929"/>
    <w:rsid w:val="00BB0B0B"/>
    <w:rsid w:val="00BB3C41"/>
    <w:rsid w:val="00BD3853"/>
    <w:rsid w:val="00BD5663"/>
    <w:rsid w:val="00BD77A1"/>
    <w:rsid w:val="00BF266F"/>
    <w:rsid w:val="00C01F38"/>
    <w:rsid w:val="00C022D7"/>
    <w:rsid w:val="00C038FE"/>
    <w:rsid w:val="00C058D5"/>
    <w:rsid w:val="00C07FAD"/>
    <w:rsid w:val="00C2558F"/>
    <w:rsid w:val="00C308C2"/>
    <w:rsid w:val="00C37509"/>
    <w:rsid w:val="00C40557"/>
    <w:rsid w:val="00C4512A"/>
    <w:rsid w:val="00C47CE0"/>
    <w:rsid w:val="00C62D7D"/>
    <w:rsid w:val="00C63750"/>
    <w:rsid w:val="00C71766"/>
    <w:rsid w:val="00C730CD"/>
    <w:rsid w:val="00C8134E"/>
    <w:rsid w:val="00C86B32"/>
    <w:rsid w:val="00C90CBF"/>
    <w:rsid w:val="00CA041B"/>
    <w:rsid w:val="00CB0B6D"/>
    <w:rsid w:val="00CC0F14"/>
    <w:rsid w:val="00CC538E"/>
    <w:rsid w:val="00CE4F13"/>
    <w:rsid w:val="00CF1A0A"/>
    <w:rsid w:val="00D071CF"/>
    <w:rsid w:val="00D13AB7"/>
    <w:rsid w:val="00D207D9"/>
    <w:rsid w:val="00D32017"/>
    <w:rsid w:val="00D4029E"/>
    <w:rsid w:val="00D45D5C"/>
    <w:rsid w:val="00D52EFA"/>
    <w:rsid w:val="00D5792C"/>
    <w:rsid w:val="00D61128"/>
    <w:rsid w:val="00D670CD"/>
    <w:rsid w:val="00D703DF"/>
    <w:rsid w:val="00D70C66"/>
    <w:rsid w:val="00D75C31"/>
    <w:rsid w:val="00D9176A"/>
    <w:rsid w:val="00D936D1"/>
    <w:rsid w:val="00DA0C0A"/>
    <w:rsid w:val="00DA1A77"/>
    <w:rsid w:val="00DA283A"/>
    <w:rsid w:val="00DB242D"/>
    <w:rsid w:val="00DB2DF6"/>
    <w:rsid w:val="00DB2E10"/>
    <w:rsid w:val="00DC4F40"/>
    <w:rsid w:val="00DC7426"/>
    <w:rsid w:val="00DD3E5A"/>
    <w:rsid w:val="00DD64C7"/>
    <w:rsid w:val="00DD736A"/>
    <w:rsid w:val="00DE2234"/>
    <w:rsid w:val="00DE2940"/>
    <w:rsid w:val="00DE4C07"/>
    <w:rsid w:val="00DE4D12"/>
    <w:rsid w:val="00DE5662"/>
    <w:rsid w:val="00DE60CE"/>
    <w:rsid w:val="00DF4047"/>
    <w:rsid w:val="00DF79B4"/>
    <w:rsid w:val="00E05464"/>
    <w:rsid w:val="00E20549"/>
    <w:rsid w:val="00E325A7"/>
    <w:rsid w:val="00E35171"/>
    <w:rsid w:val="00E36C1D"/>
    <w:rsid w:val="00E37648"/>
    <w:rsid w:val="00E62EDB"/>
    <w:rsid w:val="00E64A54"/>
    <w:rsid w:val="00E77FE5"/>
    <w:rsid w:val="00E84DBA"/>
    <w:rsid w:val="00E85831"/>
    <w:rsid w:val="00E91647"/>
    <w:rsid w:val="00EA63B4"/>
    <w:rsid w:val="00EB58D9"/>
    <w:rsid w:val="00EB6998"/>
    <w:rsid w:val="00ED269C"/>
    <w:rsid w:val="00ED3DB8"/>
    <w:rsid w:val="00ED7C01"/>
    <w:rsid w:val="00EE03EA"/>
    <w:rsid w:val="00EE25F4"/>
    <w:rsid w:val="00EE7DD1"/>
    <w:rsid w:val="00EF5D6A"/>
    <w:rsid w:val="00EF7D1E"/>
    <w:rsid w:val="00F00256"/>
    <w:rsid w:val="00F05873"/>
    <w:rsid w:val="00F25F42"/>
    <w:rsid w:val="00F32802"/>
    <w:rsid w:val="00F34E06"/>
    <w:rsid w:val="00F35592"/>
    <w:rsid w:val="00F40330"/>
    <w:rsid w:val="00F46128"/>
    <w:rsid w:val="00F62114"/>
    <w:rsid w:val="00F6595E"/>
    <w:rsid w:val="00F71DB4"/>
    <w:rsid w:val="00F7730B"/>
    <w:rsid w:val="00F8419F"/>
    <w:rsid w:val="00F850A4"/>
    <w:rsid w:val="00F90EDA"/>
    <w:rsid w:val="00FB2182"/>
    <w:rsid w:val="00FB3566"/>
    <w:rsid w:val="00FB625D"/>
    <w:rsid w:val="00FC74F6"/>
    <w:rsid w:val="00FD65B3"/>
    <w:rsid w:val="00FE566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2A75B1"/>
  <w15:chartTrackingRefBased/>
  <w15:docId w15:val="{50E395E4-0CBE-46D5-856E-6FCC7BB5C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E25F4"/>
    <w:pPr>
      <w:spacing w:line="360" w:lineRule="auto"/>
      <w:jc w:val="both"/>
      <w:outlineLvl w:val="0"/>
    </w:pPr>
    <w:rPr>
      <w:rFonts w:asciiTheme="majorHAnsi" w:hAnsiTheme="majorHAnsi" w:cstheme="majorHAnsi"/>
      <w:b/>
      <w:bCs/>
      <w:lang w:val="en-US"/>
    </w:rPr>
  </w:style>
  <w:style w:type="paragraph" w:styleId="Titre2">
    <w:name w:val="heading 2"/>
    <w:basedOn w:val="Normal"/>
    <w:next w:val="Normal"/>
    <w:link w:val="Titre2Car"/>
    <w:uiPriority w:val="9"/>
    <w:unhideWhenUsed/>
    <w:qFormat/>
    <w:rsid w:val="00EE25F4"/>
    <w:pPr>
      <w:spacing w:line="360" w:lineRule="auto"/>
      <w:jc w:val="both"/>
      <w:outlineLvl w:val="1"/>
    </w:pPr>
    <w:rPr>
      <w:rFonts w:asciiTheme="majorHAnsi" w:hAnsiTheme="majorHAnsi" w:cstheme="majorHAnsi"/>
      <w:b/>
      <w:bCs/>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730B"/>
    <w:pPr>
      <w:ind w:left="720"/>
      <w:contextualSpacing/>
    </w:pPr>
  </w:style>
  <w:style w:type="character" w:styleId="Marquedecommentaire">
    <w:name w:val="annotation reference"/>
    <w:basedOn w:val="Policepardfaut"/>
    <w:uiPriority w:val="99"/>
    <w:semiHidden/>
    <w:unhideWhenUsed/>
    <w:rsid w:val="0022093C"/>
    <w:rPr>
      <w:sz w:val="16"/>
      <w:szCs w:val="16"/>
    </w:rPr>
  </w:style>
  <w:style w:type="paragraph" w:styleId="Commentaire">
    <w:name w:val="annotation text"/>
    <w:basedOn w:val="Normal"/>
    <w:link w:val="CommentaireCar"/>
    <w:uiPriority w:val="99"/>
    <w:semiHidden/>
    <w:unhideWhenUsed/>
    <w:rsid w:val="0022093C"/>
    <w:rPr>
      <w:sz w:val="20"/>
      <w:szCs w:val="20"/>
    </w:rPr>
  </w:style>
  <w:style w:type="character" w:customStyle="1" w:styleId="CommentaireCar">
    <w:name w:val="Commentaire Car"/>
    <w:basedOn w:val="Policepardfaut"/>
    <w:link w:val="Commentaire"/>
    <w:uiPriority w:val="99"/>
    <w:semiHidden/>
    <w:rsid w:val="0022093C"/>
    <w:rPr>
      <w:sz w:val="20"/>
      <w:szCs w:val="20"/>
    </w:rPr>
  </w:style>
  <w:style w:type="paragraph" w:styleId="Objetducommentaire">
    <w:name w:val="annotation subject"/>
    <w:basedOn w:val="Commentaire"/>
    <w:next w:val="Commentaire"/>
    <w:link w:val="ObjetducommentaireCar"/>
    <w:uiPriority w:val="99"/>
    <w:semiHidden/>
    <w:unhideWhenUsed/>
    <w:rsid w:val="0022093C"/>
    <w:rPr>
      <w:b/>
      <w:bCs/>
    </w:rPr>
  </w:style>
  <w:style w:type="character" w:customStyle="1" w:styleId="ObjetducommentaireCar">
    <w:name w:val="Objet du commentaire Car"/>
    <w:basedOn w:val="CommentaireCar"/>
    <w:link w:val="Objetducommentaire"/>
    <w:uiPriority w:val="99"/>
    <w:semiHidden/>
    <w:rsid w:val="0022093C"/>
    <w:rPr>
      <w:b/>
      <w:bCs/>
      <w:sz w:val="20"/>
      <w:szCs w:val="20"/>
    </w:rPr>
  </w:style>
  <w:style w:type="paragraph" w:styleId="Rvision">
    <w:name w:val="Revision"/>
    <w:hidden/>
    <w:uiPriority w:val="99"/>
    <w:semiHidden/>
    <w:rsid w:val="00F32802"/>
  </w:style>
  <w:style w:type="character" w:styleId="Numrodeligne">
    <w:name w:val="line number"/>
    <w:basedOn w:val="Policepardfaut"/>
    <w:uiPriority w:val="99"/>
    <w:semiHidden/>
    <w:unhideWhenUsed/>
    <w:rsid w:val="00C40557"/>
  </w:style>
  <w:style w:type="paragraph" w:styleId="Textedebulles">
    <w:name w:val="Balloon Text"/>
    <w:basedOn w:val="Normal"/>
    <w:link w:val="TextedebullesCar"/>
    <w:uiPriority w:val="99"/>
    <w:semiHidden/>
    <w:unhideWhenUsed/>
    <w:rsid w:val="00B52AD7"/>
    <w:rPr>
      <w:rFonts w:ascii="Segoe UI" w:hAnsi="Segoe UI" w:cs="Segoe UI"/>
      <w:sz w:val="18"/>
      <w:szCs w:val="18"/>
    </w:rPr>
  </w:style>
  <w:style w:type="character" w:customStyle="1" w:styleId="TextedebullesCar">
    <w:name w:val="Texte de bulles Car"/>
    <w:basedOn w:val="Policepardfaut"/>
    <w:link w:val="Textedebulles"/>
    <w:uiPriority w:val="99"/>
    <w:semiHidden/>
    <w:rsid w:val="00B52AD7"/>
    <w:rPr>
      <w:rFonts w:ascii="Segoe UI" w:hAnsi="Segoe UI" w:cs="Segoe UI"/>
      <w:sz w:val="18"/>
      <w:szCs w:val="18"/>
    </w:rPr>
  </w:style>
  <w:style w:type="character" w:customStyle="1" w:styleId="Titre2Car">
    <w:name w:val="Titre 2 Car"/>
    <w:basedOn w:val="Policepardfaut"/>
    <w:link w:val="Titre2"/>
    <w:uiPriority w:val="9"/>
    <w:rsid w:val="00EE25F4"/>
    <w:rPr>
      <w:rFonts w:asciiTheme="majorHAnsi" w:hAnsiTheme="majorHAnsi" w:cstheme="majorHAnsi"/>
      <w:b/>
      <w:bCs/>
      <w:lang w:val="en-US"/>
    </w:rPr>
  </w:style>
  <w:style w:type="character" w:customStyle="1" w:styleId="Titre1Car">
    <w:name w:val="Titre 1 Car"/>
    <w:basedOn w:val="Policepardfaut"/>
    <w:link w:val="Titre1"/>
    <w:uiPriority w:val="9"/>
    <w:rsid w:val="00EE25F4"/>
    <w:rPr>
      <w:rFonts w:asciiTheme="majorHAnsi" w:hAnsiTheme="majorHAnsi" w:cstheme="majorHAnsi"/>
      <w:b/>
      <w:bCs/>
      <w:lang w:val="en-US"/>
    </w:rPr>
  </w:style>
  <w:style w:type="character" w:customStyle="1" w:styleId="ui-provider">
    <w:name w:val="ui-provider"/>
    <w:basedOn w:val="Policepardfaut"/>
    <w:rsid w:val="00BD5663"/>
  </w:style>
  <w:style w:type="character" w:styleId="Hyperlien">
    <w:name w:val="Hyperlink"/>
    <w:basedOn w:val="Policepardfaut"/>
    <w:uiPriority w:val="99"/>
    <w:unhideWhenUsed/>
    <w:rsid w:val="00262C12"/>
    <w:rPr>
      <w:color w:val="0563C1" w:themeColor="hyperlink"/>
      <w:u w:val="single"/>
    </w:rPr>
  </w:style>
  <w:style w:type="character" w:styleId="Mentionnonrsolue">
    <w:name w:val="Unresolved Mention"/>
    <w:basedOn w:val="Policepardfaut"/>
    <w:uiPriority w:val="99"/>
    <w:semiHidden/>
    <w:unhideWhenUsed/>
    <w:rsid w:val="00262C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9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royalsocietypublishing.org/doi/pdf/10.1098/rspb.2022.1956"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032a3f5-9640-4126-88e9-19eeb8c66ce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466725DEB80348ABC973061B8F0EC7" ma:contentTypeVersion="18" ma:contentTypeDescription="Crée un document." ma:contentTypeScope="" ma:versionID="c2a0d83e977864835b419e3e21cb32c8">
  <xsd:schema xmlns:xsd="http://www.w3.org/2001/XMLSchema" xmlns:xs="http://www.w3.org/2001/XMLSchema" xmlns:p="http://schemas.microsoft.com/office/2006/metadata/properties" xmlns:ns3="4032a3f5-9640-4126-88e9-19eeb8c66cef" xmlns:ns4="934d65dc-e19b-47ad-aaf7-637204f21f70" targetNamespace="http://schemas.microsoft.com/office/2006/metadata/properties" ma:root="true" ma:fieldsID="70db00422fe0fe968a6747f69d9c820d" ns3:_="" ns4:_="">
    <xsd:import namespace="4032a3f5-9640-4126-88e9-19eeb8c66cef"/>
    <xsd:import namespace="934d65dc-e19b-47ad-aaf7-637204f21f7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4:SharedWithUsers" minOccurs="0"/>
                <xsd:element ref="ns4:SharedWithDetails" minOccurs="0"/>
                <xsd:element ref="ns4:SharingHintHash" minOccurs="0"/>
                <xsd:element ref="ns3:MediaLengthInSeconds" minOccurs="0"/>
                <xsd:element ref="ns3:MediaServiceObjectDetectorVersions"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2a3f5-9640-4126-88e9-19eeb8c66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34d65dc-e19b-47ad-aaf7-637204f21f7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474F3F-4AC7-4340-A5F4-96B777BC2851}">
  <ds:schemaRefs>
    <ds:schemaRef ds:uri="http://schemas.microsoft.com/sharepoint/v3/contenttype/forms"/>
  </ds:schemaRefs>
</ds:datastoreItem>
</file>

<file path=customXml/itemProps2.xml><?xml version="1.0" encoding="utf-8"?>
<ds:datastoreItem xmlns:ds="http://schemas.openxmlformats.org/officeDocument/2006/customXml" ds:itemID="{9DBB990F-2603-4BAB-B0BD-76F88DE15ED3}">
  <ds:schemaRefs>
    <ds:schemaRef ds:uri="http://schemas.microsoft.com/office/2006/metadata/properties"/>
    <ds:schemaRef ds:uri="http://schemas.microsoft.com/office/infopath/2007/PartnerControls"/>
    <ds:schemaRef ds:uri="4032a3f5-9640-4126-88e9-19eeb8c66cef"/>
  </ds:schemaRefs>
</ds:datastoreItem>
</file>

<file path=customXml/itemProps3.xml><?xml version="1.0" encoding="utf-8"?>
<ds:datastoreItem xmlns:ds="http://schemas.openxmlformats.org/officeDocument/2006/customXml" ds:itemID="{3A5D5FD3-CDC1-461E-9765-E07262B81D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32a3f5-9640-4126-88e9-19eeb8c66cef"/>
    <ds:schemaRef ds:uri="934d65dc-e19b-47ad-aaf7-637204f21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1744</TotalTime>
  <Pages>8</Pages>
  <Words>17739</Words>
  <Characters>97565</Characters>
  <Application>Microsoft Office Word</Application>
  <DocSecurity>0</DocSecurity>
  <Lines>813</Lines>
  <Paragraphs>230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4</cp:revision>
  <dcterms:created xsi:type="dcterms:W3CDTF">2024-02-21T12:49:00Z</dcterms:created>
  <dcterms:modified xsi:type="dcterms:W3CDTF">2024-03-01T02:23:00Z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3cefa9747176871004076c65c4215182248868eca384eca150c9f0d334302d5a</vt:lpwstr>
  </property>
  <property fmtid="{D5CDD505-2E9C-101B-9397-08002B2CF9AE}" pid="3" name="ContentTypeId">
    <vt:lpwstr>0x010100CF466725DEB80348ABC973061B8F0EC7</vt:lpwstr>
  </property>
  <property fmtid="{D5CDD505-2E9C-101B-9397-08002B2CF9AE}" pid="4" name="ZOTERO_PREF_1">
    <vt:lpwstr>&lt;data data-version="3" zotero-version="6.0.30"&gt;&lt;session id="7g3jyXLb"/&gt;&lt;style id="http://www.zotero.org/styles/apa" locale="fr-FR" hasBibliography="1" bibliographyStyleHasBeenSet="0"/&gt;&lt;prefs&gt;&lt;pref name="fieldType" value="Field"/&gt;&lt;pref name="automaticJourn</vt:lpwstr>
  </property>
  <property fmtid="{D5CDD505-2E9C-101B-9397-08002B2CF9AE}" pid="5" name="ZOTERO_PREF_2">
    <vt:lpwstr>alAbbreviations" value="true"/&gt;&lt;/prefs&gt;&lt;/data&gt;</vt:lpwstr>
  </property>
</Properties>
</file>