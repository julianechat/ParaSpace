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F915C7">
      <w:pPr>
        <w:spacing w:line="276"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F915C7">
      <w:pPr>
        <w:autoSpaceDE w:val="0"/>
        <w:autoSpaceDN w:val="0"/>
        <w:adjustRightInd w:val="0"/>
        <w:spacing w:line="276" w:lineRule="auto"/>
        <w:jc w:val="both"/>
        <w:rPr>
          <w:rStyle w:val="Numrodepage"/>
          <w:rFonts w:asciiTheme="majorHAnsi" w:hAnsiTheme="majorHAnsi" w:cstheme="majorHAnsi"/>
          <w:b/>
          <w:bCs/>
          <w:lang w:val="en-US"/>
        </w:rPr>
      </w:pPr>
    </w:p>
    <w:p w14:paraId="0F02CB95" w14:textId="2EA0AA7F" w:rsidR="00C53B2A" w:rsidRDefault="00E82A13" w:rsidP="00C53B2A">
      <w:pPr>
        <w:autoSpaceDE w:val="0"/>
        <w:autoSpaceDN w:val="0"/>
        <w:adjustRightInd w:val="0"/>
        <w:spacing w:line="276" w:lineRule="auto"/>
        <w:jc w:val="both"/>
        <w:rPr>
          <w:rFonts w:asciiTheme="majorHAnsi" w:hAnsiTheme="majorHAnsi" w:cstheme="majorHAnsi"/>
          <w:kern w:val="0"/>
          <w:lang w:val="en-US"/>
        </w:rPr>
      </w:pPr>
      <w:r w:rsidRPr="006C3944">
        <w:rPr>
          <w:rStyle w:val="Numrodepage"/>
          <w:rFonts w:asciiTheme="majorHAnsi" w:hAnsiTheme="majorHAnsi" w:cstheme="majorHAnsi"/>
          <w:b/>
          <w:bCs/>
          <w:lang w:val="en-US"/>
        </w:rPr>
        <w:t>[PAR1]</w:t>
      </w:r>
      <w:r w:rsidR="0047716C" w:rsidRPr="006C3944">
        <w:rPr>
          <w:rStyle w:val="Numrodepage"/>
          <w:rFonts w:asciiTheme="majorHAnsi" w:hAnsiTheme="majorHAnsi" w:cstheme="majorHAnsi"/>
          <w:lang w:val="en-US"/>
        </w:rPr>
        <w:t xml:space="preserve"> </w:t>
      </w:r>
      <w:r w:rsidR="00951D33">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sidR="00951D33">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sidR="00951D33">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del w:id="0" w:author="Éric Harvey" w:date="2023-08-21T13:00:00Z">
        <w:r w:rsidR="00FF4D80" w:rsidDel="006F5BC6">
          <w:rPr>
            <w:rFonts w:asciiTheme="majorHAnsi" w:hAnsiTheme="majorHAnsi" w:cstheme="majorHAnsi"/>
            <w:kern w:val="0"/>
            <w:lang w:val="en-US"/>
          </w:rPr>
          <w:delText xml:space="preserve">implicate </w:delText>
        </w:r>
      </w:del>
      <w:ins w:id="1" w:author="Éric Harvey" w:date="2023-08-21T13:00:00Z">
        <w:r w:rsidR="006F5BC6">
          <w:rPr>
            <w:rFonts w:asciiTheme="majorHAnsi" w:hAnsiTheme="majorHAnsi" w:cstheme="majorHAnsi"/>
            <w:kern w:val="0"/>
            <w:lang w:val="en-US"/>
          </w:rPr>
          <w:t xml:space="preserve">involve </w:t>
        </w:r>
      </w:ins>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del w:id="2" w:author="Éric Harvey" w:date="2023-08-21T13:01:00Z">
        <w:r w:rsidR="00C667EE" w:rsidRPr="00E70FF4" w:rsidDel="006F5BC6">
          <w:rPr>
            <w:rFonts w:asciiTheme="majorHAnsi" w:hAnsiTheme="majorHAnsi" w:cstheme="majorHAnsi"/>
            <w:kern w:val="0"/>
            <w:lang w:val="fr-FR"/>
            <w:rPrChange w:id="3" w:author="Éric Harvey" w:date="2023-10-30T09:31:00Z">
              <w:rPr>
                <w:rFonts w:asciiTheme="majorHAnsi" w:hAnsiTheme="majorHAnsi" w:cstheme="majorHAnsi"/>
                <w:kern w:val="0"/>
                <w:lang w:val="en-US"/>
              </w:rPr>
            </w:rPrChange>
          </w:rPr>
          <w:delText xml:space="preserve">It is then </w:delText>
        </w:r>
      </w:del>
      <w:ins w:id="4" w:author="Éric Harvey" w:date="2023-08-21T13:01:00Z">
        <w:r w:rsidR="006F5BC6">
          <w:rPr>
            <w:rFonts w:asciiTheme="majorHAnsi" w:hAnsiTheme="majorHAnsi" w:cstheme="majorHAnsi"/>
            <w:kern w:val="0"/>
            <w:lang w:val="en-US"/>
          </w:rPr>
          <w:t xml:space="preserve">Thus, </w:t>
        </w:r>
      </w:ins>
      <w:del w:id="5" w:author="Éric Harvey" w:date="2023-08-21T13:02:00Z">
        <w:r w:rsidR="00C667EE" w:rsidDel="006F5BC6">
          <w:rPr>
            <w:rFonts w:asciiTheme="majorHAnsi" w:hAnsiTheme="majorHAnsi" w:cstheme="majorHAnsi"/>
            <w:kern w:val="0"/>
            <w:lang w:val="en-US"/>
          </w:rPr>
          <w:delText xml:space="preserve">important to understand </w:delText>
        </w:r>
      </w:del>
      <w:r w:rsidR="00C667EE">
        <w:rPr>
          <w:rFonts w:asciiTheme="majorHAnsi" w:hAnsiTheme="majorHAnsi" w:cstheme="majorHAnsi"/>
          <w:kern w:val="0"/>
          <w:lang w:val="en-US"/>
        </w:rPr>
        <w:t xml:space="preserve">host-parasite association dynamics as parasites are 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del w:id="6" w:author="Éric Harvey" w:date="2023-08-21T13:02:00Z">
        <w:r w:rsidR="00053309" w:rsidDel="006F5BC6">
          <w:rPr>
            <w:rFonts w:asciiTheme="majorHAnsi" w:hAnsiTheme="majorHAnsi" w:cstheme="majorHAnsi"/>
            <w:kern w:val="0"/>
            <w:lang w:val="en-US"/>
          </w:rPr>
          <w:delText xml:space="preserve"> </w:delText>
        </w:r>
        <w:r w:rsidR="00C667EE" w:rsidDel="006F5BC6">
          <w:rPr>
            <w:rFonts w:asciiTheme="majorHAnsi" w:hAnsiTheme="majorHAnsi" w:cstheme="majorHAnsi"/>
            <w:kern w:val="0"/>
            <w:lang w:val="en-US"/>
          </w:rPr>
          <w:delText xml:space="preserve">and </w:delText>
        </w:r>
        <w:r w:rsidR="00053309" w:rsidDel="006F5BC6">
          <w:rPr>
            <w:rFonts w:asciiTheme="majorHAnsi" w:hAnsiTheme="majorHAnsi" w:cstheme="majorHAnsi"/>
            <w:kern w:val="0"/>
            <w:lang w:val="en-US"/>
          </w:rPr>
          <w:delText xml:space="preserve">co-evolute with host populations </w:delText>
        </w:r>
        <w:r w:rsidR="00053309" w:rsidDel="006F5BC6">
          <w:rPr>
            <w:rFonts w:asciiTheme="majorHAnsi" w:hAnsiTheme="majorHAnsi" w:cstheme="majorHAnsi"/>
            <w:kern w:val="0"/>
            <w:lang w:val="en-US"/>
          </w:rPr>
          <w:fldChar w:fldCharType="begin"/>
        </w:r>
        <w:r w:rsidR="00053309" w:rsidDel="006F5BC6">
          <w:rPr>
            <w:rFonts w:asciiTheme="majorHAnsi" w:hAnsiTheme="majorHAnsi" w:cstheme="majorHAnsi"/>
            <w:kern w:val="0"/>
            <w:lang w:val="en-US"/>
          </w:rPr>
          <w:delInstrText xml:space="preserve"> ADDIN ZOTERO_ITEM CSL_CITATION {"citationID":"hAdnoLll","properties":{"formattedCitation":"(Dunn et al., 2009; Papkou et al., 2016)","plainCitation":"(Dunn et al., 2009; Papkou et al., 2016)","noteIndex":0},"citationItems":[{"id":1737,"uris":["http://zotero.org/groups/2585270/items/Q22RF2JX"],"itemData":{"id":1737,"type":"article-journal","abstract":"The effects of species declines and extinction on biotic interactions remain poorly understood. The loss of a species is expected to result in the loss of other species that depend on it (coextinction), leading to cascading effects across trophic levels. Such effects are likely to be most severe in mutualistic and parasitic interactions. Indeed, models suggest that coextinction may be the most common form of biodiversity loss. Paradoxically, few historical or contemporary coextinction events have actually been recorded. We review the current knowledge of coextinction by: (i) considering plausible explanations for the discrepancy between predicted and observed coextinction rates; (ii) exploring the potential consequences of coextinctions; (iii) discussing the interactions and synergies between coextinction and other drivers of species loss, particularly climate change; and (iv) suggesting the way forward for understanding the phenomenon of coextinction, which may well be the most insidious threat to global biodiversity.","container-title":"Proceedings of the Royal Society B: Biological Sciences","DOI":"10.1098/rspb.2009.0413","issue":"1670","note":"publisher: Royal Society","page":"3037-3045","source":"royalsocietypublishing.org (Atypon)","title":"The sixth mass coextinction: are most endangered species parasites and mutualists?","title-short":"The sixth mass coextinction","volume":"276","author":[{"family":"Dunn","given":"Robert R."},{"family":"Harris","given":"Nyeema C."},{"family":"Colwell","given":"Robert K."},{"family":"Koh","given":"Lian Pin"},{"family":"Sodhi","given":"Navjot S."}],"issued":{"date-parts":[["2009",9,7]]}}},{"id":7749,"uris":["http://zotero.org/groups/2585270/items/6H3IRVMF"],"itemData":{"id":7749,"type":"article-journal","abstract":"Host–parasite coevolution is widely assumed to have a major influence on biological evolution, especially as these interactions impose high selective pressure on the reciprocally interacting antagonists. The exact nature of the underlying dynamics is yet under debate and may be determined by recurrent selective sweeps (i.e., arms race dynamics), negative frequency-dependent selection (i.e., Red Queen dynamics), or a combination thereof. These interactions are often associated with reciprocally induced changes in population size, which, in turn, should have a strong impact on co-adaptation processes, yet are neglected in most current work on the topic. Here, we discuss potential consequences of temporal variations in population size on host–parasite coevolution. The limited empirical data available and the current theoretical literature in this field highlight that the consideration of such interaction-dependent population size changes is likely key for the full understanding of the coevolutionary dynamics, and, thus, a more realistic view on the complex nature of species interactions.","collection-title":"SI: Host-Parasite Coevolution","container-title":"Zoology","DOI":"10.1016/j.zool.2016.02.001","ISSN":"0944-2006","issue":"4","journalAbbreviation":"Zoology","page":"330-338","source":"ScienceDirect","title":"Host–parasite coevolution: why changing population size matters","title-short":"Host–parasite coevolution","volume":"119","author":[{"family":"Papkou","given":"Andrei"},{"family":"Gokhale","given":"Chaitanya S."},{"family":"Traulsen","given":"Arne"},{"family":"Schulenburg","given":"Hinrich"}],"issued":{"date-parts":[["2016",8,1]]}}}],"schema":"https://github.com/citation-style-language/schema/raw/master/csl-citation.json"} </w:delInstrText>
        </w:r>
        <w:r w:rsidR="00053309" w:rsidDel="006F5BC6">
          <w:rPr>
            <w:rFonts w:asciiTheme="majorHAnsi" w:hAnsiTheme="majorHAnsi" w:cstheme="majorHAnsi"/>
            <w:kern w:val="0"/>
            <w:lang w:val="en-US"/>
          </w:rPr>
          <w:fldChar w:fldCharType="separate"/>
        </w:r>
        <w:r w:rsidR="00053309" w:rsidDel="006F5BC6">
          <w:rPr>
            <w:rFonts w:asciiTheme="majorHAnsi" w:hAnsiTheme="majorHAnsi" w:cstheme="majorHAnsi"/>
            <w:noProof/>
            <w:kern w:val="0"/>
            <w:lang w:val="en-US"/>
          </w:rPr>
          <w:delText>(Dunn et al., 2009; Papkou et al., 2016)</w:delText>
        </w:r>
        <w:r w:rsidR="00053309" w:rsidDel="006F5BC6">
          <w:rPr>
            <w:rFonts w:asciiTheme="majorHAnsi" w:hAnsiTheme="majorHAnsi" w:cstheme="majorHAnsi"/>
            <w:kern w:val="0"/>
            <w:lang w:val="en-US"/>
          </w:rPr>
          <w:fldChar w:fldCharType="end"/>
        </w:r>
      </w:del>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ins w:id="7" w:author="Éric Harvey" w:date="2023-08-21T13:04:00Z">
        <w:r w:rsidR="006F5BC6">
          <w:rPr>
            <w:rFonts w:asciiTheme="majorHAnsi" w:hAnsiTheme="majorHAnsi" w:cstheme="majorHAnsi"/>
            <w:kern w:val="0"/>
            <w:lang w:val="en-US"/>
          </w:rPr>
          <w:t>Despite that recognition, i</w:t>
        </w:r>
      </w:ins>
      <w:del w:id="8" w:author="Éric Harvey" w:date="2023-08-21T13:04:00Z">
        <w:r w:rsidR="001743D1" w:rsidDel="006F5BC6">
          <w:rPr>
            <w:rFonts w:asciiTheme="majorHAnsi" w:hAnsiTheme="majorHAnsi" w:cstheme="majorHAnsi"/>
            <w:kern w:val="0"/>
            <w:lang w:val="en-US"/>
          </w:rPr>
          <w:delText>I</w:delText>
        </w:r>
      </w:del>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ins w:id="9" w:author="Éric Harvey" w:date="2023-08-21T13:05:00Z">
        <w:r w:rsidR="006F5BC6">
          <w:rPr>
            <w:rFonts w:asciiTheme="majorHAnsi" w:hAnsiTheme="majorHAnsi" w:cstheme="majorHAnsi"/>
            <w:kern w:val="0"/>
            <w:lang w:val="en-US"/>
          </w:rPr>
          <w:t xml:space="preserve">Thus, our understanding of </w:t>
        </w:r>
      </w:ins>
      <w:del w:id="10" w:author="Éric Harvey" w:date="2023-08-21T13:04:00Z">
        <w:r w:rsidR="001743D1" w:rsidRPr="003F2F84" w:rsidDel="006F5BC6">
          <w:rPr>
            <w:rFonts w:asciiTheme="majorHAnsi" w:hAnsiTheme="majorHAnsi" w:cstheme="majorHAnsi"/>
            <w:kern w:val="0"/>
            <w:lang w:val="en-US"/>
          </w:rPr>
          <w:delText>Still</w:delText>
        </w:r>
        <w:r w:rsidR="001743D1" w:rsidDel="006F5BC6">
          <w:rPr>
            <w:rFonts w:asciiTheme="majorHAnsi" w:hAnsiTheme="majorHAnsi" w:cstheme="majorHAnsi"/>
            <w:kern w:val="0"/>
            <w:lang w:val="en-US"/>
          </w:rPr>
          <w:delText>, t</w:delText>
        </w:r>
      </w:del>
      <w:del w:id="11" w:author="Éric Harvey" w:date="2023-08-21T13:05:00Z">
        <w:r w:rsidR="001743D1" w:rsidDel="006F5BC6">
          <w:rPr>
            <w:rFonts w:asciiTheme="majorHAnsi" w:hAnsiTheme="majorHAnsi" w:cstheme="majorHAnsi"/>
            <w:kern w:val="0"/>
            <w:lang w:val="en-US"/>
          </w:rPr>
          <w:delText xml:space="preserve">he </w:delText>
        </w:r>
        <w:r w:rsidR="001743D1" w:rsidRPr="00F22CD6" w:rsidDel="006F5BC6">
          <w:rPr>
            <w:rFonts w:asciiTheme="majorHAnsi" w:hAnsiTheme="majorHAnsi" w:cstheme="majorHAnsi"/>
            <w:kern w:val="0"/>
            <w:lang w:val="en-US"/>
          </w:rPr>
          <w:delText>literature currently fail</w:delText>
        </w:r>
        <w:r w:rsidR="001743D1" w:rsidDel="006F5BC6">
          <w:rPr>
            <w:rFonts w:asciiTheme="majorHAnsi" w:hAnsiTheme="majorHAnsi" w:cstheme="majorHAnsi"/>
            <w:kern w:val="0"/>
            <w:lang w:val="en-US"/>
          </w:rPr>
          <w:delText>s</w:delText>
        </w:r>
        <w:r w:rsidR="001743D1" w:rsidRPr="00F22CD6" w:rsidDel="006F5BC6">
          <w:rPr>
            <w:rFonts w:asciiTheme="majorHAnsi" w:hAnsiTheme="majorHAnsi" w:cstheme="majorHAnsi"/>
            <w:kern w:val="0"/>
            <w:lang w:val="en-US"/>
          </w:rPr>
          <w:delText xml:space="preserve"> to disentangle </w:delText>
        </w:r>
      </w:del>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ins w:id="12" w:author="Éric Harvey" w:date="2023-08-21T13:06:00Z">
        <w:r w:rsidR="006F5BC6">
          <w:rPr>
            <w:rFonts w:asciiTheme="majorHAnsi" w:hAnsiTheme="majorHAnsi" w:cstheme="majorHAnsi"/>
            <w:kern w:val="0"/>
            <w:lang w:val="en-US"/>
          </w:rPr>
          <w:t xml:space="preserve">is still poor </w:t>
        </w:r>
      </w:ins>
      <w:del w:id="13" w:author="Éric Harvey" w:date="2023-08-21T13:06:00Z">
        <w:r w:rsidR="001743D1" w:rsidRPr="00F22CD6" w:rsidDel="006F5BC6">
          <w:rPr>
            <w:rFonts w:asciiTheme="majorHAnsi" w:hAnsiTheme="majorHAnsi" w:cstheme="majorHAnsi"/>
            <w:kern w:val="0"/>
            <w:lang w:val="en-US"/>
          </w:rPr>
          <w:delText xml:space="preserve">as </w:delText>
        </w:r>
        <w:r w:rsidR="001743D1" w:rsidDel="006F5BC6">
          <w:rPr>
            <w:rFonts w:asciiTheme="majorHAnsi" w:hAnsiTheme="majorHAnsi" w:cstheme="majorHAnsi"/>
            <w:kern w:val="0"/>
            <w:lang w:val="en-US"/>
          </w:rPr>
          <w:delText xml:space="preserve">parasite </w:delText>
        </w:r>
        <w:r w:rsidR="001743D1" w:rsidRPr="00F22CD6" w:rsidDel="006F5BC6">
          <w:rPr>
            <w:rFonts w:asciiTheme="majorHAnsi" w:hAnsiTheme="majorHAnsi" w:cstheme="majorHAnsi"/>
            <w:kern w:val="0"/>
            <w:lang w:val="en-US"/>
          </w:rPr>
          <w:delText xml:space="preserve">species filtering </w:delText>
        </w:r>
        <w:r w:rsidR="001743D1" w:rsidDel="006F5BC6">
          <w:rPr>
            <w:rFonts w:asciiTheme="majorHAnsi" w:hAnsiTheme="majorHAnsi" w:cstheme="majorHAnsi"/>
            <w:kern w:val="0"/>
            <w:lang w:val="en-US"/>
          </w:rPr>
          <w:delText xml:space="preserve">(the series of processes influencing species distribution) </w:delText>
        </w:r>
        <w:r w:rsidR="001743D1" w:rsidRPr="00F22CD6" w:rsidDel="006F5BC6">
          <w:rPr>
            <w:rFonts w:asciiTheme="majorHAnsi" w:hAnsiTheme="majorHAnsi" w:cstheme="majorHAnsi"/>
            <w:kern w:val="0"/>
            <w:lang w:val="en-US"/>
          </w:rPr>
          <w:delText xml:space="preserve">is widely scale-dependent </w:delText>
        </w:r>
      </w:del>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w:t>
      </w:r>
      <w:del w:id="14" w:author="Éric Harvey" w:date="2023-08-21T13:07:00Z">
        <w:r w:rsidR="001743D1" w:rsidDel="006F5BC6">
          <w:rPr>
            <w:rFonts w:asciiTheme="majorHAnsi" w:hAnsiTheme="majorHAnsi" w:cstheme="majorHAnsi"/>
            <w:kern w:val="0"/>
            <w:lang w:val="en-US"/>
          </w:rPr>
          <w:delText xml:space="preserve">then </w:delText>
        </w:r>
      </w:del>
      <w:r w:rsidR="00E00ADD">
        <w:rPr>
          <w:rFonts w:asciiTheme="majorHAnsi" w:hAnsiTheme="majorHAnsi" w:cstheme="majorHAnsi"/>
          <w:kern w:val="0"/>
          <w:lang w:val="en-US"/>
        </w:rPr>
        <w:t xml:space="preserve">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C53B2A">
      <w:pPr>
        <w:autoSpaceDE w:val="0"/>
        <w:autoSpaceDN w:val="0"/>
        <w:adjustRightInd w:val="0"/>
        <w:spacing w:line="276" w:lineRule="auto"/>
        <w:jc w:val="both"/>
        <w:rPr>
          <w:rFonts w:asciiTheme="majorHAnsi" w:hAnsiTheme="majorHAnsi" w:cstheme="majorHAnsi"/>
          <w:kern w:val="0"/>
          <w:lang w:val="en-US"/>
        </w:rPr>
      </w:pPr>
    </w:p>
    <w:p w14:paraId="7DB679BC" w14:textId="6C9FBE2F" w:rsidR="008D1947" w:rsidRDefault="00C53B2A" w:rsidP="00F915C7">
      <w:pPr>
        <w:autoSpaceDE w:val="0"/>
        <w:autoSpaceDN w:val="0"/>
        <w:adjustRightInd w:val="0"/>
        <w:spacing w:line="276" w:lineRule="auto"/>
        <w:jc w:val="both"/>
        <w:rPr>
          <w:rFonts w:asciiTheme="majorHAnsi" w:hAnsiTheme="majorHAnsi" w:cstheme="majorHAnsi"/>
          <w:kern w:val="0"/>
          <w:lang w:val="en-US"/>
        </w:rPr>
      </w:pPr>
      <w:r w:rsidRPr="00C53B2A">
        <w:rPr>
          <w:rFonts w:asciiTheme="majorHAnsi" w:hAnsiTheme="majorHAnsi" w:cstheme="majorHAnsi"/>
          <w:b/>
          <w:bCs/>
          <w:kern w:val="0"/>
          <w:lang w:val="en-US"/>
        </w:rPr>
        <w:t>[PAR2]</w:t>
      </w:r>
      <w:r>
        <w:rPr>
          <w:rFonts w:asciiTheme="majorHAnsi" w:hAnsiTheme="majorHAnsi" w:cstheme="majorHAnsi"/>
          <w:kern w:val="0"/>
          <w:lang w:val="en-US"/>
        </w:rPr>
        <w:t xml:space="preserve"> </w:t>
      </w:r>
      <w:ins w:id="15" w:author="Éric Harvey" w:date="2023-08-21T13:07:00Z">
        <w:r w:rsidR="00CA4FBD">
          <w:rPr>
            <w:rFonts w:asciiTheme="majorHAnsi" w:hAnsiTheme="majorHAnsi" w:cstheme="majorHAnsi"/>
            <w:kern w:val="0"/>
            <w:lang w:val="en-US"/>
          </w:rPr>
          <w:t>The d</w:t>
        </w:r>
      </w:ins>
      <w:del w:id="16" w:author="Éric Harvey" w:date="2023-08-21T13:07:00Z">
        <w:r w:rsidR="00CD1FD6" w:rsidDel="00CA4FBD">
          <w:rPr>
            <w:rFonts w:asciiTheme="majorHAnsi" w:hAnsiTheme="majorHAnsi" w:cstheme="majorHAnsi"/>
            <w:kern w:val="0"/>
            <w:lang w:val="en-US"/>
          </w:rPr>
          <w:delText>D</w:delText>
        </w:r>
      </w:del>
      <w:r w:rsidR="00CD1FD6">
        <w:rPr>
          <w:rFonts w:asciiTheme="majorHAnsi" w:hAnsiTheme="majorHAnsi" w:cstheme="majorHAnsi"/>
          <w:kern w:val="0"/>
          <w:lang w:val="en-US"/>
        </w:rPr>
        <w:t>istribution of organisms</w:t>
      </w:r>
      <w:ins w:id="17" w:author="Éric Harvey" w:date="2023-08-21T13:08:00Z">
        <w:r w:rsidR="00CA4FBD">
          <w:rPr>
            <w:rFonts w:asciiTheme="majorHAnsi" w:hAnsiTheme="majorHAnsi" w:cstheme="majorHAnsi"/>
            <w:kern w:val="0"/>
            <w:lang w:val="en-US"/>
          </w:rPr>
          <w:t xml:space="preserve"> in space</w:t>
        </w:r>
      </w:ins>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w:t>
      </w:r>
      <w:del w:id="18" w:author="Éric Harvey" w:date="2023-08-21T13:09:00Z">
        <w:r w:rsidR="00CD1FD6" w:rsidDel="00CA4FBD">
          <w:rPr>
            <w:rFonts w:asciiTheme="majorHAnsi" w:hAnsiTheme="majorHAnsi" w:cstheme="majorHAnsi"/>
            <w:kern w:val="0"/>
            <w:lang w:val="en-US"/>
          </w:rPr>
          <w:delText xml:space="preserve"> (</w:delText>
        </w:r>
        <w:r w:rsidR="006A2F1D" w:rsidDel="00CA4FBD">
          <w:rPr>
            <w:rFonts w:asciiTheme="majorHAnsi" w:hAnsiTheme="majorHAnsi" w:cstheme="majorHAnsi"/>
            <w:kern w:val="0"/>
            <w:lang w:val="en-US"/>
          </w:rPr>
          <w:delText>local abiotic conditions</w:delText>
        </w:r>
        <w:r w:rsidR="00315860" w:rsidDel="00CA4FBD">
          <w:rPr>
            <w:rFonts w:asciiTheme="majorHAnsi" w:hAnsiTheme="majorHAnsi" w:cstheme="majorHAnsi"/>
            <w:kern w:val="0"/>
            <w:lang w:val="en-US"/>
          </w:rPr>
          <w:delText xml:space="preserve"> must be ecophysiologically suitable for species to occur</w:delText>
        </w:r>
        <w:r w:rsidR="006A2F1D" w:rsidDel="00CA4FBD">
          <w:rPr>
            <w:rFonts w:asciiTheme="majorHAnsi" w:hAnsiTheme="majorHAnsi" w:cstheme="majorHAnsi"/>
            <w:kern w:val="0"/>
            <w:lang w:val="en-US"/>
          </w:rPr>
          <w:delText>)</w:delText>
        </w:r>
      </w:del>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del w:id="19" w:author="Éric Harvey" w:date="2023-08-21T13:09:00Z">
        <w:r w:rsidR="00754F9A" w:rsidDel="00CA4FBD">
          <w:rPr>
            <w:rFonts w:asciiTheme="majorHAnsi" w:hAnsiTheme="majorHAnsi" w:cstheme="majorHAnsi"/>
            <w:kern w:val="0"/>
            <w:lang w:val="en-US"/>
          </w:rPr>
          <w:delText xml:space="preserve"> (</w:delText>
        </w:r>
        <w:r w:rsidR="00315860" w:rsidDel="00CA4FBD">
          <w:rPr>
            <w:rFonts w:asciiTheme="majorHAnsi" w:hAnsiTheme="majorHAnsi" w:cstheme="majorHAnsi"/>
            <w:kern w:val="0"/>
            <w:lang w:val="en-US"/>
          </w:rPr>
          <w:delText>e.g., competition, predation, parasitism</w:delText>
        </w:r>
        <w:r w:rsidR="00754F9A" w:rsidDel="00CA4FBD">
          <w:rPr>
            <w:rFonts w:asciiTheme="majorHAnsi" w:hAnsiTheme="majorHAnsi" w:cstheme="majorHAnsi"/>
            <w:kern w:val="0"/>
            <w:lang w:val="en-US"/>
          </w:rPr>
          <w:delText>)</w:delText>
        </w:r>
      </w:del>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commentRangeStart w:id="20"/>
      <w:r w:rsidR="00754F9A">
        <w:rPr>
          <w:rFonts w:asciiTheme="majorHAnsi" w:hAnsiTheme="majorHAnsi" w:cstheme="majorHAnsi"/>
          <w:kern w:val="0"/>
          <w:lang w:val="en-US"/>
        </w:rPr>
        <w:fldChar w:fldCharType="begin"/>
      </w:r>
      <w:r w:rsidR="00754F9A">
        <w:rPr>
          <w:rFonts w:asciiTheme="majorHAnsi" w:hAnsiTheme="majorHAnsi" w:cstheme="majorHAnsi"/>
          <w:kern w:val="0"/>
          <w:lang w:val="en-US"/>
        </w:rPr>
        <w:instrText xml:space="preserve"> ADDIN ZOTERO_ITEM CSL_CITATION {"citationID":"lD4XDJtE","properties":{"formattedCitation":"(Guisan et al., 2017)","plainCitation":"(Guisan et al., 2017)","noteIndex":0},"citationItems":[{"id":7584,"uris":["http://zotero.org/groups/2585270/items/W5UAICJM"],"itemData":{"id":7584,"type":"chapter","collection-title":"Ecology, Biodiversity and Conservation","container-title":"Habitat Suitability and Distribution Models: With Applications in R","event-place":"Cambridge","ISBN":"978-0-521-76513-8","note":"DOI: 10.1017/9781139028271.007","page":"21-40","publisher":"Cambridge University Press","publisher-place":"Cambridge","source":"Cambridge University Press","title":"What Drives Species Distributions?","URL":"https://www.cambridge.org/core/books/habitat-suitability-and-distribution-models/what-drives-species-distributions/D1D3729EA1996664FC580DC205D09023","editor":[{"family":"Guisan","given":"Antoine"},{"family":"Zimmermann","given":"Niklaus E."},{"family":"Thuiller","given":"Wilfried"}],"accessed":{"date-parts":[["2023",8,11]]},"issued":{"date-parts":[["2017"]]}}}],"schema":"https://github.com/citation-style-language/schema/raw/master/csl-citation.json"} </w:instrText>
      </w:r>
      <w:r w:rsidR="00754F9A">
        <w:rPr>
          <w:rFonts w:asciiTheme="majorHAnsi" w:hAnsiTheme="majorHAnsi" w:cstheme="majorHAnsi"/>
          <w:kern w:val="0"/>
          <w:lang w:val="en-US"/>
        </w:rPr>
        <w:fldChar w:fldCharType="separate"/>
      </w:r>
      <w:r w:rsidR="00754F9A">
        <w:rPr>
          <w:rFonts w:asciiTheme="majorHAnsi" w:hAnsiTheme="majorHAnsi" w:cstheme="majorHAnsi"/>
          <w:noProof/>
          <w:kern w:val="0"/>
          <w:lang w:val="en-US"/>
        </w:rPr>
        <w:t>(Guisan et al., 2017)</w:t>
      </w:r>
      <w:r w:rsidR="00754F9A">
        <w:rPr>
          <w:rFonts w:asciiTheme="majorHAnsi" w:hAnsiTheme="majorHAnsi" w:cstheme="majorHAnsi"/>
          <w:kern w:val="0"/>
          <w:lang w:val="en-US"/>
        </w:rPr>
        <w:fldChar w:fldCharType="end"/>
      </w:r>
      <w:commentRangeEnd w:id="20"/>
      <w:r w:rsidR="00CA4FBD">
        <w:rPr>
          <w:rStyle w:val="Marquedecommentaire"/>
        </w:rPr>
        <w:commentReference w:id="20"/>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5A2736">
        <w:rPr>
          <w:rFonts w:asciiTheme="majorHAnsi" w:hAnsiTheme="majorHAnsi" w:cstheme="majorHAnsi"/>
          <w:kern w:val="0"/>
          <w:lang w:val="en-US"/>
        </w:rPr>
        <w:instrText xml:space="preserve"> ADDIN ZOTERO_ITEM CSL_CITATION {"citationID":"rVgA2BNw","properties":{"formattedCitation":"(Cohen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5A2736">
        <w:rPr>
          <w:rFonts w:ascii="Cambria Math" w:hAnsi="Cambria Math" w:cs="Cambria Math"/>
          <w:kern w:val="0"/>
          <w:lang w:val="en-US"/>
        </w:rPr>
        <w:instrText>∼</w:instrText>
      </w:r>
      <w:r w:rsidR="005A2736">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w:t>
      </w:r>
      <w:commentRangeStart w:id="21"/>
      <w:r w:rsidR="00150B6F" w:rsidRPr="00FE6B1A">
        <w:rPr>
          <w:rFonts w:asciiTheme="majorHAnsi" w:hAnsiTheme="majorHAnsi" w:cstheme="majorHAnsi"/>
          <w:kern w:val="0"/>
          <w:lang w:val="en-US"/>
        </w:rPr>
        <w:t>scale magnitude</w:t>
      </w:r>
      <w:commentRangeEnd w:id="21"/>
      <w:r w:rsidR="00CA4FBD">
        <w:rPr>
          <w:rStyle w:val="Marquedecommentaire"/>
        </w:rPr>
        <w:commentReference w:id="21"/>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5A1103">
        <w:rPr>
          <w:rFonts w:asciiTheme="majorHAnsi" w:hAnsiTheme="majorHAnsi" w:cstheme="majorHAnsi"/>
          <w:kern w:val="0"/>
          <w:highlight w:val="yellow"/>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w:t>
      </w:r>
      <w:r w:rsidR="005026FA">
        <w:rPr>
          <w:rFonts w:asciiTheme="majorHAnsi" w:hAnsiTheme="majorHAnsi" w:cstheme="majorHAnsi"/>
          <w:kern w:val="0"/>
          <w:lang w:val="en-US"/>
        </w:rPr>
        <w:lastRenderedPageBreak/>
        <w:t xml:space="preserve">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w:t>
      </w:r>
      <w:commentRangeStart w:id="22"/>
      <w:r w:rsidR="005A1103">
        <w:rPr>
          <w:rFonts w:asciiTheme="majorHAnsi" w:hAnsiTheme="majorHAnsi" w:cstheme="majorHAnsi"/>
          <w:kern w:val="0"/>
          <w:lang w:val="en-US"/>
        </w:rPr>
        <w:t>across scales</w:t>
      </w:r>
      <w:r w:rsidR="00150B6F">
        <w:rPr>
          <w:rFonts w:asciiTheme="majorHAnsi" w:hAnsiTheme="majorHAnsi" w:cstheme="majorHAnsi"/>
          <w:kern w:val="0"/>
          <w:lang w:val="en-US"/>
        </w:rPr>
        <w:t>.</w:t>
      </w:r>
      <w:commentRangeEnd w:id="22"/>
      <w:r w:rsidR="00CA4FBD">
        <w:rPr>
          <w:rStyle w:val="Marquedecommentaire"/>
        </w:rPr>
        <w:commentReference w:id="22"/>
      </w:r>
    </w:p>
    <w:p w14:paraId="4852E068" w14:textId="77777777" w:rsidR="00C53B2A" w:rsidRDefault="00C53B2A" w:rsidP="00F915C7">
      <w:pPr>
        <w:autoSpaceDE w:val="0"/>
        <w:autoSpaceDN w:val="0"/>
        <w:adjustRightInd w:val="0"/>
        <w:spacing w:line="276" w:lineRule="auto"/>
        <w:jc w:val="both"/>
        <w:rPr>
          <w:rFonts w:asciiTheme="majorHAnsi" w:hAnsiTheme="majorHAnsi" w:cstheme="majorHAnsi"/>
          <w:kern w:val="0"/>
          <w:lang w:val="en-US"/>
        </w:rPr>
      </w:pPr>
    </w:p>
    <w:p w14:paraId="08352DAF" w14:textId="47A19AA2" w:rsidR="00ED056D" w:rsidRPr="00397A67" w:rsidRDefault="009A6ECE" w:rsidP="00DF57C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C53B2A">
        <w:rPr>
          <w:rFonts w:asciiTheme="majorHAnsi" w:hAnsiTheme="majorHAnsi" w:cstheme="majorHAnsi"/>
          <w:b/>
          <w:bCs/>
          <w:kern w:val="0"/>
          <w:lang w:val="en-US"/>
        </w:rPr>
        <w:t>3</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6057F5">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sidR="006057F5">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sidR="006057F5">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F7788D">
        <w:rPr>
          <w:rFonts w:asciiTheme="majorHAnsi" w:hAnsiTheme="majorHAnsi" w:cstheme="majorHAnsi"/>
          <w:kern w:val="0"/>
          <w:lang w:val="en-US"/>
        </w:rPr>
        <w:t xml:space="preserve"> </w:t>
      </w:r>
      <w:commentRangeStart w:id="23"/>
      <w:commentRangeStart w:id="24"/>
      <w:r w:rsidR="00F7788D">
        <w:rPr>
          <w:rFonts w:asciiTheme="majorHAnsi" w:hAnsiTheme="majorHAnsi" w:cstheme="majorHAnsi"/>
          <w:kern w:val="0"/>
          <w:lang w:val="en-US"/>
        </w:rPr>
        <w:t>(Fig1</w:t>
      </w:r>
      <w:r w:rsidR="000D6F28">
        <w:rPr>
          <w:rFonts w:asciiTheme="majorHAnsi" w:hAnsiTheme="majorHAnsi" w:cstheme="majorHAnsi"/>
          <w:kern w:val="0"/>
          <w:lang w:val="en-US"/>
        </w:rPr>
        <w:t>?</w:t>
      </w:r>
      <w:r w:rsidR="00F7788D">
        <w:rPr>
          <w:rFonts w:asciiTheme="majorHAnsi" w:hAnsiTheme="majorHAnsi" w:cstheme="majorHAnsi"/>
          <w:kern w:val="0"/>
          <w:lang w:val="en-US"/>
        </w:rPr>
        <w:t>)</w:t>
      </w:r>
      <w:commentRangeEnd w:id="23"/>
      <w:r w:rsidR="000D6F28">
        <w:rPr>
          <w:rStyle w:val="Marquedecommentaire"/>
        </w:rPr>
        <w:commentReference w:id="23"/>
      </w:r>
      <w:commentRangeEnd w:id="24"/>
      <w:r w:rsidR="00DC6207">
        <w:rPr>
          <w:rStyle w:val="Marquedecommentaire"/>
        </w:rPr>
        <w:commentReference w:id="24"/>
      </w:r>
      <w:r w:rsidR="00C97956">
        <w:rPr>
          <w:rFonts w:asciiTheme="majorHAnsi" w:hAnsiTheme="majorHAnsi" w:cstheme="majorHAnsi"/>
          <w:kern w:val="0"/>
          <w:lang w:val="en-US"/>
        </w:rPr>
        <w: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F16859">
        <w:rPr>
          <w:rFonts w:asciiTheme="majorHAnsi" w:hAnsiTheme="majorHAnsi" w:cstheme="majorHAnsi"/>
          <w:kern w:val="0"/>
          <w:lang w:val="en-US"/>
        </w:rPr>
        <w:instrText xml:space="preserve"> ADDIN ZOTERO_ITEM CSL_CITATION {"citationID":"iHRw7IrV","properties":{"formattedCitation":"(Bush et al., 1997)","plainCitation":"(Bush et al., 1997)","noteIndex":0},"citationItems":[{"id":6752,"uris":["http://zotero.org/groups/2585270/items/8JWZHH7U"],"itemData":{"id":6752,"type":"article-journal","abstract":"We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commentRangeStart w:id="25"/>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FF7483">
        <w:rPr>
          <w:rFonts w:asciiTheme="majorHAnsi" w:hAnsiTheme="majorHAnsi" w:cstheme="majorHAnsi"/>
          <w:kern w:val="0"/>
          <w:lang w:val="en-US"/>
        </w:rPr>
        <w:t xml:space="preserve">organizational </w:t>
      </w:r>
      <w:r w:rsidR="002661AB">
        <w:rPr>
          <w:rFonts w:asciiTheme="majorHAnsi" w:hAnsiTheme="majorHAnsi" w:cstheme="majorHAnsi"/>
          <w:kern w:val="0"/>
          <w:lang w:val="en-US"/>
        </w:rPr>
        <w:t xml:space="preserve">complexity </w:t>
      </w:r>
      <w:commentRangeEnd w:id="25"/>
      <w:r w:rsidR="00BC31A7">
        <w:rPr>
          <w:rStyle w:val="Marquedecommentaire"/>
        </w:rPr>
        <w:commentReference w:id="25"/>
      </w:r>
      <w:r w:rsidR="002661AB">
        <w:rPr>
          <w:rFonts w:asciiTheme="majorHAnsi" w:hAnsiTheme="majorHAnsi" w:cstheme="majorHAnsi"/>
          <w:kern w:val="0"/>
          <w:lang w:val="en-US"/>
        </w:rPr>
        <w:t>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w:t>
      </w:r>
      <w:commentRangeStart w:id="26"/>
      <w:r w:rsidR="002661AB">
        <w:rPr>
          <w:rFonts w:asciiTheme="majorHAnsi" w:hAnsiTheme="majorHAnsi" w:cstheme="majorHAnsi"/>
          <w:kern w:val="0"/>
          <w:lang w:val="en-US"/>
        </w:rPr>
        <w:t>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commentRangeEnd w:id="26"/>
      <w:r w:rsidR="00BC31A7">
        <w:rPr>
          <w:rStyle w:val="Marquedecommentaire"/>
        </w:rPr>
        <w:commentReference w:id="26"/>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del w:id="27" w:author="Éric Harvey" w:date="2023-08-21T13:13:00Z">
        <w:r w:rsidR="00ED7FAD" w:rsidDel="00CA4FBD">
          <w:rPr>
            <w:rFonts w:asciiTheme="majorHAnsi" w:hAnsiTheme="majorHAnsi" w:cstheme="majorHAnsi"/>
            <w:kern w:val="0"/>
          </w:rPr>
          <w:delText>example</w:delText>
        </w:r>
      </w:del>
      <w:ins w:id="28" w:author="Éric Harvey" w:date="2023-08-21T13:13:00Z">
        <w:r w:rsidR="00CA4FBD">
          <w:rPr>
            <w:rFonts w:asciiTheme="majorHAnsi" w:hAnsiTheme="majorHAnsi" w:cstheme="majorHAnsi"/>
            <w:kern w:val="0"/>
          </w:rPr>
          <w:t>exemple</w:t>
        </w:r>
      </w:ins>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ED7FAD" w:rsidRPr="00175304">
        <w:rPr>
          <w:rFonts w:asciiTheme="majorHAnsi" w:hAnsiTheme="majorHAnsi" w:cstheme="majorHAnsi"/>
          <w:kern w:val="0"/>
        </w:rPr>
        <w:instrText xml:space="preserve"> ADDIN ZOTERO_ITEM CSL_CITATION {"citationID":"YjVJmfct","properties":{"formattedCitation":"(Villalba-Vasquez et al., 2018)","plainCitation":"(Villalba-Vasquez et al., 2018)","noteIndex":0},"citationItems":[{"id":5081,"uris":["http://zotero.org/groups/2585270/items/IYM8D8JV"],"itemData":{"id":5081,"type":"article-journal","abstract":"In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w:instrText>
      </w:r>
      <w:r w:rsidR="00ED7FAD">
        <w:rPr>
          <w:rFonts w:asciiTheme="majorHAnsi" w:hAnsiTheme="majorHAnsi" w:cstheme="majorHAnsi"/>
          <w:kern w:val="0"/>
          <w:lang w:val="en-US"/>
        </w:rPr>
        <w:instrText xml:space="preserve">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49636F">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49636F" w:rsidRPr="0049636F">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77969E4B" w14:textId="63FD58DC"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6BDAA2E6" w14:textId="16952038"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5EBBD615" w14:textId="368D32CB"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9792CA7" w14:textId="2F463825"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6869814" w14:textId="078D0D24"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EF2718E" w14:textId="357B6A60" w:rsidR="00FD25B0" w:rsidRPr="00397A67" w:rsidRDefault="00FD25B0" w:rsidP="009A6ECE">
      <w:pPr>
        <w:autoSpaceDE w:val="0"/>
        <w:autoSpaceDN w:val="0"/>
        <w:adjustRightInd w:val="0"/>
        <w:spacing w:line="276" w:lineRule="auto"/>
        <w:jc w:val="both"/>
        <w:rPr>
          <w:rFonts w:asciiTheme="majorHAnsi" w:hAnsiTheme="majorHAnsi" w:cstheme="majorHAnsi"/>
          <w:kern w:val="0"/>
          <w:lang w:val="en-US"/>
        </w:rPr>
      </w:pPr>
    </w:p>
    <w:p w14:paraId="283F05C3" w14:textId="72143594" w:rsidR="00A323FE" w:rsidRPr="0053061F" w:rsidRDefault="00B2718A" w:rsidP="009A6ECE">
      <w:pPr>
        <w:autoSpaceDE w:val="0"/>
        <w:autoSpaceDN w:val="0"/>
        <w:adjustRightInd w:val="0"/>
        <w:spacing w:line="276" w:lineRule="auto"/>
        <w:jc w:val="both"/>
        <w:rPr>
          <w:rFonts w:asciiTheme="majorHAnsi" w:hAnsiTheme="majorHAnsi" w:cstheme="majorHAnsi"/>
          <w:kern w:val="0"/>
          <w:lang w:val="en-US"/>
        </w:rPr>
      </w:pPr>
      <w:r w:rsidRPr="00B2718A">
        <w:rPr>
          <w:rFonts w:asciiTheme="majorHAnsi" w:hAnsiTheme="majorHAnsi" w:cstheme="majorHAnsi"/>
          <w:b/>
          <w:bCs/>
          <w:kern w:val="0"/>
          <w:lang w:val="en-US"/>
        </w:rPr>
        <w:t>[PAR</w:t>
      </w:r>
      <w:r w:rsidR="00C53B2A">
        <w:rPr>
          <w:rFonts w:asciiTheme="majorHAnsi" w:hAnsiTheme="majorHAnsi" w:cstheme="majorHAnsi"/>
          <w:b/>
          <w:bCs/>
          <w:kern w:val="0"/>
          <w:lang w:val="en-US"/>
        </w:rPr>
        <w:t>4</w:t>
      </w:r>
      <w:r w:rsidRPr="00B2718A">
        <w:rPr>
          <w:rFonts w:asciiTheme="majorHAnsi" w:hAnsiTheme="majorHAnsi" w:cstheme="majorHAnsi"/>
          <w:b/>
          <w:bCs/>
          <w:kern w:val="0"/>
          <w:lang w:val="en-US"/>
        </w:rPr>
        <w:t>]</w:t>
      </w:r>
      <w:r>
        <w:rPr>
          <w:rFonts w:asciiTheme="majorHAnsi" w:hAnsiTheme="majorHAnsi" w:cstheme="majorHAnsi"/>
          <w:kern w:val="0"/>
          <w:lang w:val="en-US"/>
        </w:rPr>
        <w:t xml:space="preserve"> </w:t>
      </w:r>
      <w:commentRangeStart w:id="29"/>
      <w:commentRangeStart w:id="30"/>
      <w:r w:rsidR="00313AB0">
        <w:rPr>
          <w:rFonts w:asciiTheme="majorHAnsi" w:hAnsiTheme="majorHAnsi" w:cstheme="majorHAnsi"/>
          <w:kern w:val="0"/>
          <w:lang w:val="en-US"/>
        </w:rPr>
        <w:t>Since current literature lacks consistency</w:t>
      </w:r>
      <w:commentRangeEnd w:id="29"/>
      <w:r w:rsidR="00794EE6">
        <w:rPr>
          <w:rStyle w:val="Marquedecommentaire"/>
        </w:rPr>
        <w:commentReference w:id="29"/>
      </w:r>
      <w:commentRangeEnd w:id="30"/>
      <w:r w:rsidR="00DC6207">
        <w:rPr>
          <w:rStyle w:val="Marquedecommentaire"/>
        </w:rPr>
        <w:commentReference w:id="30"/>
      </w:r>
      <w:r w:rsidR="00541A1A" w:rsidRPr="00541A1A">
        <w:rPr>
          <w:rFonts w:asciiTheme="majorHAnsi" w:hAnsiTheme="majorHAnsi" w:cstheme="majorHAnsi"/>
          <w:kern w:val="0"/>
          <w:lang w:val="en-US"/>
        </w:rPr>
        <w:t xml:space="preserve"> </w:t>
      </w:r>
      <w:r w:rsidR="00541A1A">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{"citationID":"z9Gv2wHn","properties":{"formattedCitation":"(Poulin,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541A1A">
        <w:rPr>
          <w:rFonts w:asciiTheme="majorHAnsi" w:hAnsiTheme="majorHAnsi" w:cstheme="majorHAnsi"/>
          <w:kern w:val="0"/>
          <w:lang w:val="en-US"/>
        </w:rPr>
        <w:fldChar w:fldCharType="separate"/>
      </w:r>
      <w:r w:rsidR="00541A1A">
        <w:rPr>
          <w:rFonts w:asciiTheme="majorHAnsi" w:hAnsiTheme="majorHAnsi" w:cstheme="majorHAnsi"/>
          <w:noProof/>
          <w:kern w:val="0"/>
          <w:lang w:val="en-US"/>
        </w:rPr>
        <w:t>(Poulin, 2007)</w:t>
      </w:r>
      <w:r w:rsidR="00541A1A">
        <w:rPr>
          <w:rFonts w:asciiTheme="majorHAnsi" w:hAnsiTheme="majorHAnsi" w:cstheme="majorHAnsi"/>
          <w:kern w:val="0"/>
          <w:lang w:val="en-US"/>
        </w:rPr>
        <w:fldChar w:fldCharType="end"/>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proofErr w:type="spellStart"/>
      <w:r w:rsidR="00FC5FCF">
        <w:rPr>
          <w:rFonts w:asciiTheme="majorHAnsi" w:hAnsiTheme="majorHAnsi" w:cstheme="majorHAnsi"/>
          <w:kern w:val="0"/>
          <w:lang w:val="en-US"/>
        </w:rPr>
        <w:t>behaviour</w:t>
      </w:r>
      <w:proofErr w:type="spellEnd"/>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6932D7">
        <w:rPr>
          <w:rFonts w:asciiTheme="majorHAnsi" w:hAnsiTheme="majorHAnsi" w:cstheme="majorHAnsi"/>
          <w:kern w:val="0"/>
          <w:lang w:val="en-US"/>
        </w:rPr>
        <w:instrText xml:space="preserve"> ADDIN ZOTERO_ITEM CSL_CITATION {"citationID":"n2lbIVT6","properties":{"formattedCitation":"(Poulin, 1996)","plainCitation":"(Poulin, 1996)","noteIndex":0},"citationItems":[{"id":7624,"uris":["http://zotero.org/groups/2585270/items/QDCFKM8K"],"itemData":{"id":7624,"type":"article-journal","container-title":"The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944034">
        <w:rPr>
          <w:rFonts w:asciiTheme="majorHAnsi" w:hAnsiTheme="majorHAnsi" w:cstheme="majorHAnsi"/>
          <w:kern w:val="0"/>
          <w:lang w:val="en-US"/>
        </w:rPr>
        <w:instrText xml:space="preserve"> ADDIN ZOTERO_ITEM CSL_CITATION {"citationID":"28vMIiWF","properties":{"formattedCitation":"(Ahn &amp; Goater, 2021)","plainCitation":"(Ahn &amp;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{"citationID":"LE9gGKIL","properties":{"formattedCitation":"(Happel, 2019)","plainCitation":"(Happel, 2019)","noteIndex":0},"citationItems":[{"id":1456,"uris":["http://zotero.org/groups/2585270/items/RSYS944C"],"itemData":{"id":1456,"type":"article-journal","abstract":"Infections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3246AE">
        <w:rPr>
          <w:rFonts w:asciiTheme="majorHAnsi" w:hAnsiTheme="majorHAnsi" w:cstheme="majorHAnsi"/>
          <w:kern w:val="0"/>
          <w:lang w:val="en-US"/>
        </w:rPr>
        <w:instrText xml:space="preserve"> ADDIN ZOTERO_ITEM CSL_CITATION {"citationID":"9VZs5HrW","properties":{"formattedCitation":"(Bolnick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w:t>
      </w:r>
      <w:del w:id="31" w:author="Juliane Vigneault" w:date="2023-11-14T16:47:00Z">
        <w:r w:rsidR="00E70FF4" w:rsidDel="0096407A">
          <w:rPr>
            <w:rFonts w:asciiTheme="majorHAnsi" w:hAnsiTheme="majorHAnsi" w:cstheme="majorHAnsi"/>
            <w:noProof/>
            <w:kern w:val="0"/>
            <w:lang w:val="en-US"/>
          </w:rPr>
          <w:lastRenderedPageBreak/>
          <mc:AlternateContent>
            <mc:Choice Requires="wpg">
              <w:drawing>
                <wp:anchor distT="0" distB="0" distL="114300" distR="114300" simplePos="0" relativeHeight="251660288" behindDoc="0" locked="0" layoutInCell="1" allowOverlap="1" wp14:anchorId="78D1F399" wp14:editId="0C585FB0">
                  <wp:simplePos x="0" y="0"/>
                  <wp:positionH relativeFrom="column">
                    <wp:posOffset>703852</wp:posOffset>
                  </wp:positionH>
                  <wp:positionV relativeFrom="paragraph">
                    <wp:posOffset>-1670322</wp:posOffset>
                  </wp:positionV>
                  <wp:extent cx="5394960" cy="2237740"/>
                  <wp:effectExtent l="0" t="0" r="0" b="0"/>
                  <wp:wrapNone/>
                  <wp:docPr id="1723298752" name="Groupe 2"/>
                  <wp:cNvGraphicFramePr/>
                  <a:graphic xmlns:a="http://schemas.openxmlformats.org/drawingml/2006/main">
                    <a:graphicData uri="http://schemas.microsoft.com/office/word/2010/wordprocessingGroup">
                      <wpg:wgp>
                        <wpg:cNvGrpSpPr/>
                        <wpg:grpSpPr>
                          <a:xfrm>
                            <a:off x="0" y="0"/>
                            <a:ext cx="5394960" cy="2237740"/>
                            <a:chOff x="0" y="0"/>
                            <a:chExt cx="5492632" cy="2279002"/>
                          </a:xfrm>
                        </wpg:grpSpPr>
                        <wpg:grpSp>
                          <wpg:cNvPr id="42" name="Groupe 41">
                            <a:extLst>
                              <a:ext uri="{FF2B5EF4-FFF2-40B4-BE49-F238E27FC236}">
                                <a16:creationId xmlns:a16="http://schemas.microsoft.com/office/drawing/2014/main" id="{E80AF0D4-43C5-995A-8FD1-C24BEA5799D5}"/>
                              </a:ext>
                            </a:extLst>
                          </wpg:cNvPr>
                          <wpg:cNvGrpSpPr/>
                          <wpg:grpSpPr>
                            <a:xfrm>
                              <a:off x="689675" y="0"/>
                              <a:ext cx="4802957" cy="2226502"/>
                              <a:chOff x="0" y="0"/>
                              <a:chExt cx="7142207" cy="3310916"/>
                            </a:xfrm>
                          </wpg:grpSpPr>
                          <wpg:grpSp>
                            <wpg:cNvPr id="81426358" name="Groupe 81426358">
                              <a:extLst>
                                <a:ext uri="{FF2B5EF4-FFF2-40B4-BE49-F238E27FC236}">
                                  <a16:creationId xmlns:a16="http://schemas.microsoft.com/office/drawing/2014/main" id="{95C2A973-F40B-19FD-16A9-7897294438D7}"/>
                                </a:ext>
                              </a:extLst>
                            </wpg:cNvPr>
                            <wpg:cNvGrpSpPr/>
                            <wpg:grpSpPr>
                              <a:xfrm>
                                <a:off x="0" y="738677"/>
                                <a:ext cx="7142207" cy="2572239"/>
                                <a:chOff x="0" y="738677"/>
                                <a:chExt cx="11027891" cy="3971654"/>
                              </a:xfrm>
                            </wpg:grpSpPr>
                            <wpg:graphicFrame>
                              <wpg:cNvPr id="982980816" name="Diagramme 982980816">
                                <a:extLst>
                                  <a:ext uri="{FF2B5EF4-FFF2-40B4-BE49-F238E27FC236}">
                                    <a16:creationId xmlns:a16="http://schemas.microsoft.com/office/drawing/2014/main" id="{F09CC554-4FD3-1840-BF54-67D09A63F003}"/>
                                  </a:ext>
                                </a:extLst>
                              </wpg:cNvPr>
                              <wpg:cNvFrPr/>
                              <wpg:xfrm>
                                <a:off x="0" y="738678"/>
                                <a:ext cx="5046490" cy="3971653"/>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aphicFrame>
                              <wpg:cNvPr id="2049780388" name="Diagramme 2049780388">
                                <a:extLst>
                                  <a:ext uri="{FF2B5EF4-FFF2-40B4-BE49-F238E27FC236}">
                                    <a16:creationId xmlns:a16="http://schemas.microsoft.com/office/drawing/2014/main" id="{07B5215C-E999-3453-4773-EB10A1ACF99E}"/>
                                  </a:ext>
                                </a:extLst>
                              </wpg:cNvPr>
                              <wpg:cNvFrPr/>
                              <wpg:xfrm>
                                <a:off x="5256471" y="738677"/>
                                <a:ext cx="5771420" cy="3971654"/>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1405983915" name="Connecteur droit avec flèche 1405983915">
                                <a:extLst>
                                  <a:ext uri="{FF2B5EF4-FFF2-40B4-BE49-F238E27FC236}">
                                    <a16:creationId xmlns:a16="http://schemas.microsoft.com/office/drawing/2014/main" id="{67B26016-19C5-75C7-FF74-2B3AF823060F}"/>
                                  </a:ext>
                                </a:extLst>
                              </wps:cNvPr>
                              <wps:cNvCnPr/>
                              <wps:spPr>
                                <a:xfrm>
                                  <a:off x="4824799" y="1480083"/>
                                  <a:ext cx="3039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1031489" name="Connecteur droit avec flèche 421031489">
                                <a:extLst>
                                  <a:ext uri="{FF2B5EF4-FFF2-40B4-BE49-F238E27FC236}">
                                    <a16:creationId xmlns:a16="http://schemas.microsoft.com/office/drawing/2014/main" id="{45F983A7-FFCC-6C68-68D2-CF860DC57497}"/>
                                  </a:ext>
                                </a:extLst>
                              </wps:cNvPr>
                              <wps:cNvCnPr>
                                <a:cxnSpLocks/>
                              </wps:cNvCnPr>
                              <wps:spPr>
                                <a:xfrm>
                                  <a:off x="4824799" y="1484202"/>
                                  <a:ext cx="3039762" cy="7496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05931864" name="Connecteur droit avec flèche 905931864">
                                <a:extLst>
                                  <a:ext uri="{FF2B5EF4-FFF2-40B4-BE49-F238E27FC236}">
                                    <a16:creationId xmlns:a16="http://schemas.microsoft.com/office/drawing/2014/main" id="{FB52B05C-EFA3-F249-13DB-88BC0D5C0A3F}"/>
                                  </a:ext>
                                </a:extLst>
                              </wps:cNvPr>
                              <wps:cNvCnPr>
                                <a:cxnSpLocks/>
                              </wps:cNvCnPr>
                              <wps:spPr>
                                <a:xfrm>
                                  <a:off x="4824799" y="1480083"/>
                                  <a:ext cx="3039762" cy="15940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47460934" name="Connecteur droit avec flèche 1647460934">
                                <a:extLst>
                                  <a:ext uri="{FF2B5EF4-FFF2-40B4-BE49-F238E27FC236}">
                                    <a16:creationId xmlns:a16="http://schemas.microsoft.com/office/drawing/2014/main" id="{62D998EA-F1AD-9647-3DEC-D416F3756DCA}"/>
                                  </a:ext>
                                </a:extLst>
                              </wps:cNvPr>
                              <wps:cNvCnPr>
                                <a:cxnSpLocks/>
                              </wps:cNvCnPr>
                              <wps:spPr>
                                <a:xfrm>
                                  <a:off x="4824799" y="1488843"/>
                                  <a:ext cx="3039762" cy="24373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7039252" name="Connecteur droit avec flèche 257039252">
                                <a:extLst>
                                  <a:ext uri="{FF2B5EF4-FFF2-40B4-BE49-F238E27FC236}">
                                    <a16:creationId xmlns:a16="http://schemas.microsoft.com/office/drawing/2014/main" id="{AE46D6BC-CE66-ECAA-131B-33AFD8FEA37A}"/>
                                  </a:ext>
                                </a:extLst>
                              </wps:cNvPr>
                              <wps:cNvCnPr>
                                <a:cxnSpLocks/>
                              </wps:cNvCnPr>
                              <wps:spPr>
                                <a:xfrm flipV="1">
                                  <a:off x="4824799" y="1484202"/>
                                  <a:ext cx="3039762" cy="7372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13224561" name="Connecteur droit avec flèche 1413224561">
                                <a:extLst>
                                  <a:ext uri="{FF2B5EF4-FFF2-40B4-BE49-F238E27FC236}">
                                    <a16:creationId xmlns:a16="http://schemas.microsoft.com/office/drawing/2014/main" id="{C8DA7C04-DEB2-3D8E-6707-6441E310B38E}"/>
                                  </a:ext>
                                </a:extLst>
                              </wps:cNvPr>
                              <wps:cNvCnPr>
                                <a:cxnSpLocks/>
                              </wps:cNvCnPr>
                              <wps:spPr>
                                <a:xfrm>
                                  <a:off x="4824799" y="2254178"/>
                                  <a:ext cx="3039762" cy="86523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30247005" name="Connecteur droit avec flèche 830247005">
                                <a:extLst>
                                  <a:ext uri="{FF2B5EF4-FFF2-40B4-BE49-F238E27FC236}">
                                    <a16:creationId xmlns:a16="http://schemas.microsoft.com/office/drawing/2014/main" id="{ABFBFD67-A468-3CBD-C33A-40F9D5F67EC1}"/>
                                  </a:ext>
                                </a:extLst>
                              </wps:cNvPr>
                              <wps:cNvCnPr>
                                <a:cxnSpLocks/>
                              </wps:cNvCnPr>
                              <wps:spPr>
                                <a:xfrm>
                                  <a:off x="4824799" y="2233845"/>
                                  <a:ext cx="3039762"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0087375" name="Connecteur droit avec flèche 1440087375">
                                <a:extLst>
                                  <a:ext uri="{FF2B5EF4-FFF2-40B4-BE49-F238E27FC236}">
                                    <a16:creationId xmlns:a16="http://schemas.microsoft.com/office/drawing/2014/main" id="{871E439D-626D-669A-C37E-E100198F6AF2}"/>
                                  </a:ext>
                                </a:extLst>
                              </wps:cNvPr>
                              <wps:cNvCnPr>
                                <a:cxnSpLocks/>
                              </wps:cNvCnPr>
                              <wps:spPr>
                                <a:xfrm>
                                  <a:off x="4824799" y="2237703"/>
                                  <a:ext cx="3039762" cy="168849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96014835" name="Connecteur droit avec flèche 1696014835">
                                <a:extLst>
                                  <a:ext uri="{FF2B5EF4-FFF2-40B4-BE49-F238E27FC236}">
                                    <a16:creationId xmlns:a16="http://schemas.microsoft.com/office/drawing/2014/main" id="{E0CE04FD-74A4-874A-EBE3-4B3C79C32EB9}"/>
                                  </a:ext>
                                </a:extLst>
                              </wps:cNvPr>
                              <wps:cNvCnPr>
                                <a:cxnSpLocks/>
                              </wps:cNvCnPr>
                              <wps:spPr>
                                <a:xfrm flipV="1">
                                  <a:off x="4824799" y="1514833"/>
                                  <a:ext cx="3039762" cy="157574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82460317" name="Connecteur droit avec flèche 282460317">
                                <a:extLst>
                                  <a:ext uri="{FF2B5EF4-FFF2-40B4-BE49-F238E27FC236}">
                                    <a16:creationId xmlns:a16="http://schemas.microsoft.com/office/drawing/2014/main" id="{898BD352-2293-0104-86F7-67043C11C713}"/>
                                  </a:ext>
                                </a:extLst>
                              </wps:cNvPr>
                              <wps:cNvCnPr>
                                <a:cxnSpLocks/>
                              </wps:cNvCnPr>
                              <wps:spPr>
                                <a:xfrm flipV="1">
                                  <a:off x="4824799" y="3074104"/>
                                  <a:ext cx="3039762" cy="329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98047060" name="Connecteur droit avec flèche 1598047060">
                                <a:extLst>
                                  <a:ext uri="{FF2B5EF4-FFF2-40B4-BE49-F238E27FC236}">
                                    <a16:creationId xmlns:a16="http://schemas.microsoft.com/office/drawing/2014/main" id="{814786F1-F4C0-9B11-43A0-612CE1AC299A}"/>
                                  </a:ext>
                                </a:extLst>
                              </wps:cNvPr>
                              <wps:cNvCnPr>
                                <a:cxnSpLocks/>
                              </wps:cNvCnPr>
                              <wps:spPr>
                                <a:xfrm flipV="1">
                                  <a:off x="4824799" y="2297169"/>
                                  <a:ext cx="3039762" cy="85287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4381914" name="Connecteur droit avec flèche 774381914">
                                <a:extLst>
                                  <a:ext uri="{FF2B5EF4-FFF2-40B4-BE49-F238E27FC236}">
                                    <a16:creationId xmlns:a16="http://schemas.microsoft.com/office/drawing/2014/main" id="{BDF93996-EFEE-032C-D48E-1D0439E547FA}"/>
                                  </a:ext>
                                </a:extLst>
                              </wps:cNvPr>
                              <wps:cNvCnPr>
                                <a:cxnSpLocks/>
                              </wps:cNvCnPr>
                              <wps:spPr>
                                <a:xfrm>
                                  <a:off x="4824799" y="3118629"/>
                                  <a:ext cx="3039762" cy="8038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25447884" name="Connecteur droit avec flèche 1825447884">
                                <a:extLst>
                                  <a:ext uri="{FF2B5EF4-FFF2-40B4-BE49-F238E27FC236}">
                                    <a16:creationId xmlns:a16="http://schemas.microsoft.com/office/drawing/2014/main" id="{43CA3A46-BFB5-D429-E1E0-7A405EB9AC1A}"/>
                                  </a:ext>
                                </a:extLst>
                              </wps:cNvPr>
                              <wps:cNvCnPr>
                                <a:cxnSpLocks/>
                              </wps:cNvCnPr>
                              <wps:spPr>
                                <a:xfrm flipV="1">
                                  <a:off x="4824799" y="1514833"/>
                                  <a:ext cx="3039762" cy="23171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383272035" name="Connecteur droit avec flèche 383272035">
                                <a:extLst>
                                  <a:ext uri="{FF2B5EF4-FFF2-40B4-BE49-F238E27FC236}">
                                    <a16:creationId xmlns:a16="http://schemas.microsoft.com/office/drawing/2014/main" id="{14CBACDE-A7AB-543A-3535-B4BB65809D7D}"/>
                                  </a:ext>
                                </a:extLst>
                              </wps:cNvPr>
                              <wps:cNvCnPr>
                                <a:cxnSpLocks/>
                              </wps:cNvCnPr>
                              <wps:spPr>
                                <a:xfrm flipV="1">
                                  <a:off x="4824799" y="2297169"/>
                                  <a:ext cx="3039762" cy="15615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760410287" name="Connecteur droit avec flèche 760410287">
                                <a:extLst>
                                  <a:ext uri="{FF2B5EF4-FFF2-40B4-BE49-F238E27FC236}">
                                    <a16:creationId xmlns:a16="http://schemas.microsoft.com/office/drawing/2014/main" id="{49D43E25-D97C-A619-AECF-3EB4593741A4}"/>
                                  </a:ext>
                                </a:extLst>
                              </wps:cNvPr>
                              <wps:cNvCnPr>
                                <a:cxnSpLocks/>
                              </wps:cNvCnPr>
                              <wps:spPr>
                                <a:xfrm flipV="1">
                                  <a:off x="4824799" y="3074104"/>
                                  <a:ext cx="3039762" cy="77397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379364570" name="Connecteur droit avec flèche 1379364570">
                                <a:extLst>
                                  <a:ext uri="{FF2B5EF4-FFF2-40B4-BE49-F238E27FC236}">
                                    <a16:creationId xmlns:a16="http://schemas.microsoft.com/office/drawing/2014/main" id="{D35513A9-51BB-D255-F459-4F2C2B590F16}"/>
                                  </a:ext>
                                </a:extLst>
                              </wps:cNvPr>
                              <wps:cNvCnPr>
                                <a:cxnSpLocks/>
                              </wps:cNvCnPr>
                              <wps:spPr>
                                <a:xfrm flipV="1">
                                  <a:off x="4824799" y="3843560"/>
                                  <a:ext cx="3039762" cy="144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s:wsp>
                            <wps:cNvPr id="283787857" name="ZoneTexte 39">
                              <a:extLst>
                                <a:ext uri="{FF2B5EF4-FFF2-40B4-BE49-F238E27FC236}">
                                  <a16:creationId xmlns:a16="http://schemas.microsoft.com/office/drawing/2014/main" id="{1686CA9E-F0B8-B624-6A9D-2B300B3A7879}"/>
                                </a:ext>
                              </a:extLst>
                            </wps:cNvPr>
                            <wps:cNvSpPr txBox="1"/>
                            <wps:spPr>
                              <a:xfrm>
                                <a:off x="852600" y="0"/>
                                <a:ext cx="1186040" cy="471317"/>
                              </a:xfrm>
                              <a:prstGeom prst="rect">
                                <a:avLst/>
                              </a:prstGeom>
                              <a:noFill/>
                            </wps:spPr>
                            <wps:txb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wps:txbx>
                            <wps:bodyPr wrap="square" rtlCol="0">
                              <a:noAutofit/>
                            </wps:bodyPr>
                          </wps:wsp>
                          <wps:wsp>
                            <wps:cNvPr id="687760937" name="ZoneTexte 40">
                              <a:extLst>
                                <a:ext uri="{FF2B5EF4-FFF2-40B4-BE49-F238E27FC236}">
                                  <a16:creationId xmlns:a16="http://schemas.microsoft.com/office/drawing/2014/main" id="{609B8EB6-B66B-1E73-6B7F-76FF8FB92077}"/>
                                </a:ext>
                              </a:extLst>
                            </wps:cNvPr>
                            <wps:cNvSpPr txBox="1"/>
                            <wps:spPr>
                              <a:xfrm>
                                <a:off x="4688465" y="1"/>
                                <a:ext cx="809632" cy="471317"/>
                              </a:xfrm>
                              <a:prstGeom prst="rect">
                                <a:avLst/>
                              </a:prstGeom>
                              <a:noFill/>
                            </wps:spPr>
                            <wps:txb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wps:txbx>
                            <wps:bodyPr wrap="square" rtlCol="0">
                              <a:noAutofit/>
                            </wps:bodyPr>
                          </wps:wsp>
                        </wpg:grpSp>
                        <wps:wsp>
                          <wps:cNvPr id="1726586641" name="Zone de texte 1"/>
                          <wps:cNvSpPr txBox="1"/>
                          <wps:spPr>
                            <a:xfrm>
                              <a:off x="0" y="1937288"/>
                              <a:ext cx="685800" cy="341714"/>
                            </a:xfrm>
                            <a:prstGeom prst="rect">
                              <a:avLst/>
                            </a:prstGeom>
                            <a:solidFill>
                              <a:schemeClr val="lt1"/>
                            </a:solidFill>
                            <a:ln w="6350">
                              <a:noFill/>
                            </a:ln>
                          </wps:spPr>
                          <wps:txbx>
                            <w:txbxContent>
                              <w:p w14:paraId="08D66F2C" w14:textId="28BCF646" w:rsidR="00FD47BE" w:rsidRDefault="00FD47BE">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1F399" id="Groupe 2" o:spid="_x0000_s1026" style="position:absolute;left:0;text-align:left;margin-left:55.4pt;margin-top:-131.5pt;width:424.8pt;height:176.2pt;z-index:251660288;mso-width-relative:margin;mso-height-relative:margin" coordsize="54926,22790" o:gfxdata="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">
                  <v:group id="Groupe 41" o:spid="_x0000_s1027" style="position:absolute;left:6896;width:48030;height:22265" coordsize="71422,33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group id="Groupe 81426358" o:spid="_x0000_s1028" style="position:absolute;top:7386;width:71422;height:25723" coordorigin=",7386" coordsize="110278,3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982980816" o:spid="_x0000_s1029" type="#_x0000_t75" style="position:absolute;left:1383;top:6672;width:47501;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">
                        <v:imagedata r:id="rId24" o:title=""/>
                        <o:lock v:ext="edit" aspectratio="f"/>
                      </v:shape>
                      <v:shape id="Diagramme 2049780388" o:spid="_x0000_s1030" type="#_x0000_t75" style="position:absolute;left:58087;top:6672;width:46907;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">
                        <v:imagedata r:id="rId25" o:title=""/>
                        <o:lock v:ext="edit" aspectratio="f"/>
                      </v:shape>
                      <v:shapetype id="_x0000_t32" coordsize="21600,21600" o:spt="32" o:oned="t" path="m,l21600,21600e" filled="f">
                        <v:path arrowok="t" fillok="f" o:connecttype="none"/>
                        <o:lock v:ext="edit" shapetype="t"/>
                      </v:shapetype>
                      <v:shape id="Connecteur droit avec flèche 1405983915" o:spid="_x0000_s1031" type="#_x0000_t32" style="position:absolute;left:48247;top:14800;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ZMu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" strokecolor="#4472c4 [3204]" strokeweight="1pt">
                        <v:stroke endarrow="block" joinstyle="miter"/>
                      </v:shape>
                      <v:shape id="Connecteur droit avec flèche 421031489" o:spid="_x0000_s1032" type="#_x0000_t32" style="position:absolute;left:48247;top:14842;width:30398;height:74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" strokecolor="#4472c4 [3204]" strokeweight="1pt">
                        <v:stroke endarrow="block" joinstyle="miter"/>
                        <o:lock v:ext="edit" shapetype="f"/>
                      </v:shape>
                      <v:shape id="Connecteur droit avec flèche 905931864" o:spid="_x0000_s1033" type="#_x0000_t32" style="position:absolute;left:48247;top:14800;width:30398;height:15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" strokecolor="#4472c4 [3204]" strokeweight="1pt">
                        <v:stroke endarrow="block" joinstyle="miter"/>
                        <o:lock v:ext="edit" shapetype="f"/>
                      </v:shape>
                      <v:shape id="Connecteur droit avec flèche 1647460934" o:spid="_x0000_s1034" type="#_x0000_t32" style="position:absolute;left:48247;top:14888;width:30398;height:243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" strokecolor="#4472c4 [3204]" strokeweight="1pt">
                        <v:stroke endarrow="block" joinstyle="miter"/>
                        <o:lock v:ext="edit" shapetype="f"/>
                      </v:shape>
                      <v:shape id="Connecteur droit avec flèche 257039252" o:spid="_x0000_s1035" type="#_x0000_t32" style="position:absolute;left:48247;top:14842;width:30398;height:73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" strokecolor="#ed7d31 [3205]" strokeweight="1pt">
                        <v:stroke endarrow="block" joinstyle="miter"/>
                        <o:lock v:ext="edit" shapetype="f"/>
                      </v:shape>
                      <v:shape id="Connecteur droit avec flèche 1413224561" o:spid="_x0000_s1036" type="#_x0000_t32" style="position:absolute;left:48247;top:22541;width:30398;height:86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" strokecolor="#ed7d31 [3205]" strokeweight="1pt">
                        <v:stroke endarrow="block" joinstyle="miter"/>
                        <o:lock v:ext="edit" shapetype="f"/>
                      </v:shape>
                      <v:shape id="Connecteur droit avec flèche 830247005" o:spid="_x0000_s1037" type="#_x0000_t32" style="position:absolute;left:48247;top:22338;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" strokecolor="#ed7d31 [3205]" strokeweight="1pt">
                        <v:stroke endarrow="block" joinstyle="miter"/>
                        <o:lock v:ext="edit" shapetype="f"/>
                      </v:shape>
                      <v:shape id="Connecteur droit avec flèche 1440087375" o:spid="_x0000_s1038" type="#_x0000_t32" style="position:absolute;left:48247;top:22377;width:30398;height:168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" strokecolor="#ed7d31 [3205]" strokeweight="1pt">
                        <v:stroke endarrow="block" joinstyle="miter"/>
                        <o:lock v:ext="edit" shapetype="f"/>
                      </v:shape>
                      <v:shape id="Connecteur droit avec flèche 1696014835" o:spid="_x0000_s1039" type="#_x0000_t32" style="position:absolute;left:48247;top:15148;width:30398;height:157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" strokecolor="#70ad47 [3209]" strokeweight="1pt">
                        <v:stroke endarrow="block" joinstyle="miter"/>
                        <o:lock v:ext="edit" shapetype="f"/>
                      </v:shape>
                      <v:shape id="Connecteur droit avec flèche 282460317" o:spid="_x0000_s1040" type="#_x0000_t32" style="position:absolute;left:48247;top:30741;width:30398;height: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" strokecolor="#70ad47 [3209]" strokeweight="1pt">
                        <v:stroke endarrow="block" joinstyle="miter"/>
                        <o:lock v:ext="edit" shapetype="f"/>
                      </v:shape>
                      <v:shape id="Connecteur droit avec flèche 1598047060" o:spid="_x0000_s1041" type="#_x0000_t32" style="position:absolute;left:48247;top:22971;width:30398;height:8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" strokecolor="#70ad47 [3209]" strokeweight="1pt">
                        <v:stroke endarrow="block" joinstyle="miter"/>
                        <o:lock v:ext="edit" shapetype="f"/>
                      </v:shape>
                      <v:shape id="Connecteur droit avec flèche 774381914" o:spid="_x0000_s1042" type="#_x0000_t32" style="position:absolute;left:48247;top:31186;width:30398;height:8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" strokecolor="#70ad47 [3209]" strokeweight="1pt">
                        <v:stroke endarrow="block" joinstyle="miter"/>
                        <o:lock v:ext="edit" shapetype="f"/>
                      </v:shape>
                      <v:shape id="Connecteur droit avec flèche 1825447884" o:spid="_x0000_s1043" type="#_x0000_t32" style="position:absolute;left:48247;top:15148;width:30398;height:231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" strokecolor="#ffc000 [3207]" strokeweight="1pt">
                        <v:stroke endarrow="block" joinstyle="miter"/>
                        <o:lock v:ext="edit" shapetype="f"/>
                      </v:shape>
                      <v:shape id="Connecteur droit avec flèche 383272035" o:spid="_x0000_s1044" type="#_x0000_t32" style="position:absolute;left:48247;top:22971;width:30398;height:156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" strokecolor="#ffc000 [3207]" strokeweight="1pt">
                        <v:stroke endarrow="block" joinstyle="miter"/>
                        <o:lock v:ext="edit" shapetype="f"/>
                      </v:shape>
                      <v:shape id="Connecteur droit avec flèche 760410287" o:spid="_x0000_s1045" type="#_x0000_t32" style="position:absolute;left:48247;top:30741;width:30398;height:7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" strokecolor="#ffc000 [3207]" strokeweight="1pt">
                        <v:stroke endarrow="block" joinstyle="miter"/>
                        <o:lock v:ext="edit" shapetype="f"/>
                      </v:shape>
                      <v:shape id="Connecteur droit avec flèche 1379364570" o:spid="_x0000_s1046" type="#_x0000_t32" style="position:absolute;left:48247;top:38435;width:30398;height: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" strokecolor="#ffc000 [3207]" strokeweight="1pt">
                        <v:stroke endarrow="block" joinstyle="miter"/>
                        <o:lock v:ext="edit" shapetype="f"/>
                      </v:shape>
                    </v:group>
                    <v:shapetype id="_x0000_t202" coordsize="21600,21600" o:spt="202" path="m,l,21600r21600,l21600,xe">
                      <v:stroke joinstyle="miter"/>
                      <v:path gradientshapeok="t" o:connecttype="rect"/>
                    </v:shapetype>
                    <v:shape id="ZoneTexte 39" o:spid="_x0000_s1047" type="#_x0000_t202" style="position:absolute;left:8526;width:11860;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" filled="f" stroked="f">
                      <v:textbo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v:textbox>
                    </v:shape>
                    <v:shape id="ZoneTexte 40" o:spid="_x0000_s1048" type="#_x0000_t202" style="position:absolute;left:46884;width:8096;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" filled="f" stroked="f">
                      <v:textbo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v:textbox>
                    </v:shape>
                  </v:group>
                  <v:shape id="Zone de texte 1" o:spid="_x0000_s1049" type="#_x0000_t202" style="position:absolute;top:19372;width:6858;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" fillcolor="white [3201]" stroked="f" strokeweight=".5pt">
                    <v:textbox>
                      <w:txbxContent>
                        <w:p w14:paraId="08D66F2C" w14:textId="28BCF646" w:rsidR="00FD47BE" w:rsidRDefault="00FD47BE">
                          <w:r>
                            <w:t>Fig1.</w:t>
                          </w:r>
                        </w:p>
                      </w:txbxContent>
                    </v:textbox>
                  </v:shape>
                </v:group>
              </w:pict>
            </mc:Fallback>
          </mc:AlternateContent>
        </w:r>
      </w:del>
      <w:r w:rsidR="00D34E0F">
        <w:rPr>
          <w:rFonts w:asciiTheme="majorHAnsi" w:hAnsiTheme="majorHAnsi" w:cstheme="majorHAnsi"/>
          <w:kern w:val="0"/>
          <w:lang w:val="en-US"/>
        </w:rPr>
        <w:t xml:space="preserve">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F915C7">
      <w:pPr>
        <w:autoSpaceDE w:val="0"/>
        <w:autoSpaceDN w:val="0"/>
        <w:adjustRightInd w:val="0"/>
        <w:spacing w:line="276" w:lineRule="auto"/>
        <w:jc w:val="both"/>
        <w:rPr>
          <w:rFonts w:asciiTheme="majorHAnsi" w:hAnsiTheme="majorHAnsi" w:cstheme="majorHAnsi"/>
          <w:kern w:val="0"/>
          <w:lang w:val="en-US"/>
        </w:rPr>
      </w:pPr>
    </w:p>
    <w:p w14:paraId="53B4756D" w14:textId="293A75A4" w:rsidR="005F41BD" w:rsidRDefault="00E81DA3" w:rsidP="00F915C7">
      <w:pPr>
        <w:autoSpaceDE w:val="0"/>
        <w:autoSpaceDN w:val="0"/>
        <w:adjustRightInd w:val="0"/>
        <w:spacing w:line="276" w:lineRule="auto"/>
        <w:jc w:val="both"/>
        <w:rPr>
          <w:rFonts w:asciiTheme="majorHAnsi" w:hAnsiTheme="majorHAnsi" w:cstheme="majorHAnsi"/>
          <w:kern w:val="0"/>
          <w:lang w:val="en-US"/>
        </w:rPr>
      </w:pPr>
      <w:r w:rsidRPr="00E81DA3">
        <w:rPr>
          <w:rFonts w:asciiTheme="majorHAnsi" w:hAnsiTheme="majorHAnsi" w:cstheme="majorHAnsi"/>
          <w:b/>
          <w:bCs/>
          <w:kern w:val="0"/>
          <w:lang w:val="en-US"/>
        </w:rPr>
        <w:t>[PAR</w:t>
      </w:r>
      <w:r w:rsidR="00C53B2A">
        <w:rPr>
          <w:rFonts w:asciiTheme="majorHAnsi" w:hAnsiTheme="majorHAnsi" w:cstheme="majorHAnsi"/>
          <w:b/>
          <w:bCs/>
          <w:kern w:val="0"/>
          <w:lang w:val="en-US"/>
        </w:rPr>
        <w:t>5]</w:t>
      </w:r>
      <w:r>
        <w:rPr>
          <w:rFonts w:asciiTheme="majorHAnsi" w:hAnsiTheme="majorHAnsi" w:cstheme="majorHAnsi"/>
          <w:kern w:val="0"/>
          <w:lang w:val="en-US"/>
        </w:rPr>
        <w:t xml:space="preserve"> </w:t>
      </w:r>
      <w:r w:rsidR="009255E2">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sidR="009255E2">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sidR="009255E2">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sidR="009255E2">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E119F1">
        <w:rPr>
          <w:rFonts w:asciiTheme="majorHAnsi" w:hAnsiTheme="majorHAnsi" w:cstheme="majorHAnsi"/>
          <w:kern w:val="0"/>
          <w:lang w:val="en-US"/>
        </w:rPr>
        <w:instrText xml:space="preserve"> ADDIN ZOTERO_ITEM CSL_CITATION {"citationID":"wh85itL5","properties":{"formattedCitation":"(Khaemba et al., 2001)","plainCitation":"(Khaemba et al., 2001)","noteIndex":0},"citationItems":[{"id":7635,"uris":["http://zotero.org/groups/2585270/items/LXVWK6FL"],"itemData":{"id":7635,"type":"article-journal","abstract":"This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of transects) improved precision of the estimated population in all 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841FDB">
        <w:rPr>
          <w:rFonts w:asciiTheme="majorHAnsi" w:hAnsiTheme="majorHAnsi" w:cstheme="majorHAnsi"/>
          <w:kern w:val="0"/>
          <w:lang w:val="en-US"/>
        </w:rPr>
        <w:instrText xml:space="preserve"> ADDIN ZOTERO_ITEM CSL_CITATION {"citationID":"Ik3r4w38","properties":{"formattedCitation":"(Biro &amp; Post, 2008)","plainCitation":"(Biro &amp; Post, 2008)","noteIndex":0},"citationItems":[{"id":7707,"uris":["http://zotero.org/groups/2585270/items/KNSUWEM6"],"itemData":{"id":7707,"type":"article-journal","abstract":"The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96407A">
        <w:rPr>
          <w:rFonts w:asciiTheme="majorHAnsi" w:hAnsiTheme="majorHAnsi" w:cstheme="majorHAnsi"/>
          <w:kern w:val="0"/>
          <w:lang w:val="en-US"/>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CC1E76" w:rsidRPr="00EC6C20">
        <w:rPr>
          <w:rFonts w:asciiTheme="majorHAnsi" w:hAnsiTheme="majorHAnsi" w:cstheme="majorHAnsi"/>
          <w:kern w:val="0"/>
        </w:rPr>
        <w:instrText xml:space="preserve"> ADDIN ZOTERO_ITEM CSL_CITATION {"citationID":"zTmrHw3s","properties":{"formattedCitation":"(Wilson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w:instrText>
      </w:r>
      <w:r w:rsidR="00CC1E76" w:rsidRPr="0096407A">
        <w:rPr>
          <w:rFonts w:asciiTheme="majorHAnsi" w:hAnsiTheme="majorHAnsi" w:cstheme="majorHAnsi"/>
          <w:kern w:val="0"/>
          <w:lang w:val="en-US"/>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96407A">
        <w:rPr>
          <w:rFonts w:asciiTheme="majorHAnsi" w:hAnsiTheme="majorHAnsi" w:cstheme="majorHAnsi"/>
          <w:noProof/>
          <w:kern w:val="0"/>
          <w:lang w:val="en-US"/>
        </w:rPr>
        <w:t>Wilson et al. (1993)</w:t>
      </w:r>
      <w:r w:rsidR="00CC1E76">
        <w:rPr>
          <w:rFonts w:asciiTheme="majorHAnsi" w:hAnsiTheme="majorHAnsi" w:cstheme="majorHAnsi"/>
          <w:kern w:val="0"/>
          <w:lang w:val="en-US"/>
        </w:rPr>
        <w:fldChar w:fldCharType="end"/>
      </w:r>
      <w:r w:rsidR="00CC1E76" w:rsidRPr="0096407A">
        <w:rPr>
          <w:rFonts w:asciiTheme="majorHAnsi" w:hAnsiTheme="majorHAnsi" w:cstheme="majorHAnsi"/>
          <w:kern w:val="0"/>
          <w:lang w:val="en-US"/>
        </w:rPr>
        <w:t xml:space="preserve"> </w:t>
      </w:r>
      <w:r w:rsidR="00841FDB" w:rsidRPr="0096407A">
        <w:rPr>
          <w:rFonts w:asciiTheme="majorHAnsi" w:hAnsiTheme="majorHAnsi" w:cstheme="majorHAnsi"/>
          <w:kern w:val="0"/>
          <w:lang w:val="en-US"/>
        </w:rPr>
        <w:t xml:space="preserve">also </w:t>
      </w:r>
      <w:r w:rsidR="00CC1E76" w:rsidRPr="0096407A">
        <w:rPr>
          <w:rFonts w:asciiTheme="majorHAnsi" w:hAnsiTheme="majorHAnsi" w:cstheme="majorHAnsi"/>
          <w:kern w:val="0"/>
          <w:lang w:val="en-US"/>
        </w:rPr>
        <w:t>observed different infection levels in Pumpkinseed sunfish (</w:t>
      </w:r>
      <w:r w:rsidR="00CC1E76" w:rsidRPr="0096407A">
        <w:rPr>
          <w:rFonts w:asciiTheme="majorHAnsi" w:hAnsiTheme="majorHAnsi" w:cstheme="majorHAnsi"/>
          <w:i/>
          <w:iCs/>
          <w:kern w:val="0"/>
          <w:lang w:val="en-US"/>
        </w:rPr>
        <w:t>Lepomis gibbosus</w:t>
      </w:r>
      <w:r w:rsidR="00CC1E76" w:rsidRPr="0096407A">
        <w:rPr>
          <w:rFonts w:asciiTheme="majorHAnsi" w:hAnsiTheme="majorHAnsi" w:cstheme="majorHAnsi"/>
          <w:kern w:val="0"/>
          <w:lang w:val="en-US"/>
        </w:rPr>
        <w:t xml:space="preserve">) depending on the fishing method. </w:t>
      </w:r>
      <w:r w:rsidR="00CC1E76">
        <w:rPr>
          <w:rFonts w:asciiTheme="majorHAnsi" w:hAnsiTheme="majorHAnsi" w:cstheme="majorHAnsi"/>
          <w:kern w:val="0"/>
          <w:lang w:val="en-US"/>
        </w:rPr>
        <w:fldChar w:fldCharType="begin"/>
      </w:r>
      <w:r w:rsidR="00CC1E76" w:rsidRPr="0096407A">
        <w:rPr>
          <w:rFonts w:asciiTheme="majorHAnsi" w:hAnsiTheme="majorHAnsi" w:cstheme="majorHAnsi"/>
          <w:kern w:val="0"/>
          <w:lang w:val="en-US"/>
        </w:rPr>
        <w:instrText xml:space="preserve"> ADDIN ZOTERO_ITEM CSL_CITATION {"citationID":"x7hxq9cf","properties":{"formattedCitation":"(Poulin,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w:instrText>
      </w:r>
      <w:r w:rsidR="00CC1E76" w:rsidRPr="00CC1E76">
        <w:rPr>
          <w:rFonts w:asciiTheme="majorHAnsi" w:hAnsiTheme="majorHAnsi" w:cstheme="majorHAnsi"/>
          <w:kern w:val="0"/>
          <w:lang w:val="en-US"/>
        </w:rPr>
        <w:instrText xml:space="preserve">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 </w:t>
      </w:r>
      <w:proofErr w:type="gramStart"/>
      <w:r w:rsidR="00CC1E76">
        <w:rPr>
          <w:rFonts w:asciiTheme="majorHAnsi" w:hAnsiTheme="majorHAnsi" w:cstheme="majorHAnsi"/>
          <w:kern w:val="0"/>
          <w:lang w:val="en-US"/>
        </w:rPr>
        <w:t>host</w:t>
      </w:r>
      <w:proofErr w:type="gramEnd"/>
      <w:r w:rsidR="00CC1E76">
        <w:rPr>
          <w:rFonts w:asciiTheme="majorHAnsi" w:hAnsiTheme="majorHAnsi" w:cstheme="majorHAnsi"/>
          <w:kern w:val="0"/>
          <w:lang w:val="en-US"/>
        </w:rPr>
        <w:t xml:space="preserve"> sampled (sample size).</w:t>
      </w:r>
      <w:r w:rsidR="00C8680F">
        <w:rPr>
          <w:rFonts w:asciiTheme="majorHAnsi" w:hAnsiTheme="majorHAnsi" w:cstheme="majorHAnsi"/>
          <w:kern w:val="0"/>
          <w:lang w:val="en-US"/>
        </w:rPr>
        <w:t xml:space="preserve"> </w:t>
      </w:r>
      <w:commentRangeStart w:id="32"/>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32"/>
      <w:r w:rsidR="00DC6207">
        <w:rPr>
          <w:rStyle w:val="Marquedecommentaire"/>
        </w:rPr>
        <w:commentReference w:id="32"/>
      </w:r>
    </w:p>
    <w:p w14:paraId="34D29E20" w14:textId="24AE7990" w:rsidR="00DF29AC" w:rsidRDefault="00DF29AC" w:rsidP="00F915C7">
      <w:pPr>
        <w:autoSpaceDE w:val="0"/>
        <w:autoSpaceDN w:val="0"/>
        <w:adjustRightInd w:val="0"/>
        <w:spacing w:line="276" w:lineRule="auto"/>
        <w:jc w:val="both"/>
        <w:rPr>
          <w:rFonts w:asciiTheme="majorHAnsi" w:hAnsiTheme="majorHAnsi" w:cstheme="majorHAnsi"/>
          <w:kern w:val="0"/>
          <w:lang w:val="en-US"/>
        </w:rPr>
      </w:pPr>
    </w:p>
    <w:p w14:paraId="545342E5" w14:textId="1D7C737A" w:rsidR="00E06487" w:rsidRDefault="009A6ECE" w:rsidP="00E0648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lastRenderedPageBreak/>
        <w:t>[PAR</w:t>
      </w:r>
      <w:r w:rsidR="00C53B2A">
        <w:rPr>
          <w:rFonts w:asciiTheme="majorHAnsi" w:hAnsiTheme="majorHAnsi" w:cstheme="majorHAnsi"/>
          <w:b/>
          <w:bCs/>
          <w:kern w:val="0"/>
          <w:lang w:val="en-US"/>
        </w:rPr>
        <w:t>6</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sidR="007A7D91">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22294B">
        <w:rPr>
          <w:rFonts w:asciiTheme="majorHAnsi" w:hAnsiTheme="majorHAnsi" w:cstheme="majorHAnsi"/>
          <w:kern w:val="0"/>
          <w:lang w:val="en-US"/>
        </w:rPr>
        <w:t>4</w:t>
      </w:r>
      <w:r w:rsidR="007A7D91" w:rsidRPr="00084F40">
        <w:rPr>
          <w:rFonts w:asciiTheme="majorHAnsi" w:hAnsiTheme="majorHAnsi" w:cstheme="majorHAnsi"/>
          <w:kern w:val="0"/>
          <w:lang w:val="en-US"/>
        </w:rPr>
        <w:t xml:space="preserve"> lakes</w:t>
      </w:r>
      <w:r w:rsidR="007A7D91">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sidR="007A7D91">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sidR="007A7D91">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sidR="007A7D91">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(regional, local and </w:t>
      </w:r>
      <w:commentRangeStart w:id="33"/>
      <w:r w:rsidR="00123442">
        <w:rPr>
          <w:rFonts w:asciiTheme="majorHAnsi" w:hAnsiTheme="majorHAnsi" w:cstheme="majorHAnsi"/>
          <w:kern w:val="0"/>
          <w:lang w:val="en-US"/>
        </w:rPr>
        <w:t>fine-scale</w:t>
      </w:r>
      <w:commentRangeEnd w:id="33"/>
      <w:r w:rsidR="00F73A12">
        <w:rPr>
          <w:rStyle w:val="Marquedecommentaire"/>
        </w:rPr>
        <w:commentReference w:id="33"/>
      </w:r>
      <w:r w:rsidR="00123442">
        <w:rPr>
          <w:rFonts w:asciiTheme="majorHAnsi" w:hAnsiTheme="majorHAnsi" w:cstheme="majorHAnsi"/>
          <w:kern w:val="0"/>
          <w:lang w:val="en-US"/>
        </w:rPr>
        <w:t xml:space="preserv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007A7D91" w:rsidRPr="0096407A">
        <w:rPr>
          <w:rFonts w:asciiTheme="majorHAnsi" w:hAnsiTheme="majorHAnsi" w:cstheme="majorHAnsi"/>
          <w:kern w:val="0"/>
          <w:lang w:val="en-US"/>
          <w:rPrChange w:id="34" w:author="Juliane Vigneault" w:date="2023-11-14T16:47:00Z">
            <w:rPr>
              <w:rFonts w:asciiTheme="majorHAnsi" w:hAnsiTheme="majorHAnsi" w:cstheme="majorHAnsi"/>
              <w:b/>
              <w:bCs/>
              <w:kern w:val="0"/>
              <w:lang w:val="en-US"/>
            </w:rPr>
          </w:rPrChange>
        </w:rPr>
        <w:t>(</w:t>
      </w:r>
      <w:proofErr w:type="spellStart"/>
      <w:r w:rsidR="00084F40" w:rsidRPr="0096407A">
        <w:rPr>
          <w:rFonts w:asciiTheme="majorHAnsi" w:hAnsiTheme="majorHAnsi" w:cstheme="majorHAnsi"/>
          <w:kern w:val="0"/>
          <w:lang w:val="en-US"/>
          <w:rPrChange w:id="35" w:author="Juliane Vigneault" w:date="2023-11-14T16:47:00Z">
            <w:rPr>
              <w:rFonts w:asciiTheme="majorHAnsi" w:hAnsiTheme="majorHAnsi" w:cstheme="majorHAnsi"/>
              <w:b/>
              <w:bCs/>
              <w:kern w:val="0"/>
              <w:lang w:val="en-US"/>
            </w:rPr>
          </w:rPrChange>
        </w:rPr>
        <w:t>i</w:t>
      </w:r>
      <w:proofErr w:type="spellEnd"/>
      <w:r w:rsidR="007A7D91" w:rsidRPr="0096407A">
        <w:rPr>
          <w:rFonts w:asciiTheme="majorHAnsi" w:hAnsiTheme="majorHAnsi" w:cstheme="majorHAnsi"/>
          <w:kern w:val="0"/>
          <w:lang w:val="en-US"/>
          <w:rPrChange w:id="36" w:author="Juliane Vigneault" w:date="2023-11-14T16:47:00Z">
            <w:rPr>
              <w:rFonts w:asciiTheme="majorHAnsi" w:hAnsiTheme="majorHAnsi" w:cstheme="majorHAnsi"/>
              <w:b/>
              <w:bCs/>
              <w:kern w:val="0"/>
              <w:lang w:val="en-US"/>
            </w:rPr>
          </w:rPrChange>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effect of random sampling </w:t>
      </w:r>
      <w:r w:rsidR="00D80D35">
        <w:rPr>
          <w:rFonts w:asciiTheme="majorHAnsi" w:hAnsiTheme="majorHAnsi" w:cstheme="majorHAnsi"/>
          <w:kern w:val="0"/>
          <w:lang w:val="en-US"/>
        </w:rPr>
        <w:t xml:space="preserve">effort </w:t>
      </w:r>
      <w:r w:rsidR="007A7D91">
        <w:rPr>
          <w:rFonts w:asciiTheme="majorHAnsi" w:hAnsiTheme="majorHAnsi" w:cstheme="majorHAnsi"/>
          <w:kern w:val="0"/>
          <w:lang w:val="en-US"/>
        </w:rPr>
        <w:t xml:space="preserve">on </w:t>
      </w:r>
      <w:r w:rsidR="00123442">
        <w:rPr>
          <w:rFonts w:asciiTheme="majorHAnsi" w:hAnsiTheme="majorHAnsi" w:cstheme="majorHAnsi"/>
          <w:kern w:val="0"/>
          <w:lang w:val="en-US"/>
        </w:rPr>
        <w:t xml:space="preserve">regional </w:t>
      </w:r>
      <w:r w:rsidR="007A7D91">
        <w:rPr>
          <w:rFonts w:asciiTheme="majorHAnsi" w:hAnsiTheme="majorHAnsi" w:cstheme="majorHAnsi"/>
          <w:kern w:val="0"/>
          <w:lang w:val="en-US"/>
        </w:rPr>
        <w:t>prevalence estimation</w:t>
      </w:r>
      <w:ins w:id="37" w:author="Éric Harvey" w:date="2023-08-21T13:29:00Z">
        <w:r w:rsidR="0046207B">
          <w:rPr>
            <w:rFonts w:asciiTheme="majorHAnsi" w:hAnsiTheme="majorHAnsi" w:cstheme="majorHAnsi"/>
            <w:kern w:val="0"/>
            <w:lang w:val="en-US"/>
          </w:rPr>
          <w:t xml:space="preserve"> (</w:t>
        </w:r>
      </w:ins>
      <w:ins w:id="38" w:author="Éric Harvey" w:date="2023-08-21T13:30:00Z">
        <w:r w:rsidR="0046207B">
          <w:rPr>
            <w:rFonts w:asciiTheme="majorHAnsi" w:hAnsiTheme="majorHAnsi" w:cstheme="majorHAnsi"/>
            <w:kern w:val="0"/>
            <w:lang w:val="en-US"/>
          </w:rPr>
          <w:t>random re-sampling accumulation curves)</w:t>
        </w:r>
      </w:ins>
      <w:r w:rsidR="00241DED">
        <w:rPr>
          <w:rFonts w:asciiTheme="majorHAnsi" w:hAnsiTheme="majorHAnsi" w:cstheme="majorHAnsi"/>
          <w:kern w:val="0"/>
          <w:lang w:val="en-US"/>
        </w:rPr>
        <w:t xml:space="preserve"> through different sampling methods</w:t>
      </w:r>
      <w:r w:rsidR="007A7D91">
        <w:rPr>
          <w:rFonts w:asciiTheme="majorHAnsi" w:hAnsiTheme="majorHAnsi" w:cstheme="majorHAnsi"/>
          <w:kern w:val="0"/>
          <w:lang w:val="en-US"/>
        </w:rPr>
        <w:t xml:space="preserve"> </w:t>
      </w:r>
      <w:r w:rsidR="007A7D91" w:rsidRPr="0096407A">
        <w:rPr>
          <w:rFonts w:asciiTheme="majorHAnsi" w:hAnsiTheme="majorHAnsi" w:cstheme="majorHAnsi"/>
          <w:kern w:val="0"/>
          <w:lang w:val="en-US"/>
          <w:rPrChange w:id="39" w:author="Juliane Vigneault" w:date="2023-11-14T16:47:00Z">
            <w:rPr>
              <w:rFonts w:asciiTheme="majorHAnsi" w:hAnsiTheme="majorHAnsi" w:cstheme="majorHAnsi"/>
              <w:b/>
              <w:bCs/>
              <w:kern w:val="0"/>
              <w:lang w:val="en-US"/>
            </w:rPr>
          </w:rPrChange>
        </w:rPr>
        <w:t>(</w:t>
      </w:r>
      <w:r w:rsidR="00F50929" w:rsidRPr="0096407A">
        <w:rPr>
          <w:rFonts w:asciiTheme="majorHAnsi" w:hAnsiTheme="majorHAnsi" w:cstheme="majorHAnsi"/>
          <w:kern w:val="0"/>
          <w:lang w:val="en-US"/>
          <w:rPrChange w:id="40" w:author="Juliane Vigneault" w:date="2023-11-14T16:47:00Z">
            <w:rPr>
              <w:rFonts w:asciiTheme="majorHAnsi" w:hAnsiTheme="majorHAnsi" w:cstheme="majorHAnsi"/>
              <w:b/>
              <w:bCs/>
              <w:kern w:val="0"/>
              <w:lang w:val="en-US"/>
            </w:rPr>
          </w:rPrChange>
        </w:rPr>
        <w:t>ii</w:t>
      </w:r>
      <w:r w:rsidR="007A7D91" w:rsidRPr="0096407A">
        <w:rPr>
          <w:rFonts w:asciiTheme="majorHAnsi" w:hAnsiTheme="majorHAnsi" w:cstheme="majorHAnsi"/>
          <w:kern w:val="0"/>
          <w:lang w:val="en-US"/>
          <w:rPrChange w:id="41" w:author="Juliane Vigneault" w:date="2023-11-14T16:47:00Z">
            <w:rPr>
              <w:rFonts w:asciiTheme="majorHAnsi" w:hAnsiTheme="majorHAnsi" w:cstheme="majorHAnsi"/>
              <w:b/>
              <w:bCs/>
              <w:kern w:val="0"/>
              <w:lang w:val="en-US"/>
            </w:rPr>
          </w:rPrChange>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sidR="007A7D91">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 xml:space="preserve">local </w:t>
      </w:r>
      <w:r w:rsidR="007A7D91">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estimations</w:t>
      </w:r>
      <w:r w:rsidR="00123442">
        <w:rPr>
          <w:rFonts w:asciiTheme="majorHAnsi" w:hAnsiTheme="majorHAnsi" w:cstheme="majorHAnsi"/>
          <w:kern w:val="0"/>
          <w:lang w:val="en-US"/>
        </w:rPr>
        <w:t xml:space="preserve"> and</w:t>
      </w:r>
      <w:r w:rsidR="007A7D91">
        <w:rPr>
          <w:rFonts w:asciiTheme="majorHAnsi" w:hAnsiTheme="majorHAnsi" w:cstheme="majorHAnsi"/>
          <w:kern w:val="0"/>
          <w:lang w:val="en-US"/>
        </w:rPr>
        <w:t xml:space="preserve"> </w:t>
      </w:r>
      <w:r w:rsidR="007A7D91" w:rsidRPr="0096407A">
        <w:rPr>
          <w:rFonts w:asciiTheme="majorHAnsi" w:hAnsiTheme="majorHAnsi" w:cstheme="majorHAnsi"/>
          <w:kern w:val="0"/>
          <w:lang w:val="en-US"/>
          <w:rPrChange w:id="42" w:author="Juliane Vigneault" w:date="2023-11-14T16:47:00Z">
            <w:rPr>
              <w:rFonts w:asciiTheme="majorHAnsi" w:hAnsiTheme="majorHAnsi" w:cstheme="majorHAnsi"/>
              <w:b/>
              <w:bCs/>
              <w:kern w:val="0"/>
              <w:lang w:val="en-US"/>
            </w:rPr>
          </w:rPrChange>
        </w:rPr>
        <w:t>(</w:t>
      </w:r>
      <w:r w:rsidR="00F50929" w:rsidRPr="0096407A">
        <w:rPr>
          <w:rFonts w:asciiTheme="majorHAnsi" w:hAnsiTheme="majorHAnsi" w:cstheme="majorHAnsi"/>
          <w:kern w:val="0"/>
          <w:lang w:val="en-US"/>
          <w:rPrChange w:id="43" w:author="Juliane Vigneault" w:date="2023-11-14T16:47:00Z">
            <w:rPr>
              <w:rFonts w:asciiTheme="majorHAnsi" w:hAnsiTheme="majorHAnsi" w:cstheme="majorHAnsi"/>
              <w:b/>
              <w:bCs/>
              <w:kern w:val="0"/>
              <w:lang w:val="en-US"/>
            </w:rPr>
          </w:rPrChange>
        </w:rPr>
        <w:t>iii</w:t>
      </w:r>
      <w:r w:rsidR="007A7D91" w:rsidRPr="0096407A">
        <w:rPr>
          <w:rFonts w:asciiTheme="majorHAnsi" w:hAnsiTheme="majorHAnsi" w:cstheme="majorHAnsi"/>
          <w:kern w:val="0"/>
          <w:lang w:val="en-US"/>
          <w:rPrChange w:id="44" w:author="Juliane Vigneault" w:date="2023-11-14T16:47:00Z">
            <w:rPr>
              <w:rFonts w:asciiTheme="majorHAnsi" w:hAnsiTheme="majorHAnsi" w:cstheme="majorHAnsi"/>
              <w:b/>
              <w:bCs/>
              <w:kern w:val="0"/>
              <w:lang w:val="en-US"/>
            </w:rPr>
          </w:rPrChange>
        </w:rPr>
        <w:t>)</w:t>
      </w:r>
      <w:r w:rsidR="007A7D9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sidR="007A7D91">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sidR="007A7D91">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sidR="007A7D91">
        <w:rPr>
          <w:rFonts w:asciiTheme="majorHAnsi" w:hAnsiTheme="majorHAnsi" w:cstheme="majorHAnsi"/>
          <w:kern w:val="0"/>
          <w:lang w:val="en-US"/>
        </w:rPr>
        <w:t>For regional 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sidR="007A7D91">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sidR="007A7D91">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sidR="007A7D91">
        <w:rPr>
          <w:rFonts w:asciiTheme="majorHAnsi" w:hAnsiTheme="majorHAnsi" w:cstheme="majorHAnsi"/>
          <w:kern w:val="0"/>
          <w:lang w:val="en-US"/>
        </w:rPr>
        <w:t>lakes. This approach allows us to compare regional-scale prevalence estimates (and associated variance) among different sampling methods along a gradient of increasing sampling effort (or area sampled). Akin to interpretations of species-area relationships, the accumulation curves can show evidence for scale-invariance (“flat curve”</w:t>
      </w:r>
      <w:r w:rsidR="0046670F">
        <w:rPr>
          <w:rFonts w:asciiTheme="majorHAnsi" w:hAnsiTheme="majorHAnsi" w:cstheme="majorHAnsi"/>
          <w:kern w:val="0"/>
          <w:lang w:val="en-US"/>
        </w:rPr>
        <w:t xml:space="preserve"> – </w:t>
      </w:r>
      <w:r w:rsidR="007A7D91">
        <w:rPr>
          <w:rFonts w:asciiTheme="majorHAnsi" w:hAnsiTheme="majorHAnsi" w:cstheme="majorHAnsi"/>
          <w:kern w:val="0"/>
          <w:lang w:val="en-US"/>
        </w:rPr>
        <w:t>infection prevalence does not change with increasing sampled area because it is well</w:t>
      </w:r>
      <w:r w:rsidR="004255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mixed across samples) or for spatial </w:t>
      </w:r>
      <w:r w:rsidR="008B108B">
        <w:rPr>
          <w:rFonts w:asciiTheme="majorHAnsi" w:hAnsiTheme="majorHAnsi" w:cstheme="majorHAnsi"/>
          <w:kern w:val="0"/>
          <w:lang w:val="en-US"/>
        </w:rPr>
        <w:t>patchiness</w:t>
      </w:r>
      <w:r w:rsidR="007A7D91">
        <w:rPr>
          <w:rFonts w:asciiTheme="majorHAnsi" w:hAnsiTheme="majorHAnsi" w:cstheme="majorHAnsi"/>
          <w:kern w:val="0"/>
          <w:lang w:val="en-US"/>
        </w:rPr>
        <w:t xml:space="preserve"> (</w:t>
      </w:r>
      <w:r w:rsidR="00E506AD">
        <w:rPr>
          <w:rFonts w:asciiTheme="majorHAnsi" w:hAnsiTheme="majorHAnsi" w:cstheme="majorHAnsi"/>
          <w:kern w:val="0"/>
          <w:lang w:val="en-US"/>
        </w:rPr>
        <w:t>“non-linear curve”</w:t>
      </w:r>
      <w:ins w:id="45" w:author="Éric Harvey" w:date="2023-08-21T13:32:00Z">
        <w:r w:rsidR="0046207B">
          <w:rPr>
            <w:rFonts w:asciiTheme="majorHAnsi" w:hAnsiTheme="majorHAnsi" w:cstheme="majorHAnsi"/>
            <w:kern w:val="0"/>
            <w:lang w:val="en-US"/>
          </w:rPr>
          <w:t xml:space="preserve">, </w:t>
        </w:r>
        <w:commentRangeStart w:id="46"/>
        <w:r w:rsidR="0046207B">
          <w:rPr>
            <w:rFonts w:asciiTheme="majorHAnsi" w:hAnsiTheme="majorHAnsi" w:cstheme="majorHAnsi"/>
            <w:kern w:val="0"/>
            <w:lang w:val="en-US"/>
          </w:rPr>
          <w:t>number of infected indi</w:t>
        </w:r>
      </w:ins>
      <w:ins w:id="47" w:author="Éric Harvey" w:date="2023-08-21T13:33:00Z">
        <w:r w:rsidR="0046207B">
          <w:rPr>
            <w:rFonts w:asciiTheme="majorHAnsi" w:hAnsiTheme="majorHAnsi" w:cstheme="majorHAnsi"/>
            <w:kern w:val="0"/>
            <w:lang w:val="en-US"/>
          </w:rPr>
          <w:t>viduals</w:t>
        </w:r>
      </w:ins>
      <w:ins w:id="48" w:author="Éric Harvey" w:date="2023-08-21T13:34:00Z">
        <w:r w:rsidR="0046207B">
          <w:rPr>
            <w:rFonts w:asciiTheme="majorHAnsi" w:hAnsiTheme="majorHAnsi" w:cstheme="majorHAnsi"/>
            <w:kern w:val="0"/>
            <w:lang w:val="en-US"/>
          </w:rPr>
          <w:t xml:space="preserve"> sampled</w:t>
        </w:r>
      </w:ins>
      <w:ins w:id="49" w:author="Éric Harvey" w:date="2023-08-21T13:33:00Z">
        <w:r w:rsidR="0046207B">
          <w:rPr>
            <w:rFonts w:asciiTheme="majorHAnsi" w:hAnsiTheme="majorHAnsi" w:cstheme="majorHAnsi"/>
            <w:kern w:val="0"/>
            <w:lang w:val="en-US"/>
          </w:rPr>
          <w:t xml:space="preserve"> increase faster or slower than the total</w:t>
        </w:r>
      </w:ins>
      <w:ins w:id="50" w:author="Éric Harvey" w:date="2023-08-21T13:34:00Z">
        <w:r w:rsidR="0046207B">
          <w:rPr>
            <w:rFonts w:asciiTheme="majorHAnsi" w:hAnsiTheme="majorHAnsi" w:cstheme="majorHAnsi"/>
            <w:kern w:val="0"/>
            <w:lang w:val="en-US"/>
          </w:rPr>
          <w:t xml:space="preserve"> number of sampled </w:t>
        </w:r>
        <w:commentRangeEnd w:id="46"/>
        <w:r w:rsidR="0046207B">
          <w:rPr>
            <w:rStyle w:val="Marquedecommentaire"/>
          </w:rPr>
          <w:commentReference w:id="46"/>
        </w:r>
        <w:r w:rsidR="0046207B">
          <w:rPr>
            <w:rFonts w:asciiTheme="majorHAnsi" w:hAnsiTheme="majorHAnsi" w:cstheme="majorHAnsi"/>
            <w:kern w:val="0"/>
            <w:lang w:val="en-US"/>
          </w:rPr>
          <w:t>individuals</w:t>
        </w:r>
      </w:ins>
      <w:ins w:id="51" w:author="Éric Harvey" w:date="2023-08-21T13:33:00Z">
        <w:r w:rsidR="0046207B">
          <w:rPr>
            <w:rFonts w:asciiTheme="majorHAnsi" w:hAnsiTheme="majorHAnsi" w:cstheme="majorHAnsi"/>
            <w:kern w:val="0"/>
            <w:lang w:val="en-US"/>
          </w:rPr>
          <w:t xml:space="preserve"> </w:t>
        </w:r>
      </w:ins>
      <w:ins w:id="52" w:author="Éric Harvey" w:date="2023-08-21T13:32:00Z">
        <w:r w:rsidR="0046207B">
          <w:rPr>
            <w:rFonts w:asciiTheme="majorHAnsi" w:hAnsiTheme="majorHAnsi" w:cstheme="majorHAnsi"/>
            <w:kern w:val="0"/>
            <w:lang w:val="en-US"/>
          </w:rPr>
          <w:t>)</w:t>
        </w:r>
      </w:ins>
      <w:del w:id="53" w:author="Éric Harvey" w:date="2023-08-21T13:32:00Z">
        <w:r w:rsidR="00E506AD" w:rsidDel="0046207B">
          <w:rPr>
            <w:rFonts w:asciiTheme="majorHAnsi" w:hAnsiTheme="majorHAnsi" w:cstheme="majorHAnsi"/>
            <w:kern w:val="0"/>
            <w:lang w:val="en-US"/>
          </w:rPr>
          <w:delText xml:space="preserve"> – </w:delText>
        </w:r>
        <w:r w:rsidR="007A7D91" w:rsidDel="0046207B">
          <w:rPr>
            <w:rFonts w:asciiTheme="majorHAnsi" w:hAnsiTheme="majorHAnsi" w:cstheme="majorHAnsi"/>
            <w:kern w:val="0"/>
            <w:lang w:val="en-US"/>
          </w:rPr>
          <w:delText xml:space="preserve">the number of infected individuals sampled </w:delText>
        </w:r>
        <w:commentRangeStart w:id="54"/>
        <w:r w:rsidR="00E506AD" w:rsidDel="0046207B">
          <w:rPr>
            <w:rFonts w:asciiTheme="majorHAnsi" w:hAnsiTheme="majorHAnsi" w:cstheme="majorHAnsi"/>
            <w:kern w:val="0"/>
            <w:lang w:val="en-US"/>
          </w:rPr>
          <w:delText xml:space="preserve">and </w:delText>
        </w:r>
        <w:r w:rsidR="007A7D91" w:rsidDel="0046207B">
          <w:rPr>
            <w:rFonts w:asciiTheme="majorHAnsi" w:hAnsiTheme="majorHAnsi" w:cstheme="majorHAnsi"/>
            <w:kern w:val="0"/>
            <w:lang w:val="en-US"/>
          </w:rPr>
          <w:delText>the number of individual sampled</w:delText>
        </w:r>
        <w:r w:rsidR="00E506AD" w:rsidDel="0046207B">
          <w:rPr>
            <w:rFonts w:asciiTheme="majorHAnsi" w:hAnsiTheme="majorHAnsi" w:cstheme="majorHAnsi"/>
            <w:kern w:val="0"/>
            <w:lang w:val="en-US"/>
          </w:rPr>
          <w:delText xml:space="preserve"> </w:delText>
        </w:r>
        <w:commentRangeEnd w:id="54"/>
        <w:r w:rsidR="00FD47BE" w:rsidDel="0046207B">
          <w:rPr>
            <w:rStyle w:val="Marquedecommentaire"/>
          </w:rPr>
          <w:commentReference w:id="54"/>
        </w:r>
        <w:r w:rsidR="00E506AD" w:rsidDel="0046207B">
          <w:rPr>
            <w:rFonts w:asciiTheme="majorHAnsi" w:hAnsiTheme="majorHAnsi" w:cstheme="majorHAnsi"/>
            <w:kern w:val="0"/>
            <w:lang w:val="en-US"/>
          </w:rPr>
          <w:delText>increase at different rates</w:delText>
        </w:r>
        <w:r w:rsidR="007A7D91" w:rsidDel="0046207B">
          <w:rPr>
            <w:rFonts w:asciiTheme="majorHAnsi" w:hAnsiTheme="majorHAnsi" w:cstheme="majorHAnsi"/>
            <w:kern w:val="0"/>
            <w:lang w:val="en-US"/>
          </w:rPr>
          <w:delText>)</w:delText>
        </w:r>
      </w:del>
      <w:r w:rsidR="007A7D91">
        <w:rPr>
          <w:rFonts w:asciiTheme="majorHAnsi" w:hAnsiTheme="majorHAnsi" w:cstheme="majorHAnsi"/>
          <w:kern w:val="0"/>
          <w:lang w:val="en-US"/>
        </w:rPr>
        <w:t>.</w:t>
      </w:r>
      <w:r w:rsidR="00E506AD">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local</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sidR="007A7D91">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to understand the observed </w:t>
      </w:r>
      <w:r w:rsidR="00E06487">
        <w:rPr>
          <w:rFonts w:asciiTheme="majorHAnsi" w:hAnsiTheme="majorHAnsi" w:cstheme="majorHAnsi"/>
          <w:kern w:val="0"/>
          <w:lang w:val="en-US"/>
        </w:rPr>
        <w:t xml:space="preserve">fine-scale </w:t>
      </w:r>
      <w:r w:rsidR="007A7D91">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Our goal here </w:t>
      </w:r>
      <w:r w:rsidR="007A7D91">
        <w:rPr>
          <w:rFonts w:asciiTheme="majorHAnsi" w:hAnsiTheme="majorHAnsi" w:cstheme="majorHAnsi"/>
          <w:kern w:val="0"/>
          <w:lang w:val="en-US"/>
        </w:rPr>
        <w:t>was</w:t>
      </w:r>
      <w:r w:rsidR="007A7D91"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007A7D91" w:rsidRPr="00C6450D">
        <w:rPr>
          <w:rFonts w:asciiTheme="majorHAnsi" w:hAnsiTheme="majorHAnsi" w:cstheme="majorHAnsi"/>
          <w:kern w:val="0"/>
          <w:lang w:val="en-US"/>
        </w:rPr>
        <w:t xml:space="preserve"> on spatial distribution of </w:t>
      </w:r>
      <w:r w:rsidR="007A7D91">
        <w:rPr>
          <w:rFonts w:asciiTheme="majorHAnsi" w:hAnsiTheme="majorHAnsi" w:cstheme="majorHAnsi"/>
          <w:kern w:val="0"/>
          <w:lang w:val="en-US"/>
        </w:rPr>
        <w:t xml:space="preserve">the </w:t>
      </w:r>
      <w:r w:rsidR="007A7D91"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007A7D91" w:rsidRPr="00C6450D">
        <w:rPr>
          <w:rFonts w:asciiTheme="majorHAnsi" w:hAnsiTheme="majorHAnsi" w:cstheme="majorHAnsi"/>
          <w:kern w:val="0"/>
          <w:lang w:val="en-US"/>
        </w:rPr>
        <w:t xml:space="preserve"> but</w:t>
      </w:r>
      <w:r w:rsidR="004854C3">
        <w:rPr>
          <w:rFonts w:asciiTheme="majorHAnsi" w:hAnsiTheme="majorHAnsi" w:cstheme="majorHAnsi"/>
          <w:kern w:val="0"/>
          <w:lang w:val="en-US"/>
        </w:rPr>
        <w:t xml:space="preserve"> rather to</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disentangle how patterns </w:t>
      </w:r>
      <w:r w:rsidR="007A7D91">
        <w:rPr>
          <w:rFonts w:asciiTheme="majorHAnsi" w:hAnsiTheme="majorHAnsi" w:cstheme="majorHAnsi"/>
          <w:kern w:val="0"/>
          <w:lang w:val="en-US"/>
        </w:rPr>
        <w:t>are shape</w:t>
      </w:r>
      <w:r w:rsidR="00425579">
        <w:rPr>
          <w:rFonts w:asciiTheme="majorHAnsi" w:hAnsiTheme="majorHAnsi" w:cstheme="majorHAnsi"/>
          <w:kern w:val="0"/>
          <w:lang w:val="en-US"/>
        </w:rPr>
        <w:t>d</w:t>
      </w:r>
      <w:r w:rsidR="007A7D91">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r w:rsidR="00E06487">
        <w:rPr>
          <w:rFonts w:asciiTheme="majorHAnsi" w:hAnsiTheme="majorHAnsi" w:cstheme="majorHAnsi"/>
          <w:kern w:val="0"/>
          <w:lang w:val="en-US"/>
        </w:rPr>
        <w:t>.</w:t>
      </w:r>
    </w:p>
    <w:p w14:paraId="7A6538BB" w14:textId="77777777" w:rsidR="00E06487" w:rsidRPr="00EC6C20" w:rsidRDefault="00E06487">
      <w:pPr>
        <w:rPr>
          <w:lang w:val="en-US"/>
        </w:rPr>
      </w:pPr>
      <w:r w:rsidRPr="00EC6C20">
        <w:rPr>
          <w:lang w:val="en-US"/>
        </w:rPr>
        <w:br w:type="page"/>
      </w:r>
    </w:p>
    <w:p w14:paraId="5D28DCBF" w14:textId="77777777" w:rsidR="00053309" w:rsidRPr="00053309" w:rsidRDefault="00F13F57" w:rsidP="00053309">
      <w:pPr>
        <w:widowControl w:val="0"/>
        <w:autoSpaceDE w:val="0"/>
        <w:autoSpaceDN w:val="0"/>
        <w:adjustRightInd w:val="0"/>
        <w:rPr>
          <w:ins w:id="55" w:author="Juliane Vigneault" w:date="2023-08-20T20:24:00Z"/>
          <w:rFonts w:ascii="Times New Roman" w:hAnsi="Times New Roman" w:cs="Times New Roman"/>
          <w:kern w:val="0"/>
          <w:lang w:val="en-US"/>
          <w:rPrChange w:id="56" w:author="Juliane Vigneault" w:date="2023-08-20T20:24:00Z">
            <w:rPr>
              <w:ins w:id="57" w:author="Juliane Vigneault" w:date="2023-08-20T20:24:00Z"/>
              <w:rFonts w:ascii="Times New Roman" w:hAnsi="Times New Roman" w:cs="Times New Roman"/>
              <w:kern w:val="0"/>
            </w:rPr>
          </w:rPrChange>
        </w:rPr>
      </w:pPr>
      <w:r>
        <w:lastRenderedPageBreak/>
        <w:fldChar w:fldCharType="begin"/>
      </w:r>
      <w:r w:rsidR="00C8680F">
        <w:rPr>
          <w:lang w:val="en-US"/>
        </w:rPr>
        <w:instrText xml:space="preserve"> ADDIN ZOTERO_BIBL {"uncited":[],"omitted":[],"custom":[]} CSL_BIBLIOGRAPHY </w:instrText>
      </w:r>
      <w:r>
        <w:fldChar w:fldCharType="separate"/>
      </w:r>
      <w:ins w:id="58" w:author="Juliane Vigneault" w:date="2023-08-20T20:24:00Z">
        <w:r w:rsidR="00053309" w:rsidRPr="00053309">
          <w:rPr>
            <w:rFonts w:ascii="Times New Roman" w:hAnsi="Times New Roman" w:cs="Times New Roman"/>
            <w:kern w:val="0"/>
            <w:lang w:val="en-US"/>
            <w:rPrChange w:id="59" w:author="Juliane Vigneault" w:date="2023-08-20T20:24:00Z">
              <w:rPr>
                <w:rFonts w:ascii="Times New Roman" w:hAnsi="Times New Roman" w:cs="Times New Roman"/>
                <w:kern w:val="0"/>
              </w:rPr>
            </w:rPrChange>
          </w:rPr>
          <w:t xml:space="preserve">Ahn, S., &amp; Goater, C. P. (2021). Nonhost species reduce parasite infection in a focal host species within experimental fish communities. </w:t>
        </w:r>
        <w:r w:rsidR="00053309" w:rsidRPr="00053309">
          <w:rPr>
            <w:rFonts w:ascii="Times New Roman" w:hAnsi="Times New Roman" w:cs="Times New Roman"/>
            <w:i/>
            <w:iCs/>
            <w:kern w:val="0"/>
            <w:lang w:val="en-US"/>
            <w:rPrChange w:id="60" w:author="Juliane Vigneault" w:date="2023-08-20T20:24:00Z">
              <w:rPr>
                <w:rFonts w:ascii="Times New Roman" w:hAnsi="Times New Roman" w:cs="Times New Roman"/>
                <w:i/>
                <w:iCs/>
                <w:kern w:val="0"/>
              </w:rPr>
            </w:rPrChange>
          </w:rPr>
          <w:t>Ecology and Evolution</w:t>
        </w:r>
        <w:r w:rsidR="00053309" w:rsidRPr="00053309">
          <w:rPr>
            <w:rFonts w:ascii="Times New Roman" w:hAnsi="Times New Roman" w:cs="Times New Roman"/>
            <w:kern w:val="0"/>
            <w:lang w:val="en-US"/>
            <w:rPrChange w:id="61" w:author="Juliane Vigneault" w:date="2023-08-20T20:24:00Z">
              <w:rPr>
                <w:rFonts w:ascii="Times New Roman" w:hAnsi="Times New Roman" w:cs="Times New Roman"/>
                <w:kern w:val="0"/>
              </w:rPr>
            </w:rPrChange>
          </w:rPr>
          <w:t xml:space="preserve">, </w:t>
        </w:r>
        <w:r w:rsidR="00053309" w:rsidRPr="00053309">
          <w:rPr>
            <w:rFonts w:ascii="Times New Roman" w:hAnsi="Times New Roman" w:cs="Times New Roman"/>
            <w:i/>
            <w:iCs/>
            <w:kern w:val="0"/>
            <w:lang w:val="en-US"/>
            <w:rPrChange w:id="62" w:author="Juliane Vigneault" w:date="2023-08-20T20:24:00Z">
              <w:rPr>
                <w:rFonts w:ascii="Times New Roman" w:hAnsi="Times New Roman" w:cs="Times New Roman"/>
                <w:i/>
                <w:iCs/>
                <w:kern w:val="0"/>
              </w:rPr>
            </w:rPrChange>
          </w:rPr>
          <w:t>11</w:t>
        </w:r>
        <w:r w:rsidR="00053309" w:rsidRPr="00053309">
          <w:rPr>
            <w:rFonts w:ascii="Times New Roman" w:hAnsi="Times New Roman" w:cs="Times New Roman"/>
            <w:kern w:val="0"/>
            <w:lang w:val="en-US"/>
            <w:rPrChange w:id="63" w:author="Juliane Vigneault" w:date="2023-08-20T20:24:00Z">
              <w:rPr>
                <w:rFonts w:ascii="Times New Roman" w:hAnsi="Times New Roman" w:cs="Times New Roman"/>
                <w:kern w:val="0"/>
              </w:rPr>
            </w:rPrChange>
          </w:rPr>
          <w:t>(15), 10155‑10163. https://doi.org/10.1002/ece3.7823</w:t>
        </w:r>
      </w:ins>
    </w:p>
    <w:p w14:paraId="03A96A7A" w14:textId="77777777" w:rsidR="00053309" w:rsidRPr="00053309" w:rsidRDefault="00053309" w:rsidP="00053309">
      <w:pPr>
        <w:widowControl w:val="0"/>
        <w:autoSpaceDE w:val="0"/>
        <w:autoSpaceDN w:val="0"/>
        <w:adjustRightInd w:val="0"/>
        <w:rPr>
          <w:ins w:id="64" w:author="Juliane Vigneault" w:date="2023-08-20T20:24:00Z"/>
          <w:rFonts w:ascii="Times New Roman" w:hAnsi="Times New Roman" w:cs="Times New Roman"/>
          <w:kern w:val="0"/>
          <w:lang w:val="en-US"/>
          <w:rPrChange w:id="65" w:author="Juliane Vigneault" w:date="2023-08-20T20:24:00Z">
            <w:rPr>
              <w:ins w:id="66" w:author="Juliane Vigneault" w:date="2023-08-20T20:24:00Z"/>
              <w:rFonts w:ascii="Times New Roman" w:hAnsi="Times New Roman" w:cs="Times New Roman"/>
              <w:kern w:val="0"/>
            </w:rPr>
          </w:rPrChange>
        </w:rPr>
      </w:pPr>
      <w:ins w:id="67" w:author="Juliane Vigneault" w:date="2023-08-20T20:24:00Z">
        <w:r w:rsidRPr="00053309">
          <w:rPr>
            <w:rFonts w:ascii="Times New Roman" w:hAnsi="Times New Roman" w:cs="Times New Roman"/>
            <w:kern w:val="0"/>
            <w:lang w:val="en-US"/>
            <w:rPrChange w:id="68" w:author="Juliane Vigneault" w:date="2023-08-20T20:24:00Z">
              <w:rPr>
                <w:rFonts w:ascii="Times New Roman" w:hAnsi="Times New Roman" w:cs="Times New Roman"/>
                <w:kern w:val="0"/>
              </w:rPr>
            </w:rPrChange>
          </w:rPr>
          <w:t xml:space="preserve">Altman, I., &amp; Byers, J. E. (2014). Large-scale spatial variation in parasite communities influenced by anthropogenic factors. </w:t>
        </w:r>
        <w:r w:rsidRPr="00053309">
          <w:rPr>
            <w:rFonts w:ascii="Times New Roman" w:hAnsi="Times New Roman" w:cs="Times New Roman"/>
            <w:i/>
            <w:iCs/>
            <w:kern w:val="0"/>
            <w:lang w:val="en-US"/>
            <w:rPrChange w:id="69"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7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71" w:author="Juliane Vigneault" w:date="2023-08-20T20:24:00Z">
              <w:rPr>
                <w:rFonts w:ascii="Times New Roman" w:hAnsi="Times New Roman" w:cs="Times New Roman"/>
                <w:i/>
                <w:iCs/>
                <w:kern w:val="0"/>
              </w:rPr>
            </w:rPrChange>
          </w:rPr>
          <w:t>95</w:t>
        </w:r>
        <w:r w:rsidRPr="00053309">
          <w:rPr>
            <w:rFonts w:ascii="Times New Roman" w:hAnsi="Times New Roman" w:cs="Times New Roman"/>
            <w:kern w:val="0"/>
            <w:lang w:val="en-US"/>
            <w:rPrChange w:id="72" w:author="Juliane Vigneault" w:date="2023-08-20T20:24:00Z">
              <w:rPr>
                <w:rFonts w:ascii="Times New Roman" w:hAnsi="Times New Roman" w:cs="Times New Roman"/>
                <w:kern w:val="0"/>
              </w:rPr>
            </w:rPrChange>
          </w:rPr>
          <w:t>(7), 1876‑1887. https://doi.org/10.1890/13-0509.1</w:t>
        </w:r>
      </w:ins>
    </w:p>
    <w:p w14:paraId="15666AB1" w14:textId="77777777" w:rsidR="00053309" w:rsidRPr="00053309" w:rsidRDefault="00053309" w:rsidP="00053309">
      <w:pPr>
        <w:widowControl w:val="0"/>
        <w:autoSpaceDE w:val="0"/>
        <w:autoSpaceDN w:val="0"/>
        <w:adjustRightInd w:val="0"/>
        <w:rPr>
          <w:ins w:id="73" w:author="Juliane Vigneault" w:date="2023-08-20T20:24:00Z"/>
          <w:rFonts w:ascii="Times New Roman" w:hAnsi="Times New Roman" w:cs="Times New Roman"/>
          <w:kern w:val="0"/>
          <w:lang w:val="en-US"/>
          <w:rPrChange w:id="74" w:author="Juliane Vigneault" w:date="2023-08-20T20:24:00Z">
            <w:rPr>
              <w:ins w:id="75" w:author="Juliane Vigneault" w:date="2023-08-20T20:24:00Z"/>
              <w:rFonts w:ascii="Times New Roman" w:hAnsi="Times New Roman" w:cs="Times New Roman"/>
              <w:kern w:val="0"/>
            </w:rPr>
          </w:rPrChange>
        </w:rPr>
      </w:pPr>
      <w:ins w:id="76" w:author="Juliane Vigneault" w:date="2023-08-20T20:24:00Z">
        <w:r w:rsidRPr="00053309">
          <w:rPr>
            <w:rFonts w:ascii="Times New Roman" w:hAnsi="Times New Roman" w:cs="Times New Roman"/>
            <w:kern w:val="0"/>
            <w:lang w:val="en-US"/>
            <w:rPrChange w:id="77" w:author="Juliane Vigneault" w:date="2023-08-20T20:24:00Z">
              <w:rPr>
                <w:rFonts w:ascii="Times New Roman" w:hAnsi="Times New Roman" w:cs="Times New Roman"/>
                <w:kern w:val="0"/>
              </w:rPr>
            </w:rPrChange>
          </w:rPr>
          <w:t xml:space="preserve">Barber, I., Hoare, D., &amp; Krause, J. (2000). Effects of parasites on fish behaviour : A review and evolutionary perspective. </w:t>
        </w:r>
        <w:r w:rsidRPr="00053309">
          <w:rPr>
            <w:rFonts w:ascii="Times New Roman" w:hAnsi="Times New Roman" w:cs="Times New Roman"/>
            <w:i/>
            <w:iCs/>
            <w:kern w:val="0"/>
            <w:lang w:val="en-US"/>
            <w:rPrChange w:id="78" w:author="Juliane Vigneault" w:date="2023-08-20T20:24:00Z">
              <w:rPr>
                <w:rFonts w:ascii="Times New Roman" w:hAnsi="Times New Roman" w:cs="Times New Roman"/>
                <w:i/>
                <w:iCs/>
                <w:kern w:val="0"/>
              </w:rPr>
            </w:rPrChange>
          </w:rPr>
          <w:t>Reviews in Fish Biology and Fisheries</w:t>
        </w:r>
        <w:r w:rsidRPr="00053309">
          <w:rPr>
            <w:rFonts w:ascii="Times New Roman" w:hAnsi="Times New Roman" w:cs="Times New Roman"/>
            <w:kern w:val="0"/>
            <w:lang w:val="en-US"/>
            <w:rPrChange w:id="7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80"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81" w:author="Juliane Vigneault" w:date="2023-08-20T20:24:00Z">
              <w:rPr>
                <w:rFonts w:ascii="Times New Roman" w:hAnsi="Times New Roman" w:cs="Times New Roman"/>
                <w:kern w:val="0"/>
              </w:rPr>
            </w:rPrChange>
          </w:rPr>
          <w:t>(2), 131‑165. https://doi.org/10.1023/A:1016658224470</w:t>
        </w:r>
      </w:ins>
    </w:p>
    <w:p w14:paraId="1517CDC3" w14:textId="77777777" w:rsidR="00053309" w:rsidRPr="00053309" w:rsidRDefault="00053309" w:rsidP="00053309">
      <w:pPr>
        <w:widowControl w:val="0"/>
        <w:autoSpaceDE w:val="0"/>
        <w:autoSpaceDN w:val="0"/>
        <w:adjustRightInd w:val="0"/>
        <w:rPr>
          <w:ins w:id="82" w:author="Juliane Vigneault" w:date="2023-08-20T20:24:00Z"/>
          <w:rFonts w:ascii="Times New Roman" w:hAnsi="Times New Roman" w:cs="Times New Roman"/>
          <w:kern w:val="0"/>
          <w:lang w:val="en-US"/>
          <w:rPrChange w:id="83" w:author="Juliane Vigneault" w:date="2023-08-20T20:24:00Z">
            <w:rPr>
              <w:ins w:id="84" w:author="Juliane Vigneault" w:date="2023-08-20T20:24:00Z"/>
              <w:rFonts w:ascii="Times New Roman" w:hAnsi="Times New Roman" w:cs="Times New Roman"/>
              <w:kern w:val="0"/>
            </w:rPr>
          </w:rPrChange>
        </w:rPr>
      </w:pPr>
      <w:ins w:id="85" w:author="Juliane Vigneault" w:date="2023-08-20T20:24:00Z">
        <w:r w:rsidRPr="00053309">
          <w:rPr>
            <w:rFonts w:ascii="Times New Roman" w:hAnsi="Times New Roman" w:cs="Times New Roman"/>
            <w:kern w:val="0"/>
            <w:lang w:val="en-US"/>
            <w:rPrChange w:id="86" w:author="Juliane Vigneault" w:date="2023-08-20T20:24:00Z">
              <w:rPr>
                <w:rFonts w:ascii="Times New Roman" w:hAnsi="Times New Roman" w:cs="Times New Roman"/>
                <w:kern w:val="0"/>
              </w:rPr>
            </w:rPrChange>
          </w:rPr>
          <w:t xml:space="preserve">Bielby, J., Price, S. J., Monsalve-CarcaÑo, C., &amp; Bosch, J. (2021). Host contribution to parasite persistence is consistent between parasites and over time, but varies spatially. </w:t>
        </w:r>
        <w:r w:rsidRPr="00053309">
          <w:rPr>
            <w:rFonts w:ascii="Times New Roman" w:hAnsi="Times New Roman" w:cs="Times New Roman"/>
            <w:i/>
            <w:iCs/>
            <w:kern w:val="0"/>
            <w:lang w:val="en-US"/>
            <w:rPrChange w:id="87" w:author="Juliane Vigneault" w:date="2023-08-20T20:24:00Z">
              <w:rPr>
                <w:rFonts w:ascii="Times New Roman" w:hAnsi="Times New Roman" w:cs="Times New Roman"/>
                <w:i/>
                <w:iCs/>
                <w:kern w:val="0"/>
              </w:rPr>
            </w:rPrChange>
          </w:rPr>
          <w:t>Ecological Applications</w:t>
        </w:r>
        <w:r w:rsidRPr="00053309">
          <w:rPr>
            <w:rFonts w:ascii="Times New Roman" w:hAnsi="Times New Roman" w:cs="Times New Roman"/>
            <w:kern w:val="0"/>
            <w:lang w:val="en-US"/>
            <w:rPrChange w:id="8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89" w:author="Juliane Vigneault" w:date="2023-08-20T20:24:00Z">
              <w:rPr>
                <w:rFonts w:ascii="Times New Roman" w:hAnsi="Times New Roman" w:cs="Times New Roman"/>
                <w:i/>
                <w:iCs/>
                <w:kern w:val="0"/>
              </w:rPr>
            </w:rPrChange>
          </w:rPr>
          <w:t>31</w:t>
        </w:r>
        <w:r w:rsidRPr="00053309">
          <w:rPr>
            <w:rFonts w:ascii="Times New Roman" w:hAnsi="Times New Roman" w:cs="Times New Roman"/>
            <w:kern w:val="0"/>
            <w:lang w:val="en-US"/>
            <w:rPrChange w:id="90" w:author="Juliane Vigneault" w:date="2023-08-20T20:24:00Z">
              <w:rPr>
                <w:rFonts w:ascii="Times New Roman" w:hAnsi="Times New Roman" w:cs="Times New Roman"/>
                <w:kern w:val="0"/>
              </w:rPr>
            </w:rPrChange>
          </w:rPr>
          <w:t>(3), e02256. https://doi.org/10.1002/eap.2256</w:t>
        </w:r>
      </w:ins>
    </w:p>
    <w:p w14:paraId="4D3D73ED" w14:textId="77777777" w:rsidR="00053309" w:rsidRPr="00053309" w:rsidRDefault="00053309" w:rsidP="00053309">
      <w:pPr>
        <w:widowControl w:val="0"/>
        <w:autoSpaceDE w:val="0"/>
        <w:autoSpaceDN w:val="0"/>
        <w:adjustRightInd w:val="0"/>
        <w:rPr>
          <w:ins w:id="91" w:author="Juliane Vigneault" w:date="2023-08-20T20:24:00Z"/>
          <w:rFonts w:ascii="Times New Roman" w:hAnsi="Times New Roman" w:cs="Times New Roman"/>
          <w:kern w:val="0"/>
          <w:lang w:val="en-US"/>
          <w:rPrChange w:id="92" w:author="Juliane Vigneault" w:date="2023-08-20T20:24:00Z">
            <w:rPr>
              <w:ins w:id="93" w:author="Juliane Vigneault" w:date="2023-08-20T20:24:00Z"/>
              <w:rFonts w:ascii="Times New Roman" w:hAnsi="Times New Roman" w:cs="Times New Roman"/>
              <w:kern w:val="0"/>
            </w:rPr>
          </w:rPrChange>
        </w:rPr>
      </w:pPr>
      <w:ins w:id="94" w:author="Juliane Vigneault" w:date="2023-08-20T20:24:00Z">
        <w:r w:rsidRPr="00053309">
          <w:rPr>
            <w:rFonts w:ascii="Times New Roman" w:hAnsi="Times New Roman" w:cs="Times New Roman"/>
            <w:kern w:val="0"/>
            <w:lang w:val="en-US"/>
            <w:rPrChange w:id="95" w:author="Juliane Vigneault" w:date="2023-08-20T20:24:00Z">
              <w:rPr>
                <w:rFonts w:ascii="Times New Roman" w:hAnsi="Times New Roman" w:cs="Times New Roman"/>
                <w:kern w:val="0"/>
              </w:rPr>
            </w:rPrChange>
          </w:rPr>
          <w:t xml:space="preserve">Biro, P. A., &amp; Dingemanse, N. J. (2009). Sampling bias resulting from animal personality. </w:t>
        </w:r>
        <w:r w:rsidRPr="00053309">
          <w:rPr>
            <w:rFonts w:ascii="Times New Roman" w:hAnsi="Times New Roman" w:cs="Times New Roman"/>
            <w:i/>
            <w:iCs/>
            <w:kern w:val="0"/>
            <w:lang w:val="en-US"/>
            <w:rPrChange w:id="96"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9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98" w:author="Juliane Vigneault" w:date="2023-08-20T20:24:00Z">
              <w:rPr>
                <w:rFonts w:ascii="Times New Roman" w:hAnsi="Times New Roman" w:cs="Times New Roman"/>
                <w:i/>
                <w:iCs/>
                <w:kern w:val="0"/>
              </w:rPr>
            </w:rPrChange>
          </w:rPr>
          <w:t>24</w:t>
        </w:r>
        <w:r w:rsidRPr="00053309">
          <w:rPr>
            <w:rFonts w:ascii="Times New Roman" w:hAnsi="Times New Roman" w:cs="Times New Roman"/>
            <w:kern w:val="0"/>
            <w:lang w:val="en-US"/>
            <w:rPrChange w:id="99" w:author="Juliane Vigneault" w:date="2023-08-20T20:24:00Z">
              <w:rPr>
                <w:rFonts w:ascii="Times New Roman" w:hAnsi="Times New Roman" w:cs="Times New Roman"/>
                <w:kern w:val="0"/>
              </w:rPr>
            </w:rPrChange>
          </w:rPr>
          <w:t>(2), 66‑67. https://doi.org/10.1016/j.tree.2008.11.001</w:t>
        </w:r>
      </w:ins>
    </w:p>
    <w:p w14:paraId="49952CE1" w14:textId="77777777" w:rsidR="00053309" w:rsidRPr="00053309" w:rsidRDefault="00053309" w:rsidP="00053309">
      <w:pPr>
        <w:widowControl w:val="0"/>
        <w:autoSpaceDE w:val="0"/>
        <w:autoSpaceDN w:val="0"/>
        <w:adjustRightInd w:val="0"/>
        <w:rPr>
          <w:ins w:id="100" w:author="Juliane Vigneault" w:date="2023-08-20T20:24:00Z"/>
          <w:rFonts w:ascii="Times New Roman" w:hAnsi="Times New Roman" w:cs="Times New Roman"/>
          <w:kern w:val="0"/>
          <w:lang w:val="en-US"/>
          <w:rPrChange w:id="101" w:author="Juliane Vigneault" w:date="2023-08-20T20:24:00Z">
            <w:rPr>
              <w:ins w:id="102" w:author="Juliane Vigneault" w:date="2023-08-20T20:24:00Z"/>
              <w:rFonts w:ascii="Times New Roman" w:hAnsi="Times New Roman" w:cs="Times New Roman"/>
              <w:kern w:val="0"/>
            </w:rPr>
          </w:rPrChange>
        </w:rPr>
      </w:pPr>
      <w:ins w:id="103" w:author="Juliane Vigneault" w:date="2023-08-20T20:24:00Z">
        <w:r w:rsidRPr="00053309">
          <w:rPr>
            <w:rFonts w:ascii="Times New Roman" w:hAnsi="Times New Roman" w:cs="Times New Roman"/>
            <w:kern w:val="0"/>
            <w:lang w:val="en-US"/>
            <w:rPrChange w:id="104" w:author="Juliane Vigneault" w:date="2023-08-20T20:24:00Z">
              <w:rPr>
                <w:rFonts w:ascii="Times New Roman" w:hAnsi="Times New Roman" w:cs="Times New Roman"/>
                <w:kern w:val="0"/>
              </w:rPr>
            </w:rPrChange>
          </w:rPr>
          <w:t xml:space="preserve">Biro, P. A., &amp; Post, J. R. (2008). Rapid depletion of genotypes with fast growth and bold personality traits from harvested fish populations. </w:t>
        </w:r>
        <w:r w:rsidRPr="00053309">
          <w:rPr>
            <w:rFonts w:ascii="Times New Roman" w:hAnsi="Times New Roman" w:cs="Times New Roman"/>
            <w:i/>
            <w:iCs/>
            <w:kern w:val="0"/>
            <w:lang w:val="en-US"/>
            <w:rPrChange w:id="105" w:author="Juliane Vigneault" w:date="2023-08-20T20:24: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10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07" w:author="Juliane Vigneault" w:date="2023-08-20T20:24:00Z">
              <w:rPr>
                <w:rFonts w:ascii="Times New Roman" w:hAnsi="Times New Roman" w:cs="Times New Roman"/>
                <w:i/>
                <w:iCs/>
                <w:kern w:val="0"/>
              </w:rPr>
            </w:rPrChange>
          </w:rPr>
          <w:t>105</w:t>
        </w:r>
        <w:r w:rsidRPr="00053309">
          <w:rPr>
            <w:rFonts w:ascii="Times New Roman" w:hAnsi="Times New Roman" w:cs="Times New Roman"/>
            <w:kern w:val="0"/>
            <w:lang w:val="en-US"/>
            <w:rPrChange w:id="108" w:author="Juliane Vigneault" w:date="2023-08-20T20:24:00Z">
              <w:rPr>
                <w:rFonts w:ascii="Times New Roman" w:hAnsi="Times New Roman" w:cs="Times New Roman"/>
                <w:kern w:val="0"/>
              </w:rPr>
            </w:rPrChange>
          </w:rPr>
          <w:t>(8), 2919‑2922. https://doi.org/10.1073/pnas.0708159105</w:t>
        </w:r>
      </w:ins>
    </w:p>
    <w:p w14:paraId="7AE78F26" w14:textId="77777777" w:rsidR="00053309" w:rsidRPr="00053309" w:rsidRDefault="00053309" w:rsidP="00053309">
      <w:pPr>
        <w:widowControl w:val="0"/>
        <w:autoSpaceDE w:val="0"/>
        <w:autoSpaceDN w:val="0"/>
        <w:adjustRightInd w:val="0"/>
        <w:rPr>
          <w:ins w:id="109" w:author="Juliane Vigneault" w:date="2023-08-20T20:24:00Z"/>
          <w:rFonts w:ascii="Times New Roman" w:hAnsi="Times New Roman" w:cs="Times New Roman"/>
          <w:kern w:val="0"/>
          <w:lang w:val="en-US"/>
          <w:rPrChange w:id="110" w:author="Juliane Vigneault" w:date="2023-08-20T20:24:00Z">
            <w:rPr>
              <w:ins w:id="111" w:author="Juliane Vigneault" w:date="2023-08-20T20:24:00Z"/>
              <w:rFonts w:ascii="Times New Roman" w:hAnsi="Times New Roman" w:cs="Times New Roman"/>
              <w:kern w:val="0"/>
            </w:rPr>
          </w:rPrChange>
        </w:rPr>
      </w:pPr>
      <w:ins w:id="112" w:author="Juliane Vigneault" w:date="2023-08-20T20:24:00Z">
        <w:r w:rsidRPr="00053309">
          <w:rPr>
            <w:rFonts w:ascii="Times New Roman" w:hAnsi="Times New Roman" w:cs="Times New Roman"/>
            <w:kern w:val="0"/>
            <w:lang w:val="en-US"/>
            <w:rPrChange w:id="113" w:author="Juliane Vigneault" w:date="2023-08-20T20:24:00Z">
              <w:rPr>
                <w:rFonts w:ascii="Times New Roman" w:hAnsi="Times New Roman" w:cs="Times New Roman"/>
                <w:kern w:val="0"/>
              </w:rPr>
            </w:rPrChange>
          </w:rPr>
          <w:t xml:space="preserve">Blasco-Costa, I., Rouco, C., &amp; Poulin, R. (2015). Biogeography of parasitism in freshwater fish : Spatial patterns in hot spots of infection. </w:t>
        </w:r>
        <w:r w:rsidRPr="00053309">
          <w:rPr>
            <w:rFonts w:ascii="Times New Roman" w:hAnsi="Times New Roman" w:cs="Times New Roman"/>
            <w:i/>
            <w:iCs/>
            <w:kern w:val="0"/>
            <w:lang w:val="en-US"/>
            <w:rPrChange w:id="114" w:author="Juliane Vigneault" w:date="2023-08-20T20:24:00Z">
              <w:rPr>
                <w:rFonts w:ascii="Times New Roman" w:hAnsi="Times New Roman" w:cs="Times New Roman"/>
                <w:i/>
                <w:iCs/>
                <w:kern w:val="0"/>
              </w:rPr>
            </w:rPrChange>
          </w:rPr>
          <w:t>Ecography</w:t>
        </w:r>
        <w:r w:rsidRPr="00053309">
          <w:rPr>
            <w:rFonts w:ascii="Times New Roman" w:hAnsi="Times New Roman" w:cs="Times New Roman"/>
            <w:kern w:val="0"/>
            <w:lang w:val="en-US"/>
            <w:rPrChange w:id="11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16" w:author="Juliane Vigneault" w:date="2023-08-20T20:24:00Z">
              <w:rPr>
                <w:rFonts w:ascii="Times New Roman" w:hAnsi="Times New Roman" w:cs="Times New Roman"/>
                <w:i/>
                <w:iCs/>
                <w:kern w:val="0"/>
              </w:rPr>
            </w:rPrChange>
          </w:rPr>
          <w:t>38</w:t>
        </w:r>
        <w:r w:rsidRPr="00053309">
          <w:rPr>
            <w:rFonts w:ascii="Times New Roman" w:hAnsi="Times New Roman" w:cs="Times New Roman"/>
            <w:kern w:val="0"/>
            <w:lang w:val="en-US"/>
            <w:rPrChange w:id="117" w:author="Juliane Vigneault" w:date="2023-08-20T20:24:00Z">
              <w:rPr>
                <w:rFonts w:ascii="Times New Roman" w:hAnsi="Times New Roman" w:cs="Times New Roman"/>
                <w:kern w:val="0"/>
              </w:rPr>
            </w:rPrChange>
          </w:rPr>
          <w:t>(3), 301‑310. https://doi.org/10.1111/ecog.01020</w:t>
        </w:r>
      </w:ins>
    </w:p>
    <w:p w14:paraId="206B95B9" w14:textId="77777777" w:rsidR="00053309" w:rsidRPr="00053309" w:rsidRDefault="00053309" w:rsidP="00053309">
      <w:pPr>
        <w:widowControl w:val="0"/>
        <w:autoSpaceDE w:val="0"/>
        <w:autoSpaceDN w:val="0"/>
        <w:adjustRightInd w:val="0"/>
        <w:rPr>
          <w:ins w:id="118" w:author="Juliane Vigneault" w:date="2023-08-20T20:24:00Z"/>
          <w:rFonts w:ascii="Times New Roman" w:hAnsi="Times New Roman" w:cs="Times New Roman"/>
          <w:kern w:val="0"/>
          <w:lang w:val="en-US"/>
          <w:rPrChange w:id="119" w:author="Juliane Vigneault" w:date="2023-08-20T20:24:00Z">
            <w:rPr>
              <w:ins w:id="120" w:author="Juliane Vigneault" w:date="2023-08-20T20:24:00Z"/>
              <w:rFonts w:ascii="Times New Roman" w:hAnsi="Times New Roman" w:cs="Times New Roman"/>
              <w:kern w:val="0"/>
            </w:rPr>
          </w:rPrChange>
        </w:rPr>
      </w:pPr>
      <w:ins w:id="121" w:author="Juliane Vigneault" w:date="2023-08-20T20:24:00Z">
        <w:r w:rsidRPr="00053309">
          <w:rPr>
            <w:rFonts w:ascii="Times New Roman" w:hAnsi="Times New Roman" w:cs="Times New Roman"/>
            <w:kern w:val="0"/>
            <w:lang w:val="en-US"/>
            <w:rPrChange w:id="122" w:author="Juliane Vigneault" w:date="2023-08-20T20:24:00Z">
              <w:rPr>
                <w:rFonts w:ascii="Times New Roman" w:hAnsi="Times New Roman" w:cs="Times New Roman"/>
                <w:kern w:val="0"/>
              </w:rPr>
            </w:rPrChange>
          </w:rPr>
          <w:t xml:space="preserve">Bolnick, D. I., Resetarits, E. J., Ballare, K., Stuart, Y. E., &amp; Stutz, W. E. (2020). Scale-dependent effects of host patch traits on species composition in a stickleback parasite metacommunity. </w:t>
        </w:r>
        <w:r w:rsidRPr="00053309">
          <w:rPr>
            <w:rFonts w:ascii="Times New Roman" w:hAnsi="Times New Roman" w:cs="Times New Roman"/>
            <w:i/>
            <w:iCs/>
            <w:kern w:val="0"/>
            <w:lang w:val="en-US"/>
            <w:rPrChange w:id="123"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12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25" w:author="Juliane Vigneault" w:date="2023-08-20T20:24:00Z">
              <w:rPr>
                <w:rFonts w:ascii="Times New Roman" w:hAnsi="Times New Roman" w:cs="Times New Roman"/>
                <w:i/>
                <w:iCs/>
                <w:kern w:val="0"/>
              </w:rPr>
            </w:rPrChange>
          </w:rPr>
          <w:t>101</w:t>
        </w:r>
        <w:r w:rsidRPr="00053309">
          <w:rPr>
            <w:rFonts w:ascii="Times New Roman" w:hAnsi="Times New Roman" w:cs="Times New Roman"/>
            <w:kern w:val="0"/>
            <w:lang w:val="en-US"/>
            <w:rPrChange w:id="126" w:author="Juliane Vigneault" w:date="2023-08-20T20:24:00Z">
              <w:rPr>
                <w:rFonts w:ascii="Times New Roman" w:hAnsi="Times New Roman" w:cs="Times New Roman"/>
                <w:kern w:val="0"/>
              </w:rPr>
            </w:rPrChange>
          </w:rPr>
          <w:t>(12), e03181. https://doi.org/10.1002/ecy.3181</w:t>
        </w:r>
      </w:ins>
    </w:p>
    <w:p w14:paraId="5A5BA9DB" w14:textId="77777777" w:rsidR="00053309" w:rsidRPr="00053309" w:rsidRDefault="00053309" w:rsidP="00053309">
      <w:pPr>
        <w:widowControl w:val="0"/>
        <w:autoSpaceDE w:val="0"/>
        <w:autoSpaceDN w:val="0"/>
        <w:adjustRightInd w:val="0"/>
        <w:rPr>
          <w:ins w:id="127" w:author="Juliane Vigneault" w:date="2023-08-20T20:24:00Z"/>
          <w:rFonts w:ascii="Times New Roman" w:hAnsi="Times New Roman" w:cs="Times New Roman"/>
          <w:kern w:val="0"/>
          <w:lang w:val="en-US"/>
          <w:rPrChange w:id="128" w:author="Juliane Vigneault" w:date="2023-08-20T20:24:00Z">
            <w:rPr>
              <w:ins w:id="129" w:author="Juliane Vigneault" w:date="2023-08-20T20:24:00Z"/>
              <w:rFonts w:ascii="Times New Roman" w:hAnsi="Times New Roman" w:cs="Times New Roman"/>
              <w:kern w:val="0"/>
            </w:rPr>
          </w:rPrChange>
        </w:rPr>
      </w:pPr>
      <w:ins w:id="130" w:author="Juliane Vigneault" w:date="2023-08-20T20:24:00Z">
        <w:r w:rsidRPr="00053309">
          <w:rPr>
            <w:rFonts w:ascii="Times New Roman" w:hAnsi="Times New Roman" w:cs="Times New Roman"/>
            <w:kern w:val="0"/>
            <w:lang w:val="en-US"/>
            <w:rPrChange w:id="131" w:author="Juliane Vigneault" w:date="2023-08-20T20:24:00Z">
              <w:rPr>
                <w:rFonts w:ascii="Times New Roman" w:hAnsi="Times New Roman" w:cs="Times New Roman"/>
                <w:kern w:val="0"/>
              </w:rPr>
            </w:rPrChange>
          </w:rPr>
          <w:t xml:space="preserve">Brooks, D. R., &amp; Hoberg, E. P. (2007). How will global climate change affect parasite–host assemblages? </w:t>
        </w:r>
        <w:r w:rsidRPr="00053309">
          <w:rPr>
            <w:rFonts w:ascii="Times New Roman" w:hAnsi="Times New Roman" w:cs="Times New Roman"/>
            <w:i/>
            <w:iCs/>
            <w:kern w:val="0"/>
            <w:lang w:val="en-US"/>
            <w:rPrChange w:id="132" w:author="Juliane Vigneault" w:date="2023-08-20T20:24:00Z">
              <w:rPr>
                <w:rFonts w:ascii="Times New Roman" w:hAnsi="Times New Roman" w:cs="Times New Roman"/>
                <w:i/>
                <w:iCs/>
                <w:kern w:val="0"/>
              </w:rPr>
            </w:rPrChange>
          </w:rPr>
          <w:t>Trends in Parasitology</w:t>
        </w:r>
        <w:r w:rsidRPr="00053309">
          <w:rPr>
            <w:rFonts w:ascii="Times New Roman" w:hAnsi="Times New Roman" w:cs="Times New Roman"/>
            <w:kern w:val="0"/>
            <w:lang w:val="en-US"/>
            <w:rPrChange w:id="13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34" w:author="Juliane Vigneault" w:date="2023-08-20T20:24:00Z">
              <w:rPr>
                <w:rFonts w:ascii="Times New Roman" w:hAnsi="Times New Roman" w:cs="Times New Roman"/>
                <w:i/>
                <w:iCs/>
                <w:kern w:val="0"/>
              </w:rPr>
            </w:rPrChange>
          </w:rPr>
          <w:t>23</w:t>
        </w:r>
        <w:r w:rsidRPr="00053309">
          <w:rPr>
            <w:rFonts w:ascii="Times New Roman" w:hAnsi="Times New Roman" w:cs="Times New Roman"/>
            <w:kern w:val="0"/>
            <w:lang w:val="en-US"/>
            <w:rPrChange w:id="135" w:author="Juliane Vigneault" w:date="2023-08-20T20:24:00Z">
              <w:rPr>
                <w:rFonts w:ascii="Times New Roman" w:hAnsi="Times New Roman" w:cs="Times New Roman"/>
                <w:kern w:val="0"/>
              </w:rPr>
            </w:rPrChange>
          </w:rPr>
          <w:t>(12), 571‑574. https://doi.org/10.1016/j.pt.2007.08.016</w:t>
        </w:r>
      </w:ins>
    </w:p>
    <w:p w14:paraId="099013A0" w14:textId="77777777" w:rsidR="00053309" w:rsidRPr="00053309" w:rsidRDefault="00053309" w:rsidP="00053309">
      <w:pPr>
        <w:widowControl w:val="0"/>
        <w:autoSpaceDE w:val="0"/>
        <w:autoSpaceDN w:val="0"/>
        <w:adjustRightInd w:val="0"/>
        <w:rPr>
          <w:ins w:id="136" w:author="Juliane Vigneault" w:date="2023-08-20T20:24:00Z"/>
          <w:rFonts w:ascii="Times New Roman" w:hAnsi="Times New Roman" w:cs="Times New Roman"/>
          <w:kern w:val="0"/>
          <w:lang w:val="en-US"/>
          <w:rPrChange w:id="137" w:author="Juliane Vigneault" w:date="2023-08-20T20:24:00Z">
            <w:rPr>
              <w:ins w:id="138" w:author="Juliane Vigneault" w:date="2023-08-20T20:24:00Z"/>
              <w:rFonts w:ascii="Times New Roman" w:hAnsi="Times New Roman" w:cs="Times New Roman"/>
              <w:kern w:val="0"/>
            </w:rPr>
          </w:rPrChange>
        </w:rPr>
      </w:pPr>
      <w:ins w:id="139" w:author="Juliane Vigneault" w:date="2023-08-20T20:24:00Z">
        <w:r w:rsidRPr="00053309">
          <w:rPr>
            <w:rFonts w:ascii="Times New Roman" w:hAnsi="Times New Roman" w:cs="Times New Roman"/>
            <w:kern w:val="0"/>
            <w:lang w:val="en-US"/>
            <w:rPrChange w:id="140" w:author="Juliane Vigneault" w:date="2023-08-20T20:24:00Z">
              <w:rPr>
                <w:rFonts w:ascii="Times New Roman" w:hAnsi="Times New Roman" w:cs="Times New Roman"/>
                <w:kern w:val="0"/>
              </w:rPr>
            </w:rPrChange>
          </w:rPr>
          <w:t xml:space="preserve">Buck, J. C., &amp; Lutterschmidt, W. I. (2017). Parasite abundance decreases with host density : Evidence of the encounter-dilution effect for a parasite with a complex life cycle. </w:t>
        </w:r>
        <w:r w:rsidRPr="00053309">
          <w:rPr>
            <w:rFonts w:ascii="Times New Roman" w:hAnsi="Times New Roman" w:cs="Times New Roman"/>
            <w:i/>
            <w:iCs/>
            <w:kern w:val="0"/>
            <w:lang w:val="en-US"/>
            <w:rPrChange w:id="141" w:author="Juliane Vigneault" w:date="2023-08-20T20:24:00Z">
              <w:rPr>
                <w:rFonts w:ascii="Times New Roman" w:hAnsi="Times New Roman" w:cs="Times New Roman"/>
                <w:i/>
                <w:iCs/>
                <w:kern w:val="0"/>
              </w:rPr>
            </w:rPrChange>
          </w:rPr>
          <w:t>Hydrobiologia</w:t>
        </w:r>
        <w:r w:rsidRPr="00053309">
          <w:rPr>
            <w:rFonts w:ascii="Times New Roman" w:hAnsi="Times New Roman" w:cs="Times New Roman"/>
            <w:kern w:val="0"/>
            <w:lang w:val="en-US"/>
            <w:rPrChange w:id="14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43" w:author="Juliane Vigneault" w:date="2023-08-20T20:24:00Z">
              <w:rPr>
                <w:rFonts w:ascii="Times New Roman" w:hAnsi="Times New Roman" w:cs="Times New Roman"/>
                <w:i/>
                <w:iCs/>
                <w:kern w:val="0"/>
              </w:rPr>
            </w:rPrChange>
          </w:rPr>
          <w:t>784</w:t>
        </w:r>
        <w:r w:rsidRPr="00053309">
          <w:rPr>
            <w:rFonts w:ascii="Times New Roman" w:hAnsi="Times New Roman" w:cs="Times New Roman"/>
            <w:kern w:val="0"/>
            <w:lang w:val="en-US"/>
            <w:rPrChange w:id="144" w:author="Juliane Vigneault" w:date="2023-08-20T20:24:00Z">
              <w:rPr>
                <w:rFonts w:ascii="Times New Roman" w:hAnsi="Times New Roman" w:cs="Times New Roman"/>
                <w:kern w:val="0"/>
              </w:rPr>
            </w:rPrChange>
          </w:rPr>
          <w:t>(1), 201‑210. https://doi.org/10.1007/s10750-016-2874-8</w:t>
        </w:r>
      </w:ins>
    </w:p>
    <w:p w14:paraId="774D852A" w14:textId="77777777" w:rsidR="00053309" w:rsidRPr="00053309" w:rsidRDefault="00053309" w:rsidP="00053309">
      <w:pPr>
        <w:widowControl w:val="0"/>
        <w:autoSpaceDE w:val="0"/>
        <w:autoSpaceDN w:val="0"/>
        <w:adjustRightInd w:val="0"/>
        <w:rPr>
          <w:ins w:id="145" w:author="Juliane Vigneault" w:date="2023-08-20T20:24:00Z"/>
          <w:rFonts w:ascii="Times New Roman" w:hAnsi="Times New Roman" w:cs="Times New Roman"/>
          <w:kern w:val="0"/>
          <w:lang w:val="en-US"/>
          <w:rPrChange w:id="146" w:author="Juliane Vigneault" w:date="2023-08-20T20:24:00Z">
            <w:rPr>
              <w:ins w:id="147" w:author="Juliane Vigneault" w:date="2023-08-20T20:24:00Z"/>
              <w:rFonts w:ascii="Times New Roman" w:hAnsi="Times New Roman" w:cs="Times New Roman"/>
              <w:kern w:val="0"/>
            </w:rPr>
          </w:rPrChange>
        </w:rPr>
      </w:pPr>
      <w:ins w:id="148" w:author="Juliane Vigneault" w:date="2023-08-20T20:24:00Z">
        <w:r w:rsidRPr="00053309">
          <w:rPr>
            <w:rFonts w:ascii="Times New Roman" w:hAnsi="Times New Roman" w:cs="Times New Roman"/>
            <w:kern w:val="0"/>
            <w:lang w:val="en-US"/>
            <w:rPrChange w:id="149" w:author="Juliane Vigneault" w:date="2023-08-20T20:24:00Z">
              <w:rPr>
                <w:rFonts w:ascii="Times New Roman" w:hAnsi="Times New Roman" w:cs="Times New Roman"/>
                <w:kern w:val="0"/>
              </w:rPr>
            </w:rPrChange>
          </w:rPr>
          <w:t xml:space="preserve">Bush, A. O., Lafferty, K. D., Lotz, J. M., &amp; Shostak, A. W. (1997). Parasitology meets ecology on its own terms : Margolis et al. revisited. </w:t>
        </w:r>
        <w:r w:rsidRPr="00053309">
          <w:rPr>
            <w:rFonts w:ascii="Times New Roman" w:hAnsi="Times New Roman" w:cs="Times New Roman"/>
            <w:i/>
            <w:iCs/>
            <w:kern w:val="0"/>
            <w:lang w:val="en-US"/>
            <w:rPrChange w:id="150" w:author="Juliane Vigneault" w:date="2023-08-20T20:24:00Z">
              <w:rPr>
                <w:rFonts w:ascii="Times New Roman" w:hAnsi="Times New Roman" w:cs="Times New Roman"/>
                <w:i/>
                <w:iCs/>
                <w:kern w:val="0"/>
              </w:rPr>
            </w:rPrChange>
          </w:rPr>
          <w:t>The Journal of Parasitology</w:t>
        </w:r>
        <w:r w:rsidRPr="00053309">
          <w:rPr>
            <w:rFonts w:ascii="Times New Roman" w:hAnsi="Times New Roman" w:cs="Times New Roman"/>
            <w:kern w:val="0"/>
            <w:lang w:val="en-US"/>
            <w:rPrChange w:id="15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52" w:author="Juliane Vigneault" w:date="2023-08-20T20:24:00Z">
              <w:rPr>
                <w:rFonts w:ascii="Times New Roman" w:hAnsi="Times New Roman" w:cs="Times New Roman"/>
                <w:i/>
                <w:iCs/>
                <w:kern w:val="0"/>
              </w:rPr>
            </w:rPrChange>
          </w:rPr>
          <w:t>83</w:t>
        </w:r>
        <w:r w:rsidRPr="00053309">
          <w:rPr>
            <w:rFonts w:ascii="Times New Roman" w:hAnsi="Times New Roman" w:cs="Times New Roman"/>
            <w:kern w:val="0"/>
            <w:lang w:val="en-US"/>
            <w:rPrChange w:id="153" w:author="Juliane Vigneault" w:date="2023-08-20T20:24:00Z">
              <w:rPr>
                <w:rFonts w:ascii="Times New Roman" w:hAnsi="Times New Roman" w:cs="Times New Roman"/>
                <w:kern w:val="0"/>
              </w:rPr>
            </w:rPrChange>
          </w:rPr>
          <w:t>(4), 575‑583.</w:t>
        </w:r>
      </w:ins>
    </w:p>
    <w:p w14:paraId="73FA8441" w14:textId="77777777" w:rsidR="00053309" w:rsidRPr="00053309" w:rsidRDefault="00053309" w:rsidP="00053309">
      <w:pPr>
        <w:widowControl w:val="0"/>
        <w:autoSpaceDE w:val="0"/>
        <w:autoSpaceDN w:val="0"/>
        <w:adjustRightInd w:val="0"/>
        <w:rPr>
          <w:ins w:id="154" w:author="Juliane Vigneault" w:date="2023-08-20T20:24:00Z"/>
          <w:rFonts w:ascii="Times New Roman" w:hAnsi="Times New Roman" w:cs="Times New Roman"/>
          <w:kern w:val="0"/>
          <w:lang w:val="en-US"/>
          <w:rPrChange w:id="155" w:author="Juliane Vigneault" w:date="2023-08-20T20:24:00Z">
            <w:rPr>
              <w:ins w:id="156" w:author="Juliane Vigneault" w:date="2023-08-20T20:24:00Z"/>
              <w:rFonts w:ascii="Times New Roman" w:hAnsi="Times New Roman" w:cs="Times New Roman"/>
              <w:kern w:val="0"/>
            </w:rPr>
          </w:rPrChange>
        </w:rPr>
      </w:pPr>
      <w:ins w:id="157" w:author="Juliane Vigneault" w:date="2023-08-20T20:24:00Z">
        <w:r w:rsidRPr="00053309">
          <w:rPr>
            <w:rFonts w:ascii="Times New Roman" w:hAnsi="Times New Roman" w:cs="Times New Roman"/>
            <w:kern w:val="0"/>
            <w:lang w:val="en-US"/>
            <w:rPrChange w:id="158" w:author="Juliane Vigneault" w:date="2023-08-20T20:24:00Z">
              <w:rPr>
                <w:rFonts w:ascii="Times New Roman" w:hAnsi="Times New Roman" w:cs="Times New Roman"/>
                <w:kern w:val="0"/>
              </w:rPr>
            </w:rPrChange>
          </w:rPr>
          <w:t xml:space="preserve">Cable, J., Barber, I., Boag, B., Ellison, A. R., Morgan, E. R., Murray, K., Pascoe, E. L., Sait, S. M., Wilson, A. J., &amp; Booth, M. (2017). Global change, parasite transmission and disease control : Lessons from ecology. </w:t>
        </w:r>
        <w:r w:rsidRPr="00053309">
          <w:rPr>
            <w:rFonts w:ascii="Times New Roman" w:hAnsi="Times New Roman" w:cs="Times New Roman"/>
            <w:i/>
            <w:iCs/>
            <w:kern w:val="0"/>
            <w:lang w:val="en-US"/>
            <w:rPrChange w:id="159" w:author="Juliane Vigneault" w:date="2023-08-20T20:24: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16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61" w:author="Juliane Vigneault" w:date="2023-08-20T20:24:00Z">
              <w:rPr>
                <w:rFonts w:ascii="Times New Roman" w:hAnsi="Times New Roman" w:cs="Times New Roman"/>
                <w:i/>
                <w:iCs/>
                <w:kern w:val="0"/>
              </w:rPr>
            </w:rPrChange>
          </w:rPr>
          <w:t>372</w:t>
        </w:r>
        <w:r w:rsidRPr="00053309">
          <w:rPr>
            <w:rFonts w:ascii="Times New Roman" w:hAnsi="Times New Roman" w:cs="Times New Roman"/>
            <w:kern w:val="0"/>
            <w:lang w:val="en-US"/>
            <w:rPrChange w:id="162" w:author="Juliane Vigneault" w:date="2023-08-20T20:24:00Z">
              <w:rPr>
                <w:rFonts w:ascii="Times New Roman" w:hAnsi="Times New Roman" w:cs="Times New Roman"/>
                <w:kern w:val="0"/>
              </w:rPr>
            </w:rPrChange>
          </w:rPr>
          <w:t>(1719), 20160088. https://doi.org/10.1098/rstb.2016.0088</w:t>
        </w:r>
      </w:ins>
    </w:p>
    <w:p w14:paraId="6CB0B64F" w14:textId="77777777" w:rsidR="00053309" w:rsidRPr="00053309" w:rsidRDefault="00053309" w:rsidP="00053309">
      <w:pPr>
        <w:widowControl w:val="0"/>
        <w:autoSpaceDE w:val="0"/>
        <w:autoSpaceDN w:val="0"/>
        <w:adjustRightInd w:val="0"/>
        <w:rPr>
          <w:ins w:id="163" w:author="Juliane Vigneault" w:date="2023-08-20T20:24:00Z"/>
          <w:rFonts w:ascii="Times New Roman" w:hAnsi="Times New Roman" w:cs="Times New Roman"/>
          <w:kern w:val="0"/>
          <w:lang w:val="en-US"/>
          <w:rPrChange w:id="164" w:author="Juliane Vigneault" w:date="2023-08-20T20:24:00Z">
            <w:rPr>
              <w:ins w:id="165" w:author="Juliane Vigneault" w:date="2023-08-20T20:24:00Z"/>
              <w:rFonts w:ascii="Times New Roman" w:hAnsi="Times New Roman" w:cs="Times New Roman"/>
              <w:kern w:val="0"/>
            </w:rPr>
          </w:rPrChange>
        </w:rPr>
      </w:pPr>
      <w:ins w:id="166" w:author="Juliane Vigneault" w:date="2023-08-20T20:24:00Z">
        <w:r w:rsidRPr="00053309">
          <w:rPr>
            <w:rFonts w:ascii="Times New Roman" w:hAnsi="Times New Roman" w:cs="Times New Roman"/>
            <w:kern w:val="0"/>
            <w:lang w:val="en-US"/>
            <w:rPrChange w:id="167" w:author="Juliane Vigneault" w:date="2023-08-20T20:24:00Z">
              <w:rPr>
                <w:rFonts w:ascii="Times New Roman" w:hAnsi="Times New Roman" w:cs="Times New Roman"/>
                <w:kern w:val="0"/>
              </w:rPr>
            </w:rPrChange>
          </w:rPr>
          <w:t xml:space="preserve">Carlson, C. J., Hopkins, S., Bell, K. C., Doña, J., Godfrey, S. S., Kwak, M. L., Lafferty, K. D., Moir, M. L., Speer, K. A., Strona, G., Torchin, M., &amp; Wood, C. L. (2020). A global parasite conservation plan. </w:t>
        </w:r>
        <w:r w:rsidRPr="00053309">
          <w:rPr>
            <w:rFonts w:ascii="Times New Roman" w:hAnsi="Times New Roman" w:cs="Times New Roman"/>
            <w:i/>
            <w:iCs/>
            <w:kern w:val="0"/>
            <w:lang w:val="en-US"/>
            <w:rPrChange w:id="168" w:author="Juliane Vigneault" w:date="2023-08-20T20:24:00Z">
              <w:rPr>
                <w:rFonts w:ascii="Times New Roman" w:hAnsi="Times New Roman" w:cs="Times New Roman"/>
                <w:i/>
                <w:iCs/>
                <w:kern w:val="0"/>
              </w:rPr>
            </w:rPrChange>
          </w:rPr>
          <w:t>Biological Conservation</w:t>
        </w:r>
        <w:r w:rsidRPr="00053309">
          <w:rPr>
            <w:rFonts w:ascii="Times New Roman" w:hAnsi="Times New Roman" w:cs="Times New Roman"/>
            <w:kern w:val="0"/>
            <w:lang w:val="en-US"/>
            <w:rPrChange w:id="16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70" w:author="Juliane Vigneault" w:date="2023-08-20T20:24:00Z">
              <w:rPr>
                <w:rFonts w:ascii="Times New Roman" w:hAnsi="Times New Roman" w:cs="Times New Roman"/>
                <w:i/>
                <w:iCs/>
                <w:kern w:val="0"/>
              </w:rPr>
            </w:rPrChange>
          </w:rPr>
          <w:t>250</w:t>
        </w:r>
        <w:r w:rsidRPr="00053309">
          <w:rPr>
            <w:rFonts w:ascii="Times New Roman" w:hAnsi="Times New Roman" w:cs="Times New Roman"/>
            <w:kern w:val="0"/>
            <w:lang w:val="en-US"/>
            <w:rPrChange w:id="171" w:author="Juliane Vigneault" w:date="2023-08-20T20:24:00Z">
              <w:rPr>
                <w:rFonts w:ascii="Times New Roman" w:hAnsi="Times New Roman" w:cs="Times New Roman"/>
                <w:kern w:val="0"/>
              </w:rPr>
            </w:rPrChange>
          </w:rPr>
          <w:t>, 108596. https://doi.org/10.1016/j.biocon.2020.108596</w:t>
        </w:r>
      </w:ins>
    </w:p>
    <w:p w14:paraId="524EE8EA" w14:textId="77777777" w:rsidR="00053309" w:rsidRPr="00053309" w:rsidRDefault="00053309" w:rsidP="00053309">
      <w:pPr>
        <w:widowControl w:val="0"/>
        <w:autoSpaceDE w:val="0"/>
        <w:autoSpaceDN w:val="0"/>
        <w:adjustRightInd w:val="0"/>
        <w:rPr>
          <w:ins w:id="172" w:author="Juliane Vigneault" w:date="2023-08-20T20:24:00Z"/>
          <w:rFonts w:ascii="Times New Roman" w:hAnsi="Times New Roman" w:cs="Times New Roman"/>
          <w:kern w:val="0"/>
          <w:lang w:val="en-US"/>
          <w:rPrChange w:id="173" w:author="Juliane Vigneault" w:date="2023-08-20T20:24:00Z">
            <w:rPr>
              <w:ins w:id="174" w:author="Juliane Vigneault" w:date="2023-08-20T20:24:00Z"/>
              <w:rFonts w:ascii="Times New Roman" w:hAnsi="Times New Roman" w:cs="Times New Roman"/>
              <w:kern w:val="0"/>
            </w:rPr>
          </w:rPrChange>
        </w:rPr>
      </w:pPr>
      <w:ins w:id="175" w:author="Juliane Vigneault" w:date="2023-08-20T20:24:00Z">
        <w:r w:rsidRPr="00053309">
          <w:rPr>
            <w:rFonts w:ascii="Times New Roman" w:hAnsi="Times New Roman" w:cs="Times New Roman"/>
            <w:kern w:val="0"/>
            <w:lang w:val="en-US"/>
            <w:rPrChange w:id="176" w:author="Juliane Vigneault" w:date="2023-08-20T20:24:00Z">
              <w:rPr>
                <w:rFonts w:ascii="Times New Roman" w:hAnsi="Times New Roman" w:cs="Times New Roman"/>
                <w:kern w:val="0"/>
              </w:rPr>
            </w:rPrChange>
          </w:rPr>
          <w:t xml:space="preserve">Carney, J. P., &amp; Dick, T. A. (2000). Helminth communities of yellow perch (Perca flavescens (Mitchill)) : Determinants of pattern. </w:t>
        </w:r>
        <w:r w:rsidRPr="00053309">
          <w:rPr>
            <w:rFonts w:ascii="Times New Roman" w:hAnsi="Times New Roman" w:cs="Times New Roman"/>
            <w:i/>
            <w:iCs/>
            <w:kern w:val="0"/>
            <w:lang w:val="en-US"/>
            <w:rPrChange w:id="177" w:author="Juliane Vigneault" w:date="2023-08-20T20:24: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17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79" w:author="Juliane Vigneault" w:date="2023-08-20T20:24:00Z">
              <w:rPr>
                <w:rFonts w:ascii="Times New Roman" w:hAnsi="Times New Roman" w:cs="Times New Roman"/>
                <w:i/>
                <w:iCs/>
                <w:kern w:val="0"/>
              </w:rPr>
            </w:rPrChange>
          </w:rPr>
          <w:t>78</w:t>
        </w:r>
        <w:r w:rsidRPr="00053309">
          <w:rPr>
            <w:rFonts w:ascii="Times New Roman" w:hAnsi="Times New Roman" w:cs="Times New Roman"/>
            <w:kern w:val="0"/>
            <w:lang w:val="en-US"/>
            <w:rPrChange w:id="180" w:author="Juliane Vigneault" w:date="2023-08-20T20:24:00Z">
              <w:rPr>
                <w:rFonts w:ascii="Times New Roman" w:hAnsi="Times New Roman" w:cs="Times New Roman"/>
                <w:kern w:val="0"/>
              </w:rPr>
            </w:rPrChange>
          </w:rPr>
          <w:t>(4), 538‑555. https://doi.org/10.1139/z99-222</w:t>
        </w:r>
      </w:ins>
    </w:p>
    <w:p w14:paraId="384A285C" w14:textId="77777777" w:rsidR="00053309" w:rsidRPr="00053309" w:rsidRDefault="00053309" w:rsidP="00053309">
      <w:pPr>
        <w:widowControl w:val="0"/>
        <w:autoSpaceDE w:val="0"/>
        <w:autoSpaceDN w:val="0"/>
        <w:adjustRightInd w:val="0"/>
        <w:rPr>
          <w:ins w:id="181" w:author="Juliane Vigneault" w:date="2023-08-20T20:24:00Z"/>
          <w:rFonts w:ascii="Times New Roman" w:hAnsi="Times New Roman" w:cs="Times New Roman"/>
          <w:kern w:val="0"/>
          <w:lang w:val="en-US"/>
          <w:rPrChange w:id="182" w:author="Juliane Vigneault" w:date="2023-08-20T20:24:00Z">
            <w:rPr>
              <w:ins w:id="183" w:author="Juliane Vigneault" w:date="2023-08-20T20:24:00Z"/>
              <w:rFonts w:ascii="Times New Roman" w:hAnsi="Times New Roman" w:cs="Times New Roman"/>
              <w:kern w:val="0"/>
            </w:rPr>
          </w:rPrChange>
        </w:rPr>
      </w:pPr>
      <w:ins w:id="184" w:author="Juliane Vigneault" w:date="2023-08-20T20:24:00Z">
        <w:r w:rsidRPr="00053309">
          <w:rPr>
            <w:rFonts w:ascii="Times New Roman" w:hAnsi="Times New Roman" w:cs="Times New Roman"/>
            <w:kern w:val="0"/>
            <w:lang w:val="en-US"/>
            <w:rPrChange w:id="185" w:author="Juliane Vigneault" w:date="2023-08-20T20:24:00Z">
              <w:rPr>
                <w:rFonts w:ascii="Times New Roman" w:hAnsi="Times New Roman" w:cs="Times New Roman"/>
                <w:kern w:val="0"/>
              </w:rPr>
            </w:rPrChange>
          </w:rPr>
          <w:t xml:space="preserve">Civitello, D. J., Cohen, J., Fatima, H., Halstead, N. T., Liriano, J., McMahon, T. A., </w:t>
        </w:r>
        <w:r w:rsidRPr="00053309">
          <w:rPr>
            <w:rFonts w:ascii="Times New Roman" w:hAnsi="Times New Roman" w:cs="Times New Roman"/>
            <w:kern w:val="0"/>
            <w:lang w:val="en-US"/>
            <w:rPrChange w:id="186" w:author="Juliane Vigneault" w:date="2023-08-20T20:24:00Z">
              <w:rPr>
                <w:rFonts w:ascii="Times New Roman" w:hAnsi="Times New Roman" w:cs="Times New Roman"/>
                <w:kern w:val="0"/>
              </w:rPr>
            </w:rPrChange>
          </w:rPr>
          <w:lastRenderedPageBreak/>
          <w:t xml:space="preserve">Ortega, C. N., Sauer, E. L., Sehgal, T., Young, S., &amp; Rohr, J. R. (2015). Biodiversity inhibits parasites : Broad evidence for the dilution effect. </w:t>
        </w:r>
        <w:r w:rsidRPr="00053309">
          <w:rPr>
            <w:rFonts w:ascii="Times New Roman" w:hAnsi="Times New Roman" w:cs="Times New Roman"/>
            <w:i/>
            <w:iCs/>
            <w:kern w:val="0"/>
            <w:lang w:val="en-US"/>
            <w:rPrChange w:id="187"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18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89" w:author="Juliane Vigneault" w:date="2023-08-20T20:24:00Z">
              <w:rPr>
                <w:rFonts w:ascii="Times New Roman" w:hAnsi="Times New Roman" w:cs="Times New Roman"/>
                <w:i/>
                <w:iCs/>
                <w:kern w:val="0"/>
              </w:rPr>
            </w:rPrChange>
          </w:rPr>
          <w:t>112</w:t>
        </w:r>
        <w:r w:rsidRPr="00053309">
          <w:rPr>
            <w:rFonts w:ascii="Times New Roman" w:hAnsi="Times New Roman" w:cs="Times New Roman"/>
            <w:kern w:val="0"/>
            <w:lang w:val="en-US"/>
            <w:rPrChange w:id="190" w:author="Juliane Vigneault" w:date="2023-08-20T20:24:00Z">
              <w:rPr>
                <w:rFonts w:ascii="Times New Roman" w:hAnsi="Times New Roman" w:cs="Times New Roman"/>
                <w:kern w:val="0"/>
              </w:rPr>
            </w:rPrChange>
          </w:rPr>
          <w:t>(28), 8667‑8671. https://doi.org/10.1073/pnas.1506279112</w:t>
        </w:r>
      </w:ins>
    </w:p>
    <w:p w14:paraId="0FFB129D" w14:textId="77777777" w:rsidR="00053309" w:rsidRPr="00053309" w:rsidRDefault="00053309" w:rsidP="00053309">
      <w:pPr>
        <w:widowControl w:val="0"/>
        <w:autoSpaceDE w:val="0"/>
        <w:autoSpaceDN w:val="0"/>
        <w:adjustRightInd w:val="0"/>
        <w:rPr>
          <w:ins w:id="191" w:author="Juliane Vigneault" w:date="2023-08-20T20:24:00Z"/>
          <w:rFonts w:ascii="Times New Roman" w:hAnsi="Times New Roman" w:cs="Times New Roman"/>
          <w:kern w:val="0"/>
          <w:lang w:val="en-US"/>
          <w:rPrChange w:id="192" w:author="Juliane Vigneault" w:date="2023-08-20T20:24:00Z">
            <w:rPr>
              <w:ins w:id="193" w:author="Juliane Vigneault" w:date="2023-08-20T20:24:00Z"/>
              <w:rFonts w:ascii="Times New Roman" w:hAnsi="Times New Roman" w:cs="Times New Roman"/>
              <w:kern w:val="0"/>
            </w:rPr>
          </w:rPrChange>
        </w:rPr>
      </w:pPr>
      <w:ins w:id="194" w:author="Juliane Vigneault" w:date="2023-08-20T20:24:00Z">
        <w:r w:rsidRPr="00053309">
          <w:rPr>
            <w:rFonts w:ascii="Times New Roman" w:hAnsi="Times New Roman" w:cs="Times New Roman"/>
            <w:kern w:val="0"/>
            <w:lang w:val="en-US"/>
            <w:rPrChange w:id="195" w:author="Juliane Vigneault" w:date="2023-08-20T20:24:00Z">
              <w:rPr>
                <w:rFonts w:ascii="Times New Roman" w:hAnsi="Times New Roman" w:cs="Times New Roman"/>
                <w:kern w:val="0"/>
              </w:rPr>
            </w:rPrChange>
          </w:rPr>
          <w:t xml:space="preserve">Cohen, J. M., Civitello, D. J., Brace, A. J., Feichtinger, E. M., Ortega, C. N., Richardson, J. C., Sauer, E. L., Liu, X., &amp; Rohr, J. R. (2016). Spatial scale modulates the strength of ecological processes driving disease distributions. </w:t>
        </w:r>
        <w:r w:rsidRPr="00053309">
          <w:rPr>
            <w:rFonts w:ascii="Times New Roman" w:hAnsi="Times New Roman" w:cs="Times New Roman"/>
            <w:i/>
            <w:iCs/>
            <w:kern w:val="0"/>
            <w:lang w:val="en-US"/>
            <w:rPrChange w:id="196"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19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98" w:author="Juliane Vigneault" w:date="2023-08-20T20:24:00Z">
              <w:rPr>
                <w:rFonts w:ascii="Times New Roman" w:hAnsi="Times New Roman" w:cs="Times New Roman"/>
                <w:i/>
                <w:iCs/>
                <w:kern w:val="0"/>
              </w:rPr>
            </w:rPrChange>
          </w:rPr>
          <w:t>113</w:t>
        </w:r>
        <w:r w:rsidRPr="00053309">
          <w:rPr>
            <w:rFonts w:ascii="Times New Roman" w:hAnsi="Times New Roman" w:cs="Times New Roman"/>
            <w:kern w:val="0"/>
            <w:lang w:val="en-US"/>
            <w:rPrChange w:id="199" w:author="Juliane Vigneault" w:date="2023-08-20T20:24:00Z">
              <w:rPr>
                <w:rFonts w:ascii="Times New Roman" w:hAnsi="Times New Roman" w:cs="Times New Roman"/>
                <w:kern w:val="0"/>
              </w:rPr>
            </w:rPrChange>
          </w:rPr>
          <w:t>(24), E3359‑E3364. https://doi.org/10.1073/pnas.1521657113</w:t>
        </w:r>
      </w:ins>
    </w:p>
    <w:p w14:paraId="2E05C590" w14:textId="77777777" w:rsidR="00053309" w:rsidRPr="00053309" w:rsidRDefault="00053309" w:rsidP="00053309">
      <w:pPr>
        <w:widowControl w:val="0"/>
        <w:autoSpaceDE w:val="0"/>
        <w:autoSpaceDN w:val="0"/>
        <w:adjustRightInd w:val="0"/>
        <w:rPr>
          <w:ins w:id="200" w:author="Juliane Vigneault" w:date="2023-08-20T20:24:00Z"/>
          <w:rFonts w:ascii="Times New Roman" w:hAnsi="Times New Roman" w:cs="Times New Roman"/>
          <w:kern w:val="0"/>
          <w:lang w:val="en-US"/>
          <w:rPrChange w:id="201" w:author="Juliane Vigneault" w:date="2023-08-20T20:24:00Z">
            <w:rPr>
              <w:ins w:id="202" w:author="Juliane Vigneault" w:date="2023-08-20T20:24:00Z"/>
              <w:rFonts w:ascii="Times New Roman" w:hAnsi="Times New Roman" w:cs="Times New Roman"/>
              <w:kern w:val="0"/>
            </w:rPr>
          </w:rPrChange>
        </w:rPr>
      </w:pPr>
      <w:ins w:id="203" w:author="Juliane Vigneault" w:date="2023-08-20T20:24:00Z">
        <w:r w:rsidRPr="00053309">
          <w:rPr>
            <w:rFonts w:ascii="Times New Roman" w:hAnsi="Times New Roman" w:cs="Times New Roman"/>
            <w:kern w:val="0"/>
            <w:lang w:val="en-US"/>
            <w:rPrChange w:id="204" w:author="Juliane Vigneault" w:date="2023-08-20T20:24:00Z">
              <w:rPr>
                <w:rFonts w:ascii="Times New Roman" w:hAnsi="Times New Roman" w:cs="Times New Roman"/>
                <w:kern w:val="0"/>
              </w:rPr>
            </w:rPrChange>
          </w:rPr>
          <w:t xml:space="preserve">Dargent, F., Torres-Dowdall, J., Scott, M. E., Ramnarine, I., &amp; Fussmann, G. F. (2013). Can Mixed-Species Groups Reduce Individual Parasite Load? A Field Test with Two Closely Related Poeciliid Fishes (Poecilia reticulata and Poecilia picta). </w:t>
        </w:r>
        <w:r w:rsidRPr="00053309">
          <w:rPr>
            <w:rFonts w:ascii="Times New Roman" w:hAnsi="Times New Roman" w:cs="Times New Roman"/>
            <w:i/>
            <w:iCs/>
            <w:kern w:val="0"/>
            <w:lang w:val="en-US"/>
            <w:rPrChange w:id="205" w:author="Juliane Vigneault" w:date="2023-08-20T20:24:00Z">
              <w:rPr>
                <w:rFonts w:ascii="Times New Roman" w:hAnsi="Times New Roman" w:cs="Times New Roman"/>
                <w:i/>
                <w:iCs/>
                <w:kern w:val="0"/>
              </w:rPr>
            </w:rPrChange>
          </w:rPr>
          <w:t>PLoS ONE</w:t>
        </w:r>
        <w:r w:rsidRPr="00053309">
          <w:rPr>
            <w:rFonts w:ascii="Times New Roman" w:hAnsi="Times New Roman" w:cs="Times New Roman"/>
            <w:kern w:val="0"/>
            <w:lang w:val="en-US"/>
            <w:rPrChange w:id="20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07" w:author="Juliane Vigneault" w:date="2023-08-20T20:24:00Z">
              <w:rPr>
                <w:rFonts w:ascii="Times New Roman" w:hAnsi="Times New Roman" w:cs="Times New Roman"/>
                <w:i/>
                <w:iCs/>
                <w:kern w:val="0"/>
              </w:rPr>
            </w:rPrChange>
          </w:rPr>
          <w:t>8</w:t>
        </w:r>
        <w:r w:rsidRPr="00053309">
          <w:rPr>
            <w:rFonts w:ascii="Times New Roman" w:hAnsi="Times New Roman" w:cs="Times New Roman"/>
            <w:kern w:val="0"/>
            <w:lang w:val="en-US"/>
            <w:rPrChange w:id="208" w:author="Juliane Vigneault" w:date="2023-08-20T20:24:00Z">
              <w:rPr>
                <w:rFonts w:ascii="Times New Roman" w:hAnsi="Times New Roman" w:cs="Times New Roman"/>
                <w:kern w:val="0"/>
              </w:rPr>
            </w:rPrChange>
          </w:rPr>
          <w:t>(2), e56789. https://doi.org/10.1371/journal.pone.0056789</w:t>
        </w:r>
      </w:ins>
    </w:p>
    <w:p w14:paraId="2E78E574" w14:textId="77777777" w:rsidR="00053309" w:rsidRPr="00053309" w:rsidRDefault="00053309" w:rsidP="00053309">
      <w:pPr>
        <w:widowControl w:val="0"/>
        <w:autoSpaceDE w:val="0"/>
        <w:autoSpaceDN w:val="0"/>
        <w:adjustRightInd w:val="0"/>
        <w:rPr>
          <w:ins w:id="209" w:author="Juliane Vigneault" w:date="2023-08-20T20:24:00Z"/>
          <w:rFonts w:ascii="Times New Roman" w:hAnsi="Times New Roman" w:cs="Times New Roman"/>
          <w:kern w:val="0"/>
          <w:lang w:val="en-US"/>
          <w:rPrChange w:id="210" w:author="Juliane Vigneault" w:date="2023-08-20T20:24:00Z">
            <w:rPr>
              <w:ins w:id="211" w:author="Juliane Vigneault" w:date="2023-08-20T20:24:00Z"/>
              <w:rFonts w:ascii="Times New Roman" w:hAnsi="Times New Roman" w:cs="Times New Roman"/>
              <w:kern w:val="0"/>
            </w:rPr>
          </w:rPrChange>
        </w:rPr>
      </w:pPr>
      <w:ins w:id="212" w:author="Juliane Vigneault" w:date="2023-08-20T20:24:00Z">
        <w:r w:rsidRPr="00053309">
          <w:rPr>
            <w:rFonts w:ascii="Times New Roman" w:hAnsi="Times New Roman" w:cs="Times New Roman"/>
            <w:kern w:val="0"/>
            <w:lang w:val="en-US"/>
            <w:rPrChange w:id="213" w:author="Juliane Vigneault" w:date="2023-08-20T20:24:00Z">
              <w:rPr>
                <w:rFonts w:ascii="Times New Roman" w:hAnsi="Times New Roman" w:cs="Times New Roman"/>
                <w:kern w:val="0"/>
              </w:rPr>
            </w:rPrChange>
          </w:rPr>
          <w:t xml:space="preserve">Dobson, A. P., &amp; Hudson, P. J. (1986). Parasites, disease and the structure of ecological communities. </w:t>
        </w:r>
        <w:r w:rsidRPr="00053309">
          <w:rPr>
            <w:rFonts w:ascii="Times New Roman" w:hAnsi="Times New Roman" w:cs="Times New Roman"/>
            <w:i/>
            <w:iCs/>
            <w:kern w:val="0"/>
            <w:lang w:val="en-US"/>
            <w:rPrChange w:id="214"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21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16" w:author="Juliane Vigneault" w:date="2023-08-20T20:24:00Z">
              <w:rPr>
                <w:rFonts w:ascii="Times New Roman" w:hAnsi="Times New Roman" w:cs="Times New Roman"/>
                <w:i/>
                <w:iCs/>
                <w:kern w:val="0"/>
              </w:rPr>
            </w:rPrChange>
          </w:rPr>
          <w:t>1</w:t>
        </w:r>
        <w:r w:rsidRPr="00053309">
          <w:rPr>
            <w:rFonts w:ascii="Times New Roman" w:hAnsi="Times New Roman" w:cs="Times New Roman"/>
            <w:kern w:val="0"/>
            <w:lang w:val="en-US"/>
            <w:rPrChange w:id="217" w:author="Juliane Vigneault" w:date="2023-08-20T20:24:00Z">
              <w:rPr>
                <w:rFonts w:ascii="Times New Roman" w:hAnsi="Times New Roman" w:cs="Times New Roman"/>
                <w:kern w:val="0"/>
              </w:rPr>
            </w:rPrChange>
          </w:rPr>
          <w:t>(1), 11‑15. https://doi.org/10.1016/0169-5347(86)90060-1</w:t>
        </w:r>
      </w:ins>
    </w:p>
    <w:p w14:paraId="6F075932" w14:textId="77777777" w:rsidR="00053309" w:rsidRPr="00053309" w:rsidRDefault="00053309" w:rsidP="00053309">
      <w:pPr>
        <w:widowControl w:val="0"/>
        <w:autoSpaceDE w:val="0"/>
        <w:autoSpaceDN w:val="0"/>
        <w:adjustRightInd w:val="0"/>
        <w:rPr>
          <w:ins w:id="218" w:author="Juliane Vigneault" w:date="2023-08-20T20:24:00Z"/>
          <w:rFonts w:ascii="Times New Roman" w:hAnsi="Times New Roman" w:cs="Times New Roman"/>
          <w:kern w:val="0"/>
          <w:lang w:val="en-US"/>
          <w:rPrChange w:id="219" w:author="Juliane Vigneault" w:date="2023-08-20T20:24:00Z">
            <w:rPr>
              <w:ins w:id="220" w:author="Juliane Vigneault" w:date="2023-08-20T20:24:00Z"/>
              <w:rFonts w:ascii="Times New Roman" w:hAnsi="Times New Roman" w:cs="Times New Roman"/>
              <w:kern w:val="0"/>
            </w:rPr>
          </w:rPrChange>
        </w:rPr>
      </w:pPr>
      <w:ins w:id="221" w:author="Juliane Vigneault" w:date="2023-08-20T20:24:00Z">
        <w:r w:rsidRPr="00053309">
          <w:rPr>
            <w:rFonts w:ascii="Times New Roman" w:hAnsi="Times New Roman" w:cs="Times New Roman"/>
            <w:kern w:val="0"/>
            <w:lang w:val="en-US"/>
            <w:rPrChange w:id="222" w:author="Juliane Vigneault" w:date="2023-08-20T20:24:00Z">
              <w:rPr>
                <w:rFonts w:ascii="Times New Roman" w:hAnsi="Times New Roman" w:cs="Times New Roman"/>
                <w:kern w:val="0"/>
              </w:rPr>
            </w:rPrChange>
          </w:rPr>
          <w:t xml:space="preserve">Dunn, R. R., Harris, N. C., Colwell, R. K., Koh, L. P., &amp; Sodhi, N. S. (2009). The sixth mass coextinction : Are most endangered species parasites and mutualists? </w:t>
        </w:r>
        <w:r w:rsidRPr="00053309">
          <w:rPr>
            <w:rFonts w:ascii="Times New Roman" w:hAnsi="Times New Roman" w:cs="Times New Roman"/>
            <w:i/>
            <w:iCs/>
            <w:kern w:val="0"/>
            <w:lang w:val="en-US"/>
            <w:rPrChange w:id="223" w:author="Juliane Vigneault" w:date="2023-08-20T20:24: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22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25" w:author="Juliane Vigneault" w:date="2023-08-20T20:24:00Z">
              <w:rPr>
                <w:rFonts w:ascii="Times New Roman" w:hAnsi="Times New Roman" w:cs="Times New Roman"/>
                <w:i/>
                <w:iCs/>
                <w:kern w:val="0"/>
              </w:rPr>
            </w:rPrChange>
          </w:rPr>
          <w:t>276</w:t>
        </w:r>
        <w:r w:rsidRPr="00053309">
          <w:rPr>
            <w:rFonts w:ascii="Times New Roman" w:hAnsi="Times New Roman" w:cs="Times New Roman"/>
            <w:kern w:val="0"/>
            <w:lang w:val="en-US"/>
            <w:rPrChange w:id="226" w:author="Juliane Vigneault" w:date="2023-08-20T20:24:00Z">
              <w:rPr>
                <w:rFonts w:ascii="Times New Roman" w:hAnsi="Times New Roman" w:cs="Times New Roman"/>
                <w:kern w:val="0"/>
              </w:rPr>
            </w:rPrChange>
          </w:rPr>
          <w:t>(1670), 3037‑3045. https://doi.org/10.1098/rspb.2009.0413</w:t>
        </w:r>
      </w:ins>
    </w:p>
    <w:p w14:paraId="07F5CD00" w14:textId="77777777" w:rsidR="00053309" w:rsidRPr="00053309" w:rsidRDefault="00053309" w:rsidP="00053309">
      <w:pPr>
        <w:widowControl w:val="0"/>
        <w:autoSpaceDE w:val="0"/>
        <w:autoSpaceDN w:val="0"/>
        <w:adjustRightInd w:val="0"/>
        <w:rPr>
          <w:ins w:id="227" w:author="Juliane Vigneault" w:date="2023-08-20T20:24:00Z"/>
          <w:rFonts w:ascii="Times New Roman" w:hAnsi="Times New Roman" w:cs="Times New Roman"/>
          <w:kern w:val="0"/>
          <w:lang w:val="en-US"/>
          <w:rPrChange w:id="228" w:author="Juliane Vigneault" w:date="2023-08-20T20:24:00Z">
            <w:rPr>
              <w:ins w:id="229" w:author="Juliane Vigneault" w:date="2023-08-20T20:24:00Z"/>
              <w:rFonts w:ascii="Times New Roman" w:hAnsi="Times New Roman" w:cs="Times New Roman"/>
              <w:kern w:val="0"/>
            </w:rPr>
          </w:rPrChange>
        </w:rPr>
      </w:pPr>
      <w:ins w:id="230" w:author="Juliane Vigneault" w:date="2023-08-20T20:24:00Z">
        <w:r w:rsidRPr="00053309">
          <w:rPr>
            <w:rFonts w:ascii="Times New Roman" w:hAnsi="Times New Roman" w:cs="Times New Roman"/>
            <w:kern w:val="0"/>
            <w:lang w:val="en-US"/>
            <w:rPrChange w:id="231" w:author="Juliane Vigneault" w:date="2023-08-20T20:24:00Z">
              <w:rPr>
                <w:rFonts w:ascii="Times New Roman" w:hAnsi="Times New Roman" w:cs="Times New Roman"/>
                <w:kern w:val="0"/>
              </w:rPr>
            </w:rPrChange>
          </w:rPr>
          <w:t xml:space="preserve">Falke, L. P., &amp; Preston, D. L. (2021). Freshwater disease hotspots : Drivers of fine-scale spatial heterogeneity in trematode parasitism in streams. </w:t>
        </w:r>
        <w:r w:rsidRPr="00053309">
          <w:rPr>
            <w:rFonts w:ascii="Times New Roman" w:hAnsi="Times New Roman" w:cs="Times New Roman"/>
            <w:i/>
            <w:iCs/>
            <w:kern w:val="0"/>
            <w:lang w:val="en-US"/>
            <w:rPrChange w:id="232" w:author="Juliane Vigneault" w:date="2023-08-20T20:24: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23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34" w:author="Juliane Vigneault" w:date="2023-08-20T20:24:00Z">
              <w:rPr>
                <w:rFonts w:ascii="Times New Roman" w:hAnsi="Times New Roman" w:cs="Times New Roman"/>
                <w:i/>
                <w:iCs/>
                <w:kern w:val="0"/>
              </w:rPr>
            </w:rPrChange>
          </w:rPr>
          <w:t>n/a</w:t>
        </w:r>
        <w:r w:rsidRPr="00053309">
          <w:rPr>
            <w:rFonts w:ascii="Times New Roman" w:hAnsi="Times New Roman" w:cs="Times New Roman"/>
            <w:kern w:val="0"/>
            <w:lang w:val="en-US"/>
            <w:rPrChange w:id="235" w:author="Juliane Vigneault" w:date="2023-08-20T20:24:00Z">
              <w:rPr>
                <w:rFonts w:ascii="Times New Roman" w:hAnsi="Times New Roman" w:cs="Times New Roman"/>
                <w:kern w:val="0"/>
              </w:rPr>
            </w:rPrChange>
          </w:rPr>
          <w:t>(n/a). https://doi.org/10.1111/fwb.13856</w:t>
        </w:r>
      </w:ins>
    </w:p>
    <w:p w14:paraId="7BC639CF" w14:textId="77777777" w:rsidR="00053309" w:rsidRPr="00053309" w:rsidRDefault="00053309" w:rsidP="00053309">
      <w:pPr>
        <w:widowControl w:val="0"/>
        <w:autoSpaceDE w:val="0"/>
        <w:autoSpaceDN w:val="0"/>
        <w:adjustRightInd w:val="0"/>
        <w:rPr>
          <w:ins w:id="236" w:author="Juliane Vigneault" w:date="2023-08-20T20:24:00Z"/>
          <w:rFonts w:ascii="Times New Roman" w:hAnsi="Times New Roman" w:cs="Times New Roman"/>
          <w:kern w:val="0"/>
          <w:lang w:val="en-US"/>
          <w:rPrChange w:id="237" w:author="Juliane Vigneault" w:date="2023-08-20T20:24:00Z">
            <w:rPr>
              <w:ins w:id="238" w:author="Juliane Vigneault" w:date="2023-08-20T20:24:00Z"/>
              <w:rFonts w:ascii="Times New Roman" w:hAnsi="Times New Roman" w:cs="Times New Roman"/>
              <w:kern w:val="0"/>
            </w:rPr>
          </w:rPrChange>
        </w:rPr>
      </w:pPr>
      <w:ins w:id="239" w:author="Juliane Vigneault" w:date="2023-08-20T20:24:00Z">
        <w:r w:rsidRPr="00053309">
          <w:rPr>
            <w:rFonts w:ascii="Times New Roman" w:hAnsi="Times New Roman" w:cs="Times New Roman"/>
            <w:kern w:val="0"/>
            <w:lang w:val="en-US"/>
            <w:rPrChange w:id="240" w:author="Juliane Vigneault" w:date="2023-08-20T20:24:00Z">
              <w:rPr>
                <w:rFonts w:ascii="Times New Roman" w:hAnsi="Times New Roman" w:cs="Times New Roman"/>
                <w:kern w:val="0"/>
              </w:rPr>
            </w:rPrChange>
          </w:rPr>
          <w:t xml:space="preserve">Frainer, A., McKie, B. G., Amundsen, P.-A., Knudsen, R., &amp; Lafferty, K. D. (2018). Parasitism and the Biodiversity-Functioning Relationship. </w:t>
        </w:r>
        <w:r w:rsidRPr="00053309">
          <w:rPr>
            <w:rFonts w:ascii="Times New Roman" w:hAnsi="Times New Roman" w:cs="Times New Roman"/>
            <w:i/>
            <w:iCs/>
            <w:kern w:val="0"/>
            <w:lang w:val="en-US"/>
            <w:rPrChange w:id="241"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24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43" w:author="Juliane Vigneault" w:date="2023-08-20T20:24:00Z">
              <w:rPr>
                <w:rFonts w:ascii="Times New Roman" w:hAnsi="Times New Roman" w:cs="Times New Roman"/>
                <w:i/>
                <w:iCs/>
                <w:kern w:val="0"/>
              </w:rPr>
            </w:rPrChange>
          </w:rPr>
          <w:t>33</w:t>
        </w:r>
        <w:r w:rsidRPr="00053309">
          <w:rPr>
            <w:rFonts w:ascii="Times New Roman" w:hAnsi="Times New Roman" w:cs="Times New Roman"/>
            <w:kern w:val="0"/>
            <w:lang w:val="en-US"/>
            <w:rPrChange w:id="244" w:author="Juliane Vigneault" w:date="2023-08-20T20:24:00Z">
              <w:rPr>
                <w:rFonts w:ascii="Times New Roman" w:hAnsi="Times New Roman" w:cs="Times New Roman"/>
                <w:kern w:val="0"/>
              </w:rPr>
            </w:rPrChange>
          </w:rPr>
          <w:t>(4), 260‑268. https://doi.org/10.1016/j.tree.2018.01.011</w:t>
        </w:r>
      </w:ins>
    </w:p>
    <w:p w14:paraId="7EA4BEF8" w14:textId="77777777" w:rsidR="00053309" w:rsidRPr="00053309" w:rsidRDefault="00053309" w:rsidP="00053309">
      <w:pPr>
        <w:widowControl w:val="0"/>
        <w:autoSpaceDE w:val="0"/>
        <w:autoSpaceDN w:val="0"/>
        <w:adjustRightInd w:val="0"/>
        <w:rPr>
          <w:ins w:id="245" w:author="Juliane Vigneault" w:date="2023-08-20T20:24:00Z"/>
          <w:rFonts w:ascii="Times New Roman" w:hAnsi="Times New Roman" w:cs="Times New Roman"/>
          <w:kern w:val="0"/>
          <w:lang w:val="en-US"/>
          <w:rPrChange w:id="246" w:author="Juliane Vigneault" w:date="2023-08-20T20:24:00Z">
            <w:rPr>
              <w:ins w:id="247" w:author="Juliane Vigneault" w:date="2023-08-20T20:24:00Z"/>
              <w:rFonts w:ascii="Times New Roman" w:hAnsi="Times New Roman" w:cs="Times New Roman"/>
              <w:kern w:val="0"/>
            </w:rPr>
          </w:rPrChange>
        </w:rPr>
      </w:pPr>
      <w:ins w:id="248" w:author="Juliane Vigneault" w:date="2023-08-20T20:24:00Z">
        <w:r w:rsidRPr="00053309">
          <w:rPr>
            <w:rFonts w:ascii="Times New Roman" w:hAnsi="Times New Roman" w:cs="Times New Roman"/>
            <w:kern w:val="0"/>
          </w:rPr>
          <w:t xml:space="preserve">González, M. T., &amp; Poulin, R. (2005). </w:t>
        </w:r>
        <w:r w:rsidRPr="00053309">
          <w:rPr>
            <w:rFonts w:ascii="Times New Roman" w:hAnsi="Times New Roman" w:cs="Times New Roman"/>
            <w:kern w:val="0"/>
            <w:lang w:val="en-US"/>
            <w:rPrChange w:id="249" w:author="Juliane Vigneault" w:date="2023-08-20T20:24:00Z">
              <w:rPr>
                <w:rFonts w:ascii="Times New Roman" w:hAnsi="Times New Roman" w:cs="Times New Roman"/>
                <w:kern w:val="0"/>
              </w:rPr>
            </w:rPrChange>
          </w:rPr>
          <w:t xml:space="preserve">Spatial and temporal predictability of the parasite community structure of a benthic marine fish along its distributional range. </w:t>
        </w:r>
        <w:r w:rsidRPr="00053309">
          <w:rPr>
            <w:rFonts w:ascii="Times New Roman" w:hAnsi="Times New Roman" w:cs="Times New Roman"/>
            <w:i/>
            <w:iCs/>
            <w:kern w:val="0"/>
            <w:lang w:val="en-US"/>
            <w:rPrChange w:id="250" w:author="Juliane Vigneault" w:date="2023-08-20T20:24: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25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52" w:author="Juliane Vigneault" w:date="2023-08-20T20:24:00Z">
              <w:rPr>
                <w:rFonts w:ascii="Times New Roman" w:hAnsi="Times New Roman" w:cs="Times New Roman"/>
                <w:i/>
                <w:iCs/>
                <w:kern w:val="0"/>
              </w:rPr>
            </w:rPrChange>
          </w:rPr>
          <w:t>35</w:t>
        </w:r>
        <w:r w:rsidRPr="00053309">
          <w:rPr>
            <w:rFonts w:ascii="Times New Roman" w:hAnsi="Times New Roman" w:cs="Times New Roman"/>
            <w:kern w:val="0"/>
            <w:lang w:val="en-US"/>
            <w:rPrChange w:id="253" w:author="Juliane Vigneault" w:date="2023-08-20T20:24:00Z">
              <w:rPr>
                <w:rFonts w:ascii="Times New Roman" w:hAnsi="Times New Roman" w:cs="Times New Roman"/>
                <w:kern w:val="0"/>
              </w:rPr>
            </w:rPrChange>
          </w:rPr>
          <w:t>(13), 1369‑1377. https://doi.org/10.1016/j.ijpara.2005.07.016</w:t>
        </w:r>
      </w:ins>
    </w:p>
    <w:p w14:paraId="113F2B34" w14:textId="77777777" w:rsidR="00053309" w:rsidRPr="00053309" w:rsidRDefault="00053309" w:rsidP="00053309">
      <w:pPr>
        <w:widowControl w:val="0"/>
        <w:autoSpaceDE w:val="0"/>
        <w:autoSpaceDN w:val="0"/>
        <w:adjustRightInd w:val="0"/>
        <w:rPr>
          <w:ins w:id="254" w:author="Juliane Vigneault" w:date="2023-08-20T20:24:00Z"/>
          <w:rFonts w:ascii="Times New Roman" w:hAnsi="Times New Roman" w:cs="Times New Roman"/>
          <w:kern w:val="0"/>
          <w:lang w:val="en-US"/>
          <w:rPrChange w:id="255" w:author="Juliane Vigneault" w:date="2023-08-20T20:24:00Z">
            <w:rPr>
              <w:ins w:id="256" w:author="Juliane Vigneault" w:date="2023-08-20T20:24:00Z"/>
              <w:rFonts w:ascii="Times New Roman" w:hAnsi="Times New Roman" w:cs="Times New Roman"/>
              <w:kern w:val="0"/>
            </w:rPr>
          </w:rPrChange>
        </w:rPr>
      </w:pPr>
      <w:ins w:id="257" w:author="Juliane Vigneault" w:date="2023-08-20T20:24:00Z">
        <w:r w:rsidRPr="00053309">
          <w:rPr>
            <w:rFonts w:ascii="Times New Roman" w:hAnsi="Times New Roman" w:cs="Times New Roman"/>
            <w:kern w:val="0"/>
            <w:lang w:val="en-US"/>
            <w:rPrChange w:id="258" w:author="Juliane Vigneault" w:date="2023-08-20T20:24:00Z">
              <w:rPr>
                <w:rFonts w:ascii="Times New Roman" w:hAnsi="Times New Roman" w:cs="Times New Roman"/>
                <w:kern w:val="0"/>
              </w:rPr>
            </w:rPrChange>
          </w:rPr>
          <w:t xml:space="preserve">Guisan, A., Zimmermann, N. E., &amp; Thuiller, W. (Éds.). (2017). What Drives Species Distributions? In </w:t>
        </w:r>
        <w:r w:rsidRPr="00053309">
          <w:rPr>
            <w:rFonts w:ascii="Times New Roman" w:hAnsi="Times New Roman" w:cs="Times New Roman"/>
            <w:i/>
            <w:iCs/>
            <w:kern w:val="0"/>
            <w:lang w:val="en-US"/>
            <w:rPrChange w:id="259" w:author="Juliane Vigneault" w:date="2023-08-20T20:24:00Z">
              <w:rPr>
                <w:rFonts w:ascii="Times New Roman" w:hAnsi="Times New Roman" w:cs="Times New Roman"/>
                <w:i/>
                <w:iCs/>
                <w:kern w:val="0"/>
              </w:rPr>
            </w:rPrChange>
          </w:rPr>
          <w:t>Habitat Suitability and Distribution Models : With Applications in R</w:t>
        </w:r>
        <w:r w:rsidRPr="00053309">
          <w:rPr>
            <w:rFonts w:ascii="Times New Roman" w:hAnsi="Times New Roman" w:cs="Times New Roman"/>
            <w:kern w:val="0"/>
            <w:lang w:val="en-US"/>
            <w:rPrChange w:id="260" w:author="Juliane Vigneault" w:date="2023-08-20T20:24:00Z">
              <w:rPr>
                <w:rFonts w:ascii="Times New Roman" w:hAnsi="Times New Roman" w:cs="Times New Roman"/>
                <w:kern w:val="0"/>
              </w:rPr>
            </w:rPrChange>
          </w:rPr>
          <w:t xml:space="preserve"> (p. 21‑40). Cambridge University Press. https://doi.org/10.1017/9781139028271.007</w:t>
        </w:r>
      </w:ins>
    </w:p>
    <w:p w14:paraId="3F692E27" w14:textId="77777777" w:rsidR="00053309" w:rsidRPr="00053309" w:rsidRDefault="00053309" w:rsidP="00053309">
      <w:pPr>
        <w:widowControl w:val="0"/>
        <w:autoSpaceDE w:val="0"/>
        <w:autoSpaceDN w:val="0"/>
        <w:adjustRightInd w:val="0"/>
        <w:rPr>
          <w:ins w:id="261" w:author="Juliane Vigneault" w:date="2023-08-20T20:24:00Z"/>
          <w:rFonts w:ascii="Times New Roman" w:hAnsi="Times New Roman" w:cs="Times New Roman"/>
          <w:kern w:val="0"/>
          <w:lang w:val="en-US"/>
          <w:rPrChange w:id="262" w:author="Juliane Vigneault" w:date="2023-08-20T20:24:00Z">
            <w:rPr>
              <w:ins w:id="263" w:author="Juliane Vigneault" w:date="2023-08-20T20:24:00Z"/>
              <w:rFonts w:ascii="Times New Roman" w:hAnsi="Times New Roman" w:cs="Times New Roman"/>
              <w:kern w:val="0"/>
            </w:rPr>
          </w:rPrChange>
        </w:rPr>
      </w:pPr>
      <w:ins w:id="264" w:author="Juliane Vigneault" w:date="2023-08-20T20:24:00Z">
        <w:r w:rsidRPr="00053309">
          <w:rPr>
            <w:rFonts w:ascii="Times New Roman" w:hAnsi="Times New Roman" w:cs="Times New Roman"/>
            <w:kern w:val="0"/>
            <w:lang w:val="en-US"/>
            <w:rPrChange w:id="265" w:author="Juliane Vigneault" w:date="2023-08-20T20:24:00Z">
              <w:rPr>
                <w:rFonts w:ascii="Times New Roman" w:hAnsi="Times New Roman" w:cs="Times New Roman"/>
                <w:kern w:val="0"/>
              </w:rPr>
            </w:rPrChange>
          </w:rPr>
          <w:t xml:space="preserve">Happel, A. (2019). A volunteer-populated online database provides evidence for a geographic pattern in symptoms of black spot infections. </w:t>
        </w:r>
        <w:r w:rsidRPr="00053309">
          <w:rPr>
            <w:rFonts w:ascii="Times New Roman" w:hAnsi="Times New Roman" w:cs="Times New Roman"/>
            <w:i/>
            <w:iCs/>
            <w:kern w:val="0"/>
            <w:lang w:val="en-US"/>
            <w:rPrChange w:id="266" w:author="Juliane Vigneault" w:date="2023-08-20T20:24:00Z">
              <w:rPr>
                <w:rFonts w:ascii="Times New Roman" w:hAnsi="Times New Roman" w:cs="Times New Roman"/>
                <w:i/>
                <w:iCs/>
                <w:kern w:val="0"/>
              </w:rPr>
            </w:rPrChange>
          </w:rPr>
          <w:t>International Journal for Parasitology: Parasites and Wildlife</w:t>
        </w:r>
        <w:r w:rsidRPr="00053309">
          <w:rPr>
            <w:rFonts w:ascii="Times New Roman" w:hAnsi="Times New Roman" w:cs="Times New Roman"/>
            <w:kern w:val="0"/>
            <w:lang w:val="en-US"/>
            <w:rPrChange w:id="26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68"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269" w:author="Juliane Vigneault" w:date="2023-08-20T20:24:00Z">
              <w:rPr>
                <w:rFonts w:ascii="Times New Roman" w:hAnsi="Times New Roman" w:cs="Times New Roman"/>
                <w:kern w:val="0"/>
              </w:rPr>
            </w:rPrChange>
          </w:rPr>
          <w:t>, 156‑163. https://doi.org/10.1016/j.ijppaw.2019.08.003</w:t>
        </w:r>
      </w:ins>
    </w:p>
    <w:p w14:paraId="411C53DA" w14:textId="77777777" w:rsidR="00053309" w:rsidRPr="00053309" w:rsidRDefault="00053309" w:rsidP="00053309">
      <w:pPr>
        <w:widowControl w:val="0"/>
        <w:autoSpaceDE w:val="0"/>
        <w:autoSpaceDN w:val="0"/>
        <w:adjustRightInd w:val="0"/>
        <w:rPr>
          <w:ins w:id="270" w:author="Juliane Vigneault" w:date="2023-08-20T20:24:00Z"/>
          <w:rFonts w:ascii="Times New Roman" w:hAnsi="Times New Roman" w:cs="Times New Roman"/>
          <w:kern w:val="0"/>
          <w:lang w:val="en-US"/>
          <w:rPrChange w:id="271" w:author="Juliane Vigneault" w:date="2023-08-20T20:24:00Z">
            <w:rPr>
              <w:ins w:id="272" w:author="Juliane Vigneault" w:date="2023-08-20T20:24:00Z"/>
              <w:rFonts w:ascii="Times New Roman" w:hAnsi="Times New Roman" w:cs="Times New Roman"/>
              <w:kern w:val="0"/>
            </w:rPr>
          </w:rPrChange>
        </w:rPr>
      </w:pPr>
      <w:ins w:id="273" w:author="Juliane Vigneault" w:date="2023-08-20T20:24:00Z">
        <w:r w:rsidRPr="00053309">
          <w:rPr>
            <w:rFonts w:ascii="Times New Roman" w:hAnsi="Times New Roman" w:cs="Times New Roman"/>
            <w:kern w:val="0"/>
            <w:lang w:val="en-US"/>
            <w:rPrChange w:id="274" w:author="Juliane Vigneault" w:date="2023-08-20T20:24:00Z">
              <w:rPr>
                <w:rFonts w:ascii="Times New Roman" w:hAnsi="Times New Roman" w:cs="Times New Roman"/>
                <w:kern w:val="0"/>
              </w:rPr>
            </w:rPrChange>
          </w:rPr>
          <w:t xml:space="preserve">Hess, G., Randolph, S., Arneberg, P., Chemini, C., Furnanello, C., Harwood, J., Roberts, M. G., &amp; Swinton, J. (2002). Spatial Aspects of Disease Dynamics. In </w:t>
        </w:r>
        <w:r w:rsidRPr="00053309">
          <w:rPr>
            <w:rFonts w:ascii="Times New Roman" w:hAnsi="Times New Roman" w:cs="Times New Roman"/>
            <w:i/>
            <w:iCs/>
            <w:kern w:val="0"/>
            <w:lang w:val="en-US"/>
            <w:rPrChange w:id="275" w:author="Juliane Vigneault" w:date="2023-08-20T20:24:00Z">
              <w:rPr>
                <w:rFonts w:ascii="Times New Roman" w:hAnsi="Times New Roman" w:cs="Times New Roman"/>
                <w:i/>
                <w:iCs/>
                <w:kern w:val="0"/>
              </w:rPr>
            </w:rPrChange>
          </w:rPr>
          <w:t>The ecology of wildlife diseases</w:t>
        </w:r>
        <w:r w:rsidRPr="00053309">
          <w:rPr>
            <w:rFonts w:ascii="Times New Roman" w:hAnsi="Times New Roman" w:cs="Times New Roman"/>
            <w:kern w:val="0"/>
            <w:lang w:val="en-US"/>
            <w:rPrChange w:id="276" w:author="Juliane Vigneault" w:date="2023-08-20T20:24:00Z">
              <w:rPr>
                <w:rFonts w:ascii="Times New Roman" w:hAnsi="Times New Roman" w:cs="Times New Roman"/>
                <w:kern w:val="0"/>
              </w:rPr>
            </w:rPrChange>
          </w:rPr>
          <w:t xml:space="preserve"> (p. 102‑118).</w:t>
        </w:r>
      </w:ins>
    </w:p>
    <w:p w14:paraId="76C9A92F" w14:textId="77777777" w:rsidR="00053309" w:rsidRPr="00053309" w:rsidRDefault="00053309" w:rsidP="00053309">
      <w:pPr>
        <w:widowControl w:val="0"/>
        <w:autoSpaceDE w:val="0"/>
        <w:autoSpaceDN w:val="0"/>
        <w:adjustRightInd w:val="0"/>
        <w:rPr>
          <w:ins w:id="277" w:author="Juliane Vigneault" w:date="2023-08-20T20:24:00Z"/>
          <w:rFonts w:ascii="Times New Roman" w:hAnsi="Times New Roman" w:cs="Times New Roman"/>
          <w:kern w:val="0"/>
          <w:lang w:val="en-US"/>
          <w:rPrChange w:id="278" w:author="Juliane Vigneault" w:date="2023-08-20T20:24:00Z">
            <w:rPr>
              <w:ins w:id="279" w:author="Juliane Vigneault" w:date="2023-08-20T20:24:00Z"/>
              <w:rFonts w:ascii="Times New Roman" w:hAnsi="Times New Roman" w:cs="Times New Roman"/>
              <w:kern w:val="0"/>
            </w:rPr>
          </w:rPrChange>
        </w:rPr>
      </w:pPr>
      <w:ins w:id="280" w:author="Juliane Vigneault" w:date="2023-08-20T20:24:00Z">
        <w:r w:rsidRPr="00053309">
          <w:rPr>
            <w:rFonts w:ascii="Times New Roman" w:hAnsi="Times New Roman" w:cs="Times New Roman"/>
            <w:kern w:val="0"/>
            <w:lang w:val="en-US"/>
            <w:rPrChange w:id="281" w:author="Juliane Vigneault" w:date="2023-08-20T20:24:00Z">
              <w:rPr>
                <w:rFonts w:ascii="Times New Roman" w:hAnsi="Times New Roman" w:cs="Times New Roman"/>
                <w:kern w:val="0"/>
              </w:rPr>
            </w:rPrChange>
          </w:rPr>
          <w:t xml:space="preserve">Iwanowicz, D. (2011). </w:t>
        </w:r>
        <w:r w:rsidRPr="00053309">
          <w:rPr>
            <w:rFonts w:ascii="Times New Roman" w:hAnsi="Times New Roman" w:cs="Times New Roman"/>
            <w:i/>
            <w:iCs/>
            <w:kern w:val="0"/>
            <w:lang w:val="en-US"/>
            <w:rPrChange w:id="282" w:author="Juliane Vigneault" w:date="2023-08-20T20:24:00Z">
              <w:rPr>
                <w:rFonts w:ascii="Times New Roman" w:hAnsi="Times New Roman" w:cs="Times New Roman"/>
                <w:i/>
                <w:iCs/>
                <w:kern w:val="0"/>
              </w:rPr>
            </w:rPrChange>
          </w:rPr>
          <w:t>Overview On The Effects Of Parasites On Fish Health</w:t>
        </w:r>
        <w:r w:rsidRPr="00053309">
          <w:rPr>
            <w:rFonts w:ascii="Times New Roman" w:hAnsi="Times New Roman" w:cs="Times New Roman"/>
            <w:kern w:val="0"/>
            <w:lang w:val="en-US"/>
            <w:rPrChange w:id="283" w:author="Juliane Vigneault" w:date="2023-08-20T20:24:00Z">
              <w:rPr>
                <w:rFonts w:ascii="Times New Roman" w:hAnsi="Times New Roman" w:cs="Times New Roman"/>
                <w:kern w:val="0"/>
              </w:rPr>
            </w:rPrChange>
          </w:rPr>
          <w:t>.</w:t>
        </w:r>
      </w:ins>
    </w:p>
    <w:p w14:paraId="316C6BDB" w14:textId="77777777" w:rsidR="00053309" w:rsidRPr="00053309" w:rsidRDefault="00053309" w:rsidP="00053309">
      <w:pPr>
        <w:widowControl w:val="0"/>
        <w:autoSpaceDE w:val="0"/>
        <w:autoSpaceDN w:val="0"/>
        <w:adjustRightInd w:val="0"/>
        <w:rPr>
          <w:ins w:id="284" w:author="Juliane Vigneault" w:date="2023-08-20T20:24:00Z"/>
          <w:rFonts w:ascii="Times New Roman" w:hAnsi="Times New Roman" w:cs="Times New Roman"/>
          <w:kern w:val="0"/>
          <w:lang w:val="en-US"/>
          <w:rPrChange w:id="285" w:author="Juliane Vigneault" w:date="2023-08-20T20:25:00Z">
            <w:rPr>
              <w:ins w:id="286" w:author="Juliane Vigneault" w:date="2023-08-20T20:24:00Z"/>
              <w:rFonts w:ascii="Times New Roman" w:hAnsi="Times New Roman" w:cs="Times New Roman"/>
              <w:kern w:val="0"/>
            </w:rPr>
          </w:rPrChange>
        </w:rPr>
      </w:pPr>
      <w:ins w:id="287" w:author="Juliane Vigneault" w:date="2023-08-20T20:24:00Z">
        <w:r w:rsidRPr="00053309">
          <w:rPr>
            <w:rFonts w:ascii="Times New Roman" w:hAnsi="Times New Roman" w:cs="Times New Roman"/>
            <w:kern w:val="0"/>
            <w:lang w:val="en-US"/>
            <w:rPrChange w:id="288" w:author="Juliane Vigneault" w:date="2023-08-20T20:24:00Z">
              <w:rPr>
                <w:rFonts w:ascii="Times New Roman" w:hAnsi="Times New Roman" w:cs="Times New Roman"/>
                <w:kern w:val="0"/>
              </w:rPr>
            </w:rPrChange>
          </w:rPr>
          <w:t xml:space="preserve">Johnstone, K. C., McArthur, C., &amp; Banks, P. B. (2021). Behavioural drivers of survey bias : Interactive effects of personality, the perceived risk and device properties. </w:t>
        </w:r>
        <w:r w:rsidRPr="00053309">
          <w:rPr>
            <w:rFonts w:ascii="Times New Roman" w:hAnsi="Times New Roman" w:cs="Times New Roman"/>
            <w:i/>
            <w:iCs/>
            <w:kern w:val="0"/>
            <w:lang w:val="en-US"/>
            <w:rPrChange w:id="289"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29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91" w:author="Juliane Vigneault" w:date="2023-08-20T20:25:00Z">
              <w:rPr>
                <w:rFonts w:ascii="Times New Roman" w:hAnsi="Times New Roman" w:cs="Times New Roman"/>
                <w:i/>
                <w:iCs/>
                <w:kern w:val="0"/>
              </w:rPr>
            </w:rPrChange>
          </w:rPr>
          <w:t>197</w:t>
        </w:r>
        <w:r w:rsidRPr="00053309">
          <w:rPr>
            <w:rFonts w:ascii="Times New Roman" w:hAnsi="Times New Roman" w:cs="Times New Roman"/>
            <w:kern w:val="0"/>
            <w:lang w:val="en-US"/>
            <w:rPrChange w:id="292" w:author="Juliane Vigneault" w:date="2023-08-20T20:25:00Z">
              <w:rPr>
                <w:rFonts w:ascii="Times New Roman" w:hAnsi="Times New Roman" w:cs="Times New Roman"/>
                <w:kern w:val="0"/>
              </w:rPr>
            </w:rPrChange>
          </w:rPr>
          <w:t>(1), 117‑127. https://doi.org/10.1007/s00442-021-05021-7</w:t>
        </w:r>
      </w:ins>
    </w:p>
    <w:p w14:paraId="27728D19" w14:textId="77777777" w:rsidR="00053309" w:rsidRPr="00053309" w:rsidRDefault="00053309" w:rsidP="00053309">
      <w:pPr>
        <w:widowControl w:val="0"/>
        <w:autoSpaceDE w:val="0"/>
        <w:autoSpaceDN w:val="0"/>
        <w:adjustRightInd w:val="0"/>
        <w:rPr>
          <w:ins w:id="293" w:author="Juliane Vigneault" w:date="2023-08-20T20:24:00Z"/>
          <w:rFonts w:ascii="Times New Roman" w:hAnsi="Times New Roman" w:cs="Times New Roman"/>
          <w:kern w:val="0"/>
          <w:lang w:val="en-US"/>
          <w:rPrChange w:id="294" w:author="Juliane Vigneault" w:date="2023-08-20T20:25:00Z">
            <w:rPr>
              <w:ins w:id="295" w:author="Juliane Vigneault" w:date="2023-08-20T20:24:00Z"/>
              <w:rFonts w:ascii="Times New Roman" w:hAnsi="Times New Roman" w:cs="Times New Roman"/>
              <w:kern w:val="0"/>
            </w:rPr>
          </w:rPrChange>
        </w:rPr>
      </w:pPr>
      <w:ins w:id="296" w:author="Juliane Vigneault" w:date="2023-08-20T20:24:00Z">
        <w:r w:rsidRPr="00053309">
          <w:rPr>
            <w:rFonts w:ascii="Times New Roman" w:hAnsi="Times New Roman" w:cs="Times New Roman"/>
            <w:kern w:val="0"/>
            <w:lang w:val="en-US"/>
            <w:rPrChange w:id="297" w:author="Juliane Vigneault" w:date="2023-08-20T20:25:00Z">
              <w:rPr>
                <w:rFonts w:ascii="Times New Roman" w:hAnsi="Times New Roman" w:cs="Times New Roman"/>
                <w:kern w:val="0"/>
              </w:rPr>
            </w:rPrChange>
          </w:rPr>
          <w:t xml:space="preserve">Kennedy, C. R. (2009). The ecology of parasites of freshwater fishes : The search for patterns. </w:t>
        </w:r>
        <w:r w:rsidRPr="00053309">
          <w:rPr>
            <w:rFonts w:ascii="Times New Roman" w:hAnsi="Times New Roman" w:cs="Times New Roman"/>
            <w:i/>
            <w:iCs/>
            <w:kern w:val="0"/>
            <w:lang w:val="en-US"/>
            <w:rPrChange w:id="298"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29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00" w:author="Juliane Vigneault" w:date="2023-08-20T20:25:00Z">
              <w:rPr>
                <w:rFonts w:ascii="Times New Roman" w:hAnsi="Times New Roman" w:cs="Times New Roman"/>
                <w:i/>
                <w:iCs/>
                <w:kern w:val="0"/>
              </w:rPr>
            </w:rPrChange>
          </w:rPr>
          <w:t>136</w:t>
        </w:r>
        <w:r w:rsidRPr="00053309">
          <w:rPr>
            <w:rFonts w:ascii="Times New Roman" w:hAnsi="Times New Roman" w:cs="Times New Roman"/>
            <w:kern w:val="0"/>
            <w:lang w:val="en-US"/>
            <w:rPrChange w:id="301" w:author="Juliane Vigneault" w:date="2023-08-20T20:25:00Z">
              <w:rPr>
                <w:rFonts w:ascii="Times New Roman" w:hAnsi="Times New Roman" w:cs="Times New Roman"/>
                <w:kern w:val="0"/>
              </w:rPr>
            </w:rPrChange>
          </w:rPr>
          <w:t>(12), 1653‑1662. https://doi.org/10.1017/S0031182009005794</w:t>
        </w:r>
      </w:ins>
    </w:p>
    <w:p w14:paraId="709BB811" w14:textId="77777777" w:rsidR="00053309" w:rsidRPr="00053309" w:rsidRDefault="00053309" w:rsidP="00053309">
      <w:pPr>
        <w:widowControl w:val="0"/>
        <w:autoSpaceDE w:val="0"/>
        <w:autoSpaceDN w:val="0"/>
        <w:adjustRightInd w:val="0"/>
        <w:rPr>
          <w:ins w:id="302" w:author="Juliane Vigneault" w:date="2023-08-20T20:24:00Z"/>
          <w:rFonts w:ascii="Times New Roman" w:hAnsi="Times New Roman" w:cs="Times New Roman"/>
          <w:kern w:val="0"/>
          <w:lang w:val="en-US"/>
          <w:rPrChange w:id="303" w:author="Juliane Vigneault" w:date="2023-08-20T20:25:00Z">
            <w:rPr>
              <w:ins w:id="304" w:author="Juliane Vigneault" w:date="2023-08-20T20:24:00Z"/>
              <w:rFonts w:ascii="Times New Roman" w:hAnsi="Times New Roman" w:cs="Times New Roman"/>
              <w:kern w:val="0"/>
            </w:rPr>
          </w:rPrChange>
        </w:rPr>
      </w:pPr>
      <w:ins w:id="305" w:author="Juliane Vigneault" w:date="2023-08-20T20:24:00Z">
        <w:r w:rsidRPr="00053309">
          <w:rPr>
            <w:rFonts w:ascii="Times New Roman" w:hAnsi="Times New Roman" w:cs="Times New Roman"/>
            <w:kern w:val="0"/>
            <w:lang w:val="en-US"/>
            <w:rPrChange w:id="306" w:author="Juliane Vigneault" w:date="2023-08-20T20:25:00Z">
              <w:rPr>
                <w:rFonts w:ascii="Times New Roman" w:hAnsi="Times New Roman" w:cs="Times New Roman"/>
                <w:kern w:val="0"/>
              </w:rPr>
            </w:rPrChange>
          </w:rPr>
          <w:t xml:space="preserve">Khaemba, W. M., Stein, A., Rasch, D., De Leeuw, J., &amp; Georgiadis, N. (2001). Empirically simulated study to compare and validate sampling methods used in aerial surveys of wildlife populations. </w:t>
        </w:r>
        <w:r w:rsidRPr="00053309">
          <w:rPr>
            <w:rFonts w:ascii="Times New Roman" w:hAnsi="Times New Roman" w:cs="Times New Roman"/>
            <w:i/>
            <w:iCs/>
            <w:kern w:val="0"/>
            <w:lang w:val="en-US"/>
            <w:rPrChange w:id="307" w:author="Juliane Vigneault" w:date="2023-08-20T20:25:00Z">
              <w:rPr>
                <w:rFonts w:ascii="Times New Roman" w:hAnsi="Times New Roman" w:cs="Times New Roman"/>
                <w:i/>
                <w:iCs/>
                <w:kern w:val="0"/>
              </w:rPr>
            </w:rPrChange>
          </w:rPr>
          <w:t>African Journal of Ecology</w:t>
        </w:r>
        <w:r w:rsidRPr="00053309">
          <w:rPr>
            <w:rFonts w:ascii="Times New Roman" w:hAnsi="Times New Roman" w:cs="Times New Roman"/>
            <w:kern w:val="0"/>
            <w:lang w:val="en-US"/>
            <w:rPrChange w:id="30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09"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310" w:author="Juliane Vigneault" w:date="2023-08-20T20:25:00Z">
              <w:rPr>
                <w:rFonts w:ascii="Times New Roman" w:hAnsi="Times New Roman" w:cs="Times New Roman"/>
                <w:kern w:val="0"/>
              </w:rPr>
            </w:rPrChange>
          </w:rPr>
          <w:t xml:space="preserve">(4), 374‑382. </w:t>
        </w:r>
        <w:r w:rsidRPr="00053309">
          <w:rPr>
            <w:rFonts w:ascii="Times New Roman" w:hAnsi="Times New Roman" w:cs="Times New Roman"/>
            <w:kern w:val="0"/>
            <w:lang w:val="en-US"/>
            <w:rPrChange w:id="311" w:author="Juliane Vigneault" w:date="2023-08-20T20:25:00Z">
              <w:rPr>
                <w:rFonts w:ascii="Times New Roman" w:hAnsi="Times New Roman" w:cs="Times New Roman"/>
                <w:kern w:val="0"/>
              </w:rPr>
            </w:rPrChange>
          </w:rPr>
          <w:lastRenderedPageBreak/>
          <w:t>https://doi.org/10.1046/j.0141-6707.2001.00329.x</w:t>
        </w:r>
      </w:ins>
    </w:p>
    <w:p w14:paraId="20F16907" w14:textId="77777777" w:rsidR="00053309" w:rsidRPr="00053309" w:rsidRDefault="00053309" w:rsidP="00053309">
      <w:pPr>
        <w:widowControl w:val="0"/>
        <w:autoSpaceDE w:val="0"/>
        <w:autoSpaceDN w:val="0"/>
        <w:adjustRightInd w:val="0"/>
        <w:rPr>
          <w:ins w:id="312" w:author="Juliane Vigneault" w:date="2023-08-20T20:24:00Z"/>
          <w:rFonts w:ascii="Times New Roman" w:hAnsi="Times New Roman" w:cs="Times New Roman"/>
          <w:kern w:val="0"/>
          <w:lang w:val="en-US"/>
          <w:rPrChange w:id="313" w:author="Juliane Vigneault" w:date="2023-08-20T20:25:00Z">
            <w:rPr>
              <w:ins w:id="314" w:author="Juliane Vigneault" w:date="2023-08-20T20:24:00Z"/>
              <w:rFonts w:ascii="Times New Roman" w:hAnsi="Times New Roman" w:cs="Times New Roman"/>
              <w:kern w:val="0"/>
            </w:rPr>
          </w:rPrChange>
        </w:rPr>
      </w:pPr>
      <w:ins w:id="315" w:author="Juliane Vigneault" w:date="2023-08-20T20:24:00Z">
        <w:r w:rsidRPr="00053309">
          <w:rPr>
            <w:rFonts w:ascii="Times New Roman" w:hAnsi="Times New Roman" w:cs="Times New Roman"/>
            <w:kern w:val="0"/>
            <w:lang w:val="en-US"/>
            <w:rPrChange w:id="316" w:author="Juliane Vigneault" w:date="2023-08-20T20:25:00Z">
              <w:rPr>
                <w:rFonts w:ascii="Times New Roman" w:hAnsi="Times New Roman" w:cs="Times New Roman"/>
                <w:kern w:val="0"/>
              </w:rPr>
            </w:rPrChange>
          </w:rPr>
          <w:t xml:space="preserve">Kowalski, K., Bogdziewicz, M., Eichert, U., &amp; Rychlik, L. (2015). Sex differences in flea infections among rodent hosts : Is there a male bias? </w:t>
        </w:r>
        <w:r w:rsidRPr="00053309">
          <w:rPr>
            <w:rFonts w:ascii="Times New Roman" w:hAnsi="Times New Roman" w:cs="Times New Roman"/>
            <w:i/>
            <w:iCs/>
            <w:kern w:val="0"/>
            <w:lang w:val="en-US"/>
            <w:rPrChange w:id="317" w:author="Juliane Vigneault" w:date="2023-08-20T20:25:00Z">
              <w:rPr>
                <w:rFonts w:ascii="Times New Roman" w:hAnsi="Times New Roman" w:cs="Times New Roman"/>
                <w:i/>
                <w:iCs/>
                <w:kern w:val="0"/>
              </w:rPr>
            </w:rPrChange>
          </w:rPr>
          <w:t>Parasitology Research</w:t>
        </w:r>
        <w:r w:rsidRPr="00053309">
          <w:rPr>
            <w:rFonts w:ascii="Times New Roman" w:hAnsi="Times New Roman" w:cs="Times New Roman"/>
            <w:kern w:val="0"/>
            <w:lang w:val="en-US"/>
            <w:rPrChange w:id="31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19" w:author="Juliane Vigneault" w:date="2023-08-20T20:25:00Z">
              <w:rPr>
                <w:rFonts w:ascii="Times New Roman" w:hAnsi="Times New Roman" w:cs="Times New Roman"/>
                <w:i/>
                <w:iCs/>
                <w:kern w:val="0"/>
              </w:rPr>
            </w:rPrChange>
          </w:rPr>
          <w:t>114</w:t>
        </w:r>
        <w:r w:rsidRPr="00053309">
          <w:rPr>
            <w:rFonts w:ascii="Times New Roman" w:hAnsi="Times New Roman" w:cs="Times New Roman"/>
            <w:kern w:val="0"/>
            <w:lang w:val="en-US"/>
            <w:rPrChange w:id="320" w:author="Juliane Vigneault" w:date="2023-08-20T20:25:00Z">
              <w:rPr>
                <w:rFonts w:ascii="Times New Roman" w:hAnsi="Times New Roman" w:cs="Times New Roman"/>
                <w:kern w:val="0"/>
              </w:rPr>
            </w:rPrChange>
          </w:rPr>
          <w:t>(1), 337‑341. https://doi.org/10.1007/s00436-014-4231-z</w:t>
        </w:r>
      </w:ins>
    </w:p>
    <w:p w14:paraId="6856E6F7" w14:textId="77777777" w:rsidR="00053309" w:rsidRPr="00053309" w:rsidRDefault="00053309" w:rsidP="00053309">
      <w:pPr>
        <w:widowControl w:val="0"/>
        <w:autoSpaceDE w:val="0"/>
        <w:autoSpaceDN w:val="0"/>
        <w:adjustRightInd w:val="0"/>
        <w:rPr>
          <w:ins w:id="321" w:author="Juliane Vigneault" w:date="2023-08-20T20:24:00Z"/>
          <w:rFonts w:ascii="Times New Roman" w:hAnsi="Times New Roman" w:cs="Times New Roman"/>
          <w:kern w:val="0"/>
          <w:lang w:val="en-US"/>
          <w:rPrChange w:id="322" w:author="Juliane Vigneault" w:date="2023-08-20T20:25:00Z">
            <w:rPr>
              <w:ins w:id="323" w:author="Juliane Vigneault" w:date="2023-08-20T20:24:00Z"/>
              <w:rFonts w:ascii="Times New Roman" w:hAnsi="Times New Roman" w:cs="Times New Roman"/>
              <w:kern w:val="0"/>
            </w:rPr>
          </w:rPrChange>
        </w:rPr>
      </w:pPr>
      <w:ins w:id="324" w:author="Juliane Vigneault" w:date="2023-08-20T20:24:00Z">
        <w:r w:rsidRPr="00053309">
          <w:rPr>
            <w:rFonts w:ascii="Times New Roman" w:hAnsi="Times New Roman" w:cs="Times New Roman"/>
            <w:kern w:val="0"/>
            <w:lang w:val="en-US"/>
            <w:rPrChange w:id="325" w:author="Juliane Vigneault" w:date="2023-08-20T20:25:00Z">
              <w:rPr>
                <w:rFonts w:ascii="Times New Roman" w:hAnsi="Times New Roman" w:cs="Times New Roman"/>
                <w:kern w:val="0"/>
              </w:rPr>
            </w:rPrChange>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053309">
          <w:rPr>
            <w:rFonts w:ascii="Times New Roman" w:hAnsi="Times New Roman" w:cs="Times New Roman"/>
            <w:i/>
            <w:iCs/>
            <w:kern w:val="0"/>
            <w:lang w:val="en-US"/>
            <w:rPrChange w:id="326"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32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28" w:author="Juliane Vigneault" w:date="2023-08-20T20:25:00Z">
              <w:rPr>
                <w:rFonts w:ascii="Times New Roman" w:hAnsi="Times New Roman" w:cs="Times New Roman"/>
                <w:i/>
                <w:iCs/>
                <w:kern w:val="0"/>
              </w:rPr>
            </w:rPrChange>
          </w:rPr>
          <w:t>11</w:t>
        </w:r>
        <w:r w:rsidRPr="00053309">
          <w:rPr>
            <w:rFonts w:ascii="Times New Roman" w:hAnsi="Times New Roman" w:cs="Times New Roman"/>
            <w:kern w:val="0"/>
            <w:lang w:val="en-US"/>
            <w:rPrChange w:id="329" w:author="Juliane Vigneault" w:date="2023-08-20T20:25:00Z">
              <w:rPr>
                <w:rFonts w:ascii="Times New Roman" w:hAnsi="Times New Roman" w:cs="Times New Roman"/>
                <w:kern w:val="0"/>
              </w:rPr>
            </w:rPrChange>
          </w:rPr>
          <w:t>(6), 533‑546. https://doi.org/10.1111/j.1461-0248.2008.01174.x</w:t>
        </w:r>
      </w:ins>
    </w:p>
    <w:p w14:paraId="68E77F20" w14:textId="77777777" w:rsidR="00053309" w:rsidRPr="00053309" w:rsidRDefault="00053309" w:rsidP="00053309">
      <w:pPr>
        <w:widowControl w:val="0"/>
        <w:autoSpaceDE w:val="0"/>
        <w:autoSpaceDN w:val="0"/>
        <w:adjustRightInd w:val="0"/>
        <w:rPr>
          <w:ins w:id="330" w:author="Juliane Vigneault" w:date="2023-08-20T20:24:00Z"/>
          <w:rFonts w:ascii="Times New Roman" w:hAnsi="Times New Roman" w:cs="Times New Roman"/>
          <w:kern w:val="0"/>
          <w:lang w:val="en-US"/>
          <w:rPrChange w:id="331" w:author="Juliane Vigneault" w:date="2023-08-20T20:25:00Z">
            <w:rPr>
              <w:ins w:id="332" w:author="Juliane Vigneault" w:date="2023-08-20T20:24:00Z"/>
              <w:rFonts w:ascii="Times New Roman" w:hAnsi="Times New Roman" w:cs="Times New Roman"/>
              <w:kern w:val="0"/>
            </w:rPr>
          </w:rPrChange>
        </w:rPr>
      </w:pPr>
      <w:ins w:id="333" w:author="Juliane Vigneault" w:date="2023-08-20T20:24:00Z">
        <w:r w:rsidRPr="00053309">
          <w:rPr>
            <w:rFonts w:ascii="Times New Roman" w:hAnsi="Times New Roman" w:cs="Times New Roman"/>
            <w:kern w:val="0"/>
            <w:lang w:val="en-US"/>
            <w:rPrChange w:id="334" w:author="Juliane Vigneault" w:date="2023-08-20T20:25:00Z">
              <w:rPr>
                <w:rFonts w:ascii="Times New Roman" w:hAnsi="Times New Roman" w:cs="Times New Roman"/>
                <w:kern w:val="0"/>
              </w:rPr>
            </w:rPrChange>
          </w:rPr>
          <w:t xml:space="preserve">Lafferty, K. D., Dobson, A. P., &amp; Kuris, A. M. (2006). Parasites dominate food web links. </w:t>
        </w:r>
        <w:r w:rsidRPr="00053309">
          <w:rPr>
            <w:rFonts w:ascii="Times New Roman" w:hAnsi="Times New Roman" w:cs="Times New Roman"/>
            <w:i/>
            <w:iCs/>
            <w:kern w:val="0"/>
            <w:lang w:val="en-US"/>
            <w:rPrChange w:id="335" w:author="Juliane Vigneault" w:date="2023-08-20T20:25: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33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37" w:author="Juliane Vigneault" w:date="2023-08-20T20:25:00Z">
              <w:rPr>
                <w:rFonts w:ascii="Times New Roman" w:hAnsi="Times New Roman" w:cs="Times New Roman"/>
                <w:i/>
                <w:iCs/>
                <w:kern w:val="0"/>
              </w:rPr>
            </w:rPrChange>
          </w:rPr>
          <w:t>103</w:t>
        </w:r>
        <w:r w:rsidRPr="00053309">
          <w:rPr>
            <w:rFonts w:ascii="Times New Roman" w:hAnsi="Times New Roman" w:cs="Times New Roman"/>
            <w:kern w:val="0"/>
            <w:lang w:val="en-US"/>
            <w:rPrChange w:id="338" w:author="Juliane Vigneault" w:date="2023-08-20T20:25:00Z">
              <w:rPr>
                <w:rFonts w:ascii="Times New Roman" w:hAnsi="Times New Roman" w:cs="Times New Roman"/>
                <w:kern w:val="0"/>
              </w:rPr>
            </w:rPrChange>
          </w:rPr>
          <w:t>(30), 11211‑11216. https://doi.org/10.1073/pnas.0604755103</w:t>
        </w:r>
      </w:ins>
    </w:p>
    <w:p w14:paraId="1404CFF6" w14:textId="77777777" w:rsidR="00053309" w:rsidRPr="00053309" w:rsidRDefault="00053309" w:rsidP="00053309">
      <w:pPr>
        <w:widowControl w:val="0"/>
        <w:autoSpaceDE w:val="0"/>
        <w:autoSpaceDN w:val="0"/>
        <w:adjustRightInd w:val="0"/>
        <w:rPr>
          <w:ins w:id="339" w:author="Juliane Vigneault" w:date="2023-08-20T20:24:00Z"/>
          <w:rFonts w:ascii="Times New Roman" w:hAnsi="Times New Roman" w:cs="Times New Roman"/>
          <w:kern w:val="0"/>
          <w:lang w:val="en-US"/>
          <w:rPrChange w:id="340" w:author="Juliane Vigneault" w:date="2023-08-20T20:25:00Z">
            <w:rPr>
              <w:ins w:id="341" w:author="Juliane Vigneault" w:date="2023-08-20T20:24:00Z"/>
              <w:rFonts w:ascii="Times New Roman" w:hAnsi="Times New Roman" w:cs="Times New Roman"/>
              <w:kern w:val="0"/>
            </w:rPr>
          </w:rPrChange>
        </w:rPr>
      </w:pPr>
      <w:ins w:id="342" w:author="Juliane Vigneault" w:date="2023-08-20T20:24:00Z">
        <w:r w:rsidRPr="00053309">
          <w:rPr>
            <w:rFonts w:ascii="Times New Roman" w:hAnsi="Times New Roman" w:cs="Times New Roman"/>
            <w:kern w:val="0"/>
            <w:lang w:val="en-US"/>
            <w:rPrChange w:id="343" w:author="Juliane Vigneault" w:date="2023-08-20T20:25:00Z">
              <w:rPr>
                <w:rFonts w:ascii="Times New Roman" w:hAnsi="Times New Roman" w:cs="Times New Roman"/>
                <w:kern w:val="0"/>
              </w:rPr>
            </w:rPrChange>
          </w:rPr>
          <w:t xml:space="preserve">Lagrue, C., Kelly, D. W., Hicks, A., &amp; Poulin, R. (2011). Factors influencing infection patterns of trophically transmitted parasites among a fish community : Host diet, host–parasite compatibility or both? </w:t>
        </w:r>
        <w:r w:rsidRPr="00053309">
          <w:rPr>
            <w:rFonts w:ascii="Times New Roman" w:hAnsi="Times New Roman" w:cs="Times New Roman"/>
            <w:i/>
            <w:iCs/>
            <w:kern w:val="0"/>
            <w:lang w:val="en-US"/>
            <w:rPrChange w:id="344"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34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46"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347" w:author="Juliane Vigneault" w:date="2023-08-20T20:25:00Z">
              <w:rPr>
                <w:rFonts w:ascii="Times New Roman" w:hAnsi="Times New Roman" w:cs="Times New Roman"/>
                <w:kern w:val="0"/>
              </w:rPr>
            </w:rPrChange>
          </w:rPr>
          <w:t>(2), 466‑485. https://doi.org/10.1111/j.1095-8649.2011.03041.x</w:t>
        </w:r>
      </w:ins>
    </w:p>
    <w:p w14:paraId="17AAC1F9" w14:textId="77777777" w:rsidR="00053309" w:rsidRPr="00053309" w:rsidRDefault="00053309" w:rsidP="00053309">
      <w:pPr>
        <w:widowControl w:val="0"/>
        <w:autoSpaceDE w:val="0"/>
        <w:autoSpaceDN w:val="0"/>
        <w:adjustRightInd w:val="0"/>
        <w:rPr>
          <w:ins w:id="348" w:author="Juliane Vigneault" w:date="2023-08-20T20:24:00Z"/>
          <w:rFonts w:ascii="Times New Roman" w:hAnsi="Times New Roman" w:cs="Times New Roman"/>
          <w:kern w:val="0"/>
          <w:lang w:val="en-US"/>
          <w:rPrChange w:id="349" w:author="Juliane Vigneault" w:date="2023-08-20T20:25:00Z">
            <w:rPr>
              <w:ins w:id="350" w:author="Juliane Vigneault" w:date="2023-08-20T20:24:00Z"/>
              <w:rFonts w:ascii="Times New Roman" w:hAnsi="Times New Roman" w:cs="Times New Roman"/>
              <w:kern w:val="0"/>
            </w:rPr>
          </w:rPrChange>
        </w:rPr>
      </w:pPr>
      <w:ins w:id="351" w:author="Juliane Vigneault" w:date="2023-08-20T20:24:00Z">
        <w:r w:rsidRPr="00053309">
          <w:rPr>
            <w:rFonts w:ascii="Times New Roman" w:hAnsi="Times New Roman" w:cs="Times New Roman"/>
            <w:kern w:val="0"/>
            <w:lang w:val="en-US"/>
            <w:rPrChange w:id="352" w:author="Juliane Vigneault" w:date="2023-08-20T20:25:00Z">
              <w:rPr>
                <w:rFonts w:ascii="Times New Roman" w:hAnsi="Times New Roman" w:cs="Times New Roman"/>
                <w:kern w:val="0"/>
              </w:rPr>
            </w:rPrChange>
          </w:rPr>
          <w:t xml:space="preserve">Lagrue, C., &amp; Poulin, R. (2015). Local diversity reduces infection risk across multiple freshwater host-parasite associations. </w:t>
        </w:r>
        <w:r w:rsidRPr="00053309">
          <w:rPr>
            <w:rFonts w:ascii="Times New Roman" w:hAnsi="Times New Roman" w:cs="Times New Roman"/>
            <w:i/>
            <w:iCs/>
            <w:kern w:val="0"/>
            <w:lang w:val="en-US"/>
            <w:rPrChange w:id="353" w:author="Juliane Vigneault" w:date="2023-08-20T20:25: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35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55" w:author="Juliane Vigneault" w:date="2023-08-20T20:25:00Z">
              <w:rPr>
                <w:rFonts w:ascii="Times New Roman" w:hAnsi="Times New Roman" w:cs="Times New Roman"/>
                <w:i/>
                <w:iCs/>
                <w:kern w:val="0"/>
              </w:rPr>
            </w:rPrChange>
          </w:rPr>
          <w:t>60</w:t>
        </w:r>
        <w:r w:rsidRPr="00053309">
          <w:rPr>
            <w:rFonts w:ascii="Times New Roman" w:hAnsi="Times New Roman" w:cs="Times New Roman"/>
            <w:kern w:val="0"/>
            <w:lang w:val="en-US"/>
            <w:rPrChange w:id="356" w:author="Juliane Vigneault" w:date="2023-08-20T20:25:00Z">
              <w:rPr>
                <w:rFonts w:ascii="Times New Roman" w:hAnsi="Times New Roman" w:cs="Times New Roman"/>
                <w:kern w:val="0"/>
              </w:rPr>
            </w:rPrChange>
          </w:rPr>
          <w:t>(11), 2445‑2454. https://doi.org/10.1111/fwb.12677</w:t>
        </w:r>
      </w:ins>
    </w:p>
    <w:p w14:paraId="0CE02A61" w14:textId="77777777" w:rsidR="00053309" w:rsidRPr="00053309" w:rsidRDefault="00053309" w:rsidP="00053309">
      <w:pPr>
        <w:widowControl w:val="0"/>
        <w:autoSpaceDE w:val="0"/>
        <w:autoSpaceDN w:val="0"/>
        <w:adjustRightInd w:val="0"/>
        <w:rPr>
          <w:ins w:id="357" w:author="Juliane Vigneault" w:date="2023-08-20T20:24:00Z"/>
          <w:rFonts w:ascii="Times New Roman" w:hAnsi="Times New Roman" w:cs="Times New Roman"/>
          <w:kern w:val="0"/>
          <w:lang w:val="en-US"/>
          <w:rPrChange w:id="358" w:author="Juliane Vigneault" w:date="2023-08-20T20:25:00Z">
            <w:rPr>
              <w:ins w:id="359" w:author="Juliane Vigneault" w:date="2023-08-20T20:24:00Z"/>
              <w:rFonts w:ascii="Times New Roman" w:hAnsi="Times New Roman" w:cs="Times New Roman"/>
              <w:kern w:val="0"/>
            </w:rPr>
          </w:rPrChange>
        </w:rPr>
      </w:pPr>
      <w:ins w:id="360" w:author="Juliane Vigneault" w:date="2023-08-20T20:24:00Z">
        <w:r w:rsidRPr="00053309">
          <w:rPr>
            <w:rFonts w:ascii="Times New Roman" w:hAnsi="Times New Roman" w:cs="Times New Roman"/>
            <w:kern w:val="0"/>
            <w:lang w:val="en-US"/>
            <w:rPrChange w:id="361" w:author="Juliane Vigneault" w:date="2023-08-20T20:25:00Z">
              <w:rPr>
                <w:rFonts w:ascii="Times New Roman" w:hAnsi="Times New Roman" w:cs="Times New Roman"/>
                <w:kern w:val="0"/>
              </w:rPr>
            </w:rPrChange>
          </w:rPr>
          <w:t xml:space="preserve">Levin, S. A. (1992). The Problem of Pattern and Scale in Ecology : The Robert H. MacArthur Award Lecture. </w:t>
        </w:r>
        <w:r w:rsidRPr="00053309">
          <w:rPr>
            <w:rFonts w:ascii="Times New Roman" w:hAnsi="Times New Roman" w:cs="Times New Roman"/>
            <w:i/>
            <w:iCs/>
            <w:kern w:val="0"/>
            <w:lang w:val="en-US"/>
            <w:rPrChange w:id="362"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36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64" w:author="Juliane Vigneault" w:date="2023-08-20T20:25:00Z">
              <w:rPr>
                <w:rFonts w:ascii="Times New Roman" w:hAnsi="Times New Roman" w:cs="Times New Roman"/>
                <w:i/>
                <w:iCs/>
                <w:kern w:val="0"/>
              </w:rPr>
            </w:rPrChange>
          </w:rPr>
          <w:t>73</w:t>
        </w:r>
        <w:r w:rsidRPr="00053309">
          <w:rPr>
            <w:rFonts w:ascii="Times New Roman" w:hAnsi="Times New Roman" w:cs="Times New Roman"/>
            <w:kern w:val="0"/>
            <w:lang w:val="en-US"/>
            <w:rPrChange w:id="365" w:author="Juliane Vigneault" w:date="2023-08-20T20:25:00Z">
              <w:rPr>
                <w:rFonts w:ascii="Times New Roman" w:hAnsi="Times New Roman" w:cs="Times New Roman"/>
                <w:kern w:val="0"/>
              </w:rPr>
            </w:rPrChange>
          </w:rPr>
          <w:t>(6), 1943‑1967. https://doi.org/10.2307/1941447</w:t>
        </w:r>
      </w:ins>
    </w:p>
    <w:p w14:paraId="0EC67234" w14:textId="77777777" w:rsidR="00053309" w:rsidRPr="00053309" w:rsidRDefault="00053309" w:rsidP="00053309">
      <w:pPr>
        <w:widowControl w:val="0"/>
        <w:autoSpaceDE w:val="0"/>
        <w:autoSpaceDN w:val="0"/>
        <w:adjustRightInd w:val="0"/>
        <w:rPr>
          <w:ins w:id="366" w:author="Juliane Vigneault" w:date="2023-08-20T20:24:00Z"/>
          <w:rFonts w:ascii="Times New Roman" w:hAnsi="Times New Roman" w:cs="Times New Roman"/>
          <w:kern w:val="0"/>
          <w:lang w:val="en-US"/>
          <w:rPrChange w:id="367" w:author="Juliane Vigneault" w:date="2023-08-20T20:25:00Z">
            <w:rPr>
              <w:ins w:id="368" w:author="Juliane Vigneault" w:date="2023-08-20T20:24:00Z"/>
              <w:rFonts w:ascii="Times New Roman" w:hAnsi="Times New Roman" w:cs="Times New Roman"/>
              <w:kern w:val="0"/>
            </w:rPr>
          </w:rPrChange>
        </w:rPr>
      </w:pPr>
      <w:ins w:id="369" w:author="Juliane Vigneault" w:date="2023-08-20T20:24:00Z">
        <w:r w:rsidRPr="00053309">
          <w:rPr>
            <w:rFonts w:ascii="Times New Roman" w:hAnsi="Times New Roman" w:cs="Times New Roman"/>
            <w:kern w:val="0"/>
            <w:lang w:val="en-US"/>
            <w:rPrChange w:id="370" w:author="Juliane Vigneault" w:date="2023-08-20T20:25:00Z">
              <w:rPr>
                <w:rFonts w:ascii="Times New Roman" w:hAnsi="Times New Roman" w:cs="Times New Roman"/>
                <w:kern w:val="0"/>
              </w:rPr>
            </w:rPrChange>
          </w:rPr>
          <w:t xml:space="preserve">Marcogliese, D. J. (2004). Parasites : Small Players with Crucial Roles in the Ecological Theater. </w:t>
        </w:r>
        <w:r w:rsidRPr="00053309">
          <w:rPr>
            <w:rFonts w:ascii="Times New Roman" w:hAnsi="Times New Roman" w:cs="Times New Roman"/>
            <w:i/>
            <w:iCs/>
            <w:kern w:val="0"/>
            <w:lang w:val="en-US"/>
            <w:rPrChange w:id="371" w:author="Juliane Vigneault" w:date="2023-08-20T20:25:00Z">
              <w:rPr>
                <w:rFonts w:ascii="Times New Roman" w:hAnsi="Times New Roman" w:cs="Times New Roman"/>
                <w:i/>
                <w:iCs/>
                <w:kern w:val="0"/>
              </w:rPr>
            </w:rPrChange>
          </w:rPr>
          <w:t>EcoHealth</w:t>
        </w:r>
        <w:r w:rsidRPr="00053309">
          <w:rPr>
            <w:rFonts w:ascii="Times New Roman" w:hAnsi="Times New Roman" w:cs="Times New Roman"/>
            <w:kern w:val="0"/>
            <w:lang w:val="en-US"/>
            <w:rPrChange w:id="37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73"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374" w:author="Juliane Vigneault" w:date="2023-08-20T20:25:00Z">
              <w:rPr>
                <w:rFonts w:ascii="Times New Roman" w:hAnsi="Times New Roman" w:cs="Times New Roman"/>
                <w:kern w:val="0"/>
              </w:rPr>
            </w:rPrChange>
          </w:rPr>
          <w:t>(2), 151‑164. https://doi.org/10.1007/s10393-004-0028-3</w:t>
        </w:r>
      </w:ins>
    </w:p>
    <w:p w14:paraId="6E17F9BF" w14:textId="77777777" w:rsidR="00053309" w:rsidRPr="00053309" w:rsidRDefault="00053309" w:rsidP="00053309">
      <w:pPr>
        <w:widowControl w:val="0"/>
        <w:autoSpaceDE w:val="0"/>
        <w:autoSpaceDN w:val="0"/>
        <w:adjustRightInd w:val="0"/>
        <w:rPr>
          <w:ins w:id="375" w:author="Juliane Vigneault" w:date="2023-08-20T20:24:00Z"/>
          <w:rFonts w:ascii="Times New Roman" w:hAnsi="Times New Roman" w:cs="Times New Roman"/>
          <w:kern w:val="0"/>
          <w:lang w:val="en-US"/>
          <w:rPrChange w:id="376" w:author="Juliane Vigneault" w:date="2023-08-20T20:25:00Z">
            <w:rPr>
              <w:ins w:id="377" w:author="Juliane Vigneault" w:date="2023-08-20T20:24:00Z"/>
              <w:rFonts w:ascii="Times New Roman" w:hAnsi="Times New Roman" w:cs="Times New Roman"/>
              <w:kern w:val="0"/>
            </w:rPr>
          </w:rPrChange>
        </w:rPr>
      </w:pPr>
      <w:ins w:id="378" w:author="Juliane Vigneault" w:date="2023-08-20T20:24:00Z">
        <w:r w:rsidRPr="00053309">
          <w:rPr>
            <w:rFonts w:ascii="Times New Roman" w:hAnsi="Times New Roman" w:cs="Times New Roman"/>
            <w:kern w:val="0"/>
            <w:lang w:val="en-US"/>
            <w:rPrChange w:id="379" w:author="Juliane Vigneault" w:date="2023-08-20T20:25:00Z">
              <w:rPr>
                <w:rFonts w:ascii="Times New Roman" w:hAnsi="Times New Roman" w:cs="Times New Roman"/>
                <w:kern w:val="0"/>
              </w:rPr>
            </w:rPrChange>
          </w:rPr>
          <w:t xml:space="preserve">Marcogliese, D. J., &amp; Cone, D. K. (1997a). Food webs : A plea for parasites. </w:t>
        </w:r>
        <w:r w:rsidRPr="00053309">
          <w:rPr>
            <w:rFonts w:ascii="Times New Roman" w:hAnsi="Times New Roman" w:cs="Times New Roman"/>
            <w:i/>
            <w:iCs/>
            <w:kern w:val="0"/>
            <w:lang w:val="en-US"/>
            <w:rPrChange w:id="380"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38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82" w:author="Juliane Vigneault" w:date="2023-08-20T20:25:00Z">
              <w:rPr>
                <w:rFonts w:ascii="Times New Roman" w:hAnsi="Times New Roman" w:cs="Times New Roman"/>
                <w:i/>
                <w:iCs/>
                <w:kern w:val="0"/>
              </w:rPr>
            </w:rPrChange>
          </w:rPr>
          <w:t>12</w:t>
        </w:r>
        <w:r w:rsidRPr="00053309">
          <w:rPr>
            <w:rFonts w:ascii="Times New Roman" w:hAnsi="Times New Roman" w:cs="Times New Roman"/>
            <w:kern w:val="0"/>
            <w:lang w:val="en-US"/>
            <w:rPrChange w:id="383" w:author="Juliane Vigneault" w:date="2023-08-20T20:25:00Z">
              <w:rPr>
                <w:rFonts w:ascii="Times New Roman" w:hAnsi="Times New Roman" w:cs="Times New Roman"/>
                <w:kern w:val="0"/>
              </w:rPr>
            </w:rPrChange>
          </w:rPr>
          <w:t>(8), 320‑325. https://doi.org/10.1016/S0169-5347(97)01080-X</w:t>
        </w:r>
      </w:ins>
    </w:p>
    <w:p w14:paraId="28D511D2" w14:textId="77777777" w:rsidR="00053309" w:rsidRPr="00053309" w:rsidRDefault="00053309" w:rsidP="00053309">
      <w:pPr>
        <w:widowControl w:val="0"/>
        <w:autoSpaceDE w:val="0"/>
        <w:autoSpaceDN w:val="0"/>
        <w:adjustRightInd w:val="0"/>
        <w:rPr>
          <w:ins w:id="384" w:author="Juliane Vigneault" w:date="2023-08-20T20:24:00Z"/>
          <w:rFonts w:ascii="Times New Roman" w:hAnsi="Times New Roman" w:cs="Times New Roman"/>
          <w:kern w:val="0"/>
          <w:lang w:val="en-US"/>
          <w:rPrChange w:id="385" w:author="Juliane Vigneault" w:date="2023-08-20T20:25:00Z">
            <w:rPr>
              <w:ins w:id="386" w:author="Juliane Vigneault" w:date="2023-08-20T20:24:00Z"/>
              <w:rFonts w:ascii="Times New Roman" w:hAnsi="Times New Roman" w:cs="Times New Roman"/>
              <w:kern w:val="0"/>
            </w:rPr>
          </w:rPrChange>
        </w:rPr>
      </w:pPr>
      <w:ins w:id="387" w:author="Juliane Vigneault" w:date="2023-08-20T20:24:00Z">
        <w:r w:rsidRPr="00053309">
          <w:rPr>
            <w:rFonts w:ascii="Times New Roman" w:hAnsi="Times New Roman" w:cs="Times New Roman"/>
            <w:kern w:val="0"/>
            <w:lang w:val="en-US"/>
            <w:rPrChange w:id="388" w:author="Juliane Vigneault" w:date="2023-08-20T20:25:00Z">
              <w:rPr>
                <w:rFonts w:ascii="Times New Roman" w:hAnsi="Times New Roman" w:cs="Times New Roman"/>
                <w:kern w:val="0"/>
              </w:rPr>
            </w:rPrChange>
          </w:rPr>
          <w:t xml:space="preserve">Marcogliese, D. J., &amp; Cone, D. K. (1997b). Parasite communities as indicators of ecosystem stress. </w:t>
        </w:r>
        <w:r w:rsidRPr="00053309">
          <w:rPr>
            <w:rFonts w:ascii="Times New Roman" w:hAnsi="Times New Roman" w:cs="Times New Roman"/>
            <w:i/>
            <w:iCs/>
            <w:kern w:val="0"/>
            <w:lang w:val="en-US"/>
            <w:rPrChange w:id="389" w:author="Juliane Vigneault" w:date="2023-08-20T20:25:00Z">
              <w:rPr>
                <w:rFonts w:ascii="Times New Roman" w:hAnsi="Times New Roman" w:cs="Times New Roman"/>
                <w:i/>
                <w:iCs/>
                <w:kern w:val="0"/>
              </w:rPr>
            </w:rPrChange>
          </w:rPr>
          <w:t>Parassitologia</w:t>
        </w:r>
        <w:r w:rsidRPr="00053309">
          <w:rPr>
            <w:rFonts w:ascii="Times New Roman" w:hAnsi="Times New Roman" w:cs="Times New Roman"/>
            <w:kern w:val="0"/>
            <w:lang w:val="en-US"/>
            <w:rPrChange w:id="39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91"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392" w:author="Juliane Vigneault" w:date="2023-08-20T20:25:00Z">
              <w:rPr>
                <w:rFonts w:ascii="Times New Roman" w:hAnsi="Times New Roman" w:cs="Times New Roman"/>
                <w:kern w:val="0"/>
              </w:rPr>
            </w:rPrChange>
          </w:rPr>
          <w:t>(3), 227‑232.</w:t>
        </w:r>
      </w:ins>
    </w:p>
    <w:p w14:paraId="11195B51" w14:textId="77777777" w:rsidR="00053309" w:rsidRPr="00053309" w:rsidRDefault="00053309" w:rsidP="00053309">
      <w:pPr>
        <w:widowControl w:val="0"/>
        <w:autoSpaceDE w:val="0"/>
        <w:autoSpaceDN w:val="0"/>
        <w:adjustRightInd w:val="0"/>
        <w:rPr>
          <w:ins w:id="393" w:author="Juliane Vigneault" w:date="2023-08-20T20:24:00Z"/>
          <w:rFonts w:ascii="Times New Roman" w:hAnsi="Times New Roman" w:cs="Times New Roman"/>
          <w:kern w:val="0"/>
          <w:lang w:val="en-US"/>
          <w:rPrChange w:id="394" w:author="Juliane Vigneault" w:date="2023-08-20T20:25:00Z">
            <w:rPr>
              <w:ins w:id="395" w:author="Juliane Vigneault" w:date="2023-08-20T20:24:00Z"/>
              <w:rFonts w:ascii="Times New Roman" w:hAnsi="Times New Roman" w:cs="Times New Roman"/>
              <w:kern w:val="0"/>
            </w:rPr>
          </w:rPrChange>
        </w:rPr>
      </w:pPr>
      <w:ins w:id="396" w:author="Juliane Vigneault" w:date="2023-08-20T20:24:00Z">
        <w:r w:rsidRPr="00053309">
          <w:rPr>
            <w:rFonts w:ascii="Times New Roman" w:hAnsi="Times New Roman" w:cs="Times New Roman"/>
            <w:kern w:val="0"/>
            <w:lang w:val="en-US"/>
            <w:rPrChange w:id="397" w:author="Juliane Vigneault" w:date="2023-08-20T20:25:00Z">
              <w:rPr>
                <w:rFonts w:ascii="Times New Roman" w:hAnsi="Times New Roman" w:cs="Times New Roman"/>
                <w:kern w:val="0"/>
              </w:rPr>
            </w:rPrChange>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053309">
          <w:rPr>
            <w:rFonts w:ascii="Times New Roman" w:hAnsi="Times New Roman" w:cs="Times New Roman"/>
            <w:i/>
            <w:iCs/>
            <w:kern w:val="0"/>
            <w:lang w:val="en-US"/>
            <w:rPrChange w:id="398" w:author="Juliane Vigneault" w:date="2023-08-20T20:25: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39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00"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401" w:author="Juliane Vigneault" w:date="2023-08-20T20:25:00Z">
              <w:rPr>
                <w:rFonts w:ascii="Times New Roman" w:hAnsi="Times New Roman" w:cs="Times New Roman"/>
                <w:kern w:val="0"/>
              </w:rPr>
            </w:rPrChange>
          </w:rPr>
          <w:t>(3), 355‑369. https://doi.org/10.1139/z00-209</w:t>
        </w:r>
      </w:ins>
    </w:p>
    <w:p w14:paraId="14D0E47B" w14:textId="77777777" w:rsidR="00053309" w:rsidRPr="00053309" w:rsidRDefault="00053309" w:rsidP="00053309">
      <w:pPr>
        <w:widowControl w:val="0"/>
        <w:autoSpaceDE w:val="0"/>
        <w:autoSpaceDN w:val="0"/>
        <w:adjustRightInd w:val="0"/>
        <w:rPr>
          <w:ins w:id="402" w:author="Juliane Vigneault" w:date="2023-08-20T20:24:00Z"/>
          <w:rFonts w:ascii="Times New Roman" w:hAnsi="Times New Roman" w:cs="Times New Roman"/>
          <w:kern w:val="0"/>
          <w:lang w:val="en-US"/>
          <w:rPrChange w:id="403" w:author="Juliane Vigneault" w:date="2023-08-20T20:25:00Z">
            <w:rPr>
              <w:ins w:id="404" w:author="Juliane Vigneault" w:date="2023-08-20T20:24:00Z"/>
              <w:rFonts w:ascii="Times New Roman" w:hAnsi="Times New Roman" w:cs="Times New Roman"/>
              <w:kern w:val="0"/>
            </w:rPr>
          </w:rPrChange>
        </w:rPr>
      </w:pPr>
      <w:ins w:id="405" w:author="Juliane Vigneault" w:date="2023-08-20T20:24:00Z">
        <w:r w:rsidRPr="00053309">
          <w:rPr>
            <w:rFonts w:ascii="Times New Roman" w:hAnsi="Times New Roman" w:cs="Times New Roman"/>
            <w:kern w:val="0"/>
            <w:lang w:val="en-US"/>
            <w:rPrChange w:id="406" w:author="Juliane Vigneault" w:date="2023-08-20T20:25:00Z">
              <w:rPr>
                <w:rFonts w:ascii="Times New Roman" w:hAnsi="Times New Roman" w:cs="Times New Roman"/>
                <w:kern w:val="0"/>
              </w:rPr>
            </w:rPrChange>
          </w:rPr>
          <w:t xml:space="preserve">McGeoch, M. A., &amp; Gaston, K. J. (2002). Occupancy frequency distributions : Patterns, artefacts and mechanisms. </w:t>
        </w:r>
        <w:r w:rsidRPr="00053309">
          <w:rPr>
            <w:rFonts w:ascii="Times New Roman" w:hAnsi="Times New Roman" w:cs="Times New Roman"/>
            <w:i/>
            <w:iCs/>
            <w:kern w:val="0"/>
            <w:lang w:val="en-US"/>
            <w:rPrChange w:id="407" w:author="Juliane Vigneault" w:date="2023-08-20T20:25:00Z">
              <w:rPr>
                <w:rFonts w:ascii="Times New Roman" w:hAnsi="Times New Roman" w:cs="Times New Roman"/>
                <w:i/>
                <w:iCs/>
                <w:kern w:val="0"/>
              </w:rPr>
            </w:rPrChange>
          </w:rPr>
          <w:t>Biological Reviews</w:t>
        </w:r>
        <w:r w:rsidRPr="00053309">
          <w:rPr>
            <w:rFonts w:ascii="Times New Roman" w:hAnsi="Times New Roman" w:cs="Times New Roman"/>
            <w:kern w:val="0"/>
            <w:lang w:val="en-US"/>
            <w:rPrChange w:id="40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09" w:author="Juliane Vigneault" w:date="2023-08-20T20:25:00Z">
              <w:rPr>
                <w:rFonts w:ascii="Times New Roman" w:hAnsi="Times New Roman" w:cs="Times New Roman"/>
                <w:i/>
                <w:iCs/>
                <w:kern w:val="0"/>
              </w:rPr>
            </w:rPrChange>
          </w:rPr>
          <w:t>77</w:t>
        </w:r>
        <w:r w:rsidRPr="00053309">
          <w:rPr>
            <w:rFonts w:ascii="Times New Roman" w:hAnsi="Times New Roman" w:cs="Times New Roman"/>
            <w:kern w:val="0"/>
            <w:lang w:val="en-US"/>
            <w:rPrChange w:id="410" w:author="Juliane Vigneault" w:date="2023-08-20T20:25:00Z">
              <w:rPr>
                <w:rFonts w:ascii="Times New Roman" w:hAnsi="Times New Roman" w:cs="Times New Roman"/>
                <w:kern w:val="0"/>
              </w:rPr>
            </w:rPrChange>
          </w:rPr>
          <w:t>(3), 311‑331. https://doi.org/10.1017/S1464793101005887</w:t>
        </w:r>
      </w:ins>
    </w:p>
    <w:p w14:paraId="2CDA030C" w14:textId="77777777" w:rsidR="00053309" w:rsidRPr="00053309" w:rsidRDefault="00053309" w:rsidP="00053309">
      <w:pPr>
        <w:widowControl w:val="0"/>
        <w:autoSpaceDE w:val="0"/>
        <w:autoSpaceDN w:val="0"/>
        <w:adjustRightInd w:val="0"/>
        <w:rPr>
          <w:ins w:id="411" w:author="Juliane Vigneault" w:date="2023-08-20T20:24:00Z"/>
          <w:rFonts w:ascii="Times New Roman" w:hAnsi="Times New Roman" w:cs="Times New Roman"/>
          <w:kern w:val="0"/>
          <w:lang w:val="en-US"/>
          <w:rPrChange w:id="412" w:author="Juliane Vigneault" w:date="2023-08-20T20:25:00Z">
            <w:rPr>
              <w:ins w:id="413" w:author="Juliane Vigneault" w:date="2023-08-20T20:24:00Z"/>
              <w:rFonts w:ascii="Times New Roman" w:hAnsi="Times New Roman" w:cs="Times New Roman"/>
              <w:kern w:val="0"/>
            </w:rPr>
          </w:rPrChange>
        </w:rPr>
      </w:pPr>
      <w:ins w:id="414" w:author="Juliane Vigneault" w:date="2023-08-20T20:24:00Z">
        <w:r w:rsidRPr="00053309">
          <w:rPr>
            <w:rFonts w:ascii="Times New Roman" w:hAnsi="Times New Roman" w:cs="Times New Roman"/>
            <w:kern w:val="0"/>
            <w:lang w:val="en-US"/>
            <w:rPrChange w:id="415" w:author="Juliane Vigneault" w:date="2023-08-20T20:25:00Z">
              <w:rPr>
                <w:rFonts w:ascii="Times New Roman" w:hAnsi="Times New Roman" w:cs="Times New Roman"/>
                <w:kern w:val="0"/>
              </w:rPr>
            </w:rPrChange>
          </w:rPr>
          <w:t xml:space="preserve">Minchella, D. J., &amp; Scott, M. E. (1991). Parasitism : A cryptic determinant of animal community structure. </w:t>
        </w:r>
        <w:r w:rsidRPr="00053309">
          <w:rPr>
            <w:rFonts w:ascii="Times New Roman" w:hAnsi="Times New Roman" w:cs="Times New Roman"/>
            <w:i/>
            <w:iCs/>
            <w:kern w:val="0"/>
            <w:lang w:val="en-US"/>
            <w:rPrChange w:id="416"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41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18" w:author="Juliane Vigneault" w:date="2023-08-20T20:25:00Z">
              <w:rPr>
                <w:rFonts w:ascii="Times New Roman" w:hAnsi="Times New Roman" w:cs="Times New Roman"/>
                <w:i/>
                <w:iCs/>
                <w:kern w:val="0"/>
              </w:rPr>
            </w:rPrChange>
          </w:rPr>
          <w:t>6</w:t>
        </w:r>
        <w:r w:rsidRPr="00053309">
          <w:rPr>
            <w:rFonts w:ascii="Times New Roman" w:hAnsi="Times New Roman" w:cs="Times New Roman"/>
            <w:kern w:val="0"/>
            <w:lang w:val="en-US"/>
            <w:rPrChange w:id="419" w:author="Juliane Vigneault" w:date="2023-08-20T20:25:00Z">
              <w:rPr>
                <w:rFonts w:ascii="Times New Roman" w:hAnsi="Times New Roman" w:cs="Times New Roman"/>
                <w:kern w:val="0"/>
              </w:rPr>
            </w:rPrChange>
          </w:rPr>
          <w:t>(8), 250‑254. https://doi.org/10.1016/0169-5347(91)90071-5</w:t>
        </w:r>
      </w:ins>
    </w:p>
    <w:p w14:paraId="42B3BE53" w14:textId="77777777" w:rsidR="00053309" w:rsidRPr="00053309" w:rsidRDefault="00053309" w:rsidP="00053309">
      <w:pPr>
        <w:widowControl w:val="0"/>
        <w:autoSpaceDE w:val="0"/>
        <w:autoSpaceDN w:val="0"/>
        <w:adjustRightInd w:val="0"/>
        <w:rPr>
          <w:ins w:id="420" w:author="Juliane Vigneault" w:date="2023-08-20T20:24:00Z"/>
          <w:rFonts w:ascii="Times New Roman" w:hAnsi="Times New Roman" w:cs="Times New Roman"/>
          <w:kern w:val="0"/>
          <w:lang w:val="en-US"/>
          <w:rPrChange w:id="421" w:author="Juliane Vigneault" w:date="2023-08-20T20:25:00Z">
            <w:rPr>
              <w:ins w:id="422" w:author="Juliane Vigneault" w:date="2023-08-20T20:24:00Z"/>
              <w:rFonts w:ascii="Times New Roman" w:hAnsi="Times New Roman" w:cs="Times New Roman"/>
              <w:kern w:val="0"/>
            </w:rPr>
          </w:rPrChange>
        </w:rPr>
      </w:pPr>
      <w:ins w:id="423" w:author="Juliane Vigneault" w:date="2023-08-20T20:24:00Z">
        <w:r w:rsidRPr="00053309">
          <w:rPr>
            <w:rFonts w:ascii="Times New Roman" w:hAnsi="Times New Roman" w:cs="Times New Roman"/>
            <w:kern w:val="0"/>
            <w:lang w:val="en-US"/>
            <w:rPrChange w:id="424" w:author="Juliane Vigneault" w:date="2023-08-20T20:25:00Z">
              <w:rPr>
                <w:rFonts w:ascii="Times New Roman" w:hAnsi="Times New Roman" w:cs="Times New Roman"/>
                <w:kern w:val="0"/>
              </w:rPr>
            </w:rPrChange>
          </w:rPr>
          <w:t xml:space="preserve">Moore, J. W., Lambert, T. D., Heady, W. N., Honig, S. E., Osterback, A.-M. K., Phillis, C. C., Quiros, A. L., Retford, N. A., &amp; Herbst, D. B. (2014). Anthropogenic land-use signals propagate through stream food webs in a California, USA, watershed. </w:t>
        </w:r>
        <w:r w:rsidRPr="00053309">
          <w:rPr>
            <w:rFonts w:ascii="Times New Roman" w:hAnsi="Times New Roman" w:cs="Times New Roman"/>
            <w:i/>
            <w:iCs/>
            <w:kern w:val="0"/>
            <w:lang w:val="en-US"/>
            <w:rPrChange w:id="425" w:author="Juliane Vigneault" w:date="2023-08-20T20:25:00Z">
              <w:rPr>
                <w:rFonts w:ascii="Times New Roman" w:hAnsi="Times New Roman" w:cs="Times New Roman"/>
                <w:i/>
                <w:iCs/>
                <w:kern w:val="0"/>
              </w:rPr>
            </w:rPrChange>
          </w:rPr>
          <w:t>Limnologica</w:t>
        </w:r>
        <w:r w:rsidRPr="00053309">
          <w:rPr>
            <w:rFonts w:ascii="Times New Roman" w:hAnsi="Times New Roman" w:cs="Times New Roman"/>
            <w:kern w:val="0"/>
            <w:lang w:val="en-US"/>
            <w:rPrChange w:id="42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27" w:author="Juliane Vigneault" w:date="2023-08-20T20:25:00Z">
              <w:rPr>
                <w:rFonts w:ascii="Times New Roman" w:hAnsi="Times New Roman" w:cs="Times New Roman"/>
                <w:i/>
                <w:iCs/>
                <w:kern w:val="0"/>
              </w:rPr>
            </w:rPrChange>
          </w:rPr>
          <w:t>46</w:t>
        </w:r>
        <w:r w:rsidRPr="00053309">
          <w:rPr>
            <w:rFonts w:ascii="Times New Roman" w:hAnsi="Times New Roman" w:cs="Times New Roman"/>
            <w:kern w:val="0"/>
            <w:lang w:val="en-US"/>
            <w:rPrChange w:id="428" w:author="Juliane Vigneault" w:date="2023-08-20T20:25:00Z">
              <w:rPr>
                <w:rFonts w:ascii="Times New Roman" w:hAnsi="Times New Roman" w:cs="Times New Roman"/>
                <w:kern w:val="0"/>
              </w:rPr>
            </w:rPrChange>
          </w:rPr>
          <w:t>, 124‑130. https://doi.org/10.1016/j.limno.2014.01.005</w:t>
        </w:r>
      </w:ins>
    </w:p>
    <w:p w14:paraId="04993D43" w14:textId="77777777" w:rsidR="00053309" w:rsidRPr="00053309" w:rsidRDefault="00053309" w:rsidP="00053309">
      <w:pPr>
        <w:widowControl w:val="0"/>
        <w:autoSpaceDE w:val="0"/>
        <w:autoSpaceDN w:val="0"/>
        <w:adjustRightInd w:val="0"/>
        <w:rPr>
          <w:ins w:id="429" w:author="Juliane Vigneault" w:date="2023-08-20T20:24:00Z"/>
          <w:rFonts w:ascii="Times New Roman" w:hAnsi="Times New Roman" w:cs="Times New Roman"/>
          <w:kern w:val="0"/>
          <w:lang w:val="en-US"/>
          <w:rPrChange w:id="430" w:author="Juliane Vigneault" w:date="2023-08-20T20:25:00Z">
            <w:rPr>
              <w:ins w:id="431" w:author="Juliane Vigneault" w:date="2023-08-20T20:24:00Z"/>
              <w:rFonts w:ascii="Times New Roman" w:hAnsi="Times New Roman" w:cs="Times New Roman"/>
              <w:kern w:val="0"/>
            </w:rPr>
          </w:rPrChange>
        </w:rPr>
      </w:pPr>
      <w:ins w:id="432" w:author="Juliane Vigneault" w:date="2023-08-20T20:24:00Z">
        <w:r w:rsidRPr="00053309">
          <w:rPr>
            <w:rFonts w:ascii="Times New Roman" w:hAnsi="Times New Roman" w:cs="Times New Roman"/>
            <w:kern w:val="0"/>
            <w:lang w:val="en-US"/>
            <w:rPrChange w:id="433" w:author="Juliane Vigneault" w:date="2023-08-20T20:25:00Z">
              <w:rPr>
                <w:rFonts w:ascii="Times New Roman" w:hAnsi="Times New Roman" w:cs="Times New Roman"/>
                <w:kern w:val="0"/>
              </w:rPr>
            </w:rPrChange>
          </w:rPr>
          <w:t xml:space="preserve">Morley, N. J. (2012). Cercariae (Platyhelminthes : Trematoda) as neglected components of zooplankton communities in freshwater habitats. </w:t>
        </w:r>
        <w:r w:rsidRPr="00053309">
          <w:rPr>
            <w:rFonts w:ascii="Times New Roman" w:hAnsi="Times New Roman" w:cs="Times New Roman"/>
            <w:i/>
            <w:iCs/>
            <w:kern w:val="0"/>
            <w:lang w:val="en-US"/>
            <w:rPrChange w:id="434" w:author="Juliane Vigneault" w:date="2023-08-20T20:25:00Z">
              <w:rPr>
                <w:rFonts w:ascii="Times New Roman" w:hAnsi="Times New Roman" w:cs="Times New Roman"/>
                <w:i/>
                <w:iCs/>
                <w:kern w:val="0"/>
              </w:rPr>
            </w:rPrChange>
          </w:rPr>
          <w:t>Hydrobiologia</w:t>
        </w:r>
        <w:r w:rsidRPr="00053309">
          <w:rPr>
            <w:rFonts w:ascii="Times New Roman" w:hAnsi="Times New Roman" w:cs="Times New Roman"/>
            <w:kern w:val="0"/>
            <w:lang w:val="en-US"/>
            <w:rPrChange w:id="43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36" w:author="Juliane Vigneault" w:date="2023-08-20T20:25:00Z">
              <w:rPr>
                <w:rFonts w:ascii="Times New Roman" w:hAnsi="Times New Roman" w:cs="Times New Roman"/>
                <w:i/>
                <w:iCs/>
                <w:kern w:val="0"/>
              </w:rPr>
            </w:rPrChange>
          </w:rPr>
          <w:t>691</w:t>
        </w:r>
        <w:r w:rsidRPr="00053309">
          <w:rPr>
            <w:rFonts w:ascii="Times New Roman" w:hAnsi="Times New Roman" w:cs="Times New Roman"/>
            <w:kern w:val="0"/>
            <w:lang w:val="en-US"/>
            <w:rPrChange w:id="437" w:author="Juliane Vigneault" w:date="2023-08-20T20:25:00Z">
              <w:rPr>
                <w:rFonts w:ascii="Times New Roman" w:hAnsi="Times New Roman" w:cs="Times New Roman"/>
                <w:kern w:val="0"/>
              </w:rPr>
            </w:rPrChange>
          </w:rPr>
          <w:t>(1), 7‑19. https://doi.org/10.1007/s10750-012-1029-9</w:t>
        </w:r>
      </w:ins>
    </w:p>
    <w:p w14:paraId="05CFF548" w14:textId="77777777" w:rsidR="00053309" w:rsidRPr="00053309" w:rsidRDefault="00053309" w:rsidP="00053309">
      <w:pPr>
        <w:widowControl w:val="0"/>
        <w:autoSpaceDE w:val="0"/>
        <w:autoSpaceDN w:val="0"/>
        <w:adjustRightInd w:val="0"/>
        <w:rPr>
          <w:ins w:id="438" w:author="Juliane Vigneault" w:date="2023-08-20T20:24:00Z"/>
          <w:rFonts w:ascii="Times New Roman" w:hAnsi="Times New Roman" w:cs="Times New Roman"/>
          <w:kern w:val="0"/>
          <w:lang w:val="en-US"/>
          <w:rPrChange w:id="439" w:author="Juliane Vigneault" w:date="2023-08-20T20:25:00Z">
            <w:rPr>
              <w:ins w:id="440" w:author="Juliane Vigneault" w:date="2023-08-20T20:24:00Z"/>
              <w:rFonts w:ascii="Times New Roman" w:hAnsi="Times New Roman" w:cs="Times New Roman"/>
              <w:kern w:val="0"/>
            </w:rPr>
          </w:rPrChange>
        </w:rPr>
      </w:pPr>
      <w:ins w:id="441" w:author="Juliane Vigneault" w:date="2023-08-20T20:24:00Z">
        <w:r w:rsidRPr="00053309">
          <w:rPr>
            <w:rFonts w:ascii="Times New Roman" w:hAnsi="Times New Roman" w:cs="Times New Roman"/>
            <w:kern w:val="0"/>
            <w:lang w:val="en-US"/>
            <w:rPrChange w:id="442" w:author="Juliane Vigneault" w:date="2023-08-20T20:25:00Z">
              <w:rPr>
                <w:rFonts w:ascii="Times New Roman" w:hAnsi="Times New Roman" w:cs="Times New Roman"/>
                <w:kern w:val="0"/>
              </w:rPr>
            </w:rPrChange>
          </w:rPr>
          <w:t>Mostowy, R., &amp; Engelstädter, J. (2010). The impact of environmental change on host–</w:t>
        </w:r>
        <w:r w:rsidRPr="00053309">
          <w:rPr>
            <w:rFonts w:ascii="Times New Roman" w:hAnsi="Times New Roman" w:cs="Times New Roman"/>
            <w:kern w:val="0"/>
            <w:lang w:val="en-US"/>
            <w:rPrChange w:id="443" w:author="Juliane Vigneault" w:date="2023-08-20T20:25:00Z">
              <w:rPr>
                <w:rFonts w:ascii="Times New Roman" w:hAnsi="Times New Roman" w:cs="Times New Roman"/>
                <w:kern w:val="0"/>
              </w:rPr>
            </w:rPrChange>
          </w:rPr>
          <w:lastRenderedPageBreak/>
          <w:t xml:space="preserve">parasite coevolutionary dynamics. </w:t>
        </w:r>
        <w:r w:rsidRPr="00053309">
          <w:rPr>
            <w:rFonts w:ascii="Times New Roman" w:hAnsi="Times New Roman" w:cs="Times New Roman"/>
            <w:i/>
            <w:iCs/>
            <w:kern w:val="0"/>
            <w:lang w:val="en-US"/>
            <w:rPrChange w:id="444" w:author="Juliane Vigneault" w:date="2023-08-20T20:25: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44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46" w:author="Juliane Vigneault" w:date="2023-08-20T20:25:00Z">
              <w:rPr>
                <w:rFonts w:ascii="Times New Roman" w:hAnsi="Times New Roman" w:cs="Times New Roman"/>
                <w:i/>
                <w:iCs/>
                <w:kern w:val="0"/>
              </w:rPr>
            </w:rPrChange>
          </w:rPr>
          <w:t>278</w:t>
        </w:r>
        <w:r w:rsidRPr="00053309">
          <w:rPr>
            <w:rFonts w:ascii="Times New Roman" w:hAnsi="Times New Roman" w:cs="Times New Roman"/>
            <w:kern w:val="0"/>
            <w:lang w:val="en-US"/>
            <w:rPrChange w:id="447" w:author="Juliane Vigneault" w:date="2023-08-20T20:25:00Z">
              <w:rPr>
                <w:rFonts w:ascii="Times New Roman" w:hAnsi="Times New Roman" w:cs="Times New Roman"/>
                <w:kern w:val="0"/>
              </w:rPr>
            </w:rPrChange>
          </w:rPr>
          <w:t>(1716), 2283‑2292. https://doi.org/10.1098/rspb.2010.2359</w:t>
        </w:r>
      </w:ins>
    </w:p>
    <w:p w14:paraId="160178A4" w14:textId="77777777" w:rsidR="00053309" w:rsidRPr="00053309" w:rsidRDefault="00053309" w:rsidP="00053309">
      <w:pPr>
        <w:widowControl w:val="0"/>
        <w:autoSpaceDE w:val="0"/>
        <w:autoSpaceDN w:val="0"/>
        <w:adjustRightInd w:val="0"/>
        <w:rPr>
          <w:ins w:id="448" w:author="Juliane Vigneault" w:date="2023-08-20T20:24:00Z"/>
          <w:rFonts w:ascii="Times New Roman" w:hAnsi="Times New Roman" w:cs="Times New Roman"/>
          <w:kern w:val="0"/>
          <w:lang w:val="en-US"/>
          <w:rPrChange w:id="449" w:author="Juliane Vigneault" w:date="2023-08-20T20:25:00Z">
            <w:rPr>
              <w:ins w:id="450" w:author="Juliane Vigneault" w:date="2023-08-20T20:24:00Z"/>
              <w:rFonts w:ascii="Times New Roman" w:hAnsi="Times New Roman" w:cs="Times New Roman"/>
              <w:kern w:val="0"/>
            </w:rPr>
          </w:rPrChange>
        </w:rPr>
      </w:pPr>
      <w:ins w:id="451" w:author="Juliane Vigneault" w:date="2023-08-20T20:24:00Z">
        <w:r w:rsidRPr="00053309">
          <w:rPr>
            <w:rFonts w:ascii="Times New Roman" w:hAnsi="Times New Roman" w:cs="Times New Roman"/>
            <w:kern w:val="0"/>
          </w:rPr>
          <w:t xml:space="preserve">Nusser, S. M., Clark, W. R., Otis, D. L., &amp; Huang, L. (2008). </w:t>
        </w:r>
        <w:r w:rsidRPr="00053309">
          <w:rPr>
            <w:rFonts w:ascii="Times New Roman" w:hAnsi="Times New Roman" w:cs="Times New Roman"/>
            <w:kern w:val="0"/>
            <w:lang w:val="en-US"/>
            <w:rPrChange w:id="452" w:author="Juliane Vigneault" w:date="2023-08-20T20:25:00Z">
              <w:rPr>
                <w:rFonts w:ascii="Times New Roman" w:hAnsi="Times New Roman" w:cs="Times New Roman"/>
                <w:kern w:val="0"/>
              </w:rPr>
            </w:rPrChange>
          </w:rPr>
          <w:t xml:space="preserve">Sampling Considerations for Disease Surveillance in Wildlife Populations. </w:t>
        </w:r>
        <w:r w:rsidRPr="00053309">
          <w:rPr>
            <w:rFonts w:ascii="Times New Roman" w:hAnsi="Times New Roman" w:cs="Times New Roman"/>
            <w:i/>
            <w:iCs/>
            <w:kern w:val="0"/>
            <w:lang w:val="en-US"/>
            <w:rPrChange w:id="453" w:author="Juliane Vigneault" w:date="2023-08-20T20:25:00Z">
              <w:rPr>
                <w:rFonts w:ascii="Times New Roman" w:hAnsi="Times New Roman" w:cs="Times New Roman"/>
                <w:i/>
                <w:iCs/>
                <w:kern w:val="0"/>
              </w:rPr>
            </w:rPrChange>
          </w:rPr>
          <w:t>The Journal of Wildlife Management</w:t>
        </w:r>
        <w:r w:rsidRPr="00053309">
          <w:rPr>
            <w:rFonts w:ascii="Times New Roman" w:hAnsi="Times New Roman" w:cs="Times New Roman"/>
            <w:kern w:val="0"/>
            <w:lang w:val="en-US"/>
            <w:rPrChange w:id="45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55" w:author="Juliane Vigneault" w:date="2023-08-20T20:25:00Z">
              <w:rPr>
                <w:rFonts w:ascii="Times New Roman" w:hAnsi="Times New Roman" w:cs="Times New Roman"/>
                <w:i/>
                <w:iCs/>
                <w:kern w:val="0"/>
              </w:rPr>
            </w:rPrChange>
          </w:rPr>
          <w:t>72</w:t>
        </w:r>
        <w:r w:rsidRPr="00053309">
          <w:rPr>
            <w:rFonts w:ascii="Times New Roman" w:hAnsi="Times New Roman" w:cs="Times New Roman"/>
            <w:kern w:val="0"/>
            <w:lang w:val="en-US"/>
            <w:rPrChange w:id="456" w:author="Juliane Vigneault" w:date="2023-08-20T20:25:00Z">
              <w:rPr>
                <w:rFonts w:ascii="Times New Roman" w:hAnsi="Times New Roman" w:cs="Times New Roman"/>
                <w:kern w:val="0"/>
              </w:rPr>
            </w:rPrChange>
          </w:rPr>
          <w:t>(1), 52‑60. https://doi.org/10.2193/2007-317</w:t>
        </w:r>
      </w:ins>
    </w:p>
    <w:p w14:paraId="517DE8DE" w14:textId="77777777" w:rsidR="00053309" w:rsidRPr="00053309" w:rsidRDefault="00053309" w:rsidP="00053309">
      <w:pPr>
        <w:widowControl w:val="0"/>
        <w:autoSpaceDE w:val="0"/>
        <w:autoSpaceDN w:val="0"/>
        <w:adjustRightInd w:val="0"/>
        <w:rPr>
          <w:ins w:id="457" w:author="Juliane Vigneault" w:date="2023-08-20T20:24:00Z"/>
          <w:rFonts w:ascii="Times New Roman" w:hAnsi="Times New Roman" w:cs="Times New Roman"/>
          <w:kern w:val="0"/>
          <w:lang w:val="en-US"/>
          <w:rPrChange w:id="458" w:author="Juliane Vigneault" w:date="2023-08-20T20:25:00Z">
            <w:rPr>
              <w:ins w:id="459" w:author="Juliane Vigneault" w:date="2023-08-20T20:24:00Z"/>
              <w:rFonts w:ascii="Times New Roman" w:hAnsi="Times New Roman" w:cs="Times New Roman"/>
              <w:kern w:val="0"/>
            </w:rPr>
          </w:rPrChange>
        </w:rPr>
      </w:pPr>
      <w:ins w:id="460" w:author="Juliane Vigneault" w:date="2023-08-20T20:24:00Z">
        <w:r w:rsidRPr="00053309">
          <w:rPr>
            <w:rFonts w:ascii="Times New Roman" w:hAnsi="Times New Roman" w:cs="Times New Roman"/>
            <w:kern w:val="0"/>
            <w:lang w:val="en-US"/>
            <w:rPrChange w:id="461" w:author="Juliane Vigneault" w:date="2023-08-20T20:25:00Z">
              <w:rPr>
                <w:rFonts w:ascii="Times New Roman" w:hAnsi="Times New Roman" w:cs="Times New Roman"/>
                <w:kern w:val="0"/>
              </w:rPr>
            </w:rPrChange>
          </w:rPr>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053309">
          <w:rPr>
            <w:rFonts w:ascii="Times New Roman" w:hAnsi="Times New Roman" w:cs="Times New Roman"/>
            <w:i/>
            <w:iCs/>
            <w:kern w:val="0"/>
            <w:lang w:val="en-US"/>
            <w:rPrChange w:id="462"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6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64" w:author="Juliane Vigneault" w:date="2023-08-20T20:25:00Z">
              <w:rPr>
                <w:rFonts w:ascii="Times New Roman" w:hAnsi="Times New Roman" w:cs="Times New Roman"/>
                <w:i/>
                <w:iCs/>
                <w:kern w:val="0"/>
              </w:rPr>
            </w:rPrChange>
          </w:rPr>
          <w:t>84</w:t>
        </w:r>
        <w:r w:rsidRPr="00053309">
          <w:rPr>
            <w:rFonts w:ascii="Times New Roman" w:hAnsi="Times New Roman" w:cs="Times New Roman"/>
            <w:kern w:val="0"/>
            <w:lang w:val="en-US"/>
            <w:rPrChange w:id="465" w:author="Juliane Vigneault" w:date="2023-08-20T20:25:00Z">
              <w:rPr>
                <w:rFonts w:ascii="Times New Roman" w:hAnsi="Times New Roman" w:cs="Times New Roman"/>
                <w:kern w:val="0"/>
              </w:rPr>
            </w:rPrChange>
          </w:rPr>
          <w:t>(4), 985‑998. https://doi.org/10.1111/1365-2656.12354</w:t>
        </w:r>
      </w:ins>
    </w:p>
    <w:p w14:paraId="665B7CD0" w14:textId="77777777" w:rsidR="00053309" w:rsidRPr="00053309" w:rsidRDefault="00053309" w:rsidP="00053309">
      <w:pPr>
        <w:widowControl w:val="0"/>
        <w:autoSpaceDE w:val="0"/>
        <w:autoSpaceDN w:val="0"/>
        <w:adjustRightInd w:val="0"/>
        <w:rPr>
          <w:ins w:id="466" w:author="Juliane Vigneault" w:date="2023-08-20T20:24:00Z"/>
          <w:rFonts w:ascii="Times New Roman" w:hAnsi="Times New Roman" w:cs="Times New Roman"/>
          <w:kern w:val="0"/>
        </w:rPr>
      </w:pPr>
      <w:ins w:id="467" w:author="Juliane Vigneault" w:date="2023-08-20T20:24:00Z">
        <w:r w:rsidRPr="00053309">
          <w:rPr>
            <w:rFonts w:ascii="Times New Roman" w:hAnsi="Times New Roman" w:cs="Times New Roman"/>
            <w:kern w:val="0"/>
            <w:lang w:val="en-US"/>
            <w:rPrChange w:id="468" w:author="Juliane Vigneault" w:date="2023-08-20T20:25:00Z">
              <w:rPr>
                <w:rFonts w:ascii="Times New Roman" w:hAnsi="Times New Roman" w:cs="Times New Roman"/>
                <w:kern w:val="0"/>
              </w:rPr>
            </w:rPrChange>
          </w:rPr>
          <w:t xml:space="preserve">Ondrackova, M., Bartosova, S., Valova, Z., Jurajda, P., &amp; Gelnar, M. (2004). Occurrence of black-spot disease caused by metacercariae of Posthodiplostomum cuticola among juvenile fishes in water bodies in the Morava River Basin. </w:t>
        </w:r>
        <w:r w:rsidRPr="00053309">
          <w:rPr>
            <w:rFonts w:ascii="Times New Roman" w:hAnsi="Times New Roman" w:cs="Times New Roman"/>
            <w:i/>
            <w:iCs/>
            <w:kern w:val="0"/>
          </w:rPr>
          <w:t>Acta Parasitologica</w:t>
        </w:r>
        <w:r w:rsidRPr="00053309">
          <w:rPr>
            <w:rFonts w:ascii="Times New Roman" w:hAnsi="Times New Roman" w:cs="Times New Roman"/>
            <w:kern w:val="0"/>
          </w:rPr>
          <w:t xml:space="preserve">, </w:t>
        </w:r>
        <w:r w:rsidRPr="00053309">
          <w:rPr>
            <w:rFonts w:ascii="Times New Roman" w:hAnsi="Times New Roman" w:cs="Times New Roman"/>
            <w:i/>
            <w:iCs/>
            <w:kern w:val="0"/>
          </w:rPr>
          <w:t>3</w:t>
        </w:r>
        <w:r w:rsidRPr="00053309">
          <w:rPr>
            <w:rFonts w:ascii="Times New Roman" w:hAnsi="Times New Roman" w:cs="Times New Roman"/>
            <w:kern w:val="0"/>
          </w:rPr>
          <w:t>(49). https://www.infona.pl//resource/bwmeta1.element.agro-article-5d8e90ef-9221-415e-b62f-e6e574152bf0</w:t>
        </w:r>
      </w:ins>
    </w:p>
    <w:p w14:paraId="5ED0348B" w14:textId="77777777" w:rsidR="00053309" w:rsidRPr="00053309" w:rsidRDefault="00053309" w:rsidP="00053309">
      <w:pPr>
        <w:widowControl w:val="0"/>
        <w:autoSpaceDE w:val="0"/>
        <w:autoSpaceDN w:val="0"/>
        <w:adjustRightInd w:val="0"/>
        <w:rPr>
          <w:ins w:id="469" w:author="Juliane Vigneault" w:date="2023-08-20T20:24:00Z"/>
          <w:rFonts w:ascii="Times New Roman" w:hAnsi="Times New Roman" w:cs="Times New Roman"/>
          <w:kern w:val="0"/>
        </w:rPr>
      </w:pPr>
      <w:ins w:id="470" w:author="Juliane Vigneault" w:date="2023-08-20T20:24:00Z">
        <w:r w:rsidRPr="00053309">
          <w:rPr>
            <w:rFonts w:ascii="Times New Roman" w:hAnsi="Times New Roman" w:cs="Times New Roman"/>
            <w:kern w:val="0"/>
            <w:lang w:val="en-US"/>
            <w:rPrChange w:id="471" w:author="Juliane Vigneault" w:date="2023-08-20T20:25:00Z">
              <w:rPr>
                <w:rFonts w:ascii="Times New Roman" w:hAnsi="Times New Roman" w:cs="Times New Roman"/>
                <w:kern w:val="0"/>
              </w:rPr>
            </w:rPrChange>
          </w:rPr>
          <w:t xml:space="preserve">Papkou, A., Gokhale, C. S., Traulsen, A., &amp; Schulenburg, H. (2016). Host–parasite coevolution : Why changing population size matters. </w:t>
        </w:r>
        <w:r w:rsidRPr="00053309">
          <w:rPr>
            <w:rFonts w:ascii="Times New Roman" w:hAnsi="Times New Roman" w:cs="Times New Roman"/>
            <w:i/>
            <w:iCs/>
            <w:kern w:val="0"/>
          </w:rPr>
          <w:t>Zoology</w:t>
        </w:r>
        <w:r w:rsidRPr="00053309">
          <w:rPr>
            <w:rFonts w:ascii="Times New Roman" w:hAnsi="Times New Roman" w:cs="Times New Roman"/>
            <w:kern w:val="0"/>
          </w:rPr>
          <w:t xml:space="preserve">, </w:t>
        </w:r>
        <w:r w:rsidRPr="00053309">
          <w:rPr>
            <w:rFonts w:ascii="Times New Roman" w:hAnsi="Times New Roman" w:cs="Times New Roman"/>
            <w:i/>
            <w:iCs/>
            <w:kern w:val="0"/>
          </w:rPr>
          <w:t>119</w:t>
        </w:r>
        <w:r w:rsidRPr="00053309">
          <w:rPr>
            <w:rFonts w:ascii="Times New Roman" w:hAnsi="Times New Roman" w:cs="Times New Roman"/>
            <w:kern w:val="0"/>
          </w:rPr>
          <w:t>(4), 330‑338. https://doi.org/10.1016/j.zool.2016.02.001</w:t>
        </w:r>
      </w:ins>
    </w:p>
    <w:p w14:paraId="747C916F" w14:textId="77777777" w:rsidR="00053309" w:rsidRPr="00053309" w:rsidRDefault="00053309" w:rsidP="00053309">
      <w:pPr>
        <w:widowControl w:val="0"/>
        <w:autoSpaceDE w:val="0"/>
        <w:autoSpaceDN w:val="0"/>
        <w:adjustRightInd w:val="0"/>
        <w:rPr>
          <w:ins w:id="472" w:author="Juliane Vigneault" w:date="2023-08-20T20:24:00Z"/>
          <w:rFonts w:ascii="Times New Roman" w:hAnsi="Times New Roman" w:cs="Times New Roman"/>
          <w:kern w:val="0"/>
          <w:lang w:val="en-US"/>
          <w:rPrChange w:id="473" w:author="Juliane Vigneault" w:date="2023-08-20T20:25:00Z">
            <w:rPr>
              <w:ins w:id="474" w:author="Juliane Vigneault" w:date="2023-08-20T20:24:00Z"/>
              <w:rFonts w:ascii="Times New Roman" w:hAnsi="Times New Roman" w:cs="Times New Roman"/>
              <w:kern w:val="0"/>
            </w:rPr>
          </w:rPrChange>
        </w:rPr>
      </w:pPr>
      <w:ins w:id="475" w:author="Juliane Vigneault" w:date="2023-08-20T20:24:00Z">
        <w:r w:rsidRPr="00053309">
          <w:rPr>
            <w:rFonts w:ascii="Times New Roman" w:hAnsi="Times New Roman" w:cs="Times New Roman"/>
            <w:kern w:val="0"/>
          </w:rPr>
          <w:t xml:space="preserve">Pascal, L., Grémare, A., de Montaudouin, X., Deflandre, B., Romero-Ramirez, A., &amp; Maire, O. (2020). </w:t>
        </w:r>
        <w:r w:rsidRPr="00053309">
          <w:rPr>
            <w:rFonts w:ascii="Times New Roman" w:hAnsi="Times New Roman" w:cs="Times New Roman"/>
            <w:kern w:val="0"/>
            <w:lang w:val="en-US"/>
            <w:rPrChange w:id="476" w:author="Juliane Vigneault" w:date="2023-08-20T20:25:00Z">
              <w:rPr>
                <w:rFonts w:ascii="Times New Roman" w:hAnsi="Times New Roman" w:cs="Times New Roman"/>
                <w:kern w:val="0"/>
              </w:rPr>
            </w:rPrChange>
          </w:rPr>
          <w:t xml:space="preserve">Parasitism in ecosystem engineer species : A key factor controlling marine ecosystem functioning. </w:t>
        </w:r>
        <w:r w:rsidRPr="00053309">
          <w:rPr>
            <w:rFonts w:ascii="Times New Roman" w:hAnsi="Times New Roman" w:cs="Times New Roman"/>
            <w:i/>
            <w:iCs/>
            <w:kern w:val="0"/>
            <w:lang w:val="en-US"/>
            <w:rPrChange w:id="477"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7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79" w:author="Juliane Vigneault" w:date="2023-08-20T20:25:00Z">
              <w:rPr>
                <w:rFonts w:ascii="Times New Roman" w:hAnsi="Times New Roman" w:cs="Times New Roman"/>
                <w:i/>
                <w:iCs/>
                <w:kern w:val="0"/>
              </w:rPr>
            </w:rPrChange>
          </w:rPr>
          <w:t>89</w:t>
        </w:r>
        <w:r w:rsidRPr="00053309">
          <w:rPr>
            <w:rFonts w:ascii="Times New Roman" w:hAnsi="Times New Roman" w:cs="Times New Roman"/>
            <w:kern w:val="0"/>
            <w:lang w:val="en-US"/>
            <w:rPrChange w:id="480" w:author="Juliane Vigneault" w:date="2023-08-20T20:25:00Z">
              <w:rPr>
                <w:rFonts w:ascii="Times New Roman" w:hAnsi="Times New Roman" w:cs="Times New Roman"/>
                <w:kern w:val="0"/>
              </w:rPr>
            </w:rPrChange>
          </w:rPr>
          <w:t>(9), 2192‑2205. https://doi.org/10.1111/1365-2656.13236</w:t>
        </w:r>
      </w:ins>
    </w:p>
    <w:p w14:paraId="69E44077" w14:textId="77777777" w:rsidR="00053309" w:rsidRPr="00053309" w:rsidRDefault="00053309" w:rsidP="00053309">
      <w:pPr>
        <w:widowControl w:val="0"/>
        <w:autoSpaceDE w:val="0"/>
        <w:autoSpaceDN w:val="0"/>
        <w:adjustRightInd w:val="0"/>
        <w:rPr>
          <w:ins w:id="481" w:author="Juliane Vigneault" w:date="2023-08-20T20:24:00Z"/>
          <w:rFonts w:ascii="Times New Roman" w:hAnsi="Times New Roman" w:cs="Times New Roman"/>
          <w:kern w:val="0"/>
          <w:lang w:val="en-US"/>
          <w:rPrChange w:id="482" w:author="Juliane Vigneault" w:date="2023-08-20T20:25:00Z">
            <w:rPr>
              <w:ins w:id="483" w:author="Juliane Vigneault" w:date="2023-08-20T20:24:00Z"/>
              <w:rFonts w:ascii="Times New Roman" w:hAnsi="Times New Roman" w:cs="Times New Roman"/>
              <w:kern w:val="0"/>
            </w:rPr>
          </w:rPrChange>
        </w:rPr>
      </w:pPr>
      <w:ins w:id="484" w:author="Juliane Vigneault" w:date="2023-08-20T20:24:00Z">
        <w:r w:rsidRPr="00053309">
          <w:rPr>
            <w:rFonts w:ascii="Times New Roman" w:hAnsi="Times New Roman" w:cs="Times New Roman"/>
            <w:kern w:val="0"/>
            <w:lang w:val="en-US"/>
            <w:rPrChange w:id="485" w:author="Juliane Vigneault" w:date="2023-08-20T20:25:00Z">
              <w:rPr>
                <w:rFonts w:ascii="Times New Roman" w:hAnsi="Times New Roman" w:cs="Times New Roman"/>
                <w:kern w:val="0"/>
              </w:rPr>
            </w:rPrChange>
          </w:rPr>
          <w:t xml:space="preserve">Pérez-del-Olmo, A., Fernández, M., Raga, J. A., Kostadinova, A., Morand, S., &amp; Bellwood, D. (2009). Not Everything Is Everywhere : The Distance Decay of Similarity in a Marine Host-Parasite System. </w:t>
        </w:r>
        <w:r w:rsidRPr="00053309">
          <w:rPr>
            <w:rFonts w:ascii="Times New Roman" w:hAnsi="Times New Roman" w:cs="Times New Roman"/>
            <w:i/>
            <w:iCs/>
            <w:kern w:val="0"/>
            <w:lang w:val="en-US"/>
            <w:rPrChange w:id="486" w:author="Juliane Vigneault" w:date="2023-08-20T20:25:00Z">
              <w:rPr>
                <w:rFonts w:ascii="Times New Roman" w:hAnsi="Times New Roman" w:cs="Times New Roman"/>
                <w:i/>
                <w:iCs/>
                <w:kern w:val="0"/>
              </w:rPr>
            </w:rPrChange>
          </w:rPr>
          <w:t>Journal of Biogeography</w:t>
        </w:r>
        <w:r w:rsidRPr="00053309">
          <w:rPr>
            <w:rFonts w:ascii="Times New Roman" w:hAnsi="Times New Roman" w:cs="Times New Roman"/>
            <w:kern w:val="0"/>
            <w:lang w:val="en-US"/>
            <w:rPrChange w:id="48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88"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489" w:author="Juliane Vigneault" w:date="2023-08-20T20:25:00Z">
              <w:rPr>
                <w:rFonts w:ascii="Times New Roman" w:hAnsi="Times New Roman" w:cs="Times New Roman"/>
                <w:kern w:val="0"/>
              </w:rPr>
            </w:rPrChange>
          </w:rPr>
          <w:t>(2), 200‑209.</w:t>
        </w:r>
      </w:ins>
    </w:p>
    <w:p w14:paraId="7489F9B5" w14:textId="77777777" w:rsidR="00053309" w:rsidRPr="00053309" w:rsidRDefault="00053309" w:rsidP="00053309">
      <w:pPr>
        <w:widowControl w:val="0"/>
        <w:autoSpaceDE w:val="0"/>
        <w:autoSpaceDN w:val="0"/>
        <w:adjustRightInd w:val="0"/>
        <w:rPr>
          <w:ins w:id="490" w:author="Juliane Vigneault" w:date="2023-08-20T20:24:00Z"/>
          <w:rFonts w:ascii="Times New Roman" w:hAnsi="Times New Roman" w:cs="Times New Roman"/>
          <w:kern w:val="0"/>
          <w:lang w:val="en-US"/>
          <w:rPrChange w:id="491" w:author="Juliane Vigneault" w:date="2023-08-20T20:25:00Z">
            <w:rPr>
              <w:ins w:id="492" w:author="Juliane Vigneault" w:date="2023-08-20T20:24:00Z"/>
              <w:rFonts w:ascii="Times New Roman" w:hAnsi="Times New Roman" w:cs="Times New Roman"/>
              <w:kern w:val="0"/>
            </w:rPr>
          </w:rPrChange>
        </w:rPr>
      </w:pPr>
      <w:ins w:id="493" w:author="Juliane Vigneault" w:date="2023-08-20T20:24:00Z">
        <w:r w:rsidRPr="00053309">
          <w:rPr>
            <w:rFonts w:ascii="Times New Roman" w:hAnsi="Times New Roman" w:cs="Times New Roman"/>
            <w:kern w:val="0"/>
            <w:lang w:val="en-US"/>
            <w:rPrChange w:id="494" w:author="Juliane Vigneault" w:date="2023-08-20T20:25:00Z">
              <w:rPr>
                <w:rFonts w:ascii="Times New Roman" w:hAnsi="Times New Roman" w:cs="Times New Roman"/>
                <w:kern w:val="0"/>
              </w:rPr>
            </w:rPrChange>
          </w:rPr>
          <w:t xml:space="preserve">Peterson, D., &amp; Parker, V. (1998). Ecological Scale : Theory and Applications. In </w:t>
        </w:r>
        <w:r w:rsidRPr="00053309">
          <w:rPr>
            <w:rFonts w:ascii="Times New Roman" w:hAnsi="Times New Roman" w:cs="Times New Roman"/>
            <w:i/>
            <w:iCs/>
            <w:kern w:val="0"/>
            <w:lang w:val="en-US"/>
            <w:rPrChange w:id="495" w:author="Juliane Vigneault" w:date="2023-08-20T20:25:00Z">
              <w:rPr>
                <w:rFonts w:ascii="Times New Roman" w:hAnsi="Times New Roman" w:cs="Times New Roman"/>
                <w:i/>
                <w:iCs/>
                <w:kern w:val="0"/>
              </w:rPr>
            </w:rPrChange>
          </w:rPr>
          <w:t>Journal of Environmental Quality—J ENVIRON QUAL</w:t>
        </w:r>
        <w:r w:rsidRPr="00053309">
          <w:rPr>
            <w:rFonts w:ascii="Times New Roman" w:hAnsi="Times New Roman" w:cs="Times New Roman"/>
            <w:kern w:val="0"/>
            <w:lang w:val="en-US"/>
            <w:rPrChange w:id="496" w:author="Juliane Vigneault" w:date="2023-08-20T20:25:00Z">
              <w:rPr>
                <w:rFonts w:ascii="Times New Roman" w:hAnsi="Times New Roman" w:cs="Times New Roman"/>
                <w:kern w:val="0"/>
              </w:rPr>
            </w:rPrChange>
          </w:rPr>
          <w:t xml:space="preserve"> (Vol. 28). https://doi.org/10.2307/1522131</w:t>
        </w:r>
      </w:ins>
    </w:p>
    <w:p w14:paraId="6C3D84D8" w14:textId="77777777" w:rsidR="00053309" w:rsidRPr="00053309" w:rsidRDefault="00053309" w:rsidP="00053309">
      <w:pPr>
        <w:widowControl w:val="0"/>
        <w:autoSpaceDE w:val="0"/>
        <w:autoSpaceDN w:val="0"/>
        <w:adjustRightInd w:val="0"/>
        <w:rPr>
          <w:ins w:id="497" w:author="Juliane Vigneault" w:date="2023-08-20T20:24:00Z"/>
          <w:rFonts w:ascii="Times New Roman" w:hAnsi="Times New Roman" w:cs="Times New Roman"/>
          <w:kern w:val="0"/>
          <w:lang w:val="en-US"/>
          <w:rPrChange w:id="498" w:author="Juliane Vigneault" w:date="2023-08-20T20:25:00Z">
            <w:rPr>
              <w:ins w:id="499" w:author="Juliane Vigneault" w:date="2023-08-20T20:24:00Z"/>
              <w:rFonts w:ascii="Times New Roman" w:hAnsi="Times New Roman" w:cs="Times New Roman"/>
              <w:kern w:val="0"/>
            </w:rPr>
          </w:rPrChange>
        </w:rPr>
      </w:pPr>
      <w:ins w:id="500" w:author="Juliane Vigneault" w:date="2023-08-20T20:24:00Z">
        <w:r w:rsidRPr="00053309">
          <w:rPr>
            <w:rFonts w:ascii="Times New Roman" w:hAnsi="Times New Roman" w:cs="Times New Roman"/>
            <w:kern w:val="0"/>
            <w:lang w:val="en-US"/>
            <w:rPrChange w:id="501" w:author="Juliane Vigneault" w:date="2023-08-20T20:25:00Z">
              <w:rPr>
                <w:rFonts w:ascii="Times New Roman" w:hAnsi="Times New Roman" w:cs="Times New Roman"/>
                <w:kern w:val="0"/>
              </w:rPr>
            </w:rPrChange>
          </w:rPr>
          <w:t xml:space="preserve">Poulin. (1998). Large-scale patterns of host use by parasites of freshwater fishes. </w:t>
        </w:r>
        <w:r w:rsidRPr="00053309">
          <w:rPr>
            <w:rFonts w:ascii="Times New Roman" w:hAnsi="Times New Roman" w:cs="Times New Roman"/>
            <w:i/>
            <w:iCs/>
            <w:kern w:val="0"/>
            <w:lang w:val="en-US"/>
            <w:rPrChange w:id="502"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50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04"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505" w:author="Juliane Vigneault" w:date="2023-08-20T20:25:00Z">
              <w:rPr>
                <w:rFonts w:ascii="Times New Roman" w:hAnsi="Times New Roman" w:cs="Times New Roman"/>
                <w:kern w:val="0"/>
              </w:rPr>
            </w:rPrChange>
          </w:rPr>
          <w:t>(2), 118‑128. https://doi.org/10.1046/j.1461-0248.1998.00022.x</w:t>
        </w:r>
      </w:ins>
    </w:p>
    <w:p w14:paraId="0F1E487C" w14:textId="77777777" w:rsidR="00053309" w:rsidRPr="00053309" w:rsidRDefault="00053309" w:rsidP="00053309">
      <w:pPr>
        <w:widowControl w:val="0"/>
        <w:autoSpaceDE w:val="0"/>
        <w:autoSpaceDN w:val="0"/>
        <w:adjustRightInd w:val="0"/>
        <w:rPr>
          <w:ins w:id="506" w:author="Juliane Vigneault" w:date="2023-08-20T20:24:00Z"/>
          <w:rFonts w:ascii="Times New Roman" w:hAnsi="Times New Roman" w:cs="Times New Roman"/>
          <w:kern w:val="0"/>
          <w:lang w:val="en-US"/>
          <w:rPrChange w:id="507" w:author="Juliane Vigneault" w:date="2023-08-20T20:25:00Z">
            <w:rPr>
              <w:ins w:id="508" w:author="Juliane Vigneault" w:date="2023-08-20T20:24:00Z"/>
              <w:rFonts w:ascii="Times New Roman" w:hAnsi="Times New Roman" w:cs="Times New Roman"/>
              <w:kern w:val="0"/>
            </w:rPr>
          </w:rPrChange>
        </w:rPr>
      </w:pPr>
      <w:ins w:id="509" w:author="Juliane Vigneault" w:date="2023-08-20T20:24:00Z">
        <w:r w:rsidRPr="00053309">
          <w:rPr>
            <w:rFonts w:ascii="Times New Roman" w:hAnsi="Times New Roman" w:cs="Times New Roman"/>
            <w:kern w:val="0"/>
            <w:lang w:val="en-US"/>
            <w:rPrChange w:id="510" w:author="Juliane Vigneault" w:date="2023-08-20T20:25:00Z">
              <w:rPr>
                <w:rFonts w:ascii="Times New Roman" w:hAnsi="Times New Roman" w:cs="Times New Roman"/>
                <w:kern w:val="0"/>
              </w:rPr>
            </w:rPrChange>
          </w:rPr>
          <w:t xml:space="preserve">Poulin, R. (1996). Sexual Inequalities in Helminth Infections : A Cost of Being a Male? </w:t>
        </w:r>
        <w:r w:rsidRPr="00053309">
          <w:rPr>
            <w:rFonts w:ascii="Times New Roman" w:hAnsi="Times New Roman" w:cs="Times New Roman"/>
            <w:i/>
            <w:iCs/>
            <w:kern w:val="0"/>
            <w:lang w:val="en-US"/>
            <w:rPrChange w:id="511" w:author="Juliane Vigneault" w:date="2023-08-20T20:25:00Z">
              <w:rPr>
                <w:rFonts w:ascii="Times New Roman" w:hAnsi="Times New Roman" w:cs="Times New Roman"/>
                <w:i/>
                <w:iCs/>
                <w:kern w:val="0"/>
              </w:rPr>
            </w:rPrChange>
          </w:rPr>
          <w:t>The American Naturalist</w:t>
        </w:r>
        <w:r w:rsidRPr="00053309">
          <w:rPr>
            <w:rFonts w:ascii="Times New Roman" w:hAnsi="Times New Roman" w:cs="Times New Roman"/>
            <w:kern w:val="0"/>
            <w:lang w:val="en-US"/>
            <w:rPrChange w:id="51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13" w:author="Juliane Vigneault" w:date="2023-08-20T20:25:00Z">
              <w:rPr>
                <w:rFonts w:ascii="Times New Roman" w:hAnsi="Times New Roman" w:cs="Times New Roman"/>
                <w:i/>
                <w:iCs/>
                <w:kern w:val="0"/>
              </w:rPr>
            </w:rPrChange>
          </w:rPr>
          <w:t>147</w:t>
        </w:r>
        <w:r w:rsidRPr="00053309">
          <w:rPr>
            <w:rFonts w:ascii="Times New Roman" w:hAnsi="Times New Roman" w:cs="Times New Roman"/>
            <w:kern w:val="0"/>
            <w:lang w:val="en-US"/>
            <w:rPrChange w:id="514" w:author="Juliane Vigneault" w:date="2023-08-20T20:25:00Z">
              <w:rPr>
                <w:rFonts w:ascii="Times New Roman" w:hAnsi="Times New Roman" w:cs="Times New Roman"/>
                <w:kern w:val="0"/>
              </w:rPr>
            </w:rPrChange>
          </w:rPr>
          <w:t>(2), 287‑295. https://doi.org/10.1086/285851</w:t>
        </w:r>
      </w:ins>
    </w:p>
    <w:p w14:paraId="17CF73D2" w14:textId="77777777" w:rsidR="00053309" w:rsidRPr="00053309" w:rsidRDefault="00053309" w:rsidP="00053309">
      <w:pPr>
        <w:widowControl w:val="0"/>
        <w:autoSpaceDE w:val="0"/>
        <w:autoSpaceDN w:val="0"/>
        <w:adjustRightInd w:val="0"/>
        <w:rPr>
          <w:ins w:id="515" w:author="Juliane Vigneault" w:date="2023-08-20T20:24:00Z"/>
          <w:rFonts w:ascii="Times New Roman" w:hAnsi="Times New Roman" w:cs="Times New Roman"/>
          <w:kern w:val="0"/>
          <w:lang w:val="en-US"/>
          <w:rPrChange w:id="516" w:author="Juliane Vigneault" w:date="2023-08-20T20:25:00Z">
            <w:rPr>
              <w:ins w:id="517" w:author="Juliane Vigneault" w:date="2023-08-20T20:24:00Z"/>
              <w:rFonts w:ascii="Times New Roman" w:hAnsi="Times New Roman" w:cs="Times New Roman"/>
              <w:kern w:val="0"/>
            </w:rPr>
          </w:rPrChange>
        </w:rPr>
      </w:pPr>
      <w:ins w:id="518" w:author="Juliane Vigneault" w:date="2023-08-20T20:24:00Z">
        <w:r w:rsidRPr="00053309">
          <w:rPr>
            <w:rFonts w:ascii="Times New Roman" w:hAnsi="Times New Roman" w:cs="Times New Roman"/>
            <w:kern w:val="0"/>
            <w:lang w:val="en-US"/>
            <w:rPrChange w:id="519" w:author="Juliane Vigneault" w:date="2023-08-20T20:25:00Z">
              <w:rPr>
                <w:rFonts w:ascii="Times New Roman" w:hAnsi="Times New Roman" w:cs="Times New Roman"/>
                <w:kern w:val="0"/>
              </w:rPr>
            </w:rPrChange>
          </w:rPr>
          <w:t xml:space="preserve">Poulin, R. (1999). The functional importance of parasites in animal communities : Many roles at many levels? </w:t>
        </w:r>
        <w:r w:rsidRPr="00053309">
          <w:rPr>
            <w:rFonts w:ascii="Times New Roman" w:hAnsi="Times New Roman" w:cs="Times New Roman"/>
            <w:i/>
            <w:iCs/>
            <w:kern w:val="0"/>
            <w:lang w:val="en-US"/>
            <w:rPrChange w:id="520"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52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22" w:author="Juliane Vigneault" w:date="2023-08-20T20:25:00Z">
              <w:rPr>
                <w:rFonts w:ascii="Times New Roman" w:hAnsi="Times New Roman" w:cs="Times New Roman"/>
                <w:i/>
                <w:iCs/>
                <w:kern w:val="0"/>
              </w:rPr>
            </w:rPrChange>
          </w:rPr>
          <w:t>29</w:t>
        </w:r>
        <w:r w:rsidRPr="00053309">
          <w:rPr>
            <w:rFonts w:ascii="Times New Roman" w:hAnsi="Times New Roman" w:cs="Times New Roman"/>
            <w:kern w:val="0"/>
            <w:lang w:val="en-US"/>
            <w:rPrChange w:id="523" w:author="Juliane Vigneault" w:date="2023-08-20T20:25:00Z">
              <w:rPr>
                <w:rFonts w:ascii="Times New Roman" w:hAnsi="Times New Roman" w:cs="Times New Roman"/>
                <w:kern w:val="0"/>
              </w:rPr>
            </w:rPrChange>
          </w:rPr>
          <w:t>(6), 903‑914. https://doi.org/10.1016/S0020-7519(99)00045-4</w:t>
        </w:r>
      </w:ins>
    </w:p>
    <w:p w14:paraId="0C9B10AA" w14:textId="77777777" w:rsidR="00053309" w:rsidRPr="00053309" w:rsidRDefault="00053309" w:rsidP="00053309">
      <w:pPr>
        <w:widowControl w:val="0"/>
        <w:autoSpaceDE w:val="0"/>
        <w:autoSpaceDN w:val="0"/>
        <w:adjustRightInd w:val="0"/>
        <w:rPr>
          <w:ins w:id="524" w:author="Juliane Vigneault" w:date="2023-08-20T20:24:00Z"/>
          <w:rFonts w:ascii="Times New Roman" w:hAnsi="Times New Roman" w:cs="Times New Roman"/>
          <w:kern w:val="0"/>
          <w:lang w:val="en-US"/>
          <w:rPrChange w:id="525" w:author="Juliane Vigneault" w:date="2023-08-20T20:25:00Z">
            <w:rPr>
              <w:ins w:id="526" w:author="Juliane Vigneault" w:date="2023-08-20T20:24:00Z"/>
              <w:rFonts w:ascii="Times New Roman" w:hAnsi="Times New Roman" w:cs="Times New Roman"/>
              <w:kern w:val="0"/>
            </w:rPr>
          </w:rPrChange>
        </w:rPr>
      </w:pPr>
      <w:ins w:id="527" w:author="Juliane Vigneault" w:date="2023-08-20T20:24:00Z">
        <w:r w:rsidRPr="00053309">
          <w:rPr>
            <w:rFonts w:ascii="Times New Roman" w:hAnsi="Times New Roman" w:cs="Times New Roman"/>
            <w:kern w:val="0"/>
            <w:lang w:val="en-US"/>
            <w:rPrChange w:id="528" w:author="Juliane Vigneault" w:date="2023-08-20T20:25:00Z">
              <w:rPr>
                <w:rFonts w:ascii="Times New Roman" w:hAnsi="Times New Roman" w:cs="Times New Roman"/>
                <w:kern w:val="0"/>
              </w:rPr>
            </w:rPrChange>
          </w:rPr>
          <w:t xml:space="preserve">Poulin, R. (2000). Variation in the intraspecific relationship between fish length and intensity of parasitic infection : Biological and statistical causes. </w:t>
        </w:r>
        <w:r w:rsidRPr="00053309">
          <w:rPr>
            <w:rFonts w:ascii="Times New Roman" w:hAnsi="Times New Roman" w:cs="Times New Roman"/>
            <w:i/>
            <w:iCs/>
            <w:kern w:val="0"/>
            <w:lang w:val="en-US"/>
            <w:rPrChange w:id="529"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53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31" w:author="Juliane Vigneault" w:date="2023-08-20T20:25:00Z">
              <w:rPr>
                <w:rFonts w:ascii="Times New Roman" w:hAnsi="Times New Roman" w:cs="Times New Roman"/>
                <w:i/>
                <w:iCs/>
                <w:kern w:val="0"/>
              </w:rPr>
            </w:rPrChange>
          </w:rPr>
          <w:t>56</w:t>
        </w:r>
        <w:r w:rsidRPr="00053309">
          <w:rPr>
            <w:rFonts w:ascii="Times New Roman" w:hAnsi="Times New Roman" w:cs="Times New Roman"/>
            <w:kern w:val="0"/>
            <w:lang w:val="en-US"/>
            <w:rPrChange w:id="532" w:author="Juliane Vigneault" w:date="2023-08-20T20:25:00Z">
              <w:rPr>
                <w:rFonts w:ascii="Times New Roman" w:hAnsi="Times New Roman" w:cs="Times New Roman"/>
                <w:kern w:val="0"/>
              </w:rPr>
            </w:rPrChange>
          </w:rPr>
          <w:t>(1), 123‑137. https://doi.org/10.1111/j.1095-8649.2000.tb02090.x</w:t>
        </w:r>
      </w:ins>
    </w:p>
    <w:p w14:paraId="33DB0746" w14:textId="77777777" w:rsidR="00053309" w:rsidRPr="00053309" w:rsidRDefault="00053309" w:rsidP="00053309">
      <w:pPr>
        <w:widowControl w:val="0"/>
        <w:autoSpaceDE w:val="0"/>
        <w:autoSpaceDN w:val="0"/>
        <w:adjustRightInd w:val="0"/>
        <w:rPr>
          <w:ins w:id="533" w:author="Juliane Vigneault" w:date="2023-08-20T20:24:00Z"/>
          <w:rFonts w:ascii="Times New Roman" w:hAnsi="Times New Roman" w:cs="Times New Roman"/>
          <w:kern w:val="0"/>
          <w:lang w:val="en-US"/>
          <w:rPrChange w:id="534" w:author="Juliane Vigneault" w:date="2023-08-20T20:25:00Z">
            <w:rPr>
              <w:ins w:id="535" w:author="Juliane Vigneault" w:date="2023-08-20T20:24:00Z"/>
              <w:rFonts w:ascii="Times New Roman" w:hAnsi="Times New Roman" w:cs="Times New Roman"/>
              <w:kern w:val="0"/>
            </w:rPr>
          </w:rPrChange>
        </w:rPr>
      </w:pPr>
      <w:ins w:id="536" w:author="Juliane Vigneault" w:date="2023-08-20T20:24:00Z">
        <w:r w:rsidRPr="00053309">
          <w:rPr>
            <w:rFonts w:ascii="Times New Roman" w:hAnsi="Times New Roman" w:cs="Times New Roman"/>
            <w:kern w:val="0"/>
            <w:lang w:val="en-US"/>
            <w:rPrChange w:id="537" w:author="Juliane Vigneault" w:date="2023-08-20T20:25:00Z">
              <w:rPr>
                <w:rFonts w:ascii="Times New Roman" w:hAnsi="Times New Roman" w:cs="Times New Roman"/>
                <w:kern w:val="0"/>
              </w:rPr>
            </w:rPrChange>
          </w:rPr>
          <w:t xml:space="preserve">Poulin, R. (2006). Variation in infection parameters among populations within parasite species : Intrinsic properties versus local factors. </w:t>
        </w:r>
        <w:r w:rsidRPr="00053309">
          <w:rPr>
            <w:rFonts w:ascii="Times New Roman" w:hAnsi="Times New Roman" w:cs="Times New Roman"/>
            <w:i/>
            <w:iCs/>
            <w:kern w:val="0"/>
            <w:lang w:val="en-US"/>
            <w:rPrChange w:id="538"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53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40"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541" w:author="Juliane Vigneault" w:date="2023-08-20T20:25:00Z">
              <w:rPr>
                <w:rFonts w:ascii="Times New Roman" w:hAnsi="Times New Roman" w:cs="Times New Roman"/>
                <w:kern w:val="0"/>
              </w:rPr>
            </w:rPrChange>
          </w:rPr>
          <w:t>(8), 877‑885. https://doi.org/10.1016/j.ijpara.2006.02.021</w:t>
        </w:r>
      </w:ins>
    </w:p>
    <w:p w14:paraId="74B2E723" w14:textId="77777777" w:rsidR="00053309" w:rsidRPr="00053309" w:rsidRDefault="00053309" w:rsidP="00053309">
      <w:pPr>
        <w:widowControl w:val="0"/>
        <w:autoSpaceDE w:val="0"/>
        <w:autoSpaceDN w:val="0"/>
        <w:adjustRightInd w:val="0"/>
        <w:rPr>
          <w:ins w:id="542" w:author="Juliane Vigneault" w:date="2023-08-20T20:24:00Z"/>
          <w:rFonts w:ascii="Times New Roman" w:hAnsi="Times New Roman" w:cs="Times New Roman"/>
          <w:kern w:val="0"/>
          <w:lang w:val="en-US"/>
          <w:rPrChange w:id="543" w:author="Juliane Vigneault" w:date="2023-08-20T20:25:00Z">
            <w:rPr>
              <w:ins w:id="544" w:author="Juliane Vigneault" w:date="2023-08-20T20:24:00Z"/>
              <w:rFonts w:ascii="Times New Roman" w:hAnsi="Times New Roman" w:cs="Times New Roman"/>
              <w:kern w:val="0"/>
            </w:rPr>
          </w:rPrChange>
        </w:rPr>
      </w:pPr>
      <w:ins w:id="545" w:author="Juliane Vigneault" w:date="2023-08-20T20:24:00Z">
        <w:r w:rsidRPr="00053309">
          <w:rPr>
            <w:rFonts w:ascii="Times New Roman" w:hAnsi="Times New Roman" w:cs="Times New Roman"/>
            <w:kern w:val="0"/>
            <w:lang w:val="en-US"/>
            <w:rPrChange w:id="546" w:author="Juliane Vigneault" w:date="2023-08-20T20:25:00Z">
              <w:rPr>
                <w:rFonts w:ascii="Times New Roman" w:hAnsi="Times New Roman" w:cs="Times New Roman"/>
                <w:kern w:val="0"/>
              </w:rPr>
            </w:rPrChange>
          </w:rPr>
          <w:t xml:space="preserve">Poulin, R. (2007). Are there general laws in parasite ecology? </w:t>
        </w:r>
        <w:r w:rsidRPr="00053309">
          <w:rPr>
            <w:rFonts w:ascii="Times New Roman" w:hAnsi="Times New Roman" w:cs="Times New Roman"/>
            <w:i/>
            <w:iCs/>
            <w:kern w:val="0"/>
            <w:lang w:val="en-US"/>
            <w:rPrChange w:id="547"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4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49" w:author="Juliane Vigneault" w:date="2023-08-20T20:25:00Z">
              <w:rPr>
                <w:rFonts w:ascii="Times New Roman" w:hAnsi="Times New Roman" w:cs="Times New Roman"/>
                <w:i/>
                <w:iCs/>
                <w:kern w:val="0"/>
              </w:rPr>
            </w:rPrChange>
          </w:rPr>
          <w:t>134</w:t>
        </w:r>
        <w:r w:rsidRPr="00053309">
          <w:rPr>
            <w:rFonts w:ascii="Times New Roman" w:hAnsi="Times New Roman" w:cs="Times New Roman"/>
            <w:kern w:val="0"/>
            <w:lang w:val="en-US"/>
            <w:rPrChange w:id="550" w:author="Juliane Vigneault" w:date="2023-08-20T20:25:00Z">
              <w:rPr>
                <w:rFonts w:ascii="Times New Roman" w:hAnsi="Times New Roman" w:cs="Times New Roman"/>
                <w:kern w:val="0"/>
              </w:rPr>
            </w:rPrChange>
          </w:rPr>
          <w:t>(Pt 6), 763‑776. https://doi.org/10.1017/S0031182006002150</w:t>
        </w:r>
      </w:ins>
    </w:p>
    <w:p w14:paraId="0E5A1A56" w14:textId="77777777" w:rsidR="00053309" w:rsidRPr="00053309" w:rsidRDefault="00053309" w:rsidP="00053309">
      <w:pPr>
        <w:widowControl w:val="0"/>
        <w:autoSpaceDE w:val="0"/>
        <w:autoSpaceDN w:val="0"/>
        <w:adjustRightInd w:val="0"/>
        <w:rPr>
          <w:ins w:id="551" w:author="Juliane Vigneault" w:date="2023-08-20T20:24:00Z"/>
          <w:rFonts w:ascii="Times New Roman" w:hAnsi="Times New Roman" w:cs="Times New Roman"/>
          <w:kern w:val="0"/>
          <w:lang w:val="en-US"/>
          <w:rPrChange w:id="552" w:author="Juliane Vigneault" w:date="2023-08-20T20:25:00Z">
            <w:rPr>
              <w:ins w:id="553" w:author="Juliane Vigneault" w:date="2023-08-20T20:24:00Z"/>
              <w:rFonts w:ascii="Times New Roman" w:hAnsi="Times New Roman" w:cs="Times New Roman"/>
              <w:kern w:val="0"/>
            </w:rPr>
          </w:rPrChange>
        </w:rPr>
      </w:pPr>
      <w:ins w:id="554" w:author="Juliane Vigneault" w:date="2023-08-20T20:24:00Z">
        <w:r w:rsidRPr="00053309">
          <w:rPr>
            <w:rFonts w:ascii="Times New Roman" w:hAnsi="Times New Roman" w:cs="Times New Roman"/>
            <w:kern w:val="0"/>
            <w:lang w:val="en-US"/>
            <w:rPrChange w:id="555" w:author="Juliane Vigneault" w:date="2023-08-20T20:25:00Z">
              <w:rPr>
                <w:rFonts w:ascii="Times New Roman" w:hAnsi="Times New Roman" w:cs="Times New Roman"/>
                <w:kern w:val="0"/>
              </w:rPr>
            </w:rPrChange>
          </w:rPr>
          <w:t xml:space="preserve">Poulin, R. (2013). Explaining variability in parasite aggregation levels among host samples. </w:t>
        </w:r>
        <w:r w:rsidRPr="00053309">
          <w:rPr>
            <w:rFonts w:ascii="Times New Roman" w:hAnsi="Times New Roman" w:cs="Times New Roman"/>
            <w:i/>
            <w:iCs/>
            <w:kern w:val="0"/>
            <w:lang w:val="en-US"/>
            <w:rPrChange w:id="556"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5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58" w:author="Juliane Vigneault" w:date="2023-08-20T20:25:00Z">
              <w:rPr>
                <w:rFonts w:ascii="Times New Roman" w:hAnsi="Times New Roman" w:cs="Times New Roman"/>
                <w:i/>
                <w:iCs/>
                <w:kern w:val="0"/>
              </w:rPr>
            </w:rPrChange>
          </w:rPr>
          <w:t>140</w:t>
        </w:r>
        <w:r w:rsidRPr="00053309">
          <w:rPr>
            <w:rFonts w:ascii="Times New Roman" w:hAnsi="Times New Roman" w:cs="Times New Roman"/>
            <w:kern w:val="0"/>
            <w:lang w:val="en-US"/>
            <w:rPrChange w:id="559" w:author="Juliane Vigneault" w:date="2023-08-20T20:25:00Z">
              <w:rPr>
                <w:rFonts w:ascii="Times New Roman" w:hAnsi="Times New Roman" w:cs="Times New Roman"/>
                <w:kern w:val="0"/>
              </w:rPr>
            </w:rPrChange>
          </w:rPr>
          <w:t>(4), 541‑546. https://doi.org/10.1017/S0031182012002053</w:t>
        </w:r>
      </w:ins>
    </w:p>
    <w:p w14:paraId="31B10905" w14:textId="77777777" w:rsidR="00053309" w:rsidRPr="00053309" w:rsidRDefault="00053309" w:rsidP="00053309">
      <w:pPr>
        <w:widowControl w:val="0"/>
        <w:autoSpaceDE w:val="0"/>
        <w:autoSpaceDN w:val="0"/>
        <w:adjustRightInd w:val="0"/>
        <w:rPr>
          <w:ins w:id="560" w:author="Juliane Vigneault" w:date="2023-08-20T20:24:00Z"/>
          <w:rFonts w:ascii="Times New Roman" w:hAnsi="Times New Roman" w:cs="Times New Roman"/>
          <w:kern w:val="0"/>
          <w:lang w:val="en-US"/>
          <w:rPrChange w:id="561" w:author="Juliane Vigneault" w:date="2023-08-20T20:25:00Z">
            <w:rPr>
              <w:ins w:id="562" w:author="Juliane Vigneault" w:date="2023-08-20T20:24:00Z"/>
              <w:rFonts w:ascii="Times New Roman" w:hAnsi="Times New Roman" w:cs="Times New Roman"/>
              <w:kern w:val="0"/>
            </w:rPr>
          </w:rPrChange>
        </w:rPr>
      </w:pPr>
      <w:ins w:id="563" w:author="Juliane Vigneault" w:date="2023-08-20T20:24:00Z">
        <w:r w:rsidRPr="00053309">
          <w:rPr>
            <w:rFonts w:ascii="Times New Roman" w:hAnsi="Times New Roman" w:cs="Times New Roman"/>
            <w:kern w:val="0"/>
            <w:lang w:val="en-US"/>
            <w:rPrChange w:id="564" w:author="Juliane Vigneault" w:date="2023-08-20T20:25:00Z">
              <w:rPr>
                <w:rFonts w:ascii="Times New Roman" w:hAnsi="Times New Roman" w:cs="Times New Roman"/>
                <w:kern w:val="0"/>
              </w:rPr>
            </w:rPrChange>
          </w:rPr>
          <w:t xml:space="preserve">Poulin, R., &amp; Dick, T. A. (2007). Spatial Variation in Population Density across the </w:t>
        </w:r>
        <w:r w:rsidRPr="00053309">
          <w:rPr>
            <w:rFonts w:ascii="Times New Roman" w:hAnsi="Times New Roman" w:cs="Times New Roman"/>
            <w:kern w:val="0"/>
            <w:lang w:val="en-US"/>
            <w:rPrChange w:id="565" w:author="Juliane Vigneault" w:date="2023-08-20T20:25:00Z">
              <w:rPr>
                <w:rFonts w:ascii="Times New Roman" w:hAnsi="Times New Roman" w:cs="Times New Roman"/>
                <w:kern w:val="0"/>
              </w:rPr>
            </w:rPrChange>
          </w:rPr>
          <w:lastRenderedPageBreak/>
          <w:t xml:space="preserve">Geographical Range in Helminth Parasites of Yellow Perch Perca flavescens. </w:t>
        </w:r>
        <w:r w:rsidRPr="00053309">
          <w:rPr>
            <w:rFonts w:ascii="Times New Roman" w:hAnsi="Times New Roman" w:cs="Times New Roman"/>
            <w:i/>
            <w:iCs/>
            <w:kern w:val="0"/>
            <w:lang w:val="en-US"/>
            <w:rPrChange w:id="566" w:author="Juliane Vigneault" w:date="2023-08-20T20:25:00Z">
              <w:rPr>
                <w:rFonts w:ascii="Times New Roman" w:hAnsi="Times New Roman" w:cs="Times New Roman"/>
                <w:i/>
                <w:iCs/>
                <w:kern w:val="0"/>
              </w:rPr>
            </w:rPrChange>
          </w:rPr>
          <w:t>Ecography</w:t>
        </w:r>
        <w:r w:rsidRPr="00053309">
          <w:rPr>
            <w:rFonts w:ascii="Times New Roman" w:hAnsi="Times New Roman" w:cs="Times New Roman"/>
            <w:kern w:val="0"/>
            <w:lang w:val="en-US"/>
            <w:rPrChange w:id="56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68" w:author="Juliane Vigneault" w:date="2023-08-20T20:25:00Z">
              <w:rPr>
                <w:rFonts w:ascii="Times New Roman" w:hAnsi="Times New Roman" w:cs="Times New Roman"/>
                <w:i/>
                <w:iCs/>
                <w:kern w:val="0"/>
              </w:rPr>
            </w:rPrChange>
          </w:rPr>
          <w:t>30</w:t>
        </w:r>
        <w:r w:rsidRPr="00053309">
          <w:rPr>
            <w:rFonts w:ascii="Times New Roman" w:hAnsi="Times New Roman" w:cs="Times New Roman"/>
            <w:kern w:val="0"/>
            <w:lang w:val="en-US"/>
            <w:rPrChange w:id="569" w:author="Juliane Vigneault" w:date="2023-08-20T20:25:00Z">
              <w:rPr>
                <w:rFonts w:ascii="Times New Roman" w:hAnsi="Times New Roman" w:cs="Times New Roman"/>
                <w:kern w:val="0"/>
              </w:rPr>
            </w:rPrChange>
          </w:rPr>
          <w:t>(5), 629‑636.</w:t>
        </w:r>
      </w:ins>
    </w:p>
    <w:p w14:paraId="6FB3CBFF" w14:textId="77777777" w:rsidR="00053309" w:rsidRPr="00053309" w:rsidRDefault="00053309" w:rsidP="00053309">
      <w:pPr>
        <w:widowControl w:val="0"/>
        <w:autoSpaceDE w:val="0"/>
        <w:autoSpaceDN w:val="0"/>
        <w:adjustRightInd w:val="0"/>
        <w:rPr>
          <w:ins w:id="570" w:author="Juliane Vigneault" w:date="2023-08-20T20:24:00Z"/>
          <w:rFonts w:ascii="Times New Roman" w:hAnsi="Times New Roman" w:cs="Times New Roman"/>
          <w:kern w:val="0"/>
          <w:lang w:val="en-US"/>
          <w:rPrChange w:id="571" w:author="Juliane Vigneault" w:date="2023-08-20T20:25:00Z">
            <w:rPr>
              <w:ins w:id="572" w:author="Juliane Vigneault" w:date="2023-08-20T20:24:00Z"/>
              <w:rFonts w:ascii="Times New Roman" w:hAnsi="Times New Roman" w:cs="Times New Roman"/>
              <w:kern w:val="0"/>
            </w:rPr>
          </w:rPrChange>
        </w:rPr>
      </w:pPr>
      <w:ins w:id="573" w:author="Juliane Vigneault" w:date="2023-08-20T20:24:00Z">
        <w:r w:rsidRPr="00053309">
          <w:rPr>
            <w:rFonts w:ascii="Times New Roman" w:hAnsi="Times New Roman" w:cs="Times New Roman"/>
            <w:kern w:val="0"/>
            <w:lang w:val="en-US"/>
            <w:rPrChange w:id="574" w:author="Juliane Vigneault" w:date="2023-08-20T20:25:00Z">
              <w:rPr>
                <w:rFonts w:ascii="Times New Roman" w:hAnsi="Times New Roman" w:cs="Times New Roman"/>
                <w:kern w:val="0"/>
              </w:rPr>
            </w:rPrChange>
          </w:rPr>
          <w:t xml:space="preserve">Poulin, R., Guilhaumon, F., Randhawa, H. S., Luque, J. L., &amp; Mouillot, D. (2011). Identifying hotspots of parasite diversity from species–area relationships : Host phylogeny versus host ecology. </w:t>
        </w:r>
        <w:r w:rsidRPr="00053309">
          <w:rPr>
            <w:rFonts w:ascii="Times New Roman" w:hAnsi="Times New Roman" w:cs="Times New Roman"/>
            <w:i/>
            <w:iCs/>
            <w:kern w:val="0"/>
            <w:lang w:val="en-US"/>
            <w:rPrChange w:id="575" w:author="Juliane Vigneault" w:date="2023-08-20T20:25:00Z">
              <w:rPr>
                <w:rFonts w:ascii="Times New Roman" w:hAnsi="Times New Roman" w:cs="Times New Roman"/>
                <w:i/>
                <w:iCs/>
                <w:kern w:val="0"/>
              </w:rPr>
            </w:rPrChange>
          </w:rPr>
          <w:t>Oikos</w:t>
        </w:r>
        <w:r w:rsidRPr="00053309">
          <w:rPr>
            <w:rFonts w:ascii="Times New Roman" w:hAnsi="Times New Roman" w:cs="Times New Roman"/>
            <w:kern w:val="0"/>
            <w:lang w:val="en-US"/>
            <w:rPrChange w:id="57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77" w:author="Juliane Vigneault" w:date="2023-08-20T20:25:00Z">
              <w:rPr>
                <w:rFonts w:ascii="Times New Roman" w:hAnsi="Times New Roman" w:cs="Times New Roman"/>
                <w:i/>
                <w:iCs/>
                <w:kern w:val="0"/>
              </w:rPr>
            </w:rPrChange>
          </w:rPr>
          <w:t>120</w:t>
        </w:r>
        <w:r w:rsidRPr="00053309">
          <w:rPr>
            <w:rFonts w:ascii="Times New Roman" w:hAnsi="Times New Roman" w:cs="Times New Roman"/>
            <w:kern w:val="0"/>
            <w:lang w:val="en-US"/>
            <w:rPrChange w:id="578" w:author="Juliane Vigneault" w:date="2023-08-20T20:25:00Z">
              <w:rPr>
                <w:rFonts w:ascii="Times New Roman" w:hAnsi="Times New Roman" w:cs="Times New Roman"/>
                <w:kern w:val="0"/>
              </w:rPr>
            </w:rPrChange>
          </w:rPr>
          <w:t>(5), 740‑747. https://doi.org/10.1111/j.1600-0706.2010.19036.x</w:t>
        </w:r>
      </w:ins>
    </w:p>
    <w:p w14:paraId="5FA5E4E7" w14:textId="77777777" w:rsidR="00053309" w:rsidRPr="00053309" w:rsidRDefault="00053309" w:rsidP="00053309">
      <w:pPr>
        <w:widowControl w:val="0"/>
        <w:autoSpaceDE w:val="0"/>
        <w:autoSpaceDN w:val="0"/>
        <w:adjustRightInd w:val="0"/>
        <w:rPr>
          <w:ins w:id="579" w:author="Juliane Vigneault" w:date="2023-08-20T20:24:00Z"/>
          <w:rFonts w:ascii="Times New Roman" w:hAnsi="Times New Roman" w:cs="Times New Roman"/>
          <w:kern w:val="0"/>
          <w:lang w:val="en-US"/>
          <w:rPrChange w:id="580" w:author="Juliane Vigneault" w:date="2023-08-20T20:25:00Z">
            <w:rPr>
              <w:ins w:id="581" w:author="Juliane Vigneault" w:date="2023-08-20T20:24:00Z"/>
              <w:rFonts w:ascii="Times New Roman" w:hAnsi="Times New Roman" w:cs="Times New Roman"/>
              <w:kern w:val="0"/>
            </w:rPr>
          </w:rPrChange>
        </w:rPr>
      </w:pPr>
      <w:ins w:id="582" w:author="Juliane Vigneault" w:date="2023-08-20T20:24:00Z">
        <w:r w:rsidRPr="00053309">
          <w:rPr>
            <w:rFonts w:ascii="Times New Roman" w:hAnsi="Times New Roman" w:cs="Times New Roman"/>
            <w:kern w:val="0"/>
            <w:lang w:val="en-US"/>
            <w:rPrChange w:id="583" w:author="Juliane Vigneault" w:date="2023-08-20T20:25:00Z">
              <w:rPr>
                <w:rFonts w:ascii="Times New Roman" w:hAnsi="Times New Roman" w:cs="Times New Roman"/>
                <w:kern w:val="0"/>
              </w:rPr>
            </w:rPrChange>
          </w:rPr>
          <w:t xml:space="preserve">Poulin, R., &amp; Morand, S. (1999). Geographical distances and the similarity among parasite communities of conspecific host populations. </w:t>
        </w:r>
        <w:r w:rsidRPr="00053309">
          <w:rPr>
            <w:rFonts w:ascii="Times New Roman" w:hAnsi="Times New Roman" w:cs="Times New Roman"/>
            <w:i/>
            <w:iCs/>
            <w:kern w:val="0"/>
            <w:lang w:val="en-US"/>
            <w:rPrChange w:id="584"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8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86" w:author="Juliane Vigneault" w:date="2023-08-20T20:25:00Z">
              <w:rPr>
                <w:rFonts w:ascii="Times New Roman" w:hAnsi="Times New Roman" w:cs="Times New Roman"/>
                <w:i/>
                <w:iCs/>
                <w:kern w:val="0"/>
              </w:rPr>
            </w:rPrChange>
          </w:rPr>
          <w:t>119 ( Pt 4)</w:t>
        </w:r>
        <w:r w:rsidRPr="00053309">
          <w:rPr>
            <w:rFonts w:ascii="Times New Roman" w:hAnsi="Times New Roman" w:cs="Times New Roman"/>
            <w:kern w:val="0"/>
            <w:lang w:val="en-US"/>
            <w:rPrChange w:id="587" w:author="Juliane Vigneault" w:date="2023-08-20T20:25:00Z">
              <w:rPr>
                <w:rFonts w:ascii="Times New Roman" w:hAnsi="Times New Roman" w:cs="Times New Roman"/>
                <w:kern w:val="0"/>
              </w:rPr>
            </w:rPrChange>
          </w:rPr>
          <w:t>, 369‑374. https://doi.org/10.1017/s0031182099004795</w:t>
        </w:r>
      </w:ins>
    </w:p>
    <w:p w14:paraId="7A4B6814" w14:textId="77777777" w:rsidR="00053309" w:rsidRPr="00053309" w:rsidRDefault="00053309" w:rsidP="00053309">
      <w:pPr>
        <w:widowControl w:val="0"/>
        <w:autoSpaceDE w:val="0"/>
        <w:autoSpaceDN w:val="0"/>
        <w:adjustRightInd w:val="0"/>
        <w:rPr>
          <w:ins w:id="588" w:author="Juliane Vigneault" w:date="2023-08-20T20:24:00Z"/>
          <w:rFonts w:ascii="Times New Roman" w:hAnsi="Times New Roman" w:cs="Times New Roman"/>
          <w:kern w:val="0"/>
        </w:rPr>
      </w:pPr>
      <w:ins w:id="589" w:author="Juliane Vigneault" w:date="2023-08-20T20:24:00Z">
        <w:r w:rsidRPr="00053309">
          <w:rPr>
            <w:rFonts w:ascii="Times New Roman" w:hAnsi="Times New Roman" w:cs="Times New Roman"/>
            <w:kern w:val="0"/>
            <w:lang w:val="en-US"/>
            <w:rPrChange w:id="590" w:author="Juliane Vigneault" w:date="2023-08-20T20:25:00Z">
              <w:rPr>
                <w:rFonts w:ascii="Times New Roman" w:hAnsi="Times New Roman" w:cs="Times New Roman"/>
                <w:kern w:val="0"/>
              </w:rPr>
            </w:rPrChange>
          </w:rPr>
          <w:t xml:space="preserve">Poulin, R., &amp; Valtonen, E. T. (2002). The predictability of helminth community structure in space : A comparison of fish populations from adjacent lakes.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32</w:t>
        </w:r>
        <w:r w:rsidRPr="00053309">
          <w:rPr>
            <w:rFonts w:ascii="Times New Roman" w:hAnsi="Times New Roman" w:cs="Times New Roman"/>
            <w:kern w:val="0"/>
          </w:rPr>
          <w:t>(10), 1235‑1243. https://doi.org/10.1016/s0020-7519(02)00109-1</w:t>
        </w:r>
      </w:ins>
    </w:p>
    <w:p w14:paraId="39E4B244" w14:textId="77777777" w:rsidR="00053309" w:rsidRPr="00053309" w:rsidRDefault="00053309" w:rsidP="00053309">
      <w:pPr>
        <w:widowControl w:val="0"/>
        <w:autoSpaceDE w:val="0"/>
        <w:autoSpaceDN w:val="0"/>
        <w:adjustRightInd w:val="0"/>
        <w:rPr>
          <w:ins w:id="591" w:author="Juliane Vigneault" w:date="2023-08-20T20:24:00Z"/>
          <w:rFonts w:ascii="Times New Roman" w:hAnsi="Times New Roman" w:cs="Times New Roman"/>
          <w:kern w:val="0"/>
          <w:lang w:val="en-US"/>
          <w:rPrChange w:id="592" w:author="Juliane Vigneault" w:date="2023-08-20T20:25:00Z">
            <w:rPr>
              <w:ins w:id="593" w:author="Juliane Vigneault" w:date="2023-08-20T20:24:00Z"/>
              <w:rFonts w:ascii="Times New Roman" w:hAnsi="Times New Roman" w:cs="Times New Roman"/>
              <w:kern w:val="0"/>
            </w:rPr>
          </w:rPrChange>
        </w:rPr>
      </w:pPr>
      <w:ins w:id="594" w:author="Juliane Vigneault" w:date="2023-08-20T20:24:00Z">
        <w:r w:rsidRPr="00053309">
          <w:rPr>
            <w:rFonts w:ascii="Times New Roman" w:hAnsi="Times New Roman" w:cs="Times New Roman"/>
            <w:kern w:val="0"/>
          </w:rPr>
          <w:t xml:space="preserve">Rietkerk, M., van de Koppel, J., Kumar, L., Langevelde, H. H. T., &amp; Prins. </w:t>
        </w:r>
        <w:r w:rsidRPr="00053309">
          <w:rPr>
            <w:rFonts w:ascii="Times New Roman" w:hAnsi="Times New Roman" w:cs="Times New Roman"/>
            <w:kern w:val="0"/>
            <w:lang w:val="en-US"/>
            <w:rPrChange w:id="595" w:author="Juliane Vigneault" w:date="2023-08-20T20:25:00Z">
              <w:rPr>
                <w:rFonts w:ascii="Times New Roman" w:hAnsi="Times New Roman" w:cs="Times New Roman"/>
                <w:kern w:val="0"/>
              </w:rPr>
            </w:rPrChange>
          </w:rPr>
          <w:t xml:space="preserve">(2002). The ecology of scale. </w:t>
        </w:r>
        <w:r w:rsidRPr="00053309">
          <w:rPr>
            <w:rFonts w:ascii="Times New Roman" w:hAnsi="Times New Roman" w:cs="Times New Roman"/>
            <w:i/>
            <w:iCs/>
            <w:kern w:val="0"/>
            <w:lang w:val="en-US"/>
            <w:rPrChange w:id="596" w:author="Juliane Vigneault" w:date="2023-08-20T20:25:00Z">
              <w:rPr>
                <w:rFonts w:ascii="Times New Roman" w:hAnsi="Times New Roman" w:cs="Times New Roman"/>
                <w:i/>
                <w:iCs/>
                <w:kern w:val="0"/>
              </w:rPr>
            </w:rPrChange>
          </w:rPr>
          <w:t>Ecological Modelling</w:t>
        </w:r>
        <w:r w:rsidRPr="00053309">
          <w:rPr>
            <w:rFonts w:ascii="Times New Roman" w:hAnsi="Times New Roman" w:cs="Times New Roman"/>
            <w:kern w:val="0"/>
            <w:lang w:val="en-US"/>
            <w:rPrChange w:id="59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98" w:author="Juliane Vigneault" w:date="2023-08-20T20:25:00Z">
              <w:rPr>
                <w:rFonts w:ascii="Times New Roman" w:hAnsi="Times New Roman" w:cs="Times New Roman"/>
                <w:i/>
                <w:iCs/>
                <w:kern w:val="0"/>
              </w:rPr>
            </w:rPrChange>
          </w:rPr>
          <w:t>149</w:t>
        </w:r>
        <w:r w:rsidRPr="00053309">
          <w:rPr>
            <w:rFonts w:ascii="Times New Roman" w:hAnsi="Times New Roman" w:cs="Times New Roman"/>
            <w:kern w:val="0"/>
            <w:lang w:val="en-US"/>
            <w:rPrChange w:id="599" w:author="Juliane Vigneault" w:date="2023-08-20T20:25:00Z">
              <w:rPr>
                <w:rFonts w:ascii="Times New Roman" w:hAnsi="Times New Roman" w:cs="Times New Roman"/>
                <w:kern w:val="0"/>
              </w:rPr>
            </w:rPrChange>
          </w:rPr>
          <w:t>(1), 1‑4. https://doi.org/10.1016/S0304-3800(01)00510-5</w:t>
        </w:r>
      </w:ins>
    </w:p>
    <w:p w14:paraId="15979CDE" w14:textId="77777777" w:rsidR="00053309" w:rsidRPr="00053309" w:rsidRDefault="00053309" w:rsidP="00053309">
      <w:pPr>
        <w:widowControl w:val="0"/>
        <w:autoSpaceDE w:val="0"/>
        <w:autoSpaceDN w:val="0"/>
        <w:adjustRightInd w:val="0"/>
        <w:rPr>
          <w:ins w:id="600" w:author="Juliane Vigneault" w:date="2023-08-20T20:24:00Z"/>
          <w:rFonts w:ascii="Times New Roman" w:hAnsi="Times New Roman" w:cs="Times New Roman"/>
          <w:kern w:val="0"/>
          <w:lang w:val="en-US"/>
          <w:rPrChange w:id="601" w:author="Juliane Vigneault" w:date="2023-08-20T20:25:00Z">
            <w:rPr>
              <w:ins w:id="602" w:author="Juliane Vigneault" w:date="2023-08-20T20:24:00Z"/>
              <w:rFonts w:ascii="Times New Roman" w:hAnsi="Times New Roman" w:cs="Times New Roman"/>
              <w:kern w:val="0"/>
            </w:rPr>
          </w:rPrChange>
        </w:rPr>
      </w:pPr>
      <w:ins w:id="603" w:author="Juliane Vigneault" w:date="2023-08-20T20:24:00Z">
        <w:r w:rsidRPr="00053309">
          <w:rPr>
            <w:rFonts w:ascii="Times New Roman" w:hAnsi="Times New Roman" w:cs="Times New Roman"/>
            <w:kern w:val="0"/>
            <w:lang w:val="en-US"/>
            <w:rPrChange w:id="604" w:author="Juliane Vigneault" w:date="2023-08-20T20:25:00Z">
              <w:rPr>
                <w:rFonts w:ascii="Times New Roman" w:hAnsi="Times New Roman" w:cs="Times New Roman"/>
                <w:kern w:val="0"/>
              </w:rPr>
            </w:rPrChange>
          </w:rPr>
          <w:t xml:space="preserve">Scholz, T., &amp; Choudhury, A. (2014). Parasites of Freshwater Fishes In North America : Why So Neglected? </w:t>
        </w:r>
        <w:r w:rsidRPr="00053309">
          <w:rPr>
            <w:rFonts w:ascii="Times New Roman" w:hAnsi="Times New Roman" w:cs="Times New Roman"/>
            <w:i/>
            <w:iCs/>
            <w:kern w:val="0"/>
            <w:lang w:val="en-US"/>
            <w:rPrChange w:id="605" w:author="Juliane Vigneault" w:date="2023-08-20T20:25:00Z">
              <w:rPr>
                <w:rFonts w:ascii="Times New Roman" w:hAnsi="Times New Roman" w:cs="Times New Roman"/>
                <w:i/>
                <w:iCs/>
                <w:kern w:val="0"/>
              </w:rPr>
            </w:rPrChange>
          </w:rPr>
          <w:t>Journal of Parasitology</w:t>
        </w:r>
        <w:r w:rsidRPr="00053309">
          <w:rPr>
            <w:rFonts w:ascii="Times New Roman" w:hAnsi="Times New Roman" w:cs="Times New Roman"/>
            <w:kern w:val="0"/>
            <w:lang w:val="en-US"/>
            <w:rPrChange w:id="60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07"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608" w:author="Juliane Vigneault" w:date="2023-08-20T20:25:00Z">
              <w:rPr>
                <w:rFonts w:ascii="Times New Roman" w:hAnsi="Times New Roman" w:cs="Times New Roman"/>
                <w:kern w:val="0"/>
              </w:rPr>
            </w:rPrChange>
          </w:rPr>
          <w:t>(1), 26‑45. https://doi.org/10.1645/13-394.1</w:t>
        </w:r>
      </w:ins>
    </w:p>
    <w:p w14:paraId="7469B308" w14:textId="77777777" w:rsidR="00053309" w:rsidRPr="00053309" w:rsidRDefault="00053309" w:rsidP="00053309">
      <w:pPr>
        <w:widowControl w:val="0"/>
        <w:autoSpaceDE w:val="0"/>
        <w:autoSpaceDN w:val="0"/>
        <w:adjustRightInd w:val="0"/>
        <w:rPr>
          <w:ins w:id="609" w:author="Juliane Vigneault" w:date="2023-08-20T20:24:00Z"/>
          <w:rFonts w:ascii="Times New Roman" w:hAnsi="Times New Roman" w:cs="Times New Roman"/>
          <w:kern w:val="0"/>
          <w:lang w:val="en-US"/>
          <w:rPrChange w:id="610" w:author="Juliane Vigneault" w:date="2023-08-20T20:25:00Z">
            <w:rPr>
              <w:ins w:id="611" w:author="Juliane Vigneault" w:date="2023-08-20T20:24:00Z"/>
              <w:rFonts w:ascii="Times New Roman" w:hAnsi="Times New Roman" w:cs="Times New Roman"/>
              <w:kern w:val="0"/>
            </w:rPr>
          </w:rPrChange>
        </w:rPr>
      </w:pPr>
      <w:ins w:id="612" w:author="Juliane Vigneault" w:date="2023-08-20T20:24:00Z">
        <w:r w:rsidRPr="00053309">
          <w:rPr>
            <w:rFonts w:ascii="Times New Roman" w:hAnsi="Times New Roman" w:cs="Times New Roman"/>
            <w:kern w:val="0"/>
            <w:lang w:val="en-US"/>
            <w:rPrChange w:id="613" w:author="Juliane Vigneault" w:date="2023-08-20T20:25:00Z">
              <w:rPr>
                <w:rFonts w:ascii="Times New Roman" w:hAnsi="Times New Roman" w:cs="Times New Roman"/>
                <w:kern w:val="0"/>
              </w:rPr>
            </w:rPrChange>
          </w:rPr>
          <w:t xml:space="preserve">Simmons, B. L., Niles, R. K., &amp; Wall, D. H. (2008). Distribution and abundance of alfalfa-field nematodes at various spatial scales. </w:t>
        </w:r>
        <w:r w:rsidRPr="00053309">
          <w:rPr>
            <w:rFonts w:ascii="Times New Roman" w:hAnsi="Times New Roman" w:cs="Times New Roman"/>
            <w:i/>
            <w:iCs/>
            <w:kern w:val="0"/>
            <w:lang w:val="en-US"/>
            <w:rPrChange w:id="614" w:author="Juliane Vigneault" w:date="2023-08-20T20:25:00Z">
              <w:rPr>
                <w:rFonts w:ascii="Times New Roman" w:hAnsi="Times New Roman" w:cs="Times New Roman"/>
                <w:i/>
                <w:iCs/>
                <w:kern w:val="0"/>
              </w:rPr>
            </w:rPrChange>
          </w:rPr>
          <w:t>Applied Soil Ecology</w:t>
        </w:r>
        <w:r w:rsidRPr="00053309">
          <w:rPr>
            <w:rFonts w:ascii="Times New Roman" w:hAnsi="Times New Roman" w:cs="Times New Roman"/>
            <w:kern w:val="0"/>
            <w:lang w:val="en-US"/>
            <w:rPrChange w:id="61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16" w:author="Juliane Vigneault" w:date="2023-08-20T20:25:00Z">
              <w:rPr>
                <w:rFonts w:ascii="Times New Roman" w:hAnsi="Times New Roman" w:cs="Times New Roman"/>
                <w:i/>
                <w:iCs/>
                <w:kern w:val="0"/>
              </w:rPr>
            </w:rPrChange>
          </w:rPr>
          <w:t>38</w:t>
        </w:r>
        <w:r w:rsidRPr="00053309">
          <w:rPr>
            <w:rFonts w:ascii="Times New Roman" w:hAnsi="Times New Roman" w:cs="Times New Roman"/>
            <w:kern w:val="0"/>
            <w:lang w:val="en-US"/>
            <w:rPrChange w:id="617" w:author="Juliane Vigneault" w:date="2023-08-20T20:25:00Z">
              <w:rPr>
                <w:rFonts w:ascii="Times New Roman" w:hAnsi="Times New Roman" w:cs="Times New Roman"/>
                <w:kern w:val="0"/>
              </w:rPr>
            </w:rPrChange>
          </w:rPr>
          <w:t>(3), 211‑222. https://doi.org/10.1016/j.apsoil.2007.10.011</w:t>
        </w:r>
      </w:ins>
    </w:p>
    <w:p w14:paraId="16063790" w14:textId="77777777" w:rsidR="00053309" w:rsidRPr="00053309" w:rsidRDefault="00053309" w:rsidP="00053309">
      <w:pPr>
        <w:widowControl w:val="0"/>
        <w:autoSpaceDE w:val="0"/>
        <w:autoSpaceDN w:val="0"/>
        <w:adjustRightInd w:val="0"/>
        <w:rPr>
          <w:ins w:id="618" w:author="Juliane Vigneault" w:date="2023-08-20T20:24:00Z"/>
          <w:rFonts w:ascii="Times New Roman" w:hAnsi="Times New Roman" w:cs="Times New Roman"/>
          <w:kern w:val="0"/>
          <w:lang w:val="en-US"/>
          <w:rPrChange w:id="619" w:author="Juliane Vigneault" w:date="2023-08-20T20:25:00Z">
            <w:rPr>
              <w:ins w:id="620" w:author="Juliane Vigneault" w:date="2023-08-20T20:24:00Z"/>
              <w:rFonts w:ascii="Times New Roman" w:hAnsi="Times New Roman" w:cs="Times New Roman"/>
              <w:kern w:val="0"/>
            </w:rPr>
          </w:rPrChange>
        </w:rPr>
      </w:pPr>
      <w:ins w:id="621" w:author="Juliane Vigneault" w:date="2023-08-20T20:24:00Z">
        <w:r w:rsidRPr="00053309">
          <w:rPr>
            <w:rFonts w:ascii="Times New Roman" w:hAnsi="Times New Roman" w:cs="Times New Roman"/>
            <w:kern w:val="0"/>
            <w:lang w:val="en-US"/>
            <w:rPrChange w:id="622" w:author="Juliane Vigneault" w:date="2023-08-20T20:25:00Z">
              <w:rPr>
                <w:rFonts w:ascii="Times New Roman" w:hAnsi="Times New Roman" w:cs="Times New Roman"/>
                <w:kern w:val="0"/>
              </w:rPr>
            </w:rPrChange>
          </w:rPr>
          <w:t xml:space="preserve">Thieltges, D. W., Jensen, K. T., &amp; Poulin, R. (2008). The role of biotic factors in the transmission of free-living endohelminth stages. </w:t>
        </w:r>
        <w:r w:rsidRPr="00053309">
          <w:rPr>
            <w:rFonts w:ascii="Times New Roman" w:hAnsi="Times New Roman" w:cs="Times New Roman"/>
            <w:i/>
            <w:iCs/>
            <w:kern w:val="0"/>
            <w:lang w:val="en-US"/>
            <w:rPrChange w:id="623"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2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25" w:author="Juliane Vigneault" w:date="2023-08-20T20:25:00Z">
              <w:rPr>
                <w:rFonts w:ascii="Times New Roman" w:hAnsi="Times New Roman" w:cs="Times New Roman"/>
                <w:i/>
                <w:iCs/>
                <w:kern w:val="0"/>
              </w:rPr>
            </w:rPrChange>
          </w:rPr>
          <w:t>135</w:t>
        </w:r>
        <w:r w:rsidRPr="00053309">
          <w:rPr>
            <w:rFonts w:ascii="Times New Roman" w:hAnsi="Times New Roman" w:cs="Times New Roman"/>
            <w:kern w:val="0"/>
            <w:lang w:val="en-US"/>
            <w:rPrChange w:id="626" w:author="Juliane Vigneault" w:date="2023-08-20T20:25:00Z">
              <w:rPr>
                <w:rFonts w:ascii="Times New Roman" w:hAnsi="Times New Roman" w:cs="Times New Roman"/>
                <w:kern w:val="0"/>
              </w:rPr>
            </w:rPrChange>
          </w:rPr>
          <w:t>(4), 407‑426. https://doi.org/10.1017/S0031182007000248</w:t>
        </w:r>
      </w:ins>
    </w:p>
    <w:p w14:paraId="078E5A52" w14:textId="77777777" w:rsidR="00053309" w:rsidRPr="00053309" w:rsidRDefault="00053309" w:rsidP="00053309">
      <w:pPr>
        <w:widowControl w:val="0"/>
        <w:autoSpaceDE w:val="0"/>
        <w:autoSpaceDN w:val="0"/>
        <w:adjustRightInd w:val="0"/>
        <w:rPr>
          <w:ins w:id="627" w:author="Juliane Vigneault" w:date="2023-08-20T20:24:00Z"/>
          <w:rFonts w:ascii="Times New Roman" w:hAnsi="Times New Roman" w:cs="Times New Roman"/>
          <w:kern w:val="0"/>
          <w:lang w:val="en-US"/>
          <w:rPrChange w:id="628" w:author="Juliane Vigneault" w:date="2023-08-20T20:25:00Z">
            <w:rPr>
              <w:ins w:id="629" w:author="Juliane Vigneault" w:date="2023-08-20T20:24:00Z"/>
              <w:rFonts w:ascii="Times New Roman" w:hAnsi="Times New Roman" w:cs="Times New Roman"/>
              <w:kern w:val="0"/>
            </w:rPr>
          </w:rPrChange>
        </w:rPr>
      </w:pPr>
      <w:ins w:id="630" w:author="Juliane Vigneault" w:date="2023-08-20T20:24:00Z">
        <w:r w:rsidRPr="00053309">
          <w:rPr>
            <w:rFonts w:ascii="Times New Roman" w:hAnsi="Times New Roman" w:cs="Times New Roman"/>
            <w:kern w:val="0"/>
            <w:lang w:val="en-US"/>
            <w:rPrChange w:id="631" w:author="Juliane Vigneault" w:date="2023-08-20T20:25:00Z">
              <w:rPr>
                <w:rFonts w:ascii="Times New Roman" w:hAnsi="Times New Roman" w:cs="Times New Roman"/>
                <w:kern w:val="0"/>
              </w:rPr>
            </w:rPrChange>
          </w:rPr>
          <w:t xml:space="preserve">Thieltges, D. W., &amp; Reise, K. (2007). Spatial heterogeneity in parasite infections at different spatial scales in an intertidal bivalve. </w:t>
        </w:r>
        <w:r w:rsidRPr="00053309">
          <w:rPr>
            <w:rFonts w:ascii="Times New Roman" w:hAnsi="Times New Roman" w:cs="Times New Roman"/>
            <w:i/>
            <w:iCs/>
            <w:kern w:val="0"/>
            <w:lang w:val="en-US"/>
            <w:rPrChange w:id="632"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63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34" w:author="Juliane Vigneault" w:date="2023-08-20T20:25:00Z">
              <w:rPr>
                <w:rFonts w:ascii="Times New Roman" w:hAnsi="Times New Roman" w:cs="Times New Roman"/>
                <w:i/>
                <w:iCs/>
                <w:kern w:val="0"/>
              </w:rPr>
            </w:rPrChange>
          </w:rPr>
          <w:t>150</w:t>
        </w:r>
        <w:r w:rsidRPr="00053309">
          <w:rPr>
            <w:rFonts w:ascii="Times New Roman" w:hAnsi="Times New Roman" w:cs="Times New Roman"/>
            <w:kern w:val="0"/>
            <w:lang w:val="en-US"/>
            <w:rPrChange w:id="635" w:author="Juliane Vigneault" w:date="2023-08-20T20:25:00Z">
              <w:rPr>
                <w:rFonts w:ascii="Times New Roman" w:hAnsi="Times New Roman" w:cs="Times New Roman"/>
                <w:kern w:val="0"/>
              </w:rPr>
            </w:rPrChange>
          </w:rPr>
          <w:t>(4), 569‑581. https://doi.org/10.1007/s00442-006-0557-2</w:t>
        </w:r>
      </w:ins>
    </w:p>
    <w:p w14:paraId="7B2BA871" w14:textId="77777777" w:rsidR="00053309" w:rsidRPr="00053309" w:rsidRDefault="00053309" w:rsidP="00053309">
      <w:pPr>
        <w:widowControl w:val="0"/>
        <w:autoSpaceDE w:val="0"/>
        <w:autoSpaceDN w:val="0"/>
        <w:adjustRightInd w:val="0"/>
        <w:rPr>
          <w:ins w:id="636" w:author="Juliane Vigneault" w:date="2023-08-20T20:24:00Z"/>
          <w:rFonts w:ascii="Times New Roman" w:hAnsi="Times New Roman" w:cs="Times New Roman"/>
          <w:kern w:val="0"/>
          <w:lang w:val="en-US"/>
          <w:rPrChange w:id="637" w:author="Juliane Vigneault" w:date="2023-08-20T20:25:00Z">
            <w:rPr>
              <w:ins w:id="638" w:author="Juliane Vigneault" w:date="2023-08-20T20:24:00Z"/>
              <w:rFonts w:ascii="Times New Roman" w:hAnsi="Times New Roman" w:cs="Times New Roman"/>
              <w:kern w:val="0"/>
            </w:rPr>
          </w:rPrChange>
        </w:rPr>
      </w:pPr>
      <w:ins w:id="639" w:author="Juliane Vigneault" w:date="2023-08-20T20:24:00Z">
        <w:r w:rsidRPr="00053309">
          <w:rPr>
            <w:rFonts w:ascii="Times New Roman" w:hAnsi="Times New Roman" w:cs="Times New Roman"/>
            <w:kern w:val="0"/>
            <w:lang w:val="en-US"/>
            <w:rPrChange w:id="640" w:author="Juliane Vigneault" w:date="2023-08-20T20:25:00Z">
              <w:rPr>
                <w:rFonts w:ascii="Times New Roman" w:hAnsi="Times New Roman" w:cs="Times New Roman"/>
                <w:kern w:val="0"/>
              </w:rPr>
            </w:rPrChange>
          </w:rPr>
          <w:t xml:space="preserve">Viana, D. S., &amp; Chase, J. M. (2019). Spatial scale modulates the inference of metacommunity assembly processes. </w:t>
        </w:r>
        <w:r w:rsidRPr="00053309">
          <w:rPr>
            <w:rFonts w:ascii="Times New Roman" w:hAnsi="Times New Roman" w:cs="Times New Roman"/>
            <w:i/>
            <w:iCs/>
            <w:kern w:val="0"/>
            <w:lang w:val="en-US"/>
            <w:rPrChange w:id="641"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64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43"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644" w:author="Juliane Vigneault" w:date="2023-08-20T20:25:00Z">
              <w:rPr>
                <w:rFonts w:ascii="Times New Roman" w:hAnsi="Times New Roman" w:cs="Times New Roman"/>
                <w:kern w:val="0"/>
              </w:rPr>
            </w:rPrChange>
          </w:rPr>
          <w:t>(2), e02576. https://doi.org/10.1002/ecy.2576</w:t>
        </w:r>
      </w:ins>
    </w:p>
    <w:p w14:paraId="54EA0125" w14:textId="77777777" w:rsidR="00053309" w:rsidRPr="00053309" w:rsidRDefault="00053309" w:rsidP="00053309">
      <w:pPr>
        <w:widowControl w:val="0"/>
        <w:autoSpaceDE w:val="0"/>
        <w:autoSpaceDN w:val="0"/>
        <w:adjustRightInd w:val="0"/>
        <w:rPr>
          <w:ins w:id="645" w:author="Juliane Vigneault" w:date="2023-08-20T20:24:00Z"/>
          <w:rFonts w:ascii="Times New Roman" w:hAnsi="Times New Roman" w:cs="Times New Roman"/>
          <w:kern w:val="0"/>
          <w:lang w:val="en-US"/>
          <w:rPrChange w:id="646" w:author="Juliane Vigneault" w:date="2023-08-20T20:25:00Z">
            <w:rPr>
              <w:ins w:id="647" w:author="Juliane Vigneault" w:date="2023-08-20T20:24:00Z"/>
              <w:rFonts w:ascii="Times New Roman" w:hAnsi="Times New Roman" w:cs="Times New Roman"/>
              <w:kern w:val="0"/>
            </w:rPr>
          </w:rPrChange>
        </w:rPr>
      </w:pPr>
      <w:ins w:id="648" w:author="Juliane Vigneault" w:date="2023-08-20T20:24:00Z">
        <w:r w:rsidRPr="00053309">
          <w:rPr>
            <w:rFonts w:ascii="Times New Roman" w:hAnsi="Times New Roman" w:cs="Times New Roman"/>
            <w:kern w:val="0"/>
            <w:lang w:val="en-US"/>
            <w:rPrChange w:id="649" w:author="Juliane Vigneault" w:date="2023-08-20T20:25:00Z">
              <w:rPr>
                <w:rFonts w:ascii="Times New Roman" w:hAnsi="Times New Roman" w:cs="Times New Roman"/>
                <w:kern w:val="0"/>
              </w:rPr>
            </w:rPrChange>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053309">
          <w:rPr>
            <w:rFonts w:ascii="Times New Roman" w:hAnsi="Times New Roman" w:cs="Times New Roman"/>
            <w:i/>
            <w:iCs/>
            <w:kern w:val="0"/>
            <w:lang w:val="en-US"/>
            <w:rPrChange w:id="650" w:author="Juliane Vigneault" w:date="2023-08-20T20:25:00Z">
              <w:rPr>
                <w:rFonts w:ascii="Times New Roman" w:hAnsi="Times New Roman" w:cs="Times New Roman"/>
                <w:i/>
                <w:iCs/>
                <w:kern w:val="0"/>
              </w:rPr>
            </w:rPrChange>
          </w:rPr>
          <w:t>Invertebrate Biology</w:t>
        </w:r>
        <w:r w:rsidRPr="00053309">
          <w:rPr>
            <w:rFonts w:ascii="Times New Roman" w:hAnsi="Times New Roman" w:cs="Times New Roman"/>
            <w:kern w:val="0"/>
            <w:lang w:val="en-US"/>
            <w:rPrChange w:id="65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52" w:author="Juliane Vigneault" w:date="2023-08-20T20:25:00Z">
              <w:rPr>
                <w:rFonts w:ascii="Times New Roman" w:hAnsi="Times New Roman" w:cs="Times New Roman"/>
                <w:i/>
                <w:iCs/>
                <w:kern w:val="0"/>
              </w:rPr>
            </w:rPrChange>
          </w:rPr>
          <w:t>137</w:t>
        </w:r>
        <w:r w:rsidRPr="00053309">
          <w:rPr>
            <w:rFonts w:ascii="Times New Roman" w:hAnsi="Times New Roman" w:cs="Times New Roman"/>
            <w:kern w:val="0"/>
            <w:lang w:val="en-US"/>
            <w:rPrChange w:id="653" w:author="Juliane Vigneault" w:date="2023-08-20T20:25:00Z">
              <w:rPr>
                <w:rFonts w:ascii="Times New Roman" w:hAnsi="Times New Roman" w:cs="Times New Roman"/>
                <w:kern w:val="0"/>
              </w:rPr>
            </w:rPrChange>
          </w:rPr>
          <w:t>(4), 339‑354. https://doi.org/10.1111/ivb.12232</w:t>
        </w:r>
      </w:ins>
    </w:p>
    <w:p w14:paraId="303AB94A" w14:textId="77777777" w:rsidR="00053309" w:rsidRPr="00053309" w:rsidRDefault="00053309" w:rsidP="00053309">
      <w:pPr>
        <w:widowControl w:val="0"/>
        <w:autoSpaceDE w:val="0"/>
        <w:autoSpaceDN w:val="0"/>
        <w:adjustRightInd w:val="0"/>
        <w:rPr>
          <w:ins w:id="654" w:author="Juliane Vigneault" w:date="2023-08-20T20:24:00Z"/>
          <w:rFonts w:ascii="Times New Roman" w:hAnsi="Times New Roman" w:cs="Times New Roman"/>
          <w:kern w:val="0"/>
          <w:lang w:val="en-US"/>
          <w:rPrChange w:id="655" w:author="Juliane Vigneault" w:date="2023-08-20T20:25:00Z">
            <w:rPr>
              <w:ins w:id="656" w:author="Juliane Vigneault" w:date="2023-08-20T20:24:00Z"/>
              <w:rFonts w:ascii="Times New Roman" w:hAnsi="Times New Roman" w:cs="Times New Roman"/>
              <w:kern w:val="0"/>
            </w:rPr>
          </w:rPrChange>
        </w:rPr>
      </w:pPr>
      <w:ins w:id="657" w:author="Juliane Vigneault" w:date="2023-08-20T20:24:00Z">
        <w:r w:rsidRPr="00053309">
          <w:rPr>
            <w:rFonts w:ascii="Times New Roman" w:hAnsi="Times New Roman" w:cs="Times New Roman"/>
            <w:kern w:val="0"/>
            <w:lang w:val="en-US"/>
            <w:rPrChange w:id="658" w:author="Juliane Vigneault" w:date="2023-08-20T20:25:00Z">
              <w:rPr>
                <w:rFonts w:ascii="Times New Roman" w:hAnsi="Times New Roman" w:cs="Times New Roman"/>
                <w:kern w:val="0"/>
              </w:rPr>
            </w:rPrChange>
          </w:rPr>
          <w:t xml:space="preserve">Williams-Blangero, S., Criscione, C. D., VandeBerg, J. L., Correa-Oliveira, R., Williams, K. D., Subedi, J., Kent, J. W., Williams, J., Kumar, S., &amp; Blangero, J. (2012). Host genetics and population structure effects on parasitic disease. </w:t>
        </w:r>
        <w:r w:rsidRPr="00053309">
          <w:rPr>
            <w:rFonts w:ascii="Times New Roman" w:hAnsi="Times New Roman" w:cs="Times New Roman"/>
            <w:i/>
            <w:iCs/>
            <w:kern w:val="0"/>
            <w:lang w:val="en-US"/>
            <w:rPrChange w:id="659" w:author="Juliane Vigneault" w:date="2023-08-20T20:25: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66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61" w:author="Juliane Vigneault" w:date="2023-08-20T20:25:00Z">
              <w:rPr>
                <w:rFonts w:ascii="Times New Roman" w:hAnsi="Times New Roman" w:cs="Times New Roman"/>
                <w:i/>
                <w:iCs/>
                <w:kern w:val="0"/>
              </w:rPr>
            </w:rPrChange>
          </w:rPr>
          <w:t>367</w:t>
        </w:r>
        <w:r w:rsidRPr="00053309">
          <w:rPr>
            <w:rFonts w:ascii="Times New Roman" w:hAnsi="Times New Roman" w:cs="Times New Roman"/>
            <w:kern w:val="0"/>
            <w:lang w:val="en-US"/>
            <w:rPrChange w:id="662" w:author="Juliane Vigneault" w:date="2023-08-20T20:25:00Z">
              <w:rPr>
                <w:rFonts w:ascii="Times New Roman" w:hAnsi="Times New Roman" w:cs="Times New Roman"/>
                <w:kern w:val="0"/>
              </w:rPr>
            </w:rPrChange>
          </w:rPr>
          <w:t>(1590), 887‑894. https://doi.org/10.1098/rstb.2011.0296</w:t>
        </w:r>
      </w:ins>
    </w:p>
    <w:p w14:paraId="57E32559" w14:textId="77777777" w:rsidR="00053309" w:rsidRPr="00053309" w:rsidRDefault="00053309" w:rsidP="00053309">
      <w:pPr>
        <w:widowControl w:val="0"/>
        <w:autoSpaceDE w:val="0"/>
        <w:autoSpaceDN w:val="0"/>
        <w:adjustRightInd w:val="0"/>
        <w:rPr>
          <w:ins w:id="663" w:author="Juliane Vigneault" w:date="2023-08-20T20:24:00Z"/>
          <w:rFonts w:ascii="Times New Roman" w:hAnsi="Times New Roman" w:cs="Times New Roman"/>
          <w:kern w:val="0"/>
          <w:lang w:val="en-US"/>
          <w:rPrChange w:id="664" w:author="Juliane Vigneault" w:date="2023-08-20T20:25:00Z">
            <w:rPr>
              <w:ins w:id="665" w:author="Juliane Vigneault" w:date="2023-08-20T20:24:00Z"/>
              <w:rFonts w:ascii="Times New Roman" w:hAnsi="Times New Roman" w:cs="Times New Roman"/>
              <w:kern w:val="0"/>
            </w:rPr>
          </w:rPrChange>
        </w:rPr>
      </w:pPr>
      <w:ins w:id="666" w:author="Juliane Vigneault" w:date="2023-08-20T20:24:00Z">
        <w:r w:rsidRPr="00053309">
          <w:rPr>
            <w:rFonts w:ascii="Times New Roman" w:hAnsi="Times New Roman" w:cs="Times New Roman"/>
            <w:kern w:val="0"/>
            <w:lang w:val="en-US"/>
            <w:rPrChange w:id="667" w:author="Juliane Vigneault" w:date="2023-08-20T20:25:00Z">
              <w:rPr>
                <w:rFonts w:ascii="Times New Roman" w:hAnsi="Times New Roman" w:cs="Times New Roman"/>
                <w:kern w:val="0"/>
              </w:rPr>
            </w:rPrChange>
          </w:rPr>
          <w:t xml:space="preserve">Wilson, D. S., Coleman, K., Clark, A. B., &amp; Biederman, L. (1993). Shy-bold continuum in pumpkinseed sunfish (Lepomis gibbosus) : An ecological study of a psychological trait. </w:t>
        </w:r>
        <w:r w:rsidRPr="00053309">
          <w:rPr>
            <w:rFonts w:ascii="Times New Roman" w:hAnsi="Times New Roman" w:cs="Times New Roman"/>
            <w:i/>
            <w:iCs/>
            <w:kern w:val="0"/>
            <w:lang w:val="en-US"/>
            <w:rPrChange w:id="668" w:author="Juliane Vigneault" w:date="2023-08-20T20:25:00Z">
              <w:rPr>
                <w:rFonts w:ascii="Times New Roman" w:hAnsi="Times New Roman" w:cs="Times New Roman"/>
                <w:i/>
                <w:iCs/>
                <w:kern w:val="0"/>
              </w:rPr>
            </w:rPrChange>
          </w:rPr>
          <w:t>Journal of Comparative Psychology</w:t>
        </w:r>
        <w:r w:rsidRPr="00053309">
          <w:rPr>
            <w:rFonts w:ascii="Times New Roman" w:hAnsi="Times New Roman" w:cs="Times New Roman"/>
            <w:kern w:val="0"/>
            <w:lang w:val="en-US"/>
            <w:rPrChange w:id="66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70" w:author="Juliane Vigneault" w:date="2023-08-20T20:25:00Z">
              <w:rPr>
                <w:rFonts w:ascii="Times New Roman" w:hAnsi="Times New Roman" w:cs="Times New Roman"/>
                <w:i/>
                <w:iCs/>
                <w:kern w:val="0"/>
              </w:rPr>
            </w:rPrChange>
          </w:rPr>
          <w:t>107</w:t>
        </w:r>
        <w:r w:rsidRPr="00053309">
          <w:rPr>
            <w:rFonts w:ascii="Times New Roman" w:hAnsi="Times New Roman" w:cs="Times New Roman"/>
            <w:kern w:val="0"/>
            <w:lang w:val="en-US"/>
            <w:rPrChange w:id="671" w:author="Juliane Vigneault" w:date="2023-08-20T20:25:00Z">
              <w:rPr>
                <w:rFonts w:ascii="Times New Roman" w:hAnsi="Times New Roman" w:cs="Times New Roman"/>
                <w:kern w:val="0"/>
              </w:rPr>
            </w:rPrChange>
          </w:rPr>
          <w:t>, 250‑260. https://doi.org/10.1037/0735-7036.107.3.250</w:t>
        </w:r>
      </w:ins>
    </w:p>
    <w:p w14:paraId="401C9C87" w14:textId="77777777" w:rsidR="00053309" w:rsidRPr="00053309" w:rsidRDefault="00053309" w:rsidP="00053309">
      <w:pPr>
        <w:widowControl w:val="0"/>
        <w:autoSpaceDE w:val="0"/>
        <w:autoSpaceDN w:val="0"/>
        <w:adjustRightInd w:val="0"/>
        <w:rPr>
          <w:ins w:id="672" w:author="Juliane Vigneault" w:date="2023-08-20T20:24:00Z"/>
          <w:rFonts w:ascii="Times New Roman" w:hAnsi="Times New Roman" w:cs="Times New Roman"/>
          <w:kern w:val="0"/>
          <w:lang w:val="en-US"/>
          <w:rPrChange w:id="673" w:author="Juliane Vigneault" w:date="2023-08-20T20:25:00Z">
            <w:rPr>
              <w:ins w:id="674" w:author="Juliane Vigneault" w:date="2023-08-20T20:24:00Z"/>
              <w:rFonts w:ascii="Times New Roman" w:hAnsi="Times New Roman" w:cs="Times New Roman"/>
              <w:kern w:val="0"/>
            </w:rPr>
          </w:rPrChange>
        </w:rPr>
      </w:pPr>
      <w:ins w:id="675" w:author="Juliane Vigneault" w:date="2023-08-20T20:24:00Z">
        <w:r w:rsidRPr="00053309">
          <w:rPr>
            <w:rFonts w:ascii="Times New Roman" w:hAnsi="Times New Roman" w:cs="Times New Roman"/>
            <w:kern w:val="0"/>
            <w:lang w:val="en-US"/>
            <w:rPrChange w:id="676" w:author="Juliane Vigneault" w:date="2023-08-20T20:25:00Z">
              <w:rPr>
                <w:rFonts w:ascii="Times New Roman" w:hAnsi="Times New Roman" w:cs="Times New Roman"/>
                <w:kern w:val="0"/>
              </w:rPr>
            </w:rPrChange>
          </w:rPr>
          <w:t xml:space="preserve">Windsor, D. A. (1998). Most of the species on Earth are parasites. </w:t>
        </w:r>
        <w:r w:rsidRPr="00053309">
          <w:rPr>
            <w:rFonts w:ascii="Times New Roman" w:hAnsi="Times New Roman" w:cs="Times New Roman"/>
            <w:i/>
            <w:iCs/>
            <w:kern w:val="0"/>
            <w:lang w:val="en-US"/>
            <w:rPrChange w:id="677"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67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79" w:author="Juliane Vigneault" w:date="2023-08-20T20:25:00Z">
              <w:rPr>
                <w:rFonts w:ascii="Times New Roman" w:hAnsi="Times New Roman" w:cs="Times New Roman"/>
                <w:i/>
                <w:iCs/>
                <w:kern w:val="0"/>
              </w:rPr>
            </w:rPrChange>
          </w:rPr>
          <w:t>28</w:t>
        </w:r>
        <w:r w:rsidRPr="00053309">
          <w:rPr>
            <w:rFonts w:ascii="Times New Roman" w:hAnsi="Times New Roman" w:cs="Times New Roman"/>
            <w:kern w:val="0"/>
            <w:lang w:val="en-US"/>
            <w:rPrChange w:id="680" w:author="Juliane Vigneault" w:date="2023-08-20T20:25:00Z">
              <w:rPr>
                <w:rFonts w:ascii="Times New Roman" w:hAnsi="Times New Roman" w:cs="Times New Roman"/>
                <w:kern w:val="0"/>
              </w:rPr>
            </w:rPrChange>
          </w:rPr>
          <w:t>(12), 1939‑1941. https://doi.org/10.1016/s0020-7519(98)00153-2</w:t>
        </w:r>
      </w:ins>
    </w:p>
    <w:p w14:paraId="24ADAEAD" w14:textId="77777777" w:rsidR="00053309" w:rsidRPr="00053309" w:rsidRDefault="00053309" w:rsidP="00053309">
      <w:pPr>
        <w:widowControl w:val="0"/>
        <w:autoSpaceDE w:val="0"/>
        <w:autoSpaceDN w:val="0"/>
        <w:adjustRightInd w:val="0"/>
        <w:rPr>
          <w:ins w:id="681" w:author="Juliane Vigneault" w:date="2023-08-20T20:24:00Z"/>
          <w:rFonts w:ascii="Times New Roman" w:hAnsi="Times New Roman" w:cs="Times New Roman"/>
          <w:kern w:val="0"/>
          <w:lang w:val="en-US"/>
          <w:rPrChange w:id="682" w:author="Juliane Vigneault" w:date="2023-08-20T20:25:00Z">
            <w:rPr>
              <w:ins w:id="683" w:author="Juliane Vigneault" w:date="2023-08-20T20:24:00Z"/>
              <w:rFonts w:ascii="Times New Roman" w:hAnsi="Times New Roman" w:cs="Times New Roman"/>
              <w:kern w:val="0"/>
            </w:rPr>
          </w:rPrChange>
        </w:rPr>
      </w:pPr>
      <w:ins w:id="684" w:author="Juliane Vigneault" w:date="2023-08-20T20:24:00Z">
        <w:r w:rsidRPr="00053309">
          <w:rPr>
            <w:rFonts w:ascii="Times New Roman" w:hAnsi="Times New Roman" w:cs="Times New Roman"/>
            <w:kern w:val="0"/>
            <w:lang w:val="en-US"/>
            <w:rPrChange w:id="685" w:author="Juliane Vigneault" w:date="2023-08-20T20:25:00Z">
              <w:rPr>
                <w:rFonts w:ascii="Times New Roman" w:hAnsi="Times New Roman" w:cs="Times New Roman"/>
                <w:kern w:val="0"/>
              </w:rPr>
            </w:rPrChange>
          </w:rPr>
          <w:lastRenderedPageBreak/>
          <w:t xml:space="preserve">Xu, Z., MacIntosh, A. J. J., Castellano-Navarro, A., Macanás-Martínez, E., Suzumura, T., &amp; Duboscq, J. (2022). Linking parasitism to network centrality and the impact of sampling bias in its interpretation. </w:t>
        </w:r>
        <w:r w:rsidRPr="00053309">
          <w:rPr>
            <w:rFonts w:ascii="Times New Roman" w:hAnsi="Times New Roman" w:cs="Times New Roman"/>
            <w:i/>
            <w:iCs/>
            <w:kern w:val="0"/>
            <w:lang w:val="en-US"/>
            <w:rPrChange w:id="686" w:author="Juliane Vigneault" w:date="2023-08-20T20:25:00Z">
              <w:rPr>
                <w:rFonts w:ascii="Times New Roman" w:hAnsi="Times New Roman" w:cs="Times New Roman"/>
                <w:i/>
                <w:iCs/>
                <w:kern w:val="0"/>
              </w:rPr>
            </w:rPrChange>
          </w:rPr>
          <w:t>PeerJ</w:t>
        </w:r>
        <w:r w:rsidRPr="00053309">
          <w:rPr>
            <w:rFonts w:ascii="Times New Roman" w:hAnsi="Times New Roman" w:cs="Times New Roman"/>
            <w:kern w:val="0"/>
            <w:lang w:val="en-US"/>
            <w:rPrChange w:id="68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88" w:author="Juliane Vigneault" w:date="2023-08-20T20:25:00Z">
              <w:rPr>
                <w:rFonts w:ascii="Times New Roman" w:hAnsi="Times New Roman" w:cs="Times New Roman"/>
                <w:i/>
                <w:iCs/>
                <w:kern w:val="0"/>
              </w:rPr>
            </w:rPrChange>
          </w:rPr>
          <w:t>10</w:t>
        </w:r>
        <w:r w:rsidRPr="00053309">
          <w:rPr>
            <w:rFonts w:ascii="Times New Roman" w:hAnsi="Times New Roman" w:cs="Times New Roman"/>
            <w:kern w:val="0"/>
            <w:lang w:val="en-US"/>
            <w:rPrChange w:id="689" w:author="Juliane Vigneault" w:date="2023-08-20T20:25:00Z">
              <w:rPr>
                <w:rFonts w:ascii="Times New Roman" w:hAnsi="Times New Roman" w:cs="Times New Roman"/>
                <w:kern w:val="0"/>
              </w:rPr>
            </w:rPrChange>
          </w:rPr>
          <w:t>, e14305. https://doi.org/10.7717/peerj.14305</w:t>
        </w:r>
      </w:ins>
    </w:p>
    <w:p w14:paraId="3612EF33" w14:textId="77777777" w:rsidR="00053309" w:rsidRPr="00053309" w:rsidRDefault="00053309" w:rsidP="00053309">
      <w:pPr>
        <w:widowControl w:val="0"/>
        <w:autoSpaceDE w:val="0"/>
        <w:autoSpaceDN w:val="0"/>
        <w:adjustRightInd w:val="0"/>
        <w:rPr>
          <w:ins w:id="690" w:author="Juliane Vigneault" w:date="2023-08-20T20:24:00Z"/>
          <w:rFonts w:ascii="Times New Roman" w:hAnsi="Times New Roman" w:cs="Times New Roman"/>
          <w:kern w:val="0"/>
          <w:lang w:val="en-US"/>
          <w:rPrChange w:id="691" w:author="Juliane Vigneault" w:date="2023-08-20T20:25:00Z">
            <w:rPr>
              <w:ins w:id="692" w:author="Juliane Vigneault" w:date="2023-08-20T20:24:00Z"/>
              <w:rFonts w:ascii="Times New Roman" w:hAnsi="Times New Roman" w:cs="Times New Roman"/>
              <w:kern w:val="0"/>
            </w:rPr>
          </w:rPrChange>
        </w:rPr>
      </w:pPr>
      <w:ins w:id="693" w:author="Juliane Vigneault" w:date="2023-08-20T20:24:00Z">
        <w:r w:rsidRPr="00053309">
          <w:rPr>
            <w:rFonts w:ascii="Times New Roman" w:hAnsi="Times New Roman" w:cs="Times New Roman"/>
            <w:kern w:val="0"/>
            <w:lang w:val="en-US"/>
            <w:rPrChange w:id="694" w:author="Juliane Vigneault" w:date="2023-08-20T20:25:00Z">
              <w:rPr>
                <w:rFonts w:ascii="Times New Roman" w:hAnsi="Times New Roman" w:cs="Times New Roman"/>
                <w:kern w:val="0"/>
              </w:rPr>
            </w:rPrChange>
          </w:rPr>
          <w:t xml:space="preserve">Young, R. E., &amp; Maccoll, A. D. C. (2017). Spatial and temporal variation in macroparasite communities of three-spined stickleback. </w:t>
        </w:r>
        <w:r w:rsidRPr="00053309">
          <w:rPr>
            <w:rFonts w:ascii="Times New Roman" w:hAnsi="Times New Roman" w:cs="Times New Roman"/>
            <w:i/>
            <w:iCs/>
            <w:kern w:val="0"/>
            <w:lang w:val="en-US"/>
            <w:rPrChange w:id="695"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9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97" w:author="Juliane Vigneault" w:date="2023-08-20T20:25:00Z">
              <w:rPr>
                <w:rFonts w:ascii="Times New Roman" w:hAnsi="Times New Roman" w:cs="Times New Roman"/>
                <w:i/>
                <w:iCs/>
                <w:kern w:val="0"/>
              </w:rPr>
            </w:rPrChange>
          </w:rPr>
          <w:t>144</w:t>
        </w:r>
        <w:r w:rsidRPr="00053309">
          <w:rPr>
            <w:rFonts w:ascii="Times New Roman" w:hAnsi="Times New Roman" w:cs="Times New Roman"/>
            <w:kern w:val="0"/>
            <w:lang w:val="en-US"/>
            <w:rPrChange w:id="698" w:author="Juliane Vigneault" w:date="2023-08-20T20:25:00Z">
              <w:rPr>
                <w:rFonts w:ascii="Times New Roman" w:hAnsi="Times New Roman" w:cs="Times New Roman"/>
                <w:kern w:val="0"/>
              </w:rPr>
            </w:rPrChange>
          </w:rPr>
          <w:t>(4), 436‑449. https://doi.org/10.1017/S0031182016001815</w:t>
        </w:r>
      </w:ins>
    </w:p>
    <w:p w14:paraId="0F6F54E4" w14:textId="77777777" w:rsidR="00053309" w:rsidRPr="00053309" w:rsidRDefault="00053309" w:rsidP="00053309">
      <w:pPr>
        <w:widowControl w:val="0"/>
        <w:autoSpaceDE w:val="0"/>
        <w:autoSpaceDN w:val="0"/>
        <w:adjustRightInd w:val="0"/>
        <w:rPr>
          <w:ins w:id="699" w:author="Juliane Vigneault" w:date="2023-08-20T20:24:00Z"/>
          <w:rFonts w:ascii="Times New Roman" w:hAnsi="Times New Roman" w:cs="Times New Roman"/>
          <w:kern w:val="0"/>
        </w:rPr>
      </w:pPr>
      <w:ins w:id="700" w:author="Juliane Vigneault" w:date="2023-08-20T20:24:00Z">
        <w:r w:rsidRPr="00053309">
          <w:rPr>
            <w:rFonts w:ascii="Times New Roman" w:hAnsi="Times New Roman" w:cs="Times New Roman"/>
            <w:kern w:val="0"/>
            <w:lang w:val="en-US"/>
            <w:rPrChange w:id="701" w:author="Juliane Vigneault" w:date="2023-08-20T20:25:00Z">
              <w:rPr>
                <w:rFonts w:ascii="Times New Roman" w:hAnsi="Times New Roman" w:cs="Times New Roman"/>
                <w:kern w:val="0"/>
              </w:rPr>
            </w:rPrChange>
          </w:rPr>
          <w:t xml:space="preserve">Zuk, M., &amp; McKean, K. A. (1996). Sex differences in parasite infections : Patterns and processes.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26</w:t>
        </w:r>
        <w:r w:rsidRPr="00053309">
          <w:rPr>
            <w:rFonts w:ascii="Times New Roman" w:hAnsi="Times New Roman" w:cs="Times New Roman"/>
            <w:kern w:val="0"/>
          </w:rPr>
          <w:t>(10), 1009‑1024. https://doi.org/10.1016/S0020-7519(96)80001-4</w:t>
        </w:r>
      </w:ins>
    </w:p>
    <w:p w14:paraId="436BFA37" w14:textId="3D186EBE" w:rsidR="00984BB8" w:rsidRPr="00053309" w:rsidDel="00053309" w:rsidRDefault="00984BB8">
      <w:pPr>
        <w:widowControl w:val="0"/>
        <w:autoSpaceDE w:val="0"/>
        <w:autoSpaceDN w:val="0"/>
        <w:adjustRightInd w:val="0"/>
        <w:rPr>
          <w:del w:id="702" w:author="Juliane Vigneault" w:date="2023-08-20T20:16:00Z"/>
          <w:rFonts w:ascii="Times New Roman" w:hAnsi="Times New Roman" w:cs="Times New Roman"/>
          <w:kern w:val="0"/>
          <w:lang w:val="en-US"/>
        </w:rPr>
      </w:pPr>
      <w:del w:id="703" w:author="Juliane Vigneault" w:date="2023-08-20T20:16:00Z">
        <w:r w:rsidRPr="00053309" w:rsidDel="00053309">
          <w:rPr>
            <w:rFonts w:ascii="Times New Roman" w:hAnsi="Times New Roman" w:cs="Times New Roman"/>
            <w:kern w:val="0"/>
            <w:lang w:val="en-US"/>
          </w:rPr>
          <w:delText xml:space="preserve">Ahn, S., &amp; Goater, C. P. (2021). Nonhost species reduce parasite infection in a focal host species within experimental fish communities. </w:delText>
        </w:r>
        <w:r w:rsidRPr="00053309" w:rsidDel="00053309">
          <w:rPr>
            <w:rFonts w:ascii="Times New Roman" w:hAnsi="Times New Roman" w:cs="Times New Roman"/>
            <w:i/>
            <w:iCs/>
            <w:kern w:val="0"/>
            <w:lang w:val="en-US"/>
          </w:rPr>
          <w:delText>Ecology and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(15), 10155‑10163. https://doi.org/10.1002/ece3.7823</w:delText>
        </w:r>
      </w:del>
    </w:p>
    <w:p w14:paraId="206AECD2" w14:textId="766DC019" w:rsidR="00984BB8" w:rsidRPr="00053309" w:rsidDel="00053309" w:rsidRDefault="00984BB8">
      <w:pPr>
        <w:widowControl w:val="0"/>
        <w:autoSpaceDE w:val="0"/>
        <w:autoSpaceDN w:val="0"/>
        <w:adjustRightInd w:val="0"/>
        <w:rPr>
          <w:del w:id="704" w:author="Juliane Vigneault" w:date="2023-08-20T20:16:00Z"/>
          <w:rFonts w:ascii="Times New Roman" w:hAnsi="Times New Roman" w:cs="Times New Roman"/>
          <w:kern w:val="0"/>
          <w:lang w:val="en-US"/>
        </w:rPr>
      </w:pPr>
      <w:del w:id="705" w:author="Juliane Vigneault" w:date="2023-08-20T20:16:00Z">
        <w:r w:rsidRPr="00053309" w:rsidDel="00053309">
          <w:rPr>
            <w:rFonts w:ascii="Times New Roman" w:hAnsi="Times New Roman" w:cs="Times New Roman"/>
            <w:kern w:val="0"/>
            <w:lang w:val="en-US"/>
          </w:rPr>
          <w:delText xml:space="preserve">Altman, I., &amp; Byers, J. E. (2014). Large-scale spatial variation in parasite communities influenced by anthropogenic factors.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95</w:delText>
        </w:r>
        <w:r w:rsidRPr="00053309" w:rsidDel="00053309">
          <w:rPr>
            <w:rFonts w:ascii="Times New Roman" w:hAnsi="Times New Roman" w:cs="Times New Roman"/>
            <w:kern w:val="0"/>
            <w:lang w:val="en-US"/>
          </w:rPr>
          <w:delText>(7), 1876‑1887. https://doi.org/10.1890/13-0509.1</w:delText>
        </w:r>
      </w:del>
    </w:p>
    <w:p w14:paraId="410BE9CA" w14:textId="70DB2A9E" w:rsidR="00984BB8" w:rsidRPr="00053309" w:rsidDel="00053309" w:rsidRDefault="00984BB8">
      <w:pPr>
        <w:widowControl w:val="0"/>
        <w:autoSpaceDE w:val="0"/>
        <w:autoSpaceDN w:val="0"/>
        <w:adjustRightInd w:val="0"/>
        <w:rPr>
          <w:del w:id="706" w:author="Juliane Vigneault" w:date="2023-08-20T20:16:00Z"/>
          <w:rFonts w:ascii="Times New Roman" w:hAnsi="Times New Roman" w:cs="Times New Roman"/>
          <w:kern w:val="0"/>
          <w:lang w:val="en-US"/>
        </w:rPr>
      </w:pPr>
      <w:del w:id="707" w:author="Juliane Vigneault" w:date="2023-08-20T20:16:00Z">
        <w:r w:rsidRPr="00053309" w:rsidDel="00053309">
          <w:rPr>
            <w:rFonts w:ascii="Times New Roman" w:hAnsi="Times New Roman" w:cs="Times New Roman"/>
            <w:kern w:val="0"/>
            <w:lang w:val="en-US"/>
          </w:rPr>
          <w:delText xml:space="preserve">Barber, I., Hoare, D., &amp; Krause, J. (2000). Effects of parasites on fish behaviour : A review and evolutionary perspective. </w:delText>
        </w:r>
        <w:r w:rsidRPr="00053309" w:rsidDel="00053309">
          <w:rPr>
            <w:rFonts w:ascii="Times New Roman" w:hAnsi="Times New Roman" w:cs="Times New Roman"/>
            <w:i/>
            <w:iCs/>
            <w:kern w:val="0"/>
            <w:lang w:val="en-US"/>
          </w:rPr>
          <w:delText>Reviews in Fish Biology and Fisheries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(2), 131‑165. https://doi.org/10.1023/A:1016658224470</w:delText>
        </w:r>
      </w:del>
    </w:p>
    <w:p w14:paraId="0114B863" w14:textId="407BDCA8" w:rsidR="00984BB8" w:rsidRPr="00053309" w:rsidDel="00053309" w:rsidRDefault="00984BB8">
      <w:pPr>
        <w:widowControl w:val="0"/>
        <w:autoSpaceDE w:val="0"/>
        <w:autoSpaceDN w:val="0"/>
        <w:adjustRightInd w:val="0"/>
        <w:rPr>
          <w:del w:id="708" w:author="Juliane Vigneault" w:date="2023-08-20T20:16:00Z"/>
          <w:rFonts w:ascii="Times New Roman" w:hAnsi="Times New Roman" w:cs="Times New Roman"/>
          <w:kern w:val="0"/>
          <w:lang w:val="en-US"/>
        </w:rPr>
      </w:pPr>
      <w:del w:id="709" w:author="Juliane Vigneault" w:date="2023-08-20T20:16:00Z">
        <w:r w:rsidRPr="00053309" w:rsidDel="00053309">
          <w:rPr>
            <w:rFonts w:ascii="Times New Roman" w:hAnsi="Times New Roman" w:cs="Times New Roman"/>
            <w:kern w:val="0"/>
            <w:lang w:val="en-US"/>
          </w:rPr>
          <w:delText xml:space="preserve">Bielby, J., Price, S. J., Monsalve-CarcaÑo, C., &amp; Bosch, J. (2021). Host contribution to parasite persistence is consistent between parasites and over time, but varies spatially. </w:delText>
        </w:r>
        <w:r w:rsidRPr="00053309" w:rsidDel="00053309">
          <w:rPr>
            <w:rFonts w:ascii="Times New Roman" w:hAnsi="Times New Roman" w:cs="Times New Roman"/>
            <w:i/>
            <w:iCs/>
            <w:kern w:val="0"/>
            <w:lang w:val="en-US"/>
          </w:rPr>
          <w:delText>Ecological Applications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31</w:delText>
        </w:r>
        <w:r w:rsidRPr="00053309" w:rsidDel="00053309">
          <w:rPr>
            <w:rFonts w:ascii="Times New Roman" w:hAnsi="Times New Roman" w:cs="Times New Roman"/>
            <w:kern w:val="0"/>
            <w:lang w:val="en-US"/>
          </w:rPr>
          <w:delText>(3), e02256. https://doi.org/10.1002/eap.2256</w:delText>
        </w:r>
      </w:del>
    </w:p>
    <w:p w14:paraId="12F264D1" w14:textId="6E4EEC0D" w:rsidR="00984BB8" w:rsidRPr="00053309" w:rsidDel="00053309" w:rsidRDefault="00984BB8">
      <w:pPr>
        <w:widowControl w:val="0"/>
        <w:autoSpaceDE w:val="0"/>
        <w:autoSpaceDN w:val="0"/>
        <w:adjustRightInd w:val="0"/>
        <w:rPr>
          <w:del w:id="710" w:author="Juliane Vigneault" w:date="2023-08-20T20:16:00Z"/>
          <w:rFonts w:ascii="Times New Roman" w:hAnsi="Times New Roman" w:cs="Times New Roman"/>
          <w:kern w:val="0"/>
          <w:lang w:val="en-US"/>
        </w:rPr>
      </w:pPr>
      <w:del w:id="711" w:author="Juliane Vigneault" w:date="2023-08-20T20:16:00Z">
        <w:r w:rsidRPr="00053309" w:rsidDel="00053309">
          <w:rPr>
            <w:rFonts w:ascii="Times New Roman" w:hAnsi="Times New Roman" w:cs="Times New Roman"/>
            <w:kern w:val="0"/>
            <w:lang w:val="en-US"/>
          </w:rPr>
          <w:delText xml:space="preserve">Biro, P. A., &amp; Dingemanse, N. J. (2009). Sampling bias resulting from animal personality.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24</w:delText>
        </w:r>
        <w:r w:rsidRPr="00053309" w:rsidDel="00053309">
          <w:rPr>
            <w:rFonts w:ascii="Times New Roman" w:hAnsi="Times New Roman" w:cs="Times New Roman"/>
            <w:kern w:val="0"/>
            <w:lang w:val="en-US"/>
          </w:rPr>
          <w:delText>(2), 66‑67. https://doi.org/10.1016/j.tree.2008.11.001</w:delText>
        </w:r>
      </w:del>
    </w:p>
    <w:p w14:paraId="781257E7" w14:textId="37044B06" w:rsidR="00984BB8" w:rsidRPr="00053309" w:rsidDel="00053309" w:rsidRDefault="00984BB8">
      <w:pPr>
        <w:widowControl w:val="0"/>
        <w:autoSpaceDE w:val="0"/>
        <w:autoSpaceDN w:val="0"/>
        <w:adjustRightInd w:val="0"/>
        <w:rPr>
          <w:del w:id="712" w:author="Juliane Vigneault" w:date="2023-08-20T20:16:00Z"/>
          <w:rFonts w:ascii="Times New Roman" w:hAnsi="Times New Roman" w:cs="Times New Roman"/>
          <w:kern w:val="0"/>
          <w:lang w:val="en-US"/>
        </w:rPr>
      </w:pPr>
      <w:del w:id="713" w:author="Juliane Vigneault" w:date="2023-08-20T20:16:00Z">
        <w:r w:rsidRPr="00053309" w:rsidDel="00053309">
          <w:rPr>
            <w:rFonts w:ascii="Times New Roman" w:hAnsi="Times New Roman" w:cs="Times New Roman"/>
            <w:kern w:val="0"/>
            <w:lang w:val="en-US"/>
          </w:rPr>
          <w:delText xml:space="preserve">Biro, P. A., &amp; Post, J. R. (2008). Rapid depletion of genotypes with fast growth and bold personality traits from harvested fish populations.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105</w:delText>
        </w:r>
        <w:r w:rsidRPr="00053309" w:rsidDel="00053309">
          <w:rPr>
            <w:rFonts w:ascii="Times New Roman" w:hAnsi="Times New Roman" w:cs="Times New Roman"/>
            <w:kern w:val="0"/>
            <w:lang w:val="en-US"/>
          </w:rPr>
          <w:delText>(8), 2919‑2922. https://doi.org/10.1073/pnas.0708159105</w:delText>
        </w:r>
      </w:del>
    </w:p>
    <w:p w14:paraId="72C3242D" w14:textId="013B1003" w:rsidR="00984BB8" w:rsidRPr="00053309" w:rsidDel="00053309" w:rsidRDefault="00984BB8">
      <w:pPr>
        <w:widowControl w:val="0"/>
        <w:autoSpaceDE w:val="0"/>
        <w:autoSpaceDN w:val="0"/>
        <w:adjustRightInd w:val="0"/>
        <w:rPr>
          <w:del w:id="714" w:author="Juliane Vigneault" w:date="2023-08-20T20:16:00Z"/>
          <w:rFonts w:ascii="Times New Roman" w:hAnsi="Times New Roman" w:cs="Times New Roman"/>
          <w:kern w:val="0"/>
          <w:lang w:val="en-US"/>
        </w:rPr>
      </w:pPr>
      <w:del w:id="715" w:author="Juliane Vigneault" w:date="2023-08-20T20:16:00Z">
        <w:r w:rsidRPr="00053309" w:rsidDel="00053309">
          <w:rPr>
            <w:rFonts w:ascii="Times New Roman" w:hAnsi="Times New Roman" w:cs="Times New Roman"/>
            <w:kern w:val="0"/>
            <w:lang w:val="en-US"/>
          </w:rPr>
          <w:delText xml:space="preserve">Blasco-Costa, I., Rouco, C., &amp; Poulin, R. (2015). Biogeography of parasitism in freshwater fish : Spatial patterns in hot spots of infection.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301‑310. https://doi.org/10.1111/ecog.01020</w:delText>
        </w:r>
      </w:del>
    </w:p>
    <w:p w14:paraId="434FC01E" w14:textId="71B78B25" w:rsidR="00984BB8" w:rsidRPr="00053309" w:rsidDel="00053309" w:rsidRDefault="00984BB8">
      <w:pPr>
        <w:widowControl w:val="0"/>
        <w:autoSpaceDE w:val="0"/>
        <w:autoSpaceDN w:val="0"/>
        <w:adjustRightInd w:val="0"/>
        <w:rPr>
          <w:del w:id="716" w:author="Juliane Vigneault" w:date="2023-08-20T20:16:00Z"/>
          <w:rFonts w:ascii="Times New Roman" w:hAnsi="Times New Roman" w:cs="Times New Roman"/>
          <w:kern w:val="0"/>
          <w:lang w:val="en-US"/>
        </w:rPr>
      </w:pPr>
      <w:del w:id="717" w:author="Juliane Vigneault" w:date="2023-08-20T20:16:00Z">
        <w:r w:rsidRPr="00053309" w:rsidDel="00053309">
          <w:rPr>
            <w:rFonts w:ascii="Times New Roman" w:hAnsi="Times New Roman" w:cs="Times New Roman"/>
            <w:kern w:val="0"/>
            <w:lang w:val="en-US"/>
          </w:rPr>
          <w:delText xml:space="preserve">Bolnick, D. I., Resetarits, E. J., Ballare, K., Stuart, Y. E., &amp; Stutz, W. E. (2020). Scale-dependent effects of host patch traits on species composition in a stickleback parasite metacommunity.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101</w:delText>
        </w:r>
        <w:r w:rsidRPr="00053309" w:rsidDel="00053309">
          <w:rPr>
            <w:rFonts w:ascii="Times New Roman" w:hAnsi="Times New Roman" w:cs="Times New Roman"/>
            <w:kern w:val="0"/>
            <w:lang w:val="en-US"/>
          </w:rPr>
          <w:delText>(12), e03181. https://doi.org/10.1002/ecy.3181</w:delText>
        </w:r>
      </w:del>
    </w:p>
    <w:p w14:paraId="658A1CC8" w14:textId="7A31EED7" w:rsidR="00984BB8" w:rsidRPr="00053309" w:rsidDel="00053309" w:rsidRDefault="00984BB8">
      <w:pPr>
        <w:widowControl w:val="0"/>
        <w:autoSpaceDE w:val="0"/>
        <w:autoSpaceDN w:val="0"/>
        <w:adjustRightInd w:val="0"/>
        <w:rPr>
          <w:del w:id="718" w:author="Juliane Vigneault" w:date="2023-08-20T20:16:00Z"/>
          <w:rFonts w:ascii="Times New Roman" w:hAnsi="Times New Roman" w:cs="Times New Roman"/>
          <w:kern w:val="0"/>
          <w:lang w:val="en-US"/>
        </w:rPr>
      </w:pPr>
      <w:del w:id="719" w:author="Juliane Vigneault" w:date="2023-08-20T20:16:00Z">
        <w:r w:rsidRPr="00053309" w:rsidDel="00053309">
          <w:rPr>
            <w:rFonts w:ascii="Times New Roman" w:hAnsi="Times New Roman" w:cs="Times New Roman"/>
            <w:kern w:val="0"/>
            <w:lang w:val="en-US"/>
          </w:rPr>
          <w:delText xml:space="preserve">Brooks, D. R., &amp; Hoberg, E. P. (2007). How will global climate change affect parasite–host assemblages? </w:delText>
        </w:r>
        <w:r w:rsidRPr="00053309" w:rsidDel="00053309">
          <w:rPr>
            <w:rFonts w:ascii="Times New Roman" w:hAnsi="Times New Roman" w:cs="Times New Roman"/>
            <w:i/>
            <w:iCs/>
            <w:kern w:val="0"/>
            <w:lang w:val="en-US"/>
          </w:rPr>
          <w:delText>Trends in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23</w:delText>
        </w:r>
        <w:r w:rsidRPr="00053309" w:rsidDel="00053309">
          <w:rPr>
            <w:rFonts w:ascii="Times New Roman" w:hAnsi="Times New Roman" w:cs="Times New Roman"/>
            <w:kern w:val="0"/>
            <w:lang w:val="en-US"/>
          </w:rPr>
          <w:delText>(12), 571‑574. https://doi.org/10.1016/j.pt.2007.08.016</w:delText>
        </w:r>
      </w:del>
    </w:p>
    <w:p w14:paraId="7E7F1558" w14:textId="5E4755B1" w:rsidR="00984BB8" w:rsidRPr="00053309" w:rsidDel="00053309" w:rsidRDefault="00984BB8">
      <w:pPr>
        <w:widowControl w:val="0"/>
        <w:autoSpaceDE w:val="0"/>
        <w:autoSpaceDN w:val="0"/>
        <w:adjustRightInd w:val="0"/>
        <w:rPr>
          <w:del w:id="720" w:author="Juliane Vigneault" w:date="2023-08-20T20:16:00Z"/>
          <w:rFonts w:ascii="Times New Roman" w:hAnsi="Times New Roman" w:cs="Times New Roman"/>
          <w:kern w:val="0"/>
          <w:lang w:val="en-US"/>
        </w:rPr>
      </w:pPr>
      <w:del w:id="721" w:author="Juliane Vigneault" w:date="2023-08-20T20:16:00Z">
        <w:r w:rsidRPr="00053309" w:rsidDel="00053309">
          <w:rPr>
            <w:rFonts w:ascii="Times New Roman" w:hAnsi="Times New Roman" w:cs="Times New Roman"/>
            <w:kern w:val="0"/>
            <w:lang w:val="en-US"/>
          </w:rPr>
          <w:delText xml:space="preserve">Buck, J. C., &amp; Lutterschmidt, W. I. (2017). Parasite abundance decreases with host density : Evidence of the encounter-dilution effect for a parasite with a complex life cycle.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784</w:delText>
        </w:r>
        <w:r w:rsidRPr="00053309" w:rsidDel="00053309">
          <w:rPr>
            <w:rFonts w:ascii="Times New Roman" w:hAnsi="Times New Roman" w:cs="Times New Roman"/>
            <w:kern w:val="0"/>
            <w:lang w:val="en-US"/>
          </w:rPr>
          <w:delText>(1), 201‑210. https://doi.org/10.1007/s10750-016-2874-8</w:delText>
        </w:r>
      </w:del>
    </w:p>
    <w:p w14:paraId="6C62D85D" w14:textId="42B43C5F" w:rsidR="00984BB8" w:rsidRPr="00053309" w:rsidDel="00053309" w:rsidRDefault="00984BB8">
      <w:pPr>
        <w:widowControl w:val="0"/>
        <w:autoSpaceDE w:val="0"/>
        <w:autoSpaceDN w:val="0"/>
        <w:adjustRightInd w:val="0"/>
        <w:rPr>
          <w:del w:id="722" w:author="Juliane Vigneault" w:date="2023-08-20T20:16:00Z"/>
          <w:rFonts w:ascii="Times New Roman" w:hAnsi="Times New Roman" w:cs="Times New Roman"/>
          <w:kern w:val="0"/>
          <w:lang w:val="en-US"/>
        </w:rPr>
      </w:pPr>
      <w:del w:id="723" w:author="Juliane Vigneault" w:date="2023-08-20T20:16:00Z">
        <w:r w:rsidRPr="00053309" w:rsidDel="00053309">
          <w:rPr>
            <w:rFonts w:ascii="Times New Roman" w:hAnsi="Times New Roman" w:cs="Times New Roman"/>
            <w:kern w:val="0"/>
            <w:lang w:val="en-US"/>
          </w:rPr>
          <w:delText xml:space="preserve">Bush, A. O., Lafferty, K. D., Lotz, J. M., &amp; Shostak, A. W. (1997). Parasitology meets ecology on its own terms : Margolis et al. revisited. </w:delText>
        </w:r>
        <w:r w:rsidRPr="00053309" w:rsidDel="00053309">
          <w:rPr>
            <w:rFonts w:ascii="Times New Roman" w:hAnsi="Times New Roman" w:cs="Times New Roman"/>
            <w:i/>
            <w:iCs/>
            <w:kern w:val="0"/>
            <w:lang w:val="en-US"/>
          </w:rPr>
          <w:delText>The 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83</w:delText>
        </w:r>
        <w:r w:rsidRPr="00053309" w:rsidDel="00053309">
          <w:rPr>
            <w:rFonts w:ascii="Times New Roman" w:hAnsi="Times New Roman" w:cs="Times New Roman"/>
            <w:kern w:val="0"/>
            <w:lang w:val="en-US"/>
          </w:rPr>
          <w:delText>(4), 575‑583.</w:delText>
        </w:r>
      </w:del>
    </w:p>
    <w:p w14:paraId="27134A51" w14:textId="48739A91" w:rsidR="00984BB8" w:rsidRPr="00053309" w:rsidDel="00053309" w:rsidRDefault="00984BB8">
      <w:pPr>
        <w:widowControl w:val="0"/>
        <w:autoSpaceDE w:val="0"/>
        <w:autoSpaceDN w:val="0"/>
        <w:adjustRightInd w:val="0"/>
        <w:rPr>
          <w:del w:id="724" w:author="Juliane Vigneault" w:date="2023-08-20T20:16:00Z"/>
          <w:rFonts w:ascii="Times New Roman" w:hAnsi="Times New Roman" w:cs="Times New Roman"/>
          <w:kern w:val="0"/>
          <w:lang w:val="en-US"/>
        </w:rPr>
      </w:pPr>
      <w:del w:id="725" w:author="Juliane Vigneault" w:date="2023-08-20T20:16:00Z">
        <w:r w:rsidRPr="00053309" w:rsidDel="00053309">
          <w:rPr>
            <w:rFonts w:ascii="Times New Roman" w:hAnsi="Times New Roman" w:cs="Times New Roman"/>
            <w:kern w:val="0"/>
            <w:lang w:val="en-US"/>
          </w:rPr>
          <w:delText xml:space="preserve">Cable, J., Barber, I., Boag, B., Ellison, A. R., Morgan, E. R., Murray, K., Pascoe, E. L., Sait, S. M., Wilson, A. J., &amp; Booth, M. (2017). Global change, parasite transmission and disease control : Lessons from ecology.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372</w:delText>
        </w:r>
        <w:r w:rsidRPr="00053309" w:rsidDel="00053309">
          <w:rPr>
            <w:rFonts w:ascii="Times New Roman" w:hAnsi="Times New Roman" w:cs="Times New Roman"/>
            <w:kern w:val="0"/>
            <w:lang w:val="en-US"/>
          </w:rPr>
          <w:delText>(1719), 20160088. https://doi.org/10.1098/rstb.2016.0088</w:delText>
        </w:r>
      </w:del>
    </w:p>
    <w:p w14:paraId="2A16D9DF" w14:textId="3A517467" w:rsidR="00984BB8" w:rsidRPr="00053309" w:rsidDel="00053309" w:rsidRDefault="00984BB8">
      <w:pPr>
        <w:widowControl w:val="0"/>
        <w:autoSpaceDE w:val="0"/>
        <w:autoSpaceDN w:val="0"/>
        <w:adjustRightInd w:val="0"/>
        <w:rPr>
          <w:del w:id="726" w:author="Juliane Vigneault" w:date="2023-08-20T20:16:00Z"/>
          <w:rFonts w:ascii="Times New Roman" w:hAnsi="Times New Roman" w:cs="Times New Roman"/>
          <w:kern w:val="0"/>
          <w:lang w:val="en-US"/>
        </w:rPr>
      </w:pPr>
      <w:del w:id="727" w:author="Juliane Vigneault" w:date="2023-08-20T20:16:00Z">
        <w:r w:rsidRPr="00053309" w:rsidDel="00053309">
          <w:rPr>
            <w:rFonts w:ascii="Times New Roman" w:hAnsi="Times New Roman" w:cs="Times New Roman"/>
            <w:kern w:val="0"/>
            <w:lang w:val="en-US"/>
          </w:rPr>
          <w:delText xml:space="preserve">Carlson, C. J., Hopkins, S., Bell, K. C., Doña, J., Godfrey, S. S., Kwak, M. L., Lafferty, K. D., Moir, M. L., Speer, K. A., Strona, G., Torchin, M., &amp; Wood, C. L. (2020). A global parasite conservation plan. </w:delText>
        </w:r>
        <w:r w:rsidRPr="00053309" w:rsidDel="00053309">
          <w:rPr>
            <w:rFonts w:ascii="Times New Roman" w:hAnsi="Times New Roman" w:cs="Times New Roman"/>
            <w:i/>
            <w:iCs/>
            <w:kern w:val="0"/>
            <w:lang w:val="en-US"/>
          </w:rPr>
          <w:delText>Biological Conservation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250</w:delText>
        </w:r>
        <w:r w:rsidRPr="00053309" w:rsidDel="00053309">
          <w:rPr>
            <w:rFonts w:ascii="Times New Roman" w:hAnsi="Times New Roman" w:cs="Times New Roman"/>
            <w:kern w:val="0"/>
            <w:lang w:val="en-US"/>
          </w:rPr>
          <w:delText>, 108596. https://doi.org/10.1016/j.biocon.2020.108596</w:delText>
        </w:r>
      </w:del>
    </w:p>
    <w:p w14:paraId="49B10EB0" w14:textId="34402D2D" w:rsidR="00984BB8" w:rsidRPr="00053309" w:rsidDel="00053309" w:rsidRDefault="00984BB8">
      <w:pPr>
        <w:widowControl w:val="0"/>
        <w:autoSpaceDE w:val="0"/>
        <w:autoSpaceDN w:val="0"/>
        <w:adjustRightInd w:val="0"/>
        <w:rPr>
          <w:del w:id="728" w:author="Juliane Vigneault" w:date="2023-08-20T20:16:00Z"/>
          <w:rFonts w:ascii="Times New Roman" w:hAnsi="Times New Roman" w:cs="Times New Roman"/>
          <w:kern w:val="0"/>
          <w:lang w:val="en-US"/>
        </w:rPr>
      </w:pPr>
      <w:del w:id="729" w:author="Juliane Vigneault" w:date="2023-08-20T20:16:00Z">
        <w:r w:rsidRPr="00053309" w:rsidDel="00053309">
          <w:rPr>
            <w:rFonts w:ascii="Times New Roman" w:hAnsi="Times New Roman" w:cs="Times New Roman"/>
            <w:kern w:val="0"/>
            <w:lang w:val="en-US"/>
          </w:rPr>
          <w:delText xml:space="preserve">Carney, J. P., &amp; Dick, T. A. (2000). Helminth communities of yellow perch (Perca flavescens (Mitchill)) : Determinants of pattern.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w:delText>
        </w:r>
        <w:r w:rsidRPr="00053309" w:rsidDel="00053309">
          <w:rPr>
            <w:rFonts w:ascii="Times New Roman" w:hAnsi="Times New Roman" w:cs="Times New Roman"/>
            <w:kern w:val="0"/>
            <w:lang w:val="en-US"/>
          </w:rPr>
          <w:delText>(4), 538‑555. https://doi.org/10.1139/z99-222</w:delText>
        </w:r>
      </w:del>
    </w:p>
    <w:p w14:paraId="288D4523" w14:textId="67E15B44" w:rsidR="00984BB8" w:rsidRPr="00053309" w:rsidDel="00053309" w:rsidRDefault="00984BB8">
      <w:pPr>
        <w:widowControl w:val="0"/>
        <w:autoSpaceDE w:val="0"/>
        <w:autoSpaceDN w:val="0"/>
        <w:adjustRightInd w:val="0"/>
        <w:rPr>
          <w:del w:id="730" w:author="Juliane Vigneault" w:date="2023-08-20T20:16:00Z"/>
          <w:rFonts w:ascii="Times New Roman" w:hAnsi="Times New Roman" w:cs="Times New Roman"/>
          <w:kern w:val="0"/>
          <w:lang w:val="en-US"/>
        </w:rPr>
      </w:pPr>
      <w:del w:id="731" w:author="Juliane Vigneault" w:date="2023-08-20T20:16:00Z">
        <w:r w:rsidRPr="00053309" w:rsidDel="00053309">
          <w:rPr>
            <w:rFonts w:ascii="Times New Roman" w:hAnsi="Times New Roman" w:cs="Times New Roman"/>
            <w:kern w:val="0"/>
            <w:lang w:val="en-US"/>
          </w:rPr>
          <w:delText xml:space="preserve">Civitello, D. J., Cohen, J., Fatima, H., Halstead, N. T., Liriano, J., McMahon, T. A., Ortega, C. N., Sauer, E. L., Sehgal, T., Young, S., &amp; Rohr, J. R. (2015). Biodiversity inhibits parasites : Broad evidence for the dilution effect.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112</w:delText>
        </w:r>
        <w:r w:rsidRPr="00053309" w:rsidDel="00053309">
          <w:rPr>
            <w:rFonts w:ascii="Times New Roman" w:hAnsi="Times New Roman" w:cs="Times New Roman"/>
            <w:kern w:val="0"/>
            <w:lang w:val="en-US"/>
          </w:rPr>
          <w:delText>(28), 8667‑8671. https://doi.org/10.1073/pnas.1506279112</w:delText>
        </w:r>
      </w:del>
    </w:p>
    <w:p w14:paraId="4EA22954" w14:textId="012C29CB" w:rsidR="00984BB8" w:rsidRPr="00053309" w:rsidDel="00053309" w:rsidRDefault="00984BB8">
      <w:pPr>
        <w:widowControl w:val="0"/>
        <w:autoSpaceDE w:val="0"/>
        <w:autoSpaceDN w:val="0"/>
        <w:adjustRightInd w:val="0"/>
        <w:rPr>
          <w:del w:id="732" w:author="Juliane Vigneault" w:date="2023-08-20T20:16:00Z"/>
          <w:rFonts w:ascii="Times New Roman" w:hAnsi="Times New Roman" w:cs="Times New Roman"/>
          <w:kern w:val="0"/>
          <w:lang w:val="en-US"/>
        </w:rPr>
      </w:pPr>
      <w:del w:id="733" w:author="Juliane Vigneault" w:date="2023-08-20T20:16:00Z">
        <w:r w:rsidRPr="00053309" w:rsidDel="00053309">
          <w:rPr>
            <w:rFonts w:ascii="Times New Roman" w:hAnsi="Times New Roman" w:cs="Times New Roman"/>
            <w:kern w:val="0"/>
            <w:lang w:val="en-US"/>
          </w:rPr>
          <w:delText xml:space="preserve">Cohen, J. M., Civitello, D. J., Brace, A. J., Feichtinger, E. M., Ortega, C. N., Richardson, J. C., Sauer, E. L., Liu, X., &amp; Rohr, J. R. (2016). Spatial scale modulates the strength of ecological processes driving disease distributions.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113</w:delText>
        </w:r>
        <w:r w:rsidRPr="00053309" w:rsidDel="00053309">
          <w:rPr>
            <w:rFonts w:ascii="Times New Roman" w:hAnsi="Times New Roman" w:cs="Times New Roman"/>
            <w:kern w:val="0"/>
            <w:lang w:val="en-US"/>
          </w:rPr>
          <w:delText>(24), E3359‑E3364. https://doi.org/10.1073/pnas.1521657113</w:delText>
        </w:r>
      </w:del>
    </w:p>
    <w:p w14:paraId="3E185EA5" w14:textId="0ED66C6A" w:rsidR="00984BB8" w:rsidRPr="00053309" w:rsidDel="00053309" w:rsidRDefault="00984BB8">
      <w:pPr>
        <w:widowControl w:val="0"/>
        <w:autoSpaceDE w:val="0"/>
        <w:autoSpaceDN w:val="0"/>
        <w:adjustRightInd w:val="0"/>
        <w:rPr>
          <w:del w:id="734" w:author="Juliane Vigneault" w:date="2023-08-20T20:16:00Z"/>
          <w:rFonts w:ascii="Times New Roman" w:hAnsi="Times New Roman" w:cs="Times New Roman"/>
          <w:kern w:val="0"/>
          <w:lang w:val="en-US"/>
        </w:rPr>
      </w:pPr>
      <w:del w:id="735" w:author="Juliane Vigneault" w:date="2023-08-20T20:16:00Z">
        <w:r w:rsidRPr="00053309" w:rsidDel="00053309">
          <w:rPr>
            <w:rFonts w:ascii="Times New Roman" w:hAnsi="Times New Roman" w:cs="Times New Roman"/>
            <w:kern w:val="0"/>
            <w:lang w:val="en-US"/>
          </w:rPr>
          <w:delText xml:space="preserve">Dargent, F., Torres-Dowdall, J., Scott, M. E., Ramnarine, I., &amp; Fussmann, G. F. (2013). Can Mixed-Species Groups Reduce Individual Parasite Load? A Field Test with Two Closely Related Poeciliid Fishes (Poecilia reticulata and Poecilia picta). </w:delText>
        </w:r>
        <w:r w:rsidRPr="00053309" w:rsidDel="00053309">
          <w:rPr>
            <w:rFonts w:ascii="Times New Roman" w:hAnsi="Times New Roman" w:cs="Times New Roman"/>
            <w:i/>
            <w:iCs/>
            <w:kern w:val="0"/>
            <w:lang w:val="en-US"/>
          </w:rPr>
          <w:delText>PLoS ONE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w:delText>
        </w:r>
        <w:r w:rsidRPr="00053309" w:rsidDel="00053309">
          <w:rPr>
            <w:rFonts w:ascii="Times New Roman" w:hAnsi="Times New Roman" w:cs="Times New Roman"/>
            <w:kern w:val="0"/>
            <w:lang w:val="en-US"/>
          </w:rPr>
          <w:delText>(2), e56789. https://doi.org/10.1371/journal.pone.0056789</w:delText>
        </w:r>
      </w:del>
    </w:p>
    <w:p w14:paraId="47F3C5B2" w14:textId="29AC3D43" w:rsidR="00984BB8" w:rsidRPr="00053309" w:rsidDel="00053309" w:rsidRDefault="00984BB8">
      <w:pPr>
        <w:widowControl w:val="0"/>
        <w:autoSpaceDE w:val="0"/>
        <w:autoSpaceDN w:val="0"/>
        <w:adjustRightInd w:val="0"/>
        <w:rPr>
          <w:del w:id="736" w:author="Juliane Vigneault" w:date="2023-08-20T20:16:00Z"/>
          <w:rFonts w:ascii="Times New Roman" w:hAnsi="Times New Roman" w:cs="Times New Roman"/>
          <w:kern w:val="0"/>
          <w:lang w:val="en-US"/>
        </w:rPr>
      </w:pPr>
      <w:del w:id="737" w:author="Juliane Vigneault" w:date="2023-08-20T20:16:00Z">
        <w:r w:rsidRPr="00053309" w:rsidDel="00053309">
          <w:rPr>
            <w:rFonts w:ascii="Times New Roman" w:hAnsi="Times New Roman" w:cs="Times New Roman"/>
            <w:kern w:val="0"/>
            <w:lang w:val="en-US"/>
          </w:rPr>
          <w:delText xml:space="preserve">Dobson, A. P., &amp; Hudson, P. J. (1986). Parasites, disease and the structure of ecological communities.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(1), 11‑15. https://doi.org/10.1016/0169-5347(86)90060-1</w:delText>
        </w:r>
      </w:del>
    </w:p>
    <w:p w14:paraId="6DF40AC3" w14:textId="7AAD7124" w:rsidR="00984BB8" w:rsidRPr="00053309" w:rsidDel="00053309" w:rsidRDefault="00984BB8">
      <w:pPr>
        <w:widowControl w:val="0"/>
        <w:autoSpaceDE w:val="0"/>
        <w:autoSpaceDN w:val="0"/>
        <w:adjustRightInd w:val="0"/>
        <w:rPr>
          <w:del w:id="738" w:author="Juliane Vigneault" w:date="2023-08-20T20:16:00Z"/>
          <w:rFonts w:ascii="Times New Roman" w:hAnsi="Times New Roman" w:cs="Times New Roman"/>
          <w:kern w:val="0"/>
          <w:lang w:val="en-US"/>
        </w:rPr>
      </w:pPr>
      <w:del w:id="739" w:author="Juliane Vigneault" w:date="2023-08-20T20:16:00Z">
        <w:r w:rsidRPr="00053309" w:rsidDel="00053309">
          <w:rPr>
            <w:rFonts w:ascii="Times New Roman" w:hAnsi="Times New Roman" w:cs="Times New Roman"/>
            <w:kern w:val="0"/>
            <w:lang w:val="en-US"/>
          </w:rPr>
          <w:delText xml:space="preserve">Falke, L. P., &amp; Preston, D. L. (2021). Freshwater disease hotspots : Drivers of fine-scale spatial heterogeneity in trematode parasitism in streams.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n/a</w:delText>
        </w:r>
        <w:r w:rsidRPr="00053309" w:rsidDel="00053309">
          <w:rPr>
            <w:rFonts w:ascii="Times New Roman" w:hAnsi="Times New Roman" w:cs="Times New Roman"/>
            <w:kern w:val="0"/>
            <w:lang w:val="en-US"/>
          </w:rPr>
          <w:delText>(n/a). https://doi.org/10.1111/fwb.13856</w:delText>
        </w:r>
      </w:del>
    </w:p>
    <w:p w14:paraId="464DD785" w14:textId="41F8CB72" w:rsidR="00984BB8" w:rsidRPr="00053309" w:rsidDel="00053309" w:rsidRDefault="00984BB8">
      <w:pPr>
        <w:widowControl w:val="0"/>
        <w:autoSpaceDE w:val="0"/>
        <w:autoSpaceDN w:val="0"/>
        <w:adjustRightInd w:val="0"/>
        <w:rPr>
          <w:del w:id="740" w:author="Juliane Vigneault" w:date="2023-08-20T20:16:00Z"/>
          <w:rFonts w:ascii="Times New Roman" w:hAnsi="Times New Roman" w:cs="Times New Roman"/>
          <w:kern w:val="0"/>
          <w:lang w:val="en-US"/>
        </w:rPr>
      </w:pPr>
      <w:del w:id="741" w:author="Juliane Vigneault" w:date="2023-08-20T20:16:00Z">
        <w:r w:rsidRPr="00053309" w:rsidDel="00053309">
          <w:rPr>
            <w:rFonts w:ascii="Times New Roman" w:hAnsi="Times New Roman" w:cs="Times New Roman"/>
            <w:kern w:val="0"/>
            <w:lang w:val="en-US"/>
          </w:rPr>
          <w:delText xml:space="preserve">Frainer, A., McKie, B. G., Amundsen, P.-A., Knudsen, R., &amp; Lafferty, K. D. (2018). Parasitism and the Biodiversity-Functioning Relationship.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33</w:delText>
        </w:r>
        <w:r w:rsidRPr="00053309" w:rsidDel="00053309">
          <w:rPr>
            <w:rFonts w:ascii="Times New Roman" w:hAnsi="Times New Roman" w:cs="Times New Roman"/>
            <w:kern w:val="0"/>
            <w:lang w:val="en-US"/>
          </w:rPr>
          <w:delText>(4), 260‑268. https://doi.org/10.1016/j.tree.2018.01.011</w:delText>
        </w:r>
      </w:del>
    </w:p>
    <w:p w14:paraId="3351ECBF" w14:textId="292F6EA1" w:rsidR="00984BB8" w:rsidRPr="00053309" w:rsidDel="00053309" w:rsidRDefault="00984BB8">
      <w:pPr>
        <w:widowControl w:val="0"/>
        <w:autoSpaceDE w:val="0"/>
        <w:autoSpaceDN w:val="0"/>
        <w:adjustRightInd w:val="0"/>
        <w:rPr>
          <w:del w:id="742" w:author="Juliane Vigneault" w:date="2023-08-20T20:16:00Z"/>
          <w:rFonts w:ascii="Times New Roman" w:hAnsi="Times New Roman" w:cs="Times New Roman"/>
          <w:kern w:val="0"/>
          <w:lang w:val="en-US"/>
        </w:rPr>
      </w:pPr>
      <w:del w:id="743" w:author="Juliane Vigneault" w:date="2023-08-20T20:16:00Z">
        <w:r w:rsidRPr="00053309" w:rsidDel="00053309">
          <w:rPr>
            <w:rFonts w:ascii="Times New Roman" w:hAnsi="Times New Roman" w:cs="Times New Roman"/>
            <w:kern w:val="0"/>
          </w:rPr>
          <w:delText xml:space="preserve">González, M. T., &amp; Poulin, R. (2005). </w:delText>
        </w:r>
        <w:r w:rsidRPr="00053309" w:rsidDel="00053309">
          <w:rPr>
            <w:rFonts w:ascii="Times New Roman" w:hAnsi="Times New Roman" w:cs="Times New Roman"/>
            <w:kern w:val="0"/>
            <w:lang w:val="en-US"/>
          </w:rPr>
          <w:delText xml:space="preserve">Spatial and temporal predictability of the parasite community structure of a benthic marine fish along its distributional range.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35</w:delText>
        </w:r>
        <w:r w:rsidRPr="00053309" w:rsidDel="00053309">
          <w:rPr>
            <w:rFonts w:ascii="Times New Roman" w:hAnsi="Times New Roman" w:cs="Times New Roman"/>
            <w:kern w:val="0"/>
            <w:lang w:val="en-US"/>
          </w:rPr>
          <w:delText>(13), 1369‑1377. https://doi.org/10.1016/j.ijpara.2005.07.016</w:delText>
        </w:r>
      </w:del>
    </w:p>
    <w:p w14:paraId="68F436A6" w14:textId="432E2EB3" w:rsidR="00984BB8" w:rsidRPr="00053309" w:rsidDel="00053309" w:rsidRDefault="00984BB8">
      <w:pPr>
        <w:widowControl w:val="0"/>
        <w:autoSpaceDE w:val="0"/>
        <w:autoSpaceDN w:val="0"/>
        <w:adjustRightInd w:val="0"/>
        <w:rPr>
          <w:del w:id="744" w:author="Juliane Vigneault" w:date="2023-08-20T20:16:00Z"/>
          <w:rFonts w:ascii="Times New Roman" w:hAnsi="Times New Roman" w:cs="Times New Roman"/>
          <w:kern w:val="0"/>
          <w:lang w:val="en-US"/>
        </w:rPr>
      </w:pPr>
      <w:del w:id="745" w:author="Juliane Vigneault" w:date="2023-08-20T20:16:00Z">
        <w:r w:rsidRPr="00053309" w:rsidDel="00053309">
          <w:rPr>
            <w:rFonts w:ascii="Times New Roman" w:hAnsi="Times New Roman" w:cs="Times New Roman"/>
            <w:kern w:val="0"/>
            <w:lang w:val="en-US"/>
          </w:rPr>
          <w:delText xml:space="preserve">Guisan, A., Zimmermann, N. E., &amp; Thuiller, W. (Éds.). (2017). What Drives Species Distributions? In </w:delText>
        </w:r>
        <w:r w:rsidRPr="00053309" w:rsidDel="00053309">
          <w:rPr>
            <w:rFonts w:ascii="Times New Roman" w:hAnsi="Times New Roman" w:cs="Times New Roman"/>
            <w:i/>
            <w:iCs/>
            <w:kern w:val="0"/>
            <w:lang w:val="en-US"/>
          </w:rPr>
          <w:delText>Habitat Suitability and Distribution Models : With Applications in R</w:delText>
        </w:r>
        <w:r w:rsidRPr="00053309" w:rsidDel="00053309">
          <w:rPr>
            <w:rFonts w:ascii="Times New Roman" w:hAnsi="Times New Roman" w:cs="Times New Roman"/>
            <w:kern w:val="0"/>
            <w:lang w:val="en-US"/>
          </w:rPr>
          <w:delText xml:space="preserve"> (p. 21‑40). Cambridge University Press. https://doi.org/10.1017/9781139028271.007</w:delText>
        </w:r>
      </w:del>
    </w:p>
    <w:p w14:paraId="7BE16148" w14:textId="08D3F7D5" w:rsidR="00984BB8" w:rsidRPr="00053309" w:rsidDel="00053309" w:rsidRDefault="00984BB8">
      <w:pPr>
        <w:widowControl w:val="0"/>
        <w:autoSpaceDE w:val="0"/>
        <w:autoSpaceDN w:val="0"/>
        <w:adjustRightInd w:val="0"/>
        <w:rPr>
          <w:del w:id="746" w:author="Juliane Vigneault" w:date="2023-08-20T20:16:00Z"/>
          <w:rFonts w:ascii="Times New Roman" w:hAnsi="Times New Roman" w:cs="Times New Roman"/>
          <w:kern w:val="0"/>
          <w:lang w:val="en-US"/>
        </w:rPr>
      </w:pPr>
      <w:del w:id="747" w:author="Juliane Vigneault" w:date="2023-08-20T20:16:00Z">
        <w:r w:rsidRPr="00053309" w:rsidDel="00053309">
          <w:rPr>
            <w:rFonts w:ascii="Times New Roman" w:hAnsi="Times New Roman" w:cs="Times New Roman"/>
            <w:kern w:val="0"/>
            <w:lang w:val="en-US"/>
          </w:rPr>
          <w:delText xml:space="preserve">Happel, A. (2019). A volunteer-populated online database provides evidence for a geographic pattern in symptoms of black spot infections. </w:delText>
        </w:r>
        <w:r w:rsidRPr="00053309" w:rsidDel="00053309">
          <w:rPr>
            <w:rFonts w:ascii="Times New Roman" w:hAnsi="Times New Roman" w:cs="Times New Roman"/>
            <w:i/>
            <w:iCs/>
            <w:kern w:val="0"/>
            <w:lang w:val="en-US"/>
          </w:rPr>
          <w:delText>International Journal for Parasitology: Parasites and Wildlife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156‑163. https://doi.org/10.1016/j.ijppaw.2019.08.003</w:delText>
        </w:r>
      </w:del>
    </w:p>
    <w:p w14:paraId="105E0557" w14:textId="6F1329F1" w:rsidR="00984BB8" w:rsidRPr="00053309" w:rsidDel="00053309" w:rsidRDefault="00984BB8">
      <w:pPr>
        <w:widowControl w:val="0"/>
        <w:autoSpaceDE w:val="0"/>
        <w:autoSpaceDN w:val="0"/>
        <w:adjustRightInd w:val="0"/>
        <w:rPr>
          <w:del w:id="748" w:author="Juliane Vigneault" w:date="2023-08-20T20:16:00Z"/>
          <w:rFonts w:ascii="Times New Roman" w:hAnsi="Times New Roman" w:cs="Times New Roman"/>
          <w:kern w:val="0"/>
          <w:lang w:val="en-US"/>
        </w:rPr>
      </w:pPr>
      <w:del w:id="749" w:author="Juliane Vigneault" w:date="2023-08-20T20:16:00Z">
        <w:r w:rsidRPr="00053309" w:rsidDel="00053309">
          <w:rPr>
            <w:rFonts w:ascii="Times New Roman" w:hAnsi="Times New Roman" w:cs="Times New Roman"/>
            <w:kern w:val="0"/>
            <w:lang w:val="en-US"/>
          </w:rPr>
          <w:delText xml:space="preserve">Hess, G., Randolph, S., Arneberg, P., Chemini, C., Furnanello, C., Harwood, J., Roberts, M. G., &amp; Swinton, J. (2002). Spatial Aspects of Disease Dynamics. In </w:delText>
        </w:r>
        <w:r w:rsidRPr="00053309" w:rsidDel="00053309">
          <w:rPr>
            <w:rFonts w:ascii="Times New Roman" w:hAnsi="Times New Roman" w:cs="Times New Roman"/>
            <w:i/>
            <w:iCs/>
            <w:kern w:val="0"/>
            <w:lang w:val="en-US"/>
          </w:rPr>
          <w:delText>The ecology of wildlife diseases</w:delText>
        </w:r>
        <w:r w:rsidRPr="00053309" w:rsidDel="00053309">
          <w:rPr>
            <w:rFonts w:ascii="Times New Roman" w:hAnsi="Times New Roman" w:cs="Times New Roman"/>
            <w:kern w:val="0"/>
            <w:lang w:val="en-US"/>
          </w:rPr>
          <w:delText xml:space="preserve"> (p. 102‑118).</w:delText>
        </w:r>
      </w:del>
    </w:p>
    <w:p w14:paraId="01FF8997" w14:textId="6DB53721" w:rsidR="00984BB8" w:rsidRPr="00053309" w:rsidDel="00053309" w:rsidRDefault="00984BB8">
      <w:pPr>
        <w:widowControl w:val="0"/>
        <w:autoSpaceDE w:val="0"/>
        <w:autoSpaceDN w:val="0"/>
        <w:adjustRightInd w:val="0"/>
        <w:rPr>
          <w:del w:id="750" w:author="Juliane Vigneault" w:date="2023-08-20T20:16:00Z"/>
          <w:rFonts w:ascii="Times New Roman" w:hAnsi="Times New Roman" w:cs="Times New Roman"/>
          <w:kern w:val="0"/>
          <w:lang w:val="en-US"/>
        </w:rPr>
      </w:pPr>
      <w:del w:id="751" w:author="Juliane Vigneault" w:date="2023-08-20T20:16:00Z">
        <w:r w:rsidRPr="00053309" w:rsidDel="00053309">
          <w:rPr>
            <w:rFonts w:ascii="Times New Roman" w:hAnsi="Times New Roman" w:cs="Times New Roman"/>
            <w:kern w:val="0"/>
            <w:lang w:val="en-US"/>
          </w:rPr>
          <w:delText xml:space="preserve">Iwanowicz, D. (2011). </w:delText>
        </w:r>
        <w:r w:rsidRPr="00053309" w:rsidDel="00053309">
          <w:rPr>
            <w:rFonts w:ascii="Times New Roman" w:hAnsi="Times New Roman" w:cs="Times New Roman"/>
            <w:i/>
            <w:iCs/>
            <w:kern w:val="0"/>
            <w:lang w:val="en-US"/>
          </w:rPr>
          <w:delText>Overview On The Effects Of Parasites On Fish Health</w:delText>
        </w:r>
        <w:r w:rsidRPr="00053309" w:rsidDel="00053309">
          <w:rPr>
            <w:rFonts w:ascii="Times New Roman" w:hAnsi="Times New Roman" w:cs="Times New Roman"/>
            <w:kern w:val="0"/>
            <w:lang w:val="en-US"/>
          </w:rPr>
          <w:delText>.</w:delText>
        </w:r>
      </w:del>
    </w:p>
    <w:p w14:paraId="434E150F" w14:textId="3E559969" w:rsidR="00984BB8" w:rsidRPr="00053309" w:rsidDel="00053309" w:rsidRDefault="00984BB8">
      <w:pPr>
        <w:widowControl w:val="0"/>
        <w:autoSpaceDE w:val="0"/>
        <w:autoSpaceDN w:val="0"/>
        <w:adjustRightInd w:val="0"/>
        <w:rPr>
          <w:del w:id="752" w:author="Juliane Vigneault" w:date="2023-08-20T20:16:00Z"/>
          <w:rFonts w:ascii="Times New Roman" w:hAnsi="Times New Roman" w:cs="Times New Roman"/>
          <w:kern w:val="0"/>
          <w:lang w:val="en-US"/>
        </w:rPr>
      </w:pPr>
      <w:del w:id="753" w:author="Juliane Vigneault" w:date="2023-08-20T20:16:00Z">
        <w:r w:rsidRPr="00053309" w:rsidDel="00053309">
          <w:rPr>
            <w:rFonts w:ascii="Times New Roman" w:hAnsi="Times New Roman" w:cs="Times New Roman"/>
            <w:kern w:val="0"/>
            <w:lang w:val="en-US"/>
          </w:rPr>
          <w:delText xml:space="preserve">Johnstone, K. C., McArthur, C., &amp; Banks, P. B. (2021). Behavioural drivers of survey bias : Interactive effects of personality, the perceived risk and device properties.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197</w:delText>
        </w:r>
        <w:r w:rsidRPr="00053309" w:rsidDel="00053309">
          <w:rPr>
            <w:rFonts w:ascii="Times New Roman" w:hAnsi="Times New Roman" w:cs="Times New Roman"/>
            <w:kern w:val="0"/>
            <w:lang w:val="en-US"/>
          </w:rPr>
          <w:delText>(1), 117‑127. https://doi.org/10.1007/s00442-021-05021-7</w:delText>
        </w:r>
      </w:del>
    </w:p>
    <w:p w14:paraId="258ACAED" w14:textId="0243A964" w:rsidR="00984BB8" w:rsidRPr="00053309" w:rsidDel="00053309" w:rsidRDefault="00984BB8">
      <w:pPr>
        <w:widowControl w:val="0"/>
        <w:autoSpaceDE w:val="0"/>
        <w:autoSpaceDN w:val="0"/>
        <w:adjustRightInd w:val="0"/>
        <w:rPr>
          <w:del w:id="754" w:author="Juliane Vigneault" w:date="2023-08-20T20:16:00Z"/>
          <w:rFonts w:ascii="Times New Roman" w:hAnsi="Times New Roman" w:cs="Times New Roman"/>
          <w:kern w:val="0"/>
          <w:lang w:val="en-US"/>
        </w:rPr>
      </w:pPr>
      <w:del w:id="755" w:author="Juliane Vigneault" w:date="2023-08-20T20:16:00Z">
        <w:r w:rsidRPr="00053309" w:rsidDel="00053309">
          <w:rPr>
            <w:rFonts w:ascii="Times New Roman" w:hAnsi="Times New Roman" w:cs="Times New Roman"/>
            <w:kern w:val="0"/>
            <w:lang w:val="en-US"/>
          </w:rPr>
          <w:delText xml:space="preserve">Kennedy, C. R. (2009). The ecology of parasites of freshwater fishes : The search for patterns.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136</w:delText>
        </w:r>
        <w:r w:rsidRPr="00053309" w:rsidDel="00053309">
          <w:rPr>
            <w:rFonts w:ascii="Times New Roman" w:hAnsi="Times New Roman" w:cs="Times New Roman"/>
            <w:kern w:val="0"/>
            <w:lang w:val="en-US"/>
          </w:rPr>
          <w:delText>(12), 1653‑1662. https://doi.org/10.1017/S0031182009005794</w:delText>
        </w:r>
      </w:del>
    </w:p>
    <w:p w14:paraId="5897B4D9" w14:textId="7C37D1AE" w:rsidR="00984BB8" w:rsidRPr="00053309" w:rsidDel="00053309" w:rsidRDefault="00984BB8">
      <w:pPr>
        <w:widowControl w:val="0"/>
        <w:autoSpaceDE w:val="0"/>
        <w:autoSpaceDN w:val="0"/>
        <w:adjustRightInd w:val="0"/>
        <w:rPr>
          <w:del w:id="756" w:author="Juliane Vigneault" w:date="2023-08-20T20:16:00Z"/>
          <w:rFonts w:ascii="Times New Roman" w:hAnsi="Times New Roman" w:cs="Times New Roman"/>
          <w:kern w:val="0"/>
          <w:lang w:val="en-US"/>
        </w:rPr>
      </w:pPr>
      <w:del w:id="757" w:author="Juliane Vigneault" w:date="2023-08-20T20:16:00Z">
        <w:r w:rsidRPr="00053309" w:rsidDel="00053309">
          <w:rPr>
            <w:rFonts w:ascii="Times New Roman" w:hAnsi="Times New Roman" w:cs="Times New Roman"/>
            <w:kern w:val="0"/>
            <w:lang w:val="en-US"/>
          </w:rPr>
          <w:delText xml:space="preserve">Khaemba, W. M., Stein, A., Rasch, D., De Leeuw, J., &amp; Georgiadis, N. (2001). Empirically simulated study to compare and validate sampling methods used in aerial surveys of wildlife populations. </w:delText>
        </w:r>
        <w:r w:rsidRPr="00053309" w:rsidDel="00053309">
          <w:rPr>
            <w:rFonts w:ascii="Times New Roman" w:hAnsi="Times New Roman" w:cs="Times New Roman"/>
            <w:i/>
            <w:iCs/>
            <w:kern w:val="0"/>
            <w:lang w:val="en-US"/>
          </w:rPr>
          <w:delText>African Journal of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(4), 374‑382. https://doi.org/10.1046/j.0141-6707.2001.00329.x</w:delText>
        </w:r>
      </w:del>
    </w:p>
    <w:p w14:paraId="4F01BF00" w14:textId="0F436A6A" w:rsidR="00984BB8" w:rsidRPr="00053309" w:rsidDel="00053309" w:rsidRDefault="00984BB8">
      <w:pPr>
        <w:widowControl w:val="0"/>
        <w:autoSpaceDE w:val="0"/>
        <w:autoSpaceDN w:val="0"/>
        <w:adjustRightInd w:val="0"/>
        <w:rPr>
          <w:del w:id="758" w:author="Juliane Vigneault" w:date="2023-08-20T20:16:00Z"/>
          <w:rFonts w:ascii="Times New Roman" w:hAnsi="Times New Roman" w:cs="Times New Roman"/>
          <w:kern w:val="0"/>
          <w:lang w:val="en-US"/>
        </w:rPr>
      </w:pPr>
      <w:del w:id="759" w:author="Juliane Vigneault" w:date="2023-08-20T20:16:00Z">
        <w:r w:rsidRPr="00053309" w:rsidDel="00053309">
          <w:rPr>
            <w:rFonts w:ascii="Times New Roman" w:hAnsi="Times New Roman" w:cs="Times New Roman"/>
            <w:kern w:val="0"/>
            <w:lang w:val="en-US"/>
          </w:rPr>
          <w:delText xml:space="preserve">Kowalski, K., Bogdziewicz, M., Eichert, U., &amp; Rychlik, L. (2015). Sex differences in flea infections among rodent hosts : Is there a male bias? </w:delText>
        </w:r>
        <w:r w:rsidRPr="00053309" w:rsidDel="00053309">
          <w:rPr>
            <w:rFonts w:ascii="Times New Roman" w:hAnsi="Times New Roman" w:cs="Times New Roman"/>
            <w:i/>
            <w:iCs/>
            <w:kern w:val="0"/>
            <w:lang w:val="en-US"/>
          </w:rPr>
          <w:delText>Parasitology Research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114</w:delText>
        </w:r>
        <w:r w:rsidRPr="00053309" w:rsidDel="00053309">
          <w:rPr>
            <w:rFonts w:ascii="Times New Roman" w:hAnsi="Times New Roman" w:cs="Times New Roman"/>
            <w:kern w:val="0"/>
            <w:lang w:val="en-US"/>
          </w:rPr>
          <w:delText>(1), 337‑341. https://doi.org/10.1007/s00436-014-4231-z</w:delText>
        </w:r>
      </w:del>
    </w:p>
    <w:p w14:paraId="1109387F" w14:textId="7D6C2EAE" w:rsidR="00984BB8" w:rsidRPr="00053309" w:rsidDel="00053309" w:rsidRDefault="00984BB8">
      <w:pPr>
        <w:widowControl w:val="0"/>
        <w:autoSpaceDE w:val="0"/>
        <w:autoSpaceDN w:val="0"/>
        <w:adjustRightInd w:val="0"/>
        <w:rPr>
          <w:del w:id="760" w:author="Juliane Vigneault" w:date="2023-08-20T20:16:00Z"/>
          <w:rFonts w:ascii="Times New Roman" w:hAnsi="Times New Roman" w:cs="Times New Roman"/>
          <w:kern w:val="0"/>
          <w:lang w:val="en-US"/>
        </w:rPr>
      </w:pPr>
      <w:del w:id="761" w:author="Juliane Vigneault" w:date="2023-08-20T20:16:00Z">
        <w:r w:rsidRPr="00053309" w:rsidDel="00053309">
          <w:rPr>
            <w:rFonts w:ascii="Times New Roman" w:hAnsi="Times New Roman" w:cs="Times New Roman"/>
            <w:kern w:val="0"/>
            <w:lang w:val="en-US"/>
          </w:rPr>
          <w:delTex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(6), 533‑546. https://doi.org/10.1111/j.1461-0248.2008.01174.x</w:delText>
        </w:r>
      </w:del>
    </w:p>
    <w:p w14:paraId="29C91D48" w14:textId="473483B0" w:rsidR="00984BB8" w:rsidRPr="00053309" w:rsidDel="00053309" w:rsidRDefault="00984BB8">
      <w:pPr>
        <w:widowControl w:val="0"/>
        <w:autoSpaceDE w:val="0"/>
        <w:autoSpaceDN w:val="0"/>
        <w:adjustRightInd w:val="0"/>
        <w:rPr>
          <w:del w:id="762" w:author="Juliane Vigneault" w:date="2023-08-20T20:16:00Z"/>
          <w:rFonts w:ascii="Times New Roman" w:hAnsi="Times New Roman" w:cs="Times New Roman"/>
          <w:kern w:val="0"/>
          <w:lang w:val="en-US"/>
        </w:rPr>
      </w:pPr>
      <w:del w:id="763" w:author="Juliane Vigneault" w:date="2023-08-20T20:16:00Z">
        <w:r w:rsidRPr="00053309" w:rsidDel="00053309">
          <w:rPr>
            <w:rFonts w:ascii="Times New Roman" w:hAnsi="Times New Roman" w:cs="Times New Roman"/>
            <w:kern w:val="0"/>
            <w:lang w:val="en-US"/>
          </w:rPr>
          <w:delText xml:space="preserve">Lafferty, K. D., Dobson, A. P., &amp; Kuris, A. M. (2006). Parasites dominate food web links.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103</w:delText>
        </w:r>
        <w:r w:rsidRPr="00053309" w:rsidDel="00053309">
          <w:rPr>
            <w:rFonts w:ascii="Times New Roman" w:hAnsi="Times New Roman" w:cs="Times New Roman"/>
            <w:kern w:val="0"/>
            <w:lang w:val="en-US"/>
          </w:rPr>
          <w:delText>(30), 11211‑11216. https://doi.org/10.1073/pnas.0604755103</w:delText>
        </w:r>
      </w:del>
    </w:p>
    <w:p w14:paraId="23750F07" w14:textId="7D67865C" w:rsidR="00984BB8" w:rsidRPr="00053309" w:rsidDel="00053309" w:rsidRDefault="00984BB8">
      <w:pPr>
        <w:widowControl w:val="0"/>
        <w:autoSpaceDE w:val="0"/>
        <w:autoSpaceDN w:val="0"/>
        <w:adjustRightInd w:val="0"/>
        <w:rPr>
          <w:del w:id="764" w:author="Juliane Vigneault" w:date="2023-08-20T20:16:00Z"/>
          <w:rFonts w:ascii="Times New Roman" w:hAnsi="Times New Roman" w:cs="Times New Roman"/>
          <w:kern w:val="0"/>
          <w:lang w:val="en-US"/>
        </w:rPr>
      </w:pPr>
      <w:del w:id="765" w:author="Juliane Vigneault" w:date="2023-08-20T20:16:00Z">
        <w:r w:rsidRPr="00053309" w:rsidDel="00053309">
          <w:rPr>
            <w:rFonts w:ascii="Times New Roman" w:hAnsi="Times New Roman" w:cs="Times New Roman"/>
            <w:kern w:val="0"/>
            <w:lang w:val="en-US"/>
          </w:rPr>
          <w:delText xml:space="preserve">Lagrue, C., Kelly, D. W., Hicks, A., &amp; Poulin, R. (2011). Factors influencing infection patterns of trophically transmitted parasites among a fish community : Host diet, host–parasite compatibility or both?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(2), 466‑485. https://doi.org/10.1111/j.1095-8649.2011.03041.x</w:delText>
        </w:r>
      </w:del>
    </w:p>
    <w:p w14:paraId="5CCE380A" w14:textId="0A10DC20" w:rsidR="00984BB8" w:rsidRPr="00053309" w:rsidDel="00053309" w:rsidRDefault="00984BB8">
      <w:pPr>
        <w:widowControl w:val="0"/>
        <w:autoSpaceDE w:val="0"/>
        <w:autoSpaceDN w:val="0"/>
        <w:adjustRightInd w:val="0"/>
        <w:rPr>
          <w:del w:id="766" w:author="Juliane Vigneault" w:date="2023-08-20T20:16:00Z"/>
          <w:rFonts w:ascii="Times New Roman" w:hAnsi="Times New Roman" w:cs="Times New Roman"/>
          <w:kern w:val="0"/>
          <w:lang w:val="en-US"/>
        </w:rPr>
      </w:pPr>
      <w:del w:id="767" w:author="Juliane Vigneault" w:date="2023-08-20T20:16:00Z">
        <w:r w:rsidRPr="00053309" w:rsidDel="00053309">
          <w:rPr>
            <w:rFonts w:ascii="Times New Roman" w:hAnsi="Times New Roman" w:cs="Times New Roman"/>
            <w:kern w:val="0"/>
            <w:lang w:val="en-US"/>
          </w:rPr>
          <w:delText xml:space="preserve">Lagrue, C., &amp; Poulin, R. (2015). Local diversity reduces infection risk across multiple freshwater host-parasite associations.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60</w:delText>
        </w:r>
        <w:r w:rsidRPr="00053309" w:rsidDel="00053309">
          <w:rPr>
            <w:rFonts w:ascii="Times New Roman" w:hAnsi="Times New Roman" w:cs="Times New Roman"/>
            <w:kern w:val="0"/>
            <w:lang w:val="en-US"/>
          </w:rPr>
          <w:delText>(11), 2445‑2454. https://doi.org/10.1111/fwb.12677</w:delText>
        </w:r>
      </w:del>
    </w:p>
    <w:p w14:paraId="6E48AFD2" w14:textId="770B2090" w:rsidR="00984BB8" w:rsidRPr="00053309" w:rsidDel="00053309" w:rsidRDefault="00984BB8">
      <w:pPr>
        <w:widowControl w:val="0"/>
        <w:autoSpaceDE w:val="0"/>
        <w:autoSpaceDN w:val="0"/>
        <w:adjustRightInd w:val="0"/>
        <w:rPr>
          <w:del w:id="768" w:author="Juliane Vigneault" w:date="2023-08-20T20:16:00Z"/>
          <w:rFonts w:ascii="Times New Roman" w:hAnsi="Times New Roman" w:cs="Times New Roman"/>
          <w:kern w:val="0"/>
          <w:lang w:val="en-US"/>
        </w:rPr>
      </w:pPr>
      <w:del w:id="769" w:author="Juliane Vigneault" w:date="2023-08-20T20:16:00Z">
        <w:r w:rsidRPr="00053309" w:rsidDel="00053309">
          <w:rPr>
            <w:rFonts w:ascii="Times New Roman" w:hAnsi="Times New Roman" w:cs="Times New Roman"/>
            <w:kern w:val="0"/>
            <w:lang w:val="en-US"/>
          </w:rPr>
          <w:delText xml:space="preserve">Levin, S. A. (1992). The Problem of Pattern and Scale in Ecology : The Robert H. MacArthur Award Lecture.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73</w:delText>
        </w:r>
        <w:r w:rsidRPr="00053309" w:rsidDel="00053309">
          <w:rPr>
            <w:rFonts w:ascii="Times New Roman" w:hAnsi="Times New Roman" w:cs="Times New Roman"/>
            <w:kern w:val="0"/>
            <w:lang w:val="en-US"/>
          </w:rPr>
          <w:delText>(6), 1943‑1967. https://doi.org/10.2307/1941447</w:delText>
        </w:r>
      </w:del>
    </w:p>
    <w:p w14:paraId="758E0379" w14:textId="46936D9B" w:rsidR="00984BB8" w:rsidRPr="00053309" w:rsidDel="00053309" w:rsidRDefault="00984BB8">
      <w:pPr>
        <w:widowControl w:val="0"/>
        <w:autoSpaceDE w:val="0"/>
        <w:autoSpaceDN w:val="0"/>
        <w:adjustRightInd w:val="0"/>
        <w:rPr>
          <w:del w:id="770" w:author="Juliane Vigneault" w:date="2023-08-20T20:16:00Z"/>
          <w:rFonts w:ascii="Times New Roman" w:hAnsi="Times New Roman" w:cs="Times New Roman"/>
          <w:kern w:val="0"/>
          <w:lang w:val="en-US"/>
        </w:rPr>
      </w:pPr>
      <w:del w:id="771" w:author="Juliane Vigneault" w:date="2023-08-20T20:16:00Z">
        <w:r w:rsidRPr="00053309" w:rsidDel="00053309">
          <w:rPr>
            <w:rFonts w:ascii="Times New Roman" w:hAnsi="Times New Roman" w:cs="Times New Roman"/>
            <w:kern w:val="0"/>
            <w:lang w:val="en-US"/>
          </w:rPr>
          <w:delText xml:space="preserve">Marcogliese, D. J. (2004). Parasites : Small Players with Crucial Roles in the Ecological Theater. </w:delText>
        </w:r>
        <w:r w:rsidRPr="00053309" w:rsidDel="00053309">
          <w:rPr>
            <w:rFonts w:ascii="Times New Roman" w:hAnsi="Times New Roman" w:cs="Times New Roman"/>
            <w:i/>
            <w:iCs/>
            <w:kern w:val="0"/>
            <w:lang w:val="en-US"/>
          </w:rPr>
          <w:delText>EcoHealth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151‑164. https://doi.org/10.1007/s10393-004-0028-3</w:delText>
        </w:r>
      </w:del>
    </w:p>
    <w:p w14:paraId="64282048" w14:textId="2CC0807F" w:rsidR="00984BB8" w:rsidRPr="00053309" w:rsidDel="00053309" w:rsidRDefault="00984BB8">
      <w:pPr>
        <w:widowControl w:val="0"/>
        <w:autoSpaceDE w:val="0"/>
        <w:autoSpaceDN w:val="0"/>
        <w:adjustRightInd w:val="0"/>
        <w:rPr>
          <w:del w:id="772" w:author="Juliane Vigneault" w:date="2023-08-20T20:16:00Z"/>
          <w:rFonts w:ascii="Times New Roman" w:hAnsi="Times New Roman" w:cs="Times New Roman"/>
          <w:kern w:val="0"/>
          <w:lang w:val="en-US"/>
        </w:rPr>
      </w:pPr>
      <w:del w:id="773" w:author="Juliane Vigneault" w:date="2023-08-20T20:16:00Z">
        <w:r w:rsidRPr="00053309" w:rsidDel="00053309">
          <w:rPr>
            <w:rFonts w:ascii="Times New Roman" w:hAnsi="Times New Roman" w:cs="Times New Roman"/>
            <w:kern w:val="0"/>
            <w:lang w:val="en-US"/>
          </w:rPr>
          <w:delText xml:space="preserve">Marcogliese, D. J., &amp; Cone, D. K. (1997a). Food webs : A plea for parasites.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w:delText>
        </w:r>
        <w:r w:rsidRPr="00053309" w:rsidDel="00053309">
          <w:rPr>
            <w:rFonts w:ascii="Times New Roman" w:hAnsi="Times New Roman" w:cs="Times New Roman"/>
            <w:kern w:val="0"/>
            <w:lang w:val="en-US"/>
          </w:rPr>
          <w:delText>(8), 320‑325. https://doi.org/10.1016/S0169-5347(97)01080-X</w:delText>
        </w:r>
      </w:del>
    </w:p>
    <w:p w14:paraId="726B5693" w14:textId="5A43E265" w:rsidR="00984BB8" w:rsidRPr="00053309" w:rsidDel="00053309" w:rsidRDefault="00984BB8">
      <w:pPr>
        <w:widowControl w:val="0"/>
        <w:autoSpaceDE w:val="0"/>
        <w:autoSpaceDN w:val="0"/>
        <w:adjustRightInd w:val="0"/>
        <w:rPr>
          <w:del w:id="774" w:author="Juliane Vigneault" w:date="2023-08-20T20:16:00Z"/>
          <w:rFonts w:ascii="Times New Roman" w:hAnsi="Times New Roman" w:cs="Times New Roman"/>
          <w:kern w:val="0"/>
          <w:lang w:val="en-US"/>
        </w:rPr>
      </w:pPr>
      <w:del w:id="775" w:author="Juliane Vigneault" w:date="2023-08-20T20:16:00Z">
        <w:r w:rsidRPr="00053309" w:rsidDel="00053309">
          <w:rPr>
            <w:rFonts w:ascii="Times New Roman" w:hAnsi="Times New Roman" w:cs="Times New Roman"/>
            <w:kern w:val="0"/>
            <w:lang w:val="en-US"/>
          </w:rPr>
          <w:delText xml:space="preserve">Marcogliese, D. J., &amp; Cone, D. K. (1997b). Parasite communities as indicators of ecosystem stress. </w:delText>
        </w:r>
        <w:r w:rsidRPr="00053309" w:rsidDel="00053309">
          <w:rPr>
            <w:rFonts w:ascii="Times New Roman" w:hAnsi="Times New Roman" w:cs="Times New Roman"/>
            <w:i/>
            <w:iCs/>
            <w:kern w:val="0"/>
            <w:lang w:val="en-US"/>
          </w:rPr>
          <w:delText>Parassitologia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(3), 227‑232.</w:delText>
        </w:r>
      </w:del>
    </w:p>
    <w:p w14:paraId="1AE53F3D" w14:textId="1211D673" w:rsidR="00984BB8" w:rsidRPr="00053309" w:rsidDel="00053309" w:rsidRDefault="00984BB8">
      <w:pPr>
        <w:widowControl w:val="0"/>
        <w:autoSpaceDE w:val="0"/>
        <w:autoSpaceDN w:val="0"/>
        <w:adjustRightInd w:val="0"/>
        <w:rPr>
          <w:del w:id="776" w:author="Juliane Vigneault" w:date="2023-08-20T20:16:00Z"/>
          <w:rFonts w:ascii="Times New Roman" w:hAnsi="Times New Roman" w:cs="Times New Roman"/>
          <w:kern w:val="0"/>
          <w:lang w:val="en-US"/>
        </w:rPr>
      </w:pPr>
      <w:del w:id="777" w:author="Juliane Vigneault" w:date="2023-08-20T20:16:00Z">
        <w:r w:rsidRPr="00053309" w:rsidDel="00053309">
          <w:rPr>
            <w:rFonts w:ascii="Times New Roman" w:hAnsi="Times New Roman" w:cs="Times New Roman"/>
            <w:kern w:val="0"/>
            <w:lang w:val="en-US"/>
          </w:rPr>
          <w:delText xml:space="preserve">Marcogliese, D. J., Dumont, P., Gendron, A. D., Mailhot, Y., Bergeron, E., &amp; McLaughlin, J. D. (2001). Spatial and temporal variation in abundance of Diplostomum spp. In walleye (Stizostedion vitreum) and white suckers (Catostomus commersoni) from the St. Lawrence River.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(3), 355‑369. https://doi.org/10.1139/z00-209</w:delText>
        </w:r>
      </w:del>
    </w:p>
    <w:p w14:paraId="67B7C7F9" w14:textId="5AA7A2EE" w:rsidR="00984BB8" w:rsidRPr="00053309" w:rsidDel="00053309" w:rsidRDefault="00984BB8">
      <w:pPr>
        <w:widowControl w:val="0"/>
        <w:autoSpaceDE w:val="0"/>
        <w:autoSpaceDN w:val="0"/>
        <w:adjustRightInd w:val="0"/>
        <w:rPr>
          <w:del w:id="778" w:author="Juliane Vigneault" w:date="2023-08-20T20:16:00Z"/>
          <w:rFonts w:ascii="Times New Roman" w:hAnsi="Times New Roman" w:cs="Times New Roman"/>
          <w:kern w:val="0"/>
          <w:lang w:val="en-US"/>
        </w:rPr>
      </w:pPr>
      <w:del w:id="779" w:author="Juliane Vigneault" w:date="2023-08-20T20:16:00Z">
        <w:r w:rsidRPr="00053309" w:rsidDel="00053309">
          <w:rPr>
            <w:rFonts w:ascii="Times New Roman" w:hAnsi="Times New Roman" w:cs="Times New Roman"/>
            <w:kern w:val="0"/>
            <w:lang w:val="en-US"/>
          </w:rPr>
          <w:delText xml:space="preserve">McGeoch, M. A., &amp; Gaston, K. J. (2002). Occupancy frequency distributions : Patterns, artefacts and mechanisms. </w:delText>
        </w:r>
        <w:r w:rsidRPr="00053309" w:rsidDel="00053309">
          <w:rPr>
            <w:rFonts w:ascii="Times New Roman" w:hAnsi="Times New Roman" w:cs="Times New Roman"/>
            <w:i/>
            <w:iCs/>
            <w:kern w:val="0"/>
            <w:lang w:val="en-US"/>
          </w:rPr>
          <w:delText>Biological Reviews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77</w:delText>
        </w:r>
        <w:r w:rsidRPr="00053309" w:rsidDel="00053309">
          <w:rPr>
            <w:rFonts w:ascii="Times New Roman" w:hAnsi="Times New Roman" w:cs="Times New Roman"/>
            <w:kern w:val="0"/>
            <w:lang w:val="en-US"/>
          </w:rPr>
          <w:delText>(3), 311‑331. https://doi.org/10.1017/S1464793101005887</w:delText>
        </w:r>
      </w:del>
    </w:p>
    <w:p w14:paraId="107F79DF" w14:textId="74BA67C8" w:rsidR="00984BB8" w:rsidRPr="00053309" w:rsidDel="00053309" w:rsidRDefault="00984BB8">
      <w:pPr>
        <w:widowControl w:val="0"/>
        <w:autoSpaceDE w:val="0"/>
        <w:autoSpaceDN w:val="0"/>
        <w:adjustRightInd w:val="0"/>
        <w:rPr>
          <w:del w:id="780" w:author="Juliane Vigneault" w:date="2023-08-20T20:16:00Z"/>
          <w:rFonts w:ascii="Times New Roman" w:hAnsi="Times New Roman" w:cs="Times New Roman"/>
          <w:kern w:val="0"/>
          <w:lang w:val="en-US"/>
        </w:rPr>
      </w:pPr>
      <w:del w:id="781" w:author="Juliane Vigneault" w:date="2023-08-20T20:16:00Z">
        <w:r w:rsidRPr="00053309" w:rsidDel="00053309">
          <w:rPr>
            <w:rFonts w:ascii="Times New Roman" w:hAnsi="Times New Roman" w:cs="Times New Roman"/>
            <w:kern w:val="0"/>
            <w:lang w:val="en-US"/>
          </w:rPr>
          <w:delText xml:space="preserve">Minchella, D. J., &amp; Scott, M. E. (1991). Parasitism : A cryptic determinant of animal community structure.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w:delText>
        </w:r>
        <w:r w:rsidRPr="00053309" w:rsidDel="00053309">
          <w:rPr>
            <w:rFonts w:ascii="Times New Roman" w:hAnsi="Times New Roman" w:cs="Times New Roman"/>
            <w:kern w:val="0"/>
            <w:lang w:val="en-US"/>
          </w:rPr>
          <w:delText>(8), 250‑254. https://doi.org/10.1016/0169-5347(91)90071-5</w:delText>
        </w:r>
      </w:del>
    </w:p>
    <w:p w14:paraId="05730E65" w14:textId="37EAA37B" w:rsidR="00984BB8" w:rsidRPr="00053309" w:rsidDel="00053309" w:rsidRDefault="00984BB8">
      <w:pPr>
        <w:widowControl w:val="0"/>
        <w:autoSpaceDE w:val="0"/>
        <w:autoSpaceDN w:val="0"/>
        <w:adjustRightInd w:val="0"/>
        <w:rPr>
          <w:del w:id="782" w:author="Juliane Vigneault" w:date="2023-08-20T20:16:00Z"/>
          <w:rFonts w:ascii="Times New Roman" w:hAnsi="Times New Roman" w:cs="Times New Roman"/>
          <w:kern w:val="0"/>
          <w:lang w:val="en-US"/>
        </w:rPr>
      </w:pPr>
      <w:del w:id="783" w:author="Juliane Vigneault" w:date="2023-08-20T20:16:00Z">
        <w:r w:rsidRPr="00053309" w:rsidDel="00053309">
          <w:rPr>
            <w:rFonts w:ascii="Times New Roman" w:hAnsi="Times New Roman" w:cs="Times New Roman"/>
            <w:kern w:val="0"/>
            <w:lang w:val="en-US"/>
          </w:rPr>
          <w:delText xml:space="preserve">Moore, J. W., Lambert, T. D., Heady, W. N., Honig, S. E., Osterback, A.-M. K., Phillis, C. C., Quiros, A. L., Retford, N. A., &amp; Herbst, D. B. (2014). Anthropogenic land-use signals propagate through stream food webs in a California, USA, watershed. </w:delText>
        </w:r>
        <w:r w:rsidRPr="00053309" w:rsidDel="00053309">
          <w:rPr>
            <w:rFonts w:ascii="Times New Roman" w:hAnsi="Times New Roman" w:cs="Times New Roman"/>
            <w:i/>
            <w:iCs/>
            <w:kern w:val="0"/>
            <w:lang w:val="en-US"/>
          </w:rPr>
          <w:delText>Limnologica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46</w:delText>
        </w:r>
        <w:r w:rsidRPr="00053309" w:rsidDel="00053309">
          <w:rPr>
            <w:rFonts w:ascii="Times New Roman" w:hAnsi="Times New Roman" w:cs="Times New Roman"/>
            <w:kern w:val="0"/>
            <w:lang w:val="en-US"/>
          </w:rPr>
          <w:delText>, 124‑130. https://doi.org/10.1016/j.limno.2014.01.005</w:delText>
        </w:r>
      </w:del>
    </w:p>
    <w:p w14:paraId="29FBFCE1" w14:textId="6B3EBE5D" w:rsidR="00984BB8" w:rsidRPr="00053309" w:rsidDel="00053309" w:rsidRDefault="00984BB8">
      <w:pPr>
        <w:widowControl w:val="0"/>
        <w:autoSpaceDE w:val="0"/>
        <w:autoSpaceDN w:val="0"/>
        <w:adjustRightInd w:val="0"/>
        <w:rPr>
          <w:del w:id="784" w:author="Juliane Vigneault" w:date="2023-08-20T20:16:00Z"/>
          <w:rFonts w:ascii="Times New Roman" w:hAnsi="Times New Roman" w:cs="Times New Roman"/>
          <w:kern w:val="0"/>
          <w:lang w:val="en-US"/>
        </w:rPr>
      </w:pPr>
      <w:del w:id="785" w:author="Juliane Vigneault" w:date="2023-08-20T20:16:00Z">
        <w:r w:rsidRPr="00053309" w:rsidDel="00053309">
          <w:rPr>
            <w:rFonts w:ascii="Times New Roman" w:hAnsi="Times New Roman" w:cs="Times New Roman"/>
            <w:kern w:val="0"/>
            <w:lang w:val="en-US"/>
          </w:rPr>
          <w:delText xml:space="preserve">Morley, N. J. (2012). Cercariae (Platyhelminthes : Trematoda) as neglected components of zooplankton communities in freshwater habitats.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691</w:delText>
        </w:r>
        <w:r w:rsidRPr="00053309" w:rsidDel="00053309">
          <w:rPr>
            <w:rFonts w:ascii="Times New Roman" w:hAnsi="Times New Roman" w:cs="Times New Roman"/>
            <w:kern w:val="0"/>
            <w:lang w:val="en-US"/>
          </w:rPr>
          <w:delText>(1), 7‑19. https://doi.org/10.1007/s10750-012-1029-9</w:delText>
        </w:r>
      </w:del>
    </w:p>
    <w:p w14:paraId="43210274" w14:textId="18B1D663" w:rsidR="00984BB8" w:rsidRPr="00053309" w:rsidDel="00053309" w:rsidRDefault="00984BB8">
      <w:pPr>
        <w:widowControl w:val="0"/>
        <w:autoSpaceDE w:val="0"/>
        <w:autoSpaceDN w:val="0"/>
        <w:adjustRightInd w:val="0"/>
        <w:rPr>
          <w:del w:id="786" w:author="Juliane Vigneault" w:date="2023-08-20T20:16:00Z"/>
          <w:rFonts w:ascii="Times New Roman" w:hAnsi="Times New Roman" w:cs="Times New Roman"/>
          <w:kern w:val="0"/>
          <w:lang w:val="en-US"/>
        </w:rPr>
      </w:pPr>
      <w:del w:id="787" w:author="Juliane Vigneault" w:date="2023-08-20T20:16:00Z">
        <w:r w:rsidRPr="00053309" w:rsidDel="00053309">
          <w:rPr>
            <w:rFonts w:ascii="Times New Roman" w:hAnsi="Times New Roman" w:cs="Times New Roman"/>
            <w:kern w:val="0"/>
            <w:lang w:val="en-US"/>
          </w:rPr>
          <w:delText xml:space="preserve">Mostowy, R., &amp; Engelstädter, J. (2010). The impact of environmental change on host–parasite coevolutionary dynamics. </w:delText>
        </w:r>
        <w:r w:rsidRPr="00053309" w:rsidDel="00053309">
          <w:rPr>
            <w:rFonts w:ascii="Times New Roman" w:hAnsi="Times New Roman" w:cs="Times New Roman"/>
            <w:i/>
            <w:iCs/>
            <w:kern w:val="0"/>
            <w:lang w:val="en-US"/>
          </w:rPr>
          <w:delText>Proceedings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278</w:delText>
        </w:r>
        <w:r w:rsidRPr="00053309" w:rsidDel="00053309">
          <w:rPr>
            <w:rFonts w:ascii="Times New Roman" w:hAnsi="Times New Roman" w:cs="Times New Roman"/>
            <w:kern w:val="0"/>
            <w:lang w:val="en-US"/>
          </w:rPr>
          <w:delText>(1716), 2283‑2292. https://doi.org/10.1098/rspb.2010.2359</w:delText>
        </w:r>
      </w:del>
    </w:p>
    <w:p w14:paraId="6467F740" w14:textId="25897ED6" w:rsidR="00984BB8" w:rsidRPr="00053309" w:rsidDel="00053309" w:rsidRDefault="00984BB8">
      <w:pPr>
        <w:widowControl w:val="0"/>
        <w:autoSpaceDE w:val="0"/>
        <w:autoSpaceDN w:val="0"/>
        <w:adjustRightInd w:val="0"/>
        <w:rPr>
          <w:del w:id="788" w:author="Juliane Vigneault" w:date="2023-08-20T20:16:00Z"/>
          <w:rFonts w:ascii="Times New Roman" w:hAnsi="Times New Roman" w:cs="Times New Roman"/>
          <w:kern w:val="0"/>
          <w:lang w:val="en-US"/>
        </w:rPr>
      </w:pPr>
      <w:del w:id="789" w:author="Juliane Vigneault" w:date="2023-08-20T20:16:00Z">
        <w:r w:rsidRPr="00053309" w:rsidDel="00053309">
          <w:rPr>
            <w:rFonts w:ascii="Times New Roman" w:hAnsi="Times New Roman" w:cs="Times New Roman"/>
            <w:kern w:val="0"/>
          </w:rPr>
          <w:delText xml:space="preserve">Nusser, S. M., Clark, W. R., Otis, D. L., &amp; Huang, L. (2008). </w:delText>
        </w:r>
        <w:r w:rsidRPr="00053309" w:rsidDel="00053309">
          <w:rPr>
            <w:rFonts w:ascii="Times New Roman" w:hAnsi="Times New Roman" w:cs="Times New Roman"/>
            <w:kern w:val="0"/>
            <w:lang w:val="en-US"/>
          </w:rPr>
          <w:delText xml:space="preserve">Sampling Considerations for Disease Surveillance in Wildlife Populations. </w:delText>
        </w:r>
        <w:r w:rsidRPr="00053309" w:rsidDel="00053309">
          <w:rPr>
            <w:rFonts w:ascii="Times New Roman" w:hAnsi="Times New Roman" w:cs="Times New Roman"/>
            <w:i/>
            <w:iCs/>
            <w:kern w:val="0"/>
            <w:lang w:val="en-US"/>
          </w:rPr>
          <w:delText>The Journal of Wildlife Management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72</w:delText>
        </w:r>
        <w:r w:rsidRPr="00053309" w:rsidDel="00053309">
          <w:rPr>
            <w:rFonts w:ascii="Times New Roman" w:hAnsi="Times New Roman" w:cs="Times New Roman"/>
            <w:kern w:val="0"/>
            <w:lang w:val="en-US"/>
          </w:rPr>
          <w:delText>(1), 52‑60. https://doi.org/10.2193/2007-317</w:delText>
        </w:r>
      </w:del>
    </w:p>
    <w:p w14:paraId="03854DA9" w14:textId="74212781" w:rsidR="00984BB8" w:rsidRPr="00053309" w:rsidDel="00053309" w:rsidRDefault="00984BB8">
      <w:pPr>
        <w:widowControl w:val="0"/>
        <w:autoSpaceDE w:val="0"/>
        <w:autoSpaceDN w:val="0"/>
        <w:adjustRightInd w:val="0"/>
        <w:rPr>
          <w:del w:id="790" w:author="Juliane Vigneault" w:date="2023-08-20T20:16:00Z"/>
          <w:rFonts w:ascii="Times New Roman" w:hAnsi="Times New Roman" w:cs="Times New Roman"/>
          <w:kern w:val="0"/>
          <w:lang w:val="en-US"/>
        </w:rPr>
      </w:pPr>
      <w:del w:id="791" w:author="Juliane Vigneault" w:date="2023-08-20T20:16:00Z">
        <w:r w:rsidRPr="00053309" w:rsidDel="00053309">
          <w:rPr>
            <w:rFonts w:ascii="Times New Roman" w:hAnsi="Times New Roman" w:cs="Times New Roman"/>
            <w:kern w:val="0"/>
            <w:lang w:val="en-US"/>
          </w:rPr>
          <w:delTex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84</w:delText>
        </w:r>
        <w:r w:rsidRPr="00053309" w:rsidDel="00053309">
          <w:rPr>
            <w:rFonts w:ascii="Times New Roman" w:hAnsi="Times New Roman" w:cs="Times New Roman"/>
            <w:kern w:val="0"/>
            <w:lang w:val="en-US"/>
          </w:rPr>
          <w:delText>(4), 985‑998. https://doi.org/10.1111/1365-2656.12354</w:delText>
        </w:r>
      </w:del>
    </w:p>
    <w:p w14:paraId="2C010617" w14:textId="6B168DCE" w:rsidR="00984BB8" w:rsidRPr="00053309" w:rsidDel="00053309" w:rsidRDefault="00984BB8">
      <w:pPr>
        <w:widowControl w:val="0"/>
        <w:autoSpaceDE w:val="0"/>
        <w:autoSpaceDN w:val="0"/>
        <w:adjustRightInd w:val="0"/>
        <w:rPr>
          <w:del w:id="792" w:author="Juliane Vigneault" w:date="2023-08-20T20:16:00Z"/>
          <w:rFonts w:ascii="Times New Roman" w:hAnsi="Times New Roman" w:cs="Times New Roman"/>
          <w:kern w:val="0"/>
        </w:rPr>
      </w:pPr>
      <w:del w:id="793" w:author="Juliane Vigneault" w:date="2023-08-20T20:16:00Z">
        <w:r w:rsidRPr="00053309" w:rsidDel="00053309">
          <w:rPr>
            <w:rFonts w:ascii="Times New Roman" w:hAnsi="Times New Roman" w:cs="Times New Roman"/>
            <w:kern w:val="0"/>
            <w:lang w:val="en-US"/>
          </w:rPr>
          <w:delText xml:space="preserve">Ondrackova, M., Bartosova, S., Valova, Z., Jurajda, P., &amp; Gelnar, M. (2004). Occurrence of black-spot disease caused by metacercariae of Posthodiplostomum cuticola among juvenile fishes in water bodies in the Morava River Basin. </w:delText>
        </w:r>
        <w:r w:rsidRPr="00053309" w:rsidDel="00053309">
          <w:rPr>
            <w:rFonts w:ascii="Times New Roman" w:hAnsi="Times New Roman" w:cs="Times New Roman"/>
            <w:i/>
            <w:iCs/>
            <w:kern w:val="0"/>
          </w:rPr>
          <w:delText>Acta Parasitologica</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w:delText>
        </w:r>
        <w:r w:rsidRPr="00053309" w:rsidDel="00053309">
          <w:rPr>
            <w:rFonts w:ascii="Times New Roman" w:hAnsi="Times New Roman" w:cs="Times New Roman"/>
            <w:kern w:val="0"/>
          </w:rPr>
          <w:delText>(49). https://www.infona.pl//resource/bwmeta1.element.agro-article-5d8e90ef-9221-415e-b62f-e6e574152bf0</w:delText>
        </w:r>
      </w:del>
    </w:p>
    <w:p w14:paraId="3E5374F3" w14:textId="6198C9EA" w:rsidR="00984BB8" w:rsidRPr="00053309" w:rsidDel="00053309" w:rsidRDefault="00984BB8">
      <w:pPr>
        <w:widowControl w:val="0"/>
        <w:autoSpaceDE w:val="0"/>
        <w:autoSpaceDN w:val="0"/>
        <w:adjustRightInd w:val="0"/>
        <w:rPr>
          <w:del w:id="794" w:author="Juliane Vigneault" w:date="2023-08-20T20:16:00Z"/>
          <w:rFonts w:ascii="Times New Roman" w:hAnsi="Times New Roman" w:cs="Times New Roman"/>
          <w:kern w:val="0"/>
          <w:lang w:val="en-US"/>
        </w:rPr>
      </w:pPr>
      <w:del w:id="795" w:author="Juliane Vigneault" w:date="2023-08-20T20:16:00Z">
        <w:r w:rsidRPr="00053309" w:rsidDel="00053309">
          <w:rPr>
            <w:rFonts w:ascii="Times New Roman" w:hAnsi="Times New Roman" w:cs="Times New Roman"/>
            <w:kern w:val="0"/>
          </w:rPr>
          <w:delText xml:space="preserve">Pascal, L., Grémare, A., de Montaudouin, X., Deflandre, B., Romero-Ramirez, A., &amp; Maire, O. (2020). </w:delText>
        </w:r>
        <w:r w:rsidRPr="00053309" w:rsidDel="00053309">
          <w:rPr>
            <w:rFonts w:ascii="Times New Roman" w:hAnsi="Times New Roman" w:cs="Times New Roman"/>
            <w:kern w:val="0"/>
            <w:lang w:val="en-US"/>
          </w:rPr>
          <w:delText xml:space="preserve">Parasitism in ecosystem engineer species : A key factor controlling marine ecosystem functioning.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89</w:delText>
        </w:r>
        <w:r w:rsidRPr="00053309" w:rsidDel="00053309">
          <w:rPr>
            <w:rFonts w:ascii="Times New Roman" w:hAnsi="Times New Roman" w:cs="Times New Roman"/>
            <w:kern w:val="0"/>
            <w:lang w:val="en-US"/>
          </w:rPr>
          <w:delText>(9), 2192‑2205. https://doi.org/10.1111/1365-2656.13236</w:delText>
        </w:r>
      </w:del>
    </w:p>
    <w:p w14:paraId="22BA6AE4" w14:textId="7FF5A018" w:rsidR="00984BB8" w:rsidRPr="00053309" w:rsidDel="00053309" w:rsidRDefault="00984BB8">
      <w:pPr>
        <w:widowControl w:val="0"/>
        <w:autoSpaceDE w:val="0"/>
        <w:autoSpaceDN w:val="0"/>
        <w:adjustRightInd w:val="0"/>
        <w:rPr>
          <w:del w:id="796" w:author="Juliane Vigneault" w:date="2023-08-20T20:16:00Z"/>
          <w:rFonts w:ascii="Times New Roman" w:hAnsi="Times New Roman" w:cs="Times New Roman"/>
          <w:kern w:val="0"/>
          <w:lang w:val="en-US"/>
        </w:rPr>
      </w:pPr>
      <w:del w:id="797" w:author="Juliane Vigneault" w:date="2023-08-20T20:16:00Z">
        <w:r w:rsidRPr="00053309" w:rsidDel="00053309">
          <w:rPr>
            <w:rFonts w:ascii="Times New Roman" w:hAnsi="Times New Roman" w:cs="Times New Roman"/>
            <w:kern w:val="0"/>
            <w:lang w:val="en-US"/>
          </w:rPr>
          <w:delText xml:space="preserve">Pérez-del-Olmo, A., Fernández, M., Raga, J. A., Kostadinova, A., Morand, S., &amp; Bellwood, D. (2009). Not Everything Is Everywhere : The Distance Decay of Similarity in a Marine Host-Parasite System. </w:delText>
        </w:r>
        <w:r w:rsidRPr="00053309" w:rsidDel="00053309">
          <w:rPr>
            <w:rFonts w:ascii="Times New Roman" w:hAnsi="Times New Roman" w:cs="Times New Roman"/>
            <w:i/>
            <w:iCs/>
            <w:kern w:val="0"/>
            <w:lang w:val="en-US"/>
          </w:rPr>
          <w:delText>Journal of Biogeography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(2), 200‑209.</w:delText>
        </w:r>
      </w:del>
    </w:p>
    <w:p w14:paraId="64A373C9" w14:textId="475CD918" w:rsidR="00984BB8" w:rsidRPr="00053309" w:rsidDel="00053309" w:rsidRDefault="00984BB8">
      <w:pPr>
        <w:widowControl w:val="0"/>
        <w:autoSpaceDE w:val="0"/>
        <w:autoSpaceDN w:val="0"/>
        <w:adjustRightInd w:val="0"/>
        <w:rPr>
          <w:del w:id="798" w:author="Juliane Vigneault" w:date="2023-08-20T20:16:00Z"/>
          <w:rFonts w:ascii="Times New Roman" w:hAnsi="Times New Roman" w:cs="Times New Roman"/>
          <w:kern w:val="0"/>
          <w:lang w:val="en-US"/>
        </w:rPr>
      </w:pPr>
      <w:del w:id="799" w:author="Juliane Vigneault" w:date="2023-08-20T20:16:00Z">
        <w:r w:rsidRPr="00053309" w:rsidDel="00053309">
          <w:rPr>
            <w:rFonts w:ascii="Times New Roman" w:hAnsi="Times New Roman" w:cs="Times New Roman"/>
            <w:kern w:val="0"/>
            <w:lang w:val="en-US"/>
          </w:rPr>
          <w:delText xml:space="preserve">Peterson, D., &amp; Parker, V. (1998). Ecological Scale : Theory and Applications. In </w:delText>
        </w:r>
        <w:r w:rsidRPr="00053309" w:rsidDel="00053309">
          <w:rPr>
            <w:rFonts w:ascii="Times New Roman" w:hAnsi="Times New Roman" w:cs="Times New Roman"/>
            <w:i/>
            <w:iCs/>
            <w:kern w:val="0"/>
            <w:lang w:val="en-US"/>
          </w:rPr>
          <w:delText>Journal of Environmental Quality—J ENVIRON QUAL</w:delText>
        </w:r>
        <w:r w:rsidRPr="00053309" w:rsidDel="00053309">
          <w:rPr>
            <w:rFonts w:ascii="Times New Roman" w:hAnsi="Times New Roman" w:cs="Times New Roman"/>
            <w:kern w:val="0"/>
            <w:lang w:val="en-US"/>
          </w:rPr>
          <w:delText xml:space="preserve"> (Vol. 28). https://doi.org/10.2307/1522131</w:delText>
        </w:r>
      </w:del>
    </w:p>
    <w:p w14:paraId="6D9DC061" w14:textId="4DE013D9" w:rsidR="00984BB8" w:rsidRPr="00053309" w:rsidDel="00053309" w:rsidRDefault="00984BB8">
      <w:pPr>
        <w:widowControl w:val="0"/>
        <w:autoSpaceDE w:val="0"/>
        <w:autoSpaceDN w:val="0"/>
        <w:adjustRightInd w:val="0"/>
        <w:rPr>
          <w:del w:id="800" w:author="Juliane Vigneault" w:date="2023-08-20T20:16:00Z"/>
          <w:rFonts w:ascii="Times New Roman" w:hAnsi="Times New Roman" w:cs="Times New Roman"/>
          <w:kern w:val="0"/>
          <w:lang w:val="en-US"/>
        </w:rPr>
      </w:pPr>
      <w:del w:id="801" w:author="Juliane Vigneault" w:date="2023-08-20T20:16:00Z">
        <w:r w:rsidRPr="00053309" w:rsidDel="00053309">
          <w:rPr>
            <w:rFonts w:ascii="Times New Roman" w:hAnsi="Times New Roman" w:cs="Times New Roman"/>
            <w:kern w:val="0"/>
            <w:lang w:val="en-US"/>
          </w:rPr>
          <w:delText xml:space="preserve">Poulin. (1998). Large-scale patterns of host use by parasites of freshwater fishes.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118‑128. https://doi.org/10.1046/j.1461-0248.1998.00022.x</w:delText>
        </w:r>
      </w:del>
    </w:p>
    <w:p w14:paraId="57EA4BB0" w14:textId="2E830826" w:rsidR="00984BB8" w:rsidRPr="00053309" w:rsidDel="00053309" w:rsidRDefault="00984BB8">
      <w:pPr>
        <w:widowControl w:val="0"/>
        <w:autoSpaceDE w:val="0"/>
        <w:autoSpaceDN w:val="0"/>
        <w:adjustRightInd w:val="0"/>
        <w:rPr>
          <w:del w:id="802" w:author="Juliane Vigneault" w:date="2023-08-20T20:16:00Z"/>
          <w:rFonts w:ascii="Times New Roman" w:hAnsi="Times New Roman" w:cs="Times New Roman"/>
          <w:kern w:val="0"/>
          <w:lang w:val="en-US"/>
        </w:rPr>
      </w:pPr>
      <w:del w:id="803" w:author="Juliane Vigneault" w:date="2023-08-20T20:16:00Z">
        <w:r w:rsidRPr="00053309" w:rsidDel="00053309">
          <w:rPr>
            <w:rFonts w:ascii="Times New Roman" w:hAnsi="Times New Roman" w:cs="Times New Roman"/>
            <w:kern w:val="0"/>
            <w:lang w:val="en-US"/>
          </w:rPr>
          <w:delText xml:space="preserve">Poulin, R. (1996). Sexual Inequalities in Helminth Infections : A Cost of Being a Male? </w:delText>
        </w:r>
        <w:r w:rsidRPr="00053309" w:rsidDel="00053309">
          <w:rPr>
            <w:rFonts w:ascii="Times New Roman" w:hAnsi="Times New Roman" w:cs="Times New Roman"/>
            <w:i/>
            <w:iCs/>
            <w:kern w:val="0"/>
            <w:lang w:val="en-US"/>
          </w:rPr>
          <w:delText>The American Naturalist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147</w:delText>
        </w:r>
        <w:r w:rsidRPr="00053309" w:rsidDel="00053309">
          <w:rPr>
            <w:rFonts w:ascii="Times New Roman" w:hAnsi="Times New Roman" w:cs="Times New Roman"/>
            <w:kern w:val="0"/>
            <w:lang w:val="en-US"/>
          </w:rPr>
          <w:delText>(2), 287‑295. https://doi.org/10.1086/285851</w:delText>
        </w:r>
      </w:del>
    </w:p>
    <w:p w14:paraId="526681EB" w14:textId="27EFBD70" w:rsidR="00984BB8" w:rsidRPr="00053309" w:rsidDel="00053309" w:rsidRDefault="00984BB8">
      <w:pPr>
        <w:widowControl w:val="0"/>
        <w:autoSpaceDE w:val="0"/>
        <w:autoSpaceDN w:val="0"/>
        <w:adjustRightInd w:val="0"/>
        <w:rPr>
          <w:del w:id="804" w:author="Juliane Vigneault" w:date="2023-08-20T20:16:00Z"/>
          <w:rFonts w:ascii="Times New Roman" w:hAnsi="Times New Roman" w:cs="Times New Roman"/>
          <w:kern w:val="0"/>
          <w:lang w:val="en-US"/>
        </w:rPr>
      </w:pPr>
      <w:del w:id="805" w:author="Juliane Vigneault" w:date="2023-08-20T20:16:00Z">
        <w:r w:rsidRPr="00053309" w:rsidDel="00053309">
          <w:rPr>
            <w:rFonts w:ascii="Times New Roman" w:hAnsi="Times New Roman" w:cs="Times New Roman"/>
            <w:kern w:val="0"/>
            <w:lang w:val="en-US"/>
          </w:rPr>
          <w:delText xml:space="preserve">Poulin, R. (1999). The functional importance of parasites in animal communities : Many roles at many levels?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29</w:delText>
        </w:r>
        <w:r w:rsidRPr="00053309" w:rsidDel="00053309">
          <w:rPr>
            <w:rFonts w:ascii="Times New Roman" w:hAnsi="Times New Roman" w:cs="Times New Roman"/>
            <w:kern w:val="0"/>
            <w:lang w:val="en-US"/>
          </w:rPr>
          <w:delText>(6), 903‑914. https://doi.org/10.1016/S0020-7519(99)00045-4</w:delText>
        </w:r>
      </w:del>
    </w:p>
    <w:p w14:paraId="4192EC30" w14:textId="68D08905" w:rsidR="00984BB8" w:rsidRPr="00053309" w:rsidDel="00053309" w:rsidRDefault="00984BB8">
      <w:pPr>
        <w:widowControl w:val="0"/>
        <w:autoSpaceDE w:val="0"/>
        <w:autoSpaceDN w:val="0"/>
        <w:adjustRightInd w:val="0"/>
        <w:rPr>
          <w:del w:id="806" w:author="Juliane Vigneault" w:date="2023-08-20T20:16:00Z"/>
          <w:rFonts w:ascii="Times New Roman" w:hAnsi="Times New Roman" w:cs="Times New Roman"/>
          <w:kern w:val="0"/>
          <w:lang w:val="en-US"/>
        </w:rPr>
      </w:pPr>
      <w:del w:id="807" w:author="Juliane Vigneault" w:date="2023-08-20T20:16:00Z">
        <w:r w:rsidRPr="00053309" w:rsidDel="00053309">
          <w:rPr>
            <w:rFonts w:ascii="Times New Roman" w:hAnsi="Times New Roman" w:cs="Times New Roman"/>
            <w:kern w:val="0"/>
            <w:lang w:val="en-US"/>
          </w:rPr>
          <w:delText xml:space="preserve">Poulin, R. (2000). Variation in the intraspecific relationship between fish length and intensity of parasitic infection : Biological and statistical causes.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56</w:delText>
        </w:r>
        <w:r w:rsidRPr="00053309" w:rsidDel="00053309">
          <w:rPr>
            <w:rFonts w:ascii="Times New Roman" w:hAnsi="Times New Roman" w:cs="Times New Roman"/>
            <w:kern w:val="0"/>
            <w:lang w:val="en-US"/>
          </w:rPr>
          <w:delText>(1), 123‑137. https://doi.org/10.1111/j.1095-8649.2000.tb02090.x</w:delText>
        </w:r>
      </w:del>
    </w:p>
    <w:p w14:paraId="3C7BC2C8" w14:textId="1D3FD27A" w:rsidR="00984BB8" w:rsidRPr="00053309" w:rsidDel="00053309" w:rsidRDefault="00984BB8">
      <w:pPr>
        <w:widowControl w:val="0"/>
        <w:autoSpaceDE w:val="0"/>
        <w:autoSpaceDN w:val="0"/>
        <w:adjustRightInd w:val="0"/>
        <w:rPr>
          <w:del w:id="808" w:author="Juliane Vigneault" w:date="2023-08-20T20:16:00Z"/>
          <w:rFonts w:ascii="Times New Roman" w:hAnsi="Times New Roman" w:cs="Times New Roman"/>
          <w:kern w:val="0"/>
          <w:lang w:val="en-US"/>
        </w:rPr>
      </w:pPr>
      <w:del w:id="809" w:author="Juliane Vigneault" w:date="2023-08-20T20:16:00Z">
        <w:r w:rsidRPr="00053309" w:rsidDel="00053309">
          <w:rPr>
            <w:rFonts w:ascii="Times New Roman" w:hAnsi="Times New Roman" w:cs="Times New Roman"/>
            <w:kern w:val="0"/>
            <w:lang w:val="en-US"/>
          </w:rPr>
          <w:delText xml:space="preserve">Poulin, R. (2006). Variation in infection parameters among populations within parasite species : Intrinsic properties versus local factors.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(8), 877‑885. https://doi.org/10.1016/j.ijpara.2006.02.021</w:delText>
        </w:r>
      </w:del>
    </w:p>
    <w:p w14:paraId="72EC4839" w14:textId="0C6FA89D" w:rsidR="00984BB8" w:rsidRPr="00053309" w:rsidDel="00053309" w:rsidRDefault="00984BB8">
      <w:pPr>
        <w:widowControl w:val="0"/>
        <w:autoSpaceDE w:val="0"/>
        <w:autoSpaceDN w:val="0"/>
        <w:adjustRightInd w:val="0"/>
        <w:rPr>
          <w:del w:id="810" w:author="Juliane Vigneault" w:date="2023-08-20T20:16:00Z"/>
          <w:rFonts w:ascii="Times New Roman" w:hAnsi="Times New Roman" w:cs="Times New Roman"/>
          <w:kern w:val="0"/>
          <w:lang w:val="en-US"/>
        </w:rPr>
      </w:pPr>
      <w:del w:id="811" w:author="Juliane Vigneault" w:date="2023-08-20T20:16:00Z">
        <w:r w:rsidRPr="00053309" w:rsidDel="00053309">
          <w:rPr>
            <w:rFonts w:ascii="Times New Roman" w:hAnsi="Times New Roman" w:cs="Times New Roman"/>
            <w:kern w:val="0"/>
            <w:lang w:val="en-US"/>
          </w:rPr>
          <w:delText xml:space="preserve">Poulin, R. (2007). Are there general laws in parasite ecology?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134</w:delText>
        </w:r>
        <w:r w:rsidRPr="00053309" w:rsidDel="00053309">
          <w:rPr>
            <w:rFonts w:ascii="Times New Roman" w:hAnsi="Times New Roman" w:cs="Times New Roman"/>
            <w:kern w:val="0"/>
            <w:lang w:val="en-US"/>
          </w:rPr>
          <w:delText>(Pt 6), 763‑776. https://doi.org/10.1017/S0031182006002150</w:delText>
        </w:r>
      </w:del>
    </w:p>
    <w:p w14:paraId="6D9B9D2D" w14:textId="57677BC2" w:rsidR="00984BB8" w:rsidRPr="00053309" w:rsidDel="00053309" w:rsidRDefault="00984BB8">
      <w:pPr>
        <w:widowControl w:val="0"/>
        <w:autoSpaceDE w:val="0"/>
        <w:autoSpaceDN w:val="0"/>
        <w:adjustRightInd w:val="0"/>
        <w:rPr>
          <w:del w:id="812" w:author="Juliane Vigneault" w:date="2023-08-20T20:16:00Z"/>
          <w:rFonts w:ascii="Times New Roman" w:hAnsi="Times New Roman" w:cs="Times New Roman"/>
          <w:kern w:val="0"/>
          <w:lang w:val="en-US"/>
        </w:rPr>
      </w:pPr>
      <w:del w:id="813" w:author="Juliane Vigneault" w:date="2023-08-20T20:16:00Z">
        <w:r w:rsidRPr="00053309" w:rsidDel="00053309">
          <w:rPr>
            <w:rFonts w:ascii="Times New Roman" w:hAnsi="Times New Roman" w:cs="Times New Roman"/>
            <w:kern w:val="0"/>
            <w:lang w:val="en-US"/>
          </w:rPr>
          <w:delText xml:space="preserve">Poulin, R. (2013). Explaining variability in parasite aggregation levels among host samples.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140</w:delText>
        </w:r>
        <w:r w:rsidRPr="00053309" w:rsidDel="00053309">
          <w:rPr>
            <w:rFonts w:ascii="Times New Roman" w:hAnsi="Times New Roman" w:cs="Times New Roman"/>
            <w:kern w:val="0"/>
            <w:lang w:val="en-US"/>
          </w:rPr>
          <w:delText>(4), 541‑546. https://doi.org/10.1017/S0031182012002053</w:delText>
        </w:r>
      </w:del>
    </w:p>
    <w:p w14:paraId="05E9CBE6" w14:textId="4897479F" w:rsidR="00984BB8" w:rsidRPr="00053309" w:rsidDel="00053309" w:rsidRDefault="00984BB8">
      <w:pPr>
        <w:widowControl w:val="0"/>
        <w:autoSpaceDE w:val="0"/>
        <w:autoSpaceDN w:val="0"/>
        <w:adjustRightInd w:val="0"/>
        <w:rPr>
          <w:del w:id="814" w:author="Juliane Vigneault" w:date="2023-08-20T20:16:00Z"/>
          <w:rFonts w:ascii="Times New Roman" w:hAnsi="Times New Roman" w:cs="Times New Roman"/>
          <w:kern w:val="0"/>
          <w:lang w:val="en-US"/>
        </w:rPr>
      </w:pPr>
      <w:del w:id="815" w:author="Juliane Vigneault" w:date="2023-08-20T20:16:00Z">
        <w:r w:rsidRPr="00053309" w:rsidDel="00053309">
          <w:rPr>
            <w:rFonts w:ascii="Times New Roman" w:hAnsi="Times New Roman" w:cs="Times New Roman"/>
            <w:kern w:val="0"/>
            <w:lang w:val="en-US"/>
          </w:rPr>
          <w:delText xml:space="preserve">Poulin, R., &amp; Dick, T. A. (2007). Spatial Variation in Population Density across the Geographical Range in Helminth Parasites of Yellow Perch Perca flavescens.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30</w:delText>
        </w:r>
        <w:r w:rsidRPr="00053309" w:rsidDel="00053309">
          <w:rPr>
            <w:rFonts w:ascii="Times New Roman" w:hAnsi="Times New Roman" w:cs="Times New Roman"/>
            <w:kern w:val="0"/>
            <w:lang w:val="en-US"/>
          </w:rPr>
          <w:delText>(5), 629‑636.</w:delText>
        </w:r>
      </w:del>
    </w:p>
    <w:p w14:paraId="753FF677" w14:textId="21D6EB94" w:rsidR="00984BB8" w:rsidRPr="00053309" w:rsidDel="00053309" w:rsidRDefault="00984BB8">
      <w:pPr>
        <w:widowControl w:val="0"/>
        <w:autoSpaceDE w:val="0"/>
        <w:autoSpaceDN w:val="0"/>
        <w:adjustRightInd w:val="0"/>
        <w:rPr>
          <w:del w:id="816" w:author="Juliane Vigneault" w:date="2023-08-20T20:16:00Z"/>
          <w:rFonts w:ascii="Times New Roman" w:hAnsi="Times New Roman" w:cs="Times New Roman"/>
          <w:kern w:val="0"/>
          <w:lang w:val="en-US"/>
        </w:rPr>
      </w:pPr>
      <w:del w:id="817" w:author="Juliane Vigneault" w:date="2023-08-20T20:16:00Z">
        <w:r w:rsidRPr="00053309" w:rsidDel="00053309">
          <w:rPr>
            <w:rFonts w:ascii="Times New Roman" w:hAnsi="Times New Roman" w:cs="Times New Roman"/>
            <w:kern w:val="0"/>
            <w:lang w:val="en-US"/>
          </w:rPr>
          <w:delText xml:space="preserve">Poulin, R., Guilhaumon, F., Randhawa, H. S., Luque, J. L., &amp; Mouillot, D. (2011). Identifying hotspots of parasite diversity from species–area relationships : Host phylogeny versus host ecology. </w:delText>
        </w:r>
        <w:r w:rsidRPr="00053309" w:rsidDel="00053309">
          <w:rPr>
            <w:rFonts w:ascii="Times New Roman" w:hAnsi="Times New Roman" w:cs="Times New Roman"/>
            <w:i/>
            <w:iCs/>
            <w:kern w:val="0"/>
            <w:lang w:val="en-US"/>
          </w:rPr>
          <w:delText>Oikos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120</w:delText>
        </w:r>
        <w:r w:rsidRPr="00053309" w:rsidDel="00053309">
          <w:rPr>
            <w:rFonts w:ascii="Times New Roman" w:hAnsi="Times New Roman" w:cs="Times New Roman"/>
            <w:kern w:val="0"/>
            <w:lang w:val="en-US"/>
          </w:rPr>
          <w:delText>(5), 740‑747. https://doi.org/10.1111/j.1600-0706.2010.19036.x</w:delText>
        </w:r>
      </w:del>
    </w:p>
    <w:p w14:paraId="31DF311C" w14:textId="0EFEB3A8" w:rsidR="00984BB8" w:rsidRPr="00053309" w:rsidDel="00053309" w:rsidRDefault="00984BB8">
      <w:pPr>
        <w:widowControl w:val="0"/>
        <w:autoSpaceDE w:val="0"/>
        <w:autoSpaceDN w:val="0"/>
        <w:adjustRightInd w:val="0"/>
        <w:rPr>
          <w:del w:id="818" w:author="Juliane Vigneault" w:date="2023-08-20T20:16:00Z"/>
          <w:rFonts w:ascii="Times New Roman" w:hAnsi="Times New Roman" w:cs="Times New Roman"/>
          <w:kern w:val="0"/>
          <w:lang w:val="en-US"/>
        </w:rPr>
      </w:pPr>
      <w:del w:id="819" w:author="Juliane Vigneault" w:date="2023-08-20T20:16:00Z">
        <w:r w:rsidRPr="00053309" w:rsidDel="00053309">
          <w:rPr>
            <w:rFonts w:ascii="Times New Roman" w:hAnsi="Times New Roman" w:cs="Times New Roman"/>
            <w:kern w:val="0"/>
            <w:lang w:val="en-US"/>
          </w:rPr>
          <w:delText xml:space="preserve">Poulin, R., &amp; Morand, S. (1999). Geographical distances and the similarity among parasite communities of conspecific host populations.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119 ( Pt 4)</w:delText>
        </w:r>
        <w:r w:rsidRPr="00053309" w:rsidDel="00053309">
          <w:rPr>
            <w:rFonts w:ascii="Times New Roman" w:hAnsi="Times New Roman" w:cs="Times New Roman"/>
            <w:kern w:val="0"/>
            <w:lang w:val="en-US"/>
          </w:rPr>
          <w:delText>, 369‑374. https://doi.org/10.1017/s0031182099004795</w:delText>
        </w:r>
      </w:del>
    </w:p>
    <w:p w14:paraId="5A6BDF01" w14:textId="5CAA0289" w:rsidR="00984BB8" w:rsidRPr="00053309" w:rsidDel="00053309" w:rsidRDefault="00984BB8">
      <w:pPr>
        <w:widowControl w:val="0"/>
        <w:autoSpaceDE w:val="0"/>
        <w:autoSpaceDN w:val="0"/>
        <w:adjustRightInd w:val="0"/>
        <w:rPr>
          <w:del w:id="820" w:author="Juliane Vigneault" w:date="2023-08-20T20:16:00Z"/>
          <w:rFonts w:ascii="Times New Roman" w:hAnsi="Times New Roman" w:cs="Times New Roman"/>
          <w:kern w:val="0"/>
        </w:rPr>
      </w:pPr>
      <w:del w:id="821" w:author="Juliane Vigneault" w:date="2023-08-20T20:16:00Z">
        <w:r w:rsidRPr="00053309" w:rsidDel="00053309">
          <w:rPr>
            <w:rFonts w:ascii="Times New Roman" w:hAnsi="Times New Roman" w:cs="Times New Roman"/>
            <w:kern w:val="0"/>
            <w:lang w:val="en-US"/>
          </w:rPr>
          <w:delText xml:space="preserve">Poulin, R., &amp; Valtonen, E. T. (2002). The predictability of helminth community structure in space : A comparison of fish populations from adjacent lakes.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32</w:delText>
        </w:r>
        <w:r w:rsidRPr="00053309" w:rsidDel="00053309">
          <w:rPr>
            <w:rFonts w:ascii="Times New Roman" w:hAnsi="Times New Roman" w:cs="Times New Roman"/>
            <w:kern w:val="0"/>
          </w:rPr>
          <w:delText>(10), 1235‑1243. https://doi.org/10.1016/s0020-7519(02)00109-1</w:delText>
        </w:r>
      </w:del>
    </w:p>
    <w:p w14:paraId="77570F6A" w14:textId="72CEC903" w:rsidR="00984BB8" w:rsidRPr="00053309" w:rsidDel="00053309" w:rsidRDefault="00984BB8">
      <w:pPr>
        <w:widowControl w:val="0"/>
        <w:autoSpaceDE w:val="0"/>
        <w:autoSpaceDN w:val="0"/>
        <w:adjustRightInd w:val="0"/>
        <w:rPr>
          <w:del w:id="822" w:author="Juliane Vigneault" w:date="2023-08-20T20:16:00Z"/>
          <w:rFonts w:ascii="Times New Roman" w:hAnsi="Times New Roman" w:cs="Times New Roman"/>
          <w:kern w:val="0"/>
          <w:lang w:val="en-US"/>
        </w:rPr>
      </w:pPr>
      <w:del w:id="823" w:author="Juliane Vigneault" w:date="2023-08-20T20:16:00Z">
        <w:r w:rsidRPr="00053309" w:rsidDel="00053309">
          <w:rPr>
            <w:rFonts w:ascii="Times New Roman" w:hAnsi="Times New Roman" w:cs="Times New Roman"/>
            <w:kern w:val="0"/>
          </w:rPr>
          <w:delText xml:space="preserve">Rietkerk, M., van de Koppel, J., Kumar, L., Langevelde, H. H. T., &amp; Prins. </w:delText>
        </w:r>
        <w:r w:rsidRPr="00053309" w:rsidDel="00053309">
          <w:rPr>
            <w:rFonts w:ascii="Times New Roman" w:hAnsi="Times New Roman" w:cs="Times New Roman"/>
            <w:kern w:val="0"/>
            <w:lang w:val="en-US"/>
          </w:rPr>
          <w:delText xml:space="preserve">(2002). The ecology of scale. </w:delText>
        </w:r>
        <w:r w:rsidRPr="00053309" w:rsidDel="00053309">
          <w:rPr>
            <w:rFonts w:ascii="Times New Roman" w:hAnsi="Times New Roman" w:cs="Times New Roman"/>
            <w:i/>
            <w:iCs/>
            <w:kern w:val="0"/>
            <w:lang w:val="en-US"/>
          </w:rPr>
          <w:delText>Ecological Modelling</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149</w:delText>
        </w:r>
        <w:r w:rsidRPr="00053309" w:rsidDel="00053309">
          <w:rPr>
            <w:rFonts w:ascii="Times New Roman" w:hAnsi="Times New Roman" w:cs="Times New Roman"/>
            <w:kern w:val="0"/>
            <w:lang w:val="en-US"/>
          </w:rPr>
          <w:delText>(1), 1‑4. https://doi.org/10.1016/S0304-3800(01)00510-5</w:delText>
        </w:r>
      </w:del>
    </w:p>
    <w:p w14:paraId="61F73E7B" w14:textId="43E0B07A" w:rsidR="00984BB8" w:rsidRPr="00053309" w:rsidDel="00053309" w:rsidRDefault="00984BB8">
      <w:pPr>
        <w:widowControl w:val="0"/>
        <w:autoSpaceDE w:val="0"/>
        <w:autoSpaceDN w:val="0"/>
        <w:adjustRightInd w:val="0"/>
        <w:rPr>
          <w:del w:id="824" w:author="Juliane Vigneault" w:date="2023-08-20T20:16:00Z"/>
          <w:rFonts w:ascii="Times New Roman" w:hAnsi="Times New Roman" w:cs="Times New Roman"/>
          <w:kern w:val="0"/>
          <w:lang w:val="en-US"/>
        </w:rPr>
      </w:pPr>
      <w:del w:id="825" w:author="Juliane Vigneault" w:date="2023-08-20T20:16:00Z">
        <w:r w:rsidRPr="00053309" w:rsidDel="00053309">
          <w:rPr>
            <w:rFonts w:ascii="Times New Roman" w:hAnsi="Times New Roman" w:cs="Times New Roman"/>
            <w:kern w:val="0"/>
            <w:lang w:val="en-US"/>
          </w:rPr>
          <w:delText xml:space="preserve">Scholz, T., &amp; Choudhury, A. (2014). Parasites of Freshwater Fishes In North America : Why So Neglected? </w:delText>
        </w:r>
        <w:r w:rsidRPr="00053309" w:rsidDel="00053309">
          <w:rPr>
            <w:rFonts w:ascii="Times New Roman" w:hAnsi="Times New Roman" w:cs="Times New Roman"/>
            <w:i/>
            <w:iCs/>
            <w:kern w:val="0"/>
            <w:lang w:val="en-US"/>
          </w:rPr>
          <w:delText>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(1), 26‑45. https://doi.org/10.1645/13-394.1</w:delText>
        </w:r>
      </w:del>
    </w:p>
    <w:p w14:paraId="6524E0F4" w14:textId="01160F5E" w:rsidR="00984BB8" w:rsidRPr="00053309" w:rsidDel="00053309" w:rsidRDefault="00984BB8">
      <w:pPr>
        <w:widowControl w:val="0"/>
        <w:autoSpaceDE w:val="0"/>
        <w:autoSpaceDN w:val="0"/>
        <w:adjustRightInd w:val="0"/>
        <w:rPr>
          <w:del w:id="826" w:author="Juliane Vigneault" w:date="2023-08-20T20:16:00Z"/>
          <w:rFonts w:ascii="Times New Roman" w:hAnsi="Times New Roman" w:cs="Times New Roman"/>
          <w:kern w:val="0"/>
          <w:lang w:val="en-US"/>
        </w:rPr>
      </w:pPr>
      <w:del w:id="827" w:author="Juliane Vigneault" w:date="2023-08-20T20:16:00Z">
        <w:r w:rsidRPr="00053309" w:rsidDel="00053309">
          <w:rPr>
            <w:rFonts w:ascii="Times New Roman" w:hAnsi="Times New Roman" w:cs="Times New Roman"/>
            <w:kern w:val="0"/>
            <w:lang w:val="en-US"/>
          </w:rPr>
          <w:delText xml:space="preserve">Simmons, B. L., Niles, R. K., &amp; Wall, D. H. (2008). Distribution and abundance of alfalfa-field nematodes at various spatial scales. </w:delText>
        </w:r>
        <w:r w:rsidRPr="00053309" w:rsidDel="00053309">
          <w:rPr>
            <w:rFonts w:ascii="Times New Roman" w:hAnsi="Times New Roman" w:cs="Times New Roman"/>
            <w:i/>
            <w:iCs/>
            <w:kern w:val="0"/>
            <w:lang w:val="en-US"/>
          </w:rPr>
          <w:delText>Applied Soil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211‑222. https://doi.org/10.1016/j.apsoil.2007.10.011</w:delText>
        </w:r>
      </w:del>
    </w:p>
    <w:p w14:paraId="52D6DC89" w14:textId="787060CE" w:rsidR="00984BB8" w:rsidRPr="00053309" w:rsidDel="00053309" w:rsidRDefault="00984BB8">
      <w:pPr>
        <w:widowControl w:val="0"/>
        <w:autoSpaceDE w:val="0"/>
        <w:autoSpaceDN w:val="0"/>
        <w:adjustRightInd w:val="0"/>
        <w:rPr>
          <w:del w:id="828" w:author="Juliane Vigneault" w:date="2023-08-20T20:16:00Z"/>
          <w:rFonts w:ascii="Times New Roman" w:hAnsi="Times New Roman" w:cs="Times New Roman"/>
          <w:kern w:val="0"/>
          <w:lang w:val="en-US"/>
        </w:rPr>
      </w:pPr>
      <w:del w:id="829" w:author="Juliane Vigneault" w:date="2023-08-20T20:16:00Z">
        <w:r w:rsidRPr="00053309" w:rsidDel="00053309">
          <w:rPr>
            <w:rFonts w:ascii="Times New Roman" w:hAnsi="Times New Roman" w:cs="Times New Roman"/>
            <w:kern w:val="0"/>
            <w:lang w:val="en-US"/>
          </w:rPr>
          <w:delText xml:space="preserve">Thieltges, D. W., Jensen, K. T., &amp; Poulin, R. (2008). The role of biotic factors in the transmission of free-living endohelminth stages.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135</w:delText>
        </w:r>
        <w:r w:rsidRPr="00053309" w:rsidDel="00053309">
          <w:rPr>
            <w:rFonts w:ascii="Times New Roman" w:hAnsi="Times New Roman" w:cs="Times New Roman"/>
            <w:kern w:val="0"/>
            <w:lang w:val="en-US"/>
          </w:rPr>
          <w:delText>(4), 407‑426. https://doi.org/10.1017/S0031182007000248</w:delText>
        </w:r>
      </w:del>
    </w:p>
    <w:p w14:paraId="17D76331" w14:textId="6E721BCE" w:rsidR="00984BB8" w:rsidRPr="00053309" w:rsidDel="00053309" w:rsidRDefault="00984BB8">
      <w:pPr>
        <w:widowControl w:val="0"/>
        <w:autoSpaceDE w:val="0"/>
        <w:autoSpaceDN w:val="0"/>
        <w:adjustRightInd w:val="0"/>
        <w:rPr>
          <w:del w:id="830" w:author="Juliane Vigneault" w:date="2023-08-20T20:16:00Z"/>
          <w:rFonts w:ascii="Times New Roman" w:hAnsi="Times New Roman" w:cs="Times New Roman"/>
          <w:kern w:val="0"/>
          <w:lang w:val="en-US"/>
        </w:rPr>
      </w:pPr>
      <w:del w:id="831" w:author="Juliane Vigneault" w:date="2023-08-20T20:16:00Z">
        <w:r w:rsidRPr="00053309" w:rsidDel="00053309">
          <w:rPr>
            <w:rFonts w:ascii="Times New Roman" w:hAnsi="Times New Roman" w:cs="Times New Roman"/>
            <w:kern w:val="0"/>
            <w:lang w:val="en-US"/>
          </w:rPr>
          <w:delText xml:space="preserve">Thieltges, D. W., &amp; Reise, K. (2007). Spatial heterogeneity in parasite infections at different spatial scales in an intertidal bivalve.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150</w:delText>
        </w:r>
        <w:r w:rsidRPr="00053309" w:rsidDel="00053309">
          <w:rPr>
            <w:rFonts w:ascii="Times New Roman" w:hAnsi="Times New Roman" w:cs="Times New Roman"/>
            <w:kern w:val="0"/>
            <w:lang w:val="en-US"/>
          </w:rPr>
          <w:delText>(4), 569‑581. https://doi.org/10.1007/s00442-006-0557-2</w:delText>
        </w:r>
      </w:del>
    </w:p>
    <w:p w14:paraId="3D050619" w14:textId="67453DA5" w:rsidR="00984BB8" w:rsidRPr="00053309" w:rsidDel="00053309" w:rsidRDefault="00984BB8">
      <w:pPr>
        <w:widowControl w:val="0"/>
        <w:autoSpaceDE w:val="0"/>
        <w:autoSpaceDN w:val="0"/>
        <w:adjustRightInd w:val="0"/>
        <w:rPr>
          <w:del w:id="832" w:author="Juliane Vigneault" w:date="2023-08-20T20:16:00Z"/>
          <w:rFonts w:ascii="Times New Roman" w:hAnsi="Times New Roman" w:cs="Times New Roman"/>
          <w:kern w:val="0"/>
          <w:lang w:val="en-US"/>
        </w:rPr>
      </w:pPr>
      <w:del w:id="833" w:author="Juliane Vigneault" w:date="2023-08-20T20:16:00Z">
        <w:r w:rsidRPr="00053309" w:rsidDel="00053309">
          <w:rPr>
            <w:rFonts w:ascii="Times New Roman" w:hAnsi="Times New Roman" w:cs="Times New Roman"/>
            <w:kern w:val="0"/>
            <w:lang w:val="en-US"/>
          </w:rPr>
          <w:delText xml:space="preserve">Viana, D. S., &amp; Chase, J. M. (2019). Spatial scale modulates the inference of metacommunity assembly processes.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(2), e02576. https://doi.org/10.1002/ecy.2576</w:delText>
        </w:r>
      </w:del>
    </w:p>
    <w:p w14:paraId="04C7C8E0" w14:textId="62077F7F" w:rsidR="00984BB8" w:rsidRPr="00053309" w:rsidDel="00053309" w:rsidRDefault="00984BB8">
      <w:pPr>
        <w:widowControl w:val="0"/>
        <w:autoSpaceDE w:val="0"/>
        <w:autoSpaceDN w:val="0"/>
        <w:adjustRightInd w:val="0"/>
        <w:rPr>
          <w:del w:id="834" w:author="Juliane Vigneault" w:date="2023-08-20T20:16:00Z"/>
          <w:rFonts w:ascii="Times New Roman" w:hAnsi="Times New Roman" w:cs="Times New Roman"/>
          <w:kern w:val="0"/>
          <w:lang w:val="en-US"/>
        </w:rPr>
      </w:pPr>
      <w:del w:id="835" w:author="Juliane Vigneault" w:date="2023-08-20T20:16:00Z">
        <w:r w:rsidRPr="00053309" w:rsidDel="00053309">
          <w:rPr>
            <w:rFonts w:ascii="Times New Roman" w:hAnsi="Times New Roman" w:cs="Times New Roman"/>
            <w:kern w:val="0"/>
            <w:lang w:val="en-US"/>
          </w:rPr>
          <w:delTex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delText>
        </w:r>
        <w:r w:rsidRPr="00053309" w:rsidDel="00053309">
          <w:rPr>
            <w:rFonts w:ascii="Times New Roman" w:hAnsi="Times New Roman" w:cs="Times New Roman"/>
            <w:i/>
            <w:iCs/>
            <w:kern w:val="0"/>
            <w:lang w:val="en-US"/>
          </w:rPr>
          <w:delText>Invertebrate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137</w:delText>
        </w:r>
        <w:r w:rsidRPr="00053309" w:rsidDel="00053309">
          <w:rPr>
            <w:rFonts w:ascii="Times New Roman" w:hAnsi="Times New Roman" w:cs="Times New Roman"/>
            <w:kern w:val="0"/>
            <w:lang w:val="en-US"/>
          </w:rPr>
          <w:delText>(4), 339‑354. https://doi.org/10.1111/ivb.12232</w:delText>
        </w:r>
      </w:del>
    </w:p>
    <w:p w14:paraId="7F71DA0A" w14:textId="5174932A" w:rsidR="00984BB8" w:rsidRPr="00053309" w:rsidDel="00053309" w:rsidRDefault="00984BB8">
      <w:pPr>
        <w:widowControl w:val="0"/>
        <w:autoSpaceDE w:val="0"/>
        <w:autoSpaceDN w:val="0"/>
        <w:adjustRightInd w:val="0"/>
        <w:rPr>
          <w:del w:id="836" w:author="Juliane Vigneault" w:date="2023-08-20T20:16:00Z"/>
          <w:rFonts w:ascii="Times New Roman" w:hAnsi="Times New Roman" w:cs="Times New Roman"/>
          <w:kern w:val="0"/>
          <w:lang w:val="en-US"/>
        </w:rPr>
      </w:pPr>
      <w:del w:id="837" w:author="Juliane Vigneault" w:date="2023-08-20T20:16:00Z">
        <w:r w:rsidRPr="00053309" w:rsidDel="00053309">
          <w:rPr>
            <w:rFonts w:ascii="Times New Roman" w:hAnsi="Times New Roman" w:cs="Times New Roman"/>
            <w:kern w:val="0"/>
            <w:lang w:val="en-US"/>
          </w:rPr>
          <w:delText xml:space="preserve">Williams-Blangero, S., Criscione, C. D., VandeBerg, J. L., Correa-Oliveira, R., Williams, K. D., Subedi, J., Kent, J. W., Williams, J., Kumar, S., &amp; Blangero, J. (2012). Host genetics and population structure effects on parasitic disease.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367</w:delText>
        </w:r>
        <w:r w:rsidRPr="00053309" w:rsidDel="00053309">
          <w:rPr>
            <w:rFonts w:ascii="Times New Roman" w:hAnsi="Times New Roman" w:cs="Times New Roman"/>
            <w:kern w:val="0"/>
            <w:lang w:val="en-US"/>
          </w:rPr>
          <w:delText>(1590), 887‑894. https://doi.org/10.1098/rstb.2011.0296</w:delText>
        </w:r>
      </w:del>
    </w:p>
    <w:p w14:paraId="4DC6B954" w14:textId="25B57DDA" w:rsidR="00984BB8" w:rsidRPr="00053309" w:rsidDel="00053309" w:rsidRDefault="00984BB8">
      <w:pPr>
        <w:widowControl w:val="0"/>
        <w:autoSpaceDE w:val="0"/>
        <w:autoSpaceDN w:val="0"/>
        <w:adjustRightInd w:val="0"/>
        <w:rPr>
          <w:del w:id="838" w:author="Juliane Vigneault" w:date="2023-08-20T20:16:00Z"/>
          <w:rFonts w:ascii="Times New Roman" w:hAnsi="Times New Roman" w:cs="Times New Roman"/>
          <w:kern w:val="0"/>
          <w:lang w:val="en-US"/>
        </w:rPr>
      </w:pPr>
      <w:del w:id="839" w:author="Juliane Vigneault" w:date="2023-08-20T20:16:00Z">
        <w:r w:rsidRPr="00053309" w:rsidDel="00053309">
          <w:rPr>
            <w:rFonts w:ascii="Times New Roman" w:hAnsi="Times New Roman" w:cs="Times New Roman"/>
            <w:kern w:val="0"/>
            <w:lang w:val="en-US"/>
          </w:rPr>
          <w:delText xml:space="preserve">Wilson, D. S., Coleman, K., Clark, A. B., &amp; Biederman, L. (1993). Shy-bold continuum in pumpkinseed sunfish (Lepomis gibbosus) : An ecological study of a psychological trait. </w:delText>
        </w:r>
        <w:r w:rsidRPr="00053309" w:rsidDel="00053309">
          <w:rPr>
            <w:rFonts w:ascii="Times New Roman" w:hAnsi="Times New Roman" w:cs="Times New Roman"/>
            <w:i/>
            <w:iCs/>
            <w:kern w:val="0"/>
            <w:lang w:val="en-US"/>
          </w:rPr>
          <w:delText>Journal of Comparative Psychology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107</w:delText>
        </w:r>
        <w:r w:rsidRPr="00053309" w:rsidDel="00053309">
          <w:rPr>
            <w:rFonts w:ascii="Times New Roman" w:hAnsi="Times New Roman" w:cs="Times New Roman"/>
            <w:kern w:val="0"/>
            <w:lang w:val="en-US"/>
          </w:rPr>
          <w:delText>, 250‑260. https://doi.org/10.1037/0735-7036.107.3.250</w:delText>
        </w:r>
      </w:del>
    </w:p>
    <w:p w14:paraId="5BC0A38E" w14:textId="4611127E" w:rsidR="00984BB8" w:rsidRPr="00053309" w:rsidDel="00053309" w:rsidRDefault="00984BB8">
      <w:pPr>
        <w:widowControl w:val="0"/>
        <w:autoSpaceDE w:val="0"/>
        <w:autoSpaceDN w:val="0"/>
        <w:adjustRightInd w:val="0"/>
        <w:rPr>
          <w:del w:id="840" w:author="Juliane Vigneault" w:date="2023-08-20T20:16:00Z"/>
          <w:rFonts w:ascii="Times New Roman" w:hAnsi="Times New Roman" w:cs="Times New Roman"/>
          <w:kern w:val="0"/>
          <w:lang w:val="en-US"/>
        </w:rPr>
      </w:pPr>
      <w:del w:id="841" w:author="Juliane Vigneault" w:date="2023-08-20T20:16:00Z">
        <w:r w:rsidRPr="00053309" w:rsidDel="00053309">
          <w:rPr>
            <w:rFonts w:ascii="Times New Roman" w:hAnsi="Times New Roman" w:cs="Times New Roman"/>
            <w:kern w:val="0"/>
            <w:lang w:val="en-US"/>
          </w:rPr>
          <w:delText xml:space="preserve">Xu, Z., MacIntosh, A. J. J., Castellano-Navarro, A., Macanás-Martínez, E., Suzumura, T., &amp; Duboscq, J. (2022). Linking parasitism to network centrality and the impact of sampling bias in its interpretation. </w:delText>
        </w:r>
        <w:r w:rsidRPr="00053309" w:rsidDel="00053309">
          <w:rPr>
            <w:rFonts w:ascii="Times New Roman" w:hAnsi="Times New Roman" w:cs="Times New Roman"/>
            <w:i/>
            <w:iCs/>
            <w:kern w:val="0"/>
            <w:lang w:val="en-US"/>
          </w:rPr>
          <w:delText>PeerJ</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e14305. https://doi.org/10.7717/peerj.14305</w:delText>
        </w:r>
      </w:del>
    </w:p>
    <w:p w14:paraId="084F68D7" w14:textId="548F8762" w:rsidR="00984BB8" w:rsidRPr="00053309" w:rsidDel="00053309" w:rsidRDefault="00984BB8">
      <w:pPr>
        <w:widowControl w:val="0"/>
        <w:autoSpaceDE w:val="0"/>
        <w:autoSpaceDN w:val="0"/>
        <w:adjustRightInd w:val="0"/>
        <w:rPr>
          <w:del w:id="842" w:author="Juliane Vigneault" w:date="2023-08-20T20:16:00Z"/>
          <w:rFonts w:ascii="Times New Roman" w:hAnsi="Times New Roman" w:cs="Times New Roman"/>
          <w:kern w:val="0"/>
          <w:lang w:val="en-US"/>
        </w:rPr>
      </w:pPr>
      <w:del w:id="843" w:author="Juliane Vigneault" w:date="2023-08-20T20:16:00Z">
        <w:r w:rsidRPr="00053309" w:rsidDel="00053309">
          <w:rPr>
            <w:rFonts w:ascii="Times New Roman" w:hAnsi="Times New Roman" w:cs="Times New Roman"/>
            <w:kern w:val="0"/>
            <w:lang w:val="en-US"/>
          </w:rPr>
          <w:delText xml:space="preserve">Young, R. E., &amp; Maccoll, A. D. C. (2017). Spatial and temporal variation in macroparasite communities of three-spined stickleback.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144</w:delText>
        </w:r>
        <w:r w:rsidRPr="00053309" w:rsidDel="00053309">
          <w:rPr>
            <w:rFonts w:ascii="Times New Roman" w:hAnsi="Times New Roman" w:cs="Times New Roman"/>
            <w:kern w:val="0"/>
            <w:lang w:val="en-US"/>
          </w:rPr>
          <w:delText>(4), 436‑449. https://doi.org/10.1017/S0031182016001815</w:delText>
        </w:r>
      </w:del>
    </w:p>
    <w:p w14:paraId="6975A2F2" w14:textId="609D8778" w:rsidR="00984BB8" w:rsidRPr="00053309" w:rsidDel="00053309" w:rsidRDefault="00984BB8">
      <w:pPr>
        <w:widowControl w:val="0"/>
        <w:autoSpaceDE w:val="0"/>
        <w:autoSpaceDN w:val="0"/>
        <w:adjustRightInd w:val="0"/>
        <w:rPr>
          <w:del w:id="844" w:author="Juliane Vigneault" w:date="2023-08-20T20:16:00Z"/>
          <w:rFonts w:ascii="Times New Roman" w:hAnsi="Times New Roman" w:cs="Times New Roman"/>
          <w:kern w:val="0"/>
        </w:rPr>
      </w:pPr>
      <w:del w:id="845" w:author="Juliane Vigneault" w:date="2023-08-20T20:16:00Z">
        <w:r w:rsidRPr="00053309" w:rsidDel="00053309">
          <w:rPr>
            <w:rFonts w:ascii="Times New Roman" w:hAnsi="Times New Roman" w:cs="Times New Roman"/>
            <w:kern w:val="0"/>
            <w:lang w:val="en-US"/>
          </w:rPr>
          <w:delText xml:space="preserve">Zuk, M., &amp; McKean, K. A. (1996). Sex differences in parasite infections : Patterns and processes.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26</w:delText>
        </w:r>
        <w:r w:rsidRPr="00053309" w:rsidDel="00053309">
          <w:rPr>
            <w:rFonts w:ascii="Times New Roman" w:hAnsi="Times New Roman" w:cs="Times New Roman"/>
            <w:kern w:val="0"/>
          </w:rPr>
          <w:delText>(10), 1009‑1024. https://doi.org/10.1016/S0020-7519(96)80001-4</w:delText>
        </w:r>
      </w:del>
    </w:p>
    <w:p w14:paraId="2FCE3043" w14:textId="05339179" w:rsidR="00F13F57" w:rsidRPr="008B108B" w:rsidRDefault="00F13F57" w:rsidP="00F13F57">
      <w:pPr>
        <w:autoSpaceDE w:val="0"/>
        <w:autoSpaceDN w:val="0"/>
        <w:adjustRightInd w:val="0"/>
        <w:jc w:val="both"/>
        <w:rPr>
          <w:rFonts w:asciiTheme="majorHAnsi" w:hAnsiTheme="majorHAnsi" w:cstheme="majorHAnsi"/>
          <w:kern w:val="0"/>
          <w:lang w:val="en-US"/>
        </w:rPr>
      </w:pPr>
      <w:r>
        <w:rPr>
          <w:rFonts w:asciiTheme="majorHAnsi" w:hAnsiTheme="majorHAnsi" w:cstheme="majorHAnsi"/>
          <w:kern w:val="0"/>
          <w:lang w:val="en-US"/>
        </w:rPr>
        <w:fldChar w:fldCharType="end"/>
      </w:r>
    </w:p>
    <w:sectPr w:rsidR="00F13F57" w:rsidRPr="008B108B" w:rsidSect="0053061F">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Éric Harvey" w:date="2023-08-21T13:08:00Z" w:initials="ÉH">
    <w:p w14:paraId="2E648E9D" w14:textId="77777777" w:rsidR="00CA4FBD" w:rsidRDefault="00CA4FBD" w:rsidP="00B919F2">
      <w:r>
        <w:rPr>
          <w:rStyle w:val="Marquedecommentaire"/>
        </w:rPr>
        <w:annotationRef/>
      </w:r>
      <w:r>
        <w:rPr>
          <w:color w:val="000000"/>
          <w:sz w:val="20"/>
          <w:szCs w:val="20"/>
        </w:rPr>
        <w:t xml:space="preserve">cite: </w:t>
      </w:r>
    </w:p>
    <w:p w14:paraId="62BFF958" w14:textId="77777777" w:rsidR="00CA4FBD" w:rsidRDefault="00CA4FBD" w:rsidP="00B919F2"/>
    <w:p w14:paraId="79CD9CC7" w14:textId="77777777" w:rsidR="00CA4FBD" w:rsidRDefault="00CA4FBD" w:rsidP="00B919F2">
      <w:r>
        <w:rPr>
          <w:color w:val="000000"/>
          <w:sz w:val="20"/>
          <w:szCs w:val="20"/>
        </w:rPr>
        <w:t>Leibold, M. A., M. Holyoak, N. Mouquet, P. Amarasekare, J. M. Chase, M. F. Hoopes, R. D. Holt, J. B. Shurin, R. Law, D. Tilman, M. Loreau, and A. Gonzalez. 2004. The metacommunity concept: a framework for multi-scale community ecology. Ecology Letters 7:601–613.</w:t>
      </w:r>
    </w:p>
    <w:p w14:paraId="44EA966B" w14:textId="77777777" w:rsidR="00CA4FBD" w:rsidRDefault="00CA4FBD" w:rsidP="00B919F2"/>
  </w:comment>
  <w:comment w:id="21" w:author="Éric Harvey" w:date="2023-08-21T13:10:00Z" w:initials="ÉH">
    <w:p w14:paraId="0D531BBF" w14:textId="77777777" w:rsidR="00CA4FBD" w:rsidRDefault="00CA4FBD" w:rsidP="008C4746">
      <w:r>
        <w:rPr>
          <w:rStyle w:val="Marquedecommentaire"/>
        </w:rPr>
        <w:annotationRef/>
      </w:r>
      <w:r>
        <w:rPr>
          <w:color w:val="000000"/>
          <w:sz w:val="20"/>
          <w:szCs w:val="20"/>
        </w:rPr>
        <w:t xml:space="preserve">Do you mean “spatial extent of the study” ? </w:t>
      </w:r>
    </w:p>
  </w:comment>
  <w:comment w:id="22" w:author="Éric Harvey" w:date="2023-08-21T13:11:00Z" w:initials="ÉH">
    <w:p w14:paraId="34BE918A" w14:textId="77777777" w:rsidR="00CA4FBD" w:rsidRDefault="00CA4FBD" w:rsidP="00301DDB">
      <w:r>
        <w:rPr>
          <w:rStyle w:val="Marquedecommentaire"/>
        </w:rPr>
        <w:annotationRef/>
      </w:r>
      <w:r>
        <w:rPr>
          <w:color w:val="000000"/>
          <w:sz w:val="20"/>
          <w:szCs w:val="20"/>
        </w:rPr>
        <w:t xml:space="preserve">Très bon paragraphe! </w:t>
      </w:r>
    </w:p>
  </w:comment>
  <w:comment w:id="23" w:author="Juliane Vigneault" w:date="2023-08-14T11:46:00Z" w:initials="JV">
    <w:p w14:paraId="5BB68D45" w14:textId="7870EA0D" w:rsidR="000D6F28" w:rsidRDefault="000D6F28" w:rsidP="00CF2B4C">
      <w:r>
        <w:rPr>
          <w:rStyle w:val="Marquedecommentaire"/>
        </w:rPr>
        <w:annotationRef/>
      </w:r>
      <w:r>
        <w:rPr>
          <w:sz w:val="20"/>
          <w:szCs w:val="20"/>
        </w:rPr>
        <w:t>J’ai fait cette figure rapide pour organiser mes idées, mais on pourrait intégrer quelque chose de similaire pour expliquer les niveaux hiérarchiques des associations hôtes-parasites</w:t>
      </w:r>
    </w:p>
  </w:comment>
  <w:comment w:id="24" w:author="Éric Harvey" w:date="2023-08-21T13:20:00Z" w:initials="ÉH">
    <w:p w14:paraId="1B816F20" w14:textId="77777777" w:rsidR="00DC6207" w:rsidRDefault="00DC6207" w:rsidP="0029047F">
      <w:r>
        <w:rPr>
          <w:rStyle w:val="Marquedecommentaire"/>
        </w:rPr>
        <w:annotationRef/>
      </w:r>
      <w:r>
        <w:rPr>
          <w:color w:val="000000"/>
          <w:sz w:val="20"/>
          <w:szCs w:val="20"/>
        </w:rPr>
        <w:t xml:space="preserve">La figure est jolie mais je ne suis pas certain qu’elle soit très informative dans as forme actuelle car ça montre seulement que tout est possible. On pourrait l’enlever ou la changer mais une suggestion serait de mettre le nom de l’association lorsqu’il existe sur les flèches avec des références clés, de mettre des points d’interogation, par exemple, lorsque l’interaction n’a pas encore été étudié….je sais pas trop - juste un début d’idée. D’un autre côté on est peut-être pas obligé d’aller autant que ça dans les aspects techniques et terminologiques. C’est à féfléchir ! </w:t>
      </w:r>
    </w:p>
  </w:comment>
  <w:comment w:id="25" w:author="Binning Sandra Ann" w:date="2023-08-04T15:30:00Z" w:initials="SAB">
    <w:p w14:paraId="28B65339" w14:textId="624612C1" w:rsidR="00FD47BE" w:rsidRPr="00BC31A7" w:rsidRDefault="00FD47BE">
      <w:pPr>
        <w:pStyle w:val="Commentaire"/>
        <w:rPr>
          <w:lang w:val="en-CA"/>
        </w:rPr>
      </w:pPr>
      <w:r>
        <w:rPr>
          <w:rStyle w:val="Marquedecommentaire"/>
        </w:rPr>
        <w:annotationRef/>
      </w:r>
      <w:r w:rsidRPr="00BC31A7">
        <w:rPr>
          <w:lang w:val="en-CA"/>
        </w:rPr>
        <w:t>Have you made the case for why these systems are complex? D</w:t>
      </w:r>
      <w:r>
        <w:rPr>
          <w:lang w:val="en-CA"/>
        </w:rPr>
        <w:t>on’t assume the readers will know exactly what you mean here. Not many people think about parasites, so details about what makes them complex in terms of transmission, host impacts, co-evoltuion may not be intuitive to everyone. I thnk you can add some examples from empirical literature to help make your point more clear.</w:t>
      </w:r>
    </w:p>
  </w:comment>
  <w:comment w:id="26" w:author="Binning Sandra Ann" w:date="2023-08-04T15:32:00Z" w:initials="SAB">
    <w:p w14:paraId="0902C77A" w14:textId="5130BD74" w:rsidR="00FD47BE" w:rsidRPr="00BC31A7" w:rsidRDefault="00FD47BE">
      <w:pPr>
        <w:pStyle w:val="Commentaire"/>
        <w:rPr>
          <w:lang w:val="en-CA"/>
        </w:rPr>
      </w:pPr>
      <w:r>
        <w:rPr>
          <w:rStyle w:val="Marquedecommentaire"/>
        </w:rPr>
        <w:annotationRef/>
      </w:r>
      <w:r w:rsidRPr="00BC31A7">
        <w:rPr>
          <w:lang w:val="en-CA"/>
        </w:rPr>
        <w:t xml:space="preserve">This </w:t>
      </w:r>
      <w:r>
        <w:rPr>
          <w:lang w:val="en-CA"/>
        </w:rPr>
        <w:t>is unclear. What do you mean by biological scale combinations, and why are these important to understand. The argument for why these questions are interesting and important needs to be laid out clearly, and to an audience that may not be familiary with this precise termibnology. Try not to use too much jargon, or if you do, then explain clearly what you mean by it so that a reader with less of a community ecology background than you can follow</w:t>
      </w:r>
    </w:p>
  </w:comment>
  <w:comment w:id="29" w:author="Binning Sandra Ann" w:date="2023-08-04T15:41:00Z" w:initials="SAB">
    <w:p w14:paraId="3F8CBF34" w14:textId="56E36202" w:rsidR="00FD47BE" w:rsidRPr="00794EE6" w:rsidRDefault="00FD47BE">
      <w:pPr>
        <w:pStyle w:val="Commentaire"/>
        <w:rPr>
          <w:lang w:val="en-CA"/>
        </w:rPr>
      </w:pPr>
      <w:r>
        <w:rPr>
          <w:rStyle w:val="Marquedecommentaire"/>
        </w:rPr>
        <w:annotationRef/>
      </w:r>
      <w:r w:rsidRPr="00794EE6">
        <w:rPr>
          <w:lang w:val="en-CA"/>
        </w:rPr>
        <w:t xml:space="preserve">I am not sure above that you have really clearly set out </w:t>
      </w:r>
      <w:r>
        <w:rPr>
          <w:lang w:val="en-CA"/>
        </w:rPr>
        <w:t>the inconsistencies in the literature. If this is the case, I think you need to spell this our more clearly in the paragraph above.</w:t>
      </w:r>
    </w:p>
  </w:comment>
  <w:comment w:id="30" w:author="Éric Harvey" w:date="2023-08-21T13:22:00Z" w:initials="ÉH">
    <w:p w14:paraId="3674B510" w14:textId="77777777" w:rsidR="00DC6207" w:rsidRDefault="00DC6207" w:rsidP="003C3CC5">
      <w:r>
        <w:rPr>
          <w:rStyle w:val="Marquedecommentaire"/>
        </w:rPr>
        <w:annotationRef/>
      </w:r>
      <w:r>
        <w:rPr>
          <w:color w:val="000000"/>
          <w:sz w:val="20"/>
          <w:szCs w:val="20"/>
        </w:rPr>
        <w:t xml:space="preserve">I would just remove the statement - I think above you show that the terminology is complex and that they are gaps, but not that things are inconsistent </w:t>
      </w:r>
    </w:p>
  </w:comment>
  <w:comment w:id="32" w:author="Éric Harvey" w:date="2023-08-21T13:27:00Z" w:initials="ÉH">
    <w:p w14:paraId="7F20179C" w14:textId="77777777" w:rsidR="00DC6207" w:rsidRDefault="00DC6207" w:rsidP="00611345">
      <w:r>
        <w:rPr>
          <w:rStyle w:val="Marquedecommentair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 w:id="33" w:author="Binning Sandra Ann" w:date="2023-08-04T16:18:00Z" w:initials="SAB">
    <w:p w14:paraId="410F920D" w14:textId="4607DC3B" w:rsidR="00FD47BE" w:rsidRDefault="00FD47BE">
      <w:pPr>
        <w:pStyle w:val="Commentaire"/>
      </w:pPr>
      <w:r>
        <w:rPr>
          <w:rStyle w:val="Marquedecommentaire"/>
        </w:rPr>
        <w:annotationRef/>
      </w:r>
      <w:r w:rsidRPr="00F73A12">
        <w:rPr>
          <w:lang w:val="en-CA"/>
        </w:rPr>
        <w:t xml:space="preserve">These three scales need to be put in context as well. Regonal = watershed local= lake, fine-scale = microhabitat? </w:t>
      </w:r>
      <w:r>
        <w:t>Or something like that</w:t>
      </w:r>
    </w:p>
  </w:comment>
  <w:comment w:id="46" w:author="Éric Harvey" w:date="2023-08-21T13:34:00Z" w:initials="ÉH">
    <w:p w14:paraId="099EC386" w14:textId="77777777" w:rsidR="0046207B" w:rsidRDefault="0046207B" w:rsidP="00982268">
      <w:r>
        <w:rPr>
          <w:rStyle w:val="Marquedecommentaire"/>
        </w:rPr>
        <w:annotationRef/>
      </w:r>
      <w:r>
        <w:rPr>
          <w:sz w:val="20"/>
          <w:szCs w:val="20"/>
        </w:rPr>
        <w:t>Plus Claire?</w:t>
      </w:r>
    </w:p>
  </w:comment>
  <w:comment w:id="54" w:author="Binning Sandra Ann" w:date="2023-08-04T16:21:00Z" w:initials="SAB">
    <w:p w14:paraId="4E740F6B" w14:textId="1485DD99" w:rsidR="00FD47BE" w:rsidRDefault="00FD47BE">
      <w:pPr>
        <w:pStyle w:val="Commentaire"/>
      </w:pPr>
      <w:r>
        <w:rPr>
          <w:rStyle w:val="Marquedecommentaire"/>
        </w:rPr>
        <w:annotationRef/>
      </w:r>
      <w:r>
        <w:t>Is this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A966B" w15:done="0"/>
  <w15:commentEx w15:paraId="0D531BBF" w15:done="0"/>
  <w15:commentEx w15:paraId="34BE918A" w15:done="0"/>
  <w15:commentEx w15:paraId="5BB68D45" w15:done="0"/>
  <w15:commentEx w15:paraId="1B816F20" w15:paraIdParent="5BB68D45" w15:done="0"/>
  <w15:commentEx w15:paraId="28B65339" w15:done="0"/>
  <w15:commentEx w15:paraId="0902C77A" w15:done="0"/>
  <w15:commentEx w15:paraId="3F8CBF34" w15:done="0"/>
  <w15:commentEx w15:paraId="3674B510" w15:paraIdParent="3F8CBF34" w15:done="0"/>
  <w15:commentEx w15:paraId="7F20179C" w15:done="0"/>
  <w15:commentEx w15:paraId="410F920D" w15:done="0"/>
  <w15:commentEx w15:paraId="099EC386" w15:done="0"/>
  <w15:commentEx w15:paraId="4E740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9DD91B" w16cex:dateUtc="2023-08-21T17:08:00Z"/>
  <w16cex:commentExtensible w16cex:durableId="6E3B5573" w16cex:dateUtc="2023-08-21T17:10:00Z"/>
  <w16cex:commentExtensible w16cex:durableId="3C59F8C1" w16cex:dateUtc="2023-08-21T17:11:00Z"/>
  <w16cex:commentExtensible w16cex:durableId="28849294" w16cex:dateUtc="2023-08-14T15:46:00Z"/>
  <w16cex:commentExtensible w16cex:durableId="41E49750" w16cex:dateUtc="2023-08-21T17:20:00Z"/>
  <w16cex:commentExtensible w16cex:durableId="2AAFEE84" w16cex:dateUtc="2023-08-21T17:22:00Z"/>
  <w16cex:commentExtensible w16cex:durableId="5A5EBBF0" w16cex:dateUtc="2023-08-21T17:27:00Z"/>
  <w16cex:commentExtensible w16cex:durableId="6227FBF1" w16cex:dateUtc="2023-08-2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A966B" w16cid:durableId="459DD91B"/>
  <w16cid:commentId w16cid:paraId="0D531BBF" w16cid:durableId="6E3B5573"/>
  <w16cid:commentId w16cid:paraId="34BE918A" w16cid:durableId="3C59F8C1"/>
  <w16cid:commentId w16cid:paraId="5BB68D45" w16cid:durableId="28849294"/>
  <w16cid:commentId w16cid:paraId="1B816F20" w16cid:durableId="41E49750"/>
  <w16cid:commentId w16cid:paraId="28B65339" w16cid:durableId="28779813"/>
  <w16cid:commentId w16cid:paraId="0902C77A" w16cid:durableId="28779875"/>
  <w16cid:commentId w16cid:paraId="3F8CBF34" w16cid:durableId="28779AAC"/>
  <w16cid:commentId w16cid:paraId="3674B510" w16cid:durableId="2AAFEE84"/>
  <w16cid:commentId w16cid:paraId="7F20179C" w16cid:durableId="5A5EBBF0"/>
  <w16cid:commentId w16cid:paraId="410F920D" w16cid:durableId="2877A363"/>
  <w16cid:commentId w16cid:paraId="099EC386" w16cid:durableId="6227FBF1"/>
  <w16cid:commentId w16cid:paraId="4E740F6B" w16cid:durableId="2877A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9B7A" w14:textId="77777777" w:rsidR="00BA226A" w:rsidRDefault="00BA226A" w:rsidP="000D6F28">
      <w:r>
        <w:separator/>
      </w:r>
    </w:p>
  </w:endnote>
  <w:endnote w:type="continuationSeparator" w:id="0">
    <w:p w14:paraId="0D0926CE" w14:textId="77777777" w:rsidR="00BA226A" w:rsidRDefault="00BA226A"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C186" w14:textId="77777777" w:rsidR="00BA226A" w:rsidRDefault="00BA226A" w:rsidP="000D6F28">
      <w:r>
        <w:separator/>
      </w:r>
    </w:p>
  </w:footnote>
  <w:footnote w:type="continuationSeparator" w:id="0">
    <w:p w14:paraId="4A54B4D4" w14:textId="77777777" w:rsidR="00BA226A" w:rsidRDefault="00BA226A"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6062"/>
    <w:rsid w:val="000D4F13"/>
    <w:rsid w:val="000D6F28"/>
    <w:rsid w:val="000E2853"/>
    <w:rsid w:val="000F63CF"/>
    <w:rsid w:val="001138F5"/>
    <w:rsid w:val="00115305"/>
    <w:rsid w:val="00123442"/>
    <w:rsid w:val="001343CD"/>
    <w:rsid w:val="001466C4"/>
    <w:rsid w:val="00150B6F"/>
    <w:rsid w:val="001563CD"/>
    <w:rsid w:val="001732A1"/>
    <w:rsid w:val="001743D1"/>
    <w:rsid w:val="00175304"/>
    <w:rsid w:val="0017552B"/>
    <w:rsid w:val="00181394"/>
    <w:rsid w:val="00184DF6"/>
    <w:rsid w:val="001A7143"/>
    <w:rsid w:val="001B2FC3"/>
    <w:rsid w:val="001C29D5"/>
    <w:rsid w:val="001D1F64"/>
    <w:rsid w:val="001E38C0"/>
    <w:rsid w:val="001E7092"/>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E1C4E"/>
    <w:rsid w:val="005F0786"/>
    <w:rsid w:val="005F3BDA"/>
    <w:rsid w:val="005F41BD"/>
    <w:rsid w:val="00600CC5"/>
    <w:rsid w:val="006057F5"/>
    <w:rsid w:val="00611E4C"/>
    <w:rsid w:val="0062566F"/>
    <w:rsid w:val="006363B1"/>
    <w:rsid w:val="00641CF4"/>
    <w:rsid w:val="00646BD9"/>
    <w:rsid w:val="006504B9"/>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F5BC6"/>
    <w:rsid w:val="0070134C"/>
    <w:rsid w:val="00703C72"/>
    <w:rsid w:val="0071091F"/>
    <w:rsid w:val="00720080"/>
    <w:rsid w:val="00721BE7"/>
    <w:rsid w:val="007315AE"/>
    <w:rsid w:val="0073420C"/>
    <w:rsid w:val="00747DFA"/>
    <w:rsid w:val="007510CE"/>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C1E76"/>
    <w:rsid w:val="00CD04A5"/>
    <w:rsid w:val="00CD0E60"/>
    <w:rsid w:val="00CD1E21"/>
    <w:rsid w:val="00CD1FD6"/>
    <w:rsid w:val="00CD6945"/>
    <w:rsid w:val="00CE6E97"/>
    <w:rsid w:val="00D05039"/>
    <w:rsid w:val="00D30591"/>
    <w:rsid w:val="00D31BA1"/>
    <w:rsid w:val="00D34E0F"/>
    <w:rsid w:val="00D42DB4"/>
    <w:rsid w:val="00D4514C"/>
    <w:rsid w:val="00D50CF9"/>
    <w:rsid w:val="00D511A7"/>
    <w:rsid w:val="00D51A77"/>
    <w:rsid w:val="00D74791"/>
    <w:rsid w:val="00D80D35"/>
    <w:rsid w:val="00D860F7"/>
    <w:rsid w:val="00D909F0"/>
    <w:rsid w:val="00D915BA"/>
    <w:rsid w:val="00D93C3B"/>
    <w:rsid w:val="00DA1A79"/>
    <w:rsid w:val="00DA4711"/>
    <w:rsid w:val="00DC1D5C"/>
    <w:rsid w:val="00DC2E5F"/>
    <w:rsid w:val="00DC463D"/>
    <w:rsid w:val="00DC6207"/>
    <w:rsid w:val="00DD0E3C"/>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690" custLinFactNeighborY="63846"/>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510" custLinFactNeighborY="0"/>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91077"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952019"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966755" y="184746"/>
        <a:ext cx="1074516" cy="272399"/>
      </dsp:txXfrm>
    </dsp:sp>
    <dsp:sp modelId="{9A9D57BF-FA32-B740-A7A5-4D5E51B24C3D}">
      <dsp:nvSpPr>
        <dsp:cNvPr id="0" name=""/>
        <dsp:cNvSpPr/>
      </dsp:nvSpPr>
      <dsp:spPr>
        <a:xfrm>
          <a:off x="952019"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966755" y="524352"/>
        <a:ext cx="1074516" cy="272399"/>
      </dsp:txXfrm>
    </dsp:sp>
    <dsp:sp modelId="{C81BAFE8-CD14-A946-AEC1-042A571E5F69}">
      <dsp:nvSpPr>
        <dsp:cNvPr id="0" name=""/>
        <dsp:cNvSpPr/>
      </dsp:nvSpPr>
      <dsp:spPr>
        <a:xfrm>
          <a:off x="952019"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966755" y="863958"/>
        <a:ext cx="1074516" cy="272399"/>
      </dsp:txXfrm>
    </dsp:sp>
    <dsp:sp modelId="{7588C400-2297-2646-99F3-1BD10EAA0CC2}">
      <dsp:nvSpPr>
        <dsp:cNvPr id="0" name=""/>
        <dsp:cNvSpPr/>
      </dsp:nvSpPr>
      <dsp:spPr>
        <a:xfrm>
          <a:off x="952019"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966755" y="1203563"/>
        <a:ext cx="1074516" cy="272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266515"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1107075"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1121811" y="184746"/>
        <a:ext cx="1074516" cy="272399"/>
      </dsp:txXfrm>
    </dsp:sp>
    <dsp:sp modelId="{9A9D57BF-FA32-B740-A7A5-4D5E51B24C3D}">
      <dsp:nvSpPr>
        <dsp:cNvPr id="0" name=""/>
        <dsp:cNvSpPr/>
      </dsp:nvSpPr>
      <dsp:spPr>
        <a:xfrm>
          <a:off x="1107075"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1121811" y="524352"/>
        <a:ext cx="1074516" cy="272399"/>
      </dsp:txXfrm>
    </dsp:sp>
    <dsp:sp modelId="{C81BAFE8-CD14-A946-AEC1-042A571E5F69}">
      <dsp:nvSpPr>
        <dsp:cNvPr id="0" name=""/>
        <dsp:cNvSpPr/>
      </dsp:nvSpPr>
      <dsp:spPr>
        <a:xfrm>
          <a:off x="1107075"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1121811" y="863958"/>
        <a:ext cx="1074516" cy="272399"/>
      </dsp:txXfrm>
    </dsp:sp>
    <dsp:sp modelId="{7588C400-2297-2646-99F3-1BD10EAA0CC2}">
      <dsp:nvSpPr>
        <dsp:cNvPr id="0" name=""/>
        <dsp:cNvSpPr/>
      </dsp:nvSpPr>
      <dsp:spPr>
        <a:xfrm>
          <a:off x="1107075"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1121811" y="1203563"/>
        <a:ext cx="1074516" cy="27239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3.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5B9EB8-B0FB-4AFF-9A38-96836C37B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38515</Words>
  <Characters>211836</Characters>
  <Application>Microsoft Office Word</Application>
  <DocSecurity>0</DocSecurity>
  <Lines>1765</Lines>
  <Paragraphs>499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cp:revision>
  <dcterms:created xsi:type="dcterms:W3CDTF">2023-08-21T16:57:00Z</dcterms:created>
  <dcterms:modified xsi:type="dcterms:W3CDTF">2023-11-14T21:51:00Z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id="2HsIQHzs"/&gt;&lt;style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