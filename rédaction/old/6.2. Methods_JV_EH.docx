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AC32" w14:textId="77777777" w:rsidR="00CF4537" w:rsidRPr="00D01CF9" w:rsidRDefault="00CF4537" w:rsidP="00CF4537">
      <w:pPr>
        <w:pStyle w:val="Heading1"/>
        <w:spacing w:line="276" w:lineRule="auto"/>
        <w:jc w:val="both"/>
        <w:rPr>
          <w:rFonts w:asciiTheme="majorHAnsi" w:hAnsiTheme="majorHAnsi" w:cstheme="majorHAnsi"/>
          <w:lang w:val="en-US"/>
        </w:rPr>
      </w:pPr>
      <w:r w:rsidRPr="00D01CF9">
        <w:rPr>
          <w:rFonts w:asciiTheme="majorHAnsi" w:hAnsiTheme="majorHAnsi" w:cstheme="majorHAnsi"/>
          <w:lang w:val="en-US"/>
        </w:rPr>
        <w:t>2 | METHODS</w:t>
      </w:r>
    </w:p>
    <w:p w14:paraId="2DD7C10C" w14:textId="77777777" w:rsidR="00CF4537" w:rsidRPr="00D01CF9" w:rsidRDefault="00CF4537" w:rsidP="00CF4537">
      <w:pPr>
        <w:spacing w:line="276" w:lineRule="auto"/>
        <w:jc w:val="both"/>
        <w:rPr>
          <w:rFonts w:asciiTheme="majorHAnsi" w:hAnsiTheme="majorHAnsi" w:cstheme="majorHAnsi"/>
          <w:lang w:val="en-US"/>
        </w:rPr>
      </w:pPr>
    </w:p>
    <w:p w14:paraId="4915BCC1" w14:textId="77777777" w:rsidR="00CF4537" w:rsidRPr="00D01CF9" w:rsidRDefault="00CF4537" w:rsidP="00CF4537">
      <w:pPr>
        <w:pStyle w:val="Heading2"/>
      </w:pPr>
      <w:r w:rsidRPr="00D01CF9">
        <w:t>2.1. Host-parasite system</w:t>
      </w:r>
    </w:p>
    <w:p w14:paraId="61F71852" w14:textId="77777777" w:rsidR="00CF4537" w:rsidRPr="00D01CF9" w:rsidRDefault="00CF4537" w:rsidP="00CF4537">
      <w:pPr>
        <w:spacing w:line="276" w:lineRule="auto"/>
        <w:jc w:val="both"/>
        <w:rPr>
          <w:rFonts w:asciiTheme="majorHAnsi" w:hAnsiTheme="majorHAnsi" w:cstheme="majorHAnsi"/>
          <w:lang w:val="en-US"/>
        </w:rPr>
      </w:pPr>
    </w:p>
    <w:p w14:paraId="5F6CE451" w14:textId="1EBCB2A0" w:rsidR="00CF4537" w:rsidRDefault="00CF4537" w:rsidP="00CF4537">
      <w:pPr>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The black spot disease is a common </w:t>
      </w:r>
      <w:r w:rsidR="008D1489">
        <w:rPr>
          <w:rFonts w:asciiTheme="majorHAnsi" w:hAnsiTheme="majorHAnsi" w:cstheme="majorHAnsi"/>
          <w:lang w:val="en-US"/>
        </w:rPr>
        <w:t xml:space="preserve">fish </w:t>
      </w:r>
      <w:r w:rsidRPr="00D01CF9">
        <w:rPr>
          <w:rFonts w:asciiTheme="majorHAnsi" w:hAnsiTheme="majorHAnsi" w:cstheme="majorHAnsi"/>
          <w:lang w:val="en-US"/>
        </w:rPr>
        <w:t xml:space="preserve">infection in marine and freshwater </w:t>
      </w:r>
      <w:r w:rsidR="008D1489">
        <w:rPr>
          <w:rFonts w:asciiTheme="majorHAnsi" w:hAnsiTheme="majorHAnsi" w:cstheme="majorHAnsi"/>
          <w:lang w:val="en-US"/>
        </w:rPr>
        <w:t xml:space="preserve">ecosystems </w:t>
      </w:r>
      <w:r w:rsidRPr="00D01CF9">
        <w:rPr>
          <w:rFonts w:asciiTheme="majorHAnsi" w:hAnsiTheme="majorHAnsi" w:cstheme="majorHAnsi"/>
          <w:lang w:val="en-US"/>
        </w:rPr>
        <w:t xml:space="preserve">caused by Digenean trematodes (flukes)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{"citationID":"KreykbV4","properties":{"formattedCitation":"(Kurochkin &amp; Biserova, 1996)","plainCitation":"(Kurochkin &amp; Biserova, 1996)","noteIndex":0},"citationItems":[{"id":7789,"uris":["http://zotero.org/groups/2585270/items/TQVPLWDY"],"itemData":{"id":7789,"type":"article-journal","abstract":"Some traditional points of view on the black spot disease in fishes caused by the metacercariae of the trematode Posthodiplostomum cuticola are revised. The black spot disease should be considered as one of several symptoms appeared in freshwater and sea fishes in cases of infection with certain parasite species. Up to present days, more than 30 parasite species causing similar symptoms are recognized. And among them 8 such species have been recorded in fishes of the Volga-Caspian region.","container-title":"Parazitologiia","ISSN":"0031-1847","issue":"2","journalAbbreviation":"Parazitologiia","language":"rus","note":"PMID: 8984434","page":"117-125","source":"PubMed","title":"[The etiology and diagnosis of \"black spot disease\" of fish]","volume":"30","author":[{"family":"Kurochkin","given":"Iu V."},{"family":"Biserova","given":"L. I."}],"issued":{"date-parts":[["1996"]]}}}],"schema":"https://github.com/citation-style-language/schema/raw/master/csl-citation.json"}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(Kurochkin &amp; Biserova, 1996)</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Pr>
          <w:rFonts w:asciiTheme="majorHAnsi" w:hAnsiTheme="majorHAnsi" w:cstheme="majorHAnsi"/>
          <w:lang w:val="en-US"/>
        </w:rPr>
        <w:t>Despite s</w:t>
      </w:r>
      <w:r w:rsidRPr="00D01CF9">
        <w:rPr>
          <w:rFonts w:asciiTheme="majorHAnsi" w:hAnsiTheme="majorHAnsi" w:cstheme="majorHAnsi"/>
          <w:lang w:val="en-US"/>
        </w:rPr>
        <w:t>ome of these parasites (</w:t>
      </w:r>
      <w:r w:rsidRPr="00D01CF9">
        <w:rPr>
          <w:rFonts w:asciiTheme="majorHAnsi" w:hAnsiTheme="majorHAnsi" w:cstheme="majorHAnsi"/>
          <w:i/>
          <w:iCs/>
          <w:lang w:val="en-US"/>
        </w:rPr>
        <w:t xml:space="preserve">e.g., </w:t>
      </w:r>
      <w:proofErr w:type="spellStart"/>
      <w:r w:rsidRPr="00D01CF9">
        <w:rPr>
          <w:rFonts w:asciiTheme="majorHAnsi" w:hAnsiTheme="majorHAnsi" w:cstheme="majorHAnsi"/>
          <w:i/>
          <w:iCs/>
          <w:lang w:val="en-US"/>
        </w:rPr>
        <w:t>Posthodiplostomum</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cutic</w:t>
      </w:r>
      <w:r>
        <w:rPr>
          <w:rFonts w:asciiTheme="majorHAnsi" w:hAnsiTheme="majorHAnsi" w:cstheme="majorHAnsi"/>
          <w:i/>
          <w:iCs/>
          <w:lang w:val="en-US"/>
        </w:rPr>
        <w:t>o</w:t>
      </w:r>
      <w:r w:rsidRPr="00D01CF9">
        <w:rPr>
          <w:rFonts w:asciiTheme="majorHAnsi" w:hAnsiTheme="majorHAnsi" w:cstheme="majorHAnsi"/>
          <w:i/>
          <w:iCs/>
          <w:lang w:val="en-US"/>
        </w:rPr>
        <w:t>la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Uvulifer</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ambloplitis</w:t>
      </w:r>
      <w:proofErr w:type="spellEnd"/>
      <w:r w:rsidRPr="00D01CF9">
        <w:rPr>
          <w:rFonts w:asciiTheme="majorHAnsi" w:hAnsiTheme="majorHAnsi" w:cstheme="majorHAnsi"/>
          <w:lang w:val="en-US"/>
        </w:rPr>
        <w:t>,</w:t>
      </w:r>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Crassiphiala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bulboglossa</w:t>
      </w:r>
      <w:proofErr w:type="spellEnd"/>
      <w:r w:rsidRPr="00D01CF9">
        <w:rPr>
          <w:rFonts w:asciiTheme="majorHAnsi" w:hAnsiTheme="majorHAnsi" w:cstheme="majorHAnsi"/>
          <w:i/>
          <w:iCs/>
          <w:lang w:val="en-US"/>
        </w:rPr>
        <w:t xml:space="preserve"> </w:t>
      </w:r>
      <w:r w:rsidRPr="00D01CF9">
        <w:rPr>
          <w:rFonts w:asciiTheme="majorHAnsi" w:hAnsiTheme="majorHAnsi" w:cstheme="majorHAnsi"/>
          <w:lang w:val="en-US"/>
        </w:rPr>
        <w:t>and</w:t>
      </w:r>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Apophallus</w:t>
      </w:r>
      <w:proofErr w:type="spellEnd"/>
      <w:r w:rsidRPr="00D01CF9">
        <w:rPr>
          <w:rFonts w:asciiTheme="majorHAnsi" w:hAnsiTheme="majorHAnsi" w:cstheme="majorHAnsi"/>
          <w:i/>
          <w:iCs/>
          <w:lang w:val="en-US"/>
        </w:rPr>
        <w:t xml:space="preserve"> brevis</w:t>
      </w:r>
      <w:r w:rsidRPr="00D01CF9">
        <w:rPr>
          <w:rFonts w:asciiTheme="majorHAnsi" w:hAnsiTheme="majorHAnsi" w:cstheme="majorHAnsi"/>
          <w:lang w:val="en-US"/>
        </w:rPr>
        <w:t xml:space="preserve">) have been studied for a </w:t>
      </w:r>
      <w:r w:rsidR="00D7703C">
        <w:rPr>
          <w:rFonts w:asciiTheme="majorHAnsi" w:hAnsiTheme="majorHAnsi" w:cstheme="majorHAnsi"/>
          <w:lang w:val="en-US"/>
        </w:rPr>
        <w:t>few</w:t>
      </w:r>
      <w:r>
        <w:rPr>
          <w:rFonts w:asciiTheme="majorHAnsi" w:hAnsiTheme="majorHAnsi" w:cstheme="majorHAnsi"/>
          <w:lang w:val="en-US"/>
        </w:rPr>
        <w:t xml:space="preserve"> decades</w:t>
      </w:r>
      <w:r w:rsidRPr="00D01CF9">
        <w:rPr>
          <w:rFonts w:asciiTheme="majorHAnsi" w:hAnsiTheme="majorHAnsi" w:cstheme="majorHAnsi"/>
          <w:lang w:val="en-US"/>
        </w:rPr>
        <w:t xml:space="preserve">, spatiotemporal infection patterns and their relation to environmental conditions are </w:t>
      </w:r>
      <w:r>
        <w:rPr>
          <w:rFonts w:asciiTheme="majorHAnsi" w:hAnsiTheme="majorHAnsi" w:cstheme="majorHAnsi"/>
          <w:lang w:val="en-US"/>
        </w:rPr>
        <w:t xml:space="preserve">still </w:t>
      </w:r>
      <w:r w:rsidRPr="00D01CF9">
        <w:rPr>
          <w:rFonts w:asciiTheme="majorHAnsi" w:hAnsiTheme="majorHAnsi" w:cstheme="majorHAnsi"/>
          <w:lang w:val="en-US"/>
        </w:rPr>
        <w:t>elusive. Black spot causing trematodes all have a similar complex life cycle requiring a snail, a fish and a piscivorous bird as hosts (</w:t>
      </w:r>
      <w:r w:rsidRPr="00517A79">
        <w:rPr>
          <w:rFonts w:asciiTheme="majorHAnsi" w:hAnsiTheme="majorHAnsi" w:cstheme="majorHAnsi"/>
          <w:lang w:val="en-US"/>
        </w:rPr>
        <w:t>Figure 1</w:t>
      </w:r>
      <w:r w:rsidRPr="00D01CF9">
        <w:rPr>
          <w:rFonts w:asciiTheme="majorHAnsi" w:hAnsiTheme="majorHAnsi" w:cstheme="majorHAnsi"/>
          <w:lang w:val="en-US"/>
        </w:rPr>
        <w:t xml:space="preserve">). </w:t>
      </w:r>
      <w:r w:rsidR="008D1489">
        <w:rPr>
          <w:rFonts w:asciiTheme="majorHAnsi" w:hAnsiTheme="majorHAnsi" w:cstheme="majorHAnsi"/>
          <w:lang w:val="en-US"/>
        </w:rPr>
        <w:t>T</w:t>
      </w:r>
      <w:r w:rsidRPr="00D01CF9">
        <w:rPr>
          <w:rFonts w:asciiTheme="majorHAnsi" w:hAnsiTheme="majorHAnsi" w:cstheme="majorHAnsi"/>
          <w:lang w:val="en-US"/>
        </w:rPr>
        <w:t xml:space="preserve">he parasite encysts under the skin, in the fins or the muscles </w:t>
      </w:r>
      <w:r w:rsidR="008D1489">
        <w:rPr>
          <w:rFonts w:asciiTheme="majorHAnsi" w:hAnsiTheme="majorHAnsi" w:cstheme="majorHAnsi"/>
          <w:lang w:val="en-US"/>
        </w:rPr>
        <w:t xml:space="preserve">of the fish-host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{"citationID":"2hgVyjbS","properties":{"formattedCitation":"(Hoffman,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(Hoffman, 1956; Krull, 1932, 1934)</w:t>
      </w:r>
      <w:r w:rsidRPr="00D01CF9">
        <w:rPr>
          <w:rFonts w:asciiTheme="majorHAnsi" w:hAnsiTheme="majorHAnsi" w:cstheme="majorHAnsi"/>
        </w:rPr>
        <w:fldChar w:fldCharType="end"/>
      </w:r>
      <w:r w:rsidRPr="006C3636">
        <w:rPr>
          <w:rFonts w:asciiTheme="majorHAnsi" w:hAnsiTheme="majorHAnsi" w:cstheme="majorHAnsi"/>
          <w:lang w:val="en-US"/>
        </w:rPr>
        <w:t xml:space="preserve"> where it can survive in a dormant form for </w:t>
      </w:r>
      <w:r>
        <w:rPr>
          <w:rFonts w:asciiTheme="majorHAnsi" w:hAnsiTheme="majorHAnsi" w:cstheme="majorHAnsi"/>
          <w:lang w:val="en-US"/>
        </w:rPr>
        <w:t xml:space="preserve">a few years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{"citationID":"sXfXRxYI","properties":{"formattedCitation":"(Hoffman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(Hoffman &amp; Putz, 1965)</w:t>
      </w:r>
      <w:r w:rsidRPr="00D01CF9">
        <w:rPr>
          <w:rFonts w:asciiTheme="majorHAnsi" w:hAnsiTheme="majorHAnsi" w:cstheme="majorHAnsi"/>
        </w:rPr>
        <w:fldChar w:fldCharType="end"/>
      </w:r>
      <w:r w:rsidRPr="006C3636">
        <w:rPr>
          <w:rFonts w:asciiTheme="majorHAnsi" w:hAnsiTheme="majorHAnsi" w:cstheme="majorHAnsi"/>
          <w:lang w:val="en-US"/>
        </w:rPr>
        <w:t xml:space="preserve"> until </w:t>
      </w:r>
      <w:r>
        <w:rPr>
          <w:rFonts w:asciiTheme="majorHAnsi" w:hAnsiTheme="majorHAnsi" w:cstheme="majorHAnsi"/>
          <w:lang w:val="en-US"/>
        </w:rPr>
        <w:t>the infected fish gets</w:t>
      </w:r>
      <w:r w:rsidRPr="006C3636">
        <w:rPr>
          <w:rFonts w:asciiTheme="majorHAnsi" w:hAnsiTheme="majorHAnsi" w:cstheme="majorHAnsi"/>
          <w:lang w:val="en-US"/>
        </w:rPr>
        <w:t xml:space="preserve"> eaten by a bird</w:t>
      </w:r>
      <w:r w:rsidRPr="00D01CF9">
        <w:rPr>
          <w:rFonts w:asciiTheme="majorHAnsi" w:hAnsiTheme="majorHAnsi" w:cstheme="majorHAnsi"/>
          <w:lang w:val="en-US"/>
        </w:rPr>
        <w:t xml:space="preserve">. The distinctive black cyst </w:t>
      </w:r>
      <w:r w:rsidR="008D1489">
        <w:rPr>
          <w:rFonts w:asciiTheme="majorHAnsi" w:hAnsiTheme="majorHAnsi" w:cstheme="majorHAnsi"/>
          <w:lang w:val="en-US"/>
        </w:rPr>
        <w:t xml:space="preserve">symptom </w:t>
      </w:r>
      <w:r w:rsidRPr="00D01CF9">
        <w:rPr>
          <w:rFonts w:asciiTheme="majorHAnsi" w:hAnsiTheme="majorHAnsi" w:cstheme="majorHAnsi"/>
          <w:lang w:val="en-US"/>
        </w:rPr>
        <w:t xml:space="preserve">results of the melanin pigment stimulation by the larva penetration in the fish body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{"citationID":"cpxBCdt0","properties":{"formattedCitation":"(Davis, 1967; Lemly &amp; Esch, 1984)","plainCitation":"(Davis, 1967; Lemly &amp; Esch, 1984)","noteIndex":0},"citationItems":[{"id":2255,"uris":["http://zotero.org/groups/2585270/items/NUZ8K7CF"],"itemData":{"id":2255,"type":"book","language":"en","note":"Google-Books-ID: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(Davis, 1967; Lemly &amp; Esch, 1984)</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sidR="008D1489">
        <w:rPr>
          <w:rFonts w:asciiTheme="majorHAnsi" w:hAnsiTheme="majorHAnsi" w:cstheme="majorHAnsi"/>
          <w:lang w:val="en-US"/>
        </w:rPr>
        <w:t>In the context of this study, we will refer to the black spot trematodes as a guild b</w:t>
      </w:r>
      <w:r w:rsidRPr="00D01CF9">
        <w:rPr>
          <w:rFonts w:asciiTheme="majorHAnsi" w:hAnsiTheme="majorHAnsi" w:cstheme="majorHAnsi"/>
          <w:lang w:val="en-US"/>
        </w:rPr>
        <w:t xml:space="preserve">ecause they have similar </w:t>
      </w:r>
      <w:r>
        <w:rPr>
          <w:rFonts w:asciiTheme="majorHAnsi" w:hAnsiTheme="majorHAnsi" w:cstheme="majorHAnsi"/>
          <w:lang w:val="en-US"/>
        </w:rPr>
        <w:t xml:space="preserve">ecological </w:t>
      </w:r>
      <w:r w:rsidRPr="00D01CF9">
        <w:rPr>
          <w:rFonts w:asciiTheme="majorHAnsi" w:hAnsiTheme="majorHAnsi" w:cstheme="majorHAnsi"/>
          <w:lang w:val="en-US"/>
        </w:rPr>
        <w:t>requirements and cause the same symptoms</w:t>
      </w:r>
      <w:r>
        <w:rPr>
          <w:rFonts w:asciiTheme="majorHAnsi" w:hAnsiTheme="majorHAnsi" w:cstheme="majorHAnsi"/>
          <w:lang w:val="en-US"/>
        </w:rPr>
        <w:t xml:space="preserve"> </w:t>
      </w:r>
      <w:commentRangeStart w:id="0"/>
      <w:r>
        <w:rPr>
          <w:rFonts w:asciiTheme="majorHAnsi" w:hAnsiTheme="majorHAnsi" w:cstheme="majorHAnsi"/>
          <w:lang w:val="en-US"/>
        </w:rPr>
        <w:t>in fishes</w:t>
      </w:r>
      <w:r w:rsidR="008D1489">
        <w:rPr>
          <w:rFonts w:asciiTheme="majorHAnsi" w:hAnsiTheme="majorHAnsi" w:cstheme="majorHAnsi"/>
          <w:lang w:val="en-US"/>
        </w:rPr>
        <w:t>.</w:t>
      </w:r>
      <w:r w:rsidRPr="00D01CF9">
        <w:rPr>
          <w:rFonts w:asciiTheme="majorHAnsi" w:hAnsiTheme="majorHAnsi" w:cstheme="majorHAnsi"/>
          <w:lang w:val="en-US"/>
        </w:rPr>
        <w:t xml:space="preserve"> </w:t>
      </w:r>
      <w:commentRangeEnd w:id="0"/>
      <w:r w:rsidR="00821277">
        <w:rPr>
          <w:rStyle w:val="CommentReference"/>
        </w:rPr>
        <w:commentReference w:id="0"/>
      </w:r>
    </w:p>
    <w:p w14:paraId="6F7FF228" w14:textId="6CA02290" w:rsidR="00CF4537" w:rsidRDefault="00CF4537" w:rsidP="00CF4537">
      <w:pPr>
        <w:rPr>
          <w:rFonts w:asciiTheme="majorHAnsi" w:hAnsiTheme="majorHAnsi" w:cstheme="majorHAnsi"/>
          <w:lang w:val="en-US"/>
        </w:rPr>
      </w:pPr>
      <w:r w:rsidRPr="00C27298">
        <w:rPr>
          <w:noProof/>
        </w:rPr>
        <w:drawing>
          <wp:anchor distT="0" distB="0" distL="114300" distR="114300" simplePos="0" relativeHeight="251660288" behindDoc="0" locked="0" layoutInCell="1" allowOverlap="1" wp14:anchorId="750CAFF9" wp14:editId="508348F7">
            <wp:simplePos x="0" y="0"/>
            <wp:positionH relativeFrom="margin">
              <wp:posOffset>-667385</wp:posOffset>
            </wp:positionH>
            <wp:positionV relativeFrom="margin">
              <wp:posOffset>4567555</wp:posOffset>
            </wp:positionV>
            <wp:extent cx="3872230" cy="3649345"/>
            <wp:effectExtent l="0" t="0" r="1270" b="0"/>
            <wp:wrapSquare wrapText="bothSides"/>
            <wp:docPr id="877998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2230" cy="364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79D69B" w14:textId="77777777" w:rsidR="00CF4537" w:rsidRDefault="00821277" w:rsidP="00CF4537">
      <w:pPr>
        <w:rPr>
          <w:rFonts w:asciiTheme="majorHAnsi" w:hAnsiTheme="majorHAnsi" w:cstheme="majorHAnsi"/>
          <w:lang w:val="en-US"/>
        </w:rPr>
      </w:pPr>
      <w:commentRangeStart w:id="1"/>
      <w:commentRangeEnd w:id="1"/>
      <w:r>
        <w:rPr>
          <w:rStyle w:val="CommentReference"/>
        </w:rPr>
        <w:commentReference w:id="1"/>
      </w:r>
    </w:p>
    <w:p w14:paraId="4F2AA557" w14:textId="77777777" w:rsidR="00CF4537" w:rsidRDefault="00CF4537" w:rsidP="00CF4537">
      <w:pPr>
        <w:rPr>
          <w:rFonts w:asciiTheme="majorHAnsi" w:hAnsiTheme="majorHAnsi" w:cstheme="majorHAnsi"/>
          <w:lang w:val="en-US"/>
        </w:rPr>
      </w:pPr>
    </w:p>
    <w:p w14:paraId="3215DAD1" w14:textId="04DEDE8F" w:rsidR="00CF4537" w:rsidRDefault="00CF4537" w:rsidP="00CF4537">
      <w:pPr>
        <w:rPr>
          <w:rFonts w:asciiTheme="majorHAnsi" w:hAnsiTheme="majorHAnsi" w:cstheme="majorHAnsi"/>
          <w:lang w:val="en-US"/>
        </w:rPr>
      </w:pPr>
    </w:p>
    <w:p w14:paraId="0B784019" w14:textId="750CBCA2" w:rsidR="00CF4537" w:rsidRDefault="008D1489" w:rsidP="00CF4537">
      <w:pPr>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61312" behindDoc="0" locked="0" layoutInCell="1" allowOverlap="1" wp14:anchorId="31A4721F" wp14:editId="0FD00A34">
                <wp:simplePos x="0" y="0"/>
                <wp:positionH relativeFrom="column">
                  <wp:posOffset>2977515</wp:posOffset>
                </wp:positionH>
                <wp:positionV relativeFrom="paragraph">
                  <wp:posOffset>76835</wp:posOffset>
                </wp:positionV>
                <wp:extent cx="3079115" cy="3886200"/>
                <wp:effectExtent l="0" t="0" r="0" b="0"/>
                <wp:wrapNone/>
                <wp:docPr id="898358487" name="Zone de texte 2"/>
                <wp:cNvGraphicFramePr/>
                <a:graphic xmlns:a="http://schemas.openxmlformats.org/drawingml/2006/main">
                  <a:graphicData uri="http://schemas.microsoft.com/office/word/2010/wordprocessingShape">
                    <wps:wsp>
                      <wps:cNvSpPr txBox="1"/>
                      <wps:spPr>
                        <a:xfrm>
                          <a:off x="0" y="0"/>
                          <a:ext cx="3079115" cy="3886200"/>
                        </a:xfrm>
                        <a:prstGeom prst="rect">
                          <a:avLst/>
                        </a:prstGeom>
                        <a:solidFill>
                          <a:schemeClr val="lt1"/>
                        </a:solidFill>
                        <a:ln w="6350">
                          <a:noFill/>
                        </a:ln>
                      </wps:spPr>
                      <wps:txbx>
                        <w:txbxContent>
                          <w:p w14:paraId="5FD01F66" w14:textId="77777777" w:rsidR="00CF4537" w:rsidRPr="008D1489" w:rsidRDefault="00CF4537" w:rsidP="00CF4537">
                            <w:pPr>
                              <w:spacing w:line="276" w:lineRule="auto"/>
                              <w:jc w:val="both"/>
                              <w:rPr>
                                <w:rFonts w:asciiTheme="majorHAnsi" w:hAnsiTheme="majorHAnsi" w:cstheme="majorHAnsi"/>
                                <w:b/>
                                <w:bCs/>
                                <w:sz w:val="22"/>
                                <w:szCs w:val="22"/>
                                <w:lang w:val="en-US"/>
                              </w:rPr>
                            </w:pPr>
                            <w:r w:rsidRPr="008D1489">
                              <w:rPr>
                                <w:rFonts w:asciiTheme="majorHAnsi" w:hAnsiTheme="majorHAnsi" w:cstheme="majorHAnsi"/>
                                <w:b/>
                                <w:bCs/>
                                <w:sz w:val="22"/>
                                <w:szCs w:val="22"/>
                                <w:lang w:val="en-US"/>
                              </w:rPr>
                              <w:t>FIGURE 1</w:t>
                            </w:r>
                          </w:p>
                          <w:p w14:paraId="4E516CB6" w14:textId="77777777" w:rsidR="00CF4537" w:rsidRPr="008D1489" w:rsidRDefault="00CF4537" w:rsidP="00CF4537">
                            <w:pPr>
                              <w:spacing w:line="276" w:lineRule="auto"/>
                              <w:jc w:val="both"/>
                              <w:rPr>
                                <w:rFonts w:asciiTheme="majorHAnsi" w:hAnsiTheme="majorHAnsi" w:cstheme="majorHAnsi"/>
                                <w:b/>
                                <w:bCs/>
                                <w:sz w:val="22"/>
                                <w:szCs w:val="22"/>
                                <w:lang w:val="en-US"/>
                              </w:rPr>
                            </w:pPr>
                          </w:p>
                          <w:p w14:paraId="24C46819" w14:textId="389FCC43" w:rsidR="00CF4537" w:rsidRPr="008D1489" w:rsidRDefault="00CF4537" w:rsidP="00CF4537">
                            <w:pPr>
                              <w:spacing w:line="276" w:lineRule="auto"/>
                              <w:jc w:val="both"/>
                              <w:rPr>
                                <w:rFonts w:asciiTheme="majorHAnsi" w:hAnsiTheme="majorHAnsi" w:cstheme="majorHAnsi"/>
                                <w:sz w:val="22"/>
                                <w:szCs w:val="22"/>
                                <w:lang w:val="en-US"/>
                              </w:rPr>
                            </w:pPr>
                            <w:r w:rsidRPr="008D1489">
                              <w:rPr>
                                <w:rFonts w:asciiTheme="majorHAnsi" w:hAnsiTheme="majorHAnsi" w:cstheme="majorHAnsi"/>
                                <w:sz w:val="22"/>
                                <w:szCs w:val="22"/>
                                <w:lang w:val="en-US"/>
                              </w:rPr>
                              <w:t xml:space="preserve">The typical </w:t>
                            </w:r>
                            <w:r w:rsidR="00D7703C" w:rsidRPr="008D1489">
                              <w:rPr>
                                <w:rFonts w:asciiTheme="majorHAnsi" w:hAnsiTheme="majorHAnsi" w:cstheme="majorHAnsi"/>
                                <w:sz w:val="22"/>
                                <w:szCs w:val="22"/>
                                <w:lang w:val="en-US"/>
                              </w:rPr>
                              <w:t>lifecycle</w:t>
                            </w:r>
                            <w:r w:rsidRPr="008D1489">
                              <w:rPr>
                                <w:rFonts w:asciiTheme="majorHAnsi" w:hAnsiTheme="majorHAnsi" w:cstheme="majorHAnsi"/>
                                <w:sz w:val="22"/>
                                <w:szCs w:val="22"/>
                                <w:lang w:val="en-US"/>
                              </w:rPr>
                              <w:t xml:space="preserve"> of a parasite species causing the black spot disease in freshwater fishes.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A</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definitive host is a piscivorous bird, usually a kingfisher or a great blue heron. The metacercariae mature to its adult form and reproduce in the bird digestive system.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B</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eggs are released in the water through the bird feces and grow into miracidia (first larval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C</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miracidia infect the first intermediate host, a freshwater snail of </w:t>
                            </w:r>
                            <w:proofErr w:type="spellStart"/>
                            <w:r w:rsidRPr="008D1489">
                              <w:rPr>
                                <w:rFonts w:asciiTheme="majorHAnsi" w:hAnsiTheme="majorHAnsi" w:cstheme="majorHAnsi"/>
                                <w:i/>
                                <w:iCs/>
                                <w:sz w:val="22"/>
                                <w:szCs w:val="22"/>
                                <w:lang w:val="en-US"/>
                              </w:rPr>
                              <w:t>Helisoma</w:t>
                            </w:r>
                            <w:proofErr w:type="spellEnd"/>
                            <w:r w:rsidRPr="008D1489">
                              <w:rPr>
                                <w:rFonts w:asciiTheme="majorHAnsi" w:hAnsiTheme="majorHAnsi" w:cstheme="majorHAnsi"/>
                                <w:sz w:val="22"/>
                                <w:szCs w:val="22"/>
                                <w:lang w:val="en-US"/>
                              </w:rPr>
                              <w:t xml:space="preserve"> or </w:t>
                            </w:r>
                            <w:proofErr w:type="spellStart"/>
                            <w:r w:rsidRPr="008D1489">
                              <w:rPr>
                                <w:rFonts w:asciiTheme="majorHAnsi" w:hAnsiTheme="majorHAnsi" w:cstheme="majorHAnsi"/>
                                <w:i/>
                                <w:iCs/>
                                <w:sz w:val="22"/>
                                <w:szCs w:val="22"/>
                                <w:lang w:val="en-US"/>
                              </w:rPr>
                              <w:t>Planorbella</w:t>
                            </w:r>
                            <w:proofErr w:type="spellEnd"/>
                            <w:r w:rsidRPr="008D1489">
                              <w:rPr>
                                <w:rFonts w:asciiTheme="majorHAnsi" w:hAnsiTheme="majorHAnsi" w:cstheme="majorHAnsi"/>
                                <w:sz w:val="22"/>
                                <w:szCs w:val="22"/>
                                <w:lang w:val="en-US"/>
                              </w:rPr>
                              <w:t xml:space="preserve"> genus. The larvae develop into free-living stage cercariae (second larval form) and leave the snail.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D</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cercariae swim until they encounter a potential fish host.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E</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second intermediate host is a fish. The cercariae penetrate under the s</w:t>
                            </w:r>
                            <w:del w:id="2" w:author="Éric Harvey" w:date="2023-10-30T12:58:00Z">
                              <w:r w:rsidR="008D1489" w:rsidRPr="008D1489" w:rsidDel="00821277">
                                <w:rPr>
                                  <w:rFonts w:asciiTheme="majorHAnsi" w:hAnsiTheme="majorHAnsi" w:cstheme="majorHAnsi"/>
                                  <w:sz w:val="22"/>
                                  <w:szCs w:val="22"/>
                                  <w:lang w:val="en-US"/>
                                </w:rPr>
                                <w:delText xml:space="preserve"> </w:delText>
                              </w:r>
                            </w:del>
                            <w:r w:rsidRPr="008D1489">
                              <w:rPr>
                                <w:rFonts w:asciiTheme="majorHAnsi" w:hAnsiTheme="majorHAnsi" w:cstheme="majorHAnsi"/>
                                <w:sz w:val="22"/>
                                <w:szCs w:val="22"/>
                                <w:lang w:val="en-US"/>
                              </w:rPr>
                              <w:t xml:space="preserve">kin or the fins and transform in the metacercaria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F</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fish is eaten by a definitive host. </w:t>
                            </w:r>
                          </w:p>
                          <w:p w14:paraId="1DDA42BA" w14:textId="77777777" w:rsidR="00CF4537" w:rsidRPr="008D1489" w:rsidRDefault="00CF4537" w:rsidP="00CF4537">
                            <w:pPr>
                              <w:spacing w:line="276" w:lineRule="auto"/>
                              <w:rPr>
                                <w:rFonts w:asciiTheme="majorHAnsi" w:hAnsiTheme="majorHAnsi" w:cstheme="majorHAnsi"/>
                                <w:sz w:val="22"/>
                                <w:szCs w:val="22"/>
                                <w:lang w:val="en-US"/>
                              </w:rPr>
                            </w:pPr>
                          </w:p>
                          <w:p w14:paraId="593EA386" w14:textId="77777777" w:rsidR="00CF4537" w:rsidRPr="008D1489" w:rsidRDefault="00CF4537" w:rsidP="00CF4537">
                            <w:pPr>
                              <w:spacing w:line="276" w:lineRule="auto"/>
                              <w:jc w:val="both"/>
                              <w:rPr>
                                <w:rFonts w:asciiTheme="majorHAnsi" w:hAnsiTheme="majorHAnsi" w:cstheme="majorHAnsi"/>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4721F" id="_x0000_t202" coordsize="21600,21600" o:spt="202" path="m,l,21600r21600,l21600,xe">
                <v:stroke joinstyle="miter"/>
                <v:path gradientshapeok="t" o:connecttype="rect"/>
              </v:shapetype>
              <v:shape id="Zone de texte 2" o:spid="_x0000_s1026" type="#_x0000_t202" style="position:absolute;margin-left:234.45pt;margin-top:6.05pt;width:242.4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" fillcolor="white [3201]" stroked="f" strokeweight=".5pt">
                <v:textbox>
                  <w:txbxContent>
                    <w:p w14:paraId="5FD01F66" w14:textId="77777777" w:rsidR="00CF4537" w:rsidRPr="008D1489" w:rsidRDefault="00CF4537" w:rsidP="00CF4537">
                      <w:pPr>
                        <w:spacing w:line="276" w:lineRule="auto"/>
                        <w:jc w:val="both"/>
                        <w:rPr>
                          <w:rFonts w:asciiTheme="majorHAnsi" w:hAnsiTheme="majorHAnsi" w:cstheme="majorHAnsi"/>
                          <w:b/>
                          <w:bCs/>
                          <w:sz w:val="22"/>
                          <w:szCs w:val="22"/>
                          <w:lang w:val="en-US"/>
                        </w:rPr>
                      </w:pPr>
                      <w:r w:rsidRPr="008D1489">
                        <w:rPr>
                          <w:rFonts w:asciiTheme="majorHAnsi" w:hAnsiTheme="majorHAnsi" w:cstheme="majorHAnsi"/>
                          <w:b/>
                          <w:bCs/>
                          <w:sz w:val="22"/>
                          <w:szCs w:val="22"/>
                          <w:lang w:val="en-US"/>
                        </w:rPr>
                        <w:t>FIGURE 1</w:t>
                      </w:r>
                    </w:p>
                    <w:p w14:paraId="4E516CB6" w14:textId="77777777" w:rsidR="00CF4537" w:rsidRPr="008D1489" w:rsidRDefault="00CF4537" w:rsidP="00CF4537">
                      <w:pPr>
                        <w:spacing w:line="276" w:lineRule="auto"/>
                        <w:jc w:val="both"/>
                        <w:rPr>
                          <w:rFonts w:asciiTheme="majorHAnsi" w:hAnsiTheme="majorHAnsi" w:cstheme="majorHAnsi"/>
                          <w:b/>
                          <w:bCs/>
                          <w:sz w:val="22"/>
                          <w:szCs w:val="22"/>
                          <w:lang w:val="en-US"/>
                        </w:rPr>
                      </w:pPr>
                    </w:p>
                    <w:p w14:paraId="24C46819" w14:textId="389FCC43" w:rsidR="00CF4537" w:rsidRPr="008D1489" w:rsidRDefault="00CF4537" w:rsidP="00CF4537">
                      <w:pPr>
                        <w:spacing w:line="276" w:lineRule="auto"/>
                        <w:jc w:val="both"/>
                        <w:rPr>
                          <w:rFonts w:asciiTheme="majorHAnsi" w:hAnsiTheme="majorHAnsi" w:cstheme="majorHAnsi"/>
                          <w:sz w:val="22"/>
                          <w:szCs w:val="22"/>
                          <w:lang w:val="en-US"/>
                        </w:rPr>
                      </w:pPr>
                      <w:r w:rsidRPr="008D1489">
                        <w:rPr>
                          <w:rFonts w:asciiTheme="majorHAnsi" w:hAnsiTheme="majorHAnsi" w:cstheme="majorHAnsi"/>
                          <w:sz w:val="22"/>
                          <w:szCs w:val="22"/>
                          <w:lang w:val="en-US"/>
                        </w:rPr>
                        <w:t xml:space="preserve">The typical </w:t>
                      </w:r>
                      <w:r w:rsidR="00D7703C" w:rsidRPr="008D1489">
                        <w:rPr>
                          <w:rFonts w:asciiTheme="majorHAnsi" w:hAnsiTheme="majorHAnsi" w:cstheme="majorHAnsi"/>
                          <w:sz w:val="22"/>
                          <w:szCs w:val="22"/>
                          <w:lang w:val="en-US"/>
                        </w:rPr>
                        <w:t>lifecycle</w:t>
                      </w:r>
                      <w:r w:rsidRPr="008D1489">
                        <w:rPr>
                          <w:rFonts w:asciiTheme="majorHAnsi" w:hAnsiTheme="majorHAnsi" w:cstheme="majorHAnsi"/>
                          <w:sz w:val="22"/>
                          <w:szCs w:val="22"/>
                          <w:lang w:val="en-US"/>
                        </w:rPr>
                        <w:t xml:space="preserve"> of a parasite species causing the black spot disease in freshwater fishes.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A</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definitive host is a piscivorous bird, usually a kingfisher or a great blue heron. The metacercariae mature to its adult form and reproduce in the bird digestive system.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B</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eggs are released in the water through the bird feces and grow into miracidia (first larval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C</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miracidia infect the first intermediate host, a freshwater snail of </w:t>
                      </w:r>
                      <w:proofErr w:type="spellStart"/>
                      <w:r w:rsidRPr="008D1489">
                        <w:rPr>
                          <w:rFonts w:asciiTheme="majorHAnsi" w:hAnsiTheme="majorHAnsi" w:cstheme="majorHAnsi"/>
                          <w:i/>
                          <w:iCs/>
                          <w:sz w:val="22"/>
                          <w:szCs w:val="22"/>
                          <w:lang w:val="en-US"/>
                        </w:rPr>
                        <w:t>Helisoma</w:t>
                      </w:r>
                      <w:proofErr w:type="spellEnd"/>
                      <w:r w:rsidRPr="008D1489">
                        <w:rPr>
                          <w:rFonts w:asciiTheme="majorHAnsi" w:hAnsiTheme="majorHAnsi" w:cstheme="majorHAnsi"/>
                          <w:sz w:val="22"/>
                          <w:szCs w:val="22"/>
                          <w:lang w:val="en-US"/>
                        </w:rPr>
                        <w:t xml:space="preserve"> or </w:t>
                      </w:r>
                      <w:proofErr w:type="spellStart"/>
                      <w:r w:rsidRPr="008D1489">
                        <w:rPr>
                          <w:rFonts w:asciiTheme="majorHAnsi" w:hAnsiTheme="majorHAnsi" w:cstheme="majorHAnsi"/>
                          <w:i/>
                          <w:iCs/>
                          <w:sz w:val="22"/>
                          <w:szCs w:val="22"/>
                          <w:lang w:val="en-US"/>
                        </w:rPr>
                        <w:t>Planorbella</w:t>
                      </w:r>
                      <w:proofErr w:type="spellEnd"/>
                      <w:r w:rsidRPr="008D1489">
                        <w:rPr>
                          <w:rFonts w:asciiTheme="majorHAnsi" w:hAnsiTheme="majorHAnsi" w:cstheme="majorHAnsi"/>
                          <w:sz w:val="22"/>
                          <w:szCs w:val="22"/>
                          <w:lang w:val="en-US"/>
                        </w:rPr>
                        <w:t xml:space="preserve"> genus. The larvae develop into free-living stage cercariae (second larval form) and leave the snail.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D</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cercariae swim until they encounter a potential fish host.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E</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second intermediate host is a fish. The cercariae penetrate under the s</w:t>
                      </w:r>
                      <w:del w:id="3" w:author="Éric Harvey" w:date="2023-10-30T12:58:00Z">
                        <w:r w:rsidR="008D1489" w:rsidRPr="008D1489" w:rsidDel="00821277">
                          <w:rPr>
                            <w:rFonts w:asciiTheme="majorHAnsi" w:hAnsiTheme="majorHAnsi" w:cstheme="majorHAnsi"/>
                            <w:sz w:val="22"/>
                            <w:szCs w:val="22"/>
                            <w:lang w:val="en-US"/>
                          </w:rPr>
                          <w:delText xml:space="preserve"> </w:delText>
                        </w:r>
                      </w:del>
                      <w:r w:rsidRPr="008D1489">
                        <w:rPr>
                          <w:rFonts w:asciiTheme="majorHAnsi" w:hAnsiTheme="majorHAnsi" w:cstheme="majorHAnsi"/>
                          <w:sz w:val="22"/>
                          <w:szCs w:val="22"/>
                          <w:lang w:val="en-US"/>
                        </w:rPr>
                        <w:t xml:space="preserve">kin or the fins and transform in the metacercaria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F</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fish is eaten by a definitive host. </w:t>
                      </w:r>
                    </w:p>
                    <w:p w14:paraId="1DDA42BA" w14:textId="77777777" w:rsidR="00CF4537" w:rsidRPr="008D1489" w:rsidRDefault="00CF4537" w:rsidP="00CF4537">
                      <w:pPr>
                        <w:spacing w:line="276" w:lineRule="auto"/>
                        <w:rPr>
                          <w:rFonts w:asciiTheme="majorHAnsi" w:hAnsiTheme="majorHAnsi" w:cstheme="majorHAnsi"/>
                          <w:sz w:val="22"/>
                          <w:szCs w:val="22"/>
                          <w:lang w:val="en-US"/>
                        </w:rPr>
                      </w:pPr>
                    </w:p>
                    <w:p w14:paraId="593EA386" w14:textId="77777777" w:rsidR="00CF4537" w:rsidRPr="008D1489" w:rsidRDefault="00CF4537" w:rsidP="00CF4537">
                      <w:pPr>
                        <w:spacing w:line="276" w:lineRule="auto"/>
                        <w:jc w:val="both"/>
                        <w:rPr>
                          <w:rFonts w:asciiTheme="majorHAnsi" w:hAnsiTheme="majorHAnsi" w:cstheme="majorHAnsi"/>
                          <w:sz w:val="22"/>
                          <w:szCs w:val="22"/>
                          <w:lang w:val="en-US"/>
                        </w:rPr>
                      </w:pPr>
                    </w:p>
                  </w:txbxContent>
                </v:textbox>
              </v:shape>
            </w:pict>
          </mc:Fallback>
        </mc:AlternateContent>
      </w:r>
    </w:p>
    <w:p w14:paraId="1F3FAD17" w14:textId="31368BC4" w:rsidR="00CF4537" w:rsidRDefault="00CF4537" w:rsidP="00CF4537">
      <w:pPr>
        <w:rPr>
          <w:rFonts w:asciiTheme="majorHAnsi" w:hAnsiTheme="majorHAnsi" w:cstheme="majorHAnsi"/>
          <w:lang w:val="en-US"/>
        </w:rPr>
      </w:pPr>
    </w:p>
    <w:p w14:paraId="68E0130F" w14:textId="0294F11B" w:rsidR="00CF4537" w:rsidRDefault="00CF4537" w:rsidP="00CF4537">
      <w:pPr>
        <w:rPr>
          <w:rFonts w:asciiTheme="majorHAnsi" w:hAnsiTheme="majorHAnsi" w:cstheme="majorHAnsi"/>
          <w:lang w:val="en-US"/>
        </w:rPr>
      </w:pPr>
    </w:p>
    <w:p w14:paraId="77482021" w14:textId="77777777" w:rsidR="00CF4537" w:rsidRDefault="00CF4537" w:rsidP="00CF4537">
      <w:pPr>
        <w:rPr>
          <w:rFonts w:asciiTheme="majorHAnsi" w:hAnsiTheme="majorHAnsi" w:cstheme="majorHAnsi"/>
          <w:lang w:val="en-US"/>
        </w:rPr>
      </w:pPr>
    </w:p>
    <w:p w14:paraId="25059198" w14:textId="77777777" w:rsidR="00CF4537" w:rsidRDefault="00CF4537" w:rsidP="00CF4537">
      <w:pPr>
        <w:rPr>
          <w:rFonts w:asciiTheme="majorHAnsi" w:hAnsiTheme="majorHAnsi" w:cstheme="majorHAnsi"/>
          <w:lang w:val="en-US"/>
        </w:rPr>
      </w:pPr>
    </w:p>
    <w:p w14:paraId="61AF3495" w14:textId="77777777" w:rsidR="00CF4537" w:rsidRDefault="00CF4537" w:rsidP="00CF4537">
      <w:pPr>
        <w:rPr>
          <w:rFonts w:asciiTheme="majorHAnsi" w:hAnsiTheme="majorHAnsi" w:cstheme="majorHAnsi"/>
          <w:lang w:val="en-US"/>
        </w:rPr>
      </w:pPr>
    </w:p>
    <w:p w14:paraId="19811318" w14:textId="77777777" w:rsidR="00CF4537" w:rsidRDefault="00CF4537" w:rsidP="00CF4537">
      <w:pPr>
        <w:rPr>
          <w:rFonts w:asciiTheme="majorHAnsi" w:hAnsiTheme="majorHAnsi" w:cstheme="majorHAnsi"/>
          <w:lang w:val="en-US"/>
        </w:rPr>
      </w:pPr>
    </w:p>
    <w:p w14:paraId="07C646D4" w14:textId="77777777" w:rsidR="00CF4537" w:rsidRDefault="00CF4537" w:rsidP="00CF4537">
      <w:pPr>
        <w:rPr>
          <w:rFonts w:asciiTheme="majorHAnsi" w:hAnsiTheme="majorHAnsi" w:cstheme="majorHAnsi"/>
          <w:lang w:val="en-US"/>
        </w:rPr>
      </w:pPr>
    </w:p>
    <w:p w14:paraId="5C97F4F3" w14:textId="77777777" w:rsidR="00CF4537" w:rsidRDefault="00CF4537" w:rsidP="00CF4537">
      <w:pPr>
        <w:rPr>
          <w:rFonts w:asciiTheme="majorHAnsi" w:hAnsiTheme="majorHAnsi" w:cstheme="majorHAnsi"/>
          <w:lang w:val="en-US"/>
        </w:rPr>
      </w:pPr>
    </w:p>
    <w:p w14:paraId="4C9D087C" w14:textId="77777777" w:rsidR="00CF4537" w:rsidRDefault="00CF4537" w:rsidP="00CF4537">
      <w:pPr>
        <w:rPr>
          <w:rFonts w:asciiTheme="majorHAnsi" w:hAnsiTheme="majorHAnsi" w:cstheme="majorHAnsi"/>
          <w:lang w:val="en-US"/>
        </w:rPr>
      </w:pPr>
    </w:p>
    <w:p w14:paraId="3F5B60B4" w14:textId="77777777" w:rsidR="00CF4537" w:rsidRDefault="00CF4537" w:rsidP="00CF4537">
      <w:pPr>
        <w:rPr>
          <w:rFonts w:asciiTheme="majorHAnsi" w:hAnsiTheme="majorHAnsi" w:cstheme="majorHAnsi"/>
          <w:lang w:val="en-US"/>
        </w:rPr>
      </w:pPr>
    </w:p>
    <w:p w14:paraId="2F99A332" w14:textId="77777777" w:rsidR="00CF4537" w:rsidRDefault="00CF4537" w:rsidP="00CF4537">
      <w:pPr>
        <w:rPr>
          <w:rFonts w:asciiTheme="majorHAnsi" w:hAnsiTheme="majorHAnsi" w:cstheme="majorHAnsi"/>
          <w:lang w:val="en-US"/>
        </w:rPr>
      </w:pPr>
    </w:p>
    <w:p w14:paraId="34168BC8" w14:textId="77777777" w:rsidR="00CF4537" w:rsidRDefault="00CF4537" w:rsidP="00CF4537">
      <w:pPr>
        <w:rPr>
          <w:rFonts w:asciiTheme="majorHAnsi" w:hAnsiTheme="majorHAnsi" w:cstheme="majorHAnsi"/>
          <w:lang w:val="en-US"/>
        </w:rPr>
      </w:pPr>
    </w:p>
    <w:p w14:paraId="5FFD5098" w14:textId="77777777" w:rsidR="00CF4537" w:rsidRDefault="00CF4537" w:rsidP="00CF4537">
      <w:pPr>
        <w:rPr>
          <w:rFonts w:asciiTheme="majorHAnsi" w:hAnsiTheme="majorHAnsi" w:cstheme="majorHAnsi"/>
          <w:lang w:val="en-US"/>
        </w:rPr>
      </w:pPr>
    </w:p>
    <w:p w14:paraId="1409C85D" w14:textId="77777777" w:rsidR="00CF4537" w:rsidRDefault="00CF4537" w:rsidP="00CF4537">
      <w:pPr>
        <w:rPr>
          <w:rFonts w:asciiTheme="majorHAnsi" w:hAnsiTheme="majorHAnsi" w:cstheme="majorHAnsi"/>
          <w:lang w:val="en-US"/>
        </w:rPr>
      </w:pPr>
    </w:p>
    <w:p w14:paraId="565855E6" w14:textId="77777777" w:rsidR="00CF4537" w:rsidRDefault="00CF4537" w:rsidP="00CF4537">
      <w:pPr>
        <w:rPr>
          <w:rFonts w:asciiTheme="majorHAnsi" w:hAnsiTheme="majorHAnsi" w:cstheme="majorHAnsi"/>
          <w:lang w:val="en-US"/>
        </w:rPr>
      </w:pPr>
    </w:p>
    <w:p w14:paraId="15E448A6" w14:textId="77777777" w:rsidR="00CF4537" w:rsidRDefault="00CF4537" w:rsidP="00CF4537">
      <w:pPr>
        <w:rPr>
          <w:rFonts w:asciiTheme="majorHAnsi" w:hAnsiTheme="majorHAnsi" w:cstheme="majorHAnsi"/>
          <w:lang w:val="en-US"/>
        </w:rPr>
      </w:pPr>
    </w:p>
    <w:p w14:paraId="71C3D7F3" w14:textId="77777777" w:rsidR="00CF4537" w:rsidRDefault="00CF4537" w:rsidP="00CF4537">
      <w:pPr>
        <w:rPr>
          <w:rFonts w:asciiTheme="majorHAnsi" w:hAnsiTheme="majorHAnsi" w:cstheme="majorHAnsi"/>
          <w:lang w:val="en-US"/>
        </w:rPr>
      </w:pPr>
    </w:p>
    <w:p w14:paraId="014088B5" w14:textId="77777777" w:rsidR="00CF4537" w:rsidRDefault="00CF4537" w:rsidP="00CF4537">
      <w:pPr>
        <w:rPr>
          <w:rFonts w:asciiTheme="majorHAnsi" w:hAnsiTheme="majorHAnsi" w:cstheme="majorHAnsi"/>
          <w:lang w:val="en-US"/>
        </w:rPr>
      </w:pPr>
    </w:p>
    <w:p w14:paraId="23C92BCC" w14:textId="12D4404D" w:rsidR="00CF4537" w:rsidRPr="00D01CF9" w:rsidRDefault="00CF4537" w:rsidP="00CF4537">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lastRenderedPageBreak/>
        <w:t>Akin to other parasitic diseases,</w:t>
      </w:r>
      <w:r w:rsidR="008D1489">
        <w:rPr>
          <w:rFonts w:asciiTheme="majorHAnsi" w:hAnsiTheme="majorHAnsi" w:cstheme="majorHAnsi"/>
          <w:lang w:val="en-US"/>
        </w:rPr>
        <w:t xml:space="preserve"> the</w:t>
      </w:r>
      <w:r w:rsidRPr="00D01CF9">
        <w:rPr>
          <w:rFonts w:asciiTheme="majorHAnsi" w:hAnsiTheme="majorHAnsi" w:cstheme="majorHAnsi"/>
          <w:lang w:val="en-US"/>
        </w:rPr>
        <w:t xml:space="preserve"> infection parameters </w:t>
      </w:r>
      <w:r>
        <w:rPr>
          <w:rFonts w:asciiTheme="majorHAnsi" w:hAnsiTheme="majorHAnsi" w:cstheme="majorHAnsi"/>
          <w:lang w:val="en-US"/>
        </w:rPr>
        <w:t xml:space="preserve">of the black spot disease </w:t>
      </w:r>
      <w:r w:rsidRPr="00D01CF9">
        <w:rPr>
          <w:rFonts w:asciiTheme="majorHAnsi" w:hAnsiTheme="majorHAnsi" w:cstheme="majorHAnsi"/>
          <w:lang w:val="en-US"/>
        </w:rPr>
        <w:t xml:space="preserve">can vary across time, space, and species. For example, </w:t>
      </w:r>
      <w:r>
        <w:rPr>
          <w:rFonts w:asciiTheme="majorHAnsi" w:hAnsiTheme="majorHAnsi" w:cstheme="majorHAnsi"/>
          <w:lang w:val="en-US"/>
        </w:rPr>
        <w:t xml:space="preserve">the infection </w:t>
      </w:r>
      <w:r w:rsidRPr="00D01CF9">
        <w:rPr>
          <w:rFonts w:asciiTheme="majorHAnsi" w:hAnsiTheme="majorHAnsi" w:cstheme="majorHAnsi"/>
          <w:lang w:val="en-US"/>
        </w:rPr>
        <w:t xml:space="preserve">prevalence in </w:t>
      </w:r>
      <w:r w:rsidR="00857128">
        <w:rPr>
          <w:rFonts w:asciiTheme="majorHAnsi" w:hAnsiTheme="majorHAnsi" w:cstheme="majorHAnsi"/>
          <w:lang w:val="en-US"/>
        </w:rPr>
        <w:t>b</w:t>
      </w:r>
      <w:r w:rsidRPr="00D01CF9">
        <w:rPr>
          <w:rFonts w:asciiTheme="majorHAnsi" w:hAnsiTheme="majorHAnsi" w:cstheme="majorHAnsi"/>
          <w:lang w:val="en-US"/>
        </w:rPr>
        <w:t>luegill sunfish (</w:t>
      </w:r>
      <w:r w:rsidRPr="00D01CF9">
        <w:rPr>
          <w:rFonts w:asciiTheme="majorHAnsi" w:hAnsiTheme="majorHAnsi" w:cstheme="majorHAnsi"/>
          <w:i/>
          <w:iCs/>
          <w:lang w:val="en-US"/>
        </w:rPr>
        <w:t>Lepomis macrochirus</w:t>
      </w:r>
      <w:r w:rsidRPr="00D01CF9">
        <w:rPr>
          <w:rFonts w:asciiTheme="majorHAnsi" w:hAnsiTheme="majorHAnsi" w:cstheme="majorHAnsi"/>
          <w:lang w:val="en-US"/>
        </w:rPr>
        <w:t xml:space="preserve">) </w:t>
      </w:r>
      <w:r>
        <w:rPr>
          <w:rFonts w:asciiTheme="majorHAnsi" w:hAnsiTheme="majorHAnsi" w:cstheme="majorHAnsi"/>
          <w:lang w:val="en-US"/>
        </w:rPr>
        <w:t>inhabiting</w:t>
      </w:r>
      <w:r w:rsidRPr="00D01CF9">
        <w:rPr>
          <w:rFonts w:asciiTheme="majorHAnsi" w:hAnsiTheme="majorHAnsi" w:cstheme="majorHAnsi"/>
          <w:lang w:val="en-US"/>
        </w:rPr>
        <w:t xml:space="preserve"> pond</w:t>
      </w:r>
      <w:r w:rsidR="008D1489">
        <w:rPr>
          <w:rFonts w:asciiTheme="majorHAnsi" w:hAnsiTheme="majorHAnsi" w:cstheme="majorHAnsi"/>
          <w:lang w:val="en-US"/>
        </w:rPr>
        <w:t>s</w:t>
      </w:r>
      <w:r w:rsidRPr="00D01CF9">
        <w:rPr>
          <w:rFonts w:asciiTheme="majorHAnsi" w:hAnsiTheme="majorHAnsi" w:cstheme="majorHAnsi"/>
          <w:lang w:val="en-US"/>
        </w:rPr>
        <w:t xml:space="preserve"> reaches its minimum around April/May and its maximum around September/October </w:t>
      </w:r>
      <w:r w:rsidRPr="00150A57">
        <w:rPr>
          <w:rFonts w:asciiTheme="majorHAnsi" w:hAnsiTheme="majorHAnsi" w:cstheme="majorHAnsi"/>
        </w:rPr>
        <w:fldChar w:fldCharType="begin"/>
      </w:r>
      <w:r w:rsidRPr="00150A57">
        <w:rPr>
          <w:rFonts w:asciiTheme="majorHAnsi" w:hAnsiTheme="majorHAnsi" w:cstheme="majorHAnsi"/>
          <w:lang w:val="en-US"/>
        </w:rPr>
        <w:instrText xml:space="preserve"> ADDIN ZOTERO_ITEM CSL_CITATION {"citationID":"kLpj6BzL","properties":{"formattedCitation":"(Lemly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150A57">
        <w:rPr>
          <w:rFonts w:asciiTheme="majorHAnsi" w:hAnsiTheme="majorHAnsi" w:cstheme="majorHAnsi"/>
        </w:rPr>
        <w:fldChar w:fldCharType="separate"/>
      </w:r>
      <w:r w:rsidRPr="00150A57">
        <w:rPr>
          <w:rFonts w:asciiTheme="majorHAnsi" w:hAnsiTheme="majorHAnsi" w:cstheme="majorHAnsi"/>
          <w:noProof/>
          <w:lang w:val="en-US"/>
        </w:rPr>
        <w:t>(Lemly &amp; Esch, 1984)</w:t>
      </w:r>
      <w:r w:rsidRPr="00150A57">
        <w:rPr>
          <w:rFonts w:asciiTheme="majorHAnsi" w:hAnsiTheme="majorHAnsi" w:cstheme="majorHAnsi"/>
        </w:rPr>
        <w:fldChar w:fldCharType="end"/>
      </w:r>
      <w:r w:rsidR="00F976D2" w:rsidRPr="00F976D2">
        <w:rPr>
          <w:rFonts w:asciiTheme="majorHAnsi" w:hAnsiTheme="majorHAnsi" w:cstheme="majorHAnsi"/>
          <w:lang w:val="en-US"/>
        </w:rPr>
        <w:t xml:space="preserve">. </w:t>
      </w:r>
      <w:r w:rsidR="00562DFA">
        <w:rPr>
          <w:rFonts w:asciiTheme="majorHAnsi" w:hAnsiTheme="majorHAnsi" w:cstheme="majorHAnsi"/>
          <w:lang w:val="en-US"/>
        </w:rPr>
        <w:t>The h</w:t>
      </w:r>
      <w:r w:rsidR="00F976D2">
        <w:rPr>
          <w:rFonts w:asciiTheme="majorHAnsi" w:hAnsiTheme="majorHAnsi" w:cstheme="majorHAnsi"/>
          <w:lang w:val="en-US"/>
        </w:rPr>
        <w:t>abitat characteristics that favor</w:t>
      </w:r>
      <w:r w:rsidR="003A5995">
        <w:rPr>
          <w:rFonts w:asciiTheme="majorHAnsi" w:hAnsiTheme="majorHAnsi" w:cstheme="majorHAnsi"/>
          <w:lang w:val="en-US"/>
        </w:rPr>
        <w:t xml:space="preserve"> </w:t>
      </w:r>
      <w:r w:rsidR="00F976D2">
        <w:rPr>
          <w:rFonts w:asciiTheme="majorHAnsi" w:hAnsiTheme="majorHAnsi" w:cstheme="majorHAnsi"/>
          <w:lang w:val="en-US"/>
        </w:rPr>
        <w:t xml:space="preserve">snails’ requirements such as shallow waters and macrophytes </w:t>
      </w:r>
      <w:r w:rsidR="00857128">
        <w:rPr>
          <w:rFonts w:asciiTheme="majorHAnsi" w:hAnsiTheme="majorHAnsi" w:cstheme="majorHAnsi"/>
          <w:lang w:val="en-US"/>
        </w:rPr>
        <w:t>have also</w:t>
      </w:r>
      <w:r w:rsidR="00F976D2">
        <w:rPr>
          <w:rFonts w:asciiTheme="majorHAnsi" w:hAnsiTheme="majorHAnsi" w:cstheme="majorHAnsi"/>
          <w:lang w:val="en-US"/>
        </w:rPr>
        <w:t xml:space="preserve"> been associated </w:t>
      </w:r>
      <w:r w:rsidR="003A5995">
        <w:rPr>
          <w:rFonts w:asciiTheme="majorHAnsi" w:hAnsiTheme="majorHAnsi" w:cstheme="majorHAnsi"/>
          <w:lang w:val="en-US"/>
        </w:rPr>
        <w:t>with</w:t>
      </w:r>
      <w:r w:rsidR="00F976D2">
        <w:rPr>
          <w:rFonts w:asciiTheme="majorHAnsi" w:hAnsiTheme="majorHAnsi" w:cstheme="majorHAnsi"/>
          <w:lang w:val="en-US"/>
        </w:rPr>
        <w:t xml:space="preserve"> higher infection levels in fish-hosts. </w:t>
      </w:r>
      <w:r w:rsidRPr="00F976D2">
        <w:rPr>
          <w:rFonts w:asciiTheme="majorHAnsi" w:hAnsiTheme="majorHAnsi" w:cstheme="majorHAnsi"/>
          <w:lang w:val="en-US"/>
        </w:rPr>
        <w:t xml:space="preserve">Hence, infection levels in fish-host are usually higher is lentic systems and in the littoral zone rather than </w:t>
      </w:r>
      <w:r w:rsidR="00857128">
        <w:rPr>
          <w:rFonts w:asciiTheme="majorHAnsi" w:hAnsiTheme="majorHAnsi" w:cstheme="majorHAnsi"/>
          <w:lang w:val="en-US"/>
        </w:rPr>
        <w:t xml:space="preserve">the </w:t>
      </w:r>
      <w:r w:rsidRPr="00F976D2">
        <w:rPr>
          <w:rFonts w:asciiTheme="majorHAnsi" w:hAnsiTheme="majorHAnsi" w:cstheme="majorHAnsi"/>
          <w:lang w:val="en-US"/>
        </w:rPr>
        <w:t xml:space="preserve">pelagic zone </w:t>
      </w:r>
      <w:r w:rsidRPr="00F976D2">
        <w:rPr>
          <w:rFonts w:asciiTheme="majorHAnsi" w:hAnsiTheme="majorHAnsi" w:cstheme="majorHAnsi"/>
        </w:rPr>
        <w:fldChar w:fldCharType="begin"/>
      </w:r>
      <w:r w:rsidRPr="00F976D2">
        <w:rPr>
          <w:rFonts w:asciiTheme="majorHAnsi" w:hAnsiTheme="majorHAnsi" w:cstheme="majorHAnsi"/>
          <w:lang w:val="en-US"/>
        </w:rPr>
        <w:instrText xml:space="preserve"> ADDIN ZOTERO_ITEM CSL_CITATION {"citationID":"B3KcCSEL","properties":{"formattedCitation":"(Ondrackova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Pr="00F976D2">
        <w:rPr>
          <w:rFonts w:asciiTheme="majorHAnsi" w:hAnsiTheme="majorHAnsi" w:cstheme="majorHAnsi"/>
        </w:rPr>
        <w:fldChar w:fldCharType="separate"/>
      </w:r>
      <w:r w:rsidRPr="00F976D2">
        <w:rPr>
          <w:rFonts w:asciiTheme="majorHAnsi" w:hAnsiTheme="majorHAnsi" w:cstheme="majorHAnsi"/>
          <w:noProof/>
          <w:lang w:val="en-US"/>
        </w:rPr>
        <w:t>(Ondrackova et al., 2004)</w:t>
      </w:r>
      <w:r w:rsidRPr="00F976D2">
        <w:rPr>
          <w:rFonts w:asciiTheme="majorHAnsi" w:hAnsiTheme="majorHAnsi" w:cstheme="majorHAnsi"/>
        </w:rPr>
        <w:fldChar w:fldCharType="end"/>
      </w:r>
      <w:r w:rsidR="003A5995" w:rsidRPr="003A5995">
        <w:rPr>
          <w:rFonts w:asciiTheme="majorHAnsi" w:hAnsiTheme="majorHAnsi" w:cstheme="majorHAnsi"/>
          <w:lang w:val="en-US"/>
        </w:rPr>
        <w:t xml:space="preserve"> because the encounter window is larger in these habitats</w:t>
      </w:r>
      <w:r w:rsidR="003A5995">
        <w:rPr>
          <w:rFonts w:asciiTheme="majorHAnsi" w:hAnsiTheme="majorHAnsi" w:cstheme="majorHAnsi"/>
          <w:lang w:val="en-US"/>
        </w:rPr>
        <w:t xml:space="preserve"> (the snails and the fish habitats overlap)</w:t>
      </w:r>
      <w:r w:rsidR="00F976D2" w:rsidRPr="00F976D2">
        <w:rPr>
          <w:rFonts w:asciiTheme="majorHAnsi" w:hAnsiTheme="majorHAnsi" w:cstheme="majorHAnsi"/>
          <w:lang w:val="en-US"/>
        </w:rPr>
        <w:t xml:space="preserve">. </w:t>
      </w:r>
      <w:r w:rsidR="003A5995">
        <w:rPr>
          <w:rFonts w:asciiTheme="majorHAnsi" w:hAnsiTheme="majorHAnsi" w:cstheme="majorHAnsi"/>
          <w:lang w:val="en-US"/>
        </w:rPr>
        <w:t>Since</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Pr>
          <w:rFonts w:asciiTheme="majorHAnsi" w:hAnsiTheme="majorHAnsi" w:cstheme="majorHAnsi"/>
          <w:lang w:val="en-US"/>
        </w:rPr>
        <w:t xml:space="preserve">disease </w:t>
      </w:r>
      <w:r w:rsidRPr="00D01CF9">
        <w:rPr>
          <w:rFonts w:asciiTheme="majorHAnsi" w:hAnsiTheme="majorHAnsi" w:cstheme="majorHAnsi"/>
          <w:lang w:val="en-US"/>
        </w:rPr>
        <w:t>is caused by a parasite guild</w:t>
      </w:r>
      <w:r w:rsidR="003A5995">
        <w:rPr>
          <w:rFonts w:asciiTheme="majorHAnsi" w:hAnsiTheme="majorHAnsi" w:cstheme="majorHAnsi"/>
          <w:lang w:val="en-US"/>
        </w:rPr>
        <w:t xml:space="preserve">, </w:t>
      </w:r>
      <w:r w:rsidRPr="00D01CF9">
        <w:rPr>
          <w:rFonts w:asciiTheme="majorHAnsi" w:hAnsiTheme="majorHAnsi" w:cstheme="majorHAnsi"/>
          <w:lang w:val="en-US"/>
        </w:rPr>
        <w:t>a large range of fish</w:t>
      </w:r>
      <w:r w:rsidR="003A5995">
        <w:rPr>
          <w:rFonts w:asciiTheme="majorHAnsi" w:hAnsiTheme="majorHAnsi" w:cstheme="majorHAnsi"/>
          <w:lang w:val="en-US"/>
        </w:rPr>
        <w:t xml:space="preserve"> species</w:t>
      </w:r>
      <w:r w:rsidRPr="00D01CF9">
        <w:rPr>
          <w:rFonts w:asciiTheme="majorHAnsi" w:hAnsiTheme="majorHAnsi" w:cstheme="majorHAnsi"/>
          <w:lang w:val="en-US"/>
        </w:rPr>
        <w:t xml:space="preserve"> can </w:t>
      </w:r>
      <w:r>
        <w:rPr>
          <w:rFonts w:asciiTheme="majorHAnsi" w:hAnsiTheme="majorHAnsi" w:cstheme="majorHAnsi"/>
          <w:lang w:val="en-US"/>
        </w:rPr>
        <w:t>be infected</w:t>
      </w:r>
      <w:r w:rsidRPr="00D01CF9">
        <w:rPr>
          <w:rFonts w:asciiTheme="majorHAnsi" w:hAnsiTheme="majorHAnsi" w:cstheme="majorHAnsi"/>
          <w:lang w:val="en-US"/>
        </w:rPr>
        <w:t xml:space="preserve">. However, some species tend to be more heavily infected than others. For instance, </w:t>
      </w:r>
      <w:r w:rsidRPr="00D01CF9">
        <w:rPr>
          <w:rFonts w:asciiTheme="majorHAnsi" w:hAnsiTheme="majorHAnsi" w:cstheme="majorHAnsi"/>
        </w:rPr>
        <w:fldChar w:fldCharType="begin"/>
      </w:r>
      <w:r w:rsidR="00CA4C3B">
        <w:rPr>
          <w:rFonts w:asciiTheme="majorHAnsi" w:hAnsiTheme="majorHAnsi" w:cstheme="majorHAnsi"/>
          <w:lang w:val="en-US"/>
        </w:rPr>
        <w:instrText xml:space="preserve"> ADDIN ZOTERO_ITEM CSL_CITATION {"citationID":"x5qyAX38","properties":{"formattedCitation":"(Lemly &amp; Esch, 1984)","plainCitation":"(Lemly &amp; Esch, 1984)","dontUpdate":true,"noteIndex":0},"citationItems":[{"id":1667,"uris":["http://zotero.org/groups/2585270/items/CAI379UD"],"itemData":{"id":1667,"type":"article-journal","abstract":"Prevalence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Lemly &amp; Esch (1984)</w:t>
      </w:r>
      <w:r w:rsidRPr="00D01CF9">
        <w:rPr>
          <w:rFonts w:asciiTheme="majorHAnsi" w:hAnsiTheme="majorHAnsi" w:cstheme="majorHAnsi"/>
        </w:rPr>
        <w:fldChar w:fldCharType="end"/>
      </w:r>
      <w:r w:rsidRPr="00D01CF9">
        <w:rPr>
          <w:rFonts w:asciiTheme="majorHAnsi" w:hAnsiTheme="majorHAnsi" w:cstheme="majorHAnsi"/>
          <w:lang w:val="en-US"/>
        </w:rPr>
        <w:t xml:space="preserve"> </w:t>
      </w:r>
      <w:commentRangeStart w:id="4"/>
      <w:r w:rsidRPr="00D01CF9">
        <w:rPr>
          <w:rFonts w:asciiTheme="majorHAnsi" w:hAnsiTheme="majorHAnsi" w:cstheme="majorHAnsi"/>
          <w:lang w:val="en-US"/>
        </w:rPr>
        <w:t xml:space="preserve">found that </w:t>
      </w:r>
      <w:commentRangeEnd w:id="4"/>
      <w:r w:rsidR="00821277">
        <w:rPr>
          <w:rStyle w:val="CommentReference"/>
        </w:rPr>
        <w:commentReference w:id="4"/>
      </w:r>
      <w:r w:rsidR="00D7703C">
        <w:rPr>
          <w:rFonts w:asciiTheme="majorHAnsi" w:hAnsiTheme="majorHAnsi" w:cstheme="majorHAnsi"/>
          <w:lang w:val="en-US"/>
        </w:rPr>
        <w:t>b</w:t>
      </w:r>
      <w:r w:rsidRPr="00D01CF9">
        <w:rPr>
          <w:rFonts w:asciiTheme="majorHAnsi" w:hAnsiTheme="majorHAnsi" w:cstheme="majorHAnsi"/>
          <w:lang w:val="en-US"/>
        </w:rPr>
        <w:t xml:space="preserve">luegill </w:t>
      </w:r>
      <w:r>
        <w:rPr>
          <w:rFonts w:asciiTheme="majorHAnsi" w:hAnsiTheme="majorHAnsi" w:cstheme="majorHAnsi"/>
          <w:lang w:val="en-US"/>
        </w:rPr>
        <w:t xml:space="preserve">sunfish </w:t>
      </w:r>
      <w:r w:rsidRPr="00D01CF9">
        <w:rPr>
          <w:rFonts w:asciiTheme="majorHAnsi" w:hAnsiTheme="majorHAnsi" w:cstheme="majorHAnsi"/>
          <w:lang w:val="en-US"/>
        </w:rPr>
        <w:t xml:space="preserve">were more heavily infected than </w:t>
      </w:r>
      <w:r w:rsidR="00D7703C">
        <w:rPr>
          <w:rFonts w:asciiTheme="majorHAnsi" w:hAnsiTheme="majorHAnsi" w:cstheme="majorHAnsi"/>
          <w:lang w:val="en-US"/>
        </w:rPr>
        <w:t>l</w:t>
      </w:r>
      <w:r w:rsidRPr="00D01CF9">
        <w:rPr>
          <w:rFonts w:asciiTheme="majorHAnsi" w:hAnsiTheme="majorHAnsi" w:cstheme="majorHAnsi"/>
          <w:lang w:val="en-US"/>
        </w:rPr>
        <w:t>argemouth bass (</w:t>
      </w:r>
      <w:r w:rsidRPr="00D01CF9">
        <w:rPr>
          <w:rFonts w:asciiTheme="majorHAnsi" w:hAnsiTheme="majorHAnsi" w:cstheme="majorHAnsi"/>
          <w:i/>
          <w:iCs/>
          <w:lang w:val="en-US"/>
        </w:rPr>
        <w:t xml:space="preserve">Micropterus </w:t>
      </w:r>
      <w:proofErr w:type="spellStart"/>
      <w:r w:rsidRPr="00D01CF9">
        <w:rPr>
          <w:rFonts w:asciiTheme="majorHAnsi" w:hAnsiTheme="majorHAnsi" w:cstheme="majorHAnsi"/>
          <w:i/>
          <w:iCs/>
          <w:lang w:val="en-US"/>
        </w:rPr>
        <w:t>salmoides</w:t>
      </w:r>
      <w:proofErr w:type="spellEnd"/>
      <w:r w:rsidRPr="00D01CF9">
        <w:rPr>
          <w:rFonts w:asciiTheme="majorHAnsi" w:hAnsiTheme="majorHAnsi" w:cstheme="majorHAnsi"/>
          <w:lang w:val="en-US"/>
        </w:rPr>
        <w:t>).</w:t>
      </w:r>
      <w:r w:rsidRPr="004D76FA">
        <w:rPr>
          <w:rFonts w:asciiTheme="majorHAnsi" w:hAnsiTheme="majorHAnsi" w:cstheme="majorHAnsi"/>
          <w:noProof/>
          <w:lang w:val="en-US"/>
          <w14:ligatures w14:val="standardContextual"/>
        </w:rPr>
        <w:t xml:space="preserve"> </w:t>
      </w:r>
    </w:p>
    <w:p w14:paraId="77A1F2BF" w14:textId="77777777" w:rsidR="00CF4537" w:rsidRPr="00D01CF9" w:rsidRDefault="00CF4537" w:rsidP="00CF4537">
      <w:pPr>
        <w:spacing w:line="276" w:lineRule="auto"/>
        <w:jc w:val="both"/>
        <w:rPr>
          <w:rFonts w:asciiTheme="majorHAnsi" w:hAnsiTheme="majorHAnsi" w:cstheme="majorHAnsi"/>
          <w:lang w:val="en-US"/>
        </w:rPr>
      </w:pPr>
    </w:p>
    <w:p w14:paraId="1AEA733A" w14:textId="77777777" w:rsidR="00CF4537" w:rsidRPr="00CC3730" w:rsidRDefault="00CF4537" w:rsidP="00CF4537">
      <w:pPr>
        <w:pStyle w:val="Heading2"/>
      </w:pPr>
      <w:r w:rsidRPr="00CC3730">
        <w:t>2.2. Study area</w:t>
      </w:r>
    </w:p>
    <w:p w14:paraId="2F532E18" w14:textId="77777777" w:rsidR="00CF4537" w:rsidRPr="00D01CF9" w:rsidRDefault="00CF4537" w:rsidP="00CF4537">
      <w:pPr>
        <w:spacing w:line="276" w:lineRule="auto"/>
        <w:jc w:val="both"/>
        <w:rPr>
          <w:rFonts w:asciiTheme="majorHAnsi" w:hAnsiTheme="majorHAnsi" w:cstheme="majorHAnsi"/>
          <w:lang w:val="en-US"/>
        </w:rPr>
      </w:pPr>
    </w:p>
    <w:p w14:paraId="251C2723" w14:textId="3D80E42B" w:rsidR="00CF4537" w:rsidRDefault="00CF4537" w:rsidP="00CF4537">
      <w:pPr>
        <w:spacing w:line="276" w:lineRule="auto"/>
        <w:jc w:val="both"/>
        <w:rPr>
          <w:rFonts w:asciiTheme="majorHAnsi" w:hAnsiTheme="majorHAnsi" w:cstheme="majorHAnsi"/>
          <w:noProof/>
          <w:lang w:val="en-US"/>
          <w14:ligatures w14:val="standardContextual"/>
        </w:rPr>
      </w:pPr>
      <w:r w:rsidRPr="00D01CF9">
        <w:rPr>
          <w:rFonts w:asciiTheme="majorHAnsi" w:hAnsiTheme="majorHAnsi" w:cstheme="majorHAnsi"/>
          <w:lang w:val="en-US"/>
        </w:rPr>
        <w:t>We sampled 15 lakes from six watersheds in Saint-Hippolyte, QC, Canada (</w:t>
      </w:r>
      <w:r w:rsidRPr="001F7544">
        <w:rPr>
          <w:rFonts w:asciiTheme="majorHAnsi" w:hAnsiTheme="majorHAnsi" w:cstheme="majorHAnsi"/>
          <w:lang w:val="en-US"/>
        </w:rPr>
        <w:t xml:space="preserve">Figure </w:t>
      </w:r>
      <w:r>
        <w:rPr>
          <w:rFonts w:asciiTheme="majorHAnsi" w:hAnsiTheme="majorHAnsi" w:cstheme="majorHAnsi"/>
          <w:lang w:val="en-US"/>
        </w:rPr>
        <w:t xml:space="preserve">2). The lakes </w:t>
      </w:r>
      <w:r w:rsidRPr="00D01CF9">
        <w:rPr>
          <w:rFonts w:asciiTheme="majorHAnsi" w:hAnsiTheme="majorHAnsi" w:cstheme="majorHAnsi"/>
          <w:lang w:val="en-US"/>
        </w:rPr>
        <w:t xml:space="preserve">Corriveau, </w:t>
      </w:r>
      <w:proofErr w:type="spellStart"/>
      <w:r w:rsidRPr="00D01CF9">
        <w:rPr>
          <w:rFonts w:asciiTheme="majorHAnsi" w:hAnsiTheme="majorHAnsi" w:cstheme="majorHAnsi"/>
          <w:lang w:val="en-US"/>
        </w:rPr>
        <w:t>Croche</w:t>
      </w:r>
      <w:proofErr w:type="spellEnd"/>
      <w:r w:rsidRPr="00D01CF9">
        <w:rPr>
          <w:rFonts w:asciiTheme="majorHAnsi" w:hAnsiTheme="majorHAnsi" w:cstheme="majorHAnsi"/>
          <w:lang w:val="en-US"/>
        </w:rPr>
        <w:t xml:space="preserve">, Cromwell and Triton </w:t>
      </w:r>
      <w:r w:rsidR="003A5995" w:rsidRPr="00D01CF9">
        <w:rPr>
          <w:rFonts w:asciiTheme="majorHAnsi" w:hAnsiTheme="majorHAnsi" w:cstheme="majorHAnsi"/>
          <w:lang w:val="en-US"/>
        </w:rPr>
        <w:t xml:space="preserve">are </w:t>
      </w:r>
      <w:r w:rsidR="003A5995">
        <w:rPr>
          <w:rFonts w:asciiTheme="majorHAnsi" w:hAnsiTheme="majorHAnsi" w:cstheme="majorHAnsi"/>
          <w:lang w:val="en-US"/>
        </w:rPr>
        <w:t>in</w:t>
      </w:r>
      <w:r w:rsidRPr="00D01CF9">
        <w:rPr>
          <w:rFonts w:asciiTheme="majorHAnsi" w:hAnsiTheme="majorHAnsi" w:cstheme="majorHAnsi"/>
          <w:lang w:val="en-US"/>
        </w:rPr>
        <w:t xml:space="preserve"> the protected area of the biology station of the Université de Montréal while the other lakes are surround</w:t>
      </w:r>
      <w:r w:rsidR="00D7703C">
        <w:rPr>
          <w:rFonts w:asciiTheme="majorHAnsi" w:hAnsiTheme="majorHAnsi" w:cstheme="majorHAnsi"/>
          <w:lang w:val="en-US"/>
        </w:rPr>
        <w:t>ed</w:t>
      </w:r>
      <w:r w:rsidRPr="00D01CF9">
        <w:rPr>
          <w:rFonts w:asciiTheme="majorHAnsi" w:hAnsiTheme="majorHAnsi" w:cstheme="majorHAnsi"/>
          <w:lang w:val="en-US"/>
        </w:rPr>
        <w:t xml:space="preserve"> by private properties. Considering their geographical proximity, we assume</w:t>
      </w:r>
      <w:r>
        <w:rPr>
          <w:rFonts w:asciiTheme="majorHAnsi" w:hAnsiTheme="majorHAnsi" w:cstheme="majorHAnsi"/>
          <w:lang w:val="en-US"/>
        </w:rPr>
        <w:t>d</w:t>
      </w:r>
      <w:r w:rsidRPr="00D01CF9">
        <w:rPr>
          <w:rFonts w:asciiTheme="majorHAnsi" w:hAnsiTheme="majorHAnsi" w:cstheme="majorHAnsi"/>
          <w:lang w:val="en-US"/>
        </w:rPr>
        <w:t xml:space="preserve"> that all </w:t>
      </w:r>
      <w:r>
        <w:rPr>
          <w:rFonts w:asciiTheme="majorHAnsi" w:hAnsiTheme="majorHAnsi" w:cstheme="majorHAnsi"/>
          <w:lang w:val="en-US"/>
        </w:rPr>
        <w:t xml:space="preserve">the </w:t>
      </w:r>
      <w:r w:rsidRPr="00D01CF9">
        <w:rPr>
          <w:rFonts w:asciiTheme="majorHAnsi" w:hAnsiTheme="majorHAnsi" w:cstheme="majorHAnsi"/>
          <w:lang w:val="en-US"/>
        </w:rPr>
        <w:t xml:space="preserve">lakes are exposed to the same climatic conditions. The lakes were selected nonrandomly according to </w:t>
      </w:r>
      <w:r>
        <w:rPr>
          <w:rFonts w:asciiTheme="majorHAnsi" w:hAnsiTheme="majorHAnsi" w:cstheme="majorHAnsi"/>
          <w:lang w:val="en-US"/>
        </w:rPr>
        <w:t xml:space="preserve">the </w:t>
      </w:r>
      <w:r w:rsidRPr="00D01CF9">
        <w:rPr>
          <w:rFonts w:asciiTheme="majorHAnsi" w:hAnsiTheme="majorHAnsi" w:cstheme="majorHAnsi"/>
          <w:lang w:val="en-US"/>
        </w:rPr>
        <w:t xml:space="preserve">accessibility and </w:t>
      </w:r>
      <w:r>
        <w:rPr>
          <w:rFonts w:asciiTheme="majorHAnsi" w:hAnsiTheme="majorHAnsi" w:cstheme="majorHAnsi"/>
          <w:lang w:val="en-US"/>
        </w:rPr>
        <w:t xml:space="preserve">the </w:t>
      </w:r>
      <w:r w:rsidRPr="00D01CF9">
        <w:rPr>
          <w:rFonts w:asciiTheme="majorHAnsi" w:hAnsiTheme="majorHAnsi" w:cstheme="majorHAnsi"/>
          <w:lang w:val="en-US"/>
        </w:rPr>
        <w:t>availability of morphometric data (</w:t>
      </w:r>
      <w:r>
        <w:rPr>
          <w:rFonts w:asciiTheme="majorHAnsi" w:hAnsiTheme="majorHAnsi" w:cstheme="majorHAnsi"/>
          <w:lang w:val="en-US"/>
        </w:rPr>
        <w:t xml:space="preserve">see </w:t>
      </w:r>
      <w:r w:rsidRPr="00D01CF9">
        <w:rPr>
          <w:rFonts w:asciiTheme="majorHAnsi" w:hAnsiTheme="majorHAnsi" w:cstheme="majorHAnsi"/>
          <w:lang w:val="en-US"/>
        </w:rPr>
        <w:t>Table S1</w:t>
      </w:r>
      <w:r w:rsidR="00C76D88">
        <w:rPr>
          <w:rFonts w:asciiTheme="majorHAnsi" w:hAnsiTheme="majorHAnsi" w:cstheme="majorHAnsi"/>
          <w:lang w:val="en-US"/>
        </w:rPr>
        <w:t xml:space="preserve"> for the morphometric characteristics</w:t>
      </w:r>
      <w:commentRangeStart w:id="5"/>
      <w:r w:rsidRPr="00D01CF9">
        <w:rPr>
          <w:rFonts w:asciiTheme="majorHAnsi" w:hAnsiTheme="majorHAnsi" w:cstheme="majorHAnsi"/>
          <w:lang w:val="en-US"/>
        </w:rPr>
        <w:t>).</w:t>
      </w:r>
      <w:commentRangeEnd w:id="5"/>
      <w:r w:rsidR="00821277">
        <w:rPr>
          <w:rStyle w:val="CommentReference"/>
        </w:rPr>
        <w:commentReference w:id="5"/>
      </w:r>
    </w:p>
    <w:p w14:paraId="44162A14" w14:textId="6057B6A8" w:rsidR="00CF4537" w:rsidRDefault="00CF4537" w:rsidP="00CF4537">
      <w:pPr>
        <w:spacing w:line="276" w:lineRule="auto"/>
        <w:jc w:val="both"/>
        <w:rPr>
          <w:rFonts w:asciiTheme="majorHAnsi" w:hAnsiTheme="majorHAnsi" w:cstheme="majorHAnsi"/>
          <w:noProof/>
          <w:lang w:val="en-US"/>
          <w14:ligatures w14:val="standardContextual"/>
        </w:rPr>
      </w:pPr>
    </w:p>
    <w:p w14:paraId="21591C3B" w14:textId="200743AB" w:rsidR="00CF4537" w:rsidRPr="00D01CF9" w:rsidRDefault="003A5995" w:rsidP="00CF4537">
      <w:pPr>
        <w:spacing w:line="276" w:lineRule="auto"/>
        <w:jc w:val="center"/>
        <w:rPr>
          <w:rFonts w:asciiTheme="majorHAnsi" w:hAnsiTheme="majorHAnsi" w:cstheme="majorHAnsi"/>
          <w:lang w:val="en-US"/>
        </w:rPr>
      </w:pPr>
      <w:r>
        <w:rPr>
          <w:rFonts w:asciiTheme="majorHAnsi" w:hAnsiTheme="majorHAnsi" w:cstheme="majorHAnsi"/>
          <w:noProof/>
          <w:lang w:val="en-US"/>
          <w14:ligatures w14:val="standardContextual"/>
        </w:rPr>
        <w:drawing>
          <wp:anchor distT="0" distB="0" distL="114300" distR="114300" simplePos="0" relativeHeight="251662336" behindDoc="0" locked="0" layoutInCell="1" allowOverlap="1" wp14:anchorId="49D477CC" wp14:editId="5600C6DA">
            <wp:simplePos x="0" y="0"/>
            <wp:positionH relativeFrom="margin">
              <wp:posOffset>453358</wp:posOffset>
            </wp:positionH>
            <wp:positionV relativeFrom="margin">
              <wp:posOffset>4924048</wp:posOffset>
            </wp:positionV>
            <wp:extent cx="2842260" cy="3725545"/>
            <wp:effectExtent l="0" t="0" r="2540" b="0"/>
            <wp:wrapSquare wrapText="bothSides"/>
            <wp:docPr id="7908148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4883" name="Image 790814883"/>
                    <pic:cNvPicPr/>
                  </pic:nvPicPr>
                  <pic:blipFill rotWithShape="1">
                    <a:blip r:embed="rId9" cstate="print">
                      <a:extLst>
                        <a:ext uri="{28A0092B-C50C-407E-A947-70E740481C1C}">
                          <a14:useLocalDpi xmlns:a14="http://schemas.microsoft.com/office/drawing/2010/main" val="0"/>
                        </a:ext>
                      </a:extLst>
                    </a:blip>
                    <a:srcRect t="5882" b="6823"/>
                    <a:stretch/>
                  </pic:blipFill>
                  <pic:spPr bwMode="auto">
                    <a:xfrm>
                      <a:off x="0" y="0"/>
                      <a:ext cx="2842260" cy="3725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9CCA8A" w14:textId="2A15906E" w:rsidR="00CF4537" w:rsidRPr="00D01CF9" w:rsidRDefault="00CF4537" w:rsidP="00CF4537">
      <w:pPr>
        <w:spacing w:line="276" w:lineRule="auto"/>
        <w:jc w:val="both"/>
        <w:rPr>
          <w:rFonts w:asciiTheme="majorHAnsi" w:hAnsiTheme="majorHAnsi" w:cstheme="majorHAnsi"/>
          <w:lang w:val="en-US"/>
        </w:rPr>
      </w:pPr>
    </w:p>
    <w:p w14:paraId="0412F870" w14:textId="77777777" w:rsidR="00CF4537" w:rsidRPr="00C92C57" w:rsidRDefault="00CF4537" w:rsidP="00CF4537">
      <w:pPr>
        <w:spacing w:line="276" w:lineRule="auto"/>
        <w:jc w:val="both"/>
        <w:rPr>
          <w:rFonts w:asciiTheme="majorHAnsi" w:hAnsiTheme="majorHAnsi" w:cstheme="majorHAnsi"/>
          <w:lang w:val="en-US"/>
        </w:rPr>
      </w:pPr>
    </w:p>
    <w:p w14:paraId="66D18E2B" w14:textId="3D25DE92" w:rsidR="00CF4537" w:rsidRDefault="00CF4537" w:rsidP="00CF4537">
      <w:pPr>
        <w:spacing w:line="276" w:lineRule="auto"/>
        <w:jc w:val="both"/>
        <w:rPr>
          <w:rFonts w:asciiTheme="majorHAnsi" w:hAnsiTheme="majorHAnsi" w:cstheme="majorHAnsi"/>
          <w:lang w:val="en-US"/>
        </w:rPr>
      </w:pPr>
    </w:p>
    <w:p w14:paraId="1047EB47" w14:textId="513DD28E" w:rsidR="00CF4537" w:rsidRDefault="00CF4537" w:rsidP="00CF4537">
      <w:pPr>
        <w:spacing w:line="276" w:lineRule="auto"/>
        <w:jc w:val="both"/>
        <w:rPr>
          <w:rFonts w:asciiTheme="majorHAnsi" w:hAnsiTheme="majorHAnsi" w:cstheme="majorHAnsi"/>
          <w:lang w:val="en-US"/>
        </w:rPr>
      </w:pPr>
    </w:p>
    <w:p w14:paraId="7AD7669D" w14:textId="71FF9572" w:rsidR="00A84AAF" w:rsidRDefault="00A84AAF" w:rsidP="00CF4537">
      <w:pPr>
        <w:spacing w:line="276" w:lineRule="auto"/>
        <w:jc w:val="both"/>
        <w:rPr>
          <w:rFonts w:asciiTheme="majorHAnsi" w:hAnsiTheme="majorHAnsi" w:cstheme="majorHAnsi"/>
          <w:lang w:val="en-US"/>
        </w:rPr>
      </w:pPr>
    </w:p>
    <w:p w14:paraId="3219CC99" w14:textId="525EA9EC" w:rsidR="00CF4537" w:rsidRDefault="00CF4537" w:rsidP="00CF4537">
      <w:pPr>
        <w:spacing w:line="276" w:lineRule="auto"/>
        <w:jc w:val="both"/>
        <w:rPr>
          <w:rFonts w:asciiTheme="majorHAnsi" w:hAnsiTheme="majorHAnsi" w:cstheme="majorHAnsi"/>
          <w:lang w:val="en-US"/>
        </w:rPr>
      </w:pPr>
    </w:p>
    <w:p w14:paraId="22CAE034" w14:textId="1C04B45B" w:rsidR="00CF4537" w:rsidRDefault="00CF4537" w:rsidP="00CF4537">
      <w:pPr>
        <w:spacing w:line="276" w:lineRule="auto"/>
        <w:jc w:val="both"/>
        <w:rPr>
          <w:rFonts w:asciiTheme="majorHAnsi" w:hAnsiTheme="majorHAnsi" w:cstheme="majorHAnsi"/>
          <w:lang w:val="en-US"/>
        </w:rPr>
      </w:pPr>
    </w:p>
    <w:p w14:paraId="5C07DD77" w14:textId="29A6E222" w:rsidR="00CF4537" w:rsidRDefault="00C76D88" w:rsidP="00CF4537">
      <w:pPr>
        <w:spacing w:line="276" w:lineRule="auto"/>
        <w:jc w:val="both"/>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59264" behindDoc="0" locked="0" layoutInCell="1" allowOverlap="1" wp14:anchorId="0B122399" wp14:editId="359827B8">
                <wp:simplePos x="0" y="0"/>
                <wp:positionH relativeFrom="column">
                  <wp:posOffset>3260090</wp:posOffset>
                </wp:positionH>
                <wp:positionV relativeFrom="paragraph">
                  <wp:posOffset>122555</wp:posOffset>
                </wp:positionV>
                <wp:extent cx="2580005" cy="1888490"/>
                <wp:effectExtent l="0" t="0" r="0" b="3810"/>
                <wp:wrapNone/>
                <wp:docPr id="729144342" name="Zone de texte 2"/>
                <wp:cNvGraphicFramePr/>
                <a:graphic xmlns:a="http://schemas.openxmlformats.org/drawingml/2006/main">
                  <a:graphicData uri="http://schemas.microsoft.com/office/word/2010/wordprocessingShape">
                    <wps:wsp>
                      <wps:cNvSpPr txBox="1"/>
                      <wps:spPr>
                        <a:xfrm>
                          <a:off x="0" y="0"/>
                          <a:ext cx="2580005" cy="1888490"/>
                        </a:xfrm>
                        <a:prstGeom prst="rect">
                          <a:avLst/>
                        </a:prstGeom>
                        <a:solidFill>
                          <a:schemeClr val="lt1"/>
                        </a:solidFill>
                        <a:ln w="6350">
                          <a:noFill/>
                        </a:ln>
                      </wps:spPr>
                      <wps:txbx>
                        <w:txbxContent>
                          <w:p w14:paraId="5314303C" w14:textId="77777777" w:rsidR="00CF4537" w:rsidRPr="004A03AA" w:rsidRDefault="00CF4537" w:rsidP="00CF4537">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488B3E7F" w14:textId="77777777" w:rsidR="00CF4537" w:rsidRPr="004A03AA" w:rsidRDefault="00CF4537" w:rsidP="00CF4537">
                            <w:pPr>
                              <w:spacing w:line="276" w:lineRule="auto"/>
                              <w:rPr>
                                <w:rFonts w:asciiTheme="majorHAnsi" w:hAnsiTheme="majorHAnsi" w:cstheme="majorHAnsi"/>
                                <w:sz w:val="22"/>
                                <w:szCs w:val="22"/>
                                <w:lang w:val="en-US"/>
                              </w:rPr>
                            </w:pPr>
                          </w:p>
                          <w:p w14:paraId="20E959AB" w14:textId="4366C8DB" w:rsidR="00CF4537" w:rsidRPr="004A03AA" w:rsidRDefault="00CF4537" w:rsidP="00CF4537">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w:t>
                            </w:r>
                            <w:r w:rsidR="00C76D88">
                              <w:rPr>
                                <w:rFonts w:asciiTheme="majorHAnsi" w:hAnsiTheme="majorHAnsi" w:cstheme="majorHAnsi"/>
                                <w:sz w:val="22"/>
                                <w:szCs w:val="22"/>
                                <w:lang w:val="en-US"/>
                              </w:rPr>
                              <w:t>of</w:t>
                            </w:r>
                            <w:r w:rsidRPr="004A03AA">
                              <w:rPr>
                                <w:rFonts w:asciiTheme="majorHAnsi" w:hAnsiTheme="majorHAnsi" w:cstheme="majorHAnsi"/>
                                <w:sz w:val="22"/>
                                <w:szCs w:val="22"/>
                                <w:lang w:val="en-US"/>
                              </w:rPr>
                              <w:t xml:space="preserve"> the local fish communit</w:t>
                            </w:r>
                            <w:r w:rsidR="00C76D88">
                              <w:rPr>
                                <w:rFonts w:asciiTheme="majorHAnsi" w:hAnsiTheme="majorHAnsi" w:cstheme="majorHAnsi"/>
                                <w:sz w:val="22"/>
                                <w:szCs w:val="22"/>
                                <w:lang w:val="en-US"/>
                              </w:rPr>
                              <w:t>y</w:t>
                            </w:r>
                            <w:r w:rsidRPr="004A03AA">
                              <w:rPr>
                                <w:rFonts w:asciiTheme="majorHAnsi" w:hAnsiTheme="majorHAnsi" w:cstheme="majorHAnsi"/>
                                <w:sz w:val="22"/>
                                <w:szCs w:val="22"/>
                                <w:lang w:val="en-US"/>
                              </w:rPr>
                              <w:t xml:space="preserve"> </w:t>
                            </w:r>
                            <w:r w:rsidR="00D7703C">
                              <w:rPr>
                                <w:rFonts w:asciiTheme="majorHAnsi" w:hAnsiTheme="majorHAnsi" w:cstheme="majorHAnsi"/>
                                <w:sz w:val="22"/>
                                <w:szCs w:val="22"/>
                                <w:lang w:val="en-US"/>
                              </w:rPr>
                              <w:t>in</w:t>
                            </w:r>
                            <w:r w:rsidRPr="004A03AA">
                              <w:rPr>
                                <w:rFonts w:asciiTheme="majorHAnsi" w:hAnsiTheme="majorHAnsi" w:cstheme="majorHAnsi"/>
                                <w:sz w:val="22"/>
                                <w:szCs w:val="22"/>
                                <w:lang w:val="en-US"/>
                              </w:rPr>
                              <w:t xml:space="preserve"> the littoral zone. The data used to estimate </w:t>
                            </w:r>
                            <w:r w:rsidR="00C76D88">
                              <w:rPr>
                                <w:rFonts w:asciiTheme="majorHAnsi" w:hAnsiTheme="majorHAnsi" w:cstheme="majorHAnsi"/>
                                <w:sz w:val="22"/>
                                <w:szCs w:val="22"/>
                                <w:lang w:val="en-US"/>
                              </w:rPr>
                              <w:t xml:space="preserve">the </w:t>
                            </w:r>
                            <w:r w:rsidRPr="004A03AA">
                              <w:rPr>
                                <w:rFonts w:asciiTheme="majorHAnsi" w:hAnsiTheme="majorHAnsi" w:cstheme="majorHAnsi"/>
                                <w:sz w:val="22"/>
                                <w:szCs w:val="22"/>
                                <w:lang w:val="en-US"/>
                              </w:rPr>
                              <w:t>infection prevalence comes from all the</w:t>
                            </w:r>
                            <w:r>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22399" id="_x0000_s1027" type="#_x0000_t202" style="position:absolute;left:0;text-align:left;margin-left:256.7pt;margin-top:9.65pt;width:203.15pt;height:14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" fillcolor="white [3201]" stroked="f" strokeweight=".5pt">
                <v:textbox>
                  <w:txbxContent>
                    <w:p w14:paraId="5314303C" w14:textId="77777777" w:rsidR="00CF4537" w:rsidRPr="004A03AA" w:rsidRDefault="00CF4537" w:rsidP="00CF4537">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488B3E7F" w14:textId="77777777" w:rsidR="00CF4537" w:rsidRPr="004A03AA" w:rsidRDefault="00CF4537" w:rsidP="00CF4537">
                      <w:pPr>
                        <w:spacing w:line="276" w:lineRule="auto"/>
                        <w:rPr>
                          <w:rFonts w:asciiTheme="majorHAnsi" w:hAnsiTheme="majorHAnsi" w:cstheme="majorHAnsi"/>
                          <w:sz w:val="22"/>
                          <w:szCs w:val="22"/>
                          <w:lang w:val="en-US"/>
                        </w:rPr>
                      </w:pPr>
                    </w:p>
                    <w:p w14:paraId="20E959AB" w14:textId="4366C8DB" w:rsidR="00CF4537" w:rsidRPr="004A03AA" w:rsidRDefault="00CF4537" w:rsidP="00CF4537">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w:t>
                      </w:r>
                      <w:r w:rsidR="00C76D88">
                        <w:rPr>
                          <w:rFonts w:asciiTheme="majorHAnsi" w:hAnsiTheme="majorHAnsi" w:cstheme="majorHAnsi"/>
                          <w:sz w:val="22"/>
                          <w:szCs w:val="22"/>
                          <w:lang w:val="en-US"/>
                        </w:rPr>
                        <w:t>of</w:t>
                      </w:r>
                      <w:r w:rsidRPr="004A03AA">
                        <w:rPr>
                          <w:rFonts w:asciiTheme="majorHAnsi" w:hAnsiTheme="majorHAnsi" w:cstheme="majorHAnsi"/>
                          <w:sz w:val="22"/>
                          <w:szCs w:val="22"/>
                          <w:lang w:val="en-US"/>
                        </w:rPr>
                        <w:t xml:space="preserve"> the local fish communit</w:t>
                      </w:r>
                      <w:r w:rsidR="00C76D88">
                        <w:rPr>
                          <w:rFonts w:asciiTheme="majorHAnsi" w:hAnsiTheme="majorHAnsi" w:cstheme="majorHAnsi"/>
                          <w:sz w:val="22"/>
                          <w:szCs w:val="22"/>
                          <w:lang w:val="en-US"/>
                        </w:rPr>
                        <w:t>y</w:t>
                      </w:r>
                      <w:r w:rsidRPr="004A03AA">
                        <w:rPr>
                          <w:rFonts w:asciiTheme="majorHAnsi" w:hAnsiTheme="majorHAnsi" w:cstheme="majorHAnsi"/>
                          <w:sz w:val="22"/>
                          <w:szCs w:val="22"/>
                          <w:lang w:val="en-US"/>
                        </w:rPr>
                        <w:t xml:space="preserve"> </w:t>
                      </w:r>
                      <w:r w:rsidR="00D7703C">
                        <w:rPr>
                          <w:rFonts w:asciiTheme="majorHAnsi" w:hAnsiTheme="majorHAnsi" w:cstheme="majorHAnsi"/>
                          <w:sz w:val="22"/>
                          <w:szCs w:val="22"/>
                          <w:lang w:val="en-US"/>
                        </w:rPr>
                        <w:t>in</w:t>
                      </w:r>
                      <w:r w:rsidRPr="004A03AA">
                        <w:rPr>
                          <w:rFonts w:asciiTheme="majorHAnsi" w:hAnsiTheme="majorHAnsi" w:cstheme="majorHAnsi"/>
                          <w:sz w:val="22"/>
                          <w:szCs w:val="22"/>
                          <w:lang w:val="en-US"/>
                        </w:rPr>
                        <w:t xml:space="preserve"> the littoral zone. The data used to estimate </w:t>
                      </w:r>
                      <w:r w:rsidR="00C76D88">
                        <w:rPr>
                          <w:rFonts w:asciiTheme="majorHAnsi" w:hAnsiTheme="majorHAnsi" w:cstheme="majorHAnsi"/>
                          <w:sz w:val="22"/>
                          <w:szCs w:val="22"/>
                          <w:lang w:val="en-US"/>
                        </w:rPr>
                        <w:t xml:space="preserve">the </w:t>
                      </w:r>
                      <w:r w:rsidRPr="004A03AA">
                        <w:rPr>
                          <w:rFonts w:asciiTheme="majorHAnsi" w:hAnsiTheme="majorHAnsi" w:cstheme="majorHAnsi"/>
                          <w:sz w:val="22"/>
                          <w:szCs w:val="22"/>
                          <w:lang w:val="en-US"/>
                        </w:rPr>
                        <w:t>infection prevalence comes from all the</w:t>
                      </w:r>
                      <w:r>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v:textbox>
              </v:shape>
            </w:pict>
          </mc:Fallback>
        </mc:AlternateContent>
      </w:r>
    </w:p>
    <w:p w14:paraId="34C80F60" w14:textId="33A3B015" w:rsidR="00CF4537" w:rsidRDefault="00CF4537" w:rsidP="00CF4537">
      <w:pPr>
        <w:spacing w:line="276" w:lineRule="auto"/>
        <w:jc w:val="both"/>
        <w:rPr>
          <w:rFonts w:asciiTheme="majorHAnsi" w:hAnsiTheme="majorHAnsi" w:cstheme="majorHAnsi"/>
          <w:lang w:val="en-US"/>
        </w:rPr>
      </w:pPr>
    </w:p>
    <w:p w14:paraId="7A0293FD" w14:textId="4F449B07" w:rsidR="00CF4537" w:rsidRDefault="00CF4537" w:rsidP="00CF4537">
      <w:pPr>
        <w:spacing w:line="276" w:lineRule="auto"/>
        <w:jc w:val="both"/>
        <w:rPr>
          <w:rFonts w:asciiTheme="majorHAnsi" w:hAnsiTheme="majorHAnsi" w:cstheme="majorHAnsi"/>
          <w:lang w:val="en-US"/>
        </w:rPr>
      </w:pPr>
    </w:p>
    <w:p w14:paraId="4FF44101" w14:textId="709EF811" w:rsidR="00CF4537" w:rsidRDefault="00CF4537" w:rsidP="00CF4537">
      <w:pPr>
        <w:spacing w:line="276" w:lineRule="auto"/>
        <w:jc w:val="both"/>
        <w:rPr>
          <w:rFonts w:asciiTheme="majorHAnsi" w:hAnsiTheme="majorHAnsi" w:cstheme="majorHAnsi"/>
          <w:lang w:val="en-US"/>
        </w:rPr>
      </w:pPr>
    </w:p>
    <w:p w14:paraId="686E9303" w14:textId="77777777" w:rsidR="00CF4537" w:rsidRDefault="00CF4537" w:rsidP="00CF4537">
      <w:pPr>
        <w:spacing w:line="276" w:lineRule="auto"/>
        <w:jc w:val="both"/>
        <w:rPr>
          <w:rFonts w:asciiTheme="majorHAnsi" w:hAnsiTheme="majorHAnsi" w:cstheme="majorHAnsi"/>
          <w:lang w:val="en-US"/>
        </w:rPr>
      </w:pPr>
    </w:p>
    <w:p w14:paraId="750AB726" w14:textId="77777777" w:rsidR="00CF4537" w:rsidRDefault="00CF4537" w:rsidP="00CF4537">
      <w:pPr>
        <w:spacing w:line="276" w:lineRule="auto"/>
        <w:jc w:val="both"/>
        <w:rPr>
          <w:rFonts w:asciiTheme="majorHAnsi" w:hAnsiTheme="majorHAnsi" w:cstheme="majorHAnsi"/>
          <w:lang w:val="en-US"/>
        </w:rPr>
      </w:pPr>
    </w:p>
    <w:p w14:paraId="37211D93" w14:textId="77777777" w:rsidR="00CF4537" w:rsidRDefault="00CF4537" w:rsidP="00CF4537">
      <w:pPr>
        <w:spacing w:line="276" w:lineRule="auto"/>
        <w:jc w:val="both"/>
        <w:rPr>
          <w:rFonts w:asciiTheme="majorHAnsi" w:hAnsiTheme="majorHAnsi" w:cstheme="majorHAnsi"/>
          <w:lang w:val="en-US"/>
        </w:rPr>
      </w:pPr>
    </w:p>
    <w:p w14:paraId="0C78521E" w14:textId="77777777" w:rsidR="00CF4537" w:rsidRDefault="00CF4537" w:rsidP="00CF4537">
      <w:pPr>
        <w:pStyle w:val="Heading2"/>
      </w:pPr>
    </w:p>
    <w:p w14:paraId="7EF307D6" w14:textId="77777777" w:rsidR="00CF4537" w:rsidRPr="00CC3730" w:rsidRDefault="00CF4537" w:rsidP="00CF4537">
      <w:pPr>
        <w:pStyle w:val="Heading2"/>
      </w:pPr>
      <w:r w:rsidRPr="00CC3730">
        <w:t>2.</w:t>
      </w:r>
      <w:r>
        <w:t>3</w:t>
      </w:r>
      <w:r w:rsidRPr="00CC3730">
        <w:t xml:space="preserve">. </w:t>
      </w:r>
      <w:r>
        <w:t>Data acquisition</w:t>
      </w:r>
    </w:p>
    <w:p w14:paraId="4C808CC2" w14:textId="77777777" w:rsidR="00CF4537" w:rsidRDefault="00CF4537" w:rsidP="00CF4537">
      <w:pPr>
        <w:spacing w:line="276" w:lineRule="auto"/>
        <w:jc w:val="both"/>
        <w:rPr>
          <w:rFonts w:asciiTheme="majorHAnsi" w:hAnsiTheme="majorHAnsi" w:cstheme="majorHAnsi"/>
          <w:lang w:val="en-US"/>
        </w:rPr>
      </w:pPr>
    </w:p>
    <w:p w14:paraId="7AA4DD98" w14:textId="40040E7C" w:rsidR="00CF4537" w:rsidRPr="00B22CF4" w:rsidRDefault="00CF4537" w:rsidP="00CF4537">
      <w:pPr>
        <w:spacing w:line="276" w:lineRule="auto"/>
        <w:jc w:val="both"/>
        <w:rPr>
          <w:rFonts w:asciiTheme="majorHAnsi" w:hAnsiTheme="majorHAnsi" w:cstheme="majorHAnsi"/>
          <w:noProof/>
          <w:lang w:val="en-US"/>
          <w14:ligatures w14:val="standardContextual"/>
        </w:rPr>
      </w:pPr>
      <w:r w:rsidRPr="00D01CF9">
        <w:rPr>
          <w:rFonts w:asciiTheme="majorHAnsi" w:hAnsiTheme="majorHAnsi" w:cstheme="majorHAnsi"/>
          <w:lang w:val="en-US"/>
        </w:rPr>
        <w:t xml:space="preserve">Three sampling methods were used to assess prevalence infection and maximize </w:t>
      </w:r>
      <w:r w:rsidR="00D7703C">
        <w:rPr>
          <w:rFonts w:asciiTheme="majorHAnsi" w:hAnsiTheme="majorHAnsi" w:cstheme="majorHAnsi"/>
          <w:lang w:val="en-US"/>
        </w:rPr>
        <w:t xml:space="preserve">the </w:t>
      </w:r>
      <w:r w:rsidRPr="00D01CF9">
        <w:rPr>
          <w:rFonts w:asciiTheme="majorHAnsi" w:hAnsiTheme="majorHAnsi" w:cstheme="majorHAnsi"/>
          <w:lang w:val="en-US"/>
        </w:rPr>
        <w:t xml:space="preserve">chances of catching </w:t>
      </w:r>
      <w:r w:rsidR="00C76D88">
        <w:rPr>
          <w:rFonts w:asciiTheme="majorHAnsi" w:hAnsiTheme="majorHAnsi" w:cstheme="majorHAnsi"/>
          <w:lang w:val="en-US"/>
        </w:rPr>
        <w:t xml:space="preserve">different fish </w:t>
      </w:r>
      <w:r w:rsidRPr="00D01CF9">
        <w:rPr>
          <w:rFonts w:asciiTheme="majorHAnsi" w:hAnsiTheme="majorHAnsi" w:cstheme="majorHAnsi"/>
          <w:lang w:val="en-US"/>
        </w:rPr>
        <w:t xml:space="preserve">species. </w:t>
      </w:r>
      <w:r>
        <w:rPr>
          <w:rFonts w:asciiTheme="majorHAnsi" w:hAnsiTheme="majorHAnsi" w:cstheme="majorHAnsi"/>
          <w:lang w:val="en-US"/>
        </w:rPr>
        <w:t>The f</w:t>
      </w:r>
      <w:r w:rsidRPr="00D01CF9">
        <w:rPr>
          <w:rFonts w:asciiTheme="majorHAnsi" w:hAnsiTheme="majorHAnsi" w:cstheme="majorHAnsi"/>
          <w:lang w:val="en-US"/>
        </w:rPr>
        <w:t xml:space="preserve">ield work </w:t>
      </w:r>
      <w:r>
        <w:rPr>
          <w:rFonts w:asciiTheme="majorHAnsi" w:hAnsiTheme="majorHAnsi" w:cstheme="majorHAnsi"/>
          <w:lang w:val="en-US"/>
        </w:rPr>
        <w:t xml:space="preserve">took place from mid-June to end of August 2022 and </w:t>
      </w:r>
      <w:r w:rsidRPr="00D01CF9">
        <w:rPr>
          <w:rFonts w:asciiTheme="majorHAnsi" w:hAnsiTheme="majorHAnsi" w:cstheme="majorHAnsi"/>
          <w:lang w:val="en-US"/>
        </w:rPr>
        <w:t xml:space="preserve">was restricted to unrainy days to </w:t>
      </w:r>
      <w:r>
        <w:rPr>
          <w:rFonts w:asciiTheme="majorHAnsi" w:hAnsiTheme="majorHAnsi" w:cstheme="majorHAnsi"/>
          <w:lang w:val="en-US"/>
        </w:rPr>
        <w:t>limit</w:t>
      </w:r>
      <w:r w:rsidRPr="00D01CF9">
        <w:rPr>
          <w:rFonts w:asciiTheme="majorHAnsi" w:hAnsiTheme="majorHAnsi" w:cstheme="majorHAnsi"/>
          <w:lang w:val="en-US"/>
        </w:rPr>
        <w:t xml:space="preserve"> sampling bias due to meteorological effects.</w:t>
      </w:r>
      <w:r w:rsidRPr="004D76FA">
        <w:rPr>
          <w:rFonts w:asciiTheme="majorHAnsi" w:hAnsiTheme="majorHAnsi" w:cstheme="majorHAnsi"/>
          <w:noProof/>
          <w:lang w:val="en-US"/>
          <w14:ligatures w14:val="standardContextual"/>
        </w:rPr>
        <w:t xml:space="preserve"> </w:t>
      </w:r>
    </w:p>
    <w:p w14:paraId="21D5F85F" w14:textId="18FAA91B" w:rsidR="00CF4537" w:rsidRDefault="00CF4537" w:rsidP="00CF4537">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The number of samplings </w:t>
      </w:r>
      <w:r>
        <w:rPr>
          <w:rFonts w:asciiTheme="majorHAnsi" w:hAnsiTheme="majorHAnsi" w:cstheme="majorHAnsi"/>
          <w:lang w:val="en-US"/>
        </w:rPr>
        <w:t>for each</w:t>
      </w:r>
      <w:r w:rsidRPr="00D01CF9">
        <w:rPr>
          <w:rFonts w:asciiTheme="majorHAnsi" w:hAnsiTheme="majorHAnsi" w:cstheme="majorHAnsi"/>
          <w:lang w:val="en-US"/>
        </w:rPr>
        <w:t xml:space="preserve"> lake was </w:t>
      </w:r>
      <w:del w:id="6" w:author="Éric Harvey" w:date="2023-10-30T13:01:00Z">
        <w:r w:rsidDel="00821277">
          <w:rPr>
            <w:rFonts w:asciiTheme="majorHAnsi" w:hAnsiTheme="majorHAnsi" w:cstheme="majorHAnsi"/>
            <w:lang w:val="en-US"/>
          </w:rPr>
          <w:delText>stated</w:delText>
        </w:r>
        <w:r w:rsidRPr="00D01CF9" w:rsidDel="00821277">
          <w:rPr>
            <w:rFonts w:asciiTheme="majorHAnsi" w:hAnsiTheme="majorHAnsi" w:cstheme="majorHAnsi"/>
            <w:lang w:val="en-US"/>
          </w:rPr>
          <w:delText xml:space="preserve"> </w:delText>
        </w:r>
      </w:del>
      <w:ins w:id="7" w:author="Éric Harvey" w:date="2023-10-30T13:01:00Z">
        <w:r w:rsidR="00821277">
          <w:rPr>
            <w:rFonts w:asciiTheme="majorHAnsi" w:hAnsiTheme="majorHAnsi" w:cstheme="majorHAnsi"/>
            <w:lang w:val="en-US"/>
          </w:rPr>
          <w:t>established</w:t>
        </w:r>
        <w:r w:rsidR="00821277" w:rsidRPr="00D01CF9">
          <w:rPr>
            <w:rFonts w:asciiTheme="majorHAnsi" w:hAnsiTheme="majorHAnsi" w:cstheme="majorHAnsi"/>
            <w:lang w:val="en-US"/>
          </w:rPr>
          <w:t xml:space="preserve"> </w:t>
        </w:r>
      </w:ins>
      <w:r w:rsidRPr="00D01CF9">
        <w:rPr>
          <w:rFonts w:asciiTheme="majorHAnsi" w:hAnsiTheme="majorHAnsi" w:cstheme="majorHAnsi"/>
          <w:lang w:val="en-US"/>
        </w:rPr>
        <w:t xml:space="preserve">according to </w:t>
      </w:r>
      <w:commentRangeStart w:id="8"/>
      <w:commentRangeStart w:id="9"/>
      <w:r>
        <w:rPr>
          <w:rFonts w:asciiTheme="majorHAnsi" w:hAnsiTheme="majorHAnsi" w:cstheme="majorHAnsi"/>
          <w:lang w:val="en-US"/>
        </w:rPr>
        <w:t xml:space="preserve">the </w:t>
      </w:r>
      <w:r w:rsidRPr="00D01CF9">
        <w:rPr>
          <w:rFonts w:asciiTheme="majorHAnsi" w:hAnsiTheme="majorHAnsi" w:cstheme="majorHAnsi"/>
          <w:lang w:val="en-US"/>
        </w:rPr>
        <w:t xml:space="preserve">lake area </w:t>
      </w:r>
      <w:commentRangeEnd w:id="8"/>
      <w:r w:rsidR="00821277">
        <w:rPr>
          <w:rStyle w:val="CommentReference"/>
        </w:rPr>
        <w:commentReference w:id="8"/>
      </w:r>
      <w:commentRangeEnd w:id="9"/>
      <w:r w:rsidR="00821277">
        <w:rPr>
          <w:rStyle w:val="CommentReference"/>
        </w:rPr>
        <w:commentReference w:id="9"/>
      </w:r>
      <w:r w:rsidRPr="00D01CF9">
        <w:rPr>
          <w:rFonts w:asciiTheme="majorHAnsi" w:hAnsiTheme="majorHAnsi" w:cstheme="majorHAnsi"/>
          <w:lang w:val="en-US"/>
        </w:rPr>
        <w:t>except for minnow traps (Table S2). As it</w:t>
      </w:r>
      <w:r>
        <w:rPr>
          <w:rFonts w:asciiTheme="majorHAnsi" w:hAnsiTheme="majorHAnsi" w:cstheme="majorHAnsi"/>
          <w:lang w:val="en-US"/>
        </w:rPr>
        <w:t xml:space="preserve"> requires</w:t>
      </w:r>
      <w:r w:rsidRPr="00D01CF9">
        <w:rPr>
          <w:rFonts w:asciiTheme="majorHAnsi" w:hAnsiTheme="majorHAnsi" w:cstheme="majorHAnsi"/>
          <w:lang w:val="en-US"/>
        </w:rPr>
        <w:t xml:space="preserve"> less time and manipulations, </w:t>
      </w:r>
      <w:commentRangeStart w:id="10"/>
      <w:r w:rsidRPr="00D01CF9">
        <w:rPr>
          <w:rFonts w:asciiTheme="majorHAnsi" w:hAnsiTheme="majorHAnsi" w:cstheme="majorHAnsi"/>
          <w:lang w:val="en-US"/>
        </w:rPr>
        <w:t xml:space="preserve">all the 15 </w:t>
      </w:r>
      <w:commentRangeEnd w:id="10"/>
      <w:r w:rsidR="00821277">
        <w:rPr>
          <w:rStyle w:val="CommentReference"/>
        </w:rPr>
        <w:commentReference w:id="10"/>
      </w:r>
      <w:r w:rsidRPr="00D01CF9">
        <w:rPr>
          <w:rFonts w:asciiTheme="majorHAnsi" w:hAnsiTheme="majorHAnsi" w:cstheme="majorHAnsi"/>
          <w:lang w:val="en-US"/>
        </w:rPr>
        <w:t>minnow traps were set in each lake to maximize the number of captures.</w:t>
      </w:r>
      <w:r>
        <w:rPr>
          <w:rFonts w:asciiTheme="majorHAnsi" w:hAnsiTheme="majorHAnsi" w:cstheme="majorHAnsi"/>
          <w:lang w:val="en-US"/>
        </w:rPr>
        <w:t xml:space="preserve"> </w:t>
      </w:r>
      <w:r w:rsidRPr="00D01CF9">
        <w:rPr>
          <w:rFonts w:asciiTheme="majorHAnsi" w:hAnsiTheme="majorHAnsi" w:cstheme="majorHAnsi"/>
          <w:lang w:val="en-US"/>
        </w:rPr>
        <w:t xml:space="preserve">Animal handling was approved by the Université de Montréal’s animal care committee (protocol number 22-025) and scientific fishing permit was delivered by the </w:t>
      </w:r>
      <w:proofErr w:type="spellStart"/>
      <w:r w:rsidRPr="00D01CF9">
        <w:rPr>
          <w:rFonts w:asciiTheme="majorHAnsi" w:hAnsiTheme="majorHAnsi" w:cstheme="majorHAnsi"/>
          <w:lang w:val="en-US"/>
        </w:rPr>
        <w:t>Ministère</w:t>
      </w:r>
      <w:proofErr w:type="spellEnd"/>
      <w:r w:rsidRPr="00D01CF9">
        <w:rPr>
          <w:rFonts w:asciiTheme="majorHAnsi" w:hAnsiTheme="majorHAnsi" w:cstheme="majorHAnsi"/>
          <w:lang w:val="en-US"/>
        </w:rPr>
        <w:t xml:space="preserve"> des </w:t>
      </w:r>
      <w:proofErr w:type="spellStart"/>
      <w:r w:rsidRPr="00D01CF9">
        <w:rPr>
          <w:rFonts w:asciiTheme="majorHAnsi" w:hAnsiTheme="majorHAnsi" w:cstheme="majorHAnsi"/>
          <w:lang w:val="en-US"/>
        </w:rPr>
        <w:t>Forêts</w:t>
      </w:r>
      <w:proofErr w:type="spellEnd"/>
      <w:r w:rsidRPr="00D01CF9">
        <w:rPr>
          <w:rFonts w:asciiTheme="majorHAnsi" w:hAnsiTheme="majorHAnsi" w:cstheme="majorHAnsi"/>
          <w:lang w:val="en-US"/>
        </w:rPr>
        <w:t xml:space="preserve">, de la </w:t>
      </w:r>
      <w:proofErr w:type="spellStart"/>
      <w:r w:rsidRPr="00D01CF9">
        <w:rPr>
          <w:rFonts w:asciiTheme="majorHAnsi" w:hAnsiTheme="majorHAnsi" w:cstheme="majorHAnsi"/>
          <w:lang w:val="en-US"/>
        </w:rPr>
        <w:t>Faune</w:t>
      </w:r>
      <w:proofErr w:type="spellEnd"/>
      <w:r w:rsidRPr="00D01CF9">
        <w:rPr>
          <w:rFonts w:asciiTheme="majorHAnsi" w:hAnsiTheme="majorHAnsi" w:cstheme="majorHAnsi"/>
          <w:lang w:val="en-US"/>
        </w:rPr>
        <w:t xml:space="preserve"> et des Parcs (MFFP) of Québec (2022-05-16-1971-15-S-P).</w:t>
      </w:r>
    </w:p>
    <w:p w14:paraId="28A61A6C" w14:textId="73B37FFE" w:rsidR="00CF4537" w:rsidRDefault="00DD6137" w:rsidP="00CF4537">
      <w:pPr>
        <w:pStyle w:val="NormalWeb"/>
        <w:spacing w:line="276" w:lineRule="auto"/>
        <w:ind w:firstLine="708"/>
        <w:jc w:val="both"/>
        <w:rPr>
          <w:rFonts w:asciiTheme="majorHAnsi" w:hAnsiTheme="majorHAnsi" w:cstheme="majorHAnsi"/>
          <w:lang w:val="en-US"/>
        </w:rPr>
      </w:pPr>
      <w:r>
        <w:rPr>
          <w:rFonts w:asciiTheme="majorHAnsi" w:hAnsiTheme="majorHAnsi" w:cstheme="majorHAnsi"/>
          <w:lang w:val="en-US"/>
        </w:rPr>
        <w:t>The m</w:t>
      </w:r>
      <w:r w:rsidR="00CF4537">
        <w:rPr>
          <w:rFonts w:asciiTheme="majorHAnsi" w:hAnsiTheme="majorHAnsi" w:cstheme="majorHAnsi"/>
          <w:lang w:val="en-US"/>
        </w:rPr>
        <w:t xml:space="preserve">innow trap and seine net samplings were both </w:t>
      </w:r>
      <w:r>
        <w:rPr>
          <w:rFonts w:asciiTheme="majorHAnsi" w:hAnsiTheme="majorHAnsi" w:cstheme="majorHAnsi"/>
          <w:lang w:val="en-US"/>
        </w:rPr>
        <w:t>conducted</w:t>
      </w:r>
      <w:r w:rsidR="00CF4537">
        <w:rPr>
          <w:rFonts w:asciiTheme="majorHAnsi" w:hAnsiTheme="majorHAnsi" w:cstheme="majorHAnsi"/>
          <w:lang w:val="en-US"/>
        </w:rPr>
        <w:t xml:space="preserve"> on the same day for each lake. The seine samplings occurred during daytime in habitats lacking big obstacles like trunks and large rocks in which the net can get stuck. Two size</w:t>
      </w:r>
      <w:r w:rsidR="00857128">
        <w:rPr>
          <w:rFonts w:asciiTheme="majorHAnsi" w:hAnsiTheme="majorHAnsi" w:cstheme="majorHAnsi"/>
          <w:lang w:val="en-US"/>
        </w:rPr>
        <w:t>s</w:t>
      </w:r>
      <w:r w:rsidR="00CF4537">
        <w:rPr>
          <w:rFonts w:asciiTheme="majorHAnsi" w:hAnsiTheme="majorHAnsi" w:cstheme="majorHAnsi"/>
          <w:lang w:val="en-US"/>
        </w:rPr>
        <w:t xml:space="preserve"> </w:t>
      </w:r>
      <w:r w:rsidR="00CF4537" w:rsidRPr="00D01CF9">
        <w:rPr>
          <w:rFonts w:asciiTheme="majorHAnsi" w:hAnsiTheme="majorHAnsi" w:cstheme="majorHAnsi"/>
          <w:lang w:val="en-US"/>
        </w:rPr>
        <w:t>of minnow traps were set at approximately equal distance along the shore, from 4PM to 8PM, to target species that are most active at dusk.</w:t>
      </w:r>
      <w:r w:rsidR="00CF4537">
        <w:rPr>
          <w:rFonts w:asciiTheme="majorHAnsi" w:hAnsiTheme="majorHAnsi" w:cstheme="majorHAnsi"/>
          <w:lang w:val="en-US"/>
        </w:rPr>
        <w:t xml:space="preserve"> There were no habitat restrictions for the minnow traps emplacement. </w:t>
      </w:r>
      <w:r w:rsidR="00CF4537" w:rsidRPr="00D01CF9">
        <w:rPr>
          <w:rFonts w:asciiTheme="majorHAnsi" w:hAnsiTheme="majorHAnsi" w:cstheme="majorHAnsi"/>
          <w:lang w:val="en-US"/>
        </w:rPr>
        <w:t>Half of the</w:t>
      </w:r>
      <w:r w:rsidR="00CF4537">
        <w:rPr>
          <w:rFonts w:asciiTheme="majorHAnsi" w:hAnsiTheme="majorHAnsi" w:cstheme="majorHAnsi"/>
          <w:lang w:val="en-US"/>
        </w:rPr>
        <w:t xml:space="preserve"> </w:t>
      </w:r>
      <w:r w:rsidR="00CF4537" w:rsidRPr="00D01CF9">
        <w:rPr>
          <w:rFonts w:asciiTheme="majorHAnsi" w:hAnsiTheme="majorHAnsi" w:cstheme="majorHAnsi"/>
          <w:lang w:val="en-US"/>
        </w:rPr>
        <w:t xml:space="preserve">traps were baited (3 large and 5 small traps) to sample </w:t>
      </w:r>
      <w:r w:rsidR="00D7703C">
        <w:rPr>
          <w:rFonts w:asciiTheme="majorHAnsi" w:hAnsiTheme="majorHAnsi" w:cstheme="majorHAnsi"/>
          <w:lang w:val="en-US"/>
        </w:rPr>
        <w:t>various</w:t>
      </w:r>
      <w:r w:rsidR="00CF4537" w:rsidRPr="00D01CF9">
        <w:rPr>
          <w:rFonts w:asciiTheme="majorHAnsi" w:hAnsiTheme="majorHAnsi" w:cstheme="majorHAnsi"/>
          <w:lang w:val="en-US"/>
        </w:rPr>
        <w:t xml:space="preserve"> feeding preferences and </w:t>
      </w:r>
      <w:r>
        <w:rPr>
          <w:rFonts w:asciiTheme="majorHAnsi" w:hAnsiTheme="majorHAnsi" w:cstheme="majorHAnsi"/>
          <w:lang w:val="en-US"/>
        </w:rPr>
        <w:t xml:space="preserve">behavioral </w:t>
      </w:r>
      <w:r w:rsidR="00CF4537" w:rsidRPr="00D01CF9">
        <w:rPr>
          <w:rFonts w:asciiTheme="majorHAnsi" w:hAnsiTheme="majorHAnsi" w:cstheme="majorHAnsi"/>
          <w:lang w:val="en-US"/>
        </w:rPr>
        <w:t xml:space="preserve">habits. </w:t>
      </w:r>
      <w:r>
        <w:rPr>
          <w:rFonts w:asciiTheme="majorHAnsi" w:hAnsiTheme="majorHAnsi" w:cstheme="majorHAnsi"/>
          <w:lang w:val="en-US"/>
        </w:rPr>
        <w:t xml:space="preserve">The fishing gear dimensions are available in Table S3. </w:t>
      </w:r>
      <w:r w:rsidRPr="00D01CF9">
        <w:rPr>
          <w:rFonts w:asciiTheme="majorHAnsi" w:hAnsiTheme="majorHAnsi" w:cstheme="majorHAnsi"/>
          <w:lang w:val="en-US"/>
        </w:rPr>
        <w:t xml:space="preserve">All </w:t>
      </w:r>
      <w:r>
        <w:rPr>
          <w:rFonts w:asciiTheme="majorHAnsi" w:hAnsiTheme="majorHAnsi" w:cstheme="majorHAnsi"/>
          <w:lang w:val="en-US"/>
        </w:rPr>
        <w:t xml:space="preserve">the </w:t>
      </w:r>
      <w:r w:rsidRPr="00D01CF9">
        <w:rPr>
          <w:rFonts w:asciiTheme="majorHAnsi" w:hAnsiTheme="majorHAnsi" w:cstheme="majorHAnsi"/>
          <w:lang w:val="en-US"/>
        </w:rPr>
        <w:t>fishing gear was cleaned between lakes following MFFP recommendations to prevent exotic species contamination.</w:t>
      </w:r>
    </w:p>
    <w:p w14:paraId="075066C6" w14:textId="14E84B49" w:rsidR="00CF4537" w:rsidRPr="00D01CF9" w:rsidRDefault="00CF4537" w:rsidP="00CF4537">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All </w:t>
      </w:r>
      <w:r w:rsidR="00B5504E">
        <w:rPr>
          <w:rFonts w:asciiTheme="majorHAnsi" w:hAnsiTheme="majorHAnsi" w:cstheme="majorHAnsi"/>
          <w:lang w:val="en-US"/>
        </w:rPr>
        <w:t xml:space="preserve">the </w:t>
      </w:r>
      <w:r w:rsidRPr="00D01CF9">
        <w:rPr>
          <w:rFonts w:asciiTheme="majorHAnsi" w:hAnsiTheme="majorHAnsi" w:cstheme="majorHAnsi"/>
          <w:lang w:val="en-US"/>
        </w:rPr>
        <w:t xml:space="preserve">fishes were counted, identified to </w:t>
      </w:r>
      <w:r w:rsidR="00B5504E">
        <w:rPr>
          <w:rFonts w:asciiTheme="majorHAnsi" w:hAnsiTheme="majorHAnsi" w:cstheme="majorHAnsi"/>
          <w:lang w:val="en-US"/>
        </w:rPr>
        <w:t xml:space="preserve">the </w:t>
      </w:r>
      <w:r w:rsidRPr="00D01CF9">
        <w:rPr>
          <w:rFonts w:asciiTheme="majorHAnsi" w:hAnsiTheme="majorHAnsi" w:cstheme="majorHAnsi"/>
          <w:lang w:val="en-US"/>
        </w:rPr>
        <w:t>species level, and measured (estimation of the total length to the nearest centimeter) directly after capture and released afterwards. Northern redbelly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eos</w:t>
      </w:r>
      <w:proofErr w:type="spellEnd"/>
      <w:r w:rsidRPr="00D01CF9">
        <w:rPr>
          <w:rFonts w:asciiTheme="majorHAnsi" w:hAnsiTheme="majorHAnsi" w:cstheme="majorHAnsi"/>
          <w:lang w:val="en-US"/>
        </w:rPr>
        <w:t xml:space="preserve">) and </w:t>
      </w:r>
      <w:proofErr w:type="spellStart"/>
      <w:r w:rsidR="00D7703C">
        <w:rPr>
          <w:rFonts w:asciiTheme="majorHAnsi" w:hAnsiTheme="majorHAnsi" w:cstheme="majorHAnsi"/>
          <w:lang w:val="en-US"/>
        </w:rPr>
        <w:t>f</w:t>
      </w:r>
      <w:r w:rsidRPr="00D01CF9">
        <w:rPr>
          <w:rFonts w:asciiTheme="majorHAnsi" w:hAnsiTheme="majorHAnsi" w:cstheme="majorHAnsi"/>
          <w:lang w:val="en-US"/>
        </w:rPr>
        <w:t>inescale</w:t>
      </w:r>
      <w:proofErr w:type="spellEnd"/>
      <w:r w:rsidRPr="00D01CF9">
        <w:rPr>
          <w:rFonts w:asciiTheme="majorHAnsi" w:hAnsiTheme="majorHAnsi" w:cstheme="majorHAnsi"/>
          <w:lang w:val="en-US"/>
        </w:rPr>
        <w:t xml:space="preserve">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neogaeus</w:t>
      </w:r>
      <w:proofErr w:type="spellEnd"/>
      <w:r w:rsidRPr="00D01CF9">
        <w:rPr>
          <w:rFonts w:asciiTheme="majorHAnsi" w:hAnsiTheme="majorHAnsi" w:cstheme="majorHAnsi"/>
          <w:lang w:val="en-US"/>
        </w:rPr>
        <w:t xml:space="preserve">) individuals were </w:t>
      </w:r>
      <w:r>
        <w:rPr>
          <w:rFonts w:asciiTheme="majorHAnsi" w:hAnsiTheme="majorHAnsi" w:cstheme="majorHAnsi"/>
          <w:lang w:val="en-US"/>
        </w:rPr>
        <w:t xml:space="preserve">identified as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spp</w:t>
      </w:r>
      <w:r w:rsidRPr="00D01CF9">
        <w:rPr>
          <w:rFonts w:asciiTheme="majorHAnsi" w:hAnsiTheme="majorHAnsi" w:cstheme="majorHAnsi"/>
          <w:lang w:val="en-US"/>
        </w:rPr>
        <w:t xml:space="preserve">. as the two species hybrid in our system and cannot be distinguished based on morphology in the field </w:t>
      </w:r>
      <w:r w:rsidRPr="00D01CF9">
        <w:rPr>
          <w:rFonts w:asciiTheme="majorHAnsi" w:hAnsiTheme="majorHAnsi" w:cstheme="majorHAnsi"/>
        </w:rPr>
        <w:fldChar w:fldCharType="begin"/>
      </w:r>
      <w:r w:rsidR="00CA4C3B">
        <w:rPr>
          <w:rFonts w:asciiTheme="majorHAnsi" w:hAnsiTheme="majorHAnsi" w:cstheme="majorHAnsi"/>
          <w:lang w:val="en-US"/>
        </w:rPr>
        <w:instrText xml:space="preserve"> ADDIN ZOTERO_ITEM CSL_CITATION {"citationID":"Rm3zQ6Wr","properties":{"formattedCitation":"(Angers &amp; Schlosser, 2007; Leung et al., 2017)","plainCitation":"(Angers &amp; Schlosser, 2007; Leung et al., 2017)","dontUpdate":true,"noteIndex":0},"citationItems":[{"id":7825,"uris":["http://zotero.org/groups/2585270/items/IE9VLTSW"],"itemData":{"id":7825,"type":"article-journal","abstract":"Phoxinus eos-neogaeus unisexual hybrids (Cyprinidae, Pisces) are among the few vertebrate taxa known to reproduce clonally by gynogenesis. These taxa have a broad distribution in North America, mostly located in regions previously covered by the last Pleistocene ice sheet. To assess whether asexual hybrids dispersed from glacial refuges at the end of the Pleistocene or they originated from current hybridization events, genetic diversity of mitochondrial DNA (mtDNA) sequences and microsatellite loci was determined in populations from 16 different sites in the Mississippi–Missouri River (Nebraska and Montana), Rainy River–Hudson Bay (Minnesota), and St Lawrence River (Quebec) drainages. The maternal species (P. neogaeus) occurred in Minnesota and Nebraska but was absent from Montana sites and was restricted to only two of 11 lakes sampled in Quebec, although hybrids were present at all sites. The genetic survey revealed a total of 49 clones, originating from 14 hybridization events. Several of the lineages were characterized by mtDNA haplotypes not detected in the maternal ancestor. Lineages as well as clones frequently displayed a large geographical distribution at a regional scale. Dating of hybridization events suggested a relatively recent origin (&lt; 50 000 years ago) from the Mississippi glacial refuge, even in regions not covered by the last Pleistocene glacier. Altogether, these results indicate P. eos-neogaeus hybrids are not the result of current hybridization events, but display a pattern predicted by postglacial dispersal. Our findings have considerable implications for the nature of selection processes affecting the diversity of these asexual taxa and their coexistence with sexual ancestors.","container-title":"Molecular Ecology","DOI":"10.1111/j.1365-294X.2007.03511.x","ISSN":"1365-294X","issue":"21","language":"en","note":"_eprint: https://onlinelibrary.wiley.com/doi/pdf/10.1111/j.1365-294X.2007.03511.x","page":"4562-4571","source":"Wiley Online Library","title":"The origin of Phoxinus eos-neogaeus unisexual hybrids","volume":"16","author":[{"family":"Angers","given":"Bernard"},{"family":"Schlosser","given":"Isaac J."}],"issued":{"date-parts":[["2007"]]}}},{"id":7828,"uris":["http://zotero.org/groups/2585270/items/S2N2DEBP"],"itemData":{"id":7828,"type":"article-journal","abstract":"The effect of the environment may result in different developmental outcomes. Extrinsic signals can modify developmental pathways and result in alternative phenotypes (phenotypic plasticity). The environment can also be interpreted as a stressor and increase developmental instability (developmental noise). Directional and fluctuating asymmetry provide a conceptual background to discriminate between these results. This study aims at assessing whether variation in dentition and shape of pharyngeal arches of the clonal fish Chrosomus eos-neogaeus results from developmental instability or environmentally induced changes. A total of 262 specimens of the Chrosomus eos-neogaeus complex from 12 natural sites were analysed. X-ray microcomputed tomography (X-ray micro-CT) was used to visualize the pharyngeal arches in situ with high resolution. Variation in the number of pharyngeal teeth is high in hybrids in contrast to the relative stability observed in both parental species. The basal dental formula is symmetric while the most frequent alternative dental formula is asymmetric. Within one lineage, large variation in the proportion of individuals bearing basal or alternative dental formulae was observed among sites in the absence of genetic difference. Both dentition and arch shape of this hybrid lineage were explained significantly by environmental differences. Only individuals bearing asymmetric dental formula displayed fluctuating asymmetry as well as directional left-right asymmetry for the arches. The hybrids appeared sensitive to environmental signals and intraspecific variation on pharyngeal teeth was not random but reflects phenotypic plasticity. Altogether, these results support the influence of the environment as a trigger for an alternative developmental pathway resulting in left-right asymmetry in dentition and shape of pharyngeal arches.","container-title":"PLOS ONE","DOI":"10.1371/journal.pone.0174235","ISSN":"1932-6203","issue":"4","journalAbbreviation":"PLOS ONE","language":"en","note":"publisher: Public Library of Science","page":"e0174235","source":"PLoS Journals","title":"Asymmetry in dentition and shape of pharyngeal arches in the clonal fish Chrosomus eos-neogaeus: Phenotypic plasticity and developmental instability","title-short":"Asymmetry in dentition and shape of pharyngeal arches in the clonal fish Chrosomus eos-neogaeus","volume":"12","author":[{"family":"Leung","given":"Christelle"},{"family":"Duclos","given":"Kevin Karl"},{"family":"Grünbaum","given":"Thomas"},{"family":"Cloutier","given":"Richard"},{"family":"Angers","given":"Bernard"}],"issued":{"date-parts":[["2017",4,5]]}}}],"schema":"https://github.com/citation-style-language/schema/raw/master/csl-citation.json"}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(Leung et al., 2017)</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Pr>
          <w:rFonts w:asciiTheme="majorHAnsi" w:hAnsiTheme="majorHAnsi" w:cstheme="majorHAnsi"/>
          <w:lang w:val="en-US"/>
        </w:rPr>
        <w:t xml:space="preserve">The presence of black cysts was assessed on the fish </w:t>
      </w:r>
      <w:r w:rsidR="006202C7">
        <w:rPr>
          <w:rFonts w:asciiTheme="majorHAnsi" w:hAnsiTheme="majorHAnsi" w:cstheme="majorHAnsi"/>
          <w:lang w:val="en-US"/>
        </w:rPr>
        <w:t xml:space="preserve">left side </w:t>
      </w:r>
      <w:r>
        <w:rPr>
          <w:rFonts w:asciiTheme="majorHAnsi" w:hAnsiTheme="majorHAnsi" w:cstheme="majorHAnsi"/>
          <w:lang w:val="en-US"/>
        </w:rPr>
        <w:t xml:space="preserve">(De Bonville, </w:t>
      </w:r>
      <w:r w:rsidRPr="00AD5465">
        <w:rPr>
          <w:rFonts w:asciiTheme="majorHAnsi" w:hAnsiTheme="majorHAnsi" w:cstheme="majorHAnsi"/>
          <w:i/>
          <w:iCs/>
          <w:lang w:val="en-US"/>
        </w:rPr>
        <w:t>in prep</w:t>
      </w:r>
      <w:r>
        <w:rPr>
          <w:rFonts w:asciiTheme="majorHAnsi" w:hAnsiTheme="majorHAnsi" w:cstheme="majorHAnsi"/>
          <w:lang w:val="en-US"/>
        </w:rPr>
        <w:t>.). J</w:t>
      </w:r>
      <w:r w:rsidRPr="00D01CF9">
        <w:rPr>
          <w:rFonts w:asciiTheme="majorHAnsi" w:hAnsiTheme="majorHAnsi" w:cstheme="majorHAnsi"/>
          <w:lang w:val="en-US"/>
        </w:rPr>
        <w:t xml:space="preserve">uveniles and adults were </w:t>
      </w:r>
      <w:r w:rsidR="006202C7">
        <w:rPr>
          <w:rFonts w:asciiTheme="majorHAnsi" w:hAnsiTheme="majorHAnsi" w:cstheme="majorHAnsi"/>
          <w:lang w:val="en-US"/>
        </w:rPr>
        <w:t>included</w:t>
      </w:r>
      <w:r w:rsidRPr="00D01CF9">
        <w:rPr>
          <w:rFonts w:asciiTheme="majorHAnsi" w:hAnsiTheme="majorHAnsi" w:cstheme="majorHAnsi"/>
          <w:lang w:val="en-US"/>
        </w:rPr>
        <w:t xml:space="preserve"> in this study as all individuals are vulnerable to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Pr>
          <w:rFonts w:asciiTheme="majorHAnsi" w:hAnsiTheme="majorHAnsi" w:cstheme="majorHAnsi"/>
          <w:lang w:val="en-US"/>
        </w:rPr>
        <w:t>disease</w:t>
      </w:r>
      <w:r w:rsidRPr="00D01CF9">
        <w:rPr>
          <w:rFonts w:asciiTheme="majorHAnsi" w:hAnsiTheme="majorHAnsi" w:cstheme="majorHAnsi"/>
          <w:lang w:val="en-US"/>
        </w:rPr>
        <w:t>.</w:t>
      </w:r>
      <w:r>
        <w:rPr>
          <w:rFonts w:asciiTheme="majorHAnsi" w:hAnsiTheme="majorHAnsi" w:cstheme="majorHAnsi"/>
          <w:lang w:val="en-US"/>
        </w:rPr>
        <w:t xml:space="preserve"> </w:t>
      </w:r>
    </w:p>
    <w:p w14:paraId="32835C9F" w14:textId="4842320D"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Fifty</w:t>
      </w:r>
      <w:r w:rsidRPr="00D01CF9">
        <w:rPr>
          <w:rFonts w:asciiTheme="majorHAnsi" w:hAnsiTheme="majorHAnsi" w:cstheme="majorHAnsi"/>
          <w:lang w:val="en-US"/>
        </w:rPr>
        <w:t xml:space="preserve"> meters snorkeling transects along the</w:t>
      </w:r>
      <w:r>
        <w:rPr>
          <w:rFonts w:asciiTheme="majorHAnsi" w:hAnsiTheme="majorHAnsi" w:cstheme="majorHAnsi"/>
          <w:lang w:val="en-US"/>
        </w:rPr>
        <w:t xml:space="preserve"> </w:t>
      </w:r>
      <w:r w:rsidRPr="00D01CF9">
        <w:rPr>
          <w:rFonts w:asciiTheme="majorHAnsi" w:hAnsiTheme="majorHAnsi" w:cstheme="majorHAnsi"/>
          <w:lang w:val="en-US"/>
        </w:rPr>
        <w:t xml:space="preserve">shore were </w:t>
      </w:r>
      <w:r>
        <w:rPr>
          <w:rFonts w:asciiTheme="majorHAnsi" w:hAnsiTheme="majorHAnsi" w:cstheme="majorHAnsi"/>
          <w:lang w:val="en-US"/>
        </w:rPr>
        <w:t>conducted</w:t>
      </w:r>
      <w:r w:rsidRPr="00D01CF9">
        <w:rPr>
          <w:rFonts w:asciiTheme="majorHAnsi" w:hAnsiTheme="majorHAnsi" w:cstheme="majorHAnsi"/>
          <w:lang w:val="en-US"/>
        </w:rPr>
        <w:t xml:space="preserve"> to assess black spot infection </w:t>
      </w:r>
      <w:r w:rsidR="00097377">
        <w:rPr>
          <w:rFonts w:asciiTheme="majorHAnsi" w:hAnsiTheme="majorHAnsi" w:cstheme="majorHAnsi"/>
          <w:lang w:val="en-US"/>
        </w:rPr>
        <w:t xml:space="preserve">prevalence </w:t>
      </w:r>
      <w:r w:rsidRPr="00D01CF9">
        <w:rPr>
          <w:rFonts w:asciiTheme="majorHAnsi" w:hAnsiTheme="majorHAnsi" w:cstheme="majorHAnsi"/>
          <w:lang w:val="en-US"/>
        </w:rPr>
        <w:t>in the fish communit</w:t>
      </w:r>
      <w:r w:rsidR="00097377">
        <w:rPr>
          <w:rFonts w:asciiTheme="majorHAnsi" w:hAnsiTheme="majorHAnsi" w:cstheme="majorHAnsi"/>
          <w:lang w:val="en-US"/>
        </w:rPr>
        <w:t>ies</w:t>
      </w:r>
      <w:r w:rsidRPr="00D01CF9">
        <w:rPr>
          <w:rFonts w:asciiTheme="majorHAnsi" w:hAnsiTheme="majorHAnsi" w:cstheme="majorHAnsi"/>
          <w:lang w:val="en-US"/>
        </w:rPr>
        <w:t>. Due to time constraints, lake</w:t>
      </w:r>
      <w:r>
        <w:rPr>
          <w:rFonts w:asciiTheme="majorHAnsi" w:hAnsiTheme="majorHAnsi" w:cstheme="majorHAnsi"/>
          <w:lang w:val="en-US"/>
        </w:rPr>
        <w:t>s</w:t>
      </w:r>
      <w:r w:rsidRPr="00D01CF9">
        <w:rPr>
          <w:rFonts w:asciiTheme="majorHAnsi" w:hAnsiTheme="majorHAnsi" w:cstheme="majorHAnsi"/>
          <w:lang w:val="en-US"/>
        </w:rPr>
        <w:t xml:space="preserve"> Beaver, </w:t>
      </w:r>
      <w:proofErr w:type="spellStart"/>
      <w:r w:rsidRPr="00D01CF9">
        <w:rPr>
          <w:rFonts w:asciiTheme="majorHAnsi" w:hAnsiTheme="majorHAnsi" w:cstheme="majorHAnsi"/>
          <w:lang w:val="en-US"/>
        </w:rPr>
        <w:t>Montaubois</w:t>
      </w:r>
      <w:proofErr w:type="spellEnd"/>
      <w:r w:rsidRPr="00D01CF9">
        <w:rPr>
          <w:rFonts w:asciiTheme="majorHAnsi" w:hAnsiTheme="majorHAnsi" w:cstheme="majorHAnsi"/>
          <w:lang w:val="en-US"/>
        </w:rPr>
        <w:t xml:space="preserve">, Tracy and St-Onge were excluded of </w:t>
      </w:r>
      <w:r w:rsidR="00097377">
        <w:rPr>
          <w:rFonts w:asciiTheme="majorHAnsi" w:hAnsiTheme="majorHAnsi" w:cstheme="majorHAnsi"/>
          <w:lang w:val="en-US"/>
        </w:rPr>
        <w:t xml:space="preserve">the </w:t>
      </w:r>
      <w:r w:rsidRPr="00D01CF9">
        <w:rPr>
          <w:rFonts w:asciiTheme="majorHAnsi" w:hAnsiTheme="majorHAnsi" w:cstheme="majorHAnsi"/>
          <w:lang w:val="en-US"/>
        </w:rPr>
        <w:t xml:space="preserve">transect sampling because of low fish abundance in </w:t>
      </w:r>
      <w:r>
        <w:rPr>
          <w:rFonts w:asciiTheme="majorHAnsi" w:hAnsiTheme="majorHAnsi" w:cstheme="majorHAnsi"/>
          <w:lang w:val="en-US"/>
        </w:rPr>
        <w:t xml:space="preserve">the </w:t>
      </w:r>
      <w:r w:rsidRPr="00D01CF9">
        <w:rPr>
          <w:rFonts w:asciiTheme="majorHAnsi" w:hAnsiTheme="majorHAnsi" w:cstheme="majorHAnsi"/>
          <w:lang w:val="en-US"/>
        </w:rPr>
        <w:t>fishing sampling</w:t>
      </w:r>
      <w:r>
        <w:rPr>
          <w:rFonts w:asciiTheme="majorHAnsi" w:hAnsiTheme="majorHAnsi" w:cstheme="majorHAnsi"/>
          <w:lang w:val="en-US"/>
        </w:rPr>
        <w:t>s</w:t>
      </w:r>
      <w:r w:rsidR="00097377">
        <w:rPr>
          <w:rFonts w:asciiTheme="majorHAnsi" w:hAnsiTheme="majorHAnsi" w:cstheme="majorHAnsi"/>
          <w:lang w:val="en-US"/>
        </w:rPr>
        <w:t xml:space="preserve"> </w:t>
      </w:r>
      <w:r>
        <w:rPr>
          <w:rFonts w:asciiTheme="majorHAnsi" w:hAnsiTheme="majorHAnsi" w:cstheme="majorHAnsi"/>
          <w:lang w:val="en-US"/>
        </w:rPr>
        <w:t xml:space="preserve">or poor water </w:t>
      </w:r>
      <w:commentRangeStart w:id="11"/>
      <w:r>
        <w:rPr>
          <w:rFonts w:asciiTheme="majorHAnsi" w:hAnsiTheme="majorHAnsi" w:cstheme="majorHAnsi"/>
          <w:lang w:val="en-US"/>
        </w:rPr>
        <w:t>clearness</w:t>
      </w:r>
      <w:r w:rsidRPr="00D01CF9">
        <w:rPr>
          <w:rFonts w:asciiTheme="majorHAnsi" w:hAnsiTheme="majorHAnsi" w:cstheme="majorHAnsi"/>
          <w:lang w:val="en-US"/>
        </w:rPr>
        <w:t>.</w:t>
      </w:r>
      <w:commentRangeEnd w:id="11"/>
      <w:r w:rsidR="00821277">
        <w:rPr>
          <w:rStyle w:val="CommentReference"/>
        </w:rPr>
        <w:commentReference w:id="11"/>
      </w:r>
      <w:r>
        <w:rPr>
          <w:rFonts w:asciiTheme="majorHAnsi" w:hAnsiTheme="majorHAnsi" w:cstheme="majorHAnsi"/>
          <w:lang w:val="en-US"/>
        </w:rPr>
        <w:t xml:space="preserve"> We selected site</w:t>
      </w:r>
      <w:r w:rsidR="00097377">
        <w:rPr>
          <w:rFonts w:asciiTheme="majorHAnsi" w:hAnsiTheme="majorHAnsi" w:cstheme="majorHAnsi"/>
          <w:lang w:val="en-US"/>
        </w:rPr>
        <w:t xml:space="preserve">s </w:t>
      </w:r>
      <w:r w:rsidRPr="00D01CF9">
        <w:rPr>
          <w:rFonts w:asciiTheme="majorHAnsi" w:hAnsiTheme="majorHAnsi" w:cstheme="majorHAnsi"/>
          <w:lang w:val="en-US"/>
        </w:rPr>
        <w:t>that were approximately between 0.5 and 3</w:t>
      </w:r>
      <w:r>
        <w:rPr>
          <w:rFonts w:asciiTheme="majorHAnsi" w:hAnsiTheme="majorHAnsi" w:cstheme="majorHAnsi"/>
          <w:lang w:val="en-US"/>
        </w:rPr>
        <w:t>.0</w:t>
      </w:r>
      <w:r w:rsidRPr="00D01CF9">
        <w:rPr>
          <w:rFonts w:asciiTheme="majorHAnsi" w:hAnsiTheme="majorHAnsi" w:cstheme="majorHAnsi"/>
          <w:lang w:val="en-US"/>
        </w:rPr>
        <w:t xml:space="preserve"> m deep, not fully covered by macrophytes, not </w:t>
      </w:r>
      <w:r w:rsidRPr="00D01CF9">
        <w:rPr>
          <w:rFonts w:asciiTheme="majorHAnsi" w:hAnsiTheme="majorHAnsi" w:cstheme="majorHAnsi"/>
          <w:lang w:val="en-US"/>
        </w:rPr>
        <w:lastRenderedPageBreak/>
        <w:t>obstructed by docks and preferably with some vegetal, rock or trunk refuges for the fishes.</w:t>
      </w:r>
      <w:r>
        <w:rPr>
          <w:rFonts w:asciiTheme="majorHAnsi" w:hAnsiTheme="majorHAnsi" w:cstheme="majorHAnsi"/>
          <w:lang w:val="en-US"/>
        </w:rPr>
        <w:t xml:space="preserve"> </w:t>
      </w:r>
      <w:r w:rsidRPr="00D01CF9">
        <w:rPr>
          <w:rFonts w:asciiTheme="majorHAnsi" w:hAnsiTheme="majorHAnsi" w:cstheme="majorHAnsi"/>
          <w:lang w:val="en-US"/>
        </w:rPr>
        <w:t xml:space="preserve">The sites were </w:t>
      </w:r>
      <w:r>
        <w:rPr>
          <w:rFonts w:asciiTheme="majorHAnsi" w:hAnsiTheme="majorHAnsi" w:cstheme="majorHAnsi"/>
          <w:lang w:val="en-US"/>
        </w:rPr>
        <w:t xml:space="preserve">picked </w:t>
      </w:r>
      <w:r w:rsidRPr="00D01CF9">
        <w:rPr>
          <w:rFonts w:asciiTheme="majorHAnsi" w:hAnsiTheme="majorHAnsi" w:cstheme="majorHAnsi"/>
          <w:lang w:val="en-US"/>
        </w:rPr>
        <w:t xml:space="preserve">and flagged every </w:t>
      </w:r>
      <w:r>
        <w:rPr>
          <w:rFonts w:asciiTheme="majorHAnsi" w:hAnsiTheme="majorHAnsi" w:cstheme="majorHAnsi"/>
          <w:lang w:val="en-US"/>
        </w:rPr>
        <w:t>ten</w:t>
      </w:r>
      <w:r w:rsidRPr="00D01CF9">
        <w:rPr>
          <w:rFonts w:asciiTheme="majorHAnsi" w:hAnsiTheme="majorHAnsi" w:cstheme="majorHAnsi"/>
          <w:lang w:val="en-US"/>
        </w:rPr>
        <w:t xml:space="preserve"> meters </w:t>
      </w:r>
      <w:r>
        <w:rPr>
          <w:rFonts w:asciiTheme="majorHAnsi" w:hAnsiTheme="majorHAnsi" w:cstheme="majorHAnsi"/>
          <w:lang w:val="en-US"/>
        </w:rPr>
        <w:t>at</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end-May</w:t>
      </w:r>
      <w:r>
        <w:rPr>
          <w:rFonts w:asciiTheme="majorHAnsi" w:hAnsiTheme="majorHAnsi" w:cstheme="majorHAnsi"/>
          <w:lang w:val="en-US"/>
        </w:rPr>
        <w:t xml:space="preserve"> 2022</w:t>
      </w:r>
      <w:r w:rsidRPr="00D01CF9">
        <w:rPr>
          <w:rFonts w:asciiTheme="majorHAnsi" w:hAnsiTheme="majorHAnsi" w:cstheme="majorHAnsi"/>
          <w:lang w:val="en-US"/>
        </w:rPr>
        <w:t>. T</w:t>
      </w:r>
      <w:r>
        <w:rPr>
          <w:rFonts w:asciiTheme="majorHAnsi" w:hAnsiTheme="majorHAnsi" w:cstheme="majorHAnsi"/>
          <w:lang w:val="en-US"/>
        </w:rPr>
        <w:t>he t</w:t>
      </w:r>
      <w:r w:rsidRPr="00D01CF9">
        <w:rPr>
          <w:rFonts w:asciiTheme="majorHAnsi" w:hAnsiTheme="majorHAnsi" w:cstheme="majorHAnsi"/>
          <w:lang w:val="en-US"/>
        </w:rPr>
        <w:t xml:space="preserve">ransects were </w:t>
      </w:r>
      <w:r>
        <w:rPr>
          <w:rFonts w:asciiTheme="majorHAnsi" w:hAnsiTheme="majorHAnsi" w:cstheme="majorHAnsi"/>
          <w:lang w:val="en-US"/>
        </w:rPr>
        <w:t>performed</w:t>
      </w:r>
      <w:r w:rsidRPr="00D01CF9">
        <w:rPr>
          <w:rFonts w:asciiTheme="majorHAnsi" w:hAnsiTheme="majorHAnsi" w:cstheme="majorHAnsi"/>
          <w:lang w:val="en-US"/>
        </w:rPr>
        <w:t xml:space="preserve"> by two observers at the time covering each a </w:t>
      </w:r>
      <w:r>
        <w:rPr>
          <w:rFonts w:asciiTheme="majorHAnsi" w:hAnsiTheme="majorHAnsi" w:cstheme="majorHAnsi"/>
          <w:lang w:val="en-US"/>
        </w:rPr>
        <w:t>one-meter radius field of view</w:t>
      </w:r>
      <w:r w:rsidRPr="00D01CF9">
        <w:rPr>
          <w:rFonts w:asciiTheme="majorHAnsi" w:hAnsiTheme="majorHAnsi" w:cstheme="majorHAnsi"/>
          <w:lang w:val="en-US"/>
        </w:rPr>
        <w:t xml:space="preserve"> and moving forward at a pace of </w:t>
      </w:r>
      <w:r>
        <w:rPr>
          <w:rFonts w:asciiTheme="majorHAnsi" w:hAnsiTheme="majorHAnsi" w:cstheme="majorHAnsi"/>
          <w:lang w:val="en-US"/>
        </w:rPr>
        <w:t>three</w:t>
      </w:r>
      <w:r w:rsidRPr="00D01CF9">
        <w:rPr>
          <w:rFonts w:asciiTheme="majorHAnsi" w:hAnsiTheme="majorHAnsi" w:cstheme="majorHAnsi"/>
          <w:lang w:val="en-US"/>
        </w:rPr>
        <w:t xml:space="preserve"> minutes by </w:t>
      </w:r>
      <w:r>
        <w:rPr>
          <w:rFonts w:asciiTheme="majorHAnsi" w:hAnsiTheme="majorHAnsi" w:cstheme="majorHAnsi"/>
          <w:lang w:val="en-US"/>
        </w:rPr>
        <w:t>ten</w:t>
      </w:r>
      <w:r w:rsidRPr="00D01CF9">
        <w:rPr>
          <w:rFonts w:asciiTheme="majorHAnsi" w:hAnsiTheme="majorHAnsi" w:cstheme="majorHAnsi"/>
          <w:lang w:val="en-US"/>
        </w:rPr>
        <w:t xml:space="preserve"> meters. The fishes coming in the field of view from behind the observer were not counted. All </w:t>
      </w:r>
      <w:r>
        <w:rPr>
          <w:rFonts w:asciiTheme="majorHAnsi" w:hAnsiTheme="majorHAnsi" w:cstheme="majorHAnsi"/>
          <w:lang w:val="en-US"/>
        </w:rPr>
        <w:t xml:space="preserve">the </w:t>
      </w:r>
      <w:r w:rsidRPr="00D01CF9">
        <w:rPr>
          <w:rFonts w:asciiTheme="majorHAnsi" w:hAnsiTheme="majorHAnsi" w:cstheme="majorHAnsi"/>
          <w:lang w:val="en-US"/>
        </w:rPr>
        <w:t xml:space="preserve">fishes were identified to the lower taxonomic level possible and black spot infection was noted. All cyprinids were grouped into the same category </w:t>
      </w:r>
      <w:r w:rsidR="00097377">
        <w:rPr>
          <w:rFonts w:asciiTheme="majorHAnsi" w:hAnsiTheme="majorHAnsi" w:cstheme="majorHAnsi"/>
          <w:lang w:val="en-US"/>
        </w:rPr>
        <w:t xml:space="preserve">since </w:t>
      </w:r>
      <w:r w:rsidRPr="00D01CF9">
        <w:rPr>
          <w:rFonts w:asciiTheme="majorHAnsi" w:hAnsiTheme="majorHAnsi" w:cstheme="majorHAnsi"/>
          <w:lang w:val="en-US"/>
        </w:rPr>
        <w:t xml:space="preserve">they are more difficult to identify </w:t>
      </w:r>
      <w:r w:rsidR="00D7703C">
        <w:rPr>
          <w:rFonts w:asciiTheme="majorHAnsi" w:hAnsiTheme="majorHAnsi" w:cstheme="majorHAnsi"/>
          <w:lang w:val="en-US"/>
        </w:rPr>
        <w:t>at</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 xml:space="preserve">species level and usually move faster. </w:t>
      </w:r>
    </w:p>
    <w:p w14:paraId="74851D6B" w14:textId="77777777" w:rsidR="00CF4537" w:rsidRDefault="00CF4537" w:rsidP="00CF4537">
      <w:pPr>
        <w:spacing w:line="276" w:lineRule="auto"/>
        <w:ind w:firstLine="708"/>
        <w:jc w:val="both"/>
        <w:rPr>
          <w:rFonts w:asciiTheme="majorHAnsi" w:hAnsiTheme="majorHAnsi" w:cstheme="majorHAnsi"/>
          <w:lang w:val="en-US"/>
        </w:rPr>
      </w:pPr>
    </w:p>
    <w:p w14:paraId="31C69406" w14:textId="23A8AADA" w:rsidR="00CF4537" w:rsidRPr="00DC160B" w:rsidRDefault="00CF4537" w:rsidP="00DC4347">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Following the prevalence </w:t>
      </w:r>
      <w:r>
        <w:rPr>
          <w:rFonts w:asciiTheme="majorHAnsi" w:hAnsiTheme="majorHAnsi" w:cstheme="majorHAnsi"/>
          <w:lang w:val="en-US"/>
        </w:rPr>
        <w:t xml:space="preserve">transect </w:t>
      </w:r>
      <w:r w:rsidRPr="00D01CF9">
        <w:rPr>
          <w:rFonts w:asciiTheme="majorHAnsi" w:hAnsiTheme="majorHAnsi" w:cstheme="majorHAnsi"/>
          <w:lang w:val="en-US"/>
        </w:rPr>
        <w:t xml:space="preserve">assessment, </w:t>
      </w:r>
      <w:r>
        <w:rPr>
          <w:rFonts w:asciiTheme="majorHAnsi" w:hAnsiTheme="majorHAnsi" w:cstheme="majorHAnsi"/>
          <w:lang w:val="en-US"/>
        </w:rPr>
        <w:t>we co</w:t>
      </w:r>
      <w:r w:rsidR="00097377">
        <w:rPr>
          <w:rFonts w:asciiTheme="majorHAnsi" w:hAnsiTheme="majorHAnsi" w:cstheme="majorHAnsi"/>
          <w:lang w:val="en-US"/>
        </w:rPr>
        <w:t xml:space="preserve">mpleted </w:t>
      </w:r>
      <w:r w:rsidRPr="00D01CF9">
        <w:rPr>
          <w:rFonts w:asciiTheme="majorHAnsi" w:hAnsiTheme="majorHAnsi" w:cstheme="majorHAnsi"/>
          <w:lang w:val="en-US"/>
        </w:rPr>
        <w:t xml:space="preserve">the </w:t>
      </w:r>
      <w:r w:rsidR="00097377">
        <w:rPr>
          <w:rFonts w:asciiTheme="majorHAnsi" w:hAnsiTheme="majorHAnsi" w:cstheme="majorHAnsi"/>
          <w:lang w:val="en-US"/>
        </w:rPr>
        <w:t xml:space="preserve">habitat </w:t>
      </w:r>
      <w:r w:rsidRPr="00D01CF9">
        <w:rPr>
          <w:rFonts w:asciiTheme="majorHAnsi" w:hAnsiTheme="majorHAnsi" w:cstheme="majorHAnsi"/>
          <w:lang w:val="en-US"/>
        </w:rPr>
        <w:t xml:space="preserve">description. </w:t>
      </w:r>
      <w:r>
        <w:rPr>
          <w:rFonts w:asciiTheme="majorHAnsi" w:hAnsiTheme="majorHAnsi" w:cstheme="majorHAnsi"/>
          <w:lang w:val="en-US"/>
        </w:rPr>
        <w:t>T</w:t>
      </w:r>
      <w:r w:rsidRPr="00D01CF9">
        <w:rPr>
          <w:rFonts w:asciiTheme="majorHAnsi" w:hAnsiTheme="majorHAnsi" w:cstheme="majorHAnsi"/>
          <w:lang w:val="en-US"/>
        </w:rPr>
        <w:t>he percentage of substrate categor</w:t>
      </w:r>
      <w:r w:rsidR="00D7703C">
        <w:rPr>
          <w:rFonts w:asciiTheme="majorHAnsi" w:hAnsiTheme="majorHAnsi" w:cstheme="majorHAnsi"/>
          <w:lang w:val="en-US"/>
        </w:rPr>
        <w:t>ies</w:t>
      </w:r>
      <w:r w:rsidRPr="00D01CF9">
        <w:rPr>
          <w:rFonts w:asciiTheme="majorHAnsi" w:hAnsiTheme="majorHAnsi" w:cstheme="majorHAnsi"/>
          <w:lang w:val="en-US"/>
        </w:rPr>
        <w:t xml:space="preserve"> (silt, sand, rock, and metric block), the </w:t>
      </w:r>
      <w:r w:rsidR="00DC4347">
        <w:rPr>
          <w:rFonts w:asciiTheme="majorHAnsi" w:hAnsiTheme="majorHAnsi" w:cstheme="majorHAnsi"/>
          <w:lang w:val="en-US"/>
        </w:rPr>
        <w:t>macrophyte coverage</w:t>
      </w:r>
      <w:r w:rsidRPr="00D01CF9">
        <w:rPr>
          <w:rFonts w:asciiTheme="majorHAnsi" w:hAnsiTheme="majorHAnsi" w:cstheme="majorHAnsi"/>
          <w:lang w:val="en-US"/>
        </w:rPr>
        <w:t>, the number of trunk</w:t>
      </w:r>
      <w:r w:rsidR="00D7703C">
        <w:rPr>
          <w:rFonts w:asciiTheme="majorHAnsi" w:hAnsiTheme="majorHAnsi" w:cstheme="majorHAnsi"/>
          <w:lang w:val="en-US"/>
        </w:rPr>
        <w:t>s</w:t>
      </w:r>
      <w:r w:rsidRPr="00D01CF9">
        <w:rPr>
          <w:rFonts w:asciiTheme="majorHAnsi" w:hAnsiTheme="majorHAnsi" w:cstheme="majorHAnsi"/>
          <w:lang w:val="en-US"/>
        </w:rPr>
        <w:t xml:space="preserve"> (or large branch), and the mean depth was estimated</w:t>
      </w:r>
      <w:r>
        <w:rPr>
          <w:rFonts w:asciiTheme="majorHAnsi" w:hAnsiTheme="majorHAnsi" w:cstheme="majorHAnsi"/>
          <w:lang w:val="en-US"/>
        </w:rPr>
        <w:t xml:space="preserve"> for each 10</w:t>
      </w:r>
      <w:r w:rsidR="00D7703C">
        <w:rPr>
          <w:rFonts w:asciiTheme="majorHAnsi" w:hAnsiTheme="majorHAnsi" w:cstheme="majorHAnsi"/>
          <w:lang w:val="en-US"/>
        </w:rPr>
        <w:t>-meter</w:t>
      </w:r>
      <w:r>
        <w:rPr>
          <w:rFonts w:asciiTheme="majorHAnsi" w:hAnsiTheme="majorHAnsi" w:cstheme="majorHAnsi"/>
          <w:lang w:val="en-US"/>
        </w:rPr>
        <w:t xml:space="preserve"> segment</w:t>
      </w:r>
      <w:r w:rsidRPr="00D01CF9">
        <w:rPr>
          <w:rFonts w:asciiTheme="majorHAnsi" w:hAnsiTheme="majorHAnsi" w:cstheme="majorHAnsi"/>
          <w:lang w:val="en-US"/>
        </w:rPr>
        <w:t xml:space="preserve">. </w:t>
      </w:r>
      <w:r w:rsidR="00DC4347">
        <w:rPr>
          <w:rFonts w:asciiTheme="majorHAnsi" w:hAnsiTheme="majorHAnsi" w:cstheme="majorHAnsi"/>
          <w:lang w:val="en-US"/>
        </w:rPr>
        <w:t xml:space="preserve">The mean estimation was then assessed for all variables at the transect-scale. </w:t>
      </w:r>
      <w:r w:rsidRPr="00D01CF9">
        <w:rPr>
          <w:rFonts w:asciiTheme="majorHAnsi" w:hAnsiTheme="majorHAnsi" w:cstheme="majorHAnsi"/>
          <w:lang w:val="en-US"/>
        </w:rPr>
        <w:t xml:space="preserve">Temperature, dissolved oxygen, </w:t>
      </w:r>
      <w:proofErr w:type="gramStart"/>
      <w:r w:rsidRPr="00D01CF9">
        <w:rPr>
          <w:rFonts w:asciiTheme="majorHAnsi" w:hAnsiTheme="majorHAnsi" w:cstheme="majorHAnsi"/>
          <w:lang w:val="en-US"/>
        </w:rPr>
        <w:t>conductivity</w:t>
      </w:r>
      <w:proofErr w:type="gramEnd"/>
      <w:r w:rsidRPr="00D01CF9">
        <w:rPr>
          <w:rFonts w:asciiTheme="majorHAnsi" w:hAnsiTheme="majorHAnsi" w:cstheme="majorHAnsi"/>
          <w:lang w:val="en-US"/>
        </w:rPr>
        <w:t xml:space="preserve"> and pH were measured at mid-depth at the beginning of every transect with a YSI </w:t>
      </w:r>
      <w:proofErr w:type="spellStart"/>
      <w:r w:rsidRPr="00D01CF9">
        <w:rPr>
          <w:rFonts w:asciiTheme="majorHAnsi" w:hAnsiTheme="majorHAnsi" w:cstheme="majorHAnsi"/>
          <w:lang w:val="en-US"/>
        </w:rPr>
        <w:t>ProDSS</w:t>
      </w:r>
      <w:proofErr w:type="spellEnd"/>
      <w:r w:rsidRPr="00D01CF9">
        <w:rPr>
          <w:rFonts w:asciiTheme="majorHAnsi" w:hAnsiTheme="majorHAnsi" w:cstheme="majorHAnsi"/>
          <w:lang w:val="en-US"/>
        </w:rPr>
        <w:t xml:space="preserve"> Multi-Parameter Water Quality Meter. 1</w:t>
      </w:r>
      <w:r w:rsidR="00D7703C">
        <w:rPr>
          <w:rFonts w:asciiTheme="majorHAnsi" w:hAnsiTheme="majorHAnsi" w:cstheme="majorHAnsi"/>
          <w:lang w:val="en-US"/>
        </w:rPr>
        <w:t> </w:t>
      </w:r>
      <w:r w:rsidRPr="00D01CF9">
        <w:rPr>
          <w:rFonts w:asciiTheme="majorHAnsi" w:hAnsiTheme="majorHAnsi" w:cstheme="majorHAnsi"/>
          <w:lang w:val="en-US"/>
        </w:rPr>
        <w:t>L of unfiltered water was t</w:t>
      </w:r>
      <w:r w:rsidR="00D7703C">
        <w:rPr>
          <w:rFonts w:asciiTheme="majorHAnsi" w:hAnsiTheme="majorHAnsi" w:cstheme="majorHAnsi"/>
          <w:lang w:val="en-US"/>
        </w:rPr>
        <w:t>aken</w:t>
      </w:r>
      <w:r>
        <w:rPr>
          <w:rFonts w:asciiTheme="majorHAnsi" w:hAnsiTheme="majorHAnsi" w:cstheme="majorHAnsi"/>
          <w:lang w:val="en-US"/>
        </w:rPr>
        <w:t xml:space="preserve"> </w:t>
      </w:r>
      <w:r w:rsidRPr="00D01CF9">
        <w:rPr>
          <w:rFonts w:asciiTheme="majorHAnsi" w:hAnsiTheme="majorHAnsi" w:cstheme="majorHAnsi"/>
          <w:lang w:val="en-US"/>
        </w:rPr>
        <w:t>at mid-depth in previous</w:t>
      </w:r>
      <w:r w:rsidR="00857128">
        <w:rPr>
          <w:rFonts w:asciiTheme="majorHAnsi" w:hAnsiTheme="majorHAnsi" w:cstheme="majorHAnsi"/>
          <w:lang w:val="en-US"/>
        </w:rPr>
        <w:t>ly</w:t>
      </w:r>
      <w:r w:rsidRPr="00D01CF9">
        <w:rPr>
          <w:rFonts w:asciiTheme="majorHAnsi" w:hAnsiTheme="majorHAnsi" w:cstheme="majorHAnsi"/>
          <w:lang w:val="en-US"/>
        </w:rPr>
        <w:t xml:space="preserve"> acid-washed HDPE bottle for carbon and nutrient content analys</w:t>
      </w:r>
      <w:r w:rsidR="00DC4347">
        <w:rPr>
          <w:rFonts w:asciiTheme="majorHAnsi" w:hAnsiTheme="majorHAnsi" w:cstheme="majorHAnsi"/>
          <w:lang w:val="en-US"/>
        </w:rPr>
        <w:t>e</w:t>
      </w:r>
      <w:r w:rsidRPr="00D01CF9">
        <w:rPr>
          <w:rFonts w:asciiTheme="majorHAnsi" w:hAnsiTheme="majorHAnsi" w:cstheme="majorHAnsi"/>
          <w:lang w:val="en-US"/>
        </w:rPr>
        <w:t xml:space="preserve">s. </w:t>
      </w:r>
      <w:r>
        <w:rPr>
          <w:rFonts w:asciiTheme="majorHAnsi" w:hAnsiTheme="majorHAnsi" w:cstheme="majorHAnsi"/>
          <w:lang w:val="en-US"/>
        </w:rPr>
        <w:t>The s</w:t>
      </w:r>
      <w:r w:rsidRPr="00D01CF9">
        <w:rPr>
          <w:rFonts w:asciiTheme="majorHAnsi" w:hAnsiTheme="majorHAnsi" w:cstheme="majorHAnsi"/>
          <w:lang w:val="en-US"/>
        </w:rPr>
        <w:t>amples were placed in a dark cooler until brought back to the laboratory where the 1</w:t>
      </w:r>
      <w:r w:rsidR="00D7703C">
        <w:rPr>
          <w:rFonts w:asciiTheme="majorHAnsi" w:hAnsiTheme="majorHAnsi" w:cstheme="majorHAnsi"/>
          <w:lang w:val="en-US"/>
        </w:rPr>
        <w:t> </w:t>
      </w:r>
      <w:r w:rsidRPr="00D01CF9">
        <w:rPr>
          <w:rFonts w:asciiTheme="majorHAnsi" w:hAnsiTheme="majorHAnsi" w:cstheme="majorHAnsi"/>
          <w:lang w:val="en-US"/>
        </w:rPr>
        <w:t>L sample</w:t>
      </w:r>
      <w:r>
        <w:rPr>
          <w:rFonts w:asciiTheme="majorHAnsi" w:hAnsiTheme="majorHAnsi" w:cstheme="majorHAnsi"/>
          <w:lang w:val="en-US"/>
        </w:rPr>
        <w:t>s</w:t>
      </w:r>
      <w:r w:rsidRPr="00D01CF9">
        <w:rPr>
          <w:rFonts w:asciiTheme="majorHAnsi" w:hAnsiTheme="majorHAnsi" w:cstheme="majorHAnsi"/>
          <w:lang w:val="en-US"/>
        </w:rPr>
        <w:t xml:space="preserve"> w</w:t>
      </w:r>
      <w:r>
        <w:rPr>
          <w:rFonts w:asciiTheme="majorHAnsi" w:hAnsiTheme="majorHAnsi" w:cstheme="majorHAnsi"/>
          <w:lang w:val="en-US"/>
        </w:rPr>
        <w:t>ere</w:t>
      </w:r>
      <w:r w:rsidRPr="00D01CF9">
        <w:rPr>
          <w:rFonts w:asciiTheme="majorHAnsi" w:hAnsiTheme="majorHAnsi" w:cstheme="majorHAnsi"/>
          <w:lang w:val="en-US"/>
        </w:rPr>
        <w:t xml:space="preserve"> separated in previously acid-washed 40 mL vials for total organic carbon (TOC), and 500 mL HDPE bottle for total nitrogen (TN) and total phosphorus (TP). TOC samples were placed in </w:t>
      </w:r>
      <w:r>
        <w:rPr>
          <w:rFonts w:asciiTheme="majorHAnsi" w:hAnsiTheme="majorHAnsi" w:cstheme="majorHAnsi"/>
          <w:lang w:val="en-US"/>
        </w:rPr>
        <w:t xml:space="preserve">a </w:t>
      </w:r>
      <w:r w:rsidRPr="00D01CF9">
        <w:rPr>
          <w:rFonts w:asciiTheme="majorHAnsi" w:hAnsiTheme="majorHAnsi" w:cstheme="majorHAnsi"/>
          <w:lang w:val="en-US"/>
        </w:rPr>
        <w:t xml:space="preserve">4°C refrigerator </w:t>
      </w:r>
      <w:del w:id="12" w:author="Éric Harvey" w:date="2023-10-30T13:07:00Z">
        <w:r w:rsidRPr="00D01CF9" w:rsidDel="00152B97">
          <w:rPr>
            <w:rFonts w:asciiTheme="majorHAnsi" w:hAnsiTheme="majorHAnsi" w:cstheme="majorHAnsi"/>
            <w:lang w:val="en-US"/>
          </w:rPr>
          <w:delText>until analyze</w:delText>
        </w:r>
      </w:del>
      <w:ins w:id="13" w:author="Éric Harvey" w:date="2023-10-30T13:07:00Z">
        <w:r w:rsidR="00152B97">
          <w:rPr>
            <w:rFonts w:asciiTheme="majorHAnsi" w:hAnsiTheme="majorHAnsi" w:cstheme="majorHAnsi"/>
            <w:lang w:val="en-US"/>
          </w:rPr>
          <w:t>and analyzed</w:t>
        </w:r>
      </w:ins>
      <w:r w:rsidRPr="00D01CF9">
        <w:rPr>
          <w:rFonts w:asciiTheme="majorHAnsi" w:hAnsiTheme="majorHAnsi" w:cstheme="majorHAnsi"/>
          <w:lang w:val="en-US"/>
        </w:rPr>
        <w:t xml:space="preserve"> within the week while TN</w:t>
      </w:r>
      <w:r w:rsidR="00DC4347">
        <w:rPr>
          <w:rFonts w:asciiTheme="majorHAnsi" w:hAnsiTheme="majorHAnsi" w:cstheme="majorHAnsi"/>
          <w:lang w:val="en-US"/>
        </w:rPr>
        <w:t xml:space="preserve"> and </w:t>
      </w:r>
      <w:r w:rsidRPr="00D01CF9">
        <w:rPr>
          <w:rFonts w:asciiTheme="majorHAnsi" w:hAnsiTheme="majorHAnsi" w:cstheme="majorHAnsi"/>
          <w:lang w:val="en-US"/>
        </w:rPr>
        <w:t xml:space="preserve">TP samples were kept in </w:t>
      </w:r>
      <w:r>
        <w:rPr>
          <w:rFonts w:asciiTheme="majorHAnsi" w:hAnsiTheme="majorHAnsi" w:cstheme="majorHAnsi"/>
          <w:lang w:val="en-US"/>
        </w:rPr>
        <w:t xml:space="preserve">a </w:t>
      </w:r>
      <w:r w:rsidRPr="00D01CF9">
        <w:rPr>
          <w:rFonts w:asciiTheme="majorHAnsi" w:hAnsiTheme="majorHAnsi" w:cstheme="majorHAnsi"/>
          <w:lang w:val="en-US"/>
        </w:rPr>
        <w:t xml:space="preserve">-20°C freezer until </w:t>
      </w:r>
      <w:r>
        <w:rPr>
          <w:rFonts w:asciiTheme="majorHAnsi" w:hAnsiTheme="majorHAnsi" w:cstheme="majorHAnsi"/>
          <w:lang w:val="en-US"/>
        </w:rPr>
        <w:t xml:space="preserve">later </w:t>
      </w:r>
      <w:r w:rsidRPr="00D01CF9">
        <w:rPr>
          <w:rFonts w:asciiTheme="majorHAnsi" w:hAnsiTheme="majorHAnsi" w:cstheme="majorHAnsi"/>
          <w:lang w:val="en-US"/>
        </w:rPr>
        <w:t>processing.</w:t>
      </w:r>
      <w:r w:rsidR="00DC4347">
        <w:rPr>
          <w:rFonts w:asciiTheme="majorHAnsi" w:hAnsiTheme="majorHAnsi" w:cstheme="majorHAnsi"/>
          <w:lang w:val="en-US"/>
        </w:rPr>
        <w:t xml:space="preserve"> </w:t>
      </w:r>
      <w:r w:rsidR="00DC4347" w:rsidRPr="00036A21">
        <w:rPr>
          <w:rFonts w:asciiTheme="majorHAnsi" w:hAnsiTheme="majorHAnsi" w:cstheme="majorHAnsi"/>
          <w:lang w:val="en-US"/>
        </w:rPr>
        <w:t xml:space="preserve">TOC sample contents were measured on </w:t>
      </w:r>
      <w:proofErr w:type="spellStart"/>
      <w:r w:rsidR="00DC4347">
        <w:rPr>
          <w:rFonts w:asciiTheme="majorHAnsi" w:hAnsiTheme="majorHAnsi" w:cstheme="majorHAnsi"/>
          <w:lang w:val="en-US"/>
        </w:rPr>
        <w:t>Siervers</w:t>
      </w:r>
      <w:proofErr w:type="spellEnd"/>
      <w:r w:rsidR="00DC4347">
        <w:rPr>
          <w:rFonts w:asciiTheme="majorHAnsi" w:hAnsiTheme="majorHAnsi" w:cstheme="majorHAnsi"/>
          <w:lang w:val="en-US"/>
        </w:rPr>
        <w:t xml:space="preserve"> M5310 C Laboratory Total Organic Carbon Analyzer</w:t>
      </w:r>
      <w:r w:rsidR="00DC4347" w:rsidRPr="00036A21">
        <w:rPr>
          <w:rFonts w:asciiTheme="majorHAnsi" w:hAnsiTheme="majorHAnsi" w:cstheme="majorHAnsi"/>
          <w:lang w:val="en-US"/>
        </w:rPr>
        <w:t xml:space="preserve">. </w:t>
      </w:r>
      <w:r w:rsidR="00DC4347" w:rsidRPr="00CC3730">
        <w:rPr>
          <w:rFonts w:asciiTheme="majorHAnsi" w:hAnsiTheme="majorHAnsi" w:cstheme="majorHAnsi"/>
          <w:lang w:val="en-US"/>
        </w:rPr>
        <w:t xml:space="preserve">TN and TP samples were oxidized with persulfate </w:t>
      </w:r>
      <w:r w:rsidR="00DC4347">
        <w:rPr>
          <w:rFonts w:asciiTheme="majorHAnsi" w:hAnsiTheme="majorHAnsi" w:cstheme="majorHAnsi"/>
          <w:lang w:val="en-US"/>
        </w:rPr>
        <w:t>and put to</w:t>
      </w:r>
      <w:r w:rsidR="00DC4347" w:rsidRPr="00CC3730">
        <w:rPr>
          <w:rFonts w:asciiTheme="majorHAnsi" w:hAnsiTheme="majorHAnsi" w:cstheme="majorHAnsi"/>
          <w:lang w:val="en-US"/>
        </w:rPr>
        <w:t xml:space="preserve"> the autoclave the day before analysis</w:t>
      </w:r>
      <w:r w:rsidR="00DC4347">
        <w:rPr>
          <w:rFonts w:asciiTheme="majorHAnsi" w:hAnsiTheme="majorHAnsi" w:cstheme="majorHAnsi"/>
          <w:lang w:val="en-US"/>
        </w:rPr>
        <w:t xml:space="preserve"> (</w:t>
      </w:r>
      <w:commentRangeStart w:id="14"/>
      <w:commentRangeStart w:id="15"/>
      <w:commentRangeStart w:id="16"/>
      <w:r w:rsidR="00DC4347" w:rsidRPr="00671AAC">
        <w:rPr>
          <w:rFonts w:asciiTheme="majorHAnsi" w:hAnsiTheme="majorHAnsi" w:cstheme="majorHAnsi"/>
          <w:lang w:val="en-US"/>
        </w:rPr>
        <w:t>EPA353.2</w:t>
      </w:r>
      <w:r w:rsidR="00DC4347">
        <w:rPr>
          <w:rFonts w:asciiTheme="majorHAnsi" w:hAnsiTheme="majorHAnsi" w:cstheme="majorHAnsi"/>
          <w:lang w:val="en-US"/>
        </w:rPr>
        <w:t xml:space="preserve">; </w:t>
      </w:r>
      <w:commentRangeEnd w:id="16"/>
      <w:r w:rsidR="00152B97">
        <w:rPr>
          <w:rStyle w:val="CommentReference"/>
        </w:rPr>
        <w:commentReference w:id="16"/>
      </w:r>
      <w:r w:rsidR="00DC4347">
        <w:rPr>
          <w:rFonts w:asciiTheme="majorHAnsi" w:hAnsiTheme="majorHAnsi" w:cstheme="majorHAnsi"/>
          <w:lang w:val="en-US"/>
        </w:rPr>
        <w:t>EPA365.3</w:t>
      </w:r>
      <w:commentRangeEnd w:id="14"/>
      <w:r w:rsidR="00DC4347">
        <w:rPr>
          <w:rStyle w:val="CommentReference"/>
        </w:rPr>
        <w:commentReference w:id="14"/>
      </w:r>
      <w:commentRangeEnd w:id="15"/>
      <w:r w:rsidR="00152B97">
        <w:rPr>
          <w:rStyle w:val="CommentReference"/>
        </w:rPr>
        <w:commentReference w:id="15"/>
      </w:r>
      <w:r w:rsidR="00DC4347" w:rsidRPr="00CC3730">
        <w:rPr>
          <w:rFonts w:asciiTheme="majorHAnsi" w:hAnsiTheme="majorHAnsi" w:cstheme="majorHAnsi"/>
          <w:lang w:val="en-US"/>
        </w:rPr>
        <w:t>)</w:t>
      </w:r>
      <w:r w:rsidR="00DC4347">
        <w:rPr>
          <w:rFonts w:asciiTheme="majorHAnsi" w:hAnsiTheme="majorHAnsi" w:cstheme="majorHAnsi"/>
          <w:lang w:val="en-US"/>
        </w:rPr>
        <w:t>.</w:t>
      </w:r>
      <w:r w:rsidR="00DC4347" w:rsidRPr="00CC3730">
        <w:rPr>
          <w:rFonts w:asciiTheme="majorHAnsi" w:hAnsiTheme="majorHAnsi" w:cstheme="majorHAnsi"/>
          <w:lang w:val="en-US"/>
        </w:rPr>
        <w:t xml:space="preserve"> TN concentration</w:t>
      </w:r>
      <w:r w:rsidR="00DC4347">
        <w:rPr>
          <w:rFonts w:asciiTheme="majorHAnsi" w:hAnsiTheme="majorHAnsi" w:cstheme="majorHAnsi"/>
          <w:lang w:val="en-US"/>
        </w:rPr>
        <w:t>s</w:t>
      </w:r>
      <w:r w:rsidR="00DC4347" w:rsidRPr="00CC3730">
        <w:rPr>
          <w:rFonts w:asciiTheme="majorHAnsi" w:hAnsiTheme="majorHAnsi" w:cstheme="majorHAnsi"/>
          <w:lang w:val="en-US"/>
        </w:rPr>
        <w:t xml:space="preserve"> w</w:t>
      </w:r>
      <w:r w:rsidR="00DC4347">
        <w:rPr>
          <w:rFonts w:asciiTheme="majorHAnsi" w:hAnsiTheme="majorHAnsi" w:cstheme="majorHAnsi"/>
          <w:lang w:val="en-US"/>
        </w:rPr>
        <w:t>ere</w:t>
      </w:r>
      <w:r w:rsidR="00DC4347" w:rsidRPr="00CC3730">
        <w:rPr>
          <w:rFonts w:asciiTheme="majorHAnsi" w:hAnsiTheme="majorHAnsi" w:cstheme="majorHAnsi"/>
          <w:lang w:val="en-US"/>
        </w:rPr>
        <w:t xml:space="preserve"> measured on a </w:t>
      </w:r>
      <w:proofErr w:type="spellStart"/>
      <w:r w:rsidR="00DC4347" w:rsidRPr="00CC3730">
        <w:rPr>
          <w:rFonts w:asciiTheme="majorHAnsi" w:hAnsiTheme="majorHAnsi" w:cstheme="majorHAnsi"/>
          <w:lang w:val="en-US"/>
        </w:rPr>
        <w:t>Lachat</w:t>
      </w:r>
      <w:proofErr w:type="spellEnd"/>
      <w:r w:rsidR="00DC4347" w:rsidRPr="00CC3730">
        <w:rPr>
          <w:rFonts w:asciiTheme="majorHAnsi" w:hAnsiTheme="majorHAnsi" w:cstheme="majorHAnsi"/>
          <w:lang w:val="en-US"/>
        </w:rPr>
        <w:t xml:space="preserve"> </w:t>
      </w:r>
      <w:proofErr w:type="spellStart"/>
      <w:r w:rsidR="00DC4347" w:rsidRPr="00CC3730">
        <w:rPr>
          <w:rFonts w:asciiTheme="majorHAnsi" w:hAnsiTheme="majorHAnsi" w:cstheme="majorHAnsi"/>
          <w:lang w:val="en-US"/>
        </w:rPr>
        <w:t>QuikChem</w:t>
      </w:r>
      <w:proofErr w:type="spellEnd"/>
      <w:r w:rsidR="00DC4347" w:rsidRPr="00CC3730">
        <w:rPr>
          <w:rFonts w:asciiTheme="majorHAnsi" w:hAnsiTheme="majorHAnsi" w:cstheme="majorHAnsi"/>
          <w:lang w:val="en-US"/>
        </w:rPr>
        <w:t xml:space="preserve"> 8500</w:t>
      </w:r>
      <w:r w:rsidR="00DC4347">
        <w:rPr>
          <w:rFonts w:asciiTheme="majorHAnsi" w:hAnsiTheme="majorHAnsi" w:cstheme="majorHAnsi"/>
          <w:lang w:val="en-US"/>
        </w:rPr>
        <w:t xml:space="preserve"> analyzer (</w:t>
      </w:r>
      <w:r w:rsidR="00DC4347" w:rsidRPr="00671AAC">
        <w:rPr>
          <w:rFonts w:asciiTheme="majorHAnsi" w:hAnsiTheme="majorHAnsi" w:cstheme="majorHAnsi"/>
          <w:lang w:val="en-US"/>
        </w:rPr>
        <w:t>EPA353.2</w:t>
      </w:r>
      <w:r w:rsidR="00DC4347">
        <w:rPr>
          <w:rFonts w:asciiTheme="majorHAnsi" w:hAnsiTheme="majorHAnsi" w:cstheme="majorHAnsi"/>
          <w:lang w:val="en-US"/>
        </w:rPr>
        <w:t xml:space="preserve">) and TP concentrations were analyzed on a </w:t>
      </w:r>
      <w:proofErr w:type="spellStart"/>
      <w:r w:rsidR="00DC4347">
        <w:rPr>
          <w:rFonts w:asciiTheme="majorHAnsi" w:hAnsiTheme="majorHAnsi" w:cstheme="majorHAnsi"/>
          <w:lang w:val="en-US"/>
        </w:rPr>
        <w:t>Asoria</w:t>
      </w:r>
      <w:proofErr w:type="spellEnd"/>
      <w:r w:rsidR="00DC4347">
        <w:rPr>
          <w:rFonts w:asciiTheme="majorHAnsi" w:hAnsiTheme="majorHAnsi" w:cstheme="majorHAnsi"/>
          <w:lang w:val="en-US"/>
        </w:rPr>
        <w:t>-Pacific Astoria2 (EPA365.3).</w:t>
      </w:r>
    </w:p>
    <w:p w14:paraId="2A29714A" w14:textId="77777777" w:rsidR="00CF4537" w:rsidRPr="00D01CF9" w:rsidRDefault="00CF4537" w:rsidP="00CF4537">
      <w:pPr>
        <w:spacing w:line="276" w:lineRule="auto"/>
        <w:jc w:val="both"/>
        <w:rPr>
          <w:rFonts w:asciiTheme="majorHAnsi" w:hAnsiTheme="majorHAnsi" w:cstheme="majorHAnsi"/>
          <w:sz w:val="22"/>
          <w:szCs w:val="22"/>
          <w:lang w:val="en-US"/>
        </w:rPr>
      </w:pPr>
    </w:p>
    <w:p w14:paraId="12EBE5D3" w14:textId="77777777" w:rsidR="00CF4537" w:rsidRPr="00D01CF9" w:rsidRDefault="00CF4537" w:rsidP="00CF4537">
      <w:pPr>
        <w:pStyle w:val="Heading2"/>
      </w:pPr>
      <w:r>
        <w:t>2.3. System description</w:t>
      </w:r>
    </w:p>
    <w:p w14:paraId="7EDC7D21" w14:textId="77777777" w:rsidR="00CF4537" w:rsidRPr="00D01CF9" w:rsidRDefault="00CF4537" w:rsidP="00CF4537">
      <w:pPr>
        <w:spacing w:line="276" w:lineRule="auto"/>
        <w:jc w:val="both"/>
        <w:rPr>
          <w:rFonts w:asciiTheme="majorHAnsi" w:hAnsiTheme="majorHAnsi" w:cstheme="majorHAnsi"/>
          <w:lang w:val="en-US"/>
        </w:rPr>
      </w:pPr>
    </w:p>
    <w:p w14:paraId="6BB96501" w14:textId="77777777" w:rsidR="00CF4537"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We recorded a</w:t>
      </w:r>
      <w:r w:rsidRPr="00D01CF9">
        <w:rPr>
          <w:rFonts w:asciiTheme="majorHAnsi" w:hAnsiTheme="majorHAnsi" w:cstheme="majorHAnsi"/>
          <w:lang w:val="en-US"/>
        </w:rPr>
        <w:t xml:space="preserve"> total of 11 29</w:t>
      </w:r>
      <w:r>
        <w:rPr>
          <w:rFonts w:asciiTheme="majorHAnsi" w:hAnsiTheme="majorHAnsi" w:cstheme="majorHAnsi"/>
          <w:lang w:val="en-US"/>
        </w:rPr>
        <w:t>7</w:t>
      </w:r>
      <w:r w:rsidRPr="00D01CF9">
        <w:rPr>
          <w:rFonts w:asciiTheme="majorHAnsi" w:hAnsiTheme="majorHAnsi" w:cstheme="majorHAnsi"/>
          <w:lang w:val="en-US"/>
        </w:rPr>
        <w:t xml:space="preserve"> </w:t>
      </w:r>
      <w:r>
        <w:rPr>
          <w:rFonts w:asciiTheme="majorHAnsi" w:hAnsiTheme="majorHAnsi" w:cstheme="majorHAnsi"/>
          <w:lang w:val="en-US"/>
        </w:rPr>
        <w:t>individuals</w:t>
      </w:r>
      <w:r w:rsidRPr="00D01CF9">
        <w:rPr>
          <w:rFonts w:asciiTheme="majorHAnsi" w:hAnsiTheme="majorHAnsi" w:cstheme="majorHAnsi"/>
          <w:lang w:val="en-US"/>
        </w:rPr>
        <w:t xml:space="preserve"> </w:t>
      </w:r>
      <w:r>
        <w:rPr>
          <w:rFonts w:asciiTheme="majorHAnsi" w:hAnsiTheme="majorHAnsi" w:cstheme="majorHAnsi"/>
          <w:lang w:val="en-US"/>
        </w:rPr>
        <w:t xml:space="preserve">belonging to 15 species for this study (Table S4). </w:t>
      </w:r>
    </w:p>
    <w:p w14:paraId="4264C788" w14:textId="6B4D2355" w:rsidR="00CF4537" w:rsidRPr="00D01CF9"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 xml:space="preserve">The minnow traps caught 1906 individuals from 10 species while seine nets caught 2427 individuals from 14 species (Table S5 and S6). </w:t>
      </w:r>
      <w:commentRangeStart w:id="17"/>
      <w:r w:rsidRPr="00D01CF9">
        <w:rPr>
          <w:rFonts w:asciiTheme="majorHAnsi" w:hAnsiTheme="majorHAnsi" w:cstheme="majorHAnsi"/>
          <w:lang w:val="en-US"/>
        </w:rPr>
        <w:t>6964</w:t>
      </w:r>
      <w:r>
        <w:rPr>
          <w:rFonts w:asciiTheme="majorHAnsi" w:hAnsiTheme="majorHAnsi" w:cstheme="majorHAnsi"/>
          <w:lang w:val="en-US"/>
        </w:rPr>
        <w:t xml:space="preserve"> individuals </w:t>
      </w:r>
      <w:r w:rsidRPr="00D01CF9">
        <w:rPr>
          <w:rFonts w:asciiTheme="majorHAnsi" w:hAnsiTheme="majorHAnsi" w:cstheme="majorHAnsi"/>
          <w:lang w:val="en-US"/>
        </w:rPr>
        <w:t xml:space="preserve">belonging to </w:t>
      </w:r>
      <w:r w:rsidR="00D7703C">
        <w:rPr>
          <w:rFonts w:asciiTheme="majorHAnsi" w:hAnsiTheme="majorHAnsi" w:cstheme="majorHAnsi"/>
          <w:lang w:val="en-US"/>
        </w:rPr>
        <w:t>five</w:t>
      </w:r>
      <w:r w:rsidRPr="00D01CF9">
        <w:rPr>
          <w:rFonts w:asciiTheme="majorHAnsi" w:hAnsiTheme="majorHAnsi" w:cstheme="majorHAnsi"/>
          <w:lang w:val="en-US"/>
        </w:rPr>
        <w:t xml:space="preserve"> taxonomic </w:t>
      </w:r>
      <w:commentRangeEnd w:id="17"/>
      <w:r w:rsidR="00152B97">
        <w:rPr>
          <w:rStyle w:val="CommentReference"/>
        </w:rPr>
        <w:commentReference w:id="17"/>
      </w:r>
      <w:r w:rsidRPr="00D01CF9">
        <w:rPr>
          <w:rFonts w:asciiTheme="majorHAnsi" w:hAnsiTheme="majorHAnsi" w:cstheme="majorHAnsi"/>
          <w:lang w:val="en-US"/>
        </w:rPr>
        <w:t>groups (</w:t>
      </w:r>
      <w:r w:rsidR="00D7703C">
        <w:rPr>
          <w:rFonts w:asciiTheme="majorHAnsi" w:hAnsiTheme="majorHAnsi" w:cstheme="majorHAnsi"/>
          <w:lang w:val="en-US"/>
        </w:rPr>
        <w:t>four</w:t>
      </w:r>
      <w:r w:rsidRPr="00D01CF9">
        <w:rPr>
          <w:rFonts w:asciiTheme="majorHAnsi" w:hAnsiTheme="majorHAnsi" w:cstheme="majorHAnsi"/>
          <w:lang w:val="en-US"/>
        </w:rPr>
        <w:t xml:space="preserve"> species and </w:t>
      </w:r>
      <w:r w:rsidR="00D7703C">
        <w:rPr>
          <w:rFonts w:asciiTheme="majorHAnsi" w:hAnsiTheme="majorHAnsi" w:cstheme="majorHAnsi"/>
          <w:lang w:val="en-US"/>
        </w:rPr>
        <w:t>one</w:t>
      </w:r>
      <w:r w:rsidRPr="00D01CF9">
        <w:rPr>
          <w:rFonts w:asciiTheme="majorHAnsi" w:hAnsiTheme="majorHAnsi" w:cstheme="majorHAnsi"/>
          <w:lang w:val="en-US"/>
        </w:rPr>
        <w:t xml:space="preserve"> family) were observed in </w:t>
      </w:r>
      <w:r w:rsidR="00DC4347">
        <w:rPr>
          <w:rFonts w:asciiTheme="majorHAnsi" w:hAnsiTheme="majorHAnsi" w:cstheme="majorHAnsi"/>
          <w:lang w:val="en-US"/>
        </w:rPr>
        <w:t xml:space="preserve">the </w:t>
      </w:r>
      <w:r w:rsidRPr="00D01CF9">
        <w:rPr>
          <w:rFonts w:asciiTheme="majorHAnsi" w:hAnsiTheme="majorHAnsi" w:cstheme="majorHAnsi"/>
          <w:lang w:val="en-US"/>
        </w:rPr>
        <w:t>snorkeling transects (</w:t>
      </w:r>
      <w:r>
        <w:rPr>
          <w:rFonts w:asciiTheme="majorHAnsi" w:hAnsiTheme="majorHAnsi" w:cstheme="majorHAnsi"/>
          <w:lang w:val="en-US"/>
        </w:rPr>
        <w:t xml:space="preserve">Table S7). </w:t>
      </w:r>
      <w:r w:rsidRPr="00D01CF9">
        <w:rPr>
          <w:rFonts w:asciiTheme="majorHAnsi" w:hAnsiTheme="majorHAnsi" w:cstheme="majorHAnsi"/>
          <w:lang w:val="en-US"/>
        </w:rPr>
        <w:t xml:space="preserve">The mean length of all fish captured </w:t>
      </w:r>
      <w:r>
        <w:rPr>
          <w:rFonts w:asciiTheme="majorHAnsi" w:hAnsiTheme="majorHAnsi" w:cstheme="majorHAnsi"/>
          <w:lang w:val="en-US"/>
        </w:rPr>
        <w:t xml:space="preserve">through fishing methods </w:t>
      </w:r>
      <w:r w:rsidRPr="00D01CF9">
        <w:rPr>
          <w:rFonts w:asciiTheme="majorHAnsi" w:hAnsiTheme="majorHAnsi" w:cstheme="majorHAnsi"/>
          <w:lang w:val="en-US"/>
        </w:rPr>
        <w:t xml:space="preserve">was 5.59 </w:t>
      </w:r>
      <w:r w:rsidRPr="00D01CF9">
        <w:rPr>
          <w:rFonts w:asciiTheme="majorHAnsi" w:hAnsiTheme="majorHAnsi" w:cstheme="majorHAnsi"/>
        </w:rPr>
        <w:sym w:font="Symbol" w:char="F0B1"/>
      </w:r>
      <w:r w:rsidRPr="00D01CF9">
        <w:rPr>
          <w:rFonts w:asciiTheme="majorHAnsi" w:hAnsiTheme="majorHAnsi" w:cstheme="majorHAnsi"/>
          <w:lang w:val="en-US"/>
        </w:rPr>
        <w:t xml:space="preserve"> 2.96 cm </w:t>
      </w:r>
      <w:r>
        <w:rPr>
          <w:rFonts w:asciiTheme="majorHAnsi" w:hAnsiTheme="majorHAnsi" w:cstheme="majorHAnsi"/>
          <w:lang w:val="en-US"/>
        </w:rPr>
        <w:t xml:space="preserve">(N = 4333). The overall mean length </w:t>
      </w:r>
      <w:r w:rsidR="00D7703C">
        <w:rPr>
          <w:rFonts w:asciiTheme="majorHAnsi" w:hAnsiTheme="majorHAnsi" w:cstheme="majorHAnsi"/>
          <w:lang w:val="en-US"/>
        </w:rPr>
        <w:t>of</w:t>
      </w:r>
      <w:r>
        <w:rPr>
          <w:rFonts w:asciiTheme="majorHAnsi" w:hAnsiTheme="majorHAnsi" w:cstheme="majorHAnsi"/>
          <w:lang w:val="en-US"/>
        </w:rPr>
        <w:t xml:space="preserve"> each lake, species and, species within each lake are presented in Table S8, S9 and S10.</w:t>
      </w:r>
    </w:p>
    <w:p w14:paraId="2F47831A" w14:textId="77777777" w:rsidR="00CF4537" w:rsidRDefault="00CF4537" w:rsidP="00CF4537">
      <w:pPr>
        <w:spacing w:line="276" w:lineRule="auto"/>
        <w:jc w:val="both"/>
        <w:rPr>
          <w:rFonts w:asciiTheme="majorHAnsi" w:hAnsiTheme="majorHAnsi" w:cstheme="majorHAnsi"/>
          <w:lang w:val="en-US"/>
        </w:rPr>
      </w:pPr>
    </w:p>
    <w:p w14:paraId="657D35FD" w14:textId="6A1736DF"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lastRenderedPageBreak/>
        <w:t xml:space="preserve">In the context of this study, the infection prevalence </w:t>
      </w:r>
      <w:r w:rsidR="00885DC8">
        <w:rPr>
          <w:rFonts w:asciiTheme="majorHAnsi" w:hAnsiTheme="majorHAnsi" w:cstheme="majorHAnsi"/>
          <w:lang w:val="en-US"/>
        </w:rPr>
        <w:t>was</w:t>
      </w:r>
      <w:r>
        <w:rPr>
          <w:rFonts w:asciiTheme="majorHAnsi" w:hAnsiTheme="majorHAnsi" w:cstheme="majorHAnsi"/>
          <w:lang w:val="en-US"/>
        </w:rPr>
        <w:t xml:space="preserve"> estimated as the number of infected individuals by</w:t>
      </w:r>
      <w:r w:rsidR="00885DC8">
        <w:rPr>
          <w:rFonts w:asciiTheme="majorHAnsi" w:hAnsiTheme="majorHAnsi" w:cstheme="majorHAnsi"/>
          <w:lang w:val="en-US"/>
        </w:rPr>
        <w:t xml:space="preserve"> the black spot disease</w:t>
      </w:r>
      <w:r>
        <w:rPr>
          <w:rFonts w:asciiTheme="majorHAnsi" w:hAnsiTheme="majorHAnsi" w:cstheme="majorHAnsi"/>
          <w:lang w:val="en-US"/>
        </w:rPr>
        <w:t xml:space="preserve">, divided </w:t>
      </w:r>
      <w:r w:rsidR="00D7703C">
        <w:rPr>
          <w:rFonts w:asciiTheme="majorHAnsi" w:hAnsiTheme="majorHAnsi" w:cstheme="majorHAnsi"/>
          <w:lang w:val="en-US"/>
        </w:rPr>
        <w:t>by</w:t>
      </w:r>
      <w:r>
        <w:rPr>
          <w:rFonts w:asciiTheme="majorHAnsi" w:hAnsiTheme="majorHAnsi" w:cstheme="majorHAnsi"/>
          <w:lang w:val="en-US"/>
        </w:rPr>
        <w:t xml:space="preserve"> the total </w:t>
      </w:r>
      <w:r w:rsidR="00885DC8">
        <w:rPr>
          <w:rFonts w:asciiTheme="majorHAnsi" w:hAnsiTheme="majorHAnsi" w:cstheme="majorHAnsi"/>
          <w:lang w:val="en-US"/>
        </w:rPr>
        <w:t xml:space="preserve">abundance </w:t>
      </w:r>
      <w:r>
        <w:rPr>
          <w:rFonts w:asciiTheme="majorHAnsi" w:hAnsiTheme="majorHAnsi" w:cstheme="majorHAnsi"/>
          <w:lang w:val="en-US"/>
        </w:rPr>
        <w:t xml:space="preserve">of a given fish community. </w:t>
      </w:r>
      <w:r w:rsidRPr="00AD5465">
        <w:rPr>
          <w:rFonts w:asciiTheme="majorHAnsi" w:hAnsiTheme="majorHAnsi" w:cstheme="majorHAnsi"/>
          <w:lang w:val="en-US"/>
        </w:rPr>
        <w:t xml:space="preserve">All fish species in our lake system, except for </w:t>
      </w:r>
      <w:r w:rsidRPr="00AD5465">
        <w:rPr>
          <w:rFonts w:asciiTheme="majorHAnsi" w:hAnsiTheme="majorHAnsi" w:cstheme="majorHAnsi"/>
          <w:i/>
          <w:iCs/>
          <w:lang w:val="en-US"/>
        </w:rPr>
        <w:t>Ameiurus nebulosus</w:t>
      </w:r>
      <w:r w:rsidRPr="00AD5465">
        <w:rPr>
          <w:rFonts w:asciiTheme="majorHAnsi" w:hAnsiTheme="majorHAnsi" w:cstheme="majorHAnsi"/>
          <w:lang w:val="en-US"/>
        </w:rPr>
        <w:t xml:space="preserve"> and </w:t>
      </w:r>
      <w:r w:rsidRPr="00AD5465">
        <w:rPr>
          <w:rFonts w:asciiTheme="majorHAnsi" w:hAnsiTheme="majorHAnsi" w:cstheme="majorHAnsi"/>
          <w:i/>
          <w:iCs/>
          <w:lang w:val="en-US"/>
        </w:rPr>
        <w:t>Esox masquinongy</w:t>
      </w:r>
      <w:r w:rsidRPr="00AD5465">
        <w:rPr>
          <w:rFonts w:asciiTheme="majorHAnsi" w:hAnsiTheme="majorHAnsi" w:cstheme="majorHAnsi"/>
          <w:lang w:val="en-US"/>
        </w:rPr>
        <w:t xml:space="preserve"> are susceptible to the black spot disease (</w:t>
      </w:r>
      <w:r>
        <w:rPr>
          <w:rFonts w:asciiTheme="majorHAnsi" w:hAnsiTheme="majorHAnsi" w:cstheme="majorHAnsi"/>
          <w:lang w:val="en-US"/>
        </w:rPr>
        <w:t xml:space="preserve">see </w:t>
      </w:r>
      <w:r w:rsidRPr="00AD5465">
        <w:rPr>
          <w:rFonts w:asciiTheme="majorHAnsi" w:hAnsiTheme="majorHAnsi" w:cstheme="majorHAnsi"/>
          <w:lang w:val="en-US"/>
        </w:rPr>
        <w:t>Table S1</w:t>
      </w:r>
      <w:r>
        <w:rPr>
          <w:rFonts w:asciiTheme="majorHAnsi" w:hAnsiTheme="majorHAnsi" w:cstheme="majorHAnsi"/>
          <w:lang w:val="en-US"/>
        </w:rPr>
        <w:t xml:space="preserve">1). Based on the data from all the sampling methods, the regional community prevalence is </w:t>
      </w:r>
      <w:commentRangeStart w:id="18"/>
      <w:r>
        <w:rPr>
          <w:rFonts w:asciiTheme="majorHAnsi" w:hAnsiTheme="majorHAnsi" w:cstheme="majorHAnsi"/>
          <w:lang w:val="en-US"/>
        </w:rPr>
        <w:t>29.</w:t>
      </w:r>
      <w:r w:rsidR="00C64737">
        <w:rPr>
          <w:rFonts w:asciiTheme="majorHAnsi" w:hAnsiTheme="majorHAnsi" w:cstheme="majorHAnsi"/>
          <w:lang w:val="en-US"/>
        </w:rPr>
        <w:t>39</w:t>
      </w:r>
      <w:r>
        <w:rPr>
          <w:rFonts w:asciiTheme="majorHAnsi" w:hAnsiTheme="majorHAnsi" w:cstheme="majorHAnsi"/>
          <w:lang w:val="en-US"/>
        </w:rPr>
        <w:t xml:space="preserve"> %, </w:t>
      </w:r>
      <w:commentRangeEnd w:id="18"/>
      <w:r w:rsidR="00152B97">
        <w:rPr>
          <w:rStyle w:val="CommentReference"/>
        </w:rPr>
        <w:commentReference w:id="18"/>
      </w:r>
      <w:r w:rsidR="00885DC8">
        <w:rPr>
          <w:rFonts w:asciiTheme="majorHAnsi" w:hAnsiTheme="majorHAnsi" w:cstheme="majorHAnsi"/>
          <w:lang w:val="en-US"/>
        </w:rPr>
        <w:t xml:space="preserve">the </w:t>
      </w:r>
      <w:r>
        <w:rPr>
          <w:rFonts w:asciiTheme="majorHAnsi" w:hAnsiTheme="majorHAnsi" w:cstheme="majorHAnsi"/>
          <w:lang w:val="en-US"/>
        </w:rPr>
        <w:t>local (</w:t>
      </w:r>
      <w:r w:rsidRPr="00036A21">
        <w:rPr>
          <w:rFonts w:asciiTheme="majorHAnsi" w:hAnsiTheme="majorHAnsi" w:cstheme="majorHAnsi"/>
          <w:i/>
          <w:iCs/>
          <w:lang w:val="en-US"/>
        </w:rPr>
        <w:t>i.e</w:t>
      </w:r>
      <w:r>
        <w:rPr>
          <w:rFonts w:asciiTheme="majorHAnsi" w:hAnsiTheme="majorHAnsi" w:cstheme="majorHAnsi"/>
          <w:lang w:val="en-US"/>
        </w:rPr>
        <w:t>.</w:t>
      </w:r>
      <w:r w:rsidR="00D7703C">
        <w:rPr>
          <w:rFonts w:asciiTheme="majorHAnsi" w:hAnsiTheme="majorHAnsi" w:cstheme="majorHAnsi"/>
          <w:lang w:val="en-US"/>
        </w:rPr>
        <w:t>,</w:t>
      </w:r>
      <w:r>
        <w:rPr>
          <w:rFonts w:asciiTheme="majorHAnsi" w:hAnsiTheme="majorHAnsi" w:cstheme="majorHAnsi"/>
          <w:lang w:val="en-US"/>
        </w:rPr>
        <w:t xml:space="preserve"> lake) prevalence var</w:t>
      </w:r>
      <w:r w:rsidR="00857128">
        <w:rPr>
          <w:rFonts w:asciiTheme="majorHAnsi" w:hAnsiTheme="majorHAnsi" w:cstheme="majorHAnsi"/>
          <w:lang w:val="en-US"/>
        </w:rPr>
        <w:t>ies</w:t>
      </w:r>
      <w:r>
        <w:rPr>
          <w:rFonts w:asciiTheme="majorHAnsi" w:hAnsiTheme="majorHAnsi" w:cstheme="majorHAnsi"/>
          <w:lang w:val="en-US"/>
        </w:rPr>
        <w:t xml:space="preserve"> between 0% and 71% (Table S12) and </w:t>
      </w:r>
      <w:r w:rsidR="00885DC8">
        <w:rPr>
          <w:rFonts w:asciiTheme="majorHAnsi" w:hAnsiTheme="majorHAnsi" w:cstheme="majorHAnsi"/>
          <w:lang w:val="en-US"/>
        </w:rPr>
        <w:t xml:space="preserve">the </w:t>
      </w:r>
      <w:r>
        <w:rPr>
          <w:rFonts w:asciiTheme="majorHAnsi" w:hAnsiTheme="majorHAnsi" w:cstheme="majorHAnsi"/>
          <w:lang w:val="en-US"/>
        </w:rPr>
        <w:t>fine-scale prevalence (</w:t>
      </w:r>
      <w:r w:rsidRPr="00036A21">
        <w:rPr>
          <w:rFonts w:asciiTheme="majorHAnsi" w:hAnsiTheme="majorHAnsi" w:cstheme="majorHAnsi"/>
          <w:i/>
          <w:iCs/>
          <w:lang w:val="en-US"/>
        </w:rPr>
        <w:t>i.e.</w:t>
      </w:r>
      <w:r w:rsidR="00D7703C">
        <w:rPr>
          <w:rFonts w:asciiTheme="majorHAnsi" w:hAnsiTheme="majorHAnsi" w:cstheme="majorHAnsi"/>
          <w:i/>
          <w:iCs/>
          <w:lang w:val="en-US"/>
        </w:rPr>
        <w:t>,</w:t>
      </w:r>
      <w:r>
        <w:rPr>
          <w:rFonts w:asciiTheme="majorHAnsi" w:hAnsiTheme="majorHAnsi" w:cstheme="majorHAnsi"/>
          <w:lang w:val="en-US"/>
        </w:rPr>
        <w:t xml:space="preserve"> transects) var</w:t>
      </w:r>
      <w:r w:rsidR="00857128">
        <w:rPr>
          <w:rFonts w:asciiTheme="majorHAnsi" w:hAnsiTheme="majorHAnsi" w:cstheme="majorHAnsi"/>
          <w:lang w:val="en-US"/>
        </w:rPr>
        <w:t>ies</w:t>
      </w:r>
      <w:r>
        <w:rPr>
          <w:rFonts w:asciiTheme="majorHAnsi" w:hAnsiTheme="majorHAnsi" w:cstheme="majorHAnsi"/>
          <w:lang w:val="en-US"/>
        </w:rPr>
        <w:t xml:space="preserve"> between 0% and 100% (Table S13). Our survey corroborates black spot infection in</w:t>
      </w:r>
      <w:r w:rsidR="00885DC8">
        <w:rPr>
          <w:rFonts w:asciiTheme="majorHAnsi" w:hAnsiTheme="majorHAnsi" w:cstheme="majorHAnsi"/>
          <w:lang w:val="en-US"/>
        </w:rPr>
        <w:t xml:space="preserve"> pumpkinseed sunfish (</w:t>
      </w:r>
      <w:r w:rsidRPr="007015DA">
        <w:rPr>
          <w:rFonts w:asciiTheme="majorHAnsi" w:hAnsiTheme="majorHAnsi" w:cstheme="majorHAnsi"/>
          <w:i/>
          <w:iCs/>
          <w:lang w:val="en-US"/>
        </w:rPr>
        <w:t>Lepomis gibbosus</w:t>
      </w:r>
      <w:r w:rsidR="00885DC8">
        <w:rPr>
          <w:rFonts w:asciiTheme="majorHAnsi" w:hAnsiTheme="majorHAnsi" w:cstheme="majorHAnsi"/>
          <w:lang w:val="en-US"/>
        </w:rPr>
        <w:t>)</w:t>
      </w:r>
      <w:r>
        <w:rPr>
          <w:rFonts w:asciiTheme="majorHAnsi" w:hAnsiTheme="majorHAnsi" w:cstheme="majorHAnsi"/>
          <w:lang w:val="en-US"/>
        </w:rPr>
        <w:t xml:space="preserve">, </w:t>
      </w:r>
      <w:r w:rsidR="00885DC8">
        <w:rPr>
          <w:rFonts w:asciiTheme="majorHAnsi" w:hAnsiTheme="majorHAnsi" w:cstheme="majorHAnsi"/>
          <w:lang w:val="en-US"/>
        </w:rPr>
        <w:t>rock bass (</w:t>
      </w:r>
      <w:proofErr w:type="spellStart"/>
      <w:r w:rsidRPr="0007266B">
        <w:rPr>
          <w:rFonts w:asciiTheme="majorHAnsi" w:hAnsiTheme="majorHAnsi" w:cstheme="majorHAnsi"/>
          <w:i/>
          <w:iCs/>
          <w:lang w:val="en-US"/>
        </w:rPr>
        <w:t>Ambloplites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rupestris</w:t>
      </w:r>
      <w:proofErr w:type="spellEnd"/>
      <w:r w:rsidR="00885DC8">
        <w:rPr>
          <w:rFonts w:asciiTheme="majorHAnsi" w:hAnsiTheme="majorHAnsi" w:cstheme="majorHAnsi"/>
          <w:lang w:val="en-US"/>
        </w:rPr>
        <w:t>)</w:t>
      </w:r>
      <w:r>
        <w:rPr>
          <w:rFonts w:asciiTheme="majorHAnsi" w:hAnsiTheme="majorHAnsi" w:cstheme="majorHAnsi"/>
          <w:lang w:val="en-US"/>
        </w:rPr>
        <w:t>,</w:t>
      </w:r>
      <w:r w:rsidR="00885DC8">
        <w:rPr>
          <w:rFonts w:asciiTheme="majorHAnsi" w:hAnsiTheme="majorHAnsi" w:cstheme="majorHAnsi"/>
          <w:lang w:val="en-US"/>
        </w:rPr>
        <w:t xml:space="preserve"> yellow perch</w:t>
      </w:r>
      <w:r>
        <w:rPr>
          <w:rFonts w:asciiTheme="majorHAnsi" w:hAnsiTheme="majorHAnsi" w:cstheme="majorHAnsi"/>
          <w:lang w:val="en-US"/>
        </w:rPr>
        <w:t xml:space="preserve"> </w:t>
      </w:r>
      <w:r w:rsidR="00885DC8">
        <w:rPr>
          <w:rFonts w:asciiTheme="majorHAnsi" w:hAnsiTheme="majorHAnsi" w:cstheme="majorHAnsi"/>
          <w:lang w:val="en-US"/>
        </w:rPr>
        <w:t>(</w:t>
      </w:r>
      <w:proofErr w:type="spellStart"/>
      <w:r w:rsidRPr="0007266B">
        <w:rPr>
          <w:rFonts w:asciiTheme="majorHAnsi" w:hAnsiTheme="majorHAnsi" w:cstheme="majorHAnsi"/>
          <w:i/>
          <w:iCs/>
          <w:lang w:val="en-US"/>
        </w:rPr>
        <w:t>Perca</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flavescens</w:t>
      </w:r>
      <w:proofErr w:type="spellEnd"/>
      <w:r w:rsidR="00885DC8">
        <w:rPr>
          <w:rFonts w:asciiTheme="majorHAnsi" w:hAnsiTheme="majorHAnsi" w:cstheme="majorHAnsi"/>
          <w:lang w:val="en-US"/>
        </w:rPr>
        <w:t>)</w:t>
      </w:r>
      <w:r>
        <w:rPr>
          <w:rFonts w:asciiTheme="majorHAnsi" w:hAnsiTheme="majorHAnsi" w:cstheme="majorHAnsi"/>
          <w:lang w:val="en-US"/>
        </w:rPr>
        <w:t xml:space="preserve">, </w:t>
      </w:r>
      <w:r w:rsidR="00885DC8">
        <w:rPr>
          <w:rFonts w:asciiTheme="majorHAnsi" w:hAnsiTheme="majorHAnsi" w:cstheme="majorHAnsi"/>
          <w:lang w:val="en-US"/>
        </w:rPr>
        <w:t>Smallmouth bass (</w:t>
      </w:r>
      <w:r w:rsidRPr="0007266B">
        <w:rPr>
          <w:rFonts w:asciiTheme="majorHAnsi" w:hAnsiTheme="majorHAnsi" w:cstheme="majorHAnsi"/>
          <w:i/>
          <w:iCs/>
          <w:lang w:val="en-US"/>
        </w:rPr>
        <w:t xml:space="preserve">Micropterus </w:t>
      </w:r>
      <w:proofErr w:type="spellStart"/>
      <w:r w:rsidRPr="0007266B">
        <w:rPr>
          <w:rFonts w:asciiTheme="majorHAnsi" w:hAnsiTheme="majorHAnsi" w:cstheme="majorHAnsi"/>
          <w:i/>
          <w:iCs/>
          <w:lang w:val="en-US"/>
        </w:rPr>
        <w:t>dolomieu</w:t>
      </w:r>
      <w:proofErr w:type="spellEnd"/>
      <w:r w:rsidR="00885DC8">
        <w:rPr>
          <w:rFonts w:asciiTheme="majorHAnsi" w:hAnsiTheme="majorHAnsi" w:cstheme="majorHAnsi"/>
          <w:lang w:val="en-US"/>
        </w:rPr>
        <w:t>)</w:t>
      </w:r>
      <w:r>
        <w:rPr>
          <w:rFonts w:asciiTheme="majorHAnsi" w:hAnsiTheme="majorHAnsi" w:cstheme="majorHAnsi"/>
          <w:lang w:val="en-US"/>
        </w:rPr>
        <w:t xml:space="preserve">, </w:t>
      </w:r>
      <w:r w:rsidR="00885DC8">
        <w:rPr>
          <w:rFonts w:asciiTheme="majorHAnsi" w:hAnsiTheme="majorHAnsi" w:cstheme="majorHAnsi"/>
          <w:lang w:val="en-US"/>
        </w:rPr>
        <w:t>creek chub (</w:t>
      </w:r>
      <w:proofErr w:type="spellStart"/>
      <w:r w:rsidRPr="0007266B">
        <w:rPr>
          <w:rFonts w:asciiTheme="majorHAnsi" w:hAnsiTheme="majorHAnsi" w:cstheme="majorHAnsi"/>
          <w:i/>
          <w:iCs/>
          <w:lang w:val="en-US"/>
        </w:rPr>
        <w:t>Semotilus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atromaculatus</w:t>
      </w:r>
      <w:proofErr w:type="spellEnd"/>
      <w:r w:rsidR="00885DC8">
        <w:rPr>
          <w:rFonts w:asciiTheme="majorHAnsi" w:hAnsiTheme="majorHAnsi" w:cstheme="majorHAnsi"/>
          <w:lang w:val="en-US"/>
        </w:rPr>
        <w:t>)</w:t>
      </w:r>
      <w:r>
        <w:rPr>
          <w:rFonts w:asciiTheme="majorHAnsi" w:hAnsiTheme="majorHAnsi" w:cstheme="majorHAnsi"/>
          <w:lang w:val="en-US"/>
        </w:rPr>
        <w:t xml:space="preserve"> and </w:t>
      </w:r>
      <w:r w:rsidR="00885DC8">
        <w:rPr>
          <w:rFonts w:asciiTheme="majorHAnsi" w:hAnsiTheme="majorHAnsi" w:cstheme="majorHAnsi"/>
          <w:lang w:val="en-US"/>
        </w:rPr>
        <w:t>fathead minnow (</w:t>
      </w:r>
      <w:proofErr w:type="spellStart"/>
      <w:r w:rsidRPr="0007266B">
        <w:rPr>
          <w:rFonts w:asciiTheme="majorHAnsi" w:hAnsiTheme="majorHAnsi" w:cstheme="majorHAnsi"/>
          <w:i/>
          <w:iCs/>
          <w:lang w:val="en-US"/>
        </w:rPr>
        <w:t>Pimephales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promelas</w:t>
      </w:r>
      <w:proofErr w:type="spellEnd"/>
      <w:r w:rsidR="00885DC8">
        <w:rPr>
          <w:rFonts w:asciiTheme="majorHAnsi" w:hAnsiTheme="majorHAnsi" w:cstheme="majorHAnsi"/>
          <w:lang w:val="en-US"/>
        </w:rPr>
        <w:t>)</w:t>
      </w:r>
      <w:r>
        <w:rPr>
          <w:rFonts w:asciiTheme="majorHAnsi" w:hAnsiTheme="majorHAnsi" w:cstheme="majorHAnsi"/>
          <w:lang w:val="en-US"/>
        </w:rPr>
        <w:t xml:space="preserve">. </w:t>
      </w:r>
    </w:p>
    <w:p w14:paraId="0F8D17EF" w14:textId="77777777" w:rsidR="00CF4537" w:rsidRDefault="00CF4537" w:rsidP="00CF4537">
      <w:pPr>
        <w:spacing w:line="276" w:lineRule="auto"/>
        <w:jc w:val="both"/>
        <w:rPr>
          <w:rFonts w:asciiTheme="majorHAnsi" w:hAnsiTheme="majorHAnsi" w:cstheme="majorHAnsi"/>
          <w:lang w:val="en-US"/>
        </w:rPr>
      </w:pPr>
    </w:p>
    <w:p w14:paraId="372696A6" w14:textId="5965D415" w:rsidR="00DC4347" w:rsidRDefault="00885DC8" w:rsidP="00DC4347">
      <w:pPr>
        <w:spacing w:line="276" w:lineRule="auto"/>
        <w:ind w:firstLine="708"/>
        <w:jc w:val="both"/>
        <w:rPr>
          <w:rFonts w:asciiTheme="majorHAnsi" w:hAnsiTheme="majorHAnsi" w:cstheme="majorHAnsi"/>
          <w:lang w:val="en-US"/>
        </w:rPr>
      </w:pPr>
      <w:r>
        <w:rPr>
          <w:rFonts w:asciiTheme="majorHAnsi" w:hAnsiTheme="majorHAnsi" w:cstheme="majorHAnsi"/>
          <w:lang w:val="en-US"/>
        </w:rPr>
        <w:t>The r</w:t>
      </w:r>
      <w:r w:rsidR="00DC4347">
        <w:rPr>
          <w:rFonts w:asciiTheme="majorHAnsi" w:hAnsiTheme="majorHAnsi" w:cstheme="majorHAnsi"/>
          <w:lang w:val="en-US"/>
        </w:rPr>
        <w:t xml:space="preserve">esults for TN and TP concentrations are presented in </w:t>
      </w:r>
      <w:r w:rsidR="00DC4347" w:rsidRPr="00CF032E">
        <w:rPr>
          <w:rFonts w:asciiTheme="majorHAnsi" w:hAnsiTheme="majorHAnsi" w:cstheme="majorHAnsi"/>
          <w:lang w:val="en-US"/>
        </w:rPr>
        <w:t xml:space="preserve">Table </w:t>
      </w:r>
      <w:r w:rsidR="00DC4347">
        <w:rPr>
          <w:rFonts w:asciiTheme="majorHAnsi" w:hAnsiTheme="majorHAnsi" w:cstheme="majorHAnsi"/>
          <w:lang w:val="en-US"/>
        </w:rPr>
        <w:t xml:space="preserve">S14 along with </w:t>
      </w:r>
      <w:proofErr w:type="spellStart"/>
      <w:r w:rsidR="00DC4347">
        <w:rPr>
          <w:rFonts w:asciiTheme="majorHAnsi" w:hAnsiTheme="majorHAnsi" w:cstheme="majorHAnsi"/>
          <w:lang w:val="en-US"/>
        </w:rPr>
        <w:t>physico</w:t>
      </w:r>
      <w:proofErr w:type="spellEnd"/>
      <w:r w:rsidR="00DC4347">
        <w:rPr>
          <w:rFonts w:asciiTheme="majorHAnsi" w:hAnsiTheme="majorHAnsi" w:cstheme="majorHAnsi"/>
          <w:lang w:val="en-US"/>
        </w:rPr>
        <w:t xml:space="preserve">-chemistry measurements. </w:t>
      </w:r>
      <w:r>
        <w:rPr>
          <w:rFonts w:asciiTheme="majorHAnsi" w:hAnsiTheme="majorHAnsi" w:cstheme="majorHAnsi"/>
          <w:lang w:val="en-US"/>
        </w:rPr>
        <w:t>The m</w:t>
      </w:r>
      <w:r w:rsidR="00DC4347">
        <w:rPr>
          <w:rFonts w:asciiTheme="majorHAnsi" w:hAnsiTheme="majorHAnsi" w:cstheme="majorHAnsi"/>
          <w:lang w:val="en-US"/>
        </w:rPr>
        <w:t xml:space="preserve">ean habitat descriptions are presented in Table S15 for each transect. </w:t>
      </w:r>
    </w:p>
    <w:p w14:paraId="39B8EBA2" w14:textId="77777777" w:rsidR="00CF4537" w:rsidRDefault="00CF4537" w:rsidP="00CF4537">
      <w:pPr>
        <w:spacing w:line="276" w:lineRule="auto"/>
        <w:jc w:val="both"/>
        <w:rPr>
          <w:rFonts w:asciiTheme="majorHAnsi" w:hAnsiTheme="majorHAnsi" w:cstheme="majorHAnsi"/>
          <w:lang w:val="en-US"/>
        </w:rPr>
      </w:pPr>
    </w:p>
    <w:p w14:paraId="06348743" w14:textId="47B8929A" w:rsidR="00CF4537" w:rsidRDefault="00CF4537" w:rsidP="00CF4537">
      <w:pPr>
        <w:pStyle w:val="Heading2"/>
        <w:rPr>
          <w:b w:val="0"/>
          <w:bCs w:val="0"/>
          <w:i w:val="0"/>
          <w:iCs w:val="0"/>
        </w:rPr>
      </w:pPr>
      <w:r>
        <w:t>2.4. Statistical</w:t>
      </w:r>
      <w:r w:rsidR="00CD5092">
        <w:t xml:space="preserve"> analyses </w:t>
      </w:r>
    </w:p>
    <w:p w14:paraId="2835CDEA" w14:textId="77777777" w:rsidR="00CF4537" w:rsidRPr="00E91CE1" w:rsidRDefault="00CF4537" w:rsidP="00CF4537">
      <w:pPr>
        <w:spacing w:line="276" w:lineRule="auto"/>
        <w:jc w:val="both"/>
        <w:rPr>
          <w:rFonts w:asciiTheme="majorHAnsi" w:hAnsiTheme="majorHAnsi" w:cstheme="majorHAnsi"/>
          <w:lang w:val="en-US"/>
        </w:rPr>
      </w:pPr>
    </w:p>
    <w:p w14:paraId="332942CE" w14:textId="24D98D26" w:rsidR="00CF4537" w:rsidRPr="00A951F3"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 xml:space="preserve">To describe the black spot prevalence pattern across multiple scales, we employed the following procedures. </w:t>
      </w:r>
      <w:r w:rsidRPr="00E91CE1">
        <w:rPr>
          <w:rFonts w:asciiTheme="majorHAnsi" w:hAnsiTheme="majorHAnsi" w:cstheme="majorHAnsi"/>
          <w:lang w:val="en-US"/>
        </w:rPr>
        <w:t>A</w:t>
      </w:r>
      <w:r>
        <w:rPr>
          <w:rFonts w:asciiTheme="majorHAnsi" w:hAnsiTheme="majorHAnsi" w:cstheme="majorHAnsi"/>
          <w:lang w:val="en-US"/>
        </w:rPr>
        <w:t>ll the data manipulations and analys</w:t>
      </w:r>
      <w:r w:rsidR="00CE164E">
        <w:rPr>
          <w:rFonts w:asciiTheme="majorHAnsi" w:hAnsiTheme="majorHAnsi" w:cstheme="majorHAnsi"/>
          <w:lang w:val="en-US"/>
        </w:rPr>
        <w:t>e</w:t>
      </w:r>
      <w:r>
        <w:rPr>
          <w:rFonts w:asciiTheme="majorHAnsi" w:hAnsiTheme="majorHAnsi" w:cstheme="majorHAnsi"/>
          <w:lang w:val="en-US"/>
        </w:rPr>
        <w:t>s were conducted on RStudio (</w:t>
      </w:r>
      <w:r w:rsidRPr="00E91CE1">
        <w:rPr>
          <w:rFonts w:asciiTheme="majorHAnsi" w:hAnsiTheme="majorHAnsi" w:cstheme="majorHAnsi"/>
          <w:highlight w:val="cyan"/>
          <w:lang w:val="en-US"/>
        </w:rPr>
        <w:t>Version 2023.06.2+561</w:t>
      </w:r>
      <w:r>
        <w:rPr>
          <w:rFonts w:asciiTheme="majorHAnsi" w:hAnsiTheme="majorHAnsi" w:cstheme="majorHAnsi"/>
          <w:lang w:val="en-US"/>
        </w:rPr>
        <w:t>)</w:t>
      </w:r>
      <w:ins w:id="19" w:author="Éric Harvey" w:date="2023-10-30T13:13:00Z">
        <w:r w:rsidR="00152B97">
          <w:rPr>
            <w:rFonts w:asciiTheme="majorHAnsi" w:hAnsiTheme="majorHAnsi" w:cstheme="majorHAnsi"/>
            <w:lang w:val="en-US"/>
          </w:rPr>
          <w:t xml:space="preserve"> using </w:t>
        </w:r>
        <w:commentRangeStart w:id="20"/>
        <w:r w:rsidR="00152B97">
          <w:rPr>
            <w:rFonts w:asciiTheme="majorHAnsi" w:hAnsiTheme="majorHAnsi" w:cstheme="majorHAnsi"/>
            <w:lang w:val="en-US"/>
          </w:rPr>
          <w:t>R version XX</w:t>
        </w:r>
        <w:commentRangeEnd w:id="20"/>
        <w:r w:rsidR="00152B97">
          <w:rPr>
            <w:rStyle w:val="CommentReference"/>
          </w:rPr>
          <w:commentReference w:id="20"/>
        </w:r>
      </w:ins>
      <w:r>
        <w:rPr>
          <w:rFonts w:asciiTheme="majorHAnsi" w:hAnsiTheme="majorHAnsi" w:cstheme="majorHAnsi"/>
          <w:lang w:val="en-US"/>
        </w:rPr>
        <w:t xml:space="preserve">. Lake Tracy was excluded from </w:t>
      </w:r>
      <w:r w:rsidR="00CE164E">
        <w:rPr>
          <w:rFonts w:asciiTheme="majorHAnsi" w:hAnsiTheme="majorHAnsi" w:cstheme="majorHAnsi"/>
          <w:lang w:val="en-US"/>
        </w:rPr>
        <w:t>the local</w:t>
      </w:r>
      <w:r w:rsidR="006B5525">
        <w:rPr>
          <w:rFonts w:asciiTheme="majorHAnsi" w:hAnsiTheme="majorHAnsi" w:cstheme="majorHAnsi"/>
          <w:lang w:val="en-US"/>
        </w:rPr>
        <w:t xml:space="preserve">-scale </w:t>
      </w:r>
      <w:r>
        <w:rPr>
          <w:rFonts w:asciiTheme="majorHAnsi" w:hAnsiTheme="majorHAnsi" w:cstheme="majorHAnsi"/>
          <w:lang w:val="en-US"/>
        </w:rPr>
        <w:t>analysis because of low abundance data (N = 1).</w:t>
      </w:r>
    </w:p>
    <w:p w14:paraId="50F4A689" w14:textId="77777777" w:rsidR="00CF4537" w:rsidRDefault="00CF4537" w:rsidP="00CF4537">
      <w:pPr>
        <w:spacing w:line="276" w:lineRule="auto"/>
        <w:jc w:val="both"/>
        <w:rPr>
          <w:rFonts w:asciiTheme="majorHAnsi" w:hAnsiTheme="majorHAnsi" w:cstheme="majorHAnsi"/>
          <w:lang w:val="en-US"/>
        </w:rPr>
      </w:pPr>
    </w:p>
    <w:p w14:paraId="54A5BD78" w14:textId="4485626E"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For the regional-scale analysis, we wanted to look at the effect of the sampling design (here the sampling method and the number of samplings) </w:t>
      </w:r>
      <w:r w:rsidR="00D7703C">
        <w:rPr>
          <w:rFonts w:asciiTheme="majorHAnsi" w:hAnsiTheme="majorHAnsi" w:cstheme="majorHAnsi"/>
          <w:lang w:val="en-US"/>
        </w:rPr>
        <w:t>i</w:t>
      </w:r>
      <w:r>
        <w:rPr>
          <w:rFonts w:asciiTheme="majorHAnsi" w:hAnsiTheme="majorHAnsi" w:cstheme="majorHAnsi"/>
          <w:lang w:val="en-US"/>
        </w:rPr>
        <w:t xml:space="preserve">n the estimation of a regional prevalence. We used a resampling approach on the data from </w:t>
      </w:r>
      <w:r w:rsidR="00E909C2">
        <w:rPr>
          <w:rFonts w:asciiTheme="majorHAnsi" w:hAnsiTheme="majorHAnsi" w:cstheme="majorHAnsi"/>
          <w:lang w:val="en-US"/>
        </w:rPr>
        <w:t xml:space="preserve">the </w:t>
      </w:r>
      <w:r>
        <w:rPr>
          <w:rFonts w:asciiTheme="majorHAnsi" w:hAnsiTheme="majorHAnsi" w:cstheme="majorHAnsi"/>
          <w:lang w:val="en-US"/>
        </w:rPr>
        <w:t>different sampling methods (minnow trap, seine net, transect</w:t>
      </w:r>
      <w:r w:rsidR="00E909C2">
        <w:rPr>
          <w:rFonts w:asciiTheme="majorHAnsi" w:hAnsiTheme="majorHAnsi" w:cstheme="majorHAnsi"/>
          <w:lang w:val="en-US"/>
        </w:rPr>
        <w:t>,</w:t>
      </w:r>
      <w:r>
        <w:rPr>
          <w:rFonts w:asciiTheme="majorHAnsi" w:hAnsiTheme="majorHAnsi" w:cstheme="majorHAnsi"/>
          <w:lang w:val="en-US"/>
        </w:rPr>
        <w:t xml:space="preserve"> and all methods combined) to visualize the accumulation of </w:t>
      </w:r>
      <w:proofErr w:type="spellStart"/>
      <w:r>
        <w:rPr>
          <w:rFonts w:asciiTheme="majorHAnsi" w:hAnsiTheme="majorHAnsi" w:cstheme="majorHAnsi"/>
          <w:lang w:val="en-US"/>
        </w:rPr>
        <w:t>i</w:t>
      </w:r>
      <w:proofErr w:type="spellEnd"/>
      <w:r>
        <w:rPr>
          <w:rFonts w:asciiTheme="majorHAnsi" w:hAnsiTheme="majorHAnsi" w:cstheme="majorHAnsi"/>
          <w:lang w:val="en-US"/>
        </w:rPr>
        <w:t>) the infected individuals, ii) the total individuals and, ii) the infection prevalence</w:t>
      </w:r>
      <w:r w:rsidR="00E909C2">
        <w:rPr>
          <w:rFonts w:asciiTheme="majorHAnsi" w:hAnsiTheme="majorHAnsi" w:cstheme="majorHAnsi"/>
          <w:lang w:val="en-US"/>
        </w:rPr>
        <w:t>,</w:t>
      </w:r>
      <w:r>
        <w:rPr>
          <w:rFonts w:asciiTheme="majorHAnsi" w:hAnsiTheme="majorHAnsi" w:cstheme="majorHAnsi"/>
          <w:lang w:val="en-US"/>
        </w:rPr>
        <w:t xml:space="preserve"> through an increasing sampling gradient. The number of samplings (N) w</w:t>
      </w:r>
      <w:r w:rsidR="00D7703C">
        <w:rPr>
          <w:rFonts w:asciiTheme="majorHAnsi" w:hAnsiTheme="majorHAnsi" w:cstheme="majorHAnsi"/>
          <w:lang w:val="en-US"/>
        </w:rPr>
        <w:t>as</w:t>
      </w:r>
      <w:r>
        <w:rPr>
          <w:rFonts w:asciiTheme="majorHAnsi" w:hAnsiTheme="majorHAnsi" w:cstheme="majorHAnsi"/>
          <w:lang w:val="en-US"/>
        </w:rPr>
        <w:t xml:space="preserve"> set at N = </w:t>
      </w:r>
      <w:proofErr w:type="gramStart"/>
      <w:r>
        <w:rPr>
          <w:rFonts w:asciiTheme="majorHAnsi" w:hAnsiTheme="majorHAnsi" w:cstheme="majorHAnsi"/>
          <w:lang w:val="en-US"/>
        </w:rPr>
        <w:t>c(</w:t>
      </w:r>
      <w:proofErr w:type="gramEnd"/>
      <w:r>
        <w:rPr>
          <w:rFonts w:asciiTheme="majorHAnsi" w:hAnsiTheme="majorHAnsi" w:cstheme="majorHAnsi"/>
          <w:lang w:val="en-US"/>
        </w:rPr>
        <w:t xml:space="preserve">1, 2, 3, 5, 7, 10, 15, 20, 25, 35) </w:t>
      </w:r>
      <w:r w:rsidR="00656736">
        <w:rPr>
          <w:rFonts w:asciiTheme="majorHAnsi" w:hAnsiTheme="majorHAnsi" w:cstheme="majorHAnsi"/>
          <w:lang w:val="en-US"/>
        </w:rPr>
        <w:t>not to</w:t>
      </w:r>
      <w:r>
        <w:rPr>
          <w:rFonts w:asciiTheme="majorHAnsi" w:hAnsiTheme="majorHAnsi" w:cstheme="majorHAnsi"/>
          <w:lang w:val="en-US"/>
        </w:rPr>
        <w:t xml:space="preserve"> exceed the actual number of samplings (smallest </w:t>
      </w:r>
      <w:del w:id="21" w:author="Éric Harvey" w:date="2023-10-30T13:14:00Z">
        <w:r w:rsidDel="00152B97">
          <w:rPr>
            <w:rFonts w:asciiTheme="majorHAnsi" w:hAnsiTheme="majorHAnsi" w:cstheme="majorHAnsi"/>
            <w:lang w:val="en-US"/>
          </w:rPr>
          <w:delText>to be</w:delText>
        </w:r>
      </w:del>
      <w:ins w:id="22" w:author="Éric Harvey" w:date="2023-10-30T13:14:00Z">
        <w:r w:rsidR="00152B97">
          <w:rPr>
            <w:rFonts w:asciiTheme="majorHAnsi" w:hAnsiTheme="majorHAnsi" w:cstheme="majorHAnsi"/>
            <w:lang w:val="en-US"/>
          </w:rPr>
          <w:t>is</w:t>
        </w:r>
      </w:ins>
      <w:r>
        <w:rPr>
          <w:rFonts w:asciiTheme="majorHAnsi" w:hAnsiTheme="majorHAnsi" w:cstheme="majorHAnsi"/>
          <w:lang w:val="en-US"/>
        </w:rPr>
        <w:t xml:space="preserve"> 39 </w:t>
      </w:r>
      <w:commentRangeStart w:id="23"/>
      <w:r>
        <w:rPr>
          <w:rFonts w:asciiTheme="majorHAnsi" w:hAnsiTheme="majorHAnsi" w:cstheme="majorHAnsi"/>
          <w:lang w:val="en-US"/>
        </w:rPr>
        <w:t>samplings</w:t>
      </w:r>
      <w:commentRangeEnd w:id="23"/>
      <w:r w:rsidR="00152B97">
        <w:rPr>
          <w:rStyle w:val="CommentReference"/>
        </w:rPr>
        <w:commentReference w:id="23"/>
      </w:r>
      <w:r>
        <w:rPr>
          <w:rFonts w:asciiTheme="majorHAnsi" w:hAnsiTheme="majorHAnsi" w:cstheme="majorHAnsi"/>
          <w:lang w:val="en-US"/>
        </w:rPr>
        <w:t xml:space="preserve"> for the transect method). The abundance data (infected and total individuals)</w:t>
      </w:r>
      <w:r w:rsidR="00E909C2">
        <w:rPr>
          <w:rFonts w:asciiTheme="majorHAnsi" w:hAnsiTheme="majorHAnsi" w:cstheme="majorHAnsi"/>
          <w:lang w:val="en-US"/>
        </w:rPr>
        <w:t xml:space="preserve"> from every lake</w:t>
      </w:r>
      <w:r>
        <w:rPr>
          <w:rFonts w:asciiTheme="majorHAnsi" w:hAnsiTheme="majorHAnsi" w:cstheme="majorHAnsi"/>
          <w:lang w:val="en-US"/>
        </w:rPr>
        <w:t xml:space="preserve"> w</w:t>
      </w:r>
      <w:r w:rsidR="00E909C2">
        <w:rPr>
          <w:rFonts w:asciiTheme="majorHAnsi" w:hAnsiTheme="majorHAnsi" w:cstheme="majorHAnsi"/>
          <w:lang w:val="en-US"/>
        </w:rPr>
        <w:t>ere</w:t>
      </w:r>
      <w:r>
        <w:rPr>
          <w:rFonts w:asciiTheme="majorHAnsi" w:hAnsiTheme="majorHAnsi" w:cstheme="majorHAnsi"/>
          <w:lang w:val="en-US"/>
        </w:rPr>
        <w:t xml:space="preserve"> pooled together, and the prevalence was calculated for every sampling</w:t>
      </w:r>
      <w:ins w:id="24" w:author="Éric Harvey" w:date="2023-10-30T13:17:00Z">
        <w:r w:rsidR="00345E8D">
          <w:rPr>
            <w:rFonts w:asciiTheme="majorHAnsi" w:hAnsiTheme="majorHAnsi" w:cstheme="majorHAnsi"/>
            <w:lang w:val="en-US"/>
          </w:rPr>
          <w:t xml:space="preserve"> as the number of infected </w:t>
        </w:r>
      </w:ins>
      <w:ins w:id="25" w:author="Éric Harvey" w:date="2023-10-30T13:18:00Z">
        <w:r w:rsidR="00345E8D">
          <w:rPr>
            <w:rFonts w:asciiTheme="majorHAnsi" w:hAnsiTheme="majorHAnsi" w:cstheme="majorHAnsi"/>
            <w:lang w:val="en-US"/>
          </w:rPr>
          <w:t xml:space="preserve">divided by the total number of individuals </w:t>
        </w:r>
        <w:proofErr w:type="gramStart"/>
        <w:r w:rsidR="00345E8D">
          <w:rPr>
            <w:rFonts w:asciiTheme="majorHAnsi" w:hAnsiTheme="majorHAnsi" w:cstheme="majorHAnsi"/>
            <w:lang w:val="en-US"/>
          </w:rPr>
          <w:t>in a given</w:t>
        </w:r>
        <w:proofErr w:type="gramEnd"/>
        <w:r w:rsidR="00345E8D">
          <w:rPr>
            <w:rFonts w:asciiTheme="majorHAnsi" w:hAnsiTheme="majorHAnsi" w:cstheme="majorHAnsi"/>
            <w:lang w:val="en-US"/>
          </w:rPr>
          <w:t xml:space="preserve"> sample</w:t>
        </w:r>
      </w:ins>
      <w:r>
        <w:rPr>
          <w:rFonts w:asciiTheme="majorHAnsi" w:hAnsiTheme="majorHAnsi" w:cstheme="majorHAnsi"/>
          <w:lang w:val="en-US"/>
        </w:rPr>
        <w:t xml:space="preserve">. The data set was then split according to the sampling method. N random samples were drafted from the pooled </w:t>
      </w:r>
      <w:proofErr w:type="gramStart"/>
      <w:r>
        <w:rPr>
          <w:rFonts w:asciiTheme="majorHAnsi" w:hAnsiTheme="majorHAnsi" w:cstheme="majorHAnsi"/>
          <w:lang w:val="en-US"/>
        </w:rPr>
        <w:t>data</w:t>
      </w:r>
      <w:proofErr w:type="gramEnd"/>
      <w:r>
        <w:rPr>
          <w:rFonts w:asciiTheme="majorHAnsi" w:hAnsiTheme="majorHAnsi" w:cstheme="majorHAnsi"/>
          <w:lang w:val="en-US"/>
        </w:rPr>
        <w:t xml:space="preserve"> and, </w:t>
      </w:r>
      <w:commentRangeStart w:id="26"/>
      <w:r>
        <w:rPr>
          <w:rFonts w:asciiTheme="majorHAnsi" w:hAnsiTheme="majorHAnsi" w:cstheme="majorHAnsi"/>
          <w:lang w:val="en-US"/>
        </w:rPr>
        <w:t>for the infected and tot</w:t>
      </w:r>
      <w:r w:rsidR="00656736">
        <w:rPr>
          <w:rFonts w:asciiTheme="majorHAnsi" w:hAnsiTheme="majorHAnsi" w:cstheme="majorHAnsi"/>
          <w:lang w:val="en-US"/>
        </w:rPr>
        <w:t>al</w:t>
      </w:r>
      <w:r>
        <w:rPr>
          <w:rFonts w:asciiTheme="majorHAnsi" w:hAnsiTheme="majorHAnsi" w:cstheme="majorHAnsi"/>
          <w:lang w:val="en-US"/>
        </w:rPr>
        <w:t xml:space="preserve"> individuals, the sum was calculated while the mean was calculated for the prevalence</w:t>
      </w:r>
      <w:commentRangeEnd w:id="26"/>
      <w:r w:rsidR="00345E8D">
        <w:rPr>
          <w:rStyle w:val="CommentReference"/>
        </w:rPr>
        <w:commentReference w:id="26"/>
      </w:r>
      <w:r>
        <w:rPr>
          <w:rFonts w:asciiTheme="majorHAnsi" w:hAnsiTheme="majorHAnsi" w:cstheme="majorHAnsi"/>
          <w:lang w:val="en-US"/>
        </w:rPr>
        <w:t>. The operation was replicated 999 times for each N and sampling methods. A linear regression was then fitted to the mean of every value sampled for each number of samplings</w:t>
      </w:r>
      <w:r w:rsidR="00E909C2">
        <w:rPr>
          <w:rFonts w:asciiTheme="majorHAnsi" w:hAnsiTheme="majorHAnsi" w:cstheme="majorHAnsi"/>
          <w:lang w:val="en-US"/>
        </w:rPr>
        <w:t xml:space="preserve"> for visualization and extraction of the curve </w:t>
      </w:r>
      <w:commentRangeStart w:id="27"/>
      <w:r w:rsidR="00E909C2">
        <w:rPr>
          <w:rFonts w:asciiTheme="majorHAnsi" w:hAnsiTheme="majorHAnsi" w:cstheme="majorHAnsi"/>
          <w:lang w:val="en-US"/>
        </w:rPr>
        <w:t>parameters</w:t>
      </w:r>
      <w:r>
        <w:rPr>
          <w:rFonts w:asciiTheme="majorHAnsi" w:hAnsiTheme="majorHAnsi" w:cstheme="majorHAnsi"/>
          <w:lang w:val="en-US"/>
        </w:rPr>
        <w:t xml:space="preserve">. </w:t>
      </w:r>
      <w:commentRangeEnd w:id="27"/>
      <w:r w:rsidR="00345E8D">
        <w:rPr>
          <w:rStyle w:val="CommentReference"/>
        </w:rPr>
        <w:commentReference w:id="27"/>
      </w:r>
    </w:p>
    <w:p w14:paraId="75628D6A" w14:textId="77777777" w:rsidR="00CF4537" w:rsidRDefault="00CF4537" w:rsidP="00CF4537">
      <w:pPr>
        <w:spacing w:line="276" w:lineRule="auto"/>
        <w:jc w:val="both"/>
        <w:rPr>
          <w:rFonts w:asciiTheme="majorHAnsi" w:hAnsiTheme="majorHAnsi" w:cstheme="majorHAnsi"/>
          <w:lang w:val="en-US"/>
        </w:rPr>
      </w:pPr>
    </w:p>
    <w:p w14:paraId="60D82021" w14:textId="5CA82E9B"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For the local-scale analysis, we examined the frequency distribution of the lakes’ prevalence according to the sampling method. The mean infection prevalence was previously calculated, and visualization was made with histograms.</w:t>
      </w:r>
      <w:r w:rsidR="00E909C2">
        <w:rPr>
          <w:rFonts w:asciiTheme="majorHAnsi" w:hAnsiTheme="majorHAnsi" w:cstheme="majorHAnsi"/>
          <w:lang w:val="en-US"/>
        </w:rPr>
        <w:t xml:space="preserve"> The distributions were then compared with the map of the study area (Figure 2) for spatial patterns.</w:t>
      </w:r>
    </w:p>
    <w:p w14:paraId="5E557F28" w14:textId="77777777" w:rsidR="00CF4537" w:rsidRPr="00A532EB" w:rsidRDefault="00CF4537" w:rsidP="00CF4537">
      <w:pPr>
        <w:spacing w:line="276" w:lineRule="auto"/>
        <w:jc w:val="both"/>
        <w:rPr>
          <w:rFonts w:asciiTheme="majorHAnsi" w:hAnsiTheme="majorHAnsi" w:cstheme="majorHAnsi"/>
          <w:lang w:val="en-US"/>
        </w:rPr>
      </w:pPr>
    </w:p>
    <w:p w14:paraId="2C4A00A9" w14:textId="34479AC3" w:rsidR="00CF4537" w:rsidRPr="000F6C98" w:rsidRDefault="00CF4537" w:rsidP="000F6C98">
      <w:pPr>
        <w:spacing w:line="276" w:lineRule="auto"/>
        <w:ind w:firstLine="708"/>
        <w:jc w:val="both"/>
        <w:rPr>
          <w:rFonts w:asciiTheme="majorHAnsi" w:hAnsiTheme="majorHAnsi" w:cstheme="majorHAnsi"/>
          <w:lang w:val="en-US"/>
        </w:rPr>
      </w:pPr>
      <w:r w:rsidRPr="00A532EB">
        <w:rPr>
          <w:rFonts w:asciiTheme="majorHAnsi" w:hAnsiTheme="majorHAnsi" w:cstheme="majorHAnsi"/>
          <w:lang w:val="en-US"/>
        </w:rPr>
        <w:t>For the fine-scale analysis, we modeled the relation</w:t>
      </w:r>
      <w:r w:rsidR="00DA2420">
        <w:rPr>
          <w:rFonts w:asciiTheme="majorHAnsi" w:hAnsiTheme="majorHAnsi" w:cstheme="majorHAnsi"/>
          <w:lang w:val="en-US"/>
        </w:rPr>
        <w:t>s</w:t>
      </w:r>
      <w:r w:rsidRPr="00A532EB">
        <w:rPr>
          <w:rFonts w:asciiTheme="majorHAnsi" w:hAnsiTheme="majorHAnsi" w:cstheme="majorHAnsi"/>
          <w:lang w:val="en-US"/>
        </w:rPr>
        <w:t xml:space="preserve"> between environmental </w:t>
      </w:r>
      <w:r w:rsidR="00CD5092">
        <w:rPr>
          <w:rFonts w:asciiTheme="majorHAnsi" w:hAnsiTheme="majorHAnsi" w:cstheme="majorHAnsi"/>
          <w:lang w:val="en-US"/>
        </w:rPr>
        <w:t xml:space="preserve">drivers </w:t>
      </w:r>
      <w:r w:rsidRPr="00A532EB">
        <w:rPr>
          <w:rFonts w:asciiTheme="majorHAnsi" w:hAnsiTheme="majorHAnsi" w:cstheme="majorHAnsi"/>
          <w:lang w:val="en-US"/>
        </w:rPr>
        <w:t xml:space="preserve">and the </w:t>
      </w:r>
      <w:r w:rsidR="00CD5092">
        <w:rPr>
          <w:rFonts w:asciiTheme="majorHAnsi" w:hAnsiTheme="majorHAnsi" w:cstheme="majorHAnsi"/>
          <w:lang w:val="en-US"/>
        </w:rPr>
        <w:t xml:space="preserve">community </w:t>
      </w:r>
      <w:r w:rsidRPr="00A532EB">
        <w:rPr>
          <w:rFonts w:asciiTheme="majorHAnsi" w:hAnsiTheme="majorHAnsi" w:cstheme="majorHAnsi"/>
          <w:lang w:val="en-US"/>
        </w:rPr>
        <w:t xml:space="preserve">infection prevalence on a transect level. </w:t>
      </w:r>
      <w:r w:rsidR="00CD5092">
        <w:rPr>
          <w:rFonts w:asciiTheme="majorHAnsi" w:hAnsiTheme="majorHAnsi" w:cstheme="majorHAnsi"/>
          <w:lang w:val="en-US"/>
        </w:rPr>
        <w:t xml:space="preserve">Prior to analysis, we </w:t>
      </w:r>
      <w:r w:rsidR="00ED5153">
        <w:rPr>
          <w:rFonts w:asciiTheme="majorHAnsi" w:hAnsiTheme="majorHAnsi" w:cstheme="majorHAnsi"/>
          <w:lang w:val="en-US"/>
        </w:rPr>
        <w:t xml:space="preserve">explored </w:t>
      </w:r>
      <w:r w:rsidR="00CD5092">
        <w:rPr>
          <w:rFonts w:asciiTheme="majorHAnsi" w:hAnsiTheme="majorHAnsi" w:cstheme="majorHAnsi"/>
          <w:lang w:val="en-US"/>
        </w:rPr>
        <w:t>data for</w:t>
      </w:r>
      <w:r w:rsidR="00ED5153">
        <w:rPr>
          <w:rFonts w:asciiTheme="majorHAnsi" w:hAnsiTheme="majorHAnsi" w:cstheme="majorHAnsi"/>
          <w:lang w:val="en-US"/>
        </w:rPr>
        <w:t xml:space="preserve"> outliers in response and explanatory variables, for collinearity between explanatory variables, and for the type of relationships between the response and the explanatory variables following </w:t>
      </w:r>
      <w:r w:rsidR="00CA4C3B">
        <w:rPr>
          <w:rFonts w:asciiTheme="majorHAnsi" w:hAnsiTheme="majorHAnsi" w:cstheme="majorHAnsi"/>
          <w:lang w:val="en-US"/>
        </w:rPr>
        <w:fldChar w:fldCharType="begin"/>
      </w:r>
      <w:r w:rsidR="00CA4C3B">
        <w:rPr>
          <w:rFonts w:asciiTheme="majorHAnsi" w:hAnsiTheme="majorHAnsi" w:cstheme="majorHAnsi"/>
          <w:lang w:val="en-US"/>
        </w:rPr>
        <w:instrText xml:space="preserve"> ADDIN ZOTERO_ITEM CSL_CITATION {"citationID":"SbHmwghM","properties":{"formattedCitation":"(Zuur et al., 2009)","plainCitation":"(Zuur et al., 2009)","noteIndex":0},"citationItems":[{"id":8033,"uris":["http://zotero.org/groups/2585270/items/ZGJJRBU4"],"itemData":{"id":8033,"type":"book","collection-title":"Statistics for Biology and Health","event-place":"New York, NY","ISBN":"978-0-387-87457-9","language":"en","note":"DOI: 10.1007/978-0-387-87458-6","publisher":"Springer","publisher-place":"New York, NY","source":"DOI.org (Crossref)","title":"Mixed effects models and extensions in ecology with R","URL":"http://link.springer.com/10.1007/978-0-387-87458-6","author":[{"family":"Zuur","given":"Alain F."},{"family":"Ieno","given":"Elena N."},{"family":"Walker","given":"Neil"},{"family":"Saveliev","given":"Anatoly A."},{"family":"Smith","given":"Graham M."}],"accessed":{"date-parts":[["2023",10,16]]},"issued":{"date-parts":[["2009"]]}}}],"schema":"https://github.com/citation-style-language/schema/raw/master/csl-citation.json"} </w:instrText>
      </w:r>
      <w:r w:rsidR="00CA4C3B">
        <w:rPr>
          <w:rFonts w:asciiTheme="majorHAnsi" w:hAnsiTheme="majorHAnsi" w:cstheme="majorHAnsi"/>
          <w:lang w:val="en-US"/>
        </w:rPr>
        <w:fldChar w:fldCharType="separate"/>
      </w:r>
      <w:r w:rsidR="00CA4C3B">
        <w:rPr>
          <w:rFonts w:asciiTheme="majorHAnsi" w:hAnsiTheme="majorHAnsi" w:cstheme="majorHAnsi"/>
          <w:noProof/>
          <w:lang w:val="en-US"/>
        </w:rPr>
        <w:t>Zuur et al. (2009)</w:t>
      </w:r>
      <w:r w:rsidR="00CA4C3B">
        <w:rPr>
          <w:rFonts w:asciiTheme="majorHAnsi" w:hAnsiTheme="majorHAnsi" w:cstheme="majorHAnsi"/>
          <w:lang w:val="en-US"/>
        </w:rPr>
        <w:fldChar w:fldCharType="end"/>
      </w:r>
      <w:r w:rsidR="00CA4C3B">
        <w:rPr>
          <w:rFonts w:asciiTheme="majorHAnsi" w:hAnsiTheme="majorHAnsi" w:cstheme="majorHAnsi"/>
          <w:lang w:val="en-US"/>
        </w:rPr>
        <w:t xml:space="preserve"> </w:t>
      </w:r>
      <w:r w:rsidR="00ED5153">
        <w:rPr>
          <w:rFonts w:asciiTheme="majorHAnsi" w:hAnsiTheme="majorHAnsi" w:cstheme="majorHAnsi"/>
          <w:lang w:val="en-US"/>
        </w:rPr>
        <w:t xml:space="preserve">recommendations. </w:t>
      </w:r>
      <w:r w:rsidR="00986C0C">
        <w:rPr>
          <w:rFonts w:asciiTheme="majorHAnsi" w:hAnsiTheme="majorHAnsi" w:cstheme="majorHAnsi"/>
          <w:lang w:val="en-US"/>
        </w:rPr>
        <w:t xml:space="preserve">We decided to keep the outliers in the analysis because we have limited samples, and </w:t>
      </w:r>
      <w:r w:rsidR="00E909C2">
        <w:rPr>
          <w:rFonts w:asciiTheme="majorHAnsi" w:hAnsiTheme="majorHAnsi" w:cstheme="majorHAnsi"/>
          <w:lang w:val="en-US"/>
        </w:rPr>
        <w:t xml:space="preserve">because </w:t>
      </w:r>
      <w:r w:rsidR="00986C0C">
        <w:rPr>
          <w:rFonts w:asciiTheme="majorHAnsi" w:hAnsiTheme="majorHAnsi" w:cstheme="majorHAnsi"/>
          <w:lang w:val="en-US"/>
        </w:rPr>
        <w:t xml:space="preserve">it reflects the environmental heterogeneity. </w:t>
      </w:r>
      <w:r w:rsidR="00735761">
        <w:rPr>
          <w:rFonts w:asciiTheme="majorHAnsi" w:hAnsiTheme="majorHAnsi" w:cstheme="majorHAnsi"/>
          <w:lang w:val="en-US"/>
        </w:rPr>
        <w:t>Our data showed</w:t>
      </w:r>
      <w:r w:rsidR="00986C0C">
        <w:rPr>
          <w:rFonts w:asciiTheme="majorHAnsi" w:hAnsiTheme="majorHAnsi" w:cstheme="majorHAnsi"/>
          <w:lang w:val="en-US"/>
        </w:rPr>
        <w:t xml:space="preserve"> </w:t>
      </w:r>
      <w:r w:rsidR="00003FAF">
        <w:rPr>
          <w:rFonts w:asciiTheme="majorHAnsi" w:hAnsiTheme="majorHAnsi" w:cstheme="majorHAnsi"/>
          <w:lang w:val="en-US"/>
        </w:rPr>
        <w:t>some non-linear patterns. Consequently, w</w:t>
      </w:r>
      <w:r w:rsidR="00CA4C3B">
        <w:rPr>
          <w:rFonts w:asciiTheme="majorHAnsi" w:hAnsiTheme="majorHAnsi" w:cstheme="majorHAnsi"/>
          <w:lang w:val="en-US"/>
        </w:rPr>
        <w:t xml:space="preserve">e used generalized additive models in mixed-model framework (GAMMs) </w:t>
      </w:r>
      <w:r w:rsidR="00735761">
        <w:rPr>
          <w:rFonts w:asciiTheme="majorHAnsi" w:hAnsiTheme="majorHAnsi" w:cstheme="majorHAnsi"/>
          <w:lang w:val="en-US"/>
        </w:rPr>
        <w:t>fitted using m</w:t>
      </w:r>
      <w:r w:rsidR="007D6C2C">
        <w:rPr>
          <w:rFonts w:asciiTheme="majorHAnsi" w:hAnsiTheme="majorHAnsi" w:cstheme="majorHAnsi"/>
          <w:lang w:val="en-US"/>
        </w:rPr>
        <w:t>arginal</w:t>
      </w:r>
      <w:r w:rsidR="00735761">
        <w:rPr>
          <w:rFonts w:asciiTheme="majorHAnsi" w:hAnsiTheme="majorHAnsi" w:cstheme="majorHAnsi"/>
          <w:lang w:val="en-US"/>
        </w:rPr>
        <w:t xml:space="preserve"> likelihood (ML) </w:t>
      </w:r>
      <w:r w:rsidR="00E909C2">
        <w:rPr>
          <w:rFonts w:asciiTheme="majorHAnsi" w:hAnsiTheme="majorHAnsi" w:cstheme="majorHAnsi"/>
          <w:lang w:val="en-US"/>
        </w:rPr>
        <w:t xml:space="preserve">estimation </w:t>
      </w:r>
      <w:r w:rsidR="00CA4C3B">
        <w:rPr>
          <w:rFonts w:asciiTheme="majorHAnsi" w:hAnsiTheme="majorHAnsi" w:cstheme="majorHAnsi"/>
          <w:lang w:val="en-US"/>
        </w:rPr>
        <w:t xml:space="preserve">to account for spatial clustering </w:t>
      </w:r>
      <w:r w:rsidR="00735761">
        <w:rPr>
          <w:rFonts w:asciiTheme="majorHAnsi" w:hAnsiTheme="majorHAnsi" w:cstheme="majorHAnsi"/>
          <w:lang w:val="en-US"/>
        </w:rPr>
        <w:t xml:space="preserve">of </w:t>
      </w:r>
      <w:r w:rsidR="00CA4C3B">
        <w:rPr>
          <w:rFonts w:asciiTheme="majorHAnsi" w:hAnsiTheme="majorHAnsi" w:cstheme="majorHAnsi"/>
          <w:lang w:val="en-US"/>
        </w:rPr>
        <w:t>sites from the same lake</w:t>
      </w:r>
      <w:r w:rsidR="00735761">
        <w:rPr>
          <w:rFonts w:asciiTheme="majorHAnsi" w:hAnsiTheme="majorHAnsi" w:cstheme="majorHAnsi"/>
          <w:lang w:val="en-US"/>
        </w:rPr>
        <w:t>s</w:t>
      </w:r>
      <w:r w:rsidR="00CA4C3B">
        <w:rPr>
          <w:rFonts w:asciiTheme="majorHAnsi" w:hAnsiTheme="majorHAnsi" w:cstheme="majorHAnsi"/>
          <w:lang w:val="en-US"/>
        </w:rPr>
        <w:t>. We used a quasi-binomial family distribution</w:t>
      </w:r>
      <w:r w:rsidR="00735761">
        <w:rPr>
          <w:rFonts w:asciiTheme="majorHAnsi" w:hAnsiTheme="majorHAnsi" w:cstheme="majorHAnsi"/>
          <w:lang w:val="en-US"/>
        </w:rPr>
        <w:t xml:space="preserve"> because our response variable is a proportion constrained between 0 and 1 and,</w:t>
      </w:r>
      <w:r w:rsidR="00CA4C3B">
        <w:rPr>
          <w:rFonts w:asciiTheme="majorHAnsi" w:hAnsiTheme="majorHAnsi" w:cstheme="majorHAnsi"/>
          <w:lang w:val="en-US"/>
        </w:rPr>
        <w:t xml:space="preserve"> to account for overdispersion</w:t>
      </w:r>
      <w:r w:rsidR="00735761">
        <w:rPr>
          <w:rFonts w:asciiTheme="majorHAnsi" w:hAnsiTheme="majorHAnsi" w:cstheme="majorHAnsi"/>
          <w:lang w:val="en-US"/>
        </w:rPr>
        <w:t xml:space="preserve"> in the data. </w:t>
      </w:r>
      <w:r w:rsidR="000F6C98">
        <w:rPr>
          <w:rFonts w:asciiTheme="majorHAnsi" w:hAnsiTheme="majorHAnsi" w:cstheme="majorHAnsi"/>
          <w:lang w:val="en-US"/>
        </w:rPr>
        <w:t>The optimal amount of smoothing (</w:t>
      </w:r>
      <w:r w:rsidR="000F6C98">
        <w:rPr>
          <w:rFonts w:asciiTheme="majorHAnsi" w:hAnsiTheme="majorHAnsi" w:cstheme="majorHAnsi"/>
          <w:lang w:val="en-US"/>
        </w:rPr>
        <w:sym w:font="Symbol" w:char="F06C"/>
      </w:r>
      <w:r w:rsidR="000F6C98">
        <w:rPr>
          <w:rFonts w:asciiTheme="majorHAnsi" w:hAnsiTheme="majorHAnsi" w:cstheme="majorHAnsi"/>
          <w:lang w:val="en-US"/>
        </w:rPr>
        <w:t xml:space="preserve">) was internally determined by the modeling function </w:t>
      </w:r>
      <w:r w:rsidR="0042327C">
        <w:rPr>
          <w:rFonts w:asciiTheme="majorHAnsi" w:hAnsiTheme="majorHAnsi" w:cstheme="majorHAnsi"/>
          <w:lang w:val="en-US"/>
        </w:rPr>
        <w:t>from</w:t>
      </w:r>
      <w:r w:rsidR="000F6C98">
        <w:rPr>
          <w:rFonts w:asciiTheme="majorHAnsi" w:hAnsiTheme="majorHAnsi" w:cstheme="majorHAnsi"/>
          <w:lang w:val="en-US"/>
        </w:rPr>
        <w:t xml:space="preserve"> the </w:t>
      </w:r>
      <w:proofErr w:type="spellStart"/>
      <w:r w:rsidR="000F6C98" w:rsidRPr="000F6C98">
        <w:rPr>
          <w:rFonts w:asciiTheme="majorHAnsi" w:hAnsiTheme="majorHAnsi" w:cstheme="majorHAnsi"/>
          <w:i/>
          <w:iCs/>
          <w:lang w:val="en-US"/>
        </w:rPr>
        <w:t>mgcv</w:t>
      </w:r>
      <w:proofErr w:type="spellEnd"/>
      <w:r w:rsidR="000F6C98">
        <w:rPr>
          <w:rFonts w:asciiTheme="majorHAnsi" w:hAnsiTheme="majorHAnsi" w:cstheme="majorHAnsi"/>
          <w:lang w:val="en-US"/>
        </w:rPr>
        <w:t xml:space="preserve"> package </w:t>
      </w:r>
      <w:r w:rsidR="000F6C98">
        <w:rPr>
          <w:rFonts w:asciiTheme="majorHAnsi" w:hAnsiTheme="majorHAnsi" w:cstheme="majorHAnsi"/>
          <w:lang w:val="en-US"/>
        </w:rPr>
        <w:fldChar w:fldCharType="begin"/>
      </w:r>
      <w:r w:rsidR="007D6C2C">
        <w:rPr>
          <w:rFonts w:asciiTheme="majorHAnsi" w:hAnsiTheme="majorHAnsi" w:cstheme="majorHAnsi"/>
          <w:lang w:val="en-US"/>
        </w:rPr>
        <w:instrText xml:space="preserve"> ADDIN ZOTERO_ITEM CSL_CITATION {"citationID":"nWN6BNDT","properties":{"formattedCitation":"(Wood, 2017)","plainCitation":"(Wood, 2017)","noteIndex":0},"citationItems":[{"id":8041,"uris":["http://zotero.org/groups/2585270/items/WP7TKBQQ"],"itemData":{"id":8041,"type":"book","abstract":"The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N."}],"issued":{"date-parts":[["2017",5,2]]}}}],"schema":"https://github.com/citation-style-language/schema/raw/master/csl-citation.json"} </w:instrText>
      </w:r>
      <w:r w:rsidR="000F6C98">
        <w:rPr>
          <w:rFonts w:asciiTheme="majorHAnsi" w:hAnsiTheme="majorHAnsi" w:cstheme="majorHAnsi"/>
          <w:lang w:val="en-US"/>
        </w:rPr>
        <w:fldChar w:fldCharType="separate"/>
      </w:r>
      <w:r w:rsidR="007D6C2C">
        <w:rPr>
          <w:rFonts w:asciiTheme="majorHAnsi" w:hAnsiTheme="majorHAnsi" w:cstheme="majorHAnsi"/>
          <w:noProof/>
          <w:lang w:val="en-US"/>
        </w:rPr>
        <w:t>(Wood, 2017)</w:t>
      </w:r>
      <w:r w:rsidR="000F6C98">
        <w:rPr>
          <w:rFonts w:asciiTheme="majorHAnsi" w:hAnsiTheme="majorHAnsi" w:cstheme="majorHAnsi"/>
          <w:lang w:val="en-US"/>
        </w:rPr>
        <w:fldChar w:fldCharType="end"/>
      </w:r>
      <w:r w:rsidR="000F6C98">
        <w:rPr>
          <w:rFonts w:asciiTheme="majorHAnsi" w:hAnsiTheme="majorHAnsi" w:cstheme="majorHAnsi"/>
          <w:lang w:val="en-US"/>
        </w:rPr>
        <w:t>. Since we had a small sample size for the transect method (N = 39), we modeled on</w:t>
      </w:r>
      <w:r w:rsidR="0042327C">
        <w:rPr>
          <w:rFonts w:asciiTheme="majorHAnsi" w:hAnsiTheme="majorHAnsi" w:cstheme="majorHAnsi"/>
          <w:lang w:val="en-US"/>
        </w:rPr>
        <w:t>e</w:t>
      </w:r>
      <w:r w:rsidR="000F6C98">
        <w:rPr>
          <w:rFonts w:asciiTheme="majorHAnsi" w:hAnsiTheme="majorHAnsi" w:cstheme="majorHAnsi"/>
          <w:lang w:val="en-US"/>
        </w:rPr>
        <w:t xml:space="preserve"> environmental variable at the time with a cubic spline and a random effect on the lake variable to save degrees of freedom. The deviance explained (D</w:t>
      </w:r>
      <w:r w:rsidR="000F6C98">
        <w:rPr>
          <w:rFonts w:asciiTheme="majorHAnsi" w:hAnsiTheme="majorHAnsi" w:cstheme="majorHAnsi"/>
          <w:vertAlign w:val="superscript"/>
          <w:lang w:val="en-US"/>
        </w:rPr>
        <w:t>2</w:t>
      </w:r>
      <w:r w:rsidR="000F6C98">
        <w:rPr>
          <w:rFonts w:asciiTheme="majorHAnsi" w:hAnsiTheme="majorHAnsi" w:cstheme="majorHAnsi"/>
          <w:lang w:val="en-US"/>
        </w:rPr>
        <w:t xml:space="preserve">) was used as a measure of the model fit. </w:t>
      </w:r>
      <w:r w:rsidRPr="00A532EB">
        <w:rPr>
          <w:rFonts w:asciiTheme="majorHAnsi" w:hAnsiTheme="majorHAnsi" w:cstheme="majorHAnsi"/>
          <w:lang w:val="en-US"/>
        </w:rPr>
        <w:t xml:space="preserve">The model validations were conducted with </w:t>
      </w:r>
      <w:r w:rsidRPr="00A532EB">
        <w:rPr>
          <w:rFonts w:asciiTheme="majorHAnsi" w:hAnsiTheme="majorHAnsi" w:cstheme="majorHAnsi"/>
          <w:i/>
          <w:iCs/>
          <w:lang w:val="en-US"/>
        </w:rPr>
        <w:t>gratia</w:t>
      </w:r>
      <w:r w:rsidRPr="00A532EB">
        <w:rPr>
          <w:rFonts w:asciiTheme="majorHAnsi" w:hAnsiTheme="majorHAnsi" w:cstheme="majorHAnsi"/>
          <w:lang w:val="en-US"/>
        </w:rPr>
        <w:t xml:space="preserve"> package</w:t>
      </w:r>
      <w:r w:rsidR="0042327C">
        <w:rPr>
          <w:rFonts w:asciiTheme="majorHAnsi" w:hAnsiTheme="majorHAnsi" w:cstheme="majorHAnsi"/>
          <w:lang w:val="en-US"/>
        </w:rPr>
        <w:t xml:space="preserve"> </w:t>
      </w:r>
      <w:r w:rsidR="0042327C" w:rsidRPr="00A532EB">
        <w:rPr>
          <w:rFonts w:asciiTheme="majorHAnsi" w:hAnsiTheme="majorHAnsi" w:cstheme="majorHAnsi"/>
          <w:lang w:val="en-US"/>
        </w:rPr>
        <w:t xml:space="preserve"> </w:t>
      </w:r>
      <w:r w:rsidR="0042327C">
        <w:rPr>
          <w:rFonts w:asciiTheme="majorHAnsi" w:hAnsiTheme="majorHAnsi" w:cstheme="majorHAnsi"/>
          <w:lang w:val="en-US"/>
        </w:rPr>
        <w:fldChar w:fldCharType="begin"/>
      </w:r>
      <w:r w:rsidR="0042327C">
        <w:rPr>
          <w:rFonts w:asciiTheme="majorHAnsi" w:hAnsiTheme="majorHAnsi" w:cstheme="majorHAnsi"/>
          <w:lang w:val="en-US"/>
        </w:rPr>
        <w:instrText xml:space="preserve"> ADDIN ZOTERO_ITEM CSL_CITATION {"citationID":"SqyIxQ9v","properties":{"formattedCitation":"(Simpson, 2023)","plainCitation":"(Simpson, 2023)","noteIndex":0},"citationItems":[{"id":8042,"uris":["http://zotero.org/groups/2585270/items/DM63MX7B"],"itemData":{"id":8042,"type":"software","title":"gratia: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r w:rsidR="0042327C">
        <w:rPr>
          <w:rFonts w:asciiTheme="majorHAnsi" w:hAnsiTheme="majorHAnsi" w:cstheme="majorHAnsi"/>
          <w:lang w:val="en-US"/>
        </w:rPr>
        <w:fldChar w:fldCharType="separate"/>
      </w:r>
      <w:r w:rsidR="0042327C">
        <w:rPr>
          <w:rFonts w:asciiTheme="majorHAnsi" w:hAnsiTheme="majorHAnsi" w:cstheme="majorHAnsi"/>
          <w:noProof/>
          <w:lang w:val="en-US"/>
        </w:rPr>
        <w:t>(Simpson, 2023)</w:t>
      </w:r>
      <w:r w:rsidR="0042327C">
        <w:rPr>
          <w:rFonts w:asciiTheme="majorHAnsi" w:hAnsiTheme="majorHAnsi" w:cstheme="majorHAnsi"/>
          <w:lang w:val="en-US"/>
        </w:rPr>
        <w:fldChar w:fldCharType="end"/>
      </w:r>
      <w:r w:rsidRPr="00A532EB">
        <w:rPr>
          <w:rFonts w:asciiTheme="majorHAnsi" w:hAnsiTheme="majorHAnsi" w:cstheme="majorHAnsi"/>
          <w:lang w:val="en-US"/>
        </w:rPr>
        <w:t>. The visualization</w:t>
      </w:r>
      <w:r w:rsidR="00656736">
        <w:rPr>
          <w:rFonts w:asciiTheme="majorHAnsi" w:hAnsiTheme="majorHAnsi" w:cstheme="majorHAnsi"/>
          <w:lang w:val="en-US"/>
        </w:rPr>
        <w:t xml:space="preserve"> of the partial effects</w:t>
      </w:r>
      <w:r w:rsidRPr="00A532EB">
        <w:rPr>
          <w:rFonts w:asciiTheme="majorHAnsi" w:hAnsiTheme="majorHAnsi" w:cstheme="majorHAnsi"/>
          <w:lang w:val="en-US"/>
        </w:rPr>
        <w:t xml:space="preserve"> </w:t>
      </w:r>
      <w:r w:rsidR="00C97BB6" w:rsidRPr="00A532EB">
        <w:rPr>
          <w:rFonts w:asciiTheme="majorHAnsi" w:hAnsiTheme="majorHAnsi" w:cstheme="majorHAnsi"/>
          <w:lang w:val="en-US"/>
        </w:rPr>
        <w:t>was</w:t>
      </w:r>
      <w:r w:rsidRPr="00A532EB">
        <w:rPr>
          <w:rFonts w:asciiTheme="majorHAnsi" w:hAnsiTheme="majorHAnsi" w:cstheme="majorHAnsi"/>
          <w:lang w:val="en-US"/>
        </w:rPr>
        <w:t xml:space="preserve"> made with </w:t>
      </w:r>
      <w:r w:rsidRPr="00A532EB">
        <w:rPr>
          <w:rFonts w:asciiTheme="majorHAnsi" w:hAnsiTheme="majorHAnsi" w:cstheme="majorHAnsi"/>
          <w:i/>
          <w:iCs/>
          <w:lang w:val="en-US"/>
        </w:rPr>
        <w:t>gratia</w:t>
      </w:r>
      <w:r w:rsidRPr="00A532EB">
        <w:rPr>
          <w:rFonts w:asciiTheme="majorHAnsi" w:hAnsiTheme="majorHAnsi" w:cstheme="majorHAnsi"/>
          <w:lang w:val="en-US"/>
        </w:rPr>
        <w:t xml:space="preserve"> </w:t>
      </w:r>
      <w:r w:rsidR="007D511A">
        <w:rPr>
          <w:rFonts w:asciiTheme="majorHAnsi" w:hAnsiTheme="majorHAnsi" w:cstheme="majorHAnsi"/>
          <w:lang w:val="en-US"/>
        </w:rPr>
        <w:fldChar w:fldCharType="begin"/>
      </w:r>
      <w:r w:rsidR="007D511A">
        <w:rPr>
          <w:rFonts w:asciiTheme="majorHAnsi" w:hAnsiTheme="majorHAnsi" w:cstheme="majorHAnsi"/>
          <w:lang w:val="en-US"/>
        </w:rPr>
        <w:instrText xml:space="preserve"> ADDIN ZOTERO_ITEM CSL_CITATION {"citationID":"SqyIxQ9v","properties":{"formattedCitation":"(Simpson, 2023)","plainCitation":"(Simpson, 2023)","noteIndex":0},"citationItems":[{"id":8042,"uris":["http://zotero.org/groups/2585270/items/DM63MX7B"],"itemData":{"id":8042,"type":"software","title":"gratia: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r w:rsidR="007D511A">
        <w:rPr>
          <w:rFonts w:asciiTheme="majorHAnsi" w:hAnsiTheme="majorHAnsi" w:cstheme="majorHAnsi"/>
          <w:lang w:val="en-US"/>
        </w:rPr>
        <w:fldChar w:fldCharType="separate"/>
      </w:r>
      <w:r w:rsidR="007D511A">
        <w:rPr>
          <w:rFonts w:asciiTheme="majorHAnsi" w:hAnsiTheme="majorHAnsi" w:cstheme="majorHAnsi"/>
          <w:noProof/>
          <w:lang w:val="en-US"/>
        </w:rPr>
        <w:t>(Simpson, 2023)</w:t>
      </w:r>
      <w:r w:rsidR="007D511A">
        <w:rPr>
          <w:rFonts w:asciiTheme="majorHAnsi" w:hAnsiTheme="majorHAnsi" w:cstheme="majorHAnsi"/>
          <w:lang w:val="en-US"/>
        </w:rPr>
        <w:fldChar w:fldCharType="end"/>
      </w:r>
      <w:r w:rsidR="007D511A">
        <w:rPr>
          <w:rFonts w:asciiTheme="majorHAnsi" w:hAnsiTheme="majorHAnsi" w:cstheme="majorHAnsi"/>
          <w:lang w:val="en-US"/>
        </w:rPr>
        <w:t xml:space="preserve"> </w:t>
      </w:r>
      <w:r w:rsidRPr="00A532EB">
        <w:rPr>
          <w:rFonts w:asciiTheme="majorHAnsi" w:hAnsiTheme="majorHAnsi" w:cstheme="majorHAnsi"/>
          <w:lang w:val="en-US"/>
        </w:rPr>
        <w:t xml:space="preserve">and </w:t>
      </w:r>
      <w:r w:rsidRPr="00A532EB">
        <w:rPr>
          <w:rFonts w:asciiTheme="majorHAnsi" w:hAnsiTheme="majorHAnsi" w:cstheme="majorHAnsi"/>
          <w:i/>
          <w:iCs/>
          <w:lang w:val="en-US"/>
        </w:rPr>
        <w:t>ggplot</w:t>
      </w:r>
      <w:r w:rsidRPr="00A532EB">
        <w:rPr>
          <w:rFonts w:asciiTheme="majorHAnsi" w:hAnsiTheme="majorHAnsi" w:cstheme="majorHAnsi"/>
          <w:lang w:val="en-US"/>
        </w:rPr>
        <w:t xml:space="preserve">2 </w:t>
      </w:r>
      <w:r w:rsidR="007D511A">
        <w:rPr>
          <w:rFonts w:asciiTheme="majorHAnsi" w:hAnsiTheme="majorHAnsi" w:cstheme="majorHAnsi"/>
          <w:lang w:val="en-US"/>
        </w:rPr>
        <w:fldChar w:fldCharType="begin"/>
      </w:r>
      <w:r w:rsidR="007D511A">
        <w:rPr>
          <w:rFonts w:asciiTheme="majorHAnsi" w:hAnsiTheme="majorHAnsi" w:cstheme="majorHAnsi"/>
          <w:lang w:val="en-US"/>
        </w:rPr>
        <w:instrText xml:space="preserve"> ADDIN ZOTERO_ITEM CSL_CITATION {"citationID":"8QXriNpK","properties":{"formattedCitation":"(Wickham, 2016)","plainCitation":"(Wickham, 2016)","noteIndex":0},"citationItems":[{"id":8043,"uris":["http://zotero.org/groups/2585270/items/NCDVWD4Y"],"itemData":{"id":8043,"type":"software","publisher":"Springer-Verlag New York","title":"ggplot2: Elegant Graphics for Data Analysis.","author":[{"family":"Wickham","given":"H."}],"issued":{"date-parts":[["2016"]]}}}],"schema":"https://github.com/citation-style-language/schema/raw/master/csl-citation.json"} </w:instrText>
      </w:r>
      <w:r w:rsidR="007D511A">
        <w:rPr>
          <w:rFonts w:asciiTheme="majorHAnsi" w:hAnsiTheme="majorHAnsi" w:cstheme="majorHAnsi"/>
          <w:lang w:val="en-US"/>
        </w:rPr>
        <w:fldChar w:fldCharType="separate"/>
      </w:r>
      <w:r w:rsidR="007D511A">
        <w:rPr>
          <w:rFonts w:asciiTheme="majorHAnsi" w:hAnsiTheme="majorHAnsi" w:cstheme="majorHAnsi"/>
          <w:noProof/>
          <w:lang w:val="en-US"/>
        </w:rPr>
        <w:t>(Wickham, 2016)</w:t>
      </w:r>
      <w:r w:rsidR="007D511A">
        <w:rPr>
          <w:rFonts w:asciiTheme="majorHAnsi" w:hAnsiTheme="majorHAnsi" w:cstheme="majorHAnsi"/>
          <w:lang w:val="en-US"/>
        </w:rPr>
        <w:fldChar w:fldCharType="end"/>
      </w:r>
      <w:r w:rsidR="007D511A">
        <w:rPr>
          <w:rFonts w:asciiTheme="majorHAnsi" w:hAnsiTheme="majorHAnsi" w:cstheme="majorHAnsi"/>
          <w:lang w:val="en-US"/>
        </w:rPr>
        <w:t xml:space="preserve"> </w:t>
      </w:r>
      <w:commentRangeStart w:id="28"/>
      <w:r w:rsidRPr="00A532EB">
        <w:rPr>
          <w:rFonts w:asciiTheme="majorHAnsi" w:hAnsiTheme="majorHAnsi" w:cstheme="majorHAnsi"/>
          <w:lang w:val="en-US"/>
        </w:rPr>
        <w:t>packa</w:t>
      </w:r>
      <w:r w:rsidRPr="00DA2420">
        <w:rPr>
          <w:rFonts w:asciiTheme="majorHAnsi" w:hAnsiTheme="majorHAnsi" w:cstheme="majorHAnsi"/>
          <w:lang w:val="en-US"/>
        </w:rPr>
        <w:t>ge</w:t>
      </w:r>
      <w:r w:rsidR="007D511A">
        <w:rPr>
          <w:rFonts w:asciiTheme="majorHAnsi" w:hAnsiTheme="majorHAnsi" w:cstheme="majorHAnsi"/>
          <w:lang w:val="en-US"/>
        </w:rPr>
        <w:t>s</w:t>
      </w:r>
      <w:r w:rsidRPr="00DA2420">
        <w:rPr>
          <w:rFonts w:asciiTheme="majorHAnsi" w:hAnsiTheme="majorHAnsi" w:cstheme="majorHAnsi"/>
          <w:lang w:val="en-US"/>
        </w:rPr>
        <w:t>.</w:t>
      </w:r>
      <w:commentRangeEnd w:id="28"/>
      <w:r w:rsidR="00345E8D">
        <w:rPr>
          <w:rStyle w:val="CommentReference"/>
        </w:rPr>
        <w:commentReference w:id="28"/>
      </w:r>
    </w:p>
    <w:sectPr w:rsidR="00CF4537" w:rsidRPr="000F6C9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Éric Harvey" w:date="2023-10-30T12:57:00Z" w:initials="ÉH">
    <w:p w14:paraId="24D73EC6" w14:textId="77777777" w:rsidR="00821277" w:rsidRDefault="00821277" w:rsidP="00C2208B">
      <w:r>
        <w:rPr>
          <w:rStyle w:val="CommentReference"/>
        </w:rPr>
        <w:annotationRef/>
      </w:r>
      <w:r>
        <w:rPr>
          <w:color w:val="000000"/>
          <w:sz w:val="20"/>
          <w:szCs w:val="20"/>
        </w:rPr>
        <w:t xml:space="preserve">Wow superbe premier paragraphe! :-) </w:t>
      </w:r>
    </w:p>
  </w:comment>
  <w:comment w:id="1" w:author="Éric Harvey" w:date="2023-10-30T12:58:00Z" w:initials="ÉH">
    <w:p w14:paraId="43A0D28B" w14:textId="77777777" w:rsidR="00821277" w:rsidRDefault="00821277" w:rsidP="00574052">
      <w:r>
        <w:rPr>
          <w:rStyle w:val="CommentReference"/>
        </w:rPr>
        <w:annotationRef/>
      </w:r>
      <w:r>
        <w:rPr>
          <w:color w:val="000000"/>
          <w:sz w:val="20"/>
          <w:szCs w:val="20"/>
        </w:rPr>
        <w:t>Belle figure</w:t>
      </w:r>
    </w:p>
  </w:comment>
  <w:comment w:id="4" w:author="Éric Harvey" w:date="2023-10-30T13:00:00Z" w:initials="ÉH">
    <w:p w14:paraId="6725B4B4" w14:textId="77777777" w:rsidR="00821277" w:rsidRDefault="00821277" w:rsidP="004F2FB9">
      <w:r>
        <w:rPr>
          <w:rStyle w:val="CommentReference"/>
        </w:rPr>
        <w:annotationRef/>
      </w:r>
      <w:r>
        <w:rPr>
          <w:color w:val="000000"/>
          <w:sz w:val="20"/>
          <w:szCs w:val="20"/>
        </w:rPr>
        <w:t xml:space="preserve">Ces premiers paragraphes sont superbes - on voit que tu es dans ton élément ici! </w:t>
      </w:r>
    </w:p>
  </w:comment>
  <w:comment w:id="5" w:author="Éric Harvey" w:date="2023-10-30T13:01:00Z" w:initials="ÉH">
    <w:p w14:paraId="671A4A6B" w14:textId="77777777" w:rsidR="00821277" w:rsidRDefault="00821277" w:rsidP="00BA4F3B">
      <w:r>
        <w:rPr>
          <w:rStyle w:val="CommentReference"/>
        </w:rPr>
        <w:annotationRef/>
      </w:r>
      <w:r>
        <w:rPr>
          <w:color w:val="000000"/>
          <w:sz w:val="20"/>
          <w:szCs w:val="20"/>
        </w:rPr>
        <w:t xml:space="preserve">J’imagine qu’il faudra refaire les prévalences ici dépendant de quels chiffres tu utilisais ? </w:t>
      </w:r>
    </w:p>
  </w:comment>
  <w:comment w:id="8" w:author="Éric Harvey" w:date="2023-10-30T13:02:00Z" w:initials="ÉH">
    <w:p w14:paraId="6D0B2D94" w14:textId="77777777" w:rsidR="00821277" w:rsidRDefault="00821277" w:rsidP="00F2457B">
      <w:r>
        <w:rPr>
          <w:rStyle w:val="CommentReference"/>
        </w:rPr>
        <w:annotationRef/>
      </w:r>
      <w:r>
        <w:rPr>
          <w:color w:val="000000"/>
          <w:sz w:val="20"/>
          <w:szCs w:val="20"/>
        </w:rPr>
        <w:t>You should state the general rules you’ve used to decide number of sampling sites per lake ex: lake between X and X ha = 2 sampling sites etc…</w:t>
      </w:r>
    </w:p>
  </w:comment>
  <w:comment w:id="9" w:author="Éric Harvey" w:date="2023-10-30T13:05:00Z" w:initials="ÉH">
    <w:p w14:paraId="1F2BD3FC" w14:textId="77777777" w:rsidR="00821277" w:rsidRDefault="00821277" w:rsidP="00C94357">
      <w:r>
        <w:rPr>
          <w:rStyle w:val="CommentReference"/>
        </w:rPr>
        <w:annotationRef/>
      </w:r>
      <w:r>
        <w:rPr>
          <w:color w:val="000000"/>
          <w:sz w:val="20"/>
          <w:szCs w:val="20"/>
        </w:rPr>
        <w:t xml:space="preserve">Aussi je pense que ça varie par méthode ? Enfin, comment avez-vous déterminé l’emplacement des sites à l’intérieur des lacs ? </w:t>
      </w:r>
    </w:p>
  </w:comment>
  <w:comment w:id="10" w:author="Éric Harvey" w:date="2023-10-30T13:03:00Z" w:initials="ÉH">
    <w:p w14:paraId="73A939A8" w14:textId="789777A1" w:rsidR="00821277" w:rsidRDefault="00821277" w:rsidP="00825EB9">
      <w:r>
        <w:rPr>
          <w:rStyle w:val="CommentReference"/>
        </w:rPr>
        <w:annotationRef/>
      </w:r>
      <w:r>
        <w:rPr>
          <w:color w:val="000000"/>
          <w:sz w:val="20"/>
          <w:szCs w:val="20"/>
        </w:rPr>
        <w:t>Here it’s not clear where the 15 is coming from. It sounds like you’re saying “we happened to have access to 15 minnow traps so we just decided to put all of them in each lake during the sampling period” ?</w:t>
      </w:r>
    </w:p>
  </w:comment>
  <w:comment w:id="11" w:author="Éric Harvey" w:date="2023-10-30T13:06:00Z" w:initials="ÉH">
    <w:p w14:paraId="41C607C2" w14:textId="77777777" w:rsidR="00821277" w:rsidRDefault="00821277" w:rsidP="00D36F70">
      <w:r>
        <w:rPr>
          <w:rStyle w:val="CommentReference"/>
        </w:rPr>
        <w:annotationRef/>
      </w:r>
      <w:r>
        <w:rPr>
          <w:color w:val="000000"/>
          <w:sz w:val="20"/>
          <w:szCs w:val="20"/>
        </w:rPr>
        <w:t>Clarity ?</w:t>
      </w:r>
    </w:p>
  </w:comment>
  <w:comment w:id="16" w:author="Éric Harvey" w:date="2023-10-30T13:09:00Z" w:initials="ÉH">
    <w:p w14:paraId="26918FE3" w14:textId="77777777" w:rsidR="00152B97" w:rsidRDefault="00152B97" w:rsidP="008E3ED8">
      <w:r>
        <w:rPr>
          <w:rStyle w:val="CommentReference"/>
        </w:rPr>
        <w:annotationRef/>
      </w:r>
      <w:r>
        <w:rPr>
          <w:color w:val="000000"/>
          <w:sz w:val="20"/>
          <w:szCs w:val="20"/>
        </w:rPr>
        <w:t xml:space="preserve">Are does protocols ? If it’s the case perhaps you can just wrote “following EPA protocols 353.3 and 365.3) </w:t>
      </w:r>
    </w:p>
  </w:comment>
  <w:comment w:id="14" w:author="Juliane Vigneault" w:date="2023-10-05T22:19:00Z" w:initials="JV">
    <w:p w14:paraId="449296BD" w14:textId="79CFC474" w:rsidR="00DC4347" w:rsidRDefault="00DC4347" w:rsidP="00DC4347">
      <w:r>
        <w:rPr>
          <w:rStyle w:val="CommentReference"/>
        </w:rPr>
        <w:annotationRef/>
      </w:r>
      <w:r>
        <w:rPr>
          <w:color w:val="000000"/>
          <w:sz w:val="20"/>
          <w:szCs w:val="20"/>
        </w:rPr>
        <w:t>Do I have to put the protocols in the references?</w:t>
      </w:r>
    </w:p>
  </w:comment>
  <w:comment w:id="15" w:author="Éric Harvey" w:date="2023-10-30T13:08:00Z" w:initials="ÉH">
    <w:p w14:paraId="4C802625" w14:textId="77777777" w:rsidR="00152B97" w:rsidRDefault="00152B97" w:rsidP="00C46E3C">
      <w:r>
        <w:rPr>
          <w:rStyle w:val="CommentReference"/>
        </w:rPr>
        <w:annotationRef/>
      </w:r>
      <w:r>
        <w:rPr>
          <w:color w:val="000000"/>
          <w:sz w:val="20"/>
          <w:szCs w:val="20"/>
        </w:rPr>
        <w:t xml:space="preserve">No - unless you have a standardized method presented in a document that you can cite (book, article, etc.) </w:t>
      </w:r>
    </w:p>
  </w:comment>
  <w:comment w:id="17" w:author="Éric Harvey" w:date="2023-10-30T13:11:00Z" w:initials="ÉH">
    <w:p w14:paraId="31E15EB5" w14:textId="77777777" w:rsidR="00152B97" w:rsidRDefault="00152B97" w:rsidP="007256FE">
      <w:r>
        <w:rPr>
          <w:rStyle w:val="CommentReference"/>
        </w:rPr>
        <w:annotationRef/>
      </w:r>
      <w:r>
        <w:rPr>
          <w:color w:val="000000"/>
          <w:sz w:val="20"/>
          <w:szCs w:val="20"/>
        </w:rPr>
        <w:t xml:space="preserve">Wow on voit le contraste énorme ! Plus que la moitié des individus mais moins de la moitié des espèces ! </w:t>
      </w:r>
    </w:p>
  </w:comment>
  <w:comment w:id="18" w:author="Éric Harvey" w:date="2023-10-30T13:11:00Z" w:initials="ÉH">
    <w:p w14:paraId="7C0E65D5" w14:textId="77777777" w:rsidR="00152B97" w:rsidRDefault="00152B97" w:rsidP="00786019">
      <w:r>
        <w:rPr>
          <w:rStyle w:val="CommentReference"/>
        </w:rPr>
        <w:annotationRef/>
      </w:r>
      <w:r>
        <w:rPr>
          <w:color w:val="000000"/>
          <w:sz w:val="20"/>
          <w:szCs w:val="20"/>
        </w:rPr>
        <w:t xml:space="preserve">Doit être changé? </w:t>
      </w:r>
    </w:p>
  </w:comment>
  <w:comment w:id="20" w:author="Éric Harvey" w:date="2023-10-30T13:13:00Z" w:initials="ÉH">
    <w:p w14:paraId="6253B1BB" w14:textId="77777777" w:rsidR="00152B97" w:rsidRDefault="00152B97" w:rsidP="00EF5382">
      <w:r>
        <w:rPr>
          <w:rStyle w:val="CommentReference"/>
        </w:rPr>
        <w:annotationRef/>
      </w:r>
      <w:r>
        <w:rPr>
          <w:color w:val="000000"/>
          <w:sz w:val="20"/>
          <w:szCs w:val="20"/>
        </w:rPr>
        <w:t>RStudio est un shell, mais c’est R qui fait tous le travail en arrière plan</w:t>
      </w:r>
    </w:p>
  </w:comment>
  <w:comment w:id="23" w:author="Éric Harvey" w:date="2023-10-30T13:15:00Z" w:initials="ÉH">
    <w:p w14:paraId="57B10445" w14:textId="77777777" w:rsidR="00152B97" w:rsidRDefault="00152B97" w:rsidP="000650F4">
      <w:r>
        <w:rPr>
          <w:rStyle w:val="CommentReference"/>
        </w:rPr>
        <w:annotationRef/>
      </w:r>
      <w:r>
        <w:rPr>
          <w:color w:val="000000"/>
          <w:sz w:val="20"/>
          <w:szCs w:val="20"/>
        </w:rPr>
        <w:t xml:space="preserve">Samples ? (Voir mon commentaire dans les résultats) </w:t>
      </w:r>
    </w:p>
  </w:comment>
  <w:comment w:id="26" w:author="Éric Harvey" w:date="2023-10-30T13:19:00Z" w:initials="ÉH">
    <w:p w14:paraId="5A2BC37E" w14:textId="77777777" w:rsidR="00345E8D" w:rsidRDefault="00345E8D" w:rsidP="006A645F">
      <w:r>
        <w:rPr>
          <w:rStyle w:val="CommentReference"/>
        </w:rPr>
        <w:annotationRef/>
      </w:r>
      <w:r>
        <w:rPr>
          <w:color w:val="000000"/>
          <w:sz w:val="20"/>
          <w:szCs w:val="20"/>
        </w:rPr>
        <w:t>répétition</w:t>
      </w:r>
    </w:p>
  </w:comment>
  <w:comment w:id="27" w:author="Éric Harvey" w:date="2023-10-30T13:17:00Z" w:initials="ÉH">
    <w:p w14:paraId="20BA93A3" w14:textId="2E44F57C" w:rsidR="00345E8D" w:rsidRDefault="00345E8D" w:rsidP="001D4678">
      <w:r>
        <w:rPr>
          <w:rStyle w:val="CommentReference"/>
        </w:rPr>
        <w:annotationRef/>
      </w:r>
      <w:r>
        <w:rPr>
          <w:color w:val="000000"/>
          <w:sz w:val="20"/>
          <w:szCs w:val="20"/>
        </w:rPr>
        <w:t xml:space="preserve">I find this paragraph a bit confusing - there seems to be repetition in the information from one line to the other </w:t>
      </w:r>
    </w:p>
  </w:comment>
  <w:comment w:id="28" w:author="Éric Harvey" w:date="2023-10-30T13:22:00Z" w:initials="ÉH">
    <w:p w14:paraId="2F681E27" w14:textId="77777777" w:rsidR="00345E8D" w:rsidRDefault="00345E8D" w:rsidP="00E8410D">
      <w:r>
        <w:rPr>
          <w:rStyle w:val="CommentReference"/>
        </w:rPr>
        <w:annotationRef/>
      </w:r>
      <w:r>
        <w:rPr>
          <w:color w:val="000000"/>
          <w:sz w:val="20"/>
          <w:szCs w:val="20"/>
        </w:rPr>
        <w:t xml:space="preserve">Ce paragraphe là est très bien - on voit encore une fois que tu es à l’aise ici :-) …seule chose qu’il faudrait ajouter c’est en début de paragraphe mentionner qu’on décider d’utiliser seulement les données pour le transect et le justifier un peu (justement parce que c’est la seule méthode pour laquelle on a des données environnementales à toutes les échelles) - c’est important que le lecteur comprenne que cette dernière étape permets d’unifier au travers l’ensemble des échelles spatiales qu’on utilise dans l’étude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D73EC6" w15:done="0"/>
  <w15:commentEx w15:paraId="43A0D28B" w15:done="0"/>
  <w15:commentEx w15:paraId="6725B4B4" w15:done="0"/>
  <w15:commentEx w15:paraId="671A4A6B" w15:done="0"/>
  <w15:commentEx w15:paraId="6D0B2D94" w15:done="0"/>
  <w15:commentEx w15:paraId="1F2BD3FC" w15:paraIdParent="6D0B2D94" w15:done="0"/>
  <w15:commentEx w15:paraId="73A939A8" w15:done="0"/>
  <w15:commentEx w15:paraId="41C607C2" w15:done="0"/>
  <w15:commentEx w15:paraId="26918FE3" w15:done="0"/>
  <w15:commentEx w15:paraId="449296BD" w15:done="0"/>
  <w15:commentEx w15:paraId="4C802625" w15:paraIdParent="449296BD" w15:done="0"/>
  <w15:commentEx w15:paraId="31E15EB5" w15:done="0"/>
  <w15:commentEx w15:paraId="7C0E65D5" w15:done="0"/>
  <w15:commentEx w15:paraId="6253B1BB" w15:done="0"/>
  <w15:commentEx w15:paraId="57B10445" w15:done="0"/>
  <w15:commentEx w15:paraId="5A2BC37E" w15:done="0"/>
  <w15:commentEx w15:paraId="20BA93A3" w15:done="0"/>
  <w15:commentEx w15:paraId="2F681E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4926814" w16cex:dateUtc="2023-10-30T16:57:00Z"/>
  <w16cex:commentExtensible w16cex:durableId="2431DCA9" w16cex:dateUtc="2023-10-30T16:58:00Z"/>
  <w16cex:commentExtensible w16cex:durableId="430DCFED" w16cex:dateUtc="2023-10-30T17:00:00Z"/>
  <w16cex:commentExtensible w16cex:durableId="616EE72F" w16cex:dateUtc="2023-10-30T17:01:00Z"/>
  <w16cex:commentExtensible w16cex:durableId="7432DC06" w16cex:dateUtc="2023-10-30T17:02:00Z"/>
  <w16cex:commentExtensible w16cex:durableId="19D25593" w16cex:dateUtc="2023-10-30T17:05:00Z"/>
  <w16cex:commentExtensible w16cex:durableId="09E2FF65" w16cex:dateUtc="2023-10-30T17:03:00Z"/>
  <w16cex:commentExtensible w16cex:durableId="0059DCA2" w16cex:dateUtc="2023-10-30T17:06:00Z"/>
  <w16cex:commentExtensible w16cex:durableId="3E718776" w16cex:dateUtc="2023-10-30T17:09:00Z"/>
  <w16cex:commentExtensible w16cex:durableId="02479269" w16cex:dateUtc="2023-10-06T02:19:00Z"/>
  <w16cex:commentExtensible w16cex:durableId="3CC3FB5B" w16cex:dateUtc="2023-10-30T17:08:00Z"/>
  <w16cex:commentExtensible w16cex:durableId="30A11DCD" w16cex:dateUtc="2023-10-30T17:11:00Z"/>
  <w16cex:commentExtensible w16cex:durableId="790CED43" w16cex:dateUtc="2023-10-30T17:11:00Z"/>
  <w16cex:commentExtensible w16cex:durableId="6A316352" w16cex:dateUtc="2023-10-30T17:13:00Z"/>
  <w16cex:commentExtensible w16cex:durableId="53197C8F" w16cex:dateUtc="2023-10-30T17:15:00Z"/>
  <w16cex:commentExtensible w16cex:durableId="219718DC" w16cex:dateUtc="2023-10-30T17:19:00Z"/>
  <w16cex:commentExtensible w16cex:durableId="70EEEAF7" w16cex:dateUtc="2023-10-30T17:17:00Z"/>
  <w16cex:commentExtensible w16cex:durableId="24DACD8F" w16cex:dateUtc="2023-10-30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D73EC6" w16cid:durableId="14926814"/>
  <w16cid:commentId w16cid:paraId="43A0D28B" w16cid:durableId="2431DCA9"/>
  <w16cid:commentId w16cid:paraId="6725B4B4" w16cid:durableId="430DCFED"/>
  <w16cid:commentId w16cid:paraId="671A4A6B" w16cid:durableId="616EE72F"/>
  <w16cid:commentId w16cid:paraId="6D0B2D94" w16cid:durableId="7432DC06"/>
  <w16cid:commentId w16cid:paraId="1F2BD3FC" w16cid:durableId="19D25593"/>
  <w16cid:commentId w16cid:paraId="73A939A8" w16cid:durableId="09E2FF65"/>
  <w16cid:commentId w16cid:paraId="41C607C2" w16cid:durableId="0059DCA2"/>
  <w16cid:commentId w16cid:paraId="26918FE3" w16cid:durableId="3E718776"/>
  <w16cid:commentId w16cid:paraId="449296BD" w16cid:durableId="02479269"/>
  <w16cid:commentId w16cid:paraId="4C802625" w16cid:durableId="3CC3FB5B"/>
  <w16cid:commentId w16cid:paraId="31E15EB5" w16cid:durableId="30A11DCD"/>
  <w16cid:commentId w16cid:paraId="7C0E65D5" w16cid:durableId="790CED43"/>
  <w16cid:commentId w16cid:paraId="6253B1BB" w16cid:durableId="6A316352"/>
  <w16cid:commentId w16cid:paraId="57B10445" w16cid:durableId="53197C8F"/>
  <w16cid:commentId w16cid:paraId="5A2BC37E" w16cid:durableId="219718DC"/>
  <w16cid:commentId w16cid:paraId="20BA93A3" w16cid:durableId="70EEEAF7"/>
  <w16cid:commentId w16cid:paraId="2F681E27" w16cid:durableId="24DACD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37"/>
    <w:rsid w:val="00003FAF"/>
    <w:rsid w:val="00097377"/>
    <w:rsid w:val="000F6C98"/>
    <w:rsid w:val="0015036A"/>
    <w:rsid w:val="00152B97"/>
    <w:rsid w:val="001A69CC"/>
    <w:rsid w:val="00345E8D"/>
    <w:rsid w:val="003A5995"/>
    <w:rsid w:val="0042327C"/>
    <w:rsid w:val="00562DFA"/>
    <w:rsid w:val="00580C43"/>
    <w:rsid w:val="006202C7"/>
    <w:rsid w:val="00656736"/>
    <w:rsid w:val="006B5525"/>
    <w:rsid w:val="006C7C65"/>
    <w:rsid w:val="00735761"/>
    <w:rsid w:val="007615A5"/>
    <w:rsid w:val="007D511A"/>
    <w:rsid w:val="007D6C2C"/>
    <w:rsid w:val="00821277"/>
    <w:rsid w:val="00857128"/>
    <w:rsid w:val="00885DC8"/>
    <w:rsid w:val="008D1489"/>
    <w:rsid w:val="00986C0C"/>
    <w:rsid w:val="00A84AAF"/>
    <w:rsid w:val="00B5504E"/>
    <w:rsid w:val="00C64737"/>
    <w:rsid w:val="00C76D88"/>
    <w:rsid w:val="00C97BB6"/>
    <w:rsid w:val="00CA4C3B"/>
    <w:rsid w:val="00CD5092"/>
    <w:rsid w:val="00CE164E"/>
    <w:rsid w:val="00CF4537"/>
    <w:rsid w:val="00D7703C"/>
    <w:rsid w:val="00DA2420"/>
    <w:rsid w:val="00DC4347"/>
    <w:rsid w:val="00DD6137"/>
    <w:rsid w:val="00E909C2"/>
    <w:rsid w:val="00ED5153"/>
    <w:rsid w:val="00F976D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18E6"/>
  <w15:chartTrackingRefBased/>
  <w15:docId w15:val="{81BA4CF9-605C-B34A-8759-A324FF0D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537"/>
    <w:rPr>
      <w:rFonts w:ascii="Times New Roman" w:eastAsia="Times New Roman" w:hAnsi="Times New Roman" w:cs="Times New Roman"/>
      <w:kern w:val="0"/>
      <w:lang w:eastAsia="fr-CA"/>
      <w14:ligatures w14:val="none"/>
    </w:rPr>
  </w:style>
  <w:style w:type="paragraph" w:styleId="Heading1">
    <w:name w:val="heading 1"/>
    <w:basedOn w:val="Normal"/>
    <w:next w:val="Normal"/>
    <w:link w:val="Heading1Char"/>
    <w:uiPriority w:val="9"/>
    <w:qFormat/>
    <w:rsid w:val="00CF4537"/>
    <w:pPr>
      <w:outlineLvl w:val="0"/>
    </w:pPr>
    <w:rPr>
      <w:b/>
      <w:bCs/>
    </w:rPr>
  </w:style>
  <w:style w:type="paragraph" w:styleId="Heading2">
    <w:name w:val="heading 2"/>
    <w:basedOn w:val="Normal"/>
    <w:next w:val="Normal"/>
    <w:link w:val="Heading2Char"/>
    <w:uiPriority w:val="9"/>
    <w:unhideWhenUsed/>
    <w:qFormat/>
    <w:rsid w:val="00CF4537"/>
    <w:pPr>
      <w:spacing w:line="276" w:lineRule="auto"/>
      <w:jc w:val="both"/>
      <w:outlineLvl w:val="1"/>
    </w:pPr>
    <w:rPr>
      <w:rFonts w:asciiTheme="majorHAnsi" w:hAnsiTheme="majorHAnsi" w:cstheme="majorHAnsi"/>
      <w:b/>
      <w:bCs/>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537"/>
    <w:rPr>
      <w:rFonts w:ascii="Times New Roman" w:eastAsia="Times New Roman" w:hAnsi="Times New Roman" w:cs="Times New Roman"/>
      <w:b/>
      <w:bCs/>
      <w:kern w:val="0"/>
      <w:lang w:eastAsia="fr-CA"/>
      <w14:ligatures w14:val="none"/>
    </w:rPr>
  </w:style>
  <w:style w:type="character" w:customStyle="1" w:styleId="Heading2Char">
    <w:name w:val="Heading 2 Char"/>
    <w:basedOn w:val="DefaultParagraphFont"/>
    <w:link w:val="Heading2"/>
    <w:uiPriority w:val="9"/>
    <w:rsid w:val="00CF4537"/>
    <w:rPr>
      <w:rFonts w:asciiTheme="majorHAnsi" w:eastAsia="Times New Roman" w:hAnsiTheme="majorHAnsi" w:cstheme="majorHAnsi"/>
      <w:b/>
      <w:bCs/>
      <w:i/>
      <w:iCs/>
      <w:kern w:val="0"/>
      <w:lang w:val="en-US" w:eastAsia="fr-CA"/>
      <w14:ligatures w14:val="none"/>
    </w:rPr>
  </w:style>
  <w:style w:type="character" w:styleId="CommentReference">
    <w:name w:val="annotation reference"/>
    <w:basedOn w:val="DefaultParagraphFont"/>
    <w:uiPriority w:val="99"/>
    <w:semiHidden/>
    <w:unhideWhenUsed/>
    <w:rsid w:val="00CF4537"/>
    <w:rPr>
      <w:sz w:val="16"/>
      <w:szCs w:val="16"/>
    </w:rPr>
  </w:style>
  <w:style w:type="paragraph" w:styleId="NormalWeb">
    <w:name w:val="Normal (Web)"/>
    <w:basedOn w:val="Normal"/>
    <w:uiPriority w:val="99"/>
    <w:unhideWhenUsed/>
    <w:rsid w:val="00CF4537"/>
    <w:pPr>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eastAsia="fr-CA"/>
      <w14:ligatures w14:val="none"/>
    </w:rPr>
  </w:style>
  <w:style w:type="paragraph" w:styleId="Revision">
    <w:name w:val="Revision"/>
    <w:hidden/>
    <w:uiPriority w:val="99"/>
    <w:semiHidden/>
    <w:rsid w:val="00821277"/>
    <w:rPr>
      <w:rFonts w:ascii="Times New Roman" w:eastAsia="Times New Roman" w:hAnsi="Times New Roman" w:cs="Times New Roman"/>
      <w:kern w:val="0"/>
      <w:lang w:eastAsia="fr-CA"/>
      <w14:ligatures w14:val="none"/>
    </w:rPr>
  </w:style>
  <w:style w:type="paragraph" w:styleId="CommentSubject">
    <w:name w:val="annotation subject"/>
    <w:basedOn w:val="CommentText"/>
    <w:next w:val="CommentText"/>
    <w:link w:val="CommentSubjectChar"/>
    <w:uiPriority w:val="99"/>
    <w:semiHidden/>
    <w:unhideWhenUsed/>
    <w:rsid w:val="00821277"/>
    <w:rPr>
      <w:b/>
      <w:bCs/>
    </w:rPr>
  </w:style>
  <w:style w:type="character" w:customStyle="1" w:styleId="CommentSubjectChar">
    <w:name w:val="Comment Subject Char"/>
    <w:basedOn w:val="CommentTextChar"/>
    <w:link w:val="CommentSubject"/>
    <w:uiPriority w:val="99"/>
    <w:semiHidden/>
    <w:rsid w:val="00821277"/>
    <w:rPr>
      <w:rFonts w:ascii="Times New Roman" w:eastAsia="Times New Roman" w:hAnsi="Times New Roman" w:cs="Times New Roman"/>
      <w:b/>
      <w:bCs/>
      <w:kern w:val="0"/>
      <w:sz w:val="20"/>
      <w:szCs w:val="2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5573</Words>
  <Characters>31772</Characters>
  <Application>Microsoft Office Word</Application>
  <DocSecurity>0</DocSecurity>
  <Lines>264</Lines>
  <Paragraphs>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Éric Harvey</cp:lastModifiedBy>
  <cp:revision>3</cp:revision>
  <dcterms:created xsi:type="dcterms:W3CDTF">2023-10-30T16:56:00Z</dcterms:created>
  <dcterms:modified xsi:type="dcterms:W3CDTF">2023-10-30T17:22:00Z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id="ECpTJQv6"/&gt;&lt;style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