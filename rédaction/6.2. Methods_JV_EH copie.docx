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21AC32" w14:textId="77777777" w:rsidR="00CF4537" w:rsidRPr="00D01CF9" w:rsidRDefault="00CF4537" w:rsidP="00CF4537">
      <w:pPr>
        <w:pStyle w:val="Titre1"/>
        <w:spacing w:line="276" w:lineRule="auto"/>
        <w:jc w:val="both"/>
        <w:rPr>
          <w:rFonts w:asciiTheme="majorHAnsi" w:hAnsiTheme="majorHAnsi" w:cstheme="majorHAnsi"/>
          <w:lang w:val="en-US"/>
        </w:rPr>
      </w:pPr>
      <w:r w:rsidRPr="00D01CF9">
        <w:rPr>
          <w:rFonts w:asciiTheme="majorHAnsi" w:hAnsiTheme="majorHAnsi" w:cstheme="majorHAnsi"/>
          <w:lang w:val="en-US"/>
        </w:rPr>
        <w:t>2 | METHODS</w:t>
      </w:r>
    </w:p>
    <w:p w14:paraId="2DD7C10C" w14:textId="77777777" w:rsidR="00CF4537" w:rsidRPr="00D01CF9" w:rsidRDefault="00CF4537" w:rsidP="00CF4537">
      <w:pPr>
        <w:spacing w:line="276" w:lineRule="auto"/>
        <w:jc w:val="both"/>
        <w:rPr>
          <w:rFonts w:asciiTheme="majorHAnsi" w:hAnsiTheme="majorHAnsi" w:cstheme="majorHAnsi"/>
          <w:lang w:val="en-US"/>
        </w:rPr>
      </w:pPr>
    </w:p>
    <w:p w14:paraId="4915BCC1" w14:textId="77777777" w:rsidR="00CF4537" w:rsidRPr="00D01CF9" w:rsidRDefault="00CF4537" w:rsidP="00CF4537">
      <w:pPr>
        <w:pStyle w:val="Titre2"/>
      </w:pPr>
      <w:r w:rsidRPr="00D01CF9">
        <w:t>2.1. Host-parasite system</w:t>
      </w:r>
    </w:p>
    <w:p w14:paraId="61F71852" w14:textId="77777777" w:rsidR="00CF4537" w:rsidRPr="00D01CF9" w:rsidRDefault="00CF4537" w:rsidP="00CF4537">
      <w:pPr>
        <w:spacing w:line="276" w:lineRule="auto"/>
        <w:jc w:val="both"/>
        <w:rPr>
          <w:rFonts w:asciiTheme="majorHAnsi" w:hAnsiTheme="majorHAnsi" w:cstheme="majorHAnsi"/>
          <w:lang w:val="en-US"/>
        </w:rPr>
      </w:pPr>
    </w:p>
    <w:p w14:paraId="5F6CE451" w14:textId="1EBCB2A0" w:rsidR="00CF4537" w:rsidRDefault="00CF4537" w:rsidP="00CF4537">
      <w:pPr>
        <w:spacing w:line="276" w:lineRule="auto"/>
        <w:jc w:val="both"/>
        <w:rPr>
          <w:rFonts w:asciiTheme="majorHAnsi" w:hAnsiTheme="majorHAnsi" w:cstheme="majorHAnsi"/>
          <w:lang w:val="en-US"/>
        </w:rPr>
      </w:pPr>
      <w:r w:rsidRPr="00D01CF9">
        <w:rPr>
          <w:rFonts w:asciiTheme="majorHAnsi" w:hAnsiTheme="majorHAnsi" w:cstheme="majorHAnsi"/>
          <w:lang w:val="en-US"/>
        </w:rPr>
        <w:t xml:space="preserve">The black spot disease is a common </w:t>
      </w:r>
      <w:r w:rsidR="008D1489">
        <w:rPr>
          <w:rFonts w:asciiTheme="majorHAnsi" w:hAnsiTheme="majorHAnsi" w:cstheme="majorHAnsi"/>
          <w:lang w:val="en-US"/>
        </w:rPr>
        <w:t xml:space="preserve">fish </w:t>
      </w:r>
      <w:r w:rsidRPr="00D01CF9">
        <w:rPr>
          <w:rFonts w:asciiTheme="majorHAnsi" w:hAnsiTheme="majorHAnsi" w:cstheme="majorHAnsi"/>
          <w:lang w:val="en-US"/>
        </w:rPr>
        <w:t xml:space="preserve">infection in marine and freshwater </w:t>
      </w:r>
      <w:r w:rsidR="008D1489">
        <w:rPr>
          <w:rFonts w:asciiTheme="majorHAnsi" w:hAnsiTheme="majorHAnsi" w:cstheme="majorHAnsi"/>
          <w:lang w:val="en-US"/>
        </w:rPr>
        <w:t xml:space="preserve">ecosystems </w:t>
      </w:r>
      <w:r w:rsidRPr="00D01CF9">
        <w:rPr>
          <w:rFonts w:asciiTheme="majorHAnsi" w:hAnsiTheme="majorHAnsi" w:cstheme="majorHAnsi"/>
          <w:lang w:val="en-US"/>
        </w:rPr>
        <w:t xml:space="preserve">caused by Digenean trematodes (flukes) </w:t>
      </w:r>
      <w:r w:rsidRPr="00D01CF9">
        <w:rPr>
          <w:rFonts w:asciiTheme="majorHAnsi" w:hAnsiTheme="majorHAnsi" w:cstheme="majorHAnsi"/>
        </w:rPr>
        <w:fldChar w:fldCharType="begin"/>
      </w:r>
      <w:r w:rsidRPr="00D01CF9">
        <w:rPr>
          <w:rFonts w:asciiTheme="majorHAnsi" w:hAnsiTheme="majorHAnsi" w:cstheme="majorHAnsi"/>
          <w:lang w:val="en-US"/>
        </w:rPr>
        <w:instrText xml:space="preserve"> ADDIN ZOTERO_ITEM CSL_CITATION {"citationID":"KreykbV4","properties":{"formattedCitation":"(Kurochkin &amp; Biserova, 1996)","plainCitation":"(Kurochkin &amp; Biserova, 1996)","noteIndex":0},"citationItems":[{"id":7789,"uris":["http://zotero.org/groups/2585270/items/TQVPLWDY"],"itemData":{"id":7789,"type":"article-journal","abstract":"Some traditional points of view on the black spot disease in fishes caused by the metacercariae of the trematode Posthodiplostomum cuticola are revised. The black spot disease should be considered as one of several symptoms appeared in freshwater and sea fishes in cases of infection with certain parasite species. Up to present days, more than 30 parasite species causing similar symptoms are recognized. And among them 8 such species have been recorded in fishes of the Volga-Caspian region.","container-title":"Parazitologiia","ISSN":"0031-1847","issue":"2","journalAbbreviation":"Parazitologiia","language":"rus","note":"PMID: 8984434","page":"117-125","source":"PubMed","title":"[The etiology and diagnosis of \"black spot disease\" of fish]","volume":"30","author":[{"family":"Kurochkin","given":"Iu V."},{"family":"Biserova","given":"L. I."}],"issued":{"date-parts":[["1996"]]}}}],"schema":"https://github.com/citation-style-language/schema/raw/master/csl-citation.json"} </w:instrText>
      </w:r>
      <w:r w:rsidRPr="00D01CF9">
        <w:rPr>
          <w:rFonts w:asciiTheme="majorHAnsi" w:hAnsiTheme="majorHAnsi" w:cstheme="majorHAnsi"/>
        </w:rPr>
        <w:fldChar w:fldCharType="separate"/>
      </w:r>
      <w:r w:rsidRPr="00D01CF9">
        <w:rPr>
          <w:rFonts w:asciiTheme="majorHAnsi" w:hAnsiTheme="majorHAnsi" w:cstheme="majorHAnsi"/>
          <w:noProof/>
          <w:lang w:val="en-US"/>
        </w:rPr>
        <w:t>(Kurochkin &amp; Biserova, 1996)</w:t>
      </w:r>
      <w:r w:rsidRPr="00D01CF9">
        <w:rPr>
          <w:rFonts w:asciiTheme="majorHAnsi" w:hAnsiTheme="majorHAnsi" w:cstheme="majorHAnsi"/>
        </w:rPr>
        <w:fldChar w:fldCharType="end"/>
      </w:r>
      <w:r w:rsidRPr="00D01CF9">
        <w:rPr>
          <w:rFonts w:asciiTheme="majorHAnsi" w:hAnsiTheme="majorHAnsi" w:cstheme="majorHAnsi"/>
          <w:lang w:val="en-US"/>
        </w:rPr>
        <w:t xml:space="preserve">. </w:t>
      </w:r>
      <w:r>
        <w:rPr>
          <w:rFonts w:asciiTheme="majorHAnsi" w:hAnsiTheme="majorHAnsi" w:cstheme="majorHAnsi"/>
          <w:lang w:val="en-US"/>
        </w:rPr>
        <w:t>Despite s</w:t>
      </w:r>
      <w:r w:rsidRPr="00D01CF9">
        <w:rPr>
          <w:rFonts w:asciiTheme="majorHAnsi" w:hAnsiTheme="majorHAnsi" w:cstheme="majorHAnsi"/>
          <w:lang w:val="en-US"/>
        </w:rPr>
        <w:t>ome of these parasites (</w:t>
      </w:r>
      <w:r w:rsidRPr="00D01CF9">
        <w:rPr>
          <w:rFonts w:asciiTheme="majorHAnsi" w:hAnsiTheme="majorHAnsi" w:cstheme="majorHAnsi"/>
          <w:i/>
          <w:iCs/>
          <w:lang w:val="en-US"/>
        </w:rPr>
        <w:t xml:space="preserve">e.g., </w:t>
      </w:r>
      <w:proofErr w:type="spellStart"/>
      <w:r w:rsidRPr="00D01CF9">
        <w:rPr>
          <w:rFonts w:asciiTheme="majorHAnsi" w:hAnsiTheme="majorHAnsi" w:cstheme="majorHAnsi"/>
          <w:i/>
          <w:iCs/>
          <w:lang w:val="en-US"/>
        </w:rPr>
        <w:t>Posthodiplostomum</w:t>
      </w:r>
      <w:proofErr w:type="spellEnd"/>
      <w:r w:rsidRPr="00D01CF9">
        <w:rPr>
          <w:rFonts w:asciiTheme="majorHAnsi" w:hAnsiTheme="majorHAnsi" w:cstheme="majorHAnsi"/>
          <w:i/>
          <w:iCs/>
          <w:lang w:val="en-US"/>
        </w:rPr>
        <w:t xml:space="preserve"> </w:t>
      </w:r>
      <w:proofErr w:type="spellStart"/>
      <w:r w:rsidRPr="00D01CF9">
        <w:rPr>
          <w:rFonts w:asciiTheme="majorHAnsi" w:hAnsiTheme="majorHAnsi" w:cstheme="majorHAnsi"/>
          <w:i/>
          <w:iCs/>
          <w:lang w:val="en-US"/>
        </w:rPr>
        <w:t>cutic</w:t>
      </w:r>
      <w:r>
        <w:rPr>
          <w:rFonts w:asciiTheme="majorHAnsi" w:hAnsiTheme="majorHAnsi" w:cstheme="majorHAnsi"/>
          <w:i/>
          <w:iCs/>
          <w:lang w:val="en-US"/>
        </w:rPr>
        <w:t>o</w:t>
      </w:r>
      <w:r w:rsidRPr="00D01CF9">
        <w:rPr>
          <w:rFonts w:asciiTheme="majorHAnsi" w:hAnsiTheme="majorHAnsi" w:cstheme="majorHAnsi"/>
          <w:i/>
          <w:iCs/>
          <w:lang w:val="en-US"/>
        </w:rPr>
        <w:t>la</w:t>
      </w:r>
      <w:proofErr w:type="spellEnd"/>
      <w:r w:rsidRPr="00D01CF9">
        <w:rPr>
          <w:rFonts w:asciiTheme="majorHAnsi" w:hAnsiTheme="majorHAnsi" w:cstheme="majorHAnsi"/>
          <w:i/>
          <w:iCs/>
          <w:lang w:val="en-US"/>
        </w:rPr>
        <w:t xml:space="preserve">, </w:t>
      </w:r>
      <w:proofErr w:type="spellStart"/>
      <w:r w:rsidRPr="00D01CF9">
        <w:rPr>
          <w:rFonts w:asciiTheme="majorHAnsi" w:hAnsiTheme="majorHAnsi" w:cstheme="majorHAnsi"/>
          <w:i/>
          <w:iCs/>
          <w:lang w:val="en-US"/>
        </w:rPr>
        <w:t>Uvulifer</w:t>
      </w:r>
      <w:proofErr w:type="spellEnd"/>
      <w:r w:rsidRPr="00D01CF9">
        <w:rPr>
          <w:rFonts w:asciiTheme="majorHAnsi" w:hAnsiTheme="majorHAnsi" w:cstheme="majorHAnsi"/>
          <w:i/>
          <w:iCs/>
          <w:lang w:val="en-US"/>
        </w:rPr>
        <w:t xml:space="preserve"> </w:t>
      </w:r>
      <w:proofErr w:type="spellStart"/>
      <w:r w:rsidRPr="00D01CF9">
        <w:rPr>
          <w:rFonts w:asciiTheme="majorHAnsi" w:hAnsiTheme="majorHAnsi" w:cstheme="majorHAnsi"/>
          <w:i/>
          <w:iCs/>
          <w:lang w:val="en-US"/>
        </w:rPr>
        <w:t>ambloplitis</w:t>
      </w:r>
      <w:proofErr w:type="spellEnd"/>
      <w:r w:rsidRPr="00D01CF9">
        <w:rPr>
          <w:rFonts w:asciiTheme="majorHAnsi" w:hAnsiTheme="majorHAnsi" w:cstheme="majorHAnsi"/>
          <w:lang w:val="en-US"/>
        </w:rPr>
        <w:t>,</w:t>
      </w:r>
      <w:r w:rsidRPr="00D01CF9">
        <w:rPr>
          <w:rFonts w:asciiTheme="majorHAnsi" w:hAnsiTheme="majorHAnsi" w:cstheme="majorHAnsi"/>
          <w:i/>
          <w:iCs/>
          <w:lang w:val="en-US"/>
        </w:rPr>
        <w:t xml:space="preserve"> </w:t>
      </w:r>
      <w:proofErr w:type="spellStart"/>
      <w:r w:rsidRPr="00D01CF9">
        <w:rPr>
          <w:rFonts w:asciiTheme="majorHAnsi" w:hAnsiTheme="majorHAnsi" w:cstheme="majorHAnsi"/>
          <w:i/>
          <w:iCs/>
          <w:lang w:val="en-US"/>
        </w:rPr>
        <w:t>Crassiphiala</w:t>
      </w:r>
      <w:proofErr w:type="spellEnd"/>
      <w:r w:rsidRPr="00D01CF9">
        <w:rPr>
          <w:rFonts w:asciiTheme="majorHAnsi" w:hAnsiTheme="majorHAnsi" w:cstheme="majorHAnsi"/>
          <w:i/>
          <w:iCs/>
          <w:lang w:val="en-US"/>
        </w:rPr>
        <w:t xml:space="preserve"> </w:t>
      </w:r>
      <w:proofErr w:type="spellStart"/>
      <w:r w:rsidRPr="00D01CF9">
        <w:rPr>
          <w:rFonts w:asciiTheme="majorHAnsi" w:hAnsiTheme="majorHAnsi" w:cstheme="majorHAnsi"/>
          <w:i/>
          <w:iCs/>
          <w:lang w:val="en-US"/>
        </w:rPr>
        <w:t>bulboglossa</w:t>
      </w:r>
      <w:proofErr w:type="spellEnd"/>
      <w:r w:rsidRPr="00D01CF9">
        <w:rPr>
          <w:rFonts w:asciiTheme="majorHAnsi" w:hAnsiTheme="majorHAnsi" w:cstheme="majorHAnsi"/>
          <w:i/>
          <w:iCs/>
          <w:lang w:val="en-US"/>
        </w:rPr>
        <w:t xml:space="preserve"> </w:t>
      </w:r>
      <w:r w:rsidRPr="00D01CF9">
        <w:rPr>
          <w:rFonts w:asciiTheme="majorHAnsi" w:hAnsiTheme="majorHAnsi" w:cstheme="majorHAnsi"/>
          <w:lang w:val="en-US"/>
        </w:rPr>
        <w:t>and</w:t>
      </w:r>
      <w:r w:rsidRPr="00D01CF9">
        <w:rPr>
          <w:rFonts w:asciiTheme="majorHAnsi" w:hAnsiTheme="majorHAnsi" w:cstheme="majorHAnsi"/>
          <w:i/>
          <w:iCs/>
          <w:lang w:val="en-US"/>
        </w:rPr>
        <w:t xml:space="preserve"> </w:t>
      </w:r>
      <w:proofErr w:type="spellStart"/>
      <w:r w:rsidRPr="00D01CF9">
        <w:rPr>
          <w:rFonts w:asciiTheme="majorHAnsi" w:hAnsiTheme="majorHAnsi" w:cstheme="majorHAnsi"/>
          <w:i/>
          <w:iCs/>
          <w:lang w:val="en-US"/>
        </w:rPr>
        <w:t>Apophallus</w:t>
      </w:r>
      <w:proofErr w:type="spellEnd"/>
      <w:r w:rsidRPr="00D01CF9">
        <w:rPr>
          <w:rFonts w:asciiTheme="majorHAnsi" w:hAnsiTheme="majorHAnsi" w:cstheme="majorHAnsi"/>
          <w:i/>
          <w:iCs/>
          <w:lang w:val="en-US"/>
        </w:rPr>
        <w:t xml:space="preserve"> brevis</w:t>
      </w:r>
      <w:r w:rsidRPr="00D01CF9">
        <w:rPr>
          <w:rFonts w:asciiTheme="majorHAnsi" w:hAnsiTheme="majorHAnsi" w:cstheme="majorHAnsi"/>
          <w:lang w:val="en-US"/>
        </w:rPr>
        <w:t xml:space="preserve">) have been studied for a </w:t>
      </w:r>
      <w:r w:rsidR="00D7703C">
        <w:rPr>
          <w:rFonts w:asciiTheme="majorHAnsi" w:hAnsiTheme="majorHAnsi" w:cstheme="majorHAnsi"/>
          <w:lang w:val="en-US"/>
        </w:rPr>
        <w:t>few</w:t>
      </w:r>
      <w:r>
        <w:rPr>
          <w:rFonts w:asciiTheme="majorHAnsi" w:hAnsiTheme="majorHAnsi" w:cstheme="majorHAnsi"/>
          <w:lang w:val="en-US"/>
        </w:rPr>
        <w:t xml:space="preserve"> decades</w:t>
      </w:r>
      <w:r w:rsidRPr="00D01CF9">
        <w:rPr>
          <w:rFonts w:asciiTheme="majorHAnsi" w:hAnsiTheme="majorHAnsi" w:cstheme="majorHAnsi"/>
          <w:lang w:val="en-US"/>
        </w:rPr>
        <w:t xml:space="preserve">, spatiotemporal infection patterns and their relation to environmental conditions are </w:t>
      </w:r>
      <w:r>
        <w:rPr>
          <w:rFonts w:asciiTheme="majorHAnsi" w:hAnsiTheme="majorHAnsi" w:cstheme="majorHAnsi"/>
          <w:lang w:val="en-US"/>
        </w:rPr>
        <w:t xml:space="preserve">still </w:t>
      </w:r>
      <w:r w:rsidRPr="00D01CF9">
        <w:rPr>
          <w:rFonts w:asciiTheme="majorHAnsi" w:hAnsiTheme="majorHAnsi" w:cstheme="majorHAnsi"/>
          <w:lang w:val="en-US"/>
        </w:rPr>
        <w:t>elusive. Black spot causing trematodes all have a similar complex life cycle requiring a snail, a fish and a piscivorous bird as hosts (</w:t>
      </w:r>
      <w:r w:rsidRPr="00517A79">
        <w:rPr>
          <w:rFonts w:asciiTheme="majorHAnsi" w:hAnsiTheme="majorHAnsi" w:cstheme="majorHAnsi"/>
          <w:lang w:val="en-US"/>
        </w:rPr>
        <w:t>Figure 1</w:t>
      </w:r>
      <w:r w:rsidRPr="00D01CF9">
        <w:rPr>
          <w:rFonts w:asciiTheme="majorHAnsi" w:hAnsiTheme="majorHAnsi" w:cstheme="majorHAnsi"/>
          <w:lang w:val="en-US"/>
        </w:rPr>
        <w:t xml:space="preserve">). </w:t>
      </w:r>
      <w:r w:rsidR="008D1489">
        <w:rPr>
          <w:rFonts w:asciiTheme="majorHAnsi" w:hAnsiTheme="majorHAnsi" w:cstheme="majorHAnsi"/>
          <w:lang w:val="en-US"/>
        </w:rPr>
        <w:t>T</w:t>
      </w:r>
      <w:r w:rsidRPr="00D01CF9">
        <w:rPr>
          <w:rFonts w:asciiTheme="majorHAnsi" w:hAnsiTheme="majorHAnsi" w:cstheme="majorHAnsi"/>
          <w:lang w:val="en-US"/>
        </w:rPr>
        <w:t xml:space="preserve">he parasite encysts under the skin, in the fins or the muscles </w:t>
      </w:r>
      <w:r w:rsidR="008D1489">
        <w:rPr>
          <w:rFonts w:asciiTheme="majorHAnsi" w:hAnsiTheme="majorHAnsi" w:cstheme="majorHAnsi"/>
          <w:lang w:val="en-US"/>
        </w:rPr>
        <w:t xml:space="preserve">of the fish-host </w:t>
      </w:r>
      <w:r w:rsidRPr="00D01CF9">
        <w:rPr>
          <w:rFonts w:asciiTheme="majorHAnsi" w:hAnsiTheme="majorHAnsi" w:cstheme="majorHAnsi"/>
        </w:rPr>
        <w:fldChar w:fldCharType="begin"/>
      </w:r>
      <w:r w:rsidRPr="00D01CF9">
        <w:rPr>
          <w:rFonts w:asciiTheme="majorHAnsi" w:hAnsiTheme="majorHAnsi" w:cstheme="majorHAnsi"/>
          <w:lang w:val="en-US"/>
        </w:rPr>
        <w:instrText xml:space="preserve"> ADDIN ZOTERO_ITEM CSL_CITATION {"citationID":"2hgVyjbS","properties":{"formattedCitation":"(Hoffman, 1956; Krull, 1932, 1934)","plainCitation":"(Hoffman, 1956; Krull, 1932, 1934)","noteIndex":0},"citationItems":[{"id":2227,"uris":["http://zotero.org/groups/2585270/items/UGCT3IM8"],"itemData":{"id":2227,"type":"article-journal","container-title":"The Journal of Parasitology","DOI":"10.2307/3274528","ISSN":"0022-3395","issue":"4","note":"publisher: [The American Society of Parasitologists, Allen Press]","page":"435-444","source":"JSTOR","title":"The Life Cycle of Crassiphiala bulboglossa (Trematoda: Strigeida). Development of the Metacercaria and Cyst, and Effect on the Fish Hosts","title-short":"The Life Cycle of Crassiphiala bulboglossa (Trematoda","volume":"42","author":[{"family":"Hoffman","given":"Glenn L."}],"issued":{"date-parts":[["1956"]]}}},{"id":2250,"uris":["http://zotero.org/groups/2585270/items/IIIGC5C7"],"itemData":{"id":2250,"type":"article-journal","archive":"/z-wcorg/","container-title":"Journal of Parasitology, The","ISSN":"1937-2345 0022-3395","issue":"165","language":"eng","note":"publisher: Allen Press","page":"1934","source":"http://worldcat.org","title":"Studies on the development of Cercaria bessiae Cort and Brooks, 1928","volume":"19","author":[{"literal":"Krull"}],"issued":{"date-parts":[["1932"]]}}},{"id":2228,"uris":["http://zotero.org/groups/2585270/items/E3V63Q94"],"itemData":{"id":2228,"type":"article-journal","container-title":"Copeia","DOI":"10.2307/1435795","ISSN":"0045-8511","issue":"2","note":"publisher: [American Society of Ichthyologists and Herpetologists (ASIH), Allen Press]","page":"69-73","source":"JSTOR","title":"Cercaria bessiae Cort and Brooks, 1928, an Injurious Parasite of Fish","volume":"1934","author":[{"family":"Krull","given":"Wendell H."}],"issued":{"date-parts":[["1934"]]}}}],"schema":"https://github.com/citation-style-language/schema/raw/master/csl-citation.json"} </w:instrText>
      </w:r>
      <w:r w:rsidRPr="00D01CF9">
        <w:rPr>
          <w:rFonts w:asciiTheme="majorHAnsi" w:hAnsiTheme="majorHAnsi" w:cstheme="majorHAnsi"/>
        </w:rPr>
        <w:fldChar w:fldCharType="separate"/>
      </w:r>
      <w:r w:rsidRPr="00D01CF9">
        <w:rPr>
          <w:rFonts w:asciiTheme="majorHAnsi" w:hAnsiTheme="majorHAnsi" w:cstheme="majorHAnsi"/>
          <w:noProof/>
          <w:lang w:val="en-US"/>
        </w:rPr>
        <w:t>(Hoffman, 1956; Krull, 1932, 1934)</w:t>
      </w:r>
      <w:r w:rsidRPr="00D01CF9">
        <w:rPr>
          <w:rFonts w:asciiTheme="majorHAnsi" w:hAnsiTheme="majorHAnsi" w:cstheme="majorHAnsi"/>
        </w:rPr>
        <w:fldChar w:fldCharType="end"/>
      </w:r>
      <w:r w:rsidRPr="006C3636">
        <w:rPr>
          <w:rFonts w:asciiTheme="majorHAnsi" w:hAnsiTheme="majorHAnsi" w:cstheme="majorHAnsi"/>
          <w:lang w:val="en-US"/>
        </w:rPr>
        <w:t xml:space="preserve"> where it can survive in a dormant form for </w:t>
      </w:r>
      <w:r>
        <w:rPr>
          <w:rFonts w:asciiTheme="majorHAnsi" w:hAnsiTheme="majorHAnsi" w:cstheme="majorHAnsi"/>
          <w:lang w:val="en-US"/>
        </w:rPr>
        <w:t xml:space="preserve">a few years </w:t>
      </w:r>
      <w:r w:rsidRPr="00D01CF9">
        <w:rPr>
          <w:rFonts w:asciiTheme="majorHAnsi" w:hAnsiTheme="majorHAnsi" w:cstheme="majorHAnsi"/>
        </w:rPr>
        <w:fldChar w:fldCharType="begin"/>
      </w:r>
      <w:r w:rsidRPr="00D01CF9">
        <w:rPr>
          <w:rFonts w:asciiTheme="majorHAnsi" w:hAnsiTheme="majorHAnsi" w:cstheme="majorHAnsi"/>
          <w:lang w:val="en-US"/>
        </w:rPr>
        <w:instrText xml:space="preserve"> ADDIN ZOTERO_ITEM CSL_CITATION {"citationID":"sXfXRxYI","properties":{"formattedCitation":"(Hoffman &amp; Putz, 1965)","plainCitation":"(Hoffman &amp; Putz, 1965)","noteIndex":0},"citationItems":[{"id":1664,"uris":["http://zotero.org/groups/2585270/items/3J6ZZBGI"],"itemData":{"id":1664,"type":"article-journal","abstract":"Adult Uvulifer ambloplitis were recovered from a kingfisher and the worm eggs were incubated. Helisoma snails were infected with the resultant miracidia. Cercariae, very similar, but not identical to Cercaria bessiae, were recovered and used to infect fish. It was possible to infect Lepomis macrochirus, but not Catostomus commersoni, Cottus bairdi, Carassius auratus, Notropis cornutus, N. rubellus, N. spectrunculus, Semotilus atromaculatus, S. corporalis, S. margarita, Ictalurus punctatus, Etheostoma flabellare or Salmo gairdneri. Development of the metacercaria was studied at 13° C, 21° C, and 24° C. There was almost no development at 13° C and development was about twice as rapid at 24° C as at 21° C. The origin of the cyst of parasite origin is discussed. The metacercariae live at least 4 1/2 years in the fish at 12° C. The adult is briefly described and compared with other species. A key to the adults is given.","container-title":"Transactions of the American Fisheries Society","DOI":"10.1577/1548-8659(1965)94[143:TBUASO]2.0.CO;2","ISSN":"1548-8659","issue":"2","language":"en","note":"_eprint: https://onlinelibrary.wiley.com/doi/pdf/10.1577/1548-8659%281965%2994%5B143%3ATBUASO%5D2.0.CO%3B2","page":"143-151","source":"Wiley Online Library","title":"The Black-Spot (Uvulifer ambloplitis: Trematoda: Strigeoidea) of Centrarchid Fishes","title-short":"The Black-Spot (Uvulifer ambloplitis","volume":"94","author":[{"family":"Hoffman","given":"Glenn L."},{"family":"Putz","given":"Robert E."}],"issued":{"date-parts":[["1965"]]}}}],"schema":"https://github.com/citation-style-language/schema/raw/master/csl-citation.json"} </w:instrText>
      </w:r>
      <w:r w:rsidRPr="00D01CF9">
        <w:rPr>
          <w:rFonts w:asciiTheme="majorHAnsi" w:hAnsiTheme="majorHAnsi" w:cstheme="majorHAnsi"/>
        </w:rPr>
        <w:fldChar w:fldCharType="separate"/>
      </w:r>
      <w:r w:rsidRPr="00D01CF9">
        <w:rPr>
          <w:rFonts w:asciiTheme="majorHAnsi" w:hAnsiTheme="majorHAnsi" w:cstheme="majorHAnsi"/>
          <w:noProof/>
          <w:lang w:val="en-US"/>
        </w:rPr>
        <w:t>(Hoffman &amp; Putz, 1965)</w:t>
      </w:r>
      <w:r w:rsidRPr="00D01CF9">
        <w:rPr>
          <w:rFonts w:asciiTheme="majorHAnsi" w:hAnsiTheme="majorHAnsi" w:cstheme="majorHAnsi"/>
        </w:rPr>
        <w:fldChar w:fldCharType="end"/>
      </w:r>
      <w:r w:rsidRPr="006C3636">
        <w:rPr>
          <w:rFonts w:asciiTheme="majorHAnsi" w:hAnsiTheme="majorHAnsi" w:cstheme="majorHAnsi"/>
          <w:lang w:val="en-US"/>
        </w:rPr>
        <w:t xml:space="preserve"> until </w:t>
      </w:r>
      <w:r>
        <w:rPr>
          <w:rFonts w:asciiTheme="majorHAnsi" w:hAnsiTheme="majorHAnsi" w:cstheme="majorHAnsi"/>
          <w:lang w:val="en-US"/>
        </w:rPr>
        <w:t>the infected fish gets</w:t>
      </w:r>
      <w:r w:rsidRPr="006C3636">
        <w:rPr>
          <w:rFonts w:asciiTheme="majorHAnsi" w:hAnsiTheme="majorHAnsi" w:cstheme="majorHAnsi"/>
          <w:lang w:val="en-US"/>
        </w:rPr>
        <w:t xml:space="preserve"> eaten by a bird</w:t>
      </w:r>
      <w:r w:rsidRPr="00D01CF9">
        <w:rPr>
          <w:rFonts w:asciiTheme="majorHAnsi" w:hAnsiTheme="majorHAnsi" w:cstheme="majorHAnsi"/>
          <w:lang w:val="en-US"/>
        </w:rPr>
        <w:t xml:space="preserve">. The distinctive black cyst </w:t>
      </w:r>
      <w:r w:rsidR="008D1489">
        <w:rPr>
          <w:rFonts w:asciiTheme="majorHAnsi" w:hAnsiTheme="majorHAnsi" w:cstheme="majorHAnsi"/>
          <w:lang w:val="en-US"/>
        </w:rPr>
        <w:t xml:space="preserve">symptom </w:t>
      </w:r>
      <w:r w:rsidRPr="00D01CF9">
        <w:rPr>
          <w:rFonts w:asciiTheme="majorHAnsi" w:hAnsiTheme="majorHAnsi" w:cstheme="majorHAnsi"/>
          <w:lang w:val="en-US"/>
        </w:rPr>
        <w:t xml:space="preserve">results of the melanin pigment stimulation by the larva penetration in the fish body </w:t>
      </w:r>
      <w:r w:rsidRPr="00D01CF9">
        <w:rPr>
          <w:rFonts w:asciiTheme="majorHAnsi" w:hAnsiTheme="majorHAnsi" w:cstheme="majorHAnsi"/>
        </w:rPr>
        <w:fldChar w:fldCharType="begin"/>
      </w:r>
      <w:r w:rsidRPr="00D01CF9">
        <w:rPr>
          <w:rFonts w:asciiTheme="majorHAnsi" w:hAnsiTheme="majorHAnsi" w:cstheme="majorHAnsi"/>
          <w:lang w:val="en-US"/>
        </w:rPr>
        <w:instrText xml:space="preserve"> ADDIN ZOTERO_ITEM CSL_CITATION {"citationID":"cpxBCdt0","properties":{"formattedCitation":"(Davis, 1967; Lemly &amp; Esch, 1984)","plainCitation":"(Davis, 1967; Lemly &amp; Esch, 1984)","noteIndex":0},"citationItems":[{"id":2255,"uris":["http://zotero.org/groups/2585270/items/NUZ8K7CF"],"itemData":{"id":2255,"type":"book","language":"en","note":"Google-Books-ID: Cq_teJMGvnoC","number-of-pages":"344","publisher":"University of California Press","source":"Google Books","title":"Culture and Diseases of Game Fishes","author":[{"family":"Davis","given":"Herbert Spencer"}],"issued":{"date-parts":[["1967"]]}}},{"id":1667,"uris":["http://zotero.org/groups/2585270/items/CAI379UD"],"itemData":{"id":1667,"type":"article-journal","abstract":"Prevalence and intensity of Uvulifer ambloplitis were monitored in a population of juvenile bluegill sunfish, Lepomis macrochirus, and largemouth bass, Micropterus salmoides, from March 1979 through November 1982. Prevalence of U. ambloplitis in bluegill did not drop below 50% for any month and often reached 100%, with intensities ranging from 1 to 269 cysts per fish. Significant differences occurred in the intensity between size classes of bluegill, but not between sexes. Prevalence of cysts in largemouth bass did not exceed 26% and the intensity did not exceed 12 cysts per fish. The frequency distribution of U. ambloplitis in bluegill closely fit the negative binomial model. Recruitment of U. ambloplitis by caged bluegill began in May and ended in September, with maximum recruitment occurring in July. Both the prevalence and intensity of U. ambloplitis were exceptionally high in bluegill in the present study as compared with other locations. This may be due to the breeding behavior of the definitive host and population biology of the snail intermediate host combining to maximize parasite transmission and recruitment. Seasonal changes in the degree of overdispersion of U. ambloplitis suggest that parasite-related mortality of bluegill occurs during the winter.","container-title":"The Journal of Parasitology","DOI":"10.2307/3281394","ISSN":"0022-3395","issue":"4","note":"publisher: [The American Society of Parasitologists, Allen Press]","page":"466-474","source":"JSTOR","title":"Population Biology of the Trematode Uvulifer ambloplitis (Hughes, 1927) in Juvenile Bluegill Sunfish, Lepomis macrochirus, and Largemouth Bass, Micropterus salmoides","volume":"70","author":[{"family":"Lemly","given":"A. Dennis"},{"family":"Esch","given":"Gerald W."}],"issued":{"date-parts":[["1984"]]}}}],"schema":"https://github.com/citation-style-language/schema/raw/master/csl-citation.json"} </w:instrText>
      </w:r>
      <w:r w:rsidRPr="00D01CF9">
        <w:rPr>
          <w:rFonts w:asciiTheme="majorHAnsi" w:hAnsiTheme="majorHAnsi" w:cstheme="majorHAnsi"/>
        </w:rPr>
        <w:fldChar w:fldCharType="separate"/>
      </w:r>
      <w:r w:rsidRPr="00D01CF9">
        <w:rPr>
          <w:rFonts w:asciiTheme="majorHAnsi" w:hAnsiTheme="majorHAnsi" w:cstheme="majorHAnsi"/>
          <w:noProof/>
          <w:lang w:val="en-US"/>
        </w:rPr>
        <w:t>(Davis, 1967; Lemly &amp; Esch, 1984)</w:t>
      </w:r>
      <w:r w:rsidRPr="00D01CF9">
        <w:rPr>
          <w:rFonts w:asciiTheme="majorHAnsi" w:hAnsiTheme="majorHAnsi" w:cstheme="majorHAnsi"/>
        </w:rPr>
        <w:fldChar w:fldCharType="end"/>
      </w:r>
      <w:r w:rsidRPr="00D01CF9">
        <w:rPr>
          <w:rFonts w:asciiTheme="majorHAnsi" w:hAnsiTheme="majorHAnsi" w:cstheme="majorHAnsi"/>
          <w:lang w:val="en-US"/>
        </w:rPr>
        <w:t xml:space="preserve">. </w:t>
      </w:r>
      <w:r w:rsidR="008D1489">
        <w:rPr>
          <w:rFonts w:asciiTheme="majorHAnsi" w:hAnsiTheme="majorHAnsi" w:cstheme="majorHAnsi"/>
          <w:lang w:val="en-US"/>
        </w:rPr>
        <w:t>In the context of this study, we will refer to the black spot trematodes as a guild b</w:t>
      </w:r>
      <w:r w:rsidRPr="00D01CF9">
        <w:rPr>
          <w:rFonts w:asciiTheme="majorHAnsi" w:hAnsiTheme="majorHAnsi" w:cstheme="majorHAnsi"/>
          <w:lang w:val="en-US"/>
        </w:rPr>
        <w:t xml:space="preserve">ecause they have similar </w:t>
      </w:r>
      <w:r>
        <w:rPr>
          <w:rFonts w:asciiTheme="majorHAnsi" w:hAnsiTheme="majorHAnsi" w:cstheme="majorHAnsi"/>
          <w:lang w:val="en-US"/>
        </w:rPr>
        <w:t xml:space="preserve">ecological </w:t>
      </w:r>
      <w:r w:rsidRPr="00D01CF9">
        <w:rPr>
          <w:rFonts w:asciiTheme="majorHAnsi" w:hAnsiTheme="majorHAnsi" w:cstheme="majorHAnsi"/>
          <w:lang w:val="en-US"/>
        </w:rPr>
        <w:t>requirements and cause the same symptoms</w:t>
      </w:r>
      <w:r>
        <w:rPr>
          <w:rFonts w:asciiTheme="majorHAnsi" w:hAnsiTheme="majorHAnsi" w:cstheme="majorHAnsi"/>
          <w:lang w:val="en-US"/>
        </w:rPr>
        <w:t xml:space="preserve"> in fishes</w:t>
      </w:r>
      <w:r w:rsidR="008D1489">
        <w:rPr>
          <w:rFonts w:asciiTheme="majorHAnsi" w:hAnsiTheme="majorHAnsi" w:cstheme="majorHAnsi"/>
          <w:lang w:val="en-US"/>
        </w:rPr>
        <w:t>.</w:t>
      </w:r>
      <w:r w:rsidRPr="00D01CF9">
        <w:rPr>
          <w:rFonts w:asciiTheme="majorHAnsi" w:hAnsiTheme="majorHAnsi" w:cstheme="majorHAnsi"/>
          <w:lang w:val="en-US"/>
        </w:rPr>
        <w:t xml:space="preserve"> </w:t>
      </w:r>
    </w:p>
    <w:p w14:paraId="6F7FF228" w14:textId="6CA02290" w:rsidR="00CF4537" w:rsidRDefault="00CF4537" w:rsidP="00CF4537">
      <w:pPr>
        <w:rPr>
          <w:rFonts w:asciiTheme="majorHAnsi" w:hAnsiTheme="majorHAnsi" w:cstheme="majorHAnsi"/>
          <w:lang w:val="en-US"/>
        </w:rPr>
      </w:pPr>
      <w:r w:rsidRPr="00C27298">
        <w:rPr>
          <w:noProof/>
        </w:rPr>
        <w:drawing>
          <wp:anchor distT="0" distB="0" distL="114300" distR="114300" simplePos="0" relativeHeight="251660288" behindDoc="0" locked="0" layoutInCell="1" allowOverlap="1" wp14:anchorId="750CAFF9" wp14:editId="508348F7">
            <wp:simplePos x="0" y="0"/>
            <wp:positionH relativeFrom="margin">
              <wp:posOffset>-667385</wp:posOffset>
            </wp:positionH>
            <wp:positionV relativeFrom="margin">
              <wp:posOffset>4567555</wp:posOffset>
            </wp:positionV>
            <wp:extent cx="3872230" cy="3649345"/>
            <wp:effectExtent l="0" t="0" r="1270" b="0"/>
            <wp:wrapSquare wrapText="bothSides"/>
            <wp:docPr id="87799817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72230" cy="36493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A79D69B" w14:textId="77777777" w:rsidR="00CF4537" w:rsidRDefault="00CF4537" w:rsidP="00CF4537">
      <w:pPr>
        <w:rPr>
          <w:rFonts w:asciiTheme="majorHAnsi" w:hAnsiTheme="majorHAnsi" w:cstheme="majorHAnsi"/>
          <w:lang w:val="en-US"/>
        </w:rPr>
      </w:pPr>
    </w:p>
    <w:p w14:paraId="4F2AA557" w14:textId="77777777" w:rsidR="00CF4537" w:rsidRDefault="00CF4537" w:rsidP="00CF4537">
      <w:pPr>
        <w:rPr>
          <w:rFonts w:asciiTheme="majorHAnsi" w:hAnsiTheme="majorHAnsi" w:cstheme="majorHAnsi"/>
          <w:lang w:val="en-US"/>
        </w:rPr>
      </w:pPr>
    </w:p>
    <w:p w14:paraId="3215DAD1" w14:textId="04DEDE8F" w:rsidR="00CF4537" w:rsidRDefault="00CF4537" w:rsidP="00CF4537">
      <w:pPr>
        <w:rPr>
          <w:rFonts w:asciiTheme="majorHAnsi" w:hAnsiTheme="majorHAnsi" w:cstheme="majorHAnsi"/>
          <w:lang w:val="en-US"/>
        </w:rPr>
      </w:pPr>
    </w:p>
    <w:p w14:paraId="0B784019" w14:textId="750CBCA2" w:rsidR="00CF4537" w:rsidRDefault="008D1489" w:rsidP="00CF4537">
      <w:pPr>
        <w:rPr>
          <w:rFonts w:asciiTheme="majorHAnsi" w:hAnsiTheme="majorHAnsi" w:cstheme="majorHAnsi"/>
          <w:lang w:val="en-US"/>
        </w:rPr>
      </w:pPr>
      <w:r>
        <w:rPr>
          <w:rFonts w:asciiTheme="majorHAnsi" w:hAnsiTheme="majorHAnsi" w:cstheme="majorHAnsi"/>
          <w:noProof/>
          <w:lang w:val="en-US"/>
          <w14:ligatures w14:val="standardContextual"/>
        </w:rPr>
        <mc:AlternateContent>
          <mc:Choice Requires="wps">
            <w:drawing>
              <wp:anchor distT="0" distB="0" distL="114300" distR="114300" simplePos="0" relativeHeight="251661312" behindDoc="0" locked="0" layoutInCell="1" allowOverlap="1" wp14:anchorId="31A4721F" wp14:editId="0FD00A34">
                <wp:simplePos x="0" y="0"/>
                <wp:positionH relativeFrom="column">
                  <wp:posOffset>2977515</wp:posOffset>
                </wp:positionH>
                <wp:positionV relativeFrom="paragraph">
                  <wp:posOffset>76835</wp:posOffset>
                </wp:positionV>
                <wp:extent cx="3079115" cy="3886200"/>
                <wp:effectExtent l="0" t="0" r="0" b="0"/>
                <wp:wrapNone/>
                <wp:docPr id="898358487" name="Zone de texte 2"/>
                <wp:cNvGraphicFramePr/>
                <a:graphic xmlns:a="http://schemas.openxmlformats.org/drawingml/2006/main">
                  <a:graphicData uri="http://schemas.microsoft.com/office/word/2010/wordprocessingShape">
                    <wps:wsp>
                      <wps:cNvSpPr txBox="1"/>
                      <wps:spPr>
                        <a:xfrm>
                          <a:off x="0" y="0"/>
                          <a:ext cx="3079115" cy="3886200"/>
                        </a:xfrm>
                        <a:prstGeom prst="rect">
                          <a:avLst/>
                        </a:prstGeom>
                        <a:solidFill>
                          <a:schemeClr val="lt1"/>
                        </a:solidFill>
                        <a:ln w="6350">
                          <a:noFill/>
                        </a:ln>
                      </wps:spPr>
                      <wps:txbx>
                        <w:txbxContent>
                          <w:p w14:paraId="5FD01F66" w14:textId="77777777" w:rsidR="00CF4537" w:rsidRPr="008D1489" w:rsidRDefault="00CF4537" w:rsidP="00CF4537">
                            <w:pPr>
                              <w:spacing w:line="276" w:lineRule="auto"/>
                              <w:jc w:val="both"/>
                              <w:rPr>
                                <w:rFonts w:asciiTheme="majorHAnsi" w:hAnsiTheme="majorHAnsi" w:cstheme="majorHAnsi"/>
                                <w:b/>
                                <w:bCs/>
                                <w:sz w:val="22"/>
                                <w:szCs w:val="22"/>
                                <w:lang w:val="en-US"/>
                              </w:rPr>
                            </w:pPr>
                            <w:r w:rsidRPr="008D1489">
                              <w:rPr>
                                <w:rFonts w:asciiTheme="majorHAnsi" w:hAnsiTheme="majorHAnsi" w:cstheme="majorHAnsi"/>
                                <w:b/>
                                <w:bCs/>
                                <w:sz w:val="22"/>
                                <w:szCs w:val="22"/>
                                <w:lang w:val="en-US"/>
                              </w:rPr>
                              <w:t>FIGURE 1</w:t>
                            </w:r>
                          </w:p>
                          <w:p w14:paraId="4E516CB6" w14:textId="77777777" w:rsidR="00CF4537" w:rsidRPr="008D1489" w:rsidRDefault="00CF4537" w:rsidP="00CF4537">
                            <w:pPr>
                              <w:spacing w:line="276" w:lineRule="auto"/>
                              <w:jc w:val="both"/>
                              <w:rPr>
                                <w:rFonts w:asciiTheme="majorHAnsi" w:hAnsiTheme="majorHAnsi" w:cstheme="majorHAnsi"/>
                                <w:b/>
                                <w:bCs/>
                                <w:sz w:val="22"/>
                                <w:szCs w:val="22"/>
                                <w:lang w:val="en-US"/>
                              </w:rPr>
                            </w:pPr>
                          </w:p>
                          <w:p w14:paraId="24C46819" w14:textId="65DDBCB8" w:rsidR="00CF4537" w:rsidRPr="008D1489" w:rsidRDefault="00CF4537" w:rsidP="00CF4537">
                            <w:pPr>
                              <w:spacing w:line="276" w:lineRule="auto"/>
                              <w:jc w:val="both"/>
                              <w:rPr>
                                <w:rFonts w:asciiTheme="majorHAnsi" w:hAnsiTheme="majorHAnsi" w:cstheme="majorHAnsi"/>
                                <w:sz w:val="22"/>
                                <w:szCs w:val="22"/>
                                <w:lang w:val="en-US"/>
                              </w:rPr>
                            </w:pPr>
                            <w:r w:rsidRPr="008D1489">
                              <w:rPr>
                                <w:rFonts w:asciiTheme="majorHAnsi" w:hAnsiTheme="majorHAnsi" w:cstheme="majorHAnsi"/>
                                <w:sz w:val="22"/>
                                <w:szCs w:val="22"/>
                                <w:lang w:val="en-US"/>
                              </w:rPr>
                              <w:t xml:space="preserve">The typical </w:t>
                            </w:r>
                            <w:r w:rsidR="00D7703C" w:rsidRPr="008D1489">
                              <w:rPr>
                                <w:rFonts w:asciiTheme="majorHAnsi" w:hAnsiTheme="majorHAnsi" w:cstheme="majorHAnsi"/>
                                <w:sz w:val="22"/>
                                <w:szCs w:val="22"/>
                                <w:lang w:val="en-US"/>
                              </w:rPr>
                              <w:t>lifecycle</w:t>
                            </w:r>
                            <w:r w:rsidRPr="008D1489">
                              <w:rPr>
                                <w:rFonts w:asciiTheme="majorHAnsi" w:hAnsiTheme="majorHAnsi" w:cstheme="majorHAnsi"/>
                                <w:sz w:val="22"/>
                                <w:szCs w:val="22"/>
                                <w:lang w:val="en-US"/>
                              </w:rPr>
                              <w:t xml:space="preserve"> of a parasite species causing the black spot disease in freshwater fishes. </w:t>
                            </w:r>
                            <w:r w:rsidR="008D1489" w:rsidRPr="008D1489">
                              <w:rPr>
                                <w:rFonts w:asciiTheme="majorHAnsi" w:hAnsiTheme="majorHAnsi" w:cstheme="majorHAnsi"/>
                                <w:b/>
                                <w:bCs/>
                                <w:sz w:val="22"/>
                                <w:szCs w:val="22"/>
                                <w:lang w:val="en-US"/>
                              </w:rPr>
                              <w:t>(</w:t>
                            </w:r>
                            <w:r w:rsidRPr="008D1489">
                              <w:rPr>
                                <w:rFonts w:asciiTheme="majorHAnsi" w:hAnsiTheme="majorHAnsi" w:cstheme="majorHAnsi"/>
                                <w:b/>
                                <w:bCs/>
                                <w:sz w:val="22"/>
                                <w:szCs w:val="22"/>
                                <w:lang w:val="en-US"/>
                              </w:rPr>
                              <w:t>A</w:t>
                            </w:r>
                            <w:r w:rsidR="008D1489" w:rsidRPr="008D1489">
                              <w:rPr>
                                <w:rFonts w:asciiTheme="majorHAnsi" w:hAnsiTheme="majorHAnsi" w:cstheme="majorHAnsi"/>
                                <w:b/>
                                <w:bCs/>
                                <w:sz w:val="22"/>
                                <w:szCs w:val="22"/>
                                <w:lang w:val="en-US"/>
                              </w:rPr>
                              <w:t>)</w:t>
                            </w:r>
                            <w:r w:rsidRPr="008D1489">
                              <w:rPr>
                                <w:rFonts w:asciiTheme="majorHAnsi" w:hAnsiTheme="majorHAnsi" w:cstheme="majorHAnsi"/>
                                <w:b/>
                                <w:bCs/>
                                <w:sz w:val="22"/>
                                <w:szCs w:val="22"/>
                                <w:lang w:val="en-US"/>
                              </w:rPr>
                              <w:t xml:space="preserve"> </w:t>
                            </w:r>
                            <w:r w:rsidRPr="008D1489">
                              <w:rPr>
                                <w:rFonts w:asciiTheme="majorHAnsi" w:hAnsiTheme="majorHAnsi" w:cstheme="majorHAnsi"/>
                                <w:sz w:val="22"/>
                                <w:szCs w:val="22"/>
                                <w:lang w:val="en-US"/>
                              </w:rPr>
                              <w:t xml:space="preserve">The definitive host is a piscivorous bird, usually a kingfisher or a great blue heron. The metacercariae mature to its adult form and reproduce in the bird digestive system. </w:t>
                            </w:r>
                            <w:r w:rsidR="008D1489" w:rsidRPr="008D1489">
                              <w:rPr>
                                <w:rFonts w:asciiTheme="majorHAnsi" w:hAnsiTheme="majorHAnsi" w:cstheme="majorHAnsi"/>
                                <w:b/>
                                <w:bCs/>
                                <w:sz w:val="22"/>
                                <w:szCs w:val="22"/>
                                <w:lang w:val="en-US"/>
                              </w:rPr>
                              <w:t>(</w:t>
                            </w:r>
                            <w:r w:rsidRPr="008D1489">
                              <w:rPr>
                                <w:rFonts w:asciiTheme="majorHAnsi" w:hAnsiTheme="majorHAnsi" w:cstheme="majorHAnsi"/>
                                <w:b/>
                                <w:bCs/>
                                <w:sz w:val="22"/>
                                <w:szCs w:val="22"/>
                                <w:lang w:val="en-US"/>
                              </w:rPr>
                              <w:t>B</w:t>
                            </w:r>
                            <w:r w:rsidR="008D1489" w:rsidRPr="008D1489">
                              <w:rPr>
                                <w:rFonts w:asciiTheme="majorHAnsi" w:hAnsiTheme="majorHAnsi" w:cstheme="majorHAnsi"/>
                                <w:b/>
                                <w:bCs/>
                                <w:sz w:val="22"/>
                                <w:szCs w:val="22"/>
                                <w:lang w:val="en-US"/>
                              </w:rPr>
                              <w:t>)</w:t>
                            </w:r>
                            <w:r w:rsidRPr="008D1489">
                              <w:rPr>
                                <w:rFonts w:asciiTheme="majorHAnsi" w:hAnsiTheme="majorHAnsi" w:cstheme="majorHAnsi"/>
                                <w:b/>
                                <w:bCs/>
                                <w:sz w:val="22"/>
                                <w:szCs w:val="22"/>
                                <w:lang w:val="en-US"/>
                              </w:rPr>
                              <w:t xml:space="preserve"> </w:t>
                            </w:r>
                            <w:r w:rsidRPr="008D1489">
                              <w:rPr>
                                <w:rFonts w:asciiTheme="majorHAnsi" w:hAnsiTheme="majorHAnsi" w:cstheme="majorHAnsi"/>
                                <w:sz w:val="22"/>
                                <w:szCs w:val="22"/>
                                <w:lang w:val="en-US"/>
                              </w:rPr>
                              <w:t xml:space="preserve">The eggs are released in the water through the bird feces and grow into miracidia (first larval form). </w:t>
                            </w:r>
                            <w:r w:rsidR="008D1489" w:rsidRPr="008D1489">
                              <w:rPr>
                                <w:rFonts w:asciiTheme="majorHAnsi" w:hAnsiTheme="majorHAnsi" w:cstheme="majorHAnsi"/>
                                <w:b/>
                                <w:bCs/>
                                <w:sz w:val="22"/>
                                <w:szCs w:val="22"/>
                                <w:lang w:val="en-US"/>
                              </w:rPr>
                              <w:t>(</w:t>
                            </w:r>
                            <w:r w:rsidRPr="008D1489">
                              <w:rPr>
                                <w:rFonts w:asciiTheme="majorHAnsi" w:hAnsiTheme="majorHAnsi" w:cstheme="majorHAnsi"/>
                                <w:b/>
                                <w:bCs/>
                                <w:sz w:val="22"/>
                                <w:szCs w:val="22"/>
                                <w:lang w:val="en-US"/>
                              </w:rPr>
                              <w:t>C</w:t>
                            </w:r>
                            <w:r w:rsidR="008D1489" w:rsidRPr="008D1489">
                              <w:rPr>
                                <w:rFonts w:asciiTheme="majorHAnsi" w:hAnsiTheme="majorHAnsi" w:cstheme="majorHAnsi"/>
                                <w:b/>
                                <w:bCs/>
                                <w:sz w:val="22"/>
                                <w:szCs w:val="22"/>
                                <w:lang w:val="en-US"/>
                              </w:rPr>
                              <w:t>)</w:t>
                            </w:r>
                            <w:r w:rsidRPr="008D1489">
                              <w:rPr>
                                <w:rFonts w:asciiTheme="majorHAnsi" w:hAnsiTheme="majorHAnsi" w:cstheme="majorHAnsi"/>
                                <w:sz w:val="22"/>
                                <w:szCs w:val="22"/>
                                <w:lang w:val="en-US"/>
                              </w:rPr>
                              <w:t xml:space="preserve"> The miracidia infect the first intermediate host, a freshwater snail of </w:t>
                            </w:r>
                            <w:proofErr w:type="spellStart"/>
                            <w:r w:rsidRPr="008D1489">
                              <w:rPr>
                                <w:rFonts w:asciiTheme="majorHAnsi" w:hAnsiTheme="majorHAnsi" w:cstheme="majorHAnsi"/>
                                <w:i/>
                                <w:iCs/>
                                <w:sz w:val="22"/>
                                <w:szCs w:val="22"/>
                                <w:lang w:val="en-US"/>
                              </w:rPr>
                              <w:t>Helisoma</w:t>
                            </w:r>
                            <w:proofErr w:type="spellEnd"/>
                            <w:r w:rsidRPr="008D1489">
                              <w:rPr>
                                <w:rFonts w:asciiTheme="majorHAnsi" w:hAnsiTheme="majorHAnsi" w:cstheme="majorHAnsi"/>
                                <w:sz w:val="22"/>
                                <w:szCs w:val="22"/>
                                <w:lang w:val="en-US"/>
                              </w:rPr>
                              <w:t xml:space="preserve"> or </w:t>
                            </w:r>
                            <w:proofErr w:type="spellStart"/>
                            <w:r w:rsidRPr="008D1489">
                              <w:rPr>
                                <w:rFonts w:asciiTheme="majorHAnsi" w:hAnsiTheme="majorHAnsi" w:cstheme="majorHAnsi"/>
                                <w:i/>
                                <w:iCs/>
                                <w:sz w:val="22"/>
                                <w:szCs w:val="22"/>
                                <w:lang w:val="en-US"/>
                              </w:rPr>
                              <w:t>Planorbella</w:t>
                            </w:r>
                            <w:proofErr w:type="spellEnd"/>
                            <w:r w:rsidRPr="008D1489">
                              <w:rPr>
                                <w:rFonts w:asciiTheme="majorHAnsi" w:hAnsiTheme="majorHAnsi" w:cstheme="majorHAnsi"/>
                                <w:sz w:val="22"/>
                                <w:szCs w:val="22"/>
                                <w:lang w:val="en-US"/>
                              </w:rPr>
                              <w:t xml:space="preserve"> genus. The larvae develop into free-living stage cercariae (second larval form) and leave the snail. </w:t>
                            </w:r>
                            <w:r w:rsidR="008D1489" w:rsidRPr="008D1489">
                              <w:rPr>
                                <w:rFonts w:asciiTheme="majorHAnsi" w:hAnsiTheme="majorHAnsi" w:cstheme="majorHAnsi"/>
                                <w:b/>
                                <w:bCs/>
                                <w:sz w:val="22"/>
                                <w:szCs w:val="22"/>
                                <w:lang w:val="en-US"/>
                              </w:rPr>
                              <w:t>(</w:t>
                            </w:r>
                            <w:r w:rsidRPr="008D1489">
                              <w:rPr>
                                <w:rFonts w:asciiTheme="majorHAnsi" w:hAnsiTheme="majorHAnsi" w:cstheme="majorHAnsi"/>
                                <w:b/>
                                <w:bCs/>
                                <w:sz w:val="22"/>
                                <w:szCs w:val="22"/>
                                <w:lang w:val="en-US"/>
                              </w:rPr>
                              <w:t>D</w:t>
                            </w:r>
                            <w:r w:rsidR="008D1489" w:rsidRPr="008D1489">
                              <w:rPr>
                                <w:rFonts w:asciiTheme="majorHAnsi" w:hAnsiTheme="majorHAnsi" w:cstheme="majorHAnsi"/>
                                <w:b/>
                                <w:bCs/>
                                <w:sz w:val="22"/>
                                <w:szCs w:val="22"/>
                                <w:lang w:val="en-US"/>
                              </w:rPr>
                              <w:t>)</w:t>
                            </w:r>
                            <w:r w:rsidRPr="008D1489">
                              <w:rPr>
                                <w:rFonts w:asciiTheme="majorHAnsi" w:hAnsiTheme="majorHAnsi" w:cstheme="majorHAnsi"/>
                                <w:sz w:val="22"/>
                                <w:szCs w:val="22"/>
                                <w:lang w:val="en-US"/>
                              </w:rPr>
                              <w:t xml:space="preserve"> The cercariae swim until they encounter a potential fish host. </w:t>
                            </w:r>
                            <w:r w:rsidR="008D1489" w:rsidRPr="008D1489">
                              <w:rPr>
                                <w:rFonts w:asciiTheme="majorHAnsi" w:hAnsiTheme="majorHAnsi" w:cstheme="majorHAnsi"/>
                                <w:b/>
                                <w:bCs/>
                                <w:sz w:val="22"/>
                                <w:szCs w:val="22"/>
                                <w:lang w:val="en-US"/>
                              </w:rPr>
                              <w:t>(</w:t>
                            </w:r>
                            <w:r w:rsidRPr="008D1489">
                              <w:rPr>
                                <w:rFonts w:asciiTheme="majorHAnsi" w:hAnsiTheme="majorHAnsi" w:cstheme="majorHAnsi"/>
                                <w:b/>
                                <w:bCs/>
                                <w:sz w:val="22"/>
                                <w:szCs w:val="22"/>
                                <w:lang w:val="en-US"/>
                              </w:rPr>
                              <w:t>E</w:t>
                            </w:r>
                            <w:r w:rsidR="008D1489" w:rsidRPr="008D1489">
                              <w:rPr>
                                <w:rFonts w:asciiTheme="majorHAnsi" w:hAnsiTheme="majorHAnsi" w:cstheme="majorHAnsi"/>
                                <w:b/>
                                <w:bCs/>
                                <w:sz w:val="22"/>
                                <w:szCs w:val="22"/>
                                <w:lang w:val="en-US"/>
                              </w:rPr>
                              <w:t>)</w:t>
                            </w:r>
                            <w:r w:rsidRPr="008D1489">
                              <w:rPr>
                                <w:rFonts w:asciiTheme="majorHAnsi" w:hAnsiTheme="majorHAnsi" w:cstheme="majorHAnsi"/>
                                <w:sz w:val="22"/>
                                <w:szCs w:val="22"/>
                                <w:lang w:val="en-US"/>
                              </w:rPr>
                              <w:t xml:space="preserve"> The second intermediate host is a fish. The cercariae penetrate under the skin or the fins and transform in the metacercaria form. </w:t>
                            </w:r>
                            <w:r w:rsidR="008D1489" w:rsidRPr="008D1489">
                              <w:rPr>
                                <w:rFonts w:asciiTheme="majorHAnsi" w:hAnsiTheme="majorHAnsi" w:cstheme="majorHAnsi"/>
                                <w:b/>
                                <w:bCs/>
                                <w:sz w:val="22"/>
                                <w:szCs w:val="22"/>
                                <w:lang w:val="en-US"/>
                              </w:rPr>
                              <w:t>(</w:t>
                            </w:r>
                            <w:r w:rsidRPr="008D1489">
                              <w:rPr>
                                <w:rFonts w:asciiTheme="majorHAnsi" w:hAnsiTheme="majorHAnsi" w:cstheme="majorHAnsi"/>
                                <w:b/>
                                <w:bCs/>
                                <w:sz w:val="22"/>
                                <w:szCs w:val="22"/>
                                <w:lang w:val="en-US"/>
                              </w:rPr>
                              <w:t>F</w:t>
                            </w:r>
                            <w:r w:rsidR="008D1489" w:rsidRPr="008D1489">
                              <w:rPr>
                                <w:rFonts w:asciiTheme="majorHAnsi" w:hAnsiTheme="majorHAnsi" w:cstheme="majorHAnsi"/>
                                <w:b/>
                                <w:bCs/>
                                <w:sz w:val="22"/>
                                <w:szCs w:val="22"/>
                                <w:lang w:val="en-US"/>
                              </w:rPr>
                              <w:t>)</w:t>
                            </w:r>
                            <w:r w:rsidRPr="008D1489">
                              <w:rPr>
                                <w:rFonts w:asciiTheme="majorHAnsi" w:hAnsiTheme="majorHAnsi" w:cstheme="majorHAnsi"/>
                                <w:b/>
                                <w:bCs/>
                                <w:sz w:val="22"/>
                                <w:szCs w:val="22"/>
                                <w:lang w:val="en-US"/>
                              </w:rPr>
                              <w:t xml:space="preserve"> </w:t>
                            </w:r>
                            <w:r w:rsidRPr="008D1489">
                              <w:rPr>
                                <w:rFonts w:asciiTheme="majorHAnsi" w:hAnsiTheme="majorHAnsi" w:cstheme="majorHAnsi"/>
                                <w:sz w:val="22"/>
                                <w:szCs w:val="22"/>
                                <w:lang w:val="en-US"/>
                              </w:rPr>
                              <w:t xml:space="preserve">The fish is eaten by a definitive host. </w:t>
                            </w:r>
                          </w:p>
                          <w:p w14:paraId="1DDA42BA" w14:textId="77777777" w:rsidR="00CF4537" w:rsidRPr="008D1489" w:rsidRDefault="00CF4537" w:rsidP="00CF4537">
                            <w:pPr>
                              <w:spacing w:line="276" w:lineRule="auto"/>
                              <w:rPr>
                                <w:rFonts w:asciiTheme="majorHAnsi" w:hAnsiTheme="majorHAnsi" w:cstheme="majorHAnsi"/>
                                <w:sz w:val="22"/>
                                <w:szCs w:val="22"/>
                                <w:lang w:val="en-US"/>
                              </w:rPr>
                            </w:pPr>
                          </w:p>
                          <w:p w14:paraId="593EA386" w14:textId="77777777" w:rsidR="00CF4537" w:rsidRPr="008D1489" w:rsidRDefault="00CF4537" w:rsidP="00CF4537">
                            <w:pPr>
                              <w:spacing w:line="276" w:lineRule="auto"/>
                              <w:jc w:val="both"/>
                              <w:rPr>
                                <w:rFonts w:asciiTheme="majorHAnsi" w:hAnsiTheme="majorHAnsi" w:cstheme="majorHAnsi"/>
                                <w:sz w:val="22"/>
                                <w:szCs w:val="22"/>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A4721F" id="_x0000_t202" coordsize="21600,21600" o:spt="202" path="m,l,21600r21600,l21600,xe">
                <v:stroke joinstyle="miter"/>
                <v:path gradientshapeok="t" o:connecttype="rect"/>
              </v:shapetype>
              <v:shape id="Zone de texte 2" o:spid="_x0000_s1026" type="#_x0000_t202" style="position:absolute;margin-left:234.45pt;margin-top:6.05pt;width:242.45pt;height:30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" fillcolor="white [3201]" stroked="f" strokeweight=".5pt">
                <v:textbox>
                  <w:txbxContent>
                    <w:p w14:paraId="5FD01F66" w14:textId="77777777" w:rsidR="00CF4537" w:rsidRPr="008D1489" w:rsidRDefault="00CF4537" w:rsidP="00CF4537">
                      <w:pPr>
                        <w:spacing w:line="276" w:lineRule="auto"/>
                        <w:jc w:val="both"/>
                        <w:rPr>
                          <w:rFonts w:asciiTheme="majorHAnsi" w:hAnsiTheme="majorHAnsi" w:cstheme="majorHAnsi"/>
                          <w:b/>
                          <w:bCs/>
                          <w:sz w:val="22"/>
                          <w:szCs w:val="22"/>
                          <w:lang w:val="en-US"/>
                        </w:rPr>
                      </w:pPr>
                      <w:r w:rsidRPr="008D1489">
                        <w:rPr>
                          <w:rFonts w:asciiTheme="majorHAnsi" w:hAnsiTheme="majorHAnsi" w:cstheme="majorHAnsi"/>
                          <w:b/>
                          <w:bCs/>
                          <w:sz w:val="22"/>
                          <w:szCs w:val="22"/>
                          <w:lang w:val="en-US"/>
                        </w:rPr>
                        <w:t>FIGURE 1</w:t>
                      </w:r>
                    </w:p>
                    <w:p w14:paraId="4E516CB6" w14:textId="77777777" w:rsidR="00CF4537" w:rsidRPr="008D1489" w:rsidRDefault="00CF4537" w:rsidP="00CF4537">
                      <w:pPr>
                        <w:spacing w:line="276" w:lineRule="auto"/>
                        <w:jc w:val="both"/>
                        <w:rPr>
                          <w:rFonts w:asciiTheme="majorHAnsi" w:hAnsiTheme="majorHAnsi" w:cstheme="majorHAnsi"/>
                          <w:b/>
                          <w:bCs/>
                          <w:sz w:val="22"/>
                          <w:szCs w:val="22"/>
                          <w:lang w:val="en-US"/>
                        </w:rPr>
                      </w:pPr>
                    </w:p>
                    <w:p w14:paraId="24C46819" w14:textId="65DDBCB8" w:rsidR="00CF4537" w:rsidRPr="008D1489" w:rsidRDefault="00CF4537" w:rsidP="00CF4537">
                      <w:pPr>
                        <w:spacing w:line="276" w:lineRule="auto"/>
                        <w:jc w:val="both"/>
                        <w:rPr>
                          <w:rFonts w:asciiTheme="majorHAnsi" w:hAnsiTheme="majorHAnsi" w:cstheme="majorHAnsi"/>
                          <w:sz w:val="22"/>
                          <w:szCs w:val="22"/>
                          <w:lang w:val="en-US"/>
                        </w:rPr>
                      </w:pPr>
                      <w:r w:rsidRPr="008D1489">
                        <w:rPr>
                          <w:rFonts w:asciiTheme="majorHAnsi" w:hAnsiTheme="majorHAnsi" w:cstheme="majorHAnsi"/>
                          <w:sz w:val="22"/>
                          <w:szCs w:val="22"/>
                          <w:lang w:val="en-US"/>
                        </w:rPr>
                        <w:t xml:space="preserve">The typical </w:t>
                      </w:r>
                      <w:r w:rsidR="00D7703C" w:rsidRPr="008D1489">
                        <w:rPr>
                          <w:rFonts w:asciiTheme="majorHAnsi" w:hAnsiTheme="majorHAnsi" w:cstheme="majorHAnsi"/>
                          <w:sz w:val="22"/>
                          <w:szCs w:val="22"/>
                          <w:lang w:val="en-US"/>
                        </w:rPr>
                        <w:t>lifecycle</w:t>
                      </w:r>
                      <w:r w:rsidRPr="008D1489">
                        <w:rPr>
                          <w:rFonts w:asciiTheme="majorHAnsi" w:hAnsiTheme="majorHAnsi" w:cstheme="majorHAnsi"/>
                          <w:sz w:val="22"/>
                          <w:szCs w:val="22"/>
                          <w:lang w:val="en-US"/>
                        </w:rPr>
                        <w:t xml:space="preserve"> of a parasite species causing the black spot disease in freshwater fishes. </w:t>
                      </w:r>
                      <w:r w:rsidR="008D1489" w:rsidRPr="008D1489">
                        <w:rPr>
                          <w:rFonts w:asciiTheme="majorHAnsi" w:hAnsiTheme="majorHAnsi" w:cstheme="majorHAnsi"/>
                          <w:b/>
                          <w:bCs/>
                          <w:sz w:val="22"/>
                          <w:szCs w:val="22"/>
                          <w:lang w:val="en-US"/>
                        </w:rPr>
                        <w:t>(</w:t>
                      </w:r>
                      <w:r w:rsidRPr="008D1489">
                        <w:rPr>
                          <w:rFonts w:asciiTheme="majorHAnsi" w:hAnsiTheme="majorHAnsi" w:cstheme="majorHAnsi"/>
                          <w:b/>
                          <w:bCs/>
                          <w:sz w:val="22"/>
                          <w:szCs w:val="22"/>
                          <w:lang w:val="en-US"/>
                        </w:rPr>
                        <w:t>A</w:t>
                      </w:r>
                      <w:r w:rsidR="008D1489" w:rsidRPr="008D1489">
                        <w:rPr>
                          <w:rFonts w:asciiTheme="majorHAnsi" w:hAnsiTheme="majorHAnsi" w:cstheme="majorHAnsi"/>
                          <w:b/>
                          <w:bCs/>
                          <w:sz w:val="22"/>
                          <w:szCs w:val="22"/>
                          <w:lang w:val="en-US"/>
                        </w:rPr>
                        <w:t>)</w:t>
                      </w:r>
                      <w:r w:rsidRPr="008D1489">
                        <w:rPr>
                          <w:rFonts w:asciiTheme="majorHAnsi" w:hAnsiTheme="majorHAnsi" w:cstheme="majorHAnsi"/>
                          <w:b/>
                          <w:bCs/>
                          <w:sz w:val="22"/>
                          <w:szCs w:val="22"/>
                          <w:lang w:val="en-US"/>
                        </w:rPr>
                        <w:t xml:space="preserve"> </w:t>
                      </w:r>
                      <w:r w:rsidRPr="008D1489">
                        <w:rPr>
                          <w:rFonts w:asciiTheme="majorHAnsi" w:hAnsiTheme="majorHAnsi" w:cstheme="majorHAnsi"/>
                          <w:sz w:val="22"/>
                          <w:szCs w:val="22"/>
                          <w:lang w:val="en-US"/>
                        </w:rPr>
                        <w:t xml:space="preserve">The definitive host is a piscivorous bird, usually a kingfisher or a great blue heron. The metacercariae mature to its adult form and reproduce in the bird digestive system. </w:t>
                      </w:r>
                      <w:r w:rsidR="008D1489" w:rsidRPr="008D1489">
                        <w:rPr>
                          <w:rFonts w:asciiTheme="majorHAnsi" w:hAnsiTheme="majorHAnsi" w:cstheme="majorHAnsi"/>
                          <w:b/>
                          <w:bCs/>
                          <w:sz w:val="22"/>
                          <w:szCs w:val="22"/>
                          <w:lang w:val="en-US"/>
                        </w:rPr>
                        <w:t>(</w:t>
                      </w:r>
                      <w:r w:rsidRPr="008D1489">
                        <w:rPr>
                          <w:rFonts w:asciiTheme="majorHAnsi" w:hAnsiTheme="majorHAnsi" w:cstheme="majorHAnsi"/>
                          <w:b/>
                          <w:bCs/>
                          <w:sz w:val="22"/>
                          <w:szCs w:val="22"/>
                          <w:lang w:val="en-US"/>
                        </w:rPr>
                        <w:t>B</w:t>
                      </w:r>
                      <w:r w:rsidR="008D1489" w:rsidRPr="008D1489">
                        <w:rPr>
                          <w:rFonts w:asciiTheme="majorHAnsi" w:hAnsiTheme="majorHAnsi" w:cstheme="majorHAnsi"/>
                          <w:b/>
                          <w:bCs/>
                          <w:sz w:val="22"/>
                          <w:szCs w:val="22"/>
                          <w:lang w:val="en-US"/>
                        </w:rPr>
                        <w:t>)</w:t>
                      </w:r>
                      <w:r w:rsidRPr="008D1489">
                        <w:rPr>
                          <w:rFonts w:asciiTheme="majorHAnsi" w:hAnsiTheme="majorHAnsi" w:cstheme="majorHAnsi"/>
                          <w:b/>
                          <w:bCs/>
                          <w:sz w:val="22"/>
                          <w:szCs w:val="22"/>
                          <w:lang w:val="en-US"/>
                        </w:rPr>
                        <w:t xml:space="preserve"> </w:t>
                      </w:r>
                      <w:r w:rsidRPr="008D1489">
                        <w:rPr>
                          <w:rFonts w:asciiTheme="majorHAnsi" w:hAnsiTheme="majorHAnsi" w:cstheme="majorHAnsi"/>
                          <w:sz w:val="22"/>
                          <w:szCs w:val="22"/>
                          <w:lang w:val="en-US"/>
                        </w:rPr>
                        <w:t xml:space="preserve">The eggs are released in the water through the bird feces and grow into miracidia (first larval form). </w:t>
                      </w:r>
                      <w:r w:rsidR="008D1489" w:rsidRPr="008D1489">
                        <w:rPr>
                          <w:rFonts w:asciiTheme="majorHAnsi" w:hAnsiTheme="majorHAnsi" w:cstheme="majorHAnsi"/>
                          <w:b/>
                          <w:bCs/>
                          <w:sz w:val="22"/>
                          <w:szCs w:val="22"/>
                          <w:lang w:val="en-US"/>
                        </w:rPr>
                        <w:t>(</w:t>
                      </w:r>
                      <w:r w:rsidRPr="008D1489">
                        <w:rPr>
                          <w:rFonts w:asciiTheme="majorHAnsi" w:hAnsiTheme="majorHAnsi" w:cstheme="majorHAnsi"/>
                          <w:b/>
                          <w:bCs/>
                          <w:sz w:val="22"/>
                          <w:szCs w:val="22"/>
                          <w:lang w:val="en-US"/>
                        </w:rPr>
                        <w:t>C</w:t>
                      </w:r>
                      <w:r w:rsidR="008D1489" w:rsidRPr="008D1489">
                        <w:rPr>
                          <w:rFonts w:asciiTheme="majorHAnsi" w:hAnsiTheme="majorHAnsi" w:cstheme="majorHAnsi"/>
                          <w:b/>
                          <w:bCs/>
                          <w:sz w:val="22"/>
                          <w:szCs w:val="22"/>
                          <w:lang w:val="en-US"/>
                        </w:rPr>
                        <w:t>)</w:t>
                      </w:r>
                      <w:r w:rsidRPr="008D1489">
                        <w:rPr>
                          <w:rFonts w:asciiTheme="majorHAnsi" w:hAnsiTheme="majorHAnsi" w:cstheme="majorHAnsi"/>
                          <w:sz w:val="22"/>
                          <w:szCs w:val="22"/>
                          <w:lang w:val="en-US"/>
                        </w:rPr>
                        <w:t xml:space="preserve"> The miracidia infect the first intermediate host, a freshwater snail of </w:t>
                      </w:r>
                      <w:proofErr w:type="spellStart"/>
                      <w:r w:rsidRPr="008D1489">
                        <w:rPr>
                          <w:rFonts w:asciiTheme="majorHAnsi" w:hAnsiTheme="majorHAnsi" w:cstheme="majorHAnsi"/>
                          <w:i/>
                          <w:iCs/>
                          <w:sz w:val="22"/>
                          <w:szCs w:val="22"/>
                          <w:lang w:val="en-US"/>
                        </w:rPr>
                        <w:t>Helisoma</w:t>
                      </w:r>
                      <w:proofErr w:type="spellEnd"/>
                      <w:r w:rsidRPr="008D1489">
                        <w:rPr>
                          <w:rFonts w:asciiTheme="majorHAnsi" w:hAnsiTheme="majorHAnsi" w:cstheme="majorHAnsi"/>
                          <w:sz w:val="22"/>
                          <w:szCs w:val="22"/>
                          <w:lang w:val="en-US"/>
                        </w:rPr>
                        <w:t xml:space="preserve"> or </w:t>
                      </w:r>
                      <w:proofErr w:type="spellStart"/>
                      <w:r w:rsidRPr="008D1489">
                        <w:rPr>
                          <w:rFonts w:asciiTheme="majorHAnsi" w:hAnsiTheme="majorHAnsi" w:cstheme="majorHAnsi"/>
                          <w:i/>
                          <w:iCs/>
                          <w:sz w:val="22"/>
                          <w:szCs w:val="22"/>
                          <w:lang w:val="en-US"/>
                        </w:rPr>
                        <w:t>Planorbella</w:t>
                      </w:r>
                      <w:proofErr w:type="spellEnd"/>
                      <w:r w:rsidRPr="008D1489">
                        <w:rPr>
                          <w:rFonts w:asciiTheme="majorHAnsi" w:hAnsiTheme="majorHAnsi" w:cstheme="majorHAnsi"/>
                          <w:sz w:val="22"/>
                          <w:szCs w:val="22"/>
                          <w:lang w:val="en-US"/>
                        </w:rPr>
                        <w:t xml:space="preserve"> genus. The larvae develop into free-living stage cercariae (second larval form) and leave the snail. </w:t>
                      </w:r>
                      <w:r w:rsidR="008D1489" w:rsidRPr="008D1489">
                        <w:rPr>
                          <w:rFonts w:asciiTheme="majorHAnsi" w:hAnsiTheme="majorHAnsi" w:cstheme="majorHAnsi"/>
                          <w:b/>
                          <w:bCs/>
                          <w:sz w:val="22"/>
                          <w:szCs w:val="22"/>
                          <w:lang w:val="en-US"/>
                        </w:rPr>
                        <w:t>(</w:t>
                      </w:r>
                      <w:r w:rsidRPr="008D1489">
                        <w:rPr>
                          <w:rFonts w:asciiTheme="majorHAnsi" w:hAnsiTheme="majorHAnsi" w:cstheme="majorHAnsi"/>
                          <w:b/>
                          <w:bCs/>
                          <w:sz w:val="22"/>
                          <w:szCs w:val="22"/>
                          <w:lang w:val="en-US"/>
                        </w:rPr>
                        <w:t>D</w:t>
                      </w:r>
                      <w:r w:rsidR="008D1489" w:rsidRPr="008D1489">
                        <w:rPr>
                          <w:rFonts w:asciiTheme="majorHAnsi" w:hAnsiTheme="majorHAnsi" w:cstheme="majorHAnsi"/>
                          <w:b/>
                          <w:bCs/>
                          <w:sz w:val="22"/>
                          <w:szCs w:val="22"/>
                          <w:lang w:val="en-US"/>
                        </w:rPr>
                        <w:t>)</w:t>
                      </w:r>
                      <w:r w:rsidRPr="008D1489">
                        <w:rPr>
                          <w:rFonts w:asciiTheme="majorHAnsi" w:hAnsiTheme="majorHAnsi" w:cstheme="majorHAnsi"/>
                          <w:sz w:val="22"/>
                          <w:szCs w:val="22"/>
                          <w:lang w:val="en-US"/>
                        </w:rPr>
                        <w:t xml:space="preserve"> The cercariae swim until they encounter a potential fish host. </w:t>
                      </w:r>
                      <w:r w:rsidR="008D1489" w:rsidRPr="008D1489">
                        <w:rPr>
                          <w:rFonts w:asciiTheme="majorHAnsi" w:hAnsiTheme="majorHAnsi" w:cstheme="majorHAnsi"/>
                          <w:b/>
                          <w:bCs/>
                          <w:sz w:val="22"/>
                          <w:szCs w:val="22"/>
                          <w:lang w:val="en-US"/>
                        </w:rPr>
                        <w:t>(</w:t>
                      </w:r>
                      <w:r w:rsidRPr="008D1489">
                        <w:rPr>
                          <w:rFonts w:asciiTheme="majorHAnsi" w:hAnsiTheme="majorHAnsi" w:cstheme="majorHAnsi"/>
                          <w:b/>
                          <w:bCs/>
                          <w:sz w:val="22"/>
                          <w:szCs w:val="22"/>
                          <w:lang w:val="en-US"/>
                        </w:rPr>
                        <w:t>E</w:t>
                      </w:r>
                      <w:r w:rsidR="008D1489" w:rsidRPr="008D1489">
                        <w:rPr>
                          <w:rFonts w:asciiTheme="majorHAnsi" w:hAnsiTheme="majorHAnsi" w:cstheme="majorHAnsi"/>
                          <w:b/>
                          <w:bCs/>
                          <w:sz w:val="22"/>
                          <w:szCs w:val="22"/>
                          <w:lang w:val="en-US"/>
                        </w:rPr>
                        <w:t>)</w:t>
                      </w:r>
                      <w:r w:rsidRPr="008D1489">
                        <w:rPr>
                          <w:rFonts w:asciiTheme="majorHAnsi" w:hAnsiTheme="majorHAnsi" w:cstheme="majorHAnsi"/>
                          <w:sz w:val="22"/>
                          <w:szCs w:val="22"/>
                          <w:lang w:val="en-US"/>
                        </w:rPr>
                        <w:t xml:space="preserve"> The second intermediate host is a fish. The cercariae penetrate under the skin or the fins and transform in the metacercaria form. </w:t>
                      </w:r>
                      <w:r w:rsidR="008D1489" w:rsidRPr="008D1489">
                        <w:rPr>
                          <w:rFonts w:asciiTheme="majorHAnsi" w:hAnsiTheme="majorHAnsi" w:cstheme="majorHAnsi"/>
                          <w:b/>
                          <w:bCs/>
                          <w:sz w:val="22"/>
                          <w:szCs w:val="22"/>
                          <w:lang w:val="en-US"/>
                        </w:rPr>
                        <w:t>(</w:t>
                      </w:r>
                      <w:r w:rsidRPr="008D1489">
                        <w:rPr>
                          <w:rFonts w:asciiTheme="majorHAnsi" w:hAnsiTheme="majorHAnsi" w:cstheme="majorHAnsi"/>
                          <w:b/>
                          <w:bCs/>
                          <w:sz w:val="22"/>
                          <w:szCs w:val="22"/>
                          <w:lang w:val="en-US"/>
                        </w:rPr>
                        <w:t>F</w:t>
                      </w:r>
                      <w:r w:rsidR="008D1489" w:rsidRPr="008D1489">
                        <w:rPr>
                          <w:rFonts w:asciiTheme="majorHAnsi" w:hAnsiTheme="majorHAnsi" w:cstheme="majorHAnsi"/>
                          <w:b/>
                          <w:bCs/>
                          <w:sz w:val="22"/>
                          <w:szCs w:val="22"/>
                          <w:lang w:val="en-US"/>
                        </w:rPr>
                        <w:t>)</w:t>
                      </w:r>
                      <w:r w:rsidRPr="008D1489">
                        <w:rPr>
                          <w:rFonts w:asciiTheme="majorHAnsi" w:hAnsiTheme="majorHAnsi" w:cstheme="majorHAnsi"/>
                          <w:b/>
                          <w:bCs/>
                          <w:sz w:val="22"/>
                          <w:szCs w:val="22"/>
                          <w:lang w:val="en-US"/>
                        </w:rPr>
                        <w:t xml:space="preserve"> </w:t>
                      </w:r>
                      <w:r w:rsidRPr="008D1489">
                        <w:rPr>
                          <w:rFonts w:asciiTheme="majorHAnsi" w:hAnsiTheme="majorHAnsi" w:cstheme="majorHAnsi"/>
                          <w:sz w:val="22"/>
                          <w:szCs w:val="22"/>
                          <w:lang w:val="en-US"/>
                        </w:rPr>
                        <w:t xml:space="preserve">The fish is eaten by a definitive host. </w:t>
                      </w:r>
                    </w:p>
                    <w:p w14:paraId="1DDA42BA" w14:textId="77777777" w:rsidR="00CF4537" w:rsidRPr="008D1489" w:rsidRDefault="00CF4537" w:rsidP="00CF4537">
                      <w:pPr>
                        <w:spacing w:line="276" w:lineRule="auto"/>
                        <w:rPr>
                          <w:rFonts w:asciiTheme="majorHAnsi" w:hAnsiTheme="majorHAnsi" w:cstheme="majorHAnsi"/>
                          <w:sz w:val="22"/>
                          <w:szCs w:val="22"/>
                          <w:lang w:val="en-US"/>
                        </w:rPr>
                      </w:pPr>
                    </w:p>
                    <w:p w14:paraId="593EA386" w14:textId="77777777" w:rsidR="00CF4537" w:rsidRPr="008D1489" w:rsidRDefault="00CF4537" w:rsidP="00CF4537">
                      <w:pPr>
                        <w:spacing w:line="276" w:lineRule="auto"/>
                        <w:jc w:val="both"/>
                        <w:rPr>
                          <w:rFonts w:asciiTheme="majorHAnsi" w:hAnsiTheme="majorHAnsi" w:cstheme="majorHAnsi"/>
                          <w:sz w:val="22"/>
                          <w:szCs w:val="22"/>
                          <w:lang w:val="en-US"/>
                        </w:rPr>
                      </w:pPr>
                    </w:p>
                  </w:txbxContent>
                </v:textbox>
              </v:shape>
            </w:pict>
          </mc:Fallback>
        </mc:AlternateContent>
      </w:r>
    </w:p>
    <w:p w14:paraId="1F3FAD17" w14:textId="31368BC4" w:rsidR="00CF4537" w:rsidRDefault="00CF4537" w:rsidP="00CF4537">
      <w:pPr>
        <w:rPr>
          <w:rFonts w:asciiTheme="majorHAnsi" w:hAnsiTheme="majorHAnsi" w:cstheme="majorHAnsi"/>
          <w:lang w:val="en-US"/>
        </w:rPr>
      </w:pPr>
    </w:p>
    <w:p w14:paraId="68E0130F" w14:textId="0294F11B" w:rsidR="00CF4537" w:rsidRDefault="00CF4537" w:rsidP="00CF4537">
      <w:pPr>
        <w:rPr>
          <w:rFonts w:asciiTheme="majorHAnsi" w:hAnsiTheme="majorHAnsi" w:cstheme="majorHAnsi"/>
          <w:lang w:val="en-US"/>
        </w:rPr>
      </w:pPr>
    </w:p>
    <w:p w14:paraId="77482021" w14:textId="77777777" w:rsidR="00CF4537" w:rsidRDefault="00CF4537" w:rsidP="00CF4537">
      <w:pPr>
        <w:rPr>
          <w:rFonts w:asciiTheme="majorHAnsi" w:hAnsiTheme="majorHAnsi" w:cstheme="majorHAnsi"/>
          <w:lang w:val="en-US"/>
        </w:rPr>
      </w:pPr>
    </w:p>
    <w:p w14:paraId="25059198" w14:textId="77777777" w:rsidR="00CF4537" w:rsidRDefault="00CF4537" w:rsidP="00CF4537">
      <w:pPr>
        <w:rPr>
          <w:rFonts w:asciiTheme="majorHAnsi" w:hAnsiTheme="majorHAnsi" w:cstheme="majorHAnsi"/>
          <w:lang w:val="en-US"/>
        </w:rPr>
      </w:pPr>
    </w:p>
    <w:p w14:paraId="61AF3495" w14:textId="77777777" w:rsidR="00CF4537" w:rsidRDefault="00CF4537" w:rsidP="00CF4537">
      <w:pPr>
        <w:rPr>
          <w:rFonts w:asciiTheme="majorHAnsi" w:hAnsiTheme="majorHAnsi" w:cstheme="majorHAnsi"/>
          <w:lang w:val="en-US"/>
        </w:rPr>
      </w:pPr>
    </w:p>
    <w:p w14:paraId="19811318" w14:textId="77777777" w:rsidR="00CF4537" w:rsidRDefault="00CF4537" w:rsidP="00CF4537">
      <w:pPr>
        <w:rPr>
          <w:rFonts w:asciiTheme="majorHAnsi" w:hAnsiTheme="majorHAnsi" w:cstheme="majorHAnsi"/>
          <w:lang w:val="en-US"/>
        </w:rPr>
      </w:pPr>
    </w:p>
    <w:p w14:paraId="07C646D4" w14:textId="77777777" w:rsidR="00CF4537" w:rsidRDefault="00CF4537" w:rsidP="00CF4537">
      <w:pPr>
        <w:rPr>
          <w:rFonts w:asciiTheme="majorHAnsi" w:hAnsiTheme="majorHAnsi" w:cstheme="majorHAnsi"/>
          <w:lang w:val="en-US"/>
        </w:rPr>
      </w:pPr>
    </w:p>
    <w:p w14:paraId="5C97F4F3" w14:textId="77777777" w:rsidR="00CF4537" w:rsidRDefault="00CF4537" w:rsidP="00CF4537">
      <w:pPr>
        <w:rPr>
          <w:rFonts w:asciiTheme="majorHAnsi" w:hAnsiTheme="majorHAnsi" w:cstheme="majorHAnsi"/>
          <w:lang w:val="en-US"/>
        </w:rPr>
      </w:pPr>
    </w:p>
    <w:p w14:paraId="4C9D087C" w14:textId="77777777" w:rsidR="00CF4537" w:rsidRDefault="00CF4537" w:rsidP="00CF4537">
      <w:pPr>
        <w:rPr>
          <w:rFonts w:asciiTheme="majorHAnsi" w:hAnsiTheme="majorHAnsi" w:cstheme="majorHAnsi"/>
          <w:lang w:val="en-US"/>
        </w:rPr>
      </w:pPr>
    </w:p>
    <w:p w14:paraId="3F5B60B4" w14:textId="77777777" w:rsidR="00CF4537" w:rsidRDefault="00CF4537" w:rsidP="00CF4537">
      <w:pPr>
        <w:rPr>
          <w:rFonts w:asciiTheme="majorHAnsi" w:hAnsiTheme="majorHAnsi" w:cstheme="majorHAnsi"/>
          <w:lang w:val="en-US"/>
        </w:rPr>
      </w:pPr>
    </w:p>
    <w:p w14:paraId="2F99A332" w14:textId="77777777" w:rsidR="00CF4537" w:rsidRDefault="00CF4537" w:rsidP="00CF4537">
      <w:pPr>
        <w:rPr>
          <w:rFonts w:asciiTheme="majorHAnsi" w:hAnsiTheme="majorHAnsi" w:cstheme="majorHAnsi"/>
          <w:lang w:val="en-US"/>
        </w:rPr>
      </w:pPr>
    </w:p>
    <w:p w14:paraId="34168BC8" w14:textId="77777777" w:rsidR="00CF4537" w:rsidRDefault="00CF4537" w:rsidP="00CF4537">
      <w:pPr>
        <w:rPr>
          <w:rFonts w:asciiTheme="majorHAnsi" w:hAnsiTheme="majorHAnsi" w:cstheme="majorHAnsi"/>
          <w:lang w:val="en-US"/>
        </w:rPr>
      </w:pPr>
    </w:p>
    <w:p w14:paraId="5FFD5098" w14:textId="77777777" w:rsidR="00CF4537" w:rsidRDefault="00CF4537" w:rsidP="00CF4537">
      <w:pPr>
        <w:rPr>
          <w:rFonts w:asciiTheme="majorHAnsi" w:hAnsiTheme="majorHAnsi" w:cstheme="majorHAnsi"/>
          <w:lang w:val="en-US"/>
        </w:rPr>
      </w:pPr>
    </w:p>
    <w:p w14:paraId="1409C85D" w14:textId="77777777" w:rsidR="00CF4537" w:rsidRDefault="00CF4537" w:rsidP="00CF4537">
      <w:pPr>
        <w:rPr>
          <w:rFonts w:asciiTheme="majorHAnsi" w:hAnsiTheme="majorHAnsi" w:cstheme="majorHAnsi"/>
          <w:lang w:val="en-US"/>
        </w:rPr>
      </w:pPr>
    </w:p>
    <w:p w14:paraId="565855E6" w14:textId="77777777" w:rsidR="00CF4537" w:rsidRDefault="00CF4537" w:rsidP="00CF4537">
      <w:pPr>
        <w:rPr>
          <w:rFonts w:asciiTheme="majorHAnsi" w:hAnsiTheme="majorHAnsi" w:cstheme="majorHAnsi"/>
          <w:lang w:val="en-US"/>
        </w:rPr>
      </w:pPr>
    </w:p>
    <w:p w14:paraId="15E448A6" w14:textId="77777777" w:rsidR="00CF4537" w:rsidRDefault="00CF4537" w:rsidP="00CF4537">
      <w:pPr>
        <w:rPr>
          <w:rFonts w:asciiTheme="majorHAnsi" w:hAnsiTheme="majorHAnsi" w:cstheme="majorHAnsi"/>
          <w:lang w:val="en-US"/>
        </w:rPr>
      </w:pPr>
    </w:p>
    <w:p w14:paraId="71C3D7F3" w14:textId="77777777" w:rsidR="00CF4537" w:rsidRDefault="00CF4537" w:rsidP="00CF4537">
      <w:pPr>
        <w:rPr>
          <w:rFonts w:asciiTheme="majorHAnsi" w:hAnsiTheme="majorHAnsi" w:cstheme="majorHAnsi"/>
          <w:lang w:val="en-US"/>
        </w:rPr>
      </w:pPr>
    </w:p>
    <w:p w14:paraId="014088B5" w14:textId="77777777" w:rsidR="00CF4537" w:rsidRDefault="00CF4537" w:rsidP="00CF4537">
      <w:pPr>
        <w:rPr>
          <w:rFonts w:asciiTheme="majorHAnsi" w:hAnsiTheme="majorHAnsi" w:cstheme="majorHAnsi"/>
          <w:lang w:val="en-US"/>
        </w:rPr>
      </w:pPr>
    </w:p>
    <w:p w14:paraId="23C92BCC" w14:textId="27103C33" w:rsidR="00CF4537" w:rsidRPr="00D01CF9" w:rsidRDefault="00CF4537" w:rsidP="00CF4537">
      <w:pPr>
        <w:spacing w:line="276" w:lineRule="auto"/>
        <w:ind w:firstLine="708"/>
        <w:jc w:val="both"/>
        <w:rPr>
          <w:rFonts w:asciiTheme="majorHAnsi" w:hAnsiTheme="majorHAnsi" w:cstheme="majorHAnsi"/>
          <w:lang w:val="en-US"/>
        </w:rPr>
      </w:pPr>
      <w:r w:rsidRPr="00D01CF9">
        <w:rPr>
          <w:rFonts w:asciiTheme="majorHAnsi" w:hAnsiTheme="majorHAnsi" w:cstheme="majorHAnsi"/>
          <w:lang w:val="en-US"/>
        </w:rPr>
        <w:lastRenderedPageBreak/>
        <w:t>Akin to other parasitic diseases,</w:t>
      </w:r>
      <w:r w:rsidR="008D1489">
        <w:rPr>
          <w:rFonts w:asciiTheme="majorHAnsi" w:hAnsiTheme="majorHAnsi" w:cstheme="majorHAnsi"/>
          <w:lang w:val="en-US"/>
        </w:rPr>
        <w:t xml:space="preserve"> the</w:t>
      </w:r>
      <w:r w:rsidRPr="00D01CF9">
        <w:rPr>
          <w:rFonts w:asciiTheme="majorHAnsi" w:hAnsiTheme="majorHAnsi" w:cstheme="majorHAnsi"/>
          <w:lang w:val="en-US"/>
        </w:rPr>
        <w:t xml:space="preserve"> infection parameters </w:t>
      </w:r>
      <w:r>
        <w:rPr>
          <w:rFonts w:asciiTheme="majorHAnsi" w:hAnsiTheme="majorHAnsi" w:cstheme="majorHAnsi"/>
          <w:lang w:val="en-US"/>
        </w:rPr>
        <w:t xml:space="preserve">of the black spot disease </w:t>
      </w:r>
      <w:r w:rsidRPr="00D01CF9">
        <w:rPr>
          <w:rFonts w:asciiTheme="majorHAnsi" w:hAnsiTheme="majorHAnsi" w:cstheme="majorHAnsi"/>
          <w:lang w:val="en-US"/>
        </w:rPr>
        <w:t xml:space="preserve">can vary across time, space, and species. For example, </w:t>
      </w:r>
      <w:r>
        <w:rPr>
          <w:rFonts w:asciiTheme="majorHAnsi" w:hAnsiTheme="majorHAnsi" w:cstheme="majorHAnsi"/>
          <w:lang w:val="en-US"/>
        </w:rPr>
        <w:t xml:space="preserve">the infection </w:t>
      </w:r>
      <w:r w:rsidRPr="00D01CF9">
        <w:rPr>
          <w:rFonts w:asciiTheme="majorHAnsi" w:hAnsiTheme="majorHAnsi" w:cstheme="majorHAnsi"/>
          <w:lang w:val="en-US"/>
        </w:rPr>
        <w:t xml:space="preserve">prevalence in </w:t>
      </w:r>
      <w:r w:rsidR="00857128">
        <w:rPr>
          <w:rFonts w:asciiTheme="majorHAnsi" w:hAnsiTheme="majorHAnsi" w:cstheme="majorHAnsi"/>
          <w:lang w:val="en-US"/>
        </w:rPr>
        <w:t>b</w:t>
      </w:r>
      <w:r w:rsidRPr="00D01CF9">
        <w:rPr>
          <w:rFonts w:asciiTheme="majorHAnsi" w:hAnsiTheme="majorHAnsi" w:cstheme="majorHAnsi"/>
          <w:lang w:val="en-US"/>
        </w:rPr>
        <w:t>luegill sunfish (</w:t>
      </w:r>
      <w:r w:rsidRPr="00D01CF9">
        <w:rPr>
          <w:rFonts w:asciiTheme="majorHAnsi" w:hAnsiTheme="majorHAnsi" w:cstheme="majorHAnsi"/>
          <w:i/>
          <w:iCs/>
          <w:lang w:val="en-US"/>
        </w:rPr>
        <w:t>Lepomis macrochirus</w:t>
      </w:r>
      <w:r w:rsidRPr="00D01CF9">
        <w:rPr>
          <w:rFonts w:asciiTheme="majorHAnsi" w:hAnsiTheme="majorHAnsi" w:cstheme="majorHAnsi"/>
          <w:lang w:val="en-US"/>
        </w:rPr>
        <w:t xml:space="preserve">) </w:t>
      </w:r>
      <w:r>
        <w:rPr>
          <w:rFonts w:asciiTheme="majorHAnsi" w:hAnsiTheme="majorHAnsi" w:cstheme="majorHAnsi"/>
          <w:lang w:val="en-US"/>
        </w:rPr>
        <w:t>inhabiting</w:t>
      </w:r>
      <w:r w:rsidRPr="00D01CF9">
        <w:rPr>
          <w:rFonts w:asciiTheme="majorHAnsi" w:hAnsiTheme="majorHAnsi" w:cstheme="majorHAnsi"/>
          <w:lang w:val="en-US"/>
        </w:rPr>
        <w:t xml:space="preserve"> pond</w:t>
      </w:r>
      <w:r w:rsidR="008D1489">
        <w:rPr>
          <w:rFonts w:asciiTheme="majorHAnsi" w:hAnsiTheme="majorHAnsi" w:cstheme="majorHAnsi"/>
          <w:lang w:val="en-US"/>
        </w:rPr>
        <w:t>s</w:t>
      </w:r>
      <w:r w:rsidRPr="00D01CF9">
        <w:rPr>
          <w:rFonts w:asciiTheme="majorHAnsi" w:hAnsiTheme="majorHAnsi" w:cstheme="majorHAnsi"/>
          <w:lang w:val="en-US"/>
        </w:rPr>
        <w:t xml:space="preserve"> reaches its minimum around April/May and its maximum around September/October </w:t>
      </w:r>
      <w:r w:rsidRPr="00150A57">
        <w:rPr>
          <w:rFonts w:asciiTheme="majorHAnsi" w:hAnsiTheme="majorHAnsi" w:cstheme="majorHAnsi"/>
        </w:rPr>
        <w:fldChar w:fldCharType="begin"/>
      </w:r>
      <w:r w:rsidRPr="00150A57">
        <w:rPr>
          <w:rFonts w:asciiTheme="majorHAnsi" w:hAnsiTheme="majorHAnsi" w:cstheme="majorHAnsi"/>
          <w:lang w:val="en-US"/>
        </w:rPr>
        <w:instrText xml:space="preserve"> ADDIN ZOTERO_ITEM CSL_CITATION {"citationID":"kLpj6BzL","properties":{"formattedCitation":"(Lemly &amp; Esch, 1984)","plainCitation":"(Lemly &amp; Esch, 1984)","noteIndex":0},"citationItems":[{"id":1667,"uris":["http://zotero.org/groups/2585270/items/CAI379UD"],"itemData":{"id":1667,"type":"article-journal","abstract":"Prevalence and intensity of Uvulifer ambloplitis were monitored in a population of juvenile bluegill sunfish, Lepomis macrochirus, and largemouth bass, Micropterus salmoides, from March 1979 through November 1982. Prevalence of U. ambloplitis in bluegill did not drop below 50% for any month and often reached 100%, with intensities ranging from 1 to 269 cysts per fish. Significant differences occurred in the intensity between size classes of bluegill, but not between sexes. Prevalence of cysts in largemouth bass did not exceed 26% and the intensity did not exceed 12 cysts per fish. The frequency distribution of U. ambloplitis in bluegill closely fit the negative binomial model. Recruitment of U. ambloplitis by caged bluegill began in May and ended in September, with maximum recruitment occurring in July. Both the prevalence and intensity of U. ambloplitis were exceptionally high in bluegill in the present study as compared with other locations. This may be due to the breeding behavior of the definitive host and population biology of the snail intermediate host combining to maximize parasite transmission and recruitment. Seasonal changes in the degree of overdispersion of U. ambloplitis suggest that parasite-related mortality of bluegill occurs during the winter.","container-title":"The Journal of Parasitology","DOI":"10.2307/3281394","ISSN":"0022-3395","issue":"4","note":"publisher: [The American Society of Parasitologists, Allen Press]","page":"466-474","source":"JSTOR","title":"Population Biology of the Trematode Uvulifer ambloplitis (Hughes, 1927) in Juvenile Bluegill Sunfish, Lepomis macrochirus, and Largemouth Bass, Micropterus salmoides","volume":"70","author":[{"family":"Lemly","given":"A. Dennis"},{"family":"Esch","given":"Gerald W."}],"issued":{"date-parts":[["1984"]]}}}],"schema":"https://github.com/citation-style-language/schema/raw/master/csl-citation.json"} </w:instrText>
      </w:r>
      <w:r w:rsidRPr="00150A57">
        <w:rPr>
          <w:rFonts w:asciiTheme="majorHAnsi" w:hAnsiTheme="majorHAnsi" w:cstheme="majorHAnsi"/>
        </w:rPr>
        <w:fldChar w:fldCharType="separate"/>
      </w:r>
      <w:r w:rsidRPr="00150A57">
        <w:rPr>
          <w:rFonts w:asciiTheme="majorHAnsi" w:hAnsiTheme="majorHAnsi" w:cstheme="majorHAnsi"/>
          <w:noProof/>
          <w:lang w:val="en-US"/>
        </w:rPr>
        <w:t>(Lemly &amp; Esch, 1984)</w:t>
      </w:r>
      <w:r w:rsidRPr="00150A57">
        <w:rPr>
          <w:rFonts w:asciiTheme="majorHAnsi" w:hAnsiTheme="majorHAnsi" w:cstheme="majorHAnsi"/>
        </w:rPr>
        <w:fldChar w:fldCharType="end"/>
      </w:r>
      <w:r w:rsidR="00F976D2" w:rsidRPr="00F976D2">
        <w:rPr>
          <w:rFonts w:asciiTheme="majorHAnsi" w:hAnsiTheme="majorHAnsi" w:cstheme="majorHAnsi"/>
          <w:lang w:val="en-US"/>
        </w:rPr>
        <w:t xml:space="preserve">. </w:t>
      </w:r>
      <w:r w:rsidR="00562DFA">
        <w:rPr>
          <w:rFonts w:asciiTheme="majorHAnsi" w:hAnsiTheme="majorHAnsi" w:cstheme="majorHAnsi"/>
          <w:lang w:val="en-US"/>
        </w:rPr>
        <w:t>The h</w:t>
      </w:r>
      <w:r w:rsidR="00F976D2">
        <w:rPr>
          <w:rFonts w:asciiTheme="majorHAnsi" w:hAnsiTheme="majorHAnsi" w:cstheme="majorHAnsi"/>
          <w:lang w:val="en-US"/>
        </w:rPr>
        <w:t>abitat characteristics that favor</w:t>
      </w:r>
      <w:r w:rsidR="003A5995">
        <w:rPr>
          <w:rFonts w:asciiTheme="majorHAnsi" w:hAnsiTheme="majorHAnsi" w:cstheme="majorHAnsi"/>
          <w:lang w:val="en-US"/>
        </w:rPr>
        <w:t xml:space="preserve"> </w:t>
      </w:r>
      <w:r w:rsidR="00F976D2">
        <w:rPr>
          <w:rFonts w:asciiTheme="majorHAnsi" w:hAnsiTheme="majorHAnsi" w:cstheme="majorHAnsi"/>
          <w:lang w:val="en-US"/>
        </w:rPr>
        <w:t xml:space="preserve">snails’ requirements such as shallow waters and macrophytes </w:t>
      </w:r>
      <w:r w:rsidR="00857128">
        <w:rPr>
          <w:rFonts w:asciiTheme="majorHAnsi" w:hAnsiTheme="majorHAnsi" w:cstheme="majorHAnsi"/>
          <w:lang w:val="en-US"/>
        </w:rPr>
        <w:t>have also</w:t>
      </w:r>
      <w:r w:rsidR="00F976D2">
        <w:rPr>
          <w:rFonts w:asciiTheme="majorHAnsi" w:hAnsiTheme="majorHAnsi" w:cstheme="majorHAnsi"/>
          <w:lang w:val="en-US"/>
        </w:rPr>
        <w:t xml:space="preserve"> been associated </w:t>
      </w:r>
      <w:r w:rsidR="003A5995">
        <w:rPr>
          <w:rFonts w:asciiTheme="majorHAnsi" w:hAnsiTheme="majorHAnsi" w:cstheme="majorHAnsi"/>
          <w:lang w:val="en-US"/>
        </w:rPr>
        <w:t>with</w:t>
      </w:r>
      <w:r w:rsidR="00F976D2">
        <w:rPr>
          <w:rFonts w:asciiTheme="majorHAnsi" w:hAnsiTheme="majorHAnsi" w:cstheme="majorHAnsi"/>
          <w:lang w:val="en-US"/>
        </w:rPr>
        <w:t xml:space="preserve"> higher infection levels in fish-hosts. </w:t>
      </w:r>
      <w:r w:rsidRPr="00F976D2">
        <w:rPr>
          <w:rFonts w:asciiTheme="majorHAnsi" w:hAnsiTheme="majorHAnsi" w:cstheme="majorHAnsi"/>
          <w:lang w:val="en-US"/>
        </w:rPr>
        <w:t xml:space="preserve">Hence, infection levels </w:t>
      </w:r>
      <w:r w:rsidR="000141ED">
        <w:rPr>
          <w:rFonts w:asciiTheme="majorHAnsi" w:hAnsiTheme="majorHAnsi" w:cstheme="majorHAnsi"/>
          <w:lang w:val="en-US"/>
        </w:rPr>
        <w:t xml:space="preserve">of the black spot disease </w:t>
      </w:r>
      <w:r w:rsidRPr="00F976D2">
        <w:rPr>
          <w:rFonts w:asciiTheme="majorHAnsi" w:hAnsiTheme="majorHAnsi" w:cstheme="majorHAnsi"/>
          <w:lang w:val="en-US"/>
        </w:rPr>
        <w:t xml:space="preserve">in fish-host are usually higher is lentic systems and in the littoral zone rather than </w:t>
      </w:r>
      <w:r w:rsidR="00857128">
        <w:rPr>
          <w:rFonts w:asciiTheme="majorHAnsi" w:hAnsiTheme="majorHAnsi" w:cstheme="majorHAnsi"/>
          <w:lang w:val="en-US"/>
        </w:rPr>
        <w:t xml:space="preserve">the </w:t>
      </w:r>
      <w:r w:rsidRPr="00F976D2">
        <w:rPr>
          <w:rFonts w:asciiTheme="majorHAnsi" w:hAnsiTheme="majorHAnsi" w:cstheme="majorHAnsi"/>
          <w:lang w:val="en-US"/>
        </w:rPr>
        <w:t xml:space="preserve">pelagic zone </w:t>
      </w:r>
      <w:r w:rsidRPr="00F976D2">
        <w:rPr>
          <w:rFonts w:asciiTheme="majorHAnsi" w:hAnsiTheme="majorHAnsi" w:cstheme="majorHAnsi"/>
        </w:rPr>
        <w:fldChar w:fldCharType="begin"/>
      </w:r>
      <w:r w:rsidRPr="00F976D2">
        <w:rPr>
          <w:rFonts w:asciiTheme="majorHAnsi" w:hAnsiTheme="majorHAnsi" w:cstheme="majorHAnsi"/>
          <w:lang w:val="en-US"/>
        </w:rPr>
        <w:instrText xml:space="preserve"> ADDIN ZOTERO_ITEM CSL_CITATION {"citationID":"B3KcCSEL","properties":{"formattedCitation":"(Ondrackova et al., 2004)","plainCitation":"(Ondrackova et al., 2004)","noteIndex":0},"citationItems":[{"id":2045,"uris":["http://zotero.org/groups/2585270/items/KNZFKJBP"],"itemData":{"id":2045,"type":"article-journal","abstract":"The infection of metacercariae of Posthodiplostomum cuticola (v. Nordmann, 1832), the agent of black-spot disease, was investigated in 0+juvenile fish from 19 localities in south-east Moravia, Czech Republic. Of the 30 fish species examined, only cyprinids of 12 species were found to be infected. Five species of Leuciscinae, Rutilus rutilus, Leuciscus idus, Scardinius erythrophthalmus, Abramis bjoerkna and Abramis brama, fish with similar behaviour and habitat preference in juvenile period, were the most susceptible fish hosts for P. cuticola metacercariae. Especially high infection parameters were found in intergeneric hybrids of the studied leuciscine species. Environmental conditions were an important factor for parasite infection. The fish from flooded borrow pits, inhabiting lentic water bodies with dense vegetation in the littoral zone, showed high prevalence and abundance of P. cuticola infection contrary to their conspecifics in water reservoirs with steep banks and fish from rivers.","container-title":"Acta Parasitologica","ISSN":"1230-2821","issue":"49","language":"English","source":"www.infona.pl","title":"Occurrence of black-spot disease caused by metacercariae of Posthodiplostomum cuticola among juvenile fishes in water bodies in the Morava River Basin","URL":"https://www.infona.pl//resource/bwmeta1.element.agro-article-5d8e90ef-9221-415e-b62f-e6e574152bf0","volume":"3","author":[{"family":"Ondrackova","given":"M."},{"family":"Bartosova","given":"S."},{"family":"Valova","given":"Z."},{"family":"Jurajda","given":"P."},{"family":"Gelnar","given":"M."}],"accessed":{"date-parts":[["2022",1,28]]},"issued":{"date-parts":[["2004"]]}}}],"schema":"https://github.com/citation-style-language/schema/raw/master/csl-citation.json"} </w:instrText>
      </w:r>
      <w:r w:rsidRPr="00F976D2">
        <w:rPr>
          <w:rFonts w:asciiTheme="majorHAnsi" w:hAnsiTheme="majorHAnsi" w:cstheme="majorHAnsi"/>
        </w:rPr>
        <w:fldChar w:fldCharType="separate"/>
      </w:r>
      <w:r w:rsidRPr="00F976D2">
        <w:rPr>
          <w:rFonts w:asciiTheme="majorHAnsi" w:hAnsiTheme="majorHAnsi" w:cstheme="majorHAnsi"/>
          <w:noProof/>
          <w:lang w:val="en-US"/>
        </w:rPr>
        <w:t>(Ondrackova et al., 2004)</w:t>
      </w:r>
      <w:r w:rsidRPr="00F976D2">
        <w:rPr>
          <w:rFonts w:asciiTheme="majorHAnsi" w:hAnsiTheme="majorHAnsi" w:cstheme="majorHAnsi"/>
        </w:rPr>
        <w:fldChar w:fldCharType="end"/>
      </w:r>
      <w:r w:rsidR="003A5995" w:rsidRPr="003A5995">
        <w:rPr>
          <w:rFonts w:asciiTheme="majorHAnsi" w:hAnsiTheme="majorHAnsi" w:cstheme="majorHAnsi"/>
          <w:lang w:val="en-US"/>
        </w:rPr>
        <w:t xml:space="preserve"> because the encounter window is larger in these habitats</w:t>
      </w:r>
      <w:r w:rsidR="003A5995">
        <w:rPr>
          <w:rFonts w:asciiTheme="majorHAnsi" w:hAnsiTheme="majorHAnsi" w:cstheme="majorHAnsi"/>
          <w:lang w:val="en-US"/>
        </w:rPr>
        <w:t xml:space="preserve"> (the snails and the fish habitats overlap)</w:t>
      </w:r>
      <w:r w:rsidR="00F976D2" w:rsidRPr="00F976D2">
        <w:rPr>
          <w:rFonts w:asciiTheme="majorHAnsi" w:hAnsiTheme="majorHAnsi" w:cstheme="majorHAnsi"/>
          <w:lang w:val="en-US"/>
        </w:rPr>
        <w:t xml:space="preserve">. </w:t>
      </w:r>
      <w:r w:rsidR="003A5995">
        <w:rPr>
          <w:rFonts w:asciiTheme="majorHAnsi" w:hAnsiTheme="majorHAnsi" w:cstheme="majorHAnsi"/>
          <w:lang w:val="en-US"/>
        </w:rPr>
        <w:t>Since</w:t>
      </w:r>
      <w:r w:rsidRPr="00D01CF9">
        <w:rPr>
          <w:rFonts w:asciiTheme="majorHAnsi" w:hAnsiTheme="majorHAnsi" w:cstheme="majorHAnsi"/>
          <w:lang w:val="en-US"/>
        </w:rPr>
        <w:t xml:space="preserve"> </w:t>
      </w:r>
      <w:r>
        <w:rPr>
          <w:rFonts w:asciiTheme="majorHAnsi" w:hAnsiTheme="majorHAnsi" w:cstheme="majorHAnsi"/>
          <w:lang w:val="en-US"/>
        </w:rPr>
        <w:t xml:space="preserve">the </w:t>
      </w:r>
      <w:r w:rsidRPr="00D01CF9">
        <w:rPr>
          <w:rFonts w:asciiTheme="majorHAnsi" w:hAnsiTheme="majorHAnsi" w:cstheme="majorHAnsi"/>
          <w:lang w:val="en-US"/>
        </w:rPr>
        <w:t xml:space="preserve">black spot </w:t>
      </w:r>
      <w:r>
        <w:rPr>
          <w:rFonts w:asciiTheme="majorHAnsi" w:hAnsiTheme="majorHAnsi" w:cstheme="majorHAnsi"/>
          <w:lang w:val="en-US"/>
        </w:rPr>
        <w:t xml:space="preserve">disease </w:t>
      </w:r>
      <w:r w:rsidRPr="00D01CF9">
        <w:rPr>
          <w:rFonts w:asciiTheme="majorHAnsi" w:hAnsiTheme="majorHAnsi" w:cstheme="majorHAnsi"/>
          <w:lang w:val="en-US"/>
        </w:rPr>
        <w:t>is caused by a parasite guild</w:t>
      </w:r>
      <w:r w:rsidR="003A5995">
        <w:rPr>
          <w:rFonts w:asciiTheme="majorHAnsi" w:hAnsiTheme="majorHAnsi" w:cstheme="majorHAnsi"/>
          <w:lang w:val="en-US"/>
        </w:rPr>
        <w:t xml:space="preserve">, </w:t>
      </w:r>
      <w:r w:rsidRPr="00D01CF9">
        <w:rPr>
          <w:rFonts w:asciiTheme="majorHAnsi" w:hAnsiTheme="majorHAnsi" w:cstheme="majorHAnsi"/>
          <w:lang w:val="en-US"/>
        </w:rPr>
        <w:t>a large range of fish</w:t>
      </w:r>
      <w:r w:rsidR="003A5995">
        <w:rPr>
          <w:rFonts w:asciiTheme="majorHAnsi" w:hAnsiTheme="majorHAnsi" w:cstheme="majorHAnsi"/>
          <w:lang w:val="en-US"/>
        </w:rPr>
        <w:t xml:space="preserve"> species</w:t>
      </w:r>
      <w:r w:rsidRPr="00D01CF9">
        <w:rPr>
          <w:rFonts w:asciiTheme="majorHAnsi" w:hAnsiTheme="majorHAnsi" w:cstheme="majorHAnsi"/>
          <w:lang w:val="en-US"/>
        </w:rPr>
        <w:t xml:space="preserve"> can </w:t>
      </w:r>
      <w:r>
        <w:rPr>
          <w:rFonts w:asciiTheme="majorHAnsi" w:hAnsiTheme="majorHAnsi" w:cstheme="majorHAnsi"/>
          <w:lang w:val="en-US"/>
        </w:rPr>
        <w:t>be infected</w:t>
      </w:r>
      <w:r w:rsidRPr="00D01CF9">
        <w:rPr>
          <w:rFonts w:asciiTheme="majorHAnsi" w:hAnsiTheme="majorHAnsi" w:cstheme="majorHAnsi"/>
          <w:lang w:val="en-US"/>
        </w:rPr>
        <w:t xml:space="preserve">. However, some species tend to be more heavily infected than others. For instance, </w:t>
      </w:r>
      <w:r w:rsidRPr="00D01CF9">
        <w:rPr>
          <w:rFonts w:asciiTheme="majorHAnsi" w:hAnsiTheme="majorHAnsi" w:cstheme="majorHAnsi"/>
        </w:rPr>
        <w:fldChar w:fldCharType="begin"/>
      </w:r>
      <w:r w:rsidR="00CA4C3B">
        <w:rPr>
          <w:rFonts w:asciiTheme="majorHAnsi" w:hAnsiTheme="majorHAnsi" w:cstheme="majorHAnsi"/>
          <w:lang w:val="en-US"/>
        </w:rPr>
        <w:instrText xml:space="preserve"> ADDIN ZOTERO_ITEM CSL_CITATION {"citationID":"x5qyAX38","properties":{"formattedCitation":"(Lemly &amp; Esch, 1984)","plainCitation":"(Lemly &amp; Esch, 1984)","dontUpdate":true,"noteIndex":0},"citationItems":[{"id":1667,"uris":["http://zotero.org/groups/2585270/items/CAI379UD"],"itemData":{"id":1667,"type":"article-journal","abstract":"Prevalence and intensity of Uvulifer ambloplitis were monitored in a population of juvenile bluegill sunfish, Lepomis macrochirus, and largemouth bass, Micropterus salmoides, from March 1979 through November 1982. Prevalence of U. ambloplitis in bluegill did not drop below 50% for any month and often reached 100%, with intensities ranging from 1 to 269 cysts per fish. Significant differences occurred in the intensity between size classes of bluegill, but not between sexes. Prevalence of cysts in largemouth bass did not exceed 26% and the intensity did not exceed 12 cysts per fish. The frequency distribution of U. ambloplitis in bluegill closely fit the negative binomial model. Recruitment of U. ambloplitis by caged bluegill began in May and ended in September, with maximum recruitment occurring in July. Both the prevalence and intensity of U. ambloplitis were exceptionally high in bluegill in the present study as compared with other locations. This may be due to the breeding behavior of the definitive host and population biology of the snail intermediate host combining to maximize parasite transmission and recruitment. Seasonal changes in the degree of overdispersion of U. ambloplitis suggest that parasite-related mortality of bluegill occurs during the winter.","container-title":"The Journal of Parasitology","DOI":"10.2307/3281394","ISSN":"0022-3395","issue":"4","note":"publisher: [The American Society of Parasitologists, Allen Press]","page":"466-474","source":"JSTOR","title":"Population Biology of the Trematode Uvulifer ambloplitis (Hughes, 1927) in Juvenile Bluegill Sunfish, Lepomis macrochirus, and Largemouth Bass, Micropterus salmoides","volume":"70","author":[{"family":"Lemly","given":"A. Dennis"},{"family":"Esch","given":"Gerald W."}],"issued":{"date-parts":[["1984"]]}}}],"schema":"https://github.com/citation-style-language/schema/raw/master/csl-citation.json"} </w:instrText>
      </w:r>
      <w:r w:rsidRPr="00D01CF9">
        <w:rPr>
          <w:rFonts w:asciiTheme="majorHAnsi" w:hAnsiTheme="majorHAnsi" w:cstheme="majorHAnsi"/>
        </w:rPr>
        <w:fldChar w:fldCharType="separate"/>
      </w:r>
      <w:r w:rsidRPr="00D01CF9">
        <w:rPr>
          <w:rFonts w:asciiTheme="majorHAnsi" w:hAnsiTheme="majorHAnsi" w:cstheme="majorHAnsi"/>
          <w:noProof/>
          <w:lang w:val="en-US"/>
        </w:rPr>
        <w:t>Lemly &amp; Esch (1984)</w:t>
      </w:r>
      <w:r w:rsidRPr="00D01CF9">
        <w:rPr>
          <w:rFonts w:asciiTheme="majorHAnsi" w:hAnsiTheme="majorHAnsi" w:cstheme="majorHAnsi"/>
        </w:rPr>
        <w:fldChar w:fldCharType="end"/>
      </w:r>
      <w:r w:rsidRPr="00D01CF9">
        <w:rPr>
          <w:rFonts w:asciiTheme="majorHAnsi" w:hAnsiTheme="majorHAnsi" w:cstheme="majorHAnsi"/>
          <w:lang w:val="en-US"/>
        </w:rPr>
        <w:t xml:space="preserve"> found that </w:t>
      </w:r>
      <w:r w:rsidR="00D7703C">
        <w:rPr>
          <w:rFonts w:asciiTheme="majorHAnsi" w:hAnsiTheme="majorHAnsi" w:cstheme="majorHAnsi"/>
          <w:lang w:val="en-US"/>
        </w:rPr>
        <w:t>b</w:t>
      </w:r>
      <w:r w:rsidRPr="00D01CF9">
        <w:rPr>
          <w:rFonts w:asciiTheme="majorHAnsi" w:hAnsiTheme="majorHAnsi" w:cstheme="majorHAnsi"/>
          <w:lang w:val="en-US"/>
        </w:rPr>
        <w:t xml:space="preserve">luegill </w:t>
      </w:r>
      <w:r>
        <w:rPr>
          <w:rFonts w:asciiTheme="majorHAnsi" w:hAnsiTheme="majorHAnsi" w:cstheme="majorHAnsi"/>
          <w:lang w:val="en-US"/>
        </w:rPr>
        <w:t xml:space="preserve">sunfish </w:t>
      </w:r>
      <w:r w:rsidRPr="00D01CF9">
        <w:rPr>
          <w:rFonts w:asciiTheme="majorHAnsi" w:hAnsiTheme="majorHAnsi" w:cstheme="majorHAnsi"/>
          <w:lang w:val="en-US"/>
        </w:rPr>
        <w:t xml:space="preserve">were more heavily infected than </w:t>
      </w:r>
      <w:r w:rsidR="00D7703C">
        <w:rPr>
          <w:rFonts w:asciiTheme="majorHAnsi" w:hAnsiTheme="majorHAnsi" w:cstheme="majorHAnsi"/>
          <w:lang w:val="en-US"/>
        </w:rPr>
        <w:t>l</w:t>
      </w:r>
      <w:r w:rsidRPr="00D01CF9">
        <w:rPr>
          <w:rFonts w:asciiTheme="majorHAnsi" w:hAnsiTheme="majorHAnsi" w:cstheme="majorHAnsi"/>
          <w:lang w:val="en-US"/>
        </w:rPr>
        <w:t>argemouth bass (</w:t>
      </w:r>
      <w:r w:rsidRPr="00D01CF9">
        <w:rPr>
          <w:rFonts w:asciiTheme="majorHAnsi" w:hAnsiTheme="majorHAnsi" w:cstheme="majorHAnsi"/>
          <w:i/>
          <w:iCs/>
          <w:lang w:val="en-US"/>
        </w:rPr>
        <w:t xml:space="preserve">Micropterus </w:t>
      </w:r>
      <w:proofErr w:type="spellStart"/>
      <w:r w:rsidRPr="00D01CF9">
        <w:rPr>
          <w:rFonts w:asciiTheme="majorHAnsi" w:hAnsiTheme="majorHAnsi" w:cstheme="majorHAnsi"/>
          <w:i/>
          <w:iCs/>
          <w:lang w:val="en-US"/>
        </w:rPr>
        <w:t>salmoides</w:t>
      </w:r>
      <w:proofErr w:type="spellEnd"/>
      <w:r w:rsidRPr="00D01CF9">
        <w:rPr>
          <w:rFonts w:asciiTheme="majorHAnsi" w:hAnsiTheme="majorHAnsi" w:cstheme="majorHAnsi"/>
          <w:lang w:val="en-US"/>
        </w:rPr>
        <w:t>).</w:t>
      </w:r>
      <w:r w:rsidRPr="004D76FA">
        <w:rPr>
          <w:rFonts w:asciiTheme="majorHAnsi" w:hAnsiTheme="majorHAnsi" w:cstheme="majorHAnsi"/>
          <w:noProof/>
          <w:lang w:val="en-US"/>
          <w14:ligatures w14:val="standardContextual"/>
        </w:rPr>
        <w:t xml:space="preserve"> </w:t>
      </w:r>
    </w:p>
    <w:p w14:paraId="77A1F2BF" w14:textId="77777777" w:rsidR="00CF4537" w:rsidRPr="00D01CF9" w:rsidRDefault="00CF4537" w:rsidP="00CF4537">
      <w:pPr>
        <w:spacing w:line="276" w:lineRule="auto"/>
        <w:jc w:val="both"/>
        <w:rPr>
          <w:rFonts w:asciiTheme="majorHAnsi" w:hAnsiTheme="majorHAnsi" w:cstheme="majorHAnsi"/>
          <w:lang w:val="en-US"/>
        </w:rPr>
      </w:pPr>
    </w:p>
    <w:p w14:paraId="1AEA733A" w14:textId="77777777" w:rsidR="00CF4537" w:rsidRPr="00CC3730" w:rsidRDefault="00CF4537" w:rsidP="00CF4537">
      <w:pPr>
        <w:pStyle w:val="Titre2"/>
      </w:pPr>
      <w:r w:rsidRPr="00CC3730">
        <w:t>2.2. Study area</w:t>
      </w:r>
    </w:p>
    <w:p w14:paraId="2F532E18" w14:textId="77777777" w:rsidR="00CF4537" w:rsidRPr="00D01CF9" w:rsidRDefault="00CF4537" w:rsidP="00CF4537">
      <w:pPr>
        <w:spacing w:line="276" w:lineRule="auto"/>
        <w:jc w:val="both"/>
        <w:rPr>
          <w:rFonts w:asciiTheme="majorHAnsi" w:hAnsiTheme="majorHAnsi" w:cstheme="majorHAnsi"/>
          <w:lang w:val="en-US"/>
        </w:rPr>
      </w:pPr>
    </w:p>
    <w:p w14:paraId="251C2723" w14:textId="3D80E42B" w:rsidR="00CF4537" w:rsidRDefault="00CF4537" w:rsidP="00CF4537">
      <w:pPr>
        <w:spacing w:line="276" w:lineRule="auto"/>
        <w:jc w:val="both"/>
        <w:rPr>
          <w:rFonts w:asciiTheme="majorHAnsi" w:hAnsiTheme="majorHAnsi" w:cstheme="majorHAnsi"/>
          <w:noProof/>
          <w:lang w:val="en-US"/>
          <w14:ligatures w14:val="standardContextual"/>
        </w:rPr>
      </w:pPr>
      <w:r w:rsidRPr="00D01CF9">
        <w:rPr>
          <w:rFonts w:asciiTheme="majorHAnsi" w:hAnsiTheme="majorHAnsi" w:cstheme="majorHAnsi"/>
          <w:lang w:val="en-US"/>
        </w:rPr>
        <w:t>We sampled 15 lakes from six watersheds in Saint-Hippolyte, QC, Canada (</w:t>
      </w:r>
      <w:r w:rsidRPr="001F7544">
        <w:rPr>
          <w:rFonts w:asciiTheme="majorHAnsi" w:hAnsiTheme="majorHAnsi" w:cstheme="majorHAnsi"/>
          <w:lang w:val="en-US"/>
        </w:rPr>
        <w:t xml:space="preserve">Figure </w:t>
      </w:r>
      <w:r>
        <w:rPr>
          <w:rFonts w:asciiTheme="majorHAnsi" w:hAnsiTheme="majorHAnsi" w:cstheme="majorHAnsi"/>
          <w:lang w:val="en-US"/>
        </w:rPr>
        <w:t xml:space="preserve">2). The lakes </w:t>
      </w:r>
      <w:r w:rsidRPr="00D01CF9">
        <w:rPr>
          <w:rFonts w:asciiTheme="majorHAnsi" w:hAnsiTheme="majorHAnsi" w:cstheme="majorHAnsi"/>
          <w:lang w:val="en-US"/>
        </w:rPr>
        <w:t xml:space="preserve">Corriveau, </w:t>
      </w:r>
      <w:proofErr w:type="spellStart"/>
      <w:r w:rsidRPr="00D01CF9">
        <w:rPr>
          <w:rFonts w:asciiTheme="majorHAnsi" w:hAnsiTheme="majorHAnsi" w:cstheme="majorHAnsi"/>
          <w:lang w:val="en-US"/>
        </w:rPr>
        <w:t>Croche</w:t>
      </w:r>
      <w:proofErr w:type="spellEnd"/>
      <w:r w:rsidRPr="00D01CF9">
        <w:rPr>
          <w:rFonts w:asciiTheme="majorHAnsi" w:hAnsiTheme="majorHAnsi" w:cstheme="majorHAnsi"/>
          <w:lang w:val="en-US"/>
        </w:rPr>
        <w:t xml:space="preserve">, Cromwell and Triton </w:t>
      </w:r>
      <w:r w:rsidR="003A5995" w:rsidRPr="00D01CF9">
        <w:rPr>
          <w:rFonts w:asciiTheme="majorHAnsi" w:hAnsiTheme="majorHAnsi" w:cstheme="majorHAnsi"/>
          <w:lang w:val="en-US"/>
        </w:rPr>
        <w:t xml:space="preserve">are </w:t>
      </w:r>
      <w:r w:rsidR="003A5995">
        <w:rPr>
          <w:rFonts w:asciiTheme="majorHAnsi" w:hAnsiTheme="majorHAnsi" w:cstheme="majorHAnsi"/>
          <w:lang w:val="en-US"/>
        </w:rPr>
        <w:t>in</w:t>
      </w:r>
      <w:r w:rsidRPr="00D01CF9">
        <w:rPr>
          <w:rFonts w:asciiTheme="majorHAnsi" w:hAnsiTheme="majorHAnsi" w:cstheme="majorHAnsi"/>
          <w:lang w:val="en-US"/>
        </w:rPr>
        <w:t xml:space="preserve"> the protected area of the biology station of the Université de Montréal while the other lakes are surround</w:t>
      </w:r>
      <w:r w:rsidR="00D7703C">
        <w:rPr>
          <w:rFonts w:asciiTheme="majorHAnsi" w:hAnsiTheme="majorHAnsi" w:cstheme="majorHAnsi"/>
          <w:lang w:val="en-US"/>
        </w:rPr>
        <w:t>ed</w:t>
      </w:r>
      <w:r w:rsidRPr="00D01CF9">
        <w:rPr>
          <w:rFonts w:asciiTheme="majorHAnsi" w:hAnsiTheme="majorHAnsi" w:cstheme="majorHAnsi"/>
          <w:lang w:val="en-US"/>
        </w:rPr>
        <w:t xml:space="preserve"> by private properties. Considering their geographical proximity, we assume</w:t>
      </w:r>
      <w:r>
        <w:rPr>
          <w:rFonts w:asciiTheme="majorHAnsi" w:hAnsiTheme="majorHAnsi" w:cstheme="majorHAnsi"/>
          <w:lang w:val="en-US"/>
        </w:rPr>
        <w:t>d</w:t>
      </w:r>
      <w:r w:rsidRPr="00D01CF9">
        <w:rPr>
          <w:rFonts w:asciiTheme="majorHAnsi" w:hAnsiTheme="majorHAnsi" w:cstheme="majorHAnsi"/>
          <w:lang w:val="en-US"/>
        </w:rPr>
        <w:t xml:space="preserve"> that all </w:t>
      </w:r>
      <w:r>
        <w:rPr>
          <w:rFonts w:asciiTheme="majorHAnsi" w:hAnsiTheme="majorHAnsi" w:cstheme="majorHAnsi"/>
          <w:lang w:val="en-US"/>
        </w:rPr>
        <w:t xml:space="preserve">the </w:t>
      </w:r>
      <w:r w:rsidRPr="00D01CF9">
        <w:rPr>
          <w:rFonts w:asciiTheme="majorHAnsi" w:hAnsiTheme="majorHAnsi" w:cstheme="majorHAnsi"/>
          <w:lang w:val="en-US"/>
        </w:rPr>
        <w:t xml:space="preserve">lakes are exposed to the same climatic conditions. The lakes were selected nonrandomly according to </w:t>
      </w:r>
      <w:r>
        <w:rPr>
          <w:rFonts w:asciiTheme="majorHAnsi" w:hAnsiTheme="majorHAnsi" w:cstheme="majorHAnsi"/>
          <w:lang w:val="en-US"/>
        </w:rPr>
        <w:t xml:space="preserve">the </w:t>
      </w:r>
      <w:r w:rsidRPr="00D01CF9">
        <w:rPr>
          <w:rFonts w:asciiTheme="majorHAnsi" w:hAnsiTheme="majorHAnsi" w:cstheme="majorHAnsi"/>
          <w:lang w:val="en-US"/>
        </w:rPr>
        <w:t xml:space="preserve">accessibility and </w:t>
      </w:r>
      <w:r>
        <w:rPr>
          <w:rFonts w:asciiTheme="majorHAnsi" w:hAnsiTheme="majorHAnsi" w:cstheme="majorHAnsi"/>
          <w:lang w:val="en-US"/>
        </w:rPr>
        <w:t xml:space="preserve">the </w:t>
      </w:r>
      <w:r w:rsidRPr="00D01CF9">
        <w:rPr>
          <w:rFonts w:asciiTheme="majorHAnsi" w:hAnsiTheme="majorHAnsi" w:cstheme="majorHAnsi"/>
          <w:lang w:val="en-US"/>
        </w:rPr>
        <w:t>availability of morphometric data (</w:t>
      </w:r>
      <w:r>
        <w:rPr>
          <w:rFonts w:asciiTheme="majorHAnsi" w:hAnsiTheme="majorHAnsi" w:cstheme="majorHAnsi"/>
          <w:lang w:val="en-US"/>
        </w:rPr>
        <w:t xml:space="preserve">see </w:t>
      </w:r>
      <w:r w:rsidRPr="00D01CF9">
        <w:rPr>
          <w:rFonts w:asciiTheme="majorHAnsi" w:hAnsiTheme="majorHAnsi" w:cstheme="majorHAnsi"/>
          <w:lang w:val="en-US"/>
        </w:rPr>
        <w:t>Table S1</w:t>
      </w:r>
      <w:r w:rsidR="00C76D88">
        <w:rPr>
          <w:rFonts w:asciiTheme="majorHAnsi" w:hAnsiTheme="majorHAnsi" w:cstheme="majorHAnsi"/>
          <w:lang w:val="en-US"/>
        </w:rPr>
        <w:t xml:space="preserve"> for the morphometric characteristics</w:t>
      </w:r>
      <w:r w:rsidRPr="00D01CF9">
        <w:rPr>
          <w:rFonts w:asciiTheme="majorHAnsi" w:hAnsiTheme="majorHAnsi" w:cstheme="majorHAnsi"/>
          <w:lang w:val="en-US"/>
        </w:rPr>
        <w:t>).</w:t>
      </w:r>
    </w:p>
    <w:p w14:paraId="44162A14" w14:textId="6057B6A8" w:rsidR="00CF4537" w:rsidRDefault="00CF4537" w:rsidP="00CF4537">
      <w:pPr>
        <w:spacing w:line="276" w:lineRule="auto"/>
        <w:jc w:val="both"/>
        <w:rPr>
          <w:rFonts w:asciiTheme="majorHAnsi" w:hAnsiTheme="majorHAnsi" w:cstheme="majorHAnsi"/>
          <w:noProof/>
          <w:lang w:val="en-US"/>
          <w14:ligatures w14:val="standardContextual"/>
        </w:rPr>
      </w:pPr>
    </w:p>
    <w:p w14:paraId="21591C3B" w14:textId="200743AB" w:rsidR="00CF4537" w:rsidRPr="00D01CF9" w:rsidRDefault="003A5995" w:rsidP="00CF4537">
      <w:pPr>
        <w:spacing w:line="276" w:lineRule="auto"/>
        <w:jc w:val="center"/>
        <w:rPr>
          <w:rFonts w:asciiTheme="majorHAnsi" w:hAnsiTheme="majorHAnsi" w:cstheme="majorHAnsi"/>
          <w:lang w:val="en-US"/>
        </w:rPr>
      </w:pPr>
      <w:r>
        <w:rPr>
          <w:rFonts w:asciiTheme="majorHAnsi" w:hAnsiTheme="majorHAnsi" w:cstheme="majorHAnsi"/>
          <w:noProof/>
          <w:lang w:val="en-US"/>
          <w14:ligatures w14:val="standardContextual"/>
        </w:rPr>
        <w:drawing>
          <wp:anchor distT="0" distB="0" distL="114300" distR="114300" simplePos="0" relativeHeight="251662336" behindDoc="0" locked="0" layoutInCell="1" allowOverlap="1" wp14:anchorId="49D477CC" wp14:editId="5600C6DA">
            <wp:simplePos x="0" y="0"/>
            <wp:positionH relativeFrom="margin">
              <wp:posOffset>453358</wp:posOffset>
            </wp:positionH>
            <wp:positionV relativeFrom="margin">
              <wp:posOffset>4924048</wp:posOffset>
            </wp:positionV>
            <wp:extent cx="2842260" cy="3725545"/>
            <wp:effectExtent l="0" t="0" r="2540" b="0"/>
            <wp:wrapSquare wrapText="bothSides"/>
            <wp:docPr id="79081488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814883" name="Image 790814883"/>
                    <pic:cNvPicPr/>
                  </pic:nvPicPr>
                  <pic:blipFill rotWithShape="1">
                    <a:blip r:embed="rId5" cstate="print">
                      <a:extLst>
                        <a:ext uri="{28A0092B-C50C-407E-A947-70E740481C1C}">
                          <a14:useLocalDpi xmlns:a14="http://schemas.microsoft.com/office/drawing/2010/main" val="0"/>
                        </a:ext>
                      </a:extLst>
                    </a:blip>
                    <a:srcRect t="5882" b="6823"/>
                    <a:stretch/>
                  </pic:blipFill>
                  <pic:spPr bwMode="auto">
                    <a:xfrm>
                      <a:off x="0" y="0"/>
                      <a:ext cx="2842260" cy="37255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29CCA8A" w14:textId="2A15906E" w:rsidR="00CF4537" w:rsidRPr="00D01CF9" w:rsidRDefault="00CF4537" w:rsidP="00CF4537">
      <w:pPr>
        <w:spacing w:line="276" w:lineRule="auto"/>
        <w:jc w:val="both"/>
        <w:rPr>
          <w:rFonts w:asciiTheme="majorHAnsi" w:hAnsiTheme="majorHAnsi" w:cstheme="majorHAnsi"/>
          <w:lang w:val="en-US"/>
        </w:rPr>
      </w:pPr>
    </w:p>
    <w:p w14:paraId="0412F870" w14:textId="77777777" w:rsidR="00CF4537" w:rsidRPr="00C92C57" w:rsidRDefault="00CF4537" w:rsidP="00CF4537">
      <w:pPr>
        <w:spacing w:line="276" w:lineRule="auto"/>
        <w:jc w:val="both"/>
        <w:rPr>
          <w:rFonts w:asciiTheme="majorHAnsi" w:hAnsiTheme="majorHAnsi" w:cstheme="majorHAnsi"/>
          <w:lang w:val="en-US"/>
        </w:rPr>
      </w:pPr>
    </w:p>
    <w:p w14:paraId="66D18E2B" w14:textId="3D25DE92" w:rsidR="00CF4537" w:rsidRDefault="00CF4537" w:rsidP="00CF4537">
      <w:pPr>
        <w:spacing w:line="276" w:lineRule="auto"/>
        <w:jc w:val="both"/>
        <w:rPr>
          <w:rFonts w:asciiTheme="majorHAnsi" w:hAnsiTheme="majorHAnsi" w:cstheme="majorHAnsi"/>
          <w:lang w:val="en-US"/>
        </w:rPr>
      </w:pPr>
    </w:p>
    <w:p w14:paraId="1047EB47" w14:textId="513DD28E" w:rsidR="00CF4537" w:rsidRDefault="00CF4537" w:rsidP="00CF4537">
      <w:pPr>
        <w:spacing w:line="276" w:lineRule="auto"/>
        <w:jc w:val="both"/>
        <w:rPr>
          <w:rFonts w:asciiTheme="majorHAnsi" w:hAnsiTheme="majorHAnsi" w:cstheme="majorHAnsi"/>
          <w:lang w:val="en-US"/>
        </w:rPr>
      </w:pPr>
    </w:p>
    <w:p w14:paraId="7AD7669D" w14:textId="71FF9572" w:rsidR="00A84AAF" w:rsidRDefault="00A84AAF" w:rsidP="00CF4537">
      <w:pPr>
        <w:spacing w:line="276" w:lineRule="auto"/>
        <w:jc w:val="both"/>
        <w:rPr>
          <w:rFonts w:asciiTheme="majorHAnsi" w:hAnsiTheme="majorHAnsi" w:cstheme="majorHAnsi"/>
          <w:lang w:val="en-US"/>
        </w:rPr>
      </w:pPr>
    </w:p>
    <w:p w14:paraId="3219CC99" w14:textId="5F8B9C11" w:rsidR="00CF4537" w:rsidRDefault="00CF4537" w:rsidP="00CF4537">
      <w:pPr>
        <w:spacing w:line="276" w:lineRule="auto"/>
        <w:jc w:val="both"/>
        <w:rPr>
          <w:rFonts w:asciiTheme="majorHAnsi" w:hAnsiTheme="majorHAnsi" w:cstheme="majorHAnsi"/>
          <w:lang w:val="en-US"/>
        </w:rPr>
      </w:pPr>
    </w:p>
    <w:p w14:paraId="22CAE034" w14:textId="2AC4B49D" w:rsidR="00CF4537" w:rsidRDefault="000141ED" w:rsidP="00CF4537">
      <w:pPr>
        <w:spacing w:line="276" w:lineRule="auto"/>
        <w:jc w:val="both"/>
        <w:rPr>
          <w:rFonts w:asciiTheme="majorHAnsi" w:hAnsiTheme="majorHAnsi" w:cstheme="majorHAnsi"/>
          <w:lang w:val="en-US"/>
        </w:rPr>
      </w:pPr>
      <w:r>
        <w:rPr>
          <w:rFonts w:asciiTheme="majorHAnsi" w:hAnsiTheme="majorHAnsi" w:cstheme="majorHAnsi"/>
          <w:noProof/>
          <w:lang w:val="en-US"/>
          <w14:ligatures w14:val="standardContextual"/>
        </w:rPr>
        <mc:AlternateContent>
          <mc:Choice Requires="wps">
            <w:drawing>
              <wp:anchor distT="0" distB="0" distL="114300" distR="114300" simplePos="0" relativeHeight="251659264" behindDoc="0" locked="0" layoutInCell="1" allowOverlap="1" wp14:anchorId="0B122399" wp14:editId="2F279DC5">
                <wp:simplePos x="0" y="0"/>
                <wp:positionH relativeFrom="column">
                  <wp:posOffset>3295539</wp:posOffset>
                </wp:positionH>
                <wp:positionV relativeFrom="paragraph">
                  <wp:posOffset>130119</wp:posOffset>
                </wp:positionV>
                <wp:extent cx="2580005" cy="1888490"/>
                <wp:effectExtent l="0" t="0" r="0" b="3810"/>
                <wp:wrapNone/>
                <wp:docPr id="729144342" name="Zone de texte 2"/>
                <wp:cNvGraphicFramePr/>
                <a:graphic xmlns:a="http://schemas.openxmlformats.org/drawingml/2006/main">
                  <a:graphicData uri="http://schemas.microsoft.com/office/word/2010/wordprocessingShape">
                    <wps:wsp>
                      <wps:cNvSpPr txBox="1"/>
                      <wps:spPr>
                        <a:xfrm>
                          <a:off x="0" y="0"/>
                          <a:ext cx="2580005" cy="1888490"/>
                        </a:xfrm>
                        <a:prstGeom prst="rect">
                          <a:avLst/>
                        </a:prstGeom>
                        <a:solidFill>
                          <a:schemeClr val="lt1"/>
                        </a:solidFill>
                        <a:ln w="6350">
                          <a:noFill/>
                        </a:ln>
                      </wps:spPr>
                      <wps:txbx>
                        <w:txbxContent>
                          <w:p w14:paraId="5314303C" w14:textId="77777777" w:rsidR="00CF4537" w:rsidRPr="004A03AA" w:rsidRDefault="00CF4537" w:rsidP="00CF4537">
                            <w:pPr>
                              <w:spacing w:line="276" w:lineRule="auto"/>
                              <w:rPr>
                                <w:rFonts w:asciiTheme="majorHAnsi" w:hAnsiTheme="majorHAnsi" w:cstheme="majorHAnsi"/>
                                <w:b/>
                                <w:bCs/>
                                <w:sz w:val="22"/>
                                <w:szCs w:val="22"/>
                                <w:lang w:val="en-US"/>
                              </w:rPr>
                            </w:pPr>
                            <w:r w:rsidRPr="004A03AA">
                              <w:rPr>
                                <w:rFonts w:asciiTheme="majorHAnsi" w:hAnsiTheme="majorHAnsi" w:cstheme="majorHAnsi"/>
                                <w:b/>
                                <w:bCs/>
                                <w:sz w:val="22"/>
                                <w:szCs w:val="22"/>
                                <w:lang w:val="en-US"/>
                              </w:rPr>
                              <w:t>FIGURE 2</w:t>
                            </w:r>
                          </w:p>
                          <w:p w14:paraId="488B3E7F" w14:textId="77777777" w:rsidR="00CF4537" w:rsidRPr="004A03AA" w:rsidRDefault="00CF4537" w:rsidP="00CF4537">
                            <w:pPr>
                              <w:spacing w:line="276" w:lineRule="auto"/>
                              <w:rPr>
                                <w:rFonts w:asciiTheme="majorHAnsi" w:hAnsiTheme="majorHAnsi" w:cstheme="majorHAnsi"/>
                                <w:sz w:val="22"/>
                                <w:szCs w:val="22"/>
                                <w:lang w:val="en-US"/>
                              </w:rPr>
                            </w:pPr>
                          </w:p>
                          <w:p w14:paraId="20E959AB" w14:textId="15E8FB31" w:rsidR="00CF4537" w:rsidRPr="004A03AA" w:rsidRDefault="00CF4537" w:rsidP="00CF4537">
                            <w:pPr>
                              <w:spacing w:line="276" w:lineRule="auto"/>
                              <w:jc w:val="both"/>
                              <w:rPr>
                                <w:rFonts w:asciiTheme="majorHAnsi" w:hAnsiTheme="majorHAnsi" w:cstheme="majorHAnsi"/>
                                <w:sz w:val="22"/>
                                <w:szCs w:val="22"/>
                                <w:lang w:val="en-US"/>
                              </w:rPr>
                            </w:pPr>
                            <w:r w:rsidRPr="004A03AA">
                              <w:rPr>
                                <w:rFonts w:asciiTheme="majorHAnsi" w:hAnsiTheme="majorHAnsi" w:cstheme="majorHAnsi"/>
                                <w:sz w:val="22"/>
                                <w:szCs w:val="22"/>
                                <w:lang w:val="en-US"/>
                              </w:rPr>
                              <w:t>Map of the study area. The lakes sampled are colored according to th</w:t>
                            </w:r>
                            <w:r>
                              <w:rPr>
                                <w:rFonts w:asciiTheme="majorHAnsi" w:hAnsiTheme="majorHAnsi" w:cstheme="majorHAnsi"/>
                                <w:sz w:val="22"/>
                                <w:szCs w:val="22"/>
                                <w:lang w:val="en-US"/>
                              </w:rPr>
                              <w:t>e</w:t>
                            </w:r>
                            <w:r w:rsidRPr="004A03AA">
                              <w:rPr>
                                <w:rFonts w:asciiTheme="majorHAnsi" w:hAnsiTheme="majorHAnsi" w:cstheme="majorHAnsi"/>
                                <w:sz w:val="22"/>
                                <w:szCs w:val="22"/>
                                <w:lang w:val="en-US"/>
                              </w:rPr>
                              <w:t xml:space="preserve"> black spot disease infection prevalence </w:t>
                            </w:r>
                            <w:r w:rsidR="00C76D88">
                              <w:rPr>
                                <w:rFonts w:asciiTheme="majorHAnsi" w:hAnsiTheme="majorHAnsi" w:cstheme="majorHAnsi"/>
                                <w:sz w:val="22"/>
                                <w:szCs w:val="22"/>
                                <w:lang w:val="en-US"/>
                              </w:rPr>
                              <w:t>of</w:t>
                            </w:r>
                            <w:r w:rsidRPr="004A03AA">
                              <w:rPr>
                                <w:rFonts w:asciiTheme="majorHAnsi" w:hAnsiTheme="majorHAnsi" w:cstheme="majorHAnsi"/>
                                <w:sz w:val="22"/>
                                <w:szCs w:val="22"/>
                                <w:lang w:val="en-US"/>
                              </w:rPr>
                              <w:t xml:space="preserve"> the local fish communit</w:t>
                            </w:r>
                            <w:r w:rsidR="00C76D88">
                              <w:rPr>
                                <w:rFonts w:asciiTheme="majorHAnsi" w:hAnsiTheme="majorHAnsi" w:cstheme="majorHAnsi"/>
                                <w:sz w:val="22"/>
                                <w:szCs w:val="22"/>
                                <w:lang w:val="en-US"/>
                              </w:rPr>
                              <w:t>y</w:t>
                            </w:r>
                            <w:r w:rsidRPr="004A03AA">
                              <w:rPr>
                                <w:rFonts w:asciiTheme="majorHAnsi" w:hAnsiTheme="majorHAnsi" w:cstheme="majorHAnsi"/>
                                <w:sz w:val="22"/>
                                <w:szCs w:val="22"/>
                                <w:lang w:val="en-US"/>
                              </w:rPr>
                              <w:t xml:space="preserve"> </w:t>
                            </w:r>
                            <w:r w:rsidR="00D7703C">
                              <w:rPr>
                                <w:rFonts w:asciiTheme="majorHAnsi" w:hAnsiTheme="majorHAnsi" w:cstheme="majorHAnsi"/>
                                <w:sz w:val="22"/>
                                <w:szCs w:val="22"/>
                                <w:lang w:val="en-US"/>
                              </w:rPr>
                              <w:t>in</w:t>
                            </w:r>
                            <w:r w:rsidRPr="004A03AA">
                              <w:rPr>
                                <w:rFonts w:asciiTheme="majorHAnsi" w:hAnsiTheme="majorHAnsi" w:cstheme="majorHAnsi"/>
                                <w:sz w:val="22"/>
                                <w:szCs w:val="22"/>
                                <w:lang w:val="en-US"/>
                              </w:rPr>
                              <w:t xml:space="preserve"> the littoral zone</w:t>
                            </w:r>
                            <w:r w:rsidR="00633827">
                              <w:rPr>
                                <w:rFonts w:asciiTheme="majorHAnsi" w:hAnsiTheme="majorHAnsi" w:cstheme="majorHAnsi"/>
                                <w:sz w:val="22"/>
                                <w:szCs w:val="22"/>
                                <w:lang w:val="en-US"/>
                              </w:rPr>
                              <w:t xml:space="preserve"> of the lake</w:t>
                            </w:r>
                            <w:r w:rsidRPr="004A03AA">
                              <w:rPr>
                                <w:rFonts w:asciiTheme="majorHAnsi" w:hAnsiTheme="majorHAnsi" w:cstheme="majorHAnsi"/>
                                <w:sz w:val="22"/>
                                <w:szCs w:val="22"/>
                                <w:lang w:val="en-US"/>
                              </w:rPr>
                              <w:t xml:space="preserve">. The data used to estimate </w:t>
                            </w:r>
                            <w:r w:rsidR="00C76D88">
                              <w:rPr>
                                <w:rFonts w:asciiTheme="majorHAnsi" w:hAnsiTheme="majorHAnsi" w:cstheme="majorHAnsi"/>
                                <w:sz w:val="22"/>
                                <w:szCs w:val="22"/>
                                <w:lang w:val="en-US"/>
                              </w:rPr>
                              <w:t xml:space="preserve">the </w:t>
                            </w:r>
                            <w:r w:rsidRPr="004A03AA">
                              <w:rPr>
                                <w:rFonts w:asciiTheme="majorHAnsi" w:hAnsiTheme="majorHAnsi" w:cstheme="majorHAnsi"/>
                                <w:sz w:val="22"/>
                                <w:szCs w:val="22"/>
                                <w:lang w:val="en-US"/>
                              </w:rPr>
                              <w:t>infection prevalence comes from all the</w:t>
                            </w:r>
                            <w:r>
                              <w:rPr>
                                <w:rFonts w:asciiTheme="majorHAnsi" w:hAnsiTheme="majorHAnsi" w:cstheme="majorHAnsi"/>
                                <w:sz w:val="22"/>
                                <w:szCs w:val="22"/>
                                <w:lang w:val="en-US"/>
                              </w:rPr>
                              <w:t xml:space="preserve"> sampling</w:t>
                            </w:r>
                            <w:r w:rsidRPr="004A03AA">
                              <w:rPr>
                                <w:rFonts w:asciiTheme="majorHAnsi" w:hAnsiTheme="majorHAnsi" w:cstheme="majorHAnsi"/>
                                <w:sz w:val="22"/>
                                <w:szCs w:val="22"/>
                                <w:lang w:val="en-US"/>
                              </w:rPr>
                              <w:t xml:space="preserve"> methods combined.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22399" id="_x0000_s1027" type="#_x0000_t202" style="position:absolute;left:0;text-align:left;margin-left:259.5pt;margin-top:10.25pt;width:203.15pt;height:148.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" fillcolor="white [3201]" stroked="f" strokeweight=".5pt">
                <v:textbox>
                  <w:txbxContent>
                    <w:p w14:paraId="5314303C" w14:textId="77777777" w:rsidR="00CF4537" w:rsidRPr="004A03AA" w:rsidRDefault="00CF4537" w:rsidP="00CF4537">
                      <w:pPr>
                        <w:spacing w:line="276" w:lineRule="auto"/>
                        <w:rPr>
                          <w:rFonts w:asciiTheme="majorHAnsi" w:hAnsiTheme="majorHAnsi" w:cstheme="majorHAnsi"/>
                          <w:b/>
                          <w:bCs/>
                          <w:sz w:val="22"/>
                          <w:szCs w:val="22"/>
                          <w:lang w:val="en-US"/>
                        </w:rPr>
                      </w:pPr>
                      <w:r w:rsidRPr="004A03AA">
                        <w:rPr>
                          <w:rFonts w:asciiTheme="majorHAnsi" w:hAnsiTheme="majorHAnsi" w:cstheme="majorHAnsi"/>
                          <w:b/>
                          <w:bCs/>
                          <w:sz w:val="22"/>
                          <w:szCs w:val="22"/>
                          <w:lang w:val="en-US"/>
                        </w:rPr>
                        <w:t>FIGURE 2</w:t>
                      </w:r>
                    </w:p>
                    <w:p w14:paraId="488B3E7F" w14:textId="77777777" w:rsidR="00CF4537" w:rsidRPr="004A03AA" w:rsidRDefault="00CF4537" w:rsidP="00CF4537">
                      <w:pPr>
                        <w:spacing w:line="276" w:lineRule="auto"/>
                        <w:rPr>
                          <w:rFonts w:asciiTheme="majorHAnsi" w:hAnsiTheme="majorHAnsi" w:cstheme="majorHAnsi"/>
                          <w:sz w:val="22"/>
                          <w:szCs w:val="22"/>
                          <w:lang w:val="en-US"/>
                        </w:rPr>
                      </w:pPr>
                    </w:p>
                    <w:p w14:paraId="20E959AB" w14:textId="15E8FB31" w:rsidR="00CF4537" w:rsidRPr="004A03AA" w:rsidRDefault="00CF4537" w:rsidP="00CF4537">
                      <w:pPr>
                        <w:spacing w:line="276" w:lineRule="auto"/>
                        <w:jc w:val="both"/>
                        <w:rPr>
                          <w:rFonts w:asciiTheme="majorHAnsi" w:hAnsiTheme="majorHAnsi" w:cstheme="majorHAnsi"/>
                          <w:sz w:val="22"/>
                          <w:szCs w:val="22"/>
                          <w:lang w:val="en-US"/>
                        </w:rPr>
                      </w:pPr>
                      <w:r w:rsidRPr="004A03AA">
                        <w:rPr>
                          <w:rFonts w:asciiTheme="majorHAnsi" w:hAnsiTheme="majorHAnsi" w:cstheme="majorHAnsi"/>
                          <w:sz w:val="22"/>
                          <w:szCs w:val="22"/>
                          <w:lang w:val="en-US"/>
                        </w:rPr>
                        <w:t>Map of the study area. The lakes sampled are colored according to th</w:t>
                      </w:r>
                      <w:r>
                        <w:rPr>
                          <w:rFonts w:asciiTheme="majorHAnsi" w:hAnsiTheme="majorHAnsi" w:cstheme="majorHAnsi"/>
                          <w:sz w:val="22"/>
                          <w:szCs w:val="22"/>
                          <w:lang w:val="en-US"/>
                        </w:rPr>
                        <w:t>e</w:t>
                      </w:r>
                      <w:r w:rsidRPr="004A03AA">
                        <w:rPr>
                          <w:rFonts w:asciiTheme="majorHAnsi" w:hAnsiTheme="majorHAnsi" w:cstheme="majorHAnsi"/>
                          <w:sz w:val="22"/>
                          <w:szCs w:val="22"/>
                          <w:lang w:val="en-US"/>
                        </w:rPr>
                        <w:t xml:space="preserve"> black spot disease infection prevalence </w:t>
                      </w:r>
                      <w:r w:rsidR="00C76D88">
                        <w:rPr>
                          <w:rFonts w:asciiTheme="majorHAnsi" w:hAnsiTheme="majorHAnsi" w:cstheme="majorHAnsi"/>
                          <w:sz w:val="22"/>
                          <w:szCs w:val="22"/>
                          <w:lang w:val="en-US"/>
                        </w:rPr>
                        <w:t>of</w:t>
                      </w:r>
                      <w:r w:rsidRPr="004A03AA">
                        <w:rPr>
                          <w:rFonts w:asciiTheme="majorHAnsi" w:hAnsiTheme="majorHAnsi" w:cstheme="majorHAnsi"/>
                          <w:sz w:val="22"/>
                          <w:szCs w:val="22"/>
                          <w:lang w:val="en-US"/>
                        </w:rPr>
                        <w:t xml:space="preserve"> the local fish communit</w:t>
                      </w:r>
                      <w:r w:rsidR="00C76D88">
                        <w:rPr>
                          <w:rFonts w:asciiTheme="majorHAnsi" w:hAnsiTheme="majorHAnsi" w:cstheme="majorHAnsi"/>
                          <w:sz w:val="22"/>
                          <w:szCs w:val="22"/>
                          <w:lang w:val="en-US"/>
                        </w:rPr>
                        <w:t>y</w:t>
                      </w:r>
                      <w:r w:rsidRPr="004A03AA">
                        <w:rPr>
                          <w:rFonts w:asciiTheme="majorHAnsi" w:hAnsiTheme="majorHAnsi" w:cstheme="majorHAnsi"/>
                          <w:sz w:val="22"/>
                          <w:szCs w:val="22"/>
                          <w:lang w:val="en-US"/>
                        </w:rPr>
                        <w:t xml:space="preserve"> </w:t>
                      </w:r>
                      <w:r w:rsidR="00D7703C">
                        <w:rPr>
                          <w:rFonts w:asciiTheme="majorHAnsi" w:hAnsiTheme="majorHAnsi" w:cstheme="majorHAnsi"/>
                          <w:sz w:val="22"/>
                          <w:szCs w:val="22"/>
                          <w:lang w:val="en-US"/>
                        </w:rPr>
                        <w:t>in</w:t>
                      </w:r>
                      <w:r w:rsidRPr="004A03AA">
                        <w:rPr>
                          <w:rFonts w:asciiTheme="majorHAnsi" w:hAnsiTheme="majorHAnsi" w:cstheme="majorHAnsi"/>
                          <w:sz w:val="22"/>
                          <w:szCs w:val="22"/>
                          <w:lang w:val="en-US"/>
                        </w:rPr>
                        <w:t xml:space="preserve"> the littoral zone</w:t>
                      </w:r>
                      <w:r w:rsidR="00633827">
                        <w:rPr>
                          <w:rFonts w:asciiTheme="majorHAnsi" w:hAnsiTheme="majorHAnsi" w:cstheme="majorHAnsi"/>
                          <w:sz w:val="22"/>
                          <w:szCs w:val="22"/>
                          <w:lang w:val="en-US"/>
                        </w:rPr>
                        <w:t xml:space="preserve"> of the lake</w:t>
                      </w:r>
                      <w:r w:rsidRPr="004A03AA">
                        <w:rPr>
                          <w:rFonts w:asciiTheme="majorHAnsi" w:hAnsiTheme="majorHAnsi" w:cstheme="majorHAnsi"/>
                          <w:sz w:val="22"/>
                          <w:szCs w:val="22"/>
                          <w:lang w:val="en-US"/>
                        </w:rPr>
                        <w:t xml:space="preserve">. The data used to estimate </w:t>
                      </w:r>
                      <w:r w:rsidR="00C76D88">
                        <w:rPr>
                          <w:rFonts w:asciiTheme="majorHAnsi" w:hAnsiTheme="majorHAnsi" w:cstheme="majorHAnsi"/>
                          <w:sz w:val="22"/>
                          <w:szCs w:val="22"/>
                          <w:lang w:val="en-US"/>
                        </w:rPr>
                        <w:t xml:space="preserve">the </w:t>
                      </w:r>
                      <w:r w:rsidRPr="004A03AA">
                        <w:rPr>
                          <w:rFonts w:asciiTheme="majorHAnsi" w:hAnsiTheme="majorHAnsi" w:cstheme="majorHAnsi"/>
                          <w:sz w:val="22"/>
                          <w:szCs w:val="22"/>
                          <w:lang w:val="en-US"/>
                        </w:rPr>
                        <w:t>infection prevalence comes from all the</w:t>
                      </w:r>
                      <w:r>
                        <w:rPr>
                          <w:rFonts w:asciiTheme="majorHAnsi" w:hAnsiTheme="majorHAnsi" w:cstheme="majorHAnsi"/>
                          <w:sz w:val="22"/>
                          <w:szCs w:val="22"/>
                          <w:lang w:val="en-US"/>
                        </w:rPr>
                        <w:t xml:space="preserve"> sampling</w:t>
                      </w:r>
                      <w:r w:rsidRPr="004A03AA">
                        <w:rPr>
                          <w:rFonts w:asciiTheme="majorHAnsi" w:hAnsiTheme="majorHAnsi" w:cstheme="majorHAnsi"/>
                          <w:sz w:val="22"/>
                          <w:szCs w:val="22"/>
                          <w:lang w:val="en-US"/>
                        </w:rPr>
                        <w:t xml:space="preserve"> methods combined.</w:t>
                      </w:r>
                    </w:p>
                  </w:txbxContent>
                </v:textbox>
              </v:shape>
            </w:pict>
          </mc:Fallback>
        </mc:AlternateContent>
      </w:r>
    </w:p>
    <w:p w14:paraId="5C07DD77" w14:textId="7F318B94" w:rsidR="00CF4537" w:rsidRDefault="00CF4537" w:rsidP="00CF4537">
      <w:pPr>
        <w:spacing w:line="276" w:lineRule="auto"/>
        <w:jc w:val="both"/>
        <w:rPr>
          <w:rFonts w:asciiTheme="majorHAnsi" w:hAnsiTheme="majorHAnsi" w:cstheme="majorHAnsi"/>
          <w:lang w:val="en-US"/>
        </w:rPr>
      </w:pPr>
    </w:p>
    <w:p w14:paraId="34C80F60" w14:textId="33A3B015" w:rsidR="00CF4537" w:rsidRDefault="00CF4537" w:rsidP="00CF4537">
      <w:pPr>
        <w:spacing w:line="276" w:lineRule="auto"/>
        <w:jc w:val="both"/>
        <w:rPr>
          <w:rFonts w:asciiTheme="majorHAnsi" w:hAnsiTheme="majorHAnsi" w:cstheme="majorHAnsi"/>
          <w:lang w:val="en-US"/>
        </w:rPr>
      </w:pPr>
    </w:p>
    <w:p w14:paraId="7A0293FD" w14:textId="4F449B07" w:rsidR="00CF4537" w:rsidRDefault="00CF4537" w:rsidP="00CF4537">
      <w:pPr>
        <w:spacing w:line="276" w:lineRule="auto"/>
        <w:jc w:val="both"/>
        <w:rPr>
          <w:rFonts w:asciiTheme="majorHAnsi" w:hAnsiTheme="majorHAnsi" w:cstheme="majorHAnsi"/>
          <w:lang w:val="en-US"/>
        </w:rPr>
      </w:pPr>
    </w:p>
    <w:p w14:paraId="4FF44101" w14:textId="709EF811" w:rsidR="00CF4537" w:rsidRDefault="00CF4537" w:rsidP="00CF4537">
      <w:pPr>
        <w:spacing w:line="276" w:lineRule="auto"/>
        <w:jc w:val="both"/>
        <w:rPr>
          <w:rFonts w:asciiTheme="majorHAnsi" w:hAnsiTheme="majorHAnsi" w:cstheme="majorHAnsi"/>
          <w:lang w:val="en-US"/>
        </w:rPr>
      </w:pPr>
    </w:p>
    <w:p w14:paraId="686E9303" w14:textId="77777777" w:rsidR="00CF4537" w:rsidRDefault="00CF4537" w:rsidP="00CF4537">
      <w:pPr>
        <w:spacing w:line="276" w:lineRule="auto"/>
        <w:jc w:val="both"/>
        <w:rPr>
          <w:rFonts w:asciiTheme="majorHAnsi" w:hAnsiTheme="majorHAnsi" w:cstheme="majorHAnsi"/>
          <w:lang w:val="en-US"/>
        </w:rPr>
      </w:pPr>
    </w:p>
    <w:p w14:paraId="0C78521E" w14:textId="77777777" w:rsidR="00CF4537" w:rsidRDefault="00CF4537" w:rsidP="00CF4537">
      <w:pPr>
        <w:pStyle w:val="Titre2"/>
      </w:pPr>
    </w:p>
    <w:p w14:paraId="4C808CC2" w14:textId="19631F4E" w:rsidR="00CF4537" w:rsidRDefault="00CF4537" w:rsidP="00205A69">
      <w:pPr>
        <w:pStyle w:val="Titre2"/>
      </w:pPr>
      <w:r w:rsidRPr="00CC3730">
        <w:lastRenderedPageBreak/>
        <w:t>2.</w:t>
      </w:r>
      <w:r>
        <w:t>3</w:t>
      </w:r>
      <w:r w:rsidRPr="00CC3730">
        <w:t xml:space="preserve">. </w:t>
      </w:r>
      <w:r>
        <w:t>Data acquisition</w:t>
      </w:r>
    </w:p>
    <w:p w14:paraId="7AA4DD98" w14:textId="2B73ED4B" w:rsidR="00CF4537" w:rsidRPr="00205A69" w:rsidRDefault="00CF4537" w:rsidP="00205A69">
      <w:pPr>
        <w:pStyle w:val="NormalWeb"/>
        <w:spacing w:line="276" w:lineRule="auto"/>
        <w:ind w:firstLine="708"/>
        <w:jc w:val="both"/>
        <w:rPr>
          <w:rFonts w:asciiTheme="majorHAnsi" w:hAnsiTheme="majorHAnsi" w:cstheme="majorHAnsi"/>
          <w:lang w:val="en-US"/>
        </w:rPr>
      </w:pPr>
      <w:r w:rsidRPr="00D01CF9">
        <w:rPr>
          <w:rFonts w:asciiTheme="majorHAnsi" w:hAnsiTheme="majorHAnsi" w:cstheme="majorHAnsi"/>
          <w:lang w:val="en-US"/>
        </w:rPr>
        <w:t xml:space="preserve">Three sampling methods </w:t>
      </w:r>
      <w:r w:rsidR="00205A69">
        <w:rPr>
          <w:rFonts w:asciiTheme="majorHAnsi" w:hAnsiTheme="majorHAnsi" w:cstheme="majorHAnsi"/>
          <w:lang w:val="en-US"/>
        </w:rPr>
        <w:t xml:space="preserve">(minnow traps, seine nets and transects) </w:t>
      </w:r>
      <w:r w:rsidRPr="00D01CF9">
        <w:rPr>
          <w:rFonts w:asciiTheme="majorHAnsi" w:hAnsiTheme="majorHAnsi" w:cstheme="majorHAnsi"/>
          <w:lang w:val="en-US"/>
        </w:rPr>
        <w:t xml:space="preserve">were used to assess prevalence infection and maximize </w:t>
      </w:r>
      <w:r w:rsidR="00D7703C">
        <w:rPr>
          <w:rFonts w:asciiTheme="majorHAnsi" w:hAnsiTheme="majorHAnsi" w:cstheme="majorHAnsi"/>
          <w:lang w:val="en-US"/>
        </w:rPr>
        <w:t xml:space="preserve">the </w:t>
      </w:r>
      <w:r w:rsidRPr="00D01CF9">
        <w:rPr>
          <w:rFonts w:asciiTheme="majorHAnsi" w:hAnsiTheme="majorHAnsi" w:cstheme="majorHAnsi"/>
          <w:lang w:val="en-US"/>
        </w:rPr>
        <w:t xml:space="preserve">chances of catching </w:t>
      </w:r>
      <w:r w:rsidR="00C76D88">
        <w:rPr>
          <w:rFonts w:asciiTheme="majorHAnsi" w:hAnsiTheme="majorHAnsi" w:cstheme="majorHAnsi"/>
          <w:lang w:val="en-US"/>
        </w:rPr>
        <w:t xml:space="preserve">different fish </w:t>
      </w:r>
      <w:r w:rsidRPr="00D01CF9">
        <w:rPr>
          <w:rFonts w:asciiTheme="majorHAnsi" w:hAnsiTheme="majorHAnsi" w:cstheme="majorHAnsi"/>
          <w:lang w:val="en-US"/>
        </w:rPr>
        <w:t xml:space="preserve">species. </w:t>
      </w:r>
      <w:r>
        <w:rPr>
          <w:rFonts w:asciiTheme="majorHAnsi" w:hAnsiTheme="majorHAnsi" w:cstheme="majorHAnsi"/>
          <w:lang w:val="en-US"/>
        </w:rPr>
        <w:t>The f</w:t>
      </w:r>
      <w:r w:rsidRPr="00D01CF9">
        <w:rPr>
          <w:rFonts w:asciiTheme="majorHAnsi" w:hAnsiTheme="majorHAnsi" w:cstheme="majorHAnsi"/>
          <w:lang w:val="en-US"/>
        </w:rPr>
        <w:t xml:space="preserve">ield work </w:t>
      </w:r>
      <w:r>
        <w:rPr>
          <w:rFonts w:asciiTheme="majorHAnsi" w:hAnsiTheme="majorHAnsi" w:cstheme="majorHAnsi"/>
          <w:lang w:val="en-US"/>
        </w:rPr>
        <w:t xml:space="preserve">took place from mid-June to end of August 2022 and </w:t>
      </w:r>
      <w:r w:rsidRPr="00D01CF9">
        <w:rPr>
          <w:rFonts w:asciiTheme="majorHAnsi" w:hAnsiTheme="majorHAnsi" w:cstheme="majorHAnsi"/>
          <w:lang w:val="en-US"/>
        </w:rPr>
        <w:t xml:space="preserve">was restricted to unrainy days to </w:t>
      </w:r>
      <w:r>
        <w:rPr>
          <w:rFonts w:asciiTheme="majorHAnsi" w:hAnsiTheme="majorHAnsi" w:cstheme="majorHAnsi"/>
          <w:lang w:val="en-US"/>
        </w:rPr>
        <w:t>limit</w:t>
      </w:r>
      <w:r w:rsidRPr="00D01CF9">
        <w:rPr>
          <w:rFonts w:asciiTheme="majorHAnsi" w:hAnsiTheme="majorHAnsi" w:cstheme="majorHAnsi"/>
          <w:lang w:val="en-US"/>
        </w:rPr>
        <w:t xml:space="preserve"> sampling bias due to meteorological effects.</w:t>
      </w:r>
      <w:r w:rsidRPr="004D76FA">
        <w:rPr>
          <w:rFonts w:asciiTheme="majorHAnsi" w:hAnsiTheme="majorHAnsi" w:cstheme="majorHAnsi"/>
          <w:noProof/>
          <w:lang w:val="en-US"/>
          <w14:ligatures w14:val="standardContextual"/>
        </w:rPr>
        <w:t xml:space="preserve"> </w:t>
      </w:r>
      <w:r w:rsidR="00205A69" w:rsidRPr="00D01CF9">
        <w:rPr>
          <w:rFonts w:asciiTheme="majorHAnsi" w:hAnsiTheme="majorHAnsi" w:cstheme="majorHAnsi"/>
          <w:lang w:val="en-US"/>
        </w:rPr>
        <w:t xml:space="preserve">Animal handling was approved by the Université de Montréal’s animal care committee (protocol number 22-025) and scientific fishing permit was delivered by the </w:t>
      </w:r>
      <w:proofErr w:type="spellStart"/>
      <w:r w:rsidR="00205A69" w:rsidRPr="00D01CF9">
        <w:rPr>
          <w:rFonts w:asciiTheme="majorHAnsi" w:hAnsiTheme="majorHAnsi" w:cstheme="majorHAnsi"/>
          <w:lang w:val="en-US"/>
        </w:rPr>
        <w:t>Ministère</w:t>
      </w:r>
      <w:proofErr w:type="spellEnd"/>
      <w:r w:rsidR="00205A69" w:rsidRPr="00D01CF9">
        <w:rPr>
          <w:rFonts w:asciiTheme="majorHAnsi" w:hAnsiTheme="majorHAnsi" w:cstheme="majorHAnsi"/>
          <w:lang w:val="en-US"/>
        </w:rPr>
        <w:t xml:space="preserve"> des </w:t>
      </w:r>
      <w:proofErr w:type="spellStart"/>
      <w:r w:rsidR="00205A69" w:rsidRPr="00D01CF9">
        <w:rPr>
          <w:rFonts w:asciiTheme="majorHAnsi" w:hAnsiTheme="majorHAnsi" w:cstheme="majorHAnsi"/>
          <w:lang w:val="en-US"/>
        </w:rPr>
        <w:t>Forêts</w:t>
      </w:r>
      <w:proofErr w:type="spellEnd"/>
      <w:r w:rsidR="00205A69" w:rsidRPr="00D01CF9">
        <w:rPr>
          <w:rFonts w:asciiTheme="majorHAnsi" w:hAnsiTheme="majorHAnsi" w:cstheme="majorHAnsi"/>
          <w:lang w:val="en-US"/>
        </w:rPr>
        <w:t xml:space="preserve">, de la </w:t>
      </w:r>
      <w:proofErr w:type="spellStart"/>
      <w:r w:rsidR="00205A69" w:rsidRPr="00D01CF9">
        <w:rPr>
          <w:rFonts w:asciiTheme="majorHAnsi" w:hAnsiTheme="majorHAnsi" w:cstheme="majorHAnsi"/>
          <w:lang w:val="en-US"/>
        </w:rPr>
        <w:t>Faune</w:t>
      </w:r>
      <w:proofErr w:type="spellEnd"/>
      <w:r w:rsidR="00205A69" w:rsidRPr="00D01CF9">
        <w:rPr>
          <w:rFonts w:asciiTheme="majorHAnsi" w:hAnsiTheme="majorHAnsi" w:cstheme="majorHAnsi"/>
          <w:lang w:val="en-US"/>
        </w:rPr>
        <w:t xml:space="preserve"> et des Parcs (MFFP) of Québec (2022-05-16-1971-15-S-P).</w:t>
      </w:r>
    </w:p>
    <w:p w14:paraId="35837353" w14:textId="7371972F" w:rsidR="009066B3" w:rsidRDefault="00205A69" w:rsidP="00CF4537">
      <w:pPr>
        <w:pStyle w:val="NormalWeb"/>
        <w:spacing w:line="276" w:lineRule="auto"/>
        <w:ind w:firstLine="708"/>
        <w:jc w:val="both"/>
        <w:rPr>
          <w:rFonts w:asciiTheme="majorHAnsi" w:hAnsiTheme="majorHAnsi" w:cstheme="majorHAnsi"/>
          <w:lang w:val="en-US"/>
        </w:rPr>
      </w:pPr>
      <w:r>
        <w:rPr>
          <w:rFonts w:asciiTheme="majorHAnsi" w:hAnsiTheme="majorHAnsi" w:cstheme="majorHAnsi"/>
          <w:lang w:val="en-US"/>
        </w:rPr>
        <w:t>Sampling effort within lakes was established according to the lake</w:t>
      </w:r>
      <w:r w:rsidR="009066B3">
        <w:rPr>
          <w:rFonts w:asciiTheme="majorHAnsi" w:hAnsiTheme="majorHAnsi" w:cstheme="majorHAnsi"/>
          <w:lang w:val="en-US"/>
        </w:rPr>
        <w:t xml:space="preserve"> area, except for minnow traps (see Table S2) as it requires less time and manipulations than the other methods. Seine sampling varied between four and eight efforts while the number of transect sites varied between two and six per lake. 15 minnow traps were set in each lake to maximize the number of captures.</w:t>
      </w:r>
    </w:p>
    <w:p w14:paraId="28A61A6C" w14:textId="15E5555F" w:rsidR="00CF4537" w:rsidRDefault="00DD6137" w:rsidP="00205A69">
      <w:pPr>
        <w:pStyle w:val="NormalWeb"/>
        <w:spacing w:line="276" w:lineRule="auto"/>
        <w:ind w:firstLine="708"/>
        <w:jc w:val="both"/>
        <w:rPr>
          <w:rFonts w:asciiTheme="majorHAnsi" w:hAnsiTheme="majorHAnsi" w:cstheme="majorHAnsi"/>
          <w:lang w:val="en-US"/>
        </w:rPr>
      </w:pPr>
      <w:r>
        <w:rPr>
          <w:rFonts w:asciiTheme="majorHAnsi" w:hAnsiTheme="majorHAnsi" w:cstheme="majorHAnsi"/>
          <w:lang w:val="en-US"/>
        </w:rPr>
        <w:t>The m</w:t>
      </w:r>
      <w:r w:rsidR="00CF4537">
        <w:rPr>
          <w:rFonts w:asciiTheme="majorHAnsi" w:hAnsiTheme="majorHAnsi" w:cstheme="majorHAnsi"/>
          <w:lang w:val="en-US"/>
        </w:rPr>
        <w:t xml:space="preserve">innow trap and seine net samplings were both </w:t>
      </w:r>
      <w:r>
        <w:rPr>
          <w:rFonts w:asciiTheme="majorHAnsi" w:hAnsiTheme="majorHAnsi" w:cstheme="majorHAnsi"/>
          <w:lang w:val="en-US"/>
        </w:rPr>
        <w:t>conducted</w:t>
      </w:r>
      <w:r w:rsidR="00CF4537">
        <w:rPr>
          <w:rFonts w:asciiTheme="majorHAnsi" w:hAnsiTheme="majorHAnsi" w:cstheme="majorHAnsi"/>
          <w:lang w:val="en-US"/>
        </w:rPr>
        <w:t xml:space="preserve"> on the same day for each lake. The seine samplings occurred during daytime in habitats lacking big obstacles like trunks and large rocks in which the net can get stuck. Two size</w:t>
      </w:r>
      <w:r w:rsidR="00857128">
        <w:rPr>
          <w:rFonts w:asciiTheme="majorHAnsi" w:hAnsiTheme="majorHAnsi" w:cstheme="majorHAnsi"/>
          <w:lang w:val="en-US"/>
        </w:rPr>
        <w:t>s</w:t>
      </w:r>
      <w:r w:rsidR="00CF4537">
        <w:rPr>
          <w:rFonts w:asciiTheme="majorHAnsi" w:hAnsiTheme="majorHAnsi" w:cstheme="majorHAnsi"/>
          <w:lang w:val="en-US"/>
        </w:rPr>
        <w:t xml:space="preserve"> </w:t>
      </w:r>
      <w:r w:rsidR="00CF4537" w:rsidRPr="00D01CF9">
        <w:rPr>
          <w:rFonts w:asciiTheme="majorHAnsi" w:hAnsiTheme="majorHAnsi" w:cstheme="majorHAnsi"/>
          <w:lang w:val="en-US"/>
        </w:rPr>
        <w:t>of minnow traps were set at approximately equal distance along the shore, from 4PM to 8PM, to target species that are most active at dusk.</w:t>
      </w:r>
      <w:r w:rsidR="00CF4537">
        <w:rPr>
          <w:rFonts w:asciiTheme="majorHAnsi" w:hAnsiTheme="majorHAnsi" w:cstheme="majorHAnsi"/>
          <w:lang w:val="en-US"/>
        </w:rPr>
        <w:t xml:space="preserve"> There were no habitat restrictions for the minnow trap emplacement</w:t>
      </w:r>
      <w:r w:rsidR="009066B3">
        <w:rPr>
          <w:rFonts w:asciiTheme="majorHAnsi" w:hAnsiTheme="majorHAnsi" w:cstheme="majorHAnsi"/>
          <w:lang w:val="en-US"/>
        </w:rPr>
        <w:t>s</w:t>
      </w:r>
      <w:r w:rsidR="00CF4537">
        <w:rPr>
          <w:rFonts w:asciiTheme="majorHAnsi" w:hAnsiTheme="majorHAnsi" w:cstheme="majorHAnsi"/>
          <w:lang w:val="en-US"/>
        </w:rPr>
        <w:t xml:space="preserve">. </w:t>
      </w:r>
      <w:r w:rsidR="00CF4537" w:rsidRPr="00D01CF9">
        <w:rPr>
          <w:rFonts w:asciiTheme="majorHAnsi" w:hAnsiTheme="majorHAnsi" w:cstheme="majorHAnsi"/>
          <w:lang w:val="en-US"/>
        </w:rPr>
        <w:t>Half of the</w:t>
      </w:r>
      <w:r w:rsidR="00CF4537">
        <w:rPr>
          <w:rFonts w:asciiTheme="majorHAnsi" w:hAnsiTheme="majorHAnsi" w:cstheme="majorHAnsi"/>
          <w:lang w:val="en-US"/>
        </w:rPr>
        <w:t xml:space="preserve"> </w:t>
      </w:r>
      <w:r w:rsidR="00CF4537" w:rsidRPr="00D01CF9">
        <w:rPr>
          <w:rFonts w:asciiTheme="majorHAnsi" w:hAnsiTheme="majorHAnsi" w:cstheme="majorHAnsi"/>
          <w:lang w:val="en-US"/>
        </w:rPr>
        <w:t xml:space="preserve">traps were baited (3 large and 5 small traps) to sample </w:t>
      </w:r>
      <w:r w:rsidR="00D7703C">
        <w:rPr>
          <w:rFonts w:asciiTheme="majorHAnsi" w:hAnsiTheme="majorHAnsi" w:cstheme="majorHAnsi"/>
          <w:lang w:val="en-US"/>
        </w:rPr>
        <w:t>various</w:t>
      </w:r>
      <w:r w:rsidR="00CF4537" w:rsidRPr="00D01CF9">
        <w:rPr>
          <w:rFonts w:asciiTheme="majorHAnsi" w:hAnsiTheme="majorHAnsi" w:cstheme="majorHAnsi"/>
          <w:lang w:val="en-US"/>
        </w:rPr>
        <w:t xml:space="preserve"> feeding preferences and </w:t>
      </w:r>
      <w:r>
        <w:rPr>
          <w:rFonts w:asciiTheme="majorHAnsi" w:hAnsiTheme="majorHAnsi" w:cstheme="majorHAnsi"/>
          <w:lang w:val="en-US"/>
        </w:rPr>
        <w:t xml:space="preserve">behavioral </w:t>
      </w:r>
      <w:r w:rsidR="00CF4537" w:rsidRPr="00D01CF9">
        <w:rPr>
          <w:rFonts w:asciiTheme="majorHAnsi" w:hAnsiTheme="majorHAnsi" w:cstheme="majorHAnsi"/>
          <w:lang w:val="en-US"/>
        </w:rPr>
        <w:t xml:space="preserve">habits. </w:t>
      </w:r>
      <w:r>
        <w:rPr>
          <w:rFonts w:asciiTheme="majorHAnsi" w:hAnsiTheme="majorHAnsi" w:cstheme="majorHAnsi"/>
          <w:lang w:val="en-US"/>
        </w:rPr>
        <w:t xml:space="preserve">The fishing gear dimensions are available in Table S3. </w:t>
      </w:r>
      <w:r w:rsidRPr="00D01CF9">
        <w:rPr>
          <w:rFonts w:asciiTheme="majorHAnsi" w:hAnsiTheme="majorHAnsi" w:cstheme="majorHAnsi"/>
          <w:lang w:val="en-US"/>
        </w:rPr>
        <w:t xml:space="preserve">All </w:t>
      </w:r>
      <w:r>
        <w:rPr>
          <w:rFonts w:asciiTheme="majorHAnsi" w:hAnsiTheme="majorHAnsi" w:cstheme="majorHAnsi"/>
          <w:lang w:val="en-US"/>
        </w:rPr>
        <w:t xml:space="preserve">the </w:t>
      </w:r>
      <w:r w:rsidRPr="00D01CF9">
        <w:rPr>
          <w:rFonts w:asciiTheme="majorHAnsi" w:hAnsiTheme="majorHAnsi" w:cstheme="majorHAnsi"/>
          <w:lang w:val="en-US"/>
        </w:rPr>
        <w:t>fishing gear was cleaned between lakes following MFFP recommendations to prevent exotic species contamination.</w:t>
      </w:r>
    </w:p>
    <w:p w14:paraId="075066C6" w14:textId="14E84B49" w:rsidR="00CF4537" w:rsidRPr="00D01CF9" w:rsidRDefault="00CF4537" w:rsidP="00CF4537">
      <w:pPr>
        <w:pStyle w:val="NormalWeb"/>
        <w:spacing w:line="276" w:lineRule="auto"/>
        <w:ind w:firstLine="708"/>
        <w:jc w:val="both"/>
        <w:rPr>
          <w:rFonts w:asciiTheme="majorHAnsi" w:hAnsiTheme="majorHAnsi" w:cstheme="majorHAnsi"/>
          <w:lang w:val="en-US"/>
        </w:rPr>
      </w:pPr>
      <w:r w:rsidRPr="00D01CF9">
        <w:rPr>
          <w:rFonts w:asciiTheme="majorHAnsi" w:hAnsiTheme="majorHAnsi" w:cstheme="majorHAnsi"/>
          <w:lang w:val="en-US"/>
        </w:rPr>
        <w:t xml:space="preserve">All </w:t>
      </w:r>
      <w:r w:rsidR="00B5504E">
        <w:rPr>
          <w:rFonts w:asciiTheme="majorHAnsi" w:hAnsiTheme="majorHAnsi" w:cstheme="majorHAnsi"/>
          <w:lang w:val="en-US"/>
        </w:rPr>
        <w:t xml:space="preserve">the </w:t>
      </w:r>
      <w:r w:rsidRPr="00D01CF9">
        <w:rPr>
          <w:rFonts w:asciiTheme="majorHAnsi" w:hAnsiTheme="majorHAnsi" w:cstheme="majorHAnsi"/>
          <w:lang w:val="en-US"/>
        </w:rPr>
        <w:t xml:space="preserve">fishes were counted, identified to </w:t>
      </w:r>
      <w:r w:rsidR="00B5504E">
        <w:rPr>
          <w:rFonts w:asciiTheme="majorHAnsi" w:hAnsiTheme="majorHAnsi" w:cstheme="majorHAnsi"/>
          <w:lang w:val="en-US"/>
        </w:rPr>
        <w:t xml:space="preserve">the </w:t>
      </w:r>
      <w:r w:rsidRPr="00D01CF9">
        <w:rPr>
          <w:rFonts w:asciiTheme="majorHAnsi" w:hAnsiTheme="majorHAnsi" w:cstheme="majorHAnsi"/>
          <w:lang w:val="en-US"/>
        </w:rPr>
        <w:t>species level, and measured (estimation of the total length to the nearest centimeter) directly after capture and released afterwards. Northern redbelly dace (</w:t>
      </w:r>
      <w:proofErr w:type="spellStart"/>
      <w:r w:rsidRPr="00D01CF9">
        <w:rPr>
          <w:rFonts w:asciiTheme="majorHAnsi" w:hAnsiTheme="majorHAnsi" w:cstheme="majorHAnsi"/>
          <w:i/>
          <w:iCs/>
          <w:lang w:val="en-US"/>
        </w:rPr>
        <w:t>Chrosomus</w:t>
      </w:r>
      <w:proofErr w:type="spellEnd"/>
      <w:r w:rsidRPr="00D01CF9">
        <w:rPr>
          <w:rFonts w:asciiTheme="majorHAnsi" w:hAnsiTheme="majorHAnsi" w:cstheme="majorHAnsi"/>
          <w:i/>
          <w:iCs/>
          <w:lang w:val="en-US"/>
        </w:rPr>
        <w:t xml:space="preserve"> </w:t>
      </w:r>
      <w:proofErr w:type="spellStart"/>
      <w:r w:rsidRPr="00D01CF9">
        <w:rPr>
          <w:rFonts w:asciiTheme="majorHAnsi" w:hAnsiTheme="majorHAnsi" w:cstheme="majorHAnsi"/>
          <w:i/>
          <w:iCs/>
          <w:lang w:val="en-US"/>
        </w:rPr>
        <w:t>eos</w:t>
      </w:r>
      <w:proofErr w:type="spellEnd"/>
      <w:r w:rsidRPr="00D01CF9">
        <w:rPr>
          <w:rFonts w:asciiTheme="majorHAnsi" w:hAnsiTheme="majorHAnsi" w:cstheme="majorHAnsi"/>
          <w:lang w:val="en-US"/>
        </w:rPr>
        <w:t xml:space="preserve">) and </w:t>
      </w:r>
      <w:proofErr w:type="spellStart"/>
      <w:r w:rsidR="00D7703C">
        <w:rPr>
          <w:rFonts w:asciiTheme="majorHAnsi" w:hAnsiTheme="majorHAnsi" w:cstheme="majorHAnsi"/>
          <w:lang w:val="en-US"/>
        </w:rPr>
        <w:t>f</w:t>
      </w:r>
      <w:r w:rsidRPr="00D01CF9">
        <w:rPr>
          <w:rFonts w:asciiTheme="majorHAnsi" w:hAnsiTheme="majorHAnsi" w:cstheme="majorHAnsi"/>
          <w:lang w:val="en-US"/>
        </w:rPr>
        <w:t>inescale</w:t>
      </w:r>
      <w:proofErr w:type="spellEnd"/>
      <w:r w:rsidRPr="00D01CF9">
        <w:rPr>
          <w:rFonts w:asciiTheme="majorHAnsi" w:hAnsiTheme="majorHAnsi" w:cstheme="majorHAnsi"/>
          <w:lang w:val="en-US"/>
        </w:rPr>
        <w:t xml:space="preserve"> dace (</w:t>
      </w:r>
      <w:proofErr w:type="spellStart"/>
      <w:r w:rsidRPr="00D01CF9">
        <w:rPr>
          <w:rFonts w:asciiTheme="majorHAnsi" w:hAnsiTheme="majorHAnsi" w:cstheme="majorHAnsi"/>
          <w:i/>
          <w:iCs/>
          <w:lang w:val="en-US"/>
        </w:rPr>
        <w:t>Chrosomus</w:t>
      </w:r>
      <w:proofErr w:type="spellEnd"/>
      <w:r w:rsidRPr="00D01CF9">
        <w:rPr>
          <w:rFonts w:asciiTheme="majorHAnsi" w:hAnsiTheme="majorHAnsi" w:cstheme="majorHAnsi"/>
          <w:i/>
          <w:iCs/>
          <w:lang w:val="en-US"/>
        </w:rPr>
        <w:t xml:space="preserve"> </w:t>
      </w:r>
      <w:proofErr w:type="spellStart"/>
      <w:r w:rsidRPr="00D01CF9">
        <w:rPr>
          <w:rFonts w:asciiTheme="majorHAnsi" w:hAnsiTheme="majorHAnsi" w:cstheme="majorHAnsi"/>
          <w:i/>
          <w:iCs/>
          <w:lang w:val="en-US"/>
        </w:rPr>
        <w:t>neogaeus</w:t>
      </w:r>
      <w:proofErr w:type="spellEnd"/>
      <w:r w:rsidRPr="00D01CF9">
        <w:rPr>
          <w:rFonts w:asciiTheme="majorHAnsi" w:hAnsiTheme="majorHAnsi" w:cstheme="majorHAnsi"/>
          <w:lang w:val="en-US"/>
        </w:rPr>
        <w:t xml:space="preserve">) individuals were </w:t>
      </w:r>
      <w:r>
        <w:rPr>
          <w:rFonts w:asciiTheme="majorHAnsi" w:hAnsiTheme="majorHAnsi" w:cstheme="majorHAnsi"/>
          <w:lang w:val="en-US"/>
        </w:rPr>
        <w:t xml:space="preserve">identified as </w:t>
      </w:r>
      <w:proofErr w:type="spellStart"/>
      <w:r w:rsidRPr="00D01CF9">
        <w:rPr>
          <w:rFonts w:asciiTheme="majorHAnsi" w:hAnsiTheme="majorHAnsi" w:cstheme="majorHAnsi"/>
          <w:i/>
          <w:iCs/>
          <w:lang w:val="en-US"/>
        </w:rPr>
        <w:t>Chrosomus</w:t>
      </w:r>
      <w:proofErr w:type="spellEnd"/>
      <w:r w:rsidRPr="00D01CF9">
        <w:rPr>
          <w:rFonts w:asciiTheme="majorHAnsi" w:hAnsiTheme="majorHAnsi" w:cstheme="majorHAnsi"/>
          <w:i/>
          <w:iCs/>
          <w:lang w:val="en-US"/>
        </w:rPr>
        <w:t xml:space="preserve"> spp</w:t>
      </w:r>
      <w:r w:rsidRPr="00D01CF9">
        <w:rPr>
          <w:rFonts w:asciiTheme="majorHAnsi" w:hAnsiTheme="majorHAnsi" w:cstheme="majorHAnsi"/>
          <w:lang w:val="en-US"/>
        </w:rPr>
        <w:t xml:space="preserve">. as the two species hybrid in our system and cannot be distinguished based on morphology in the field </w:t>
      </w:r>
      <w:r w:rsidRPr="00D01CF9">
        <w:rPr>
          <w:rFonts w:asciiTheme="majorHAnsi" w:hAnsiTheme="majorHAnsi" w:cstheme="majorHAnsi"/>
        </w:rPr>
        <w:fldChar w:fldCharType="begin"/>
      </w:r>
      <w:r w:rsidR="00CA4C3B">
        <w:rPr>
          <w:rFonts w:asciiTheme="majorHAnsi" w:hAnsiTheme="majorHAnsi" w:cstheme="majorHAnsi"/>
          <w:lang w:val="en-US"/>
        </w:rPr>
        <w:instrText xml:space="preserve"> ADDIN ZOTERO_ITEM CSL_CITATION {"citationID":"Rm3zQ6Wr","properties":{"formattedCitation":"(Angers &amp; Schlosser, 2007; Leung et al., 2017)","plainCitation":"(Angers &amp; Schlosser, 2007; Leung et al., 2017)","dontUpdate":true,"noteIndex":0},"citationItems":[{"id":7825,"uris":["http://zotero.org/groups/2585270/items/IE9VLTSW"],"itemData":{"id":7825,"type":"article-journal","abstract":"Phoxinus eos-neogaeus unisexual hybrids (Cyprinidae, Pisces) are among the few vertebrate taxa known to reproduce clonally by gynogenesis. These taxa have a broad distribution in North America, mostly located in regions previously covered by the last Pleistocene ice sheet. To assess whether asexual hybrids dispersed from glacial refuges at the end of the Pleistocene or they originated from current hybridization events, genetic diversity of mitochondrial DNA (mtDNA) sequences and microsatellite loci was determined in populations from 16 different sites in the Mississippi–Missouri River (Nebraska and Montana), Rainy River–Hudson Bay (Minnesota), and St Lawrence River (Quebec) drainages. The maternal species (P. neogaeus) occurred in Minnesota and Nebraska but was absent from Montana sites and was restricted to only two of 11 lakes sampled in Quebec, although hybrids were present at all sites. The genetic survey revealed a total of 49 clones, originating from 14 hybridization events. Several of the lineages were characterized by mtDNA haplotypes not detected in the maternal ancestor. Lineages as well as clones frequently displayed a large geographical distribution at a regional scale. Dating of hybridization events suggested a relatively recent origin (&lt; 50 000 years ago) from the Mississippi glacial refuge, even in regions not covered by the last Pleistocene glacier. Altogether, these results indicate P. eos-neogaeus hybrids are not the result of current hybridization events, but display a pattern predicted by postglacial dispersal. Our findings have considerable implications for the nature of selection processes affecting the diversity of these asexual taxa and their coexistence with sexual ancestors.","container-title":"Molecular Ecology","DOI":"10.1111/j.1365-294X.2007.03511.x","ISSN":"1365-294X","issue":"21","language":"en","note":"_eprint: https://onlinelibrary.wiley.com/doi/pdf/10.1111/j.1365-294X.2007.03511.x","page":"4562-4571","source":"Wiley Online Library","title":"The origin of Phoxinus eos-neogaeus unisexual hybrids","volume":"16","author":[{"family":"Angers","given":"Bernard"},{"family":"Schlosser","given":"Isaac J."}],"issued":{"date-parts":[["2007"]]}}},{"id":7828,"uris":["http://zotero.org/groups/2585270/items/S2N2DEBP"],"itemData":{"id":7828,"type":"article-journal","abstract":"The effect of the environment may result in different developmental outcomes. Extrinsic signals can modify developmental pathways and result in alternative phenotypes (phenotypic plasticity). The environment can also be interpreted as a stressor and increase developmental instability (developmental noise). Directional and fluctuating asymmetry provide a conceptual background to discriminate between these results. This study aims at assessing whether variation in dentition and shape of pharyngeal arches of the clonal fish Chrosomus eos-neogaeus results from developmental instability or environmentally induced changes. A total of 262 specimens of the Chrosomus eos-neogaeus complex from 12 natural sites were analysed. X-ray microcomputed tomography (X-ray micro-CT) was used to visualize the pharyngeal arches in situ with high resolution. Variation in the number of pharyngeal teeth is high in hybrids in contrast to the relative stability observed in both parental species. The basal dental formula is symmetric while the most frequent alternative dental formula is asymmetric. Within one lineage, large variation in the proportion of individuals bearing basal or alternative dental formulae was observed among sites in the absence of genetic difference. Both dentition and arch shape of this hybrid lineage were explained significantly by environmental differences. Only individuals bearing asymmetric dental formula displayed fluctuating asymmetry as well as directional left-right asymmetry for the arches. The hybrids appeared sensitive to environmental signals and intraspecific variation on pharyngeal teeth was not random but reflects phenotypic plasticity. Altogether, these results support the influence of the environment as a trigger for an alternative developmental pathway resulting in left-right asymmetry in dentition and shape of pharyngeal arches.","container-title":"PLOS ONE","DOI":"10.1371/journal.pone.0174235","ISSN":"1932-6203","issue":"4","journalAbbreviation":"PLOS ONE","language":"en","note":"publisher: Public Library of Science","page":"e0174235","source":"PLoS Journals","title":"Asymmetry in dentition and shape of pharyngeal arches in the clonal fish Chrosomus eos-neogaeus: Phenotypic plasticity and developmental instability","title-short":"Asymmetry in dentition and shape of pharyngeal arches in the clonal fish Chrosomus eos-neogaeus","volume":"12","author":[{"family":"Leung","given":"Christelle"},{"family":"Duclos","given":"Kevin Karl"},{"family":"Grünbaum","given":"Thomas"},{"family":"Cloutier","given":"Richard"},{"family":"Angers","given":"Bernard"}],"issued":{"date-parts":[["2017",4,5]]}}}],"schema":"https://github.com/citation-style-language/schema/raw/master/csl-citation.json"} </w:instrText>
      </w:r>
      <w:r w:rsidRPr="00D01CF9">
        <w:rPr>
          <w:rFonts w:asciiTheme="majorHAnsi" w:hAnsiTheme="majorHAnsi" w:cstheme="majorHAnsi"/>
        </w:rPr>
        <w:fldChar w:fldCharType="separate"/>
      </w:r>
      <w:r w:rsidRPr="00D01CF9">
        <w:rPr>
          <w:rFonts w:asciiTheme="majorHAnsi" w:hAnsiTheme="majorHAnsi" w:cstheme="majorHAnsi"/>
          <w:noProof/>
          <w:lang w:val="en-US"/>
        </w:rPr>
        <w:t>(Leung et al., 2017)</w:t>
      </w:r>
      <w:r w:rsidRPr="00D01CF9">
        <w:rPr>
          <w:rFonts w:asciiTheme="majorHAnsi" w:hAnsiTheme="majorHAnsi" w:cstheme="majorHAnsi"/>
        </w:rPr>
        <w:fldChar w:fldCharType="end"/>
      </w:r>
      <w:r w:rsidRPr="00D01CF9">
        <w:rPr>
          <w:rFonts w:asciiTheme="majorHAnsi" w:hAnsiTheme="majorHAnsi" w:cstheme="majorHAnsi"/>
          <w:lang w:val="en-US"/>
        </w:rPr>
        <w:t xml:space="preserve">. </w:t>
      </w:r>
      <w:r>
        <w:rPr>
          <w:rFonts w:asciiTheme="majorHAnsi" w:hAnsiTheme="majorHAnsi" w:cstheme="majorHAnsi"/>
          <w:lang w:val="en-US"/>
        </w:rPr>
        <w:t xml:space="preserve">The presence of black cysts was assessed on the fish </w:t>
      </w:r>
      <w:r w:rsidR="006202C7">
        <w:rPr>
          <w:rFonts w:asciiTheme="majorHAnsi" w:hAnsiTheme="majorHAnsi" w:cstheme="majorHAnsi"/>
          <w:lang w:val="en-US"/>
        </w:rPr>
        <w:t xml:space="preserve">left side </w:t>
      </w:r>
      <w:r>
        <w:rPr>
          <w:rFonts w:asciiTheme="majorHAnsi" w:hAnsiTheme="majorHAnsi" w:cstheme="majorHAnsi"/>
          <w:lang w:val="en-US"/>
        </w:rPr>
        <w:t xml:space="preserve">(De Bonville, </w:t>
      </w:r>
      <w:r w:rsidRPr="00AD5465">
        <w:rPr>
          <w:rFonts w:asciiTheme="majorHAnsi" w:hAnsiTheme="majorHAnsi" w:cstheme="majorHAnsi"/>
          <w:i/>
          <w:iCs/>
          <w:lang w:val="en-US"/>
        </w:rPr>
        <w:t>in prep</w:t>
      </w:r>
      <w:r>
        <w:rPr>
          <w:rFonts w:asciiTheme="majorHAnsi" w:hAnsiTheme="majorHAnsi" w:cstheme="majorHAnsi"/>
          <w:lang w:val="en-US"/>
        </w:rPr>
        <w:t>.). J</w:t>
      </w:r>
      <w:r w:rsidRPr="00D01CF9">
        <w:rPr>
          <w:rFonts w:asciiTheme="majorHAnsi" w:hAnsiTheme="majorHAnsi" w:cstheme="majorHAnsi"/>
          <w:lang w:val="en-US"/>
        </w:rPr>
        <w:t xml:space="preserve">uveniles and adults were </w:t>
      </w:r>
      <w:r w:rsidR="006202C7">
        <w:rPr>
          <w:rFonts w:asciiTheme="majorHAnsi" w:hAnsiTheme="majorHAnsi" w:cstheme="majorHAnsi"/>
          <w:lang w:val="en-US"/>
        </w:rPr>
        <w:t>included</w:t>
      </w:r>
      <w:r w:rsidRPr="00D01CF9">
        <w:rPr>
          <w:rFonts w:asciiTheme="majorHAnsi" w:hAnsiTheme="majorHAnsi" w:cstheme="majorHAnsi"/>
          <w:lang w:val="en-US"/>
        </w:rPr>
        <w:t xml:space="preserve"> in this study as all individuals are vulnerable to </w:t>
      </w:r>
      <w:r>
        <w:rPr>
          <w:rFonts w:asciiTheme="majorHAnsi" w:hAnsiTheme="majorHAnsi" w:cstheme="majorHAnsi"/>
          <w:lang w:val="en-US"/>
        </w:rPr>
        <w:t xml:space="preserve">the </w:t>
      </w:r>
      <w:r w:rsidRPr="00D01CF9">
        <w:rPr>
          <w:rFonts w:asciiTheme="majorHAnsi" w:hAnsiTheme="majorHAnsi" w:cstheme="majorHAnsi"/>
          <w:lang w:val="en-US"/>
        </w:rPr>
        <w:t xml:space="preserve">black spot </w:t>
      </w:r>
      <w:r>
        <w:rPr>
          <w:rFonts w:asciiTheme="majorHAnsi" w:hAnsiTheme="majorHAnsi" w:cstheme="majorHAnsi"/>
          <w:lang w:val="en-US"/>
        </w:rPr>
        <w:t>disease</w:t>
      </w:r>
      <w:r w:rsidRPr="00D01CF9">
        <w:rPr>
          <w:rFonts w:asciiTheme="majorHAnsi" w:hAnsiTheme="majorHAnsi" w:cstheme="majorHAnsi"/>
          <w:lang w:val="en-US"/>
        </w:rPr>
        <w:t>.</w:t>
      </w:r>
      <w:r>
        <w:rPr>
          <w:rFonts w:asciiTheme="majorHAnsi" w:hAnsiTheme="majorHAnsi" w:cstheme="majorHAnsi"/>
          <w:lang w:val="en-US"/>
        </w:rPr>
        <w:t xml:space="preserve"> </w:t>
      </w:r>
    </w:p>
    <w:p w14:paraId="32835C9F" w14:textId="0D87211F" w:rsidR="00CF4537" w:rsidRDefault="00CF4537" w:rsidP="00CF4537">
      <w:pPr>
        <w:spacing w:line="276" w:lineRule="auto"/>
        <w:ind w:firstLine="708"/>
        <w:jc w:val="both"/>
        <w:rPr>
          <w:rFonts w:asciiTheme="majorHAnsi" w:hAnsiTheme="majorHAnsi" w:cstheme="majorHAnsi"/>
          <w:lang w:val="en-US"/>
        </w:rPr>
      </w:pPr>
      <w:r>
        <w:rPr>
          <w:rFonts w:asciiTheme="majorHAnsi" w:hAnsiTheme="majorHAnsi" w:cstheme="majorHAnsi"/>
          <w:lang w:val="en-US"/>
        </w:rPr>
        <w:t>Fifty</w:t>
      </w:r>
      <w:r w:rsidRPr="00D01CF9">
        <w:rPr>
          <w:rFonts w:asciiTheme="majorHAnsi" w:hAnsiTheme="majorHAnsi" w:cstheme="majorHAnsi"/>
          <w:lang w:val="en-US"/>
        </w:rPr>
        <w:t xml:space="preserve"> meters snorkeling transects along the</w:t>
      </w:r>
      <w:r>
        <w:rPr>
          <w:rFonts w:asciiTheme="majorHAnsi" w:hAnsiTheme="majorHAnsi" w:cstheme="majorHAnsi"/>
          <w:lang w:val="en-US"/>
        </w:rPr>
        <w:t xml:space="preserve"> </w:t>
      </w:r>
      <w:r w:rsidRPr="00D01CF9">
        <w:rPr>
          <w:rFonts w:asciiTheme="majorHAnsi" w:hAnsiTheme="majorHAnsi" w:cstheme="majorHAnsi"/>
          <w:lang w:val="en-US"/>
        </w:rPr>
        <w:t xml:space="preserve">shore were </w:t>
      </w:r>
      <w:r>
        <w:rPr>
          <w:rFonts w:asciiTheme="majorHAnsi" w:hAnsiTheme="majorHAnsi" w:cstheme="majorHAnsi"/>
          <w:lang w:val="en-US"/>
        </w:rPr>
        <w:t>conducted</w:t>
      </w:r>
      <w:r w:rsidRPr="00D01CF9">
        <w:rPr>
          <w:rFonts w:asciiTheme="majorHAnsi" w:hAnsiTheme="majorHAnsi" w:cstheme="majorHAnsi"/>
          <w:lang w:val="en-US"/>
        </w:rPr>
        <w:t xml:space="preserve"> to assess black spot infection </w:t>
      </w:r>
      <w:r w:rsidR="00097377">
        <w:rPr>
          <w:rFonts w:asciiTheme="majorHAnsi" w:hAnsiTheme="majorHAnsi" w:cstheme="majorHAnsi"/>
          <w:lang w:val="en-US"/>
        </w:rPr>
        <w:t xml:space="preserve">prevalence </w:t>
      </w:r>
      <w:r w:rsidRPr="00D01CF9">
        <w:rPr>
          <w:rFonts w:asciiTheme="majorHAnsi" w:hAnsiTheme="majorHAnsi" w:cstheme="majorHAnsi"/>
          <w:lang w:val="en-US"/>
        </w:rPr>
        <w:t>in the fish communit</w:t>
      </w:r>
      <w:r w:rsidR="00097377">
        <w:rPr>
          <w:rFonts w:asciiTheme="majorHAnsi" w:hAnsiTheme="majorHAnsi" w:cstheme="majorHAnsi"/>
          <w:lang w:val="en-US"/>
        </w:rPr>
        <w:t>ies</w:t>
      </w:r>
      <w:r w:rsidRPr="00D01CF9">
        <w:rPr>
          <w:rFonts w:asciiTheme="majorHAnsi" w:hAnsiTheme="majorHAnsi" w:cstheme="majorHAnsi"/>
          <w:lang w:val="en-US"/>
        </w:rPr>
        <w:t>. Due to time constraints, lake</w:t>
      </w:r>
      <w:r>
        <w:rPr>
          <w:rFonts w:asciiTheme="majorHAnsi" w:hAnsiTheme="majorHAnsi" w:cstheme="majorHAnsi"/>
          <w:lang w:val="en-US"/>
        </w:rPr>
        <w:t>s</w:t>
      </w:r>
      <w:r w:rsidRPr="00D01CF9">
        <w:rPr>
          <w:rFonts w:asciiTheme="majorHAnsi" w:hAnsiTheme="majorHAnsi" w:cstheme="majorHAnsi"/>
          <w:lang w:val="en-US"/>
        </w:rPr>
        <w:t xml:space="preserve"> Beaver, </w:t>
      </w:r>
      <w:proofErr w:type="spellStart"/>
      <w:r w:rsidRPr="00D01CF9">
        <w:rPr>
          <w:rFonts w:asciiTheme="majorHAnsi" w:hAnsiTheme="majorHAnsi" w:cstheme="majorHAnsi"/>
          <w:lang w:val="en-US"/>
        </w:rPr>
        <w:t>Montaubois</w:t>
      </w:r>
      <w:proofErr w:type="spellEnd"/>
      <w:r w:rsidRPr="00D01CF9">
        <w:rPr>
          <w:rFonts w:asciiTheme="majorHAnsi" w:hAnsiTheme="majorHAnsi" w:cstheme="majorHAnsi"/>
          <w:lang w:val="en-US"/>
        </w:rPr>
        <w:t xml:space="preserve">, Tracy and St-Onge were excluded of </w:t>
      </w:r>
      <w:r w:rsidR="00097377">
        <w:rPr>
          <w:rFonts w:asciiTheme="majorHAnsi" w:hAnsiTheme="majorHAnsi" w:cstheme="majorHAnsi"/>
          <w:lang w:val="en-US"/>
        </w:rPr>
        <w:t xml:space="preserve">the </w:t>
      </w:r>
      <w:r w:rsidRPr="00D01CF9">
        <w:rPr>
          <w:rFonts w:asciiTheme="majorHAnsi" w:hAnsiTheme="majorHAnsi" w:cstheme="majorHAnsi"/>
          <w:lang w:val="en-US"/>
        </w:rPr>
        <w:t xml:space="preserve">transect sampling because of low fish abundance in </w:t>
      </w:r>
      <w:r>
        <w:rPr>
          <w:rFonts w:asciiTheme="majorHAnsi" w:hAnsiTheme="majorHAnsi" w:cstheme="majorHAnsi"/>
          <w:lang w:val="en-US"/>
        </w:rPr>
        <w:t xml:space="preserve">the </w:t>
      </w:r>
      <w:r w:rsidRPr="00D01CF9">
        <w:rPr>
          <w:rFonts w:asciiTheme="majorHAnsi" w:hAnsiTheme="majorHAnsi" w:cstheme="majorHAnsi"/>
          <w:lang w:val="en-US"/>
        </w:rPr>
        <w:t>fishing sampling</w:t>
      </w:r>
      <w:r>
        <w:rPr>
          <w:rFonts w:asciiTheme="majorHAnsi" w:hAnsiTheme="majorHAnsi" w:cstheme="majorHAnsi"/>
          <w:lang w:val="en-US"/>
        </w:rPr>
        <w:t>s</w:t>
      </w:r>
      <w:r w:rsidR="00097377">
        <w:rPr>
          <w:rFonts w:asciiTheme="majorHAnsi" w:hAnsiTheme="majorHAnsi" w:cstheme="majorHAnsi"/>
          <w:lang w:val="en-US"/>
        </w:rPr>
        <w:t xml:space="preserve"> </w:t>
      </w:r>
      <w:r>
        <w:rPr>
          <w:rFonts w:asciiTheme="majorHAnsi" w:hAnsiTheme="majorHAnsi" w:cstheme="majorHAnsi"/>
          <w:lang w:val="en-US"/>
        </w:rPr>
        <w:t xml:space="preserve">or poor water </w:t>
      </w:r>
      <w:r w:rsidR="00592812">
        <w:rPr>
          <w:rFonts w:asciiTheme="majorHAnsi" w:hAnsiTheme="majorHAnsi" w:cstheme="majorHAnsi"/>
          <w:lang w:val="en-US"/>
        </w:rPr>
        <w:t>transparency</w:t>
      </w:r>
      <w:r w:rsidRPr="00D01CF9">
        <w:rPr>
          <w:rFonts w:asciiTheme="majorHAnsi" w:hAnsiTheme="majorHAnsi" w:cstheme="majorHAnsi"/>
          <w:lang w:val="en-US"/>
        </w:rPr>
        <w:t>.</w:t>
      </w:r>
      <w:r>
        <w:rPr>
          <w:rFonts w:asciiTheme="majorHAnsi" w:hAnsiTheme="majorHAnsi" w:cstheme="majorHAnsi"/>
          <w:lang w:val="en-US"/>
        </w:rPr>
        <w:t xml:space="preserve"> We selected site</w:t>
      </w:r>
      <w:r w:rsidR="00097377">
        <w:rPr>
          <w:rFonts w:asciiTheme="majorHAnsi" w:hAnsiTheme="majorHAnsi" w:cstheme="majorHAnsi"/>
          <w:lang w:val="en-US"/>
        </w:rPr>
        <w:t xml:space="preserve">s </w:t>
      </w:r>
      <w:r w:rsidRPr="00D01CF9">
        <w:rPr>
          <w:rFonts w:asciiTheme="majorHAnsi" w:hAnsiTheme="majorHAnsi" w:cstheme="majorHAnsi"/>
          <w:lang w:val="en-US"/>
        </w:rPr>
        <w:t xml:space="preserve">that </w:t>
      </w:r>
      <w:r w:rsidRPr="00D01CF9">
        <w:rPr>
          <w:rFonts w:asciiTheme="majorHAnsi" w:hAnsiTheme="majorHAnsi" w:cstheme="majorHAnsi"/>
          <w:lang w:val="en-US"/>
        </w:rPr>
        <w:lastRenderedPageBreak/>
        <w:t>were approximately between 0.5 and 3</w:t>
      </w:r>
      <w:r>
        <w:rPr>
          <w:rFonts w:asciiTheme="majorHAnsi" w:hAnsiTheme="majorHAnsi" w:cstheme="majorHAnsi"/>
          <w:lang w:val="en-US"/>
        </w:rPr>
        <w:t>.0</w:t>
      </w:r>
      <w:r w:rsidRPr="00D01CF9">
        <w:rPr>
          <w:rFonts w:asciiTheme="majorHAnsi" w:hAnsiTheme="majorHAnsi" w:cstheme="majorHAnsi"/>
          <w:lang w:val="en-US"/>
        </w:rPr>
        <w:t xml:space="preserve"> m deep, not fully covered by macrophytes, not obstructed by docks and preferably with some vegetal, rock or trunk refuges for the fishes.</w:t>
      </w:r>
      <w:r>
        <w:rPr>
          <w:rFonts w:asciiTheme="majorHAnsi" w:hAnsiTheme="majorHAnsi" w:cstheme="majorHAnsi"/>
          <w:lang w:val="en-US"/>
        </w:rPr>
        <w:t xml:space="preserve"> </w:t>
      </w:r>
      <w:r w:rsidRPr="00D01CF9">
        <w:rPr>
          <w:rFonts w:asciiTheme="majorHAnsi" w:hAnsiTheme="majorHAnsi" w:cstheme="majorHAnsi"/>
          <w:lang w:val="en-US"/>
        </w:rPr>
        <w:t xml:space="preserve">The sites were </w:t>
      </w:r>
      <w:r>
        <w:rPr>
          <w:rFonts w:asciiTheme="majorHAnsi" w:hAnsiTheme="majorHAnsi" w:cstheme="majorHAnsi"/>
          <w:lang w:val="en-US"/>
        </w:rPr>
        <w:t xml:space="preserve">picked </w:t>
      </w:r>
      <w:r w:rsidRPr="00D01CF9">
        <w:rPr>
          <w:rFonts w:asciiTheme="majorHAnsi" w:hAnsiTheme="majorHAnsi" w:cstheme="majorHAnsi"/>
          <w:lang w:val="en-US"/>
        </w:rPr>
        <w:t xml:space="preserve">and flagged every </w:t>
      </w:r>
      <w:r>
        <w:rPr>
          <w:rFonts w:asciiTheme="majorHAnsi" w:hAnsiTheme="majorHAnsi" w:cstheme="majorHAnsi"/>
          <w:lang w:val="en-US"/>
        </w:rPr>
        <w:t>ten</w:t>
      </w:r>
      <w:r w:rsidRPr="00D01CF9">
        <w:rPr>
          <w:rFonts w:asciiTheme="majorHAnsi" w:hAnsiTheme="majorHAnsi" w:cstheme="majorHAnsi"/>
          <w:lang w:val="en-US"/>
        </w:rPr>
        <w:t xml:space="preserve"> meters </w:t>
      </w:r>
      <w:r>
        <w:rPr>
          <w:rFonts w:asciiTheme="majorHAnsi" w:hAnsiTheme="majorHAnsi" w:cstheme="majorHAnsi"/>
          <w:lang w:val="en-US"/>
        </w:rPr>
        <w:t>at</w:t>
      </w:r>
      <w:r w:rsidRPr="00D01CF9">
        <w:rPr>
          <w:rFonts w:asciiTheme="majorHAnsi" w:hAnsiTheme="majorHAnsi" w:cstheme="majorHAnsi"/>
          <w:lang w:val="en-US"/>
        </w:rPr>
        <w:t xml:space="preserve"> </w:t>
      </w:r>
      <w:r>
        <w:rPr>
          <w:rFonts w:asciiTheme="majorHAnsi" w:hAnsiTheme="majorHAnsi" w:cstheme="majorHAnsi"/>
          <w:lang w:val="en-US"/>
        </w:rPr>
        <w:t xml:space="preserve">the </w:t>
      </w:r>
      <w:r w:rsidRPr="00D01CF9">
        <w:rPr>
          <w:rFonts w:asciiTheme="majorHAnsi" w:hAnsiTheme="majorHAnsi" w:cstheme="majorHAnsi"/>
          <w:lang w:val="en-US"/>
        </w:rPr>
        <w:t>end-May</w:t>
      </w:r>
      <w:r>
        <w:rPr>
          <w:rFonts w:asciiTheme="majorHAnsi" w:hAnsiTheme="majorHAnsi" w:cstheme="majorHAnsi"/>
          <w:lang w:val="en-US"/>
        </w:rPr>
        <w:t xml:space="preserve"> 2022</w:t>
      </w:r>
      <w:r w:rsidRPr="00D01CF9">
        <w:rPr>
          <w:rFonts w:asciiTheme="majorHAnsi" w:hAnsiTheme="majorHAnsi" w:cstheme="majorHAnsi"/>
          <w:lang w:val="en-US"/>
        </w:rPr>
        <w:t>. T</w:t>
      </w:r>
      <w:r>
        <w:rPr>
          <w:rFonts w:asciiTheme="majorHAnsi" w:hAnsiTheme="majorHAnsi" w:cstheme="majorHAnsi"/>
          <w:lang w:val="en-US"/>
        </w:rPr>
        <w:t>he t</w:t>
      </w:r>
      <w:r w:rsidRPr="00D01CF9">
        <w:rPr>
          <w:rFonts w:asciiTheme="majorHAnsi" w:hAnsiTheme="majorHAnsi" w:cstheme="majorHAnsi"/>
          <w:lang w:val="en-US"/>
        </w:rPr>
        <w:t xml:space="preserve">ransects were </w:t>
      </w:r>
      <w:r>
        <w:rPr>
          <w:rFonts w:asciiTheme="majorHAnsi" w:hAnsiTheme="majorHAnsi" w:cstheme="majorHAnsi"/>
          <w:lang w:val="en-US"/>
        </w:rPr>
        <w:t>performed</w:t>
      </w:r>
      <w:r w:rsidRPr="00D01CF9">
        <w:rPr>
          <w:rFonts w:asciiTheme="majorHAnsi" w:hAnsiTheme="majorHAnsi" w:cstheme="majorHAnsi"/>
          <w:lang w:val="en-US"/>
        </w:rPr>
        <w:t xml:space="preserve"> by two observers at the time covering each a </w:t>
      </w:r>
      <w:r>
        <w:rPr>
          <w:rFonts w:asciiTheme="majorHAnsi" w:hAnsiTheme="majorHAnsi" w:cstheme="majorHAnsi"/>
          <w:lang w:val="en-US"/>
        </w:rPr>
        <w:t>one-meter radius field of view</w:t>
      </w:r>
      <w:r w:rsidRPr="00D01CF9">
        <w:rPr>
          <w:rFonts w:asciiTheme="majorHAnsi" w:hAnsiTheme="majorHAnsi" w:cstheme="majorHAnsi"/>
          <w:lang w:val="en-US"/>
        </w:rPr>
        <w:t xml:space="preserve"> and moving forward at a pace of </w:t>
      </w:r>
      <w:r>
        <w:rPr>
          <w:rFonts w:asciiTheme="majorHAnsi" w:hAnsiTheme="majorHAnsi" w:cstheme="majorHAnsi"/>
          <w:lang w:val="en-US"/>
        </w:rPr>
        <w:t>three</w:t>
      </w:r>
      <w:r w:rsidRPr="00D01CF9">
        <w:rPr>
          <w:rFonts w:asciiTheme="majorHAnsi" w:hAnsiTheme="majorHAnsi" w:cstheme="majorHAnsi"/>
          <w:lang w:val="en-US"/>
        </w:rPr>
        <w:t xml:space="preserve"> minutes by </w:t>
      </w:r>
      <w:r>
        <w:rPr>
          <w:rFonts w:asciiTheme="majorHAnsi" w:hAnsiTheme="majorHAnsi" w:cstheme="majorHAnsi"/>
          <w:lang w:val="en-US"/>
        </w:rPr>
        <w:t>ten</w:t>
      </w:r>
      <w:r w:rsidRPr="00D01CF9">
        <w:rPr>
          <w:rFonts w:asciiTheme="majorHAnsi" w:hAnsiTheme="majorHAnsi" w:cstheme="majorHAnsi"/>
          <w:lang w:val="en-US"/>
        </w:rPr>
        <w:t xml:space="preserve"> meters. The fishes coming in the field of view from behind the observer were not counted. All </w:t>
      </w:r>
      <w:r>
        <w:rPr>
          <w:rFonts w:asciiTheme="majorHAnsi" w:hAnsiTheme="majorHAnsi" w:cstheme="majorHAnsi"/>
          <w:lang w:val="en-US"/>
        </w:rPr>
        <w:t xml:space="preserve">the </w:t>
      </w:r>
      <w:r w:rsidRPr="00D01CF9">
        <w:rPr>
          <w:rFonts w:asciiTheme="majorHAnsi" w:hAnsiTheme="majorHAnsi" w:cstheme="majorHAnsi"/>
          <w:lang w:val="en-US"/>
        </w:rPr>
        <w:t xml:space="preserve">fishes were identified to the lower taxonomic level possible and black spot infection was noted. All cyprinids were grouped into the same category </w:t>
      </w:r>
      <w:r w:rsidR="00097377">
        <w:rPr>
          <w:rFonts w:asciiTheme="majorHAnsi" w:hAnsiTheme="majorHAnsi" w:cstheme="majorHAnsi"/>
          <w:lang w:val="en-US"/>
        </w:rPr>
        <w:t xml:space="preserve">since </w:t>
      </w:r>
      <w:r w:rsidRPr="00D01CF9">
        <w:rPr>
          <w:rFonts w:asciiTheme="majorHAnsi" w:hAnsiTheme="majorHAnsi" w:cstheme="majorHAnsi"/>
          <w:lang w:val="en-US"/>
        </w:rPr>
        <w:t xml:space="preserve">they are more difficult to identify </w:t>
      </w:r>
      <w:r w:rsidR="00D7703C">
        <w:rPr>
          <w:rFonts w:asciiTheme="majorHAnsi" w:hAnsiTheme="majorHAnsi" w:cstheme="majorHAnsi"/>
          <w:lang w:val="en-US"/>
        </w:rPr>
        <w:t>at</w:t>
      </w:r>
      <w:r w:rsidRPr="00D01CF9">
        <w:rPr>
          <w:rFonts w:asciiTheme="majorHAnsi" w:hAnsiTheme="majorHAnsi" w:cstheme="majorHAnsi"/>
          <w:lang w:val="en-US"/>
        </w:rPr>
        <w:t xml:space="preserve"> </w:t>
      </w:r>
      <w:r>
        <w:rPr>
          <w:rFonts w:asciiTheme="majorHAnsi" w:hAnsiTheme="majorHAnsi" w:cstheme="majorHAnsi"/>
          <w:lang w:val="en-US"/>
        </w:rPr>
        <w:t xml:space="preserve">the </w:t>
      </w:r>
      <w:r w:rsidRPr="00D01CF9">
        <w:rPr>
          <w:rFonts w:asciiTheme="majorHAnsi" w:hAnsiTheme="majorHAnsi" w:cstheme="majorHAnsi"/>
          <w:lang w:val="en-US"/>
        </w:rPr>
        <w:t xml:space="preserve">species level and usually move faster. </w:t>
      </w:r>
    </w:p>
    <w:p w14:paraId="74851D6B" w14:textId="77777777" w:rsidR="00CF4537" w:rsidRDefault="00CF4537" w:rsidP="00CF4537">
      <w:pPr>
        <w:spacing w:line="276" w:lineRule="auto"/>
        <w:ind w:firstLine="708"/>
        <w:jc w:val="both"/>
        <w:rPr>
          <w:rFonts w:asciiTheme="majorHAnsi" w:hAnsiTheme="majorHAnsi" w:cstheme="majorHAnsi"/>
          <w:lang w:val="en-US"/>
        </w:rPr>
      </w:pPr>
    </w:p>
    <w:p w14:paraId="31C69406" w14:textId="69C8894B" w:rsidR="00CF4537" w:rsidRPr="00DC160B" w:rsidRDefault="00CF4537" w:rsidP="00DC4347">
      <w:pPr>
        <w:spacing w:line="276" w:lineRule="auto"/>
        <w:ind w:firstLine="708"/>
        <w:jc w:val="both"/>
        <w:rPr>
          <w:rFonts w:asciiTheme="majorHAnsi" w:hAnsiTheme="majorHAnsi" w:cstheme="majorHAnsi"/>
          <w:lang w:val="en-US"/>
        </w:rPr>
      </w:pPr>
      <w:r w:rsidRPr="00D01CF9">
        <w:rPr>
          <w:rFonts w:asciiTheme="majorHAnsi" w:hAnsiTheme="majorHAnsi" w:cstheme="majorHAnsi"/>
          <w:lang w:val="en-US"/>
        </w:rPr>
        <w:t xml:space="preserve">Following the prevalence </w:t>
      </w:r>
      <w:r>
        <w:rPr>
          <w:rFonts w:asciiTheme="majorHAnsi" w:hAnsiTheme="majorHAnsi" w:cstheme="majorHAnsi"/>
          <w:lang w:val="en-US"/>
        </w:rPr>
        <w:t xml:space="preserve">transect </w:t>
      </w:r>
      <w:r w:rsidRPr="00D01CF9">
        <w:rPr>
          <w:rFonts w:asciiTheme="majorHAnsi" w:hAnsiTheme="majorHAnsi" w:cstheme="majorHAnsi"/>
          <w:lang w:val="en-US"/>
        </w:rPr>
        <w:t xml:space="preserve">assessment, </w:t>
      </w:r>
      <w:r>
        <w:rPr>
          <w:rFonts w:asciiTheme="majorHAnsi" w:hAnsiTheme="majorHAnsi" w:cstheme="majorHAnsi"/>
          <w:lang w:val="en-US"/>
        </w:rPr>
        <w:t>we co</w:t>
      </w:r>
      <w:r w:rsidR="00097377">
        <w:rPr>
          <w:rFonts w:asciiTheme="majorHAnsi" w:hAnsiTheme="majorHAnsi" w:cstheme="majorHAnsi"/>
          <w:lang w:val="en-US"/>
        </w:rPr>
        <w:t xml:space="preserve">mpleted </w:t>
      </w:r>
      <w:r w:rsidRPr="00D01CF9">
        <w:rPr>
          <w:rFonts w:asciiTheme="majorHAnsi" w:hAnsiTheme="majorHAnsi" w:cstheme="majorHAnsi"/>
          <w:lang w:val="en-US"/>
        </w:rPr>
        <w:t xml:space="preserve">the </w:t>
      </w:r>
      <w:r w:rsidR="00097377">
        <w:rPr>
          <w:rFonts w:asciiTheme="majorHAnsi" w:hAnsiTheme="majorHAnsi" w:cstheme="majorHAnsi"/>
          <w:lang w:val="en-US"/>
        </w:rPr>
        <w:t xml:space="preserve">habitat </w:t>
      </w:r>
      <w:r w:rsidRPr="00D01CF9">
        <w:rPr>
          <w:rFonts w:asciiTheme="majorHAnsi" w:hAnsiTheme="majorHAnsi" w:cstheme="majorHAnsi"/>
          <w:lang w:val="en-US"/>
        </w:rPr>
        <w:t xml:space="preserve">description. </w:t>
      </w:r>
      <w:r>
        <w:rPr>
          <w:rFonts w:asciiTheme="majorHAnsi" w:hAnsiTheme="majorHAnsi" w:cstheme="majorHAnsi"/>
          <w:lang w:val="en-US"/>
        </w:rPr>
        <w:t>T</w:t>
      </w:r>
      <w:r w:rsidRPr="00D01CF9">
        <w:rPr>
          <w:rFonts w:asciiTheme="majorHAnsi" w:hAnsiTheme="majorHAnsi" w:cstheme="majorHAnsi"/>
          <w:lang w:val="en-US"/>
        </w:rPr>
        <w:t>he percentage of substrate categor</w:t>
      </w:r>
      <w:r w:rsidR="00D7703C">
        <w:rPr>
          <w:rFonts w:asciiTheme="majorHAnsi" w:hAnsiTheme="majorHAnsi" w:cstheme="majorHAnsi"/>
          <w:lang w:val="en-US"/>
        </w:rPr>
        <w:t>ies</w:t>
      </w:r>
      <w:r w:rsidRPr="00D01CF9">
        <w:rPr>
          <w:rFonts w:asciiTheme="majorHAnsi" w:hAnsiTheme="majorHAnsi" w:cstheme="majorHAnsi"/>
          <w:lang w:val="en-US"/>
        </w:rPr>
        <w:t xml:space="preserve"> (silt, sand, rock, and metric block), the </w:t>
      </w:r>
      <w:r w:rsidR="00DC4347">
        <w:rPr>
          <w:rFonts w:asciiTheme="majorHAnsi" w:hAnsiTheme="majorHAnsi" w:cstheme="majorHAnsi"/>
          <w:lang w:val="en-US"/>
        </w:rPr>
        <w:t>macrophyte coverage</w:t>
      </w:r>
      <w:r w:rsidRPr="00D01CF9">
        <w:rPr>
          <w:rFonts w:asciiTheme="majorHAnsi" w:hAnsiTheme="majorHAnsi" w:cstheme="majorHAnsi"/>
          <w:lang w:val="en-US"/>
        </w:rPr>
        <w:t>, the number of trunk</w:t>
      </w:r>
      <w:r w:rsidR="00D7703C">
        <w:rPr>
          <w:rFonts w:asciiTheme="majorHAnsi" w:hAnsiTheme="majorHAnsi" w:cstheme="majorHAnsi"/>
          <w:lang w:val="en-US"/>
        </w:rPr>
        <w:t>s</w:t>
      </w:r>
      <w:r w:rsidRPr="00D01CF9">
        <w:rPr>
          <w:rFonts w:asciiTheme="majorHAnsi" w:hAnsiTheme="majorHAnsi" w:cstheme="majorHAnsi"/>
          <w:lang w:val="en-US"/>
        </w:rPr>
        <w:t xml:space="preserve"> (or large branch), and the mean depth was estimated</w:t>
      </w:r>
      <w:r>
        <w:rPr>
          <w:rFonts w:asciiTheme="majorHAnsi" w:hAnsiTheme="majorHAnsi" w:cstheme="majorHAnsi"/>
          <w:lang w:val="en-US"/>
        </w:rPr>
        <w:t xml:space="preserve"> for each 10</w:t>
      </w:r>
      <w:r w:rsidR="00D7703C">
        <w:rPr>
          <w:rFonts w:asciiTheme="majorHAnsi" w:hAnsiTheme="majorHAnsi" w:cstheme="majorHAnsi"/>
          <w:lang w:val="en-US"/>
        </w:rPr>
        <w:t>-meter</w:t>
      </w:r>
      <w:r>
        <w:rPr>
          <w:rFonts w:asciiTheme="majorHAnsi" w:hAnsiTheme="majorHAnsi" w:cstheme="majorHAnsi"/>
          <w:lang w:val="en-US"/>
        </w:rPr>
        <w:t xml:space="preserve"> segment</w:t>
      </w:r>
      <w:r w:rsidRPr="00D01CF9">
        <w:rPr>
          <w:rFonts w:asciiTheme="majorHAnsi" w:hAnsiTheme="majorHAnsi" w:cstheme="majorHAnsi"/>
          <w:lang w:val="en-US"/>
        </w:rPr>
        <w:t xml:space="preserve">. </w:t>
      </w:r>
      <w:r w:rsidR="00DC4347">
        <w:rPr>
          <w:rFonts w:asciiTheme="majorHAnsi" w:hAnsiTheme="majorHAnsi" w:cstheme="majorHAnsi"/>
          <w:lang w:val="en-US"/>
        </w:rPr>
        <w:t xml:space="preserve">The mean estimation was then assessed for all variables at the transect-scale. </w:t>
      </w:r>
      <w:r w:rsidRPr="00D01CF9">
        <w:rPr>
          <w:rFonts w:asciiTheme="majorHAnsi" w:hAnsiTheme="majorHAnsi" w:cstheme="majorHAnsi"/>
          <w:lang w:val="en-US"/>
        </w:rPr>
        <w:t xml:space="preserve">Temperature, dissolved oxygen, </w:t>
      </w:r>
      <w:proofErr w:type="gramStart"/>
      <w:r w:rsidRPr="00D01CF9">
        <w:rPr>
          <w:rFonts w:asciiTheme="majorHAnsi" w:hAnsiTheme="majorHAnsi" w:cstheme="majorHAnsi"/>
          <w:lang w:val="en-US"/>
        </w:rPr>
        <w:t>conductivity</w:t>
      </w:r>
      <w:proofErr w:type="gramEnd"/>
      <w:r w:rsidRPr="00D01CF9">
        <w:rPr>
          <w:rFonts w:asciiTheme="majorHAnsi" w:hAnsiTheme="majorHAnsi" w:cstheme="majorHAnsi"/>
          <w:lang w:val="en-US"/>
        </w:rPr>
        <w:t xml:space="preserve"> and pH were measured at mid-depth at the beginning of every transect with a YSI </w:t>
      </w:r>
      <w:proofErr w:type="spellStart"/>
      <w:r w:rsidRPr="00D01CF9">
        <w:rPr>
          <w:rFonts w:asciiTheme="majorHAnsi" w:hAnsiTheme="majorHAnsi" w:cstheme="majorHAnsi"/>
          <w:lang w:val="en-US"/>
        </w:rPr>
        <w:t>ProDSS</w:t>
      </w:r>
      <w:proofErr w:type="spellEnd"/>
      <w:r w:rsidRPr="00D01CF9">
        <w:rPr>
          <w:rFonts w:asciiTheme="majorHAnsi" w:hAnsiTheme="majorHAnsi" w:cstheme="majorHAnsi"/>
          <w:lang w:val="en-US"/>
        </w:rPr>
        <w:t xml:space="preserve"> Multi-Parameter Water Quality Meter. 1</w:t>
      </w:r>
      <w:r w:rsidR="00D7703C">
        <w:rPr>
          <w:rFonts w:asciiTheme="majorHAnsi" w:hAnsiTheme="majorHAnsi" w:cstheme="majorHAnsi"/>
          <w:lang w:val="en-US"/>
        </w:rPr>
        <w:t> </w:t>
      </w:r>
      <w:r w:rsidRPr="00D01CF9">
        <w:rPr>
          <w:rFonts w:asciiTheme="majorHAnsi" w:hAnsiTheme="majorHAnsi" w:cstheme="majorHAnsi"/>
          <w:lang w:val="en-US"/>
        </w:rPr>
        <w:t>L of unfiltered water was t</w:t>
      </w:r>
      <w:r w:rsidR="00D7703C">
        <w:rPr>
          <w:rFonts w:asciiTheme="majorHAnsi" w:hAnsiTheme="majorHAnsi" w:cstheme="majorHAnsi"/>
          <w:lang w:val="en-US"/>
        </w:rPr>
        <w:t>aken</w:t>
      </w:r>
      <w:r>
        <w:rPr>
          <w:rFonts w:asciiTheme="majorHAnsi" w:hAnsiTheme="majorHAnsi" w:cstheme="majorHAnsi"/>
          <w:lang w:val="en-US"/>
        </w:rPr>
        <w:t xml:space="preserve"> </w:t>
      </w:r>
      <w:r w:rsidRPr="00D01CF9">
        <w:rPr>
          <w:rFonts w:asciiTheme="majorHAnsi" w:hAnsiTheme="majorHAnsi" w:cstheme="majorHAnsi"/>
          <w:lang w:val="en-US"/>
        </w:rPr>
        <w:t>at mid-depth in previous</w:t>
      </w:r>
      <w:r w:rsidR="00857128">
        <w:rPr>
          <w:rFonts w:asciiTheme="majorHAnsi" w:hAnsiTheme="majorHAnsi" w:cstheme="majorHAnsi"/>
          <w:lang w:val="en-US"/>
        </w:rPr>
        <w:t>ly</w:t>
      </w:r>
      <w:r w:rsidRPr="00D01CF9">
        <w:rPr>
          <w:rFonts w:asciiTheme="majorHAnsi" w:hAnsiTheme="majorHAnsi" w:cstheme="majorHAnsi"/>
          <w:lang w:val="en-US"/>
        </w:rPr>
        <w:t xml:space="preserve"> acid-washed HDPE bottle for carbon and nutrient content analys</w:t>
      </w:r>
      <w:r w:rsidR="00DC4347">
        <w:rPr>
          <w:rFonts w:asciiTheme="majorHAnsi" w:hAnsiTheme="majorHAnsi" w:cstheme="majorHAnsi"/>
          <w:lang w:val="en-US"/>
        </w:rPr>
        <w:t>e</w:t>
      </w:r>
      <w:r w:rsidRPr="00D01CF9">
        <w:rPr>
          <w:rFonts w:asciiTheme="majorHAnsi" w:hAnsiTheme="majorHAnsi" w:cstheme="majorHAnsi"/>
          <w:lang w:val="en-US"/>
        </w:rPr>
        <w:t xml:space="preserve">s. </w:t>
      </w:r>
      <w:r>
        <w:rPr>
          <w:rFonts w:asciiTheme="majorHAnsi" w:hAnsiTheme="majorHAnsi" w:cstheme="majorHAnsi"/>
          <w:lang w:val="en-US"/>
        </w:rPr>
        <w:t>The s</w:t>
      </w:r>
      <w:r w:rsidRPr="00D01CF9">
        <w:rPr>
          <w:rFonts w:asciiTheme="majorHAnsi" w:hAnsiTheme="majorHAnsi" w:cstheme="majorHAnsi"/>
          <w:lang w:val="en-US"/>
        </w:rPr>
        <w:t>amples were placed in a dark cooler until brought back to the laboratory where the 1</w:t>
      </w:r>
      <w:r w:rsidR="00D7703C">
        <w:rPr>
          <w:rFonts w:asciiTheme="majorHAnsi" w:hAnsiTheme="majorHAnsi" w:cstheme="majorHAnsi"/>
          <w:lang w:val="en-US"/>
        </w:rPr>
        <w:t> </w:t>
      </w:r>
      <w:r w:rsidRPr="00D01CF9">
        <w:rPr>
          <w:rFonts w:asciiTheme="majorHAnsi" w:hAnsiTheme="majorHAnsi" w:cstheme="majorHAnsi"/>
          <w:lang w:val="en-US"/>
        </w:rPr>
        <w:t>L sample</w:t>
      </w:r>
      <w:r>
        <w:rPr>
          <w:rFonts w:asciiTheme="majorHAnsi" w:hAnsiTheme="majorHAnsi" w:cstheme="majorHAnsi"/>
          <w:lang w:val="en-US"/>
        </w:rPr>
        <w:t>s</w:t>
      </w:r>
      <w:r w:rsidRPr="00D01CF9">
        <w:rPr>
          <w:rFonts w:asciiTheme="majorHAnsi" w:hAnsiTheme="majorHAnsi" w:cstheme="majorHAnsi"/>
          <w:lang w:val="en-US"/>
        </w:rPr>
        <w:t xml:space="preserve"> w</w:t>
      </w:r>
      <w:r>
        <w:rPr>
          <w:rFonts w:asciiTheme="majorHAnsi" w:hAnsiTheme="majorHAnsi" w:cstheme="majorHAnsi"/>
          <w:lang w:val="en-US"/>
        </w:rPr>
        <w:t>ere</w:t>
      </w:r>
      <w:r w:rsidRPr="00D01CF9">
        <w:rPr>
          <w:rFonts w:asciiTheme="majorHAnsi" w:hAnsiTheme="majorHAnsi" w:cstheme="majorHAnsi"/>
          <w:lang w:val="en-US"/>
        </w:rPr>
        <w:t xml:space="preserve"> separated in previously acid-washed 40 mL vials for total organic carbon (TOC), and 500 mL HDPE bottle for total nitrogen (TN) and total phosphorus (TP). TOC samples were placed in </w:t>
      </w:r>
      <w:r>
        <w:rPr>
          <w:rFonts w:asciiTheme="majorHAnsi" w:hAnsiTheme="majorHAnsi" w:cstheme="majorHAnsi"/>
          <w:lang w:val="en-US"/>
        </w:rPr>
        <w:t xml:space="preserve">a </w:t>
      </w:r>
      <w:r w:rsidRPr="00D01CF9">
        <w:rPr>
          <w:rFonts w:asciiTheme="majorHAnsi" w:hAnsiTheme="majorHAnsi" w:cstheme="majorHAnsi"/>
          <w:lang w:val="en-US"/>
        </w:rPr>
        <w:t xml:space="preserve">4°C refrigerator </w:t>
      </w:r>
      <w:r w:rsidR="00152B97">
        <w:rPr>
          <w:rFonts w:asciiTheme="majorHAnsi" w:hAnsiTheme="majorHAnsi" w:cstheme="majorHAnsi"/>
          <w:lang w:val="en-US"/>
        </w:rPr>
        <w:t>and analyzed</w:t>
      </w:r>
      <w:r w:rsidRPr="00D01CF9">
        <w:rPr>
          <w:rFonts w:asciiTheme="majorHAnsi" w:hAnsiTheme="majorHAnsi" w:cstheme="majorHAnsi"/>
          <w:lang w:val="en-US"/>
        </w:rPr>
        <w:t xml:space="preserve"> within the week while TN</w:t>
      </w:r>
      <w:r w:rsidR="00DC4347">
        <w:rPr>
          <w:rFonts w:asciiTheme="majorHAnsi" w:hAnsiTheme="majorHAnsi" w:cstheme="majorHAnsi"/>
          <w:lang w:val="en-US"/>
        </w:rPr>
        <w:t xml:space="preserve"> and </w:t>
      </w:r>
      <w:r w:rsidRPr="00D01CF9">
        <w:rPr>
          <w:rFonts w:asciiTheme="majorHAnsi" w:hAnsiTheme="majorHAnsi" w:cstheme="majorHAnsi"/>
          <w:lang w:val="en-US"/>
        </w:rPr>
        <w:t xml:space="preserve">TP samples were kept in </w:t>
      </w:r>
      <w:r>
        <w:rPr>
          <w:rFonts w:asciiTheme="majorHAnsi" w:hAnsiTheme="majorHAnsi" w:cstheme="majorHAnsi"/>
          <w:lang w:val="en-US"/>
        </w:rPr>
        <w:t xml:space="preserve">a </w:t>
      </w:r>
      <w:r w:rsidRPr="00D01CF9">
        <w:rPr>
          <w:rFonts w:asciiTheme="majorHAnsi" w:hAnsiTheme="majorHAnsi" w:cstheme="majorHAnsi"/>
          <w:lang w:val="en-US"/>
        </w:rPr>
        <w:t xml:space="preserve">-20°C freezer until </w:t>
      </w:r>
      <w:r>
        <w:rPr>
          <w:rFonts w:asciiTheme="majorHAnsi" w:hAnsiTheme="majorHAnsi" w:cstheme="majorHAnsi"/>
          <w:lang w:val="en-US"/>
        </w:rPr>
        <w:t xml:space="preserve">later </w:t>
      </w:r>
      <w:r w:rsidRPr="00D01CF9">
        <w:rPr>
          <w:rFonts w:asciiTheme="majorHAnsi" w:hAnsiTheme="majorHAnsi" w:cstheme="majorHAnsi"/>
          <w:lang w:val="en-US"/>
        </w:rPr>
        <w:t>processing.</w:t>
      </w:r>
      <w:r w:rsidR="00DC4347">
        <w:rPr>
          <w:rFonts w:asciiTheme="majorHAnsi" w:hAnsiTheme="majorHAnsi" w:cstheme="majorHAnsi"/>
          <w:lang w:val="en-US"/>
        </w:rPr>
        <w:t xml:space="preserve"> </w:t>
      </w:r>
      <w:r w:rsidR="00DC4347" w:rsidRPr="00036A21">
        <w:rPr>
          <w:rFonts w:asciiTheme="majorHAnsi" w:hAnsiTheme="majorHAnsi" w:cstheme="majorHAnsi"/>
          <w:lang w:val="en-US"/>
        </w:rPr>
        <w:t xml:space="preserve">TOC sample contents were measured on </w:t>
      </w:r>
      <w:proofErr w:type="spellStart"/>
      <w:r w:rsidR="00DC4347">
        <w:rPr>
          <w:rFonts w:asciiTheme="majorHAnsi" w:hAnsiTheme="majorHAnsi" w:cstheme="majorHAnsi"/>
          <w:lang w:val="en-US"/>
        </w:rPr>
        <w:t>Siervers</w:t>
      </w:r>
      <w:proofErr w:type="spellEnd"/>
      <w:r w:rsidR="00DC4347">
        <w:rPr>
          <w:rFonts w:asciiTheme="majorHAnsi" w:hAnsiTheme="majorHAnsi" w:cstheme="majorHAnsi"/>
          <w:lang w:val="en-US"/>
        </w:rPr>
        <w:t xml:space="preserve"> M5310 C Laboratory Total Organic Carbon Analyzer</w:t>
      </w:r>
      <w:r w:rsidR="00DC4347" w:rsidRPr="00036A21">
        <w:rPr>
          <w:rFonts w:asciiTheme="majorHAnsi" w:hAnsiTheme="majorHAnsi" w:cstheme="majorHAnsi"/>
          <w:lang w:val="en-US"/>
        </w:rPr>
        <w:t xml:space="preserve">. </w:t>
      </w:r>
      <w:r w:rsidR="00DC4347" w:rsidRPr="00CC3730">
        <w:rPr>
          <w:rFonts w:asciiTheme="majorHAnsi" w:hAnsiTheme="majorHAnsi" w:cstheme="majorHAnsi"/>
          <w:lang w:val="en-US"/>
        </w:rPr>
        <w:t xml:space="preserve">TN and TP samples were oxidized with persulfate </w:t>
      </w:r>
      <w:r w:rsidR="00DC4347">
        <w:rPr>
          <w:rFonts w:asciiTheme="majorHAnsi" w:hAnsiTheme="majorHAnsi" w:cstheme="majorHAnsi"/>
          <w:lang w:val="en-US"/>
        </w:rPr>
        <w:t>and put to</w:t>
      </w:r>
      <w:r w:rsidR="00DC4347" w:rsidRPr="00CC3730">
        <w:rPr>
          <w:rFonts w:asciiTheme="majorHAnsi" w:hAnsiTheme="majorHAnsi" w:cstheme="majorHAnsi"/>
          <w:lang w:val="en-US"/>
        </w:rPr>
        <w:t xml:space="preserve"> the autoclave the day before analysis</w:t>
      </w:r>
      <w:r w:rsidR="00DC4347">
        <w:rPr>
          <w:rFonts w:asciiTheme="majorHAnsi" w:hAnsiTheme="majorHAnsi" w:cstheme="majorHAnsi"/>
          <w:lang w:val="en-US"/>
        </w:rPr>
        <w:t xml:space="preserve"> </w:t>
      </w:r>
      <w:r w:rsidR="00032BA3">
        <w:rPr>
          <w:rFonts w:asciiTheme="majorHAnsi" w:hAnsiTheme="majorHAnsi" w:cstheme="majorHAnsi"/>
          <w:lang w:val="en-US"/>
        </w:rPr>
        <w:t xml:space="preserve">following EPA methods </w:t>
      </w:r>
      <w:r w:rsidR="00DC4347" w:rsidRPr="00671AAC">
        <w:rPr>
          <w:rFonts w:asciiTheme="majorHAnsi" w:hAnsiTheme="majorHAnsi" w:cstheme="majorHAnsi"/>
          <w:lang w:val="en-US"/>
        </w:rPr>
        <w:t>353.2</w:t>
      </w:r>
      <w:r w:rsidR="00032BA3">
        <w:rPr>
          <w:rFonts w:asciiTheme="majorHAnsi" w:hAnsiTheme="majorHAnsi" w:cstheme="majorHAnsi"/>
          <w:lang w:val="en-US"/>
        </w:rPr>
        <w:t xml:space="preserve"> and </w:t>
      </w:r>
      <w:r w:rsidR="00DC4347">
        <w:rPr>
          <w:rFonts w:asciiTheme="majorHAnsi" w:hAnsiTheme="majorHAnsi" w:cstheme="majorHAnsi"/>
          <w:lang w:val="en-US"/>
        </w:rPr>
        <w:t>365.3</w:t>
      </w:r>
      <w:r w:rsidR="00032BA3">
        <w:rPr>
          <w:rFonts w:asciiTheme="majorHAnsi" w:hAnsiTheme="majorHAnsi" w:cstheme="majorHAnsi"/>
          <w:lang w:val="en-US"/>
        </w:rPr>
        <w:t xml:space="preserve"> respectively </w:t>
      </w:r>
      <w:r w:rsidR="00032BA3">
        <w:rPr>
          <w:rFonts w:asciiTheme="majorHAnsi" w:hAnsiTheme="majorHAnsi" w:cstheme="majorHAnsi"/>
          <w:lang w:val="en-US"/>
        </w:rPr>
        <w:fldChar w:fldCharType="begin"/>
      </w:r>
      <w:r w:rsidR="00032BA3">
        <w:rPr>
          <w:rFonts w:asciiTheme="majorHAnsi" w:hAnsiTheme="majorHAnsi" w:cstheme="majorHAnsi"/>
          <w:lang w:val="en-US"/>
        </w:rPr>
        <w:instrText xml:space="preserve"> ADDIN ZOTERO_ITEM CSL_CITATION {"citationID":"NcHVMpmF","properties":{"formattedCitation":"(US EPA, 1978, 1993)","plainCitation":"(US EPA, 1978, 1993)","noteIndex":0},"citationItems":[{"id":8675,"uris":["http://zotero.org/groups/2585270/items/9MIIK3TH"],"itemData":{"id":8675,"type":"document","title":"Method 365.3: Phosphorous, All Forms (Colorimetric, Ascorbic Acid, Two Reagent)","author":[{"family":"US EPA","given":""}],"issued":{"date-parts":[["1978"]]}}},{"id":8674,"uris":["http://zotero.org/groups/2585270/items/KD9WZD6M"],"itemData":{"id":8674,"type":"document","title":"Method 353.2, Revision 2.0: Determination of Nitrate-Nitrite Nitrogen by Automated Colorimetry","author":[{"family":"US EPA","given":""}],"issued":{"date-parts":[["1993"]]}}}],"schema":"https://github.com/citation-style-language/schema/raw/master/csl-citation.json"} </w:instrText>
      </w:r>
      <w:r w:rsidR="00032BA3">
        <w:rPr>
          <w:rFonts w:asciiTheme="majorHAnsi" w:hAnsiTheme="majorHAnsi" w:cstheme="majorHAnsi"/>
          <w:lang w:val="en-US"/>
        </w:rPr>
        <w:fldChar w:fldCharType="separate"/>
      </w:r>
      <w:r w:rsidR="00032BA3">
        <w:rPr>
          <w:rFonts w:asciiTheme="majorHAnsi" w:hAnsiTheme="majorHAnsi" w:cstheme="majorHAnsi"/>
          <w:noProof/>
          <w:lang w:val="en-US"/>
        </w:rPr>
        <w:t>(US EPA, 1978, 1993)</w:t>
      </w:r>
      <w:r w:rsidR="00032BA3">
        <w:rPr>
          <w:rFonts w:asciiTheme="majorHAnsi" w:hAnsiTheme="majorHAnsi" w:cstheme="majorHAnsi"/>
          <w:lang w:val="en-US"/>
        </w:rPr>
        <w:fldChar w:fldCharType="end"/>
      </w:r>
      <w:r w:rsidR="00DC4347">
        <w:rPr>
          <w:rFonts w:asciiTheme="majorHAnsi" w:hAnsiTheme="majorHAnsi" w:cstheme="majorHAnsi"/>
          <w:lang w:val="en-US"/>
        </w:rPr>
        <w:t>.</w:t>
      </w:r>
      <w:r w:rsidR="00DC4347" w:rsidRPr="00CC3730">
        <w:rPr>
          <w:rFonts w:asciiTheme="majorHAnsi" w:hAnsiTheme="majorHAnsi" w:cstheme="majorHAnsi"/>
          <w:lang w:val="en-US"/>
        </w:rPr>
        <w:t xml:space="preserve"> TN concentration</w:t>
      </w:r>
      <w:r w:rsidR="00DC4347">
        <w:rPr>
          <w:rFonts w:asciiTheme="majorHAnsi" w:hAnsiTheme="majorHAnsi" w:cstheme="majorHAnsi"/>
          <w:lang w:val="en-US"/>
        </w:rPr>
        <w:t>s</w:t>
      </w:r>
      <w:r w:rsidR="00DC4347" w:rsidRPr="00CC3730">
        <w:rPr>
          <w:rFonts w:asciiTheme="majorHAnsi" w:hAnsiTheme="majorHAnsi" w:cstheme="majorHAnsi"/>
          <w:lang w:val="en-US"/>
        </w:rPr>
        <w:t xml:space="preserve"> w</w:t>
      </w:r>
      <w:r w:rsidR="00DC4347">
        <w:rPr>
          <w:rFonts w:asciiTheme="majorHAnsi" w:hAnsiTheme="majorHAnsi" w:cstheme="majorHAnsi"/>
          <w:lang w:val="en-US"/>
        </w:rPr>
        <w:t>ere</w:t>
      </w:r>
      <w:r w:rsidR="00DC4347" w:rsidRPr="00CC3730">
        <w:rPr>
          <w:rFonts w:asciiTheme="majorHAnsi" w:hAnsiTheme="majorHAnsi" w:cstheme="majorHAnsi"/>
          <w:lang w:val="en-US"/>
        </w:rPr>
        <w:t xml:space="preserve"> measured on a </w:t>
      </w:r>
      <w:proofErr w:type="spellStart"/>
      <w:r w:rsidR="00DC4347" w:rsidRPr="00CC3730">
        <w:rPr>
          <w:rFonts w:asciiTheme="majorHAnsi" w:hAnsiTheme="majorHAnsi" w:cstheme="majorHAnsi"/>
          <w:lang w:val="en-US"/>
        </w:rPr>
        <w:t>Lachat</w:t>
      </w:r>
      <w:proofErr w:type="spellEnd"/>
      <w:r w:rsidR="00DC4347" w:rsidRPr="00CC3730">
        <w:rPr>
          <w:rFonts w:asciiTheme="majorHAnsi" w:hAnsiTheme="majorHAnsi" w:cstheme="majorHAnsi"/>
          <w:lang w:val="en-US"/>
        </w:rPr>
        <w:t xml:space="preserve"> </w:t>
      </w:r>
      <w:proofErr w:type="spellStart"/>
      <w:r w:rsidR="00DC4347" w:rsidRPr="00CC3730">
        <w:rPr>
          <w:rFonts w:asciiTheme="majorHAnsi" w:hAnsiTheme="majorHAnsi" w:cstheme="majorHAnsi"/>
          <w:lang w:val="en-US"/>
        </w:rPr>
        <w:t>QuikChem</w:t>
      </w:r>
      <w:proofErr w:type="spellEnd"/>
      <w:r w:rsidR="00DC4347" w:rsidRPr="00CC3730">
        <w:rPr>
          <w:rFonts w:asciiTheme="majorHAnsi" w:hAnsiTheme="majorHAnsi" w:cstheme="majorHAnsi"/>
          <w:lang w:val="en-US"/>
        </w:rPr>
        <w:t xml:space="preserve"> 8500</w:t>
      </w:r>
      <w:r w:rsidR="00DC4347">
        <w:rPr>
          <w:rFonts w:asciiTheme="majorHAnsi" w:hAnsiTheme="majorHAnsi" w:cstheme="majorHAnsi"/>
          <w:lang w:val="en-US"/>
        </w:rPr>
        <w:t xml:space="preserve"> analyzer and TP concentrations were analyzed on a </w:t>
      </w:r>
      <w:proofErr w:type="spellStart"/>
      <w:r w:rsidR="00DC4347">
        <w:rPr>
          <w:rFonts w:asciiTheme="majorHAnsi" w:hAnsiTheme="majorHAnsi" w:cstheme="majorHAnsi"/>
          <w:lang w:val="en-US"/>
        </w:rPr>
        <w:t>Asoria</w:t>
      </w:r>
      <w:proofErr w:type="spellEnd"/>
      <w:r w:rsidR="00DC4347">
        <w:rPr>
          <w:rFonts w:asciiTheme="majorHAnsi" w:hAnsiTheme="majorHAnsi" w:cstheme="majorHAnsi"/>
          <w:lang w:val="en-US"/>
        </w:rPr>
        <w:t>-Pacific Astoria2.</w:t>
      </w:r>
    </w:p>
    <w:p w14:paraId="10BAC248" w14:textId="77777777" w:rsidR="000C3A8D" w:rsidRPr="00D01CF9" w:rsidRDefault="000C3A8D" w:rsidP="00CF4537">
      <w:pPr>
        <w:spacing w:line="276" w:lineRule="auto"/>
        <w:jc w:val="both"/>
        <w:rPr>
          <w:rFonts w:asciiTheme="majorHAnsi" w:hAnsiTheme="majorHAnsi" w:cstheme="majorHAnsi"/>
          <w:sz w:val="22"/>
          <w:szCs w:val="22"/>
          <w:lang w:val="en-US"/>
        </w:rPr>
      </w:pPr>
    </w:p>
    <w:p w14:paraId="12EBE5D3" w14:textId="77777777" w:rsidR="00CF4537" w:rsidRPr="00D01CF9" w:rsidRDefault="00CF4537" w:rsidP="00CF4537">
      <w:pPr>
        <w:pStyle w:val="Titre2"/>
      </w:pPr>
      <w:r>
        <w:t>2.3. System description</w:t>
      </w:r>
    </w:p>
    <w:p w14:paraId="7EDC7D21" w14:textId="77777777" w:rsidR="00CF4537" w:rsidRPr="00D01CF9" w:rsidRDefault="00CF4537" w:rsidP="00CF4537">
      <w:pPr>
        <w:spacing w:line="276" w:lineRule="auto"/>
        <w:jc w:val="both"/>
        <w:rPr>
          <w:rFonts w:asciiTheme="majorHAnsi" w:hAnsiTheme="majorHAnsi" w:cstheme="majorHAnsi"/>
          <w:lang w:val="en-US"/>
        </w:rPr>
      </w:pPr>
    </w:p>
    <w:p w14:paraId="6BB96501" w14:textId="77777777" w:rsidR="00CF4537" w:rsidRDefault="00CF4537" w:rsidP="00CF4537">
      <w:pPr>
        <w:spacing w:line="276" w:lineRule="auto"/>
        <w:jc w:val="both"/>
        <w:rPr>
          <w:rFonts w:asciiTheme="majorHAnsi" w:hAnsiTheme="majorHAnsi" w:cstheme="majorHAnsi"/>
          <w:lang w:val="en-US"/>
        </w:rPr>
      </w:pPr>
      <w:r>
        <w:rPr>
          <w:rFonts w:asciiTheme="majorHAnsi" w:hAnsiTheme="majorHAnsi" w:cstheme="majorHAnsi"/>
          <w:lang w:val="en-US"/>
        </w:rPr>
        <w:t>We recorded a</w:t>
      </w:r>
      <w:r w:rsidRPr="00D01CF9">
        <w:rPr>
          <w:rFonts w:asciiTheme="majorHAnsi" w:hAnsiTheme="majorHAnsi" w:cstheme="majorHAnsi"/>
          <w:lang w:val="en-US"/>
        </w:rPr>
        <w:t xml:space="preserve"> total of 11 29</w:t>
      </w:r>
      <w:r>
        <w:rPr>
          <w:rFonts w:asciiTheme="majorHAnsi" w:hAnsiTheme="majorHAnsi" w:cstheme="majorHAnsi"/>
          <w:lang w:val="en-US"/>
        </w:rPr>
        <w:t>7</w:t>
      </w:r>
      <w:r w:rsidRPr="00D01CF9">
        <w:rPr>
          <w:rFonts w:asciiTheme="majorHAnsi" w:hAnsiTheme="majorHAnsi" w:cstheme="majorHAnsi"/>
          <w:lang w:val="en-US"/>
        </w:rPr>
        <w:t xml:space="preserve"> </w:t>
      </w:r>
      <w:r>
        <w:rPr>
          <w:rFonts w:asciiTheme="majorHAnsi" w:hAnsiTheme="majorHAnsi" w:cstheme="majorHAnsi"/>
          <w:lang w:val="en-US"/>
        </w:rPr>
        <w:t>individuals</w:t>
      </w:r>
      <w:r w:rsidRPr="00D01CF9">
        <w:rPr>
          <w:rFonts w:asciiTheme="majorHAnsi" w:hAnsiTheme="majorHAnsi" w:cstheme="majorHAnsi"/>
          <w:lang w:val="en-US"/>
        </w:rPr>
        <w:t xml:space="preserve"> </w:t>
      </w:r>
      <w:r>
        <w:rPr>
          <w:rFonts w:asciiTheme="majorHAnsi" w:hAnsiTheme="majorHAnsi" w:cstheme="majorHAnsi"/>
          <w:lang w:val="en-US"/>
        </w:rPr>
        <w:t xml:space="preserve">belonging to 15 species for this study (Table S4). </w:t>
      </w:r>
    </w:p>
    <w:p w14:paraId="2F47831A" w14:textId="4D480465" w:rsidR="00CF4537" w:rsidRDefault="00CF4537" w:rsidP="00CF4537">
      <w:pPr>
        <w:spacing w:line="276" w:lineRule="auto"/>
        <w:jc w:val="both"/>
        <w:rPr>
          <w:rFonts w:asciiTheme="majorHAnsi" w:hAnsiTheme="majorHAnsi" w:cstheme="majorHAnsi"/>
          <w:lang w:val="en-US"/>
        </w:rPr>
      </w:pPr>
      <w:r>
        <w:rPr>
          <w:rFonts w:asciiTheme="majorHAnsi" w:hAnsiTheme="majorHAnsi" w:cstheme="majorHAnsi"/>
          <w:lang w:val="en-US"/>
        </w:rPr>
        <w:t xml:space="preserve">The minnow traps caught 1906 individuals from 10 species while seine nets caught 2427 individuals from 14 species (Table S5 and S6). </w:t>
      </w:r>
      <w:r w:rsidRPr="00D01CF9">
        <w:rPr>
          <w:rFonts w:asciiTheme="majorHAnsi" w:hAnsiTheme="majorHAnsi" w:cstheme="majorHAnsi"/>
          <w:lang w:val="en-US"/>
        </w:rPr>
        <w:t>6964</w:t>
      </w:r>
      <w:r>
        <w:rPr>
          <w:rFonts w:asciiTheme="majorHAnsi" w:hAnsiTheme="majorHAnsi" w:cstheme="majorHAnsi"/>
          <w:lang w:val="en-US"/>
        </w:rPr>
        <w:t xml:space="preserve"> individuals </w:t>
      </w:r>
      <w:r w:rsidRPr="00D01CF9">
        <w:rPr>
          <w:rFonts w:asciiTheme="majorHAnsi" w:hAnsiTheme="majorHAnsi" w:cstheme="majorHAnsi"/>
          <w:lang w:val="en-US"/>
        </w:rPr>
        <w:t xml:space="preserve">belonging to </w:t>
      </w:r>
      <w:r w:rsidR="00D7703C">
        <w:rPr>
          <w:rFonts w:asciiTheme="majorHAnsi" w:hAnsiTheme="majorHAnsi" w:cstheme="majorHAnsi"/>
          <w:lang w:val="en-US"/>
        </w:rPr>
        <w:t>five</w:t>
      </w:r>
      <w:r w:rsidRPr="00D01CF9">
        <w:rPr>
          <w:rFonts w:asciiTheme="majorHAnsi" w:hAnsiTheme="majorHAnsi" w:cstheme="majorHAnsi"/>
          <w:lang w:val="en-US"/>
        </w:rPr>
        <w:t xml:space="preserve"> taxonomic groups (</w:t>
      </w:r>
      <w:r w:rsidR="00D7703C">
        <w:rPr>
          <w:rFonts w:asciiTheme="majorHAnsi" w:hAnsiTheme="majorHAnsi" w:cstheme="majorHAnsi"/>
          <w:lang w:val="en-US"/>
        </w:rPr>
        <w:t>four</w:t>
      </w:r>
      <w:r w:rsidRPr="00D01CF9">
        <w:rPr>
          <w:rFonts w:asciiTheme="majorHAnsi" w:hAnsiTheme="majorHAnsi" w:cstheme="majorHAnsi"/>
          <w:lang w:val="en-US"/>
        </w:rPr>
        <w:t xml:space="preserve"> species and </w:t>
      </w:r>
      <w:r w:rsidR="00D7703C">
        <w:rPr>
          <w:rFonts w:asciiTheme="majorHAnsi" w:hAnsiTheme="majorHAnsi" w:cstheme="majorHAnsi"/>
          <w:lang w:val="en-US"/>
        </w:rPr>
        <w:t>one</w:t>
      </w:r>
      <w:r w:rsidRPr="00D01CF9">
        <w:rPr>
          <w:rFonts w:asciiTheme="majorHAnsi" w:hAnsiTheme="majorHAnsi" w:cstheme="majorHAnsi"/>
          <w:lang w:val="en-US"/>
        </w:rPr>
        <w:t xml:space="preserve"> family) were observed in </w:t>
      </w:r>
      <w:r w:rsidR="00DC4347">
        <w:rPr>
          <w:rFonts w:asciiTheme="majorHAnsi" w:hAnsiTheme="majorHAnsi" w:cstheme="majorHAnsi"/>
          <w:lang w:val="en-US"/>
        </w:rPr>
        <w:t xml:space="preserve">the </w:t>
      </w:r>
      <w:r w:rsidRPr="00D01CF9">
        <w:rPr>
          <w:rFonts w:asciiTheme="majorHAnsi" w:hAnsiTheme="majorHAnsi" w:cstheme="majorHAnsi"/>
          <w:lang w:val="en-US"/>
        </w:rPr>
        <w:t>snorkeling transects (</w:t>
      </w:r>
      <w:r>
        <w:rPr>
          <w:rFonts w:asciiTheme="majorHAnsi" w:hAnsiTheme="majorHAnsi" w:cstheme="majorHAnsi"/>
          <w:lang w:val="en-US"/>
        </w:rPr>
        <w:t xml:space="preserve">Table S7). </w:t>
      </w:r>
      <w:r w:rsidRPr="00D01CF9">
        <w:rPr>
          <w:rFonts w:asciiTheme="majorHAnsi" w:hAnsiTheme="majorHAnsi" w:cstheme="majorHAnsi"/>
          <w:lang w:val="en-US"/>
        </w:rPr>
        <w:t xml:space="preserve">The mean length of all fish captured </w:t>
      </w:r>
      <w:r>
        <w:rPr>
          <w:rFonts w:asciiTheme="majorHAnsi" w:hAnsiTheme="majorHAnsi" w:cstheme="majorHAnsi"/>
          <w:lang w:val="en-US"/>
        </w:rPr>
        <w:t xml:space="preserve">through fishing methods </w:t>
      </w:r>
      <w:r w:rsidRPr="00D01CF9">
        <w:rPr>
          <w:rFonts w:asciiTheme="majorHAnsi" w:hAnsiTheme="majorHAnsi" w:cstheme="majorHAnsi"/>
          <w:lang w:val="en-US"/>
        </w:rPr>
        <w:t xml:space="preserve">was 5.59 </w:t>
      </w:r>
      <w:r w:rsidRPr="00D01CF9">
        <w:rPr>
          <w:rFonts w:asciiTheme="majorHAnsi" w:hAnsiTheme="majorHAnsi" w:cstheme="majorHAnsi"/>
        </w:rPr>
        <w:sym w:font="Symbol" w:char="F0B1"/>
      </w:r>
      <w:r w:rsidRPr="00D01CF9">
        <w:rPr>
          <w:rFonts w:asciiTheme="majorHAnsi" w:hAnsiTheme="majorHAnsi" w:cstheme="majorHAnsi"/>
          <w:lang w:val="en-US"/>
        </w:rPr>
        <w:t xml:space="preserve"> 2.96 cm </w:t>
      </w:r>
      <w:r>
        <w:rPr>
          <w:rFonts w:asciiTheme="majorHAnsi" w:hAnsiTheme="majorHAnsi" w:cstheme="majorHAnsi"/>
          <w:lang w:val="en-US"/>
        </w:rPr>
        <w:t xml:space="preserve">(N = 4333). The overall mean length </w:t>
      </w:r>
      <w:r w:rsidR="00D7703C">
        <w:rPr>
          <w:rFonts w:asciiTheme="majorHAnsi" w:hAnsiTheme="majorHAnsi" w:cstheme="majorHAnsi"/>
          <w:lang w:val="en-US"/>
        </w:rPr>
        <w:t>of</w:t>
      </w:r>
      <w:r>
        <w:rPr>
          <w:rFonts w:asciiTheme="majorHAnsi" w:hAnsiTheme="majorHAnsi" w:cstheme="majorHAnsi"/>
          <w:lang w:val="en-US"/>
        </w:rPr>
        <w:t xml:space="preserve"> each lake, species and, species within each lake are presented in Table S8, S9 and S10.</w:t>
      </w:r>
    </w:p>
    <w:p w14:paraId="657D35FD" w14:textId="099B380A" w:rsidR="00CF4537" w:rsidRDefault="00CF4537" w:rsidP="00CF4537">
      <w:pPr>
        <w:spacing w:line="276" w:lineRule="auto"/>
        <w:ind w:firstLine="708"/>
        <w:jc w:val="both"/>
        <w:rPr>
          <w:rFonts w:asciiTheme="majorHAnsi" w:hAnsiTheme="majorHAnsi" w:cstheme="majorHAnsi"/>
          <w:lang w:val="en-US"/>
        </w:rPr>
      </w:pPr>
      <w:r>
        <w:rPr>
          <w:rFonts w:asciiTheme="majorHAnsi" w:hAnsiTheme="majorHAnsi" w:cstheme="majorHAnsi"/>
          <w:lang w:val="en-US"/>
        </w:rPr>
        <w:lastRenderedPageBreak/>
        <w:t xml:space="preserve">In the context of this study, the infection prevalence </w:t>
      </w:r>
      <w:r w:rsidR="00885DC8">
        <w:rPr>
          <w:rFonts w:asciiTheme="majorHAnsi" w:hAnsiTheme="majorHAnsi" w:cstheme="majorHAnsi"/>
          <w:lang w:val="en-US"/>
        </w:rPr>
        <w:t>was</w:t>
      </w:r>
      <w:r>
        <w:rPr>
          <w:rFonts w:asciiTheme="majorHAnsi" w:hAnsiTheme="majorHAnsi" w:cstheme="majorHAnsi"/>
          <w:lang w:val="en-US"/>
        </w:rPr>
        <w:t xml:space="preserve"> estimated as the number of infected individuals by</w:t>
      </w:r>
      <w:r w:rsidR="00885DC8">
        <w:rPr>
          <w:rFonts w:asciiTheme="majorHAnsi" w:hAnsiTheme="majorHAnsi" w:cstheme="majorHAnsi"/>
          <w:lang w:val="en-US"/>
        </w:rPr>
        <w:t xml:space="preserve"> the black spot disease</w:t>
      </w:r>
      <w:r>
        <w:rPr>
          <w:rFonts w:asciiTheme="majorHAnsi" w:hAnsiTheme="majorHAnsi" w:cstheme="majorHAnsi"/>
          <w:lang w:val="en-US"/>
        </w:rPr>
        <w:t xml:space="preserve">, divided </w:t>
      </w:r>
      <w:r w:rsidR="00D7703C">
        <w:rPr>
          <w:rFonts w:asciiTheme="majorHAnsi" w:hAnsiTheme="majorHAnsi" w:cstheme="majorHAnsi"/>
          <w:lang w:val="en-US"/>
        </w:rPr>
        <w:t>by</w:t>
      </w:r>
      <w:r>
        <w:rPr>
          <w:rFonts w:asciiTheme="majorHAnsi" w:hAnsiTheme="majorHAnsi" w:cstheme="majorHAnsi"/>
          <w:lang w:val="en-US"/>
        </w:rPr>
        <w:t xml:space="preserve"> the total </w:t>
      </w:r>
      <w:r w:rsidR="00885DC8">
        <w:rPr>
          <w:rFonts w:asciiTheme="majorHAnsi" w:hAnsiTheme="majorHAnsi" w:cstheme="majorHAnsi"/>
          <w:lang w:val="en-US"/>
        </w:rPr>
        <w:t xml:space="preserve">abundance </w:t>
      </w:r>
      <w:r>
        <w:rPr>
          <w:rFonts w:asciiTheme="majorHAnsi" w:hAnsiTheme="majorHAnsi" w:cstheme="majorHAnsi"/>
          <w:lang w:val="en-US"/>
        </w:rPr>
        <w:t xml:space="preserve">of a given fish community. </w:t>
      </w:r>
      <w:r w:rsidRPr="00AD5465">
        <w:rPr>
          <w:rFonts w:asciiTheme="majorHAnsi" w:hAnsiTheme="majorHAnsi" w:cstheme="majorHAnsi"/>
          <w:lang w:val="en-US"/>
        </w:rPr>
        <w:t xml:space="preserve">All fish species in our lake system, except for </w:t>
      </w:r>
      <w:r w:rsidRPr="00AD5465">
        <w:rPr>
          <w:rFonts w:asciiTheme="majorHAnsi" w:hAnsiTheme="majorHAnsi" w:cstheme="majorHAnsi"/>
          <w:i/>
          <w:iCs/>
          <w:lang w:val="en-US"/>
        </w:rPr>
        <w:t>Ameiurus nebulosus</w:t>
      </w:r>
      <w:r w:rsidRPr="00AD5465">
        <w:rPr>
          <w:rFonts w:asciiTheme="majorHAnsi" w:hAnsiTheme="majorHAnsi" w:cstheme="majorHAnsi"/>
          <w:lang w:val="en-US"/>
        </w:rPr>
        <w:t xml:space="preserve"> and </w:t>
      </w:r>
      <w:r w:rsidRPr="00AD5465">
        <w:rPr>
          <w:rFonts w:asciiTheme="majorHAnsi" w:hAnsiTheme="majorHAnsi" w:cstheme="majorHAnsi"/>
          <w:i/>
          <w:iCs/>
          <w:lang w:val="en-US"/>
        </w:rPr>
        <w:t>Esox masquinongy</w:t>
      </w:r>
      <w:r w:rsidRPr="00AD5465">
        <w:rPr>
          <w:rFonts w:asciiTheme="majorHAnsi" w:hAnsiTheme="majorHAnsi" w:cstheme="majorHAnsi"/>
          <w:lang w:val="en-US"/>
        </w:rPr>
        <w:t xml:space="preserve"> are susceptible to the black spot disease (</w:t>
      </w:r>
      <w:r>
        <w:rPr>
          <w:rFonts w:asciiTheme="majorHAnsi" w:hAnsiTheme="majorHAnsi" w:cstheme="majorHAnsi"/>
          <w:lang w:val="en-US"/>
        </w:rPr>
        <w:t xml:space="preserve">see </w:t>
      </w:r>
      <w:r w:rsidRPr="00AD5465">
        <w:rPr>
          <w:rFonts w:asciiTheme="majorHAnsi" w:hAnsiTheme="majorHAnsi" w:cstheme="majorHAnsi"/>
          <w:lang w:val="en-US"/>
        </w:rPr>
        <w:t>Table S1</w:t>
      </w:r>
      <w:r>
        <w:rPr>
          <w:rFonts w:asciiTheme="majorHAnsi" w:hAnsiTheme="majorHAnsi" w:cstheme="majorHAnsi"/>
          <w:lang w:val="en-US"/>
        </w:rPr>
        <w:t>1). Based on the data from all the sampling methods, the regional community prevalence is 29.</w:t>
      </w:r>
      <w:r w:rsidR="005F23B2">
        <w:rPr>
          <w:rFonts w:asciiTheme="majorHAnsi" w:hAnsiTheme="majorHAnsi" w:cstheme="majorHAnsi"/>
          <w:lang w:val="en-US"/>
        </w:rPr>
        <w:t>55</w:t>
      </w:r>
      <w:r>
        <w:rPr>
          <w:rFonts w:asciiTheme="majorHAnsi" w:hAnsiTheme="majorHAnsi" w:cstheme="majorHAnsi"/>
          <w:lang w:val="en-US"/>
        </w:rPr>
        <w:t xml:space="preserve"> %, </w:t>
      </w:r>
      <w:r w:rsidR="00885DC8">
        <w:rPr>
          <w:rFonts w:asciiTheme="majorHAnsi" w:hAnsiTheme="majorHAnsi" w:cstheme="majorHAnsi"/>
          <w:lang w:val="en-US"/>
        </w:rPr>
        <w:t xml:space="preserve">the </w:t>
      </w:r>
      <w:r>
        <w:rPr>
          <w:rFonts w:asciiTheme="majorHAnsi" w:hAnsiTheme="majorHAnsi" w:cstheme="majorHAnsi"/>
          <w:lang w:val="en-US"/>
        </w:rPr>
        <w:t>local (</w:t>
      </w:r>
      <w:r w:rsidRPr="00036A21">
        <w:rPr>
          <w:rFonts w:asciiTheme="majorHAnsi" w:hAnsiTheme="majorHAnsi" w:cstheme="majorHAnsi"/>
          <w:i/>
          <w:iCs/>
          <w:lang w:val="en-US"/>
        </w:rPr>
        <w:t>i.e</w:t>
      </w:r>
      <w:r>
        <w:rPr>
          <w:rFonts w:asciiTheme="majorHAnsi" w:hAnsiTheme="majorHAnsi" w:cstheme="majorHAnsi"/>
          <w:lang w:val="en-US"/>
        </w:rPr>
        <w:t>.</w:t>
      </w:r>
      <w:r w:rsidR="00D7703C">
        <w:rPr>
          <w:rFonts w:asciiTheme="majorHAnsi" w:hAnsiTheme="majorHAnsi" w:cstheme="majorHAnsi"/>
          <w:lang w:val="en-US"/>
        </w:rPr>
        <w:t>,</w:t>
      </w:r>
      <w:r>
        <w:rPr>
          <w:rFonts w:asciiTheme="majorHAnsi" w:hAnsiTheme="majorHAnsi" w:cstheme="majorHAnsi"/>
          <w:lang w:val="en-US"/>
        </w:rPr>
        <w:t xml:space="preserve"> lake) prevalence var</w:t>
      </w:r>
      <w:r w:rsidR="00857128">
        <w:rPr>
          <w:rFonts w:asciiTheme="majorHAnsi" w:hAnsiTheme="majorHAnsi" w:cstheme="majorHAnsi"/>
          <w:lang w:val="en-US"/>
        </w:rPr>
        <w:t>ies</w:t>
      </w:r>
      <w:r>
        <w:rPr>
          <w:rFonts w:asciiTheme="majorHAnsi" w:hAnsiTheme="majorHAnsi" w:cstheme="majorHAnsi"/>
          <w:lang w:val="en-US"/>
        </w:rPr>
        <w:t xml:space="preserve"> between 0% and 7</w:t>
      </w:r>
      <w:r w:rsidR="005F23B2">
        <w:rPr>
          <w:rFonts w:asciiTheme="majorHAnsi" w:hAnsiTheme="majorHAnsi" w:cstheme="majorHAnsi"/>
          <w:lang w:val="en-US"/>
        </w:rPr>
        <w:t>0.97</w:t>
      </w:r>
      <w:r>
        <w:rPr>
          <w:rFonts w:asciiTheme="majorHAnsi" w:hAnsiTheme="majorHAnsi" w:cstheme="majorHAnsi"/>
          <w:lang w:val="en-US"/>
        </w:rPr>
        <w:t xml:space="preserve">% (Table S12) and </w:t>
      </w:r>
      <w:r w:rsidR="00885DC8">
        <w:rPr>
          <w:rFonts w:asciiTheme="majorHAnsi" w:hAnsiTheme="majorHAnsi" w:cstheme="majorHAnsi"/>
          <w:lang w:val="en-US"/>
        </w:rPr>
        <w:t xml:space="preserve">the </w:t>
      </w:r>
      <w:r>
        <w:rPr>
          <w:rFonts w:asciiTheme="majorHAnsi" w:hAnsiTheme="majorHAnsi" w:cstheme="majorHAnsi"/>
          <w:lang w:val="en-US"/>
        </w:rPr>
        <w:t>fine-scale prevalence (</w:t>
      </w:r>
      <w:r w:rsidRPr="00036A21">
        <w:rPr>
          <w:rFonts w:asciiTheme="majorHAnsi" w:hAnsiTheme="majorHAnsi" w:cstheme="majorHAnsi"/>
          <w:i/>
          <w:iCs/>
          <w:lang w:val="en-US"/>
        </w:rPr>
        <w:t>i.e.</w:t>
      </w:r>
      <w:r w:rsidR="00D7703C">
        <w:rPr>
          <w:rFonts w:asciiTheme="majorHAnsi" w:hAnsiTheme="majorHAnsi" w:cstheme="majorHAnsi"/>
          <w:i/>
          <w:iCs/>
          <w:lang w:val="en-US"/>
        </w:rPr>
        <w:t>,</w:t>
      </w:r>
      <w:r>
        <w:rPr>
          <w:rFonts w:asciiTheme="majorHAnsi" w:hAnsiTheme="majorHAnsi" w:cstheme="majorHAnsi"/>
          <w:lang w:val="en-US"/>
        </w:rPr>
        <w:t xml:space="preserve"> transects) var</w:t>
      </w:r>
      <w:r w:rsidR="00857128">
        <w:rPr>
          <w:rFonts w:asciiTheme="majorHAnsi" w:hAnsiTheme="majorHAnsi" w:cstheme="majorHAnsi"/>
          <w:lang w:val="en-US"/>
        </w:rPr>
        <w:t>ies</w:t>
      </w:r>
      <w:r>
        <w:rPr>
          <w:rFonts w:asciiTheme="majorHAnsi" w:hAnsiTheme="majorHAnsi" w:cstheme="majorHAnsi"/>
          <w:lang w:val="en-US"/>
        </w:rPr>
        <w:t xml:space="preserve"> between 0% and 100% (Table S13). Our survey corroborates black spot infection in</w:t>
      </w:r>
      <w:r w:rsidR="00885DC8">
        <w:rPr>
          <w:rFonts w:asciiTheme="majorHAnsi" w:hAnsiTheme="majorHAnsi" w:cstheme="majorHAnsi"/>
          <w:lang w:val="en-US"/>
        </w:rPr>
        <w:t xml:space="preserve"> pumpkinseed sunfish (</w:t>
      </w:r>
      <w:r w:rsidRPr="007015DA">
        <w:rPr>
          <w:rFonts w:asciiTheme="majorHAnsi" w:hAnsiTheme="majorHAnsi" w:cstheme="majorHAnsi"/>
          <w:i/>
          <w:iCs/>
          <w:lang w:val="en-US"/>
        </w:rPr>
        <w:t>Lepomis gibbosus</w:t>
      </w:r>
      <w:r w:rsidR="00885DC8">
        <w:rPr>
          <w:rFonts w:asciiTheme="majorHAnsi" w:hAnsiTheme="majorHAnsi" w:cstheme="majorHAnsi"/>
          <w:lang w:val="en-US"/>
        </w:rPr>
        <w:t>)</w:t>
      </w:r>
      <w:r>
        <w:rPr>
          <w:rFonts w:asciiTheme="majorHAnsi" w:hAnsiTheme="majorHAnsi" w:cstheme="majorHAnsi"/>
          <w:lang w:val="en-US"/>
        </w:rPr>
        <w:t xml:space="preserve">, </w:t>
      </w:r>
      <w:r w:rsidR="00885DC8">
        <w:rPr>
          <w:rFonts w:asciiTheme="majorHAnsi" w:hAnsiTheme="majorHAnsi" w:cstheme="majorHAnsi"/>
          <w:lang w:val="en-US"/>
        </w:rPr>
        <w:t>rock bass (</w:t>
      </w:r>
      <w:proofErr w:type="spellStart"/>
      <w:r w:rsidRPr="0007266B">
        <w:rPr>
          <w:rFonts w:asciiTheme="majorHAnsi" w:hAnsiTheme="majorHAnsi" w:cstheme="majorHAnsi"/>
          <w:i/>
          <w:iCs/>
          <w:lang w:val="en-US"/>
        </w:rPr>
        <w:t>Ambloplites</w:t>
      </w:r>
      <w:proofErr w:type="spellEnd"/>
      <w:r w:rsidRPr="0007266B">
        <w:rPr>
          <w:rFonts w:asciiTheme="majorHAnsi" w:hAnsiTheme="majorHAnsi" w:cstheme="majorHAnsi"/>
          <w:i/>
          <w:iCs/>
          <w:lang w:val="en-US"/>
        </w:rPr>
        <w:t xml:space="preserve"> </w:t>
      </w:r>
      <w:proofErr w:type="spellStart"/>
      <w:r w:rsidRPr="0007266B">
        <w:rPr>
          <w:rFonts w:asciiTheme="majorHAnsi" w:hAnsiTheme="majorHAnsi" w:cstheme="majorHAnsi"/>
          <w:i/>
          <w:iCs/>
          <w:lang w:val="en-US"/>
        </w:rPr>
        <w:t>rupestris</w:t>
      </w:r>
      <w:proofErr w:type="spellEnd"/>
      <w:r w:rsidR="00885DC8">
        <w:rPr>
          <w:rFonts w:asciiTheme="majorHAnsi" w:hAnsiTheme="majorHAnsi" w:cstheme="majorHAnsi"/>
          <w:lang w:val="en-US"/>
        </w:rPr>
        <w:t>)</w:t>
      </w:r>
      <w:r>
        <w:rPr>
          <w:rFonts w:asciiTheme="majorHAnsi" w:hAnsiTheme="majorHAnsi" w:cstheme="majorHAnsi"/>
          <w:lang w:val="en-US"/>
        </w:rPr>
        <w:t>,</w:t>
      </w:r>
      <w:r w:rsidR="00885DC8">
        <w:rPr>
          <w:rFonts w:asciiTheme="majorHAnsi" w:hAnsiTheme="majorHAnsi" w:cstheme="majorHAnsi"/>
          <w:lang w:val="en-US"/>
        </w:rPr>
        <w:t xml:space="preserve"> yellow perch</w:t>
      </w:r>
      <w:r>
        <w:rPr>
          <w:rFonts w:asciiTheme="majorHAnsi" w:hAnsiTheme="majorHAnsi" w:cstheme="majorHAnsi"/>
          <w:lang w:val="en-US"/>
        </w:rPr>
        <w:t xml:space="preserve"> </w:t>
      </w:r>
      <w:r w:rsidR="00885DC8">
        <w:rPr>
          <w:rFonts w:asciiTheme="majorHAnsi" w:hAnsiTheme="majorHAnsi" w:cstheme="majorHAnsi"/>
          <w:lang w:val="en-US"/>
        </w:rPr>
        <w:t>(</w:t>
      </w:r>
      <w:proofErr w:type="spellStart"/>
      <w:r w:rsidRPr="0007266B">
        <w:rPr>
          <w:rFonts w:asciiTheme="majorHAnsi" w:hAnsiTheme="majorHAnsi" w:cstheme="majorHAnsi"/>
          <w:i/>
          <w:iCs/>
          <w:lang w:val="en-US"/>
        </w:rPr>
        <w:t>Perca</w:t>
      </w:r>
      <w:proofErr w:type="spellEnd"/>
      <w:r w:rsidRPr="0007266B">
        <w:rPr>
          <w:rFonts w:asciiTheme="majorHAnsi" w:hAnsiTheme="majorHAnsi" w:cstheme="majorHAnsi"/>
          <w:i/>
          <w:iCs/>
          <w:lang w:val="en-US"/>
        </w:rPr>
        <w:t xml:space="preserve"> </w:t>
      </w:r>
      <w:proofErr w:type="spellStart"/>
      <w:r w:rsidRPr="0007266B">
        <w:rPr>
          <w:rFonts w:asciiTheme="majorHAnsi" w:hAnsiTheme="majorHAnsi" w:cstheme="majorHAnsi"/>
          <w:i/>
          <w:iCs/>
          <w:lang w:val="en-US"/>
        </w:rPr>
        <w:t>flavescens</w:t>
      </w:r>
      <w:proofErr w:type="spellEnd"/>
      <w:r w:rsidR="00885DC8">
        <w:rPr>
          <w:rFonts w:asciiTheme="majorHAnsi" w:hAnsiTheme="majorHAnsi" w:cstheme="majorHAnsi"/>
          <w:lang w:val="en-US"/>
        </w:rPr>
        <w:t>)</w:t>
      </w:r>
      <w:r>
        <w:rPr>
          <w:rFonts w:asciiTheme="majorHAnsi" w:hAnsiTheme="majorHAnsi" w:cstheme="majorHAnsi"/>
          <w:lang w:val="en-US"/>
        </w:rPr>
        <w:t xml:space="preserve">, </w:t>
      </w:r>
      <w:r w:rsidR="00885DC8">
        <w:rPr>
          <w:rFonts w:asciiTheme="majorHAnsi" w:hAnsiTheme="majorHAnsi" w:cstheme="majorHAnsi"/>
          <w:lang w:val="en-US"/>
        </w:rPr>
        <w:t>Smallmouth bass (</w:t>
      </w:r>
      <w:r w:rsidRPr="0007266B">
        <w:rPr>
          <w:rFonts w:asciiTheme="majorHAnsi" w:hAnsiTheme="majorHAnsi" w:cstheme="majorHAnsi"/>
          <w:i/>
          <w:iCs/>
          <w:lang w:val="en-US"/>
        </w:rPr>
        <w:t xml:space="preserve">Micropterus </w:t>
      </w:r>
      <w:proofErr w:type="spellStart"/>
      <w:r w:rsidRPr="0007266B">
        <w:rPr>
          <w:rFonts w:asciiTheme="majorHAnsi" w:hAnsiTheme="majorHAnsi" w:cstheme="majorHAnsi"/>
          <w:i/>
          <w:iCs/>
          <w:lang w:val="en-US"/>
        </w:rPr>
        <w:t>dolomieu</w:t>
      </w:r>
      <w:proofErr w:type="spellEnd"/>
      <w:r w:rsidR="00885DC8">
        <w:rPr>
          <w:rFonts w:asciiTheme="majorHAnsi" w:hAnsiTheme="majorHAnsi" w:cstheme="majorHAnsi"/>
          <w:lang w:val="en-US"/>
        </w:rPr>
        <w:t>)</w:t>
      </w:r>
      <w:r>
        <w:rPr>
          <w:rFonts w:asciiTheme="majorHAnsi" w:hAnsiTheme="majorHAnsi" w:cstheme="majorHAnsi"/>
          <w:lang w:val="en-US"/>
        </w:rPr>
        <w:t xml:space="preserve">, </w:t>
      </w:r>
      <w:r w:rsidR="00885DC8">
        <w:rPr>
          <w:rFonts w:asciiTheme="majorHAnsi" w:hAnsiTheme="majorHAnsi" w:cstheme="majorHAnsi"/>
          <w:lang w:val="en-US"/>
        </w:rPr>
        <w:t>creek chub (</w:t>
      </w:r>
      <w:proofErr w:type="spellStart"/>
      <w:r w:rsidRPr="0007266B">
        <w:rPr>
          <w:rFonts w:asciiTheme="majorHAnsi" w:hAnsiTheme="majorHAnsi" w:cstheme="majorHAnsi"/>
          <w:i/>
          <w:iCs/>
          <w:lang w:val="en-US"/>
        </w:rPr>
        <w:t>Semotilus</w:t>
      </w:r>
      <w:proofErr w:type="spellEnd"/>
      <w:r w:rsidRPr="0007266B">
        <w:rPr>
          <w:rFonts w:asciiTheme="majorHAnsi" w:hAnsiTheme="majorHAnsi" w:cstheme="majorHAnsi"/>
          <w:i/>
          <w:iCs/>
          <w:lang w:val="en-US"/>
        </w:rPr>
        <w:t xml:space="preserve"> </w:t>
      </w:r>
      <w:proofErr w:type="spellStart"/>
      <w:r w:rsidRPr="0007266B">
        <w:rPr>
          <w:rFonts w:asciiTheme="majorHAnsi" w:hAnsiTheme="majorHAnsi" w:cstheme="majorHAnsi"/>
          <w:i/>
          <w:iCs/>
          <w:lang w:val="en-US"/>
        </w:rPr>
        <w:t>atromaculatus</w:t>
      </w:r>
      <w:proofErr w:type="spellEnd"/>
      <w:r w:rsidR="00885DC8">
        <w:rPr>
          <w:rFonts w:asciiTheme="majorHAnsi" w:hAnsiTheme="majorHAnsi" w:cstheme="majorHAnsi"/>
          <w:lang w:val="en-US"/>
        </w:rPr>
        <w:t>)</w:t>
      </w:r>
      <w:r>
        <w:rPr>
          <w:rFonts w:asciiTheme="majorHAnsi" w:hAnsiTheme="majorHAnsi" w:cstheme="majorHAnsi"/>
          <w:lang w:val="en-US"/>
        </w:rPr>
        <w:t xml:space="preserve"> and </w:t>
      </w:r>
      <w:r w:rsidR="00885DC8">
        <w:rPr>
          <w:rFonts w:asciiTheme="majorHAnsi" w:hAnsiTheme="majorHAnsi" w:cstheme="majorHAnsi"/>
          <w:lang w:val="en-US"/>
        </w:rPr>
        <w:t>fathead minnow (</w:t>
      </w:r>
      <w:proofErr w:type="spellStart"/>
      <w:r w:rsidRPr="0007266B">
        <w:rPr>
          <w:rFonts w:asciiTheme="majorHAnsi" w:hAnsiTheme="majorHAnsi" w:cstheme="majorHAnsi"/>
          <w:i/>
          <w:iCs/>
          <w:lang w:val="en-US"/>
        </w:rPr>
        <w:t>Pimephales</w:t>
      </w:r>
      <w:proofErr w:type="spellEnd"/>
      <w:r w:rsidRPr="0007266B">
        <w:rPr>
          <w:rFonts w:asciiTheme="majorHAnsi" w:hAnsiTheme="majorHAnsi" w:cstheme="majorHAnsi"/>
          <w:i/>
          <w:iCs/>
          <w:lang w:val="en-US"/>
        </w:rPr>
        <w:t xml:space="preserve"> </w:t>
      </w:r>
      <w:proofErr w:type="spellStart"/>
      <w:r w:rsidRPr="0007266B">
        <w:rPr>
          <w:rFonts w:asciiTheme="majorHAnsi" w:hAnsiTheme="majorHAnsi" w:cstheme="majorHAnsi"/>
          <w:i/>
          <w:iCs/>
          <w:lang w:val="en-US"/>
        </w:rPr>
        <w:t>promelas</w:t>
      </w:r>
      <w:proofErr w:type="spellEnd"/>
      <w:r w:rsidR="00885DC8">
        <w:rPr>
          <w:rFonts w:asciiTheme="majorHAnsi" w:hAnsiTheme="majorHAnsi" w:cstheme="majorHAnsi"/>
          <w:lang w:val="en-US"/>
        </w:rPr>
        <w:t>)</w:t>
      </w:r>
      <w:r>
        <w:rPr>
          <w:rFonts w:asciiTheme="majorHAnsi" w:hAnsiTheme="majorHAnsi" w:cstheme="majorHAnsi"/>
          <w:lang w:val="en-US"/>
        </w:rPr>
        <w:t xml:space="preserve">. </w:t>
      </w:r>
    </w:p>
    <w:p w14:paraId="0F8D17EF" w14:textId="77777777" w:rsidR="00CF4537" w:rsidRDefault="00CF4537" w:rsidP="00CF4537">
      <w:pPr>
        <w:spacing w:line="276" w:lineRule="auto"/>
        <w:jc w:val="both"/>
        <w:rPr>
          <w:rFonts w:asciiTheme="majorHAnsi" w:hAnsiTheme="majorHAnsi" w:cstheme="majorHAnsi"/>
          <w:lang w:val="en-US"/>
        </w:rPr>
      </w:pPr>
    </w:p>
    <w:p w14:paraId="372696A6" w14:textId="5965D415" w:rsidR="00DC4347" w:rsidRDefault="00885DC8" w:rsidP="00DC4347">
      <w:pPr>
        <w:spacing w:line="276" w:lineRule="auto"/>
        <w:ind w:firstLine="708"/>
        <w:jc w:val="both"/>
        <w:rPr>
          <w:rFonts w:asciiTheme="majorHAnsi" w:hAnsiTheme="majorHAnsi" w:cstheme="majorHAnsi"/>
          <w:lang w:val="en-US"/>
        </w:rPr>
      </w:pPr>
      <w:r>
        <w:rPr>
          <w:rFonts w:asciiTheme="majorHAnsi" w:hAnsiTheme="majorHAnsi" w:cstheme="majorHAnsi"/>
          <w:lang w:val="en-US"/>
        </w:rPr>
        <w:t>The r</w:t>
      </w:r>
      <w:r w:rsidR="00DC4347">
        <w:rPr>
          <w:rFonts w:asciiTheme="majorHAnsi" w:hAnsiTheme="majorHAnsi" w:cstheme="majorHAnsi"/>
          <w:lang w:val="en-US"/>
        </w:rPr>
        <w:t xml:space="preserve">esults for TN and TP concentrations are presented in </w:t>
      </w:r>
      <w:r w:rsidR="00DC4347" w:rsidRPr="00CF032E">
        <w:rPr>
          <w:rFonts w:asciiTheme="majorHAnsi" w:hAnsiTheme="majorHAnsi" w:cstheme="majorHAnsi"/>
          <w:lang w:val="en-US"/>
        </w:rPr>
        <w:t xml:space="preserve">Table </w:t>
      </w:r>
      <w:r w:rsidR="00DC4347">
        <w:rPr>
          <w:rFonts w:asciiTheme="majorHAnsi" w:hAnsiTheme="majorHAnsi" w:cstheme="majorHAnsi"/>
          <w:lang w:val="en-US"/>
        </w:rPr>
        <w:t xml:space="preserve">S14 along with </w:t>
      </w:r>
      <w:proofErr w:type="spellStart"/>
      <w:r w:rsidR="00DC4347">
        <w:rPr>
          <w:rFonts w:asciiTheme="majorHAnsi" w:hAnsiTheme="majorHAnsi" w:cstheme="majorHAnsi"/>
          <w:lang w:val="en-US"/>
        </w:rPr>
        <w:t>physico</w:t>
      </w:r>
      <w:proofErr w:type="spellEnd"/>
      <w:r w:rsidR="00DC4347">
        <w:rPr>
          <w:rFonts w:asciiTheme="majorHAnsi" w:hAnsiTheme="majorHAnsi" w:cstheme="majorHAnsi"/>
          <w:lang w:val="en-US"/>
        </w:rPr>
        <w:t xml:space="preserve">-chemistry measurements. </w:t>
      </w:r>
      <w:r>
        <w:rPr>
          <w:rFonts w:asciiTheme="majorHAnsi" w:hAnsiTheme="majorHAnsi" w:cstheme="majorHAnsi"/>
          <w:lang w:val="en-US"/>
        </w:rPr>
        <w:t>The m</w:t>
      </w:r>
      <w:r w:rsidR="00DC4347">
        <w:rPr>
          <w:rFonts w:asciiTheme="majorHAnsi" w:hAnsiTheme="majorHAnsi" w:cstheme="majorHAnsi"/>
          <w:lang w:val="en-US"/>
        </w:rPr>
        <w:t xml:space="preserve">ean habitat descriptions are presented in Table S15 for each transect. </w:t>
      </w:r>
    </w:p>
    <w:p w14:paraId="39B8EBA2" w14:textId="77777777" w:rsidR="00CF4537" w:rsidRDefault="00CF4537" w:rsidP="00CF4537">
      <w:pPr>
        <w:spacing w:line="276" w:lineRule="auto"/>
        <w:jc w:val="both"/>
        <w:rPr>
          <w:rFonts w:asciiTheme="majorHAnsi" w:hAnsiTheme="majorHAnsi" w:cstheme="majorHAnsi"/>
          <w:lang w:val="en-US"/>
        </w:rPr>
      </w:pPr>
    </w:p>
    <w:p w14:paraId="06348743" w14:textId="47B8929A" w:rsidR="00CF4537" w:rsidRDefault="00CF4537" w:rsidP="00CF4537">
      <w:pPr>
        <w:pStyle w:val="Titre2"/>
        <w:rPr>
          <w:b w:val="0"/>
          <w:bCs w:val="0"/>
          <w:i w:val="0"/>
          <w:iCs w:val="0"/>
        </w:rPr>
      </w:pPr>
      <w:r>
        <w:t>2.4. Statistical</w:t>
      </w:r>
      <w:r w:rsidR="00CD5092">
        <w:t xml:space="preserve"> analyses </w:t>
      </w:r>
    </w:p>
    <w:p w14:paraId="2835CDEA" w14:textId="77777777" w:rsidR="00CF4537" w:rsidRPr="00E91CE1" w:rsidRDefault="00CF4537" w:rsidP="00CF4537">
      <w:pPr>
        <w:spacing w:line="276" w:lineRule="auto"/>
        <w:jc w:val="both"/>
        <w:rPr>
          <w:rFonts w:asciiTheme="majorHAnsi" w:hAnsiTheme="majorHAnsi" w:cstheme="majorHAnsi"/>
          <w:lang w:val="en-US"/>
        </w:rPr>
      </w:pPr>
    </w:p>
    <w:p w14:paraId="332942CE" w14:textId="25F980A8" w:rsidR="00CF4537" w:rsidRPr="00A951F3" w:rsidRDefault="00942B14" w:rsidP="00CF4537">
      <w:pPr>
        <w:spacing w:line="276" w:lineRule="auto"/>
        <w:jc w:val="both"/>
        <w:rPr>
          <w:rFonts w:asciiTheme="majorHAnsi" w:hAnsiTheme="majorHAnsi" w:cstheme="majorHAnsi"/>
          <w:lang w:val="en-US"/>
        </w:rPr>
      </w:pPr>
      <w:r>
        <w:rPr>
          <w:rFonts w:asciiTheme="majorHAnsi" w:hAnsiTheme="majorHAnsi" w:cstheme="majorHAnsi"/>
          <w:lang w:val="en-US"/>
        </w:rPr>
        <w:t>We employed the following procedures t</w:t>
      </w:r>
      <w:r w:rsidR="00CF4537">
        <w:rPr>
          <w:rFonts w:asciiTheme="majorHAnsi" w:hAnsiTheme="majorHAnsi" w:cstheme="majorHAnsi"/>
          <w:lang w:val="en-US"/>
        </w:rPr>
        <w:t>o describe the black spot prevalence pattern across multiple scales</w:t>
      </w:r>
      <w:r>
        <w:rPr>
          <w:rFonts w:asciiTheme="majorHAnsi" w:hAnsiTheme="majorHAnsi" w:cstheme="majorHAnsi"/>
          <w:lang w:val="en-US"/>
        </w:rPr>
        <w:t xml:space="preserve"> (landscape, </w:t>
      </w:r>
      <w:proofErr w:type="gramStart"/>
      <w:r>
        <w:rPr>
          <w:rFonts w:asciiTheme="majorHAnsi" w:hAnsiTheme="majorHAnsi" w:cstheme="majorHAnsi"/>
          <w:lang w:val="en-US"/>
        </w:rPr>
        <w:t>lake</w:t>
      </w:r>
      <w:proofErr w:type="gramEnd"/>
      <w:r>
        <w:rPr>
          <w:rFonts w:asciiTheme="majorHAnsi" w:hAnsiTheme="majorHAnsi" w:cstheme="majorHAnsi"/>
          <w:lang w:val="en-US"/>
        </w:rPr>
        <w:t xml:space="preserve"> and site). </w:t>
      </w:r>
      <w:r w:rsidR="00CF4537" w:rsidRPr="00E91CE1">
        <w:rPr>
          <w:rFonts w:asciiTheme="majorHAnsi" w:hAnsiTheme="majorHAnsi" w:cstheme="majorHAnsi"/>
          <w:lang w:val="en-US"/>
        </w:rPr>
        <w:t>A</w:t>
      </w:r>
      <w:r w:rsidR="00CF4537">
        <w:rPr>
          <w:rFonts w:asciiTheme="majorHAnsi" w:hAnsiTheme="majorHAnsi" w:cstheme="majorHAnsi"/>
          <w:lang w:val="en-US"/>
        </w:rPr>
        <w:t>ll data manipulations and analys</w:t>
      </w:r>
      <w:r w:rsidR="00CE164E">
        <w:rPr>
          <w:rFonts w:asciiTheme="majorHAnsi" w:hAnsiTheme="majorHAnsi" w:cstheme="majorHAnsi"/>
          <w:lang w:val="en-US"/>
        </w:rPr>
        <w:t>e</w:t>
      </w:r>
      <w:r w:rsidR="00CF4537">
        <w:rPr>
          <w:rFonts w:asciiTheme="majorHAnsi" w:hAnsiTheme="majorHAnsi" w:cstheme="majorHAnsi"/>
          <w:lang w:val="en-US"/>
        </w:rPr>
        <w:t xml:space="preserve">s were conducted </w:t>
      </w:r>
      <w:r w:rsidR="00152B97">
        <w:rPr>
          <w:rFonts w:asciiTheme="majorHAnsi" w:hAnsiTheme="majorHAnsi" w:cstheme="majorHAnsi"/>
          <w:lang w:val="en-US"/>
        </w:rPr>
        <w:t xml:space="preserve">using R </w:t>
      </w:r>
      <w:r>
        <w:rPr>
          <w:rFonts w:asciiTheme="majorHAnsi" w:hAnsiTheme="majorHAnsi" w:cstheme="majorHAnsi"/>
          <w:lang w:val="en-US"/>
        </w:rPr>
        <w:t>(</w:t>
      </w:r>
      <w:r w:rsidR="00152B97">
        <w:rPr>
          <w:rFonts w:asciiTheme="majorHAnsi" w:hAnsiTheme="majorHAnsi" w:cstheme="majorHAnsi"/>
          <w:lang w:val="en-US"/>
        </w:rPr>
        <w:t xml:space="preserve">version </w:t>
      </w:r>
      <w:r w:rsidR="005F23B2">
        <w:rPr>
          <w:rFonts w:asciiTheme="majorHAnsi" w:hAnsiTheme="majorHAnsi" w:cstheme="majorHAnsi"/>
          <w:lang w:val="en-US"/>
        </w:rPr>
        <w:t>4.2.3</w:t>
      </w:r>
      <w:r>
        <w:rPr>
          <w:rFonts w:asciiTheme="majorHAnsi" w:hAnsiTheme="majorHAnsi" w:cstheme="majorHAnsi"/>
          <w:lang w:val="en-US"/>
        </w:rPr>
        <w:t>).</w:t>
      </w:r>
      <w:r w:rsidR="00CF4537">
        <w:rPr>
          <w:rFonts w:asciiTheme="majorHAnsi" w:hAnsiTheme="majorHAnsi" w:cstheme="majorHAnsi"/>
          <w:lang w:val="en-US"/>
        </w:rPr>
        <w:t xml:space="preserve"> Lake Tracy was excluded from </w:t>
      </w:r>
      <w:r w:rsidR="00CE164E">
        <w:rPr>
          <w:rFonts w:asciiTheme="majorHAnsi" w:hAnsiTheme="majorHAnsi" w:cstheme="majorHAnsi"/>
          <w:lang w:val="en-US"/>
        </w:rPr>
        <w:t>the l</w:t>
      </w:r>
      <w:r>
        <w:rPr>
          <w:rFonts w:asciiTheme="majorHAnsi" w:hAnsiTheme="majorHAnsi" w:cstheme="majorHAnsi"/>
          <w:lang w:val="en-US"/>
        </w:rPr>
        <w:t>ake</w:t>
      </w:r>
      <w:r w:rsidR="006B5525">
        <w:rPr>
          <w:rFonts w:asciiTheme="majorHAnsi" w:hAnsiTheme="majorHAnsi" w:cstheme="majorHAnsi"/>
          <w:lang w:val="en-US"/>
        </w:rPr>
        <w:t xml:space="preserve">-scale </w:t>
      </w:r>
      <w:r w:rsidR="00CF4537">
        <w:rPr>
          <w:rFonts w:asciiTheme="majorHAnsi" w:hAnsiTheme="majorHAnsi" w:cstheme="majorHAnsi"/>
          <w:lang w:val="en-US"/>
        </w:rPr>
        <w:t>analysis because of low abundance data (N = 1).</w:t>
      </w:r>
    </w:p>
    <w:p w14:paraId="50F4A689" w14:textId="77777777" w:rsidR="00CF4537" w:rsidRDefault="00CF4537" w:rsidP="00CF4537">
      <w:pPr>
        <w:spacing w:line="276" w:lineRule="auto"/>
        <w:jc w:val="both"/>
        <w:rPr>
          <w:rFonts w:asciiTheme="majorHAnsi" w:hAnsiTheme="majorHAnsi" w:cstheme="majorHAnsi"/>
          <w:lang w:val="en-US"/>
        </w:rPr>
      </w:pPr>
    </w:p>
    <w:p w14:paraId="54A5BD78" w14:textId="0DD9A651" w:rsidR="00CF4537" w:rsidRDefault="00CF4537" w:rsidP="00107761">
      <w:pPr>
        <w:spacing w:line="276" w:lineRule="auto"/>
        <w:ind w:firstLine="708"/>
        <w:jc w:val="both"/>
        <w:rPr>
          <w:rFonts w:asciiTheme="majorHAnsi" w:hAnsiTheme="majorHAnsi" w:cstheme="majorHAnsi"/>
          <w:lang w:val="en-US"/>
        </w:rPr>
      </w:pPr>
      <w:r>
        <w:rPr>
          <w:rFonts w:asciiTheme="majorHAnsi" w:hAnsiTheme="majorHAnsi" w:cstheme="majorHAnsi"/>
          <w:lang w:val="en-US"/>
        </w:rPr>
        <w:t xml:space="preserve">For the </w:t>
      </w:r>
      <w:r w:rsidR="00942B14">
        <w:rPr>
          <w:rFonts w:asciiTheme="majorHAnsi" w:hAnsiTheme="majorHAnsi" w:cstheme="majorHAnsi"/>
          <w:lang w:val="en-US"/>
        </w:rPr>
        <w:t>landscape</w:t>
      </w:r>
      <w:r>
        <w:rPr>
          <w:rFonts w:asciiTheme="majorHAnsi" w:hAnsiTheme="majorHAnsi" w:cstheme="majorHAnsi"/>
          <w:lang w:val="en-US"/>
        </w:rPr>
        <w:t>-scale analysis, we wanted to look at the effect of the sampling design (here sampling method and</w:t>
      </w:r>
      <w:r w:rsidR="00942B14">
        <w:rPr>
          <w:rFonts w:asciiTheme="majorHAnsi" w:hAnsiTheme="majorHAnsi" w:cstheme="majorHAnsi"/>
          <w:lang w:val="en-US"/>
        </w:rPr>
        <w:t xml:space="preserve"> sampling effort</w:t>
      </w:r>
      <w:r>
        <w:rPr>
          <w:rFonts w:asciiTheme="majorHAnsi" w:hAnsiTheme="majorHAnsi" w:cstheme="majorHAnsi"/>
          <w:lang w:val="en-US"/>
        </w:rPr>
        <w:t xml:space="preserve">) </w:t>
      </w:r>
      <w:r w:rsidR="00D7703C">
        <w:rPr>
          <w:rFonts w:asciiTheme="majorHAnsi" w:hAnsiTheme="majorHAnsi" w:cstheme="majorHAnsi"/>
          <w:lang w:val="en-US"/>
        </w:rPr>
        <w:t>i</w:t>
      </w:r>
      <w:r>
        <w:rPr>
          <w:rFonts w:asciiTheme="majorHAnsi" w:hAnsiTheme="majorHAnsi" w:cstheme="majorHAnsi"/>
          <w:lang w:val="en-US"/>
        </w:rPr>
        <w:t xml:space="preserve">n the estimation of a </w:t>
      </w:r>
      <w:r w:rsidR="00942B14">
        <w:rPr>
          <w:rFonts w:asciiTheme="majorHAnsi" w:hAnsiTheme="majorHAnsi" w:cstheme="majorHAnsi"/>
          <w:lang w:val="en-US"/>
        </w:rPr>
        <w:t>landscape</w:t>
      </w:r>
      <w:r>
        <w:rPr>
          <w:rFonts w:asciiTheme="majorHAnsi" w:hAnsiTheme="majorHAnsi" w:cstheme="majorHAnsi"/>
          <w:lang w:val="en-US"/>
        </w:rPr>
        <w:t xml:space="preserve"> prevalence. We used a resampling approach on the data from </w:t>
      </w:r>
      <w:r w:rsidR="00E909C2">
        <w:rPr>
          <w:rFonts w:asciiTheme="majorHAnsi" w:hAnsiTheme="majorHAnsi" w:cstheme="majorHAnsi"/>
          <w:lang w:val="en-US"/>
        </w:rPr>
        <w:t xml:space="preserve">the </w:t>
      </w:r>
      <w:r>
        <w:rPr>
          <w:rFonts w:asciiTheme="majorHAnsi" w:hAnsiTheme="majorHAnsi" w:cstheme="majorHAnsi"/>
          <w:lang w:val="en-US"/>
        </w:rPr>
        <w:t>different sampling methods (minnow trap, seine net, transect</w:t>
      </w:r>
      <w:r w:rsidR="00E909C2">
        <w:rPr>
          <w:rFonts w:asciiTheme="majorHAnsi" w:hAnsiTheme="majorHAnsi" w:cstheme="majorHAnsi"/>
          <w:lang w:val="en-US"/>
        </w:rPr>
        <w:t>,</w:t>
      </w:r>
      <w:r>
        <w:rPr>
          <w:rFonts w:asciiTheme="majorHAnsi" w:hAnsiTheme="majorHAnsi" w:cstheme="majorHAnsi"/>
          <w:lang w:val="en-US"/>
        </w:rPr>
        <w:t xml:space="preserve"> and all methods combined) to visualize the accumulation of </w:t>
      </w:r>
      <w:proofErr w:type="spellStart"/>
      <w:r>
        <w:rPr>
          <w:rFonts w:asciiTheme="majorHAnsi" w:hAnsiTheme="majorHAnsi" w:cstheme="majorHAnsi"/>
          <w:lang w:val="en-US"/>
        </w:rPr>
        <w:t>i</w:t>
      </w:r>
      <w:proofErr w:type="spellEnd"/>
      <w:r>
        <w:rPr>
          <w:rFonts w:asciiTheme="majorHAnsi" w:hAnsiTheme="majorHAnsi" w:cstheme="majorHAnsi"/>
          <w:lang w:val="en-US"/>
        </w:rPr>
        <w:t>) the infected individuals, ii) the total individuals and, ii) the infection prevalence</w:t>
      </w:r>
      <w:r w:rsidR="00E909C2">
        <w:rPr>
          <w:rFonts w:asciiTheme="majorHAnsi" w:hAnsiTheme="majorHAnsi" w:cstheme="majorHAnsi"/>
          <w:lang w:val="en-US"/>
        </w:rPr>
        <w:t>,</w:t>
      </w:r>
      <w:r>
        <w:rPr>
          <w:rFonts w:asciiTheme="majorHAnsi" w:hAnsiTheme="majorHAnsi" w:cstheme="majorHAnsi"/>
          <w:lang w:val="en-US"/>
        </w:rPr>
        <w:t xml:space="preserve"> through an increasing sampling gradient.</w:t>
      </w:r>
      <w:r w:rsidR="009D028F">
        <w:rPr>
          <w:rFonts w:asciiTheme="majorHAnsi" w:hAnsiTheme="majorHAnsi" w:cstheme="majorHAnsi"/>
          <w:lang w:val="en-US"/>
        </w:rPr>
        <w:t xml:space="preserve"> </w:t>
      </w:r>
      <w:r>
        <w:rPr>
          <w:rFonts w:asciiTheme="majorHAnsi" w:hAnsiTheme="majorHAnsi" w:cstheme="majorHAnsi"/>
          <w:lang w:val="en-US"/>
        </w:rPr>
        <w:t>The abundance data (infected and total individuals)</w:t>
      </w:r>
      <w:r w:rsidR="00E909C2">
        <w:rPr>
          <w:rFonts w:asciiTheme="majorHAnsi" w:hAnsiTheme="majorHAnsi" w:cstheme="majorHAnsi"/>
          <w:lang w:val="en-US"/>
        </w:rPr>
        <w:t xml:space="preserve"> from every lake</w:t>
      </w:r>
      <w:r>
        <w:rPr>
          <w:rFonts w:asciiTheme="majorHAnsi" w:hAnsiTheme="majorHAnsi" w:cstheme="majorHAnsi"/>
          <w:lang w:val="en-US"/>
        </w:rPr>
        <w:t xml:space="preserve"> w</w:t>
      </w:r>
      <w:r w:rsidR="00E909C2">
        <w:rPr>
          <w:rFonts w:asciiTheme="majorHAnsi" w:hAnsiTheme="majorHAnsi" w:cstheme="majorHAnsi"/>
          <w:lang w:val="en-US"/>
        </w:rPr>
        <w:t>ere</w:t>
      </w:r>
      <w:r>
        <w:rPr>
          <w:rFonts w:asciiTheme="majorHAnsi" w:hAnsiTheme="majorHAnsi" w:cstheme="majorHAnsi"/>
          <w:lang w:val="en-US"/>
        </w:rPr>
        <w:t xml:space="preserve"> pooled together, and the prevalence was calculated for every sampling</w:t>
      </w:r>
      <w:r w:rsidR="00345E8D">
        <w:rPr>
          <w:rFonts w:asciiTheme="majorHAnsi" w:hAnsiTheme="majorHAnsi" w:cstheme="majorHAnsi"/>
          <w:lang w:val="en-US"/>
        </w:rPr>
        <w:t xml:space="preserve"> </w:t>
      </w:r>
      <w:r w:rsidR="00107761">
        <w:rPr>
          <w:rFonts w:asciiTheme="majorHAnsi" w:hAnsiTheme="majorHAnsi" w:cstheme="majorHAnsi"/>
          <w:lang w:val="en-US"/>
        </w:rPr>
        <w:t xml:space="preserve">effort (N) </w:t>
      </w:r>
      <w:r w:rsidR="00345E8D">
        <w:rPr>
          <w:rFonts w:asciiTheme="majorHAnsi" w:hAnsiTheme="majorHAnsi" w:cstheme="majorHAnsi"/>
          <w:lang w:val="en-US"/>
        </w:rPr>
        <w:t xml:space="preserve">as the number of infected divided by the total number of individuals </w:t>
      </w:r>
      <w:r w:rsidR="00EC5BFF">
        <w:rPr>
          <w:rFonts w:asciiTheme="majorHAnsi" w:hAnsiTheme="majorHAnsi" w:cstheme="majorHAnsi"/>
          <w:lang w:val="en-US"/>
        </w:rPr>
        <w:t>in each</w:t>
      </w:r>
      <w:r w:rsidR="00345E8D">
        <w:rPr>
          <w:rFonts w:asciiTheme="majorHAnsi" w:hAnsiTheme="majorHAnsi" w:cstheme="majorHAnsi"/>
          <w:lang w:val="en-US"/>
        </w:rPr>
        <w:t xml:space="preserve"> sample</w:t>
      </w:r>
      <w:r>
        <w:rPr>
          <w:rFonts w:asciiTheme="majorHAnsi" w:hAnsiTheme="majorHAnsi" w:cstheme="majorHAnsi"/>
          <w:lang w:val="en-US"/>
        </w:rPr>
        <w:t>.</w:t>
      </w:r>
      <w:r w:rsidR="00EC5BFF">
        <w:rPr>
          <w:rFonts w:asciiTheme="majorHAnsi" w:hAnsiTheme="majorHAnsi" w:cstheme="majorHAnsi"/>
          <w:lang w:val="en-US"/>
        </w:rPr>
        <w:t xml:space="preserve"> </w:t>
      </w:r>
      <w:r w:rsidR="00AC6471">
        <w:rPr>
          <w:rFonts w:asciiTheme="majorHAnsi" w:hAnsiTheme="majorHAnsi" w:cstheme="majorHAnsi"/>
          <w:lang w:val="en-US"/>
        </w:rPr>
        <w:t>Then, w</w:t>
      </w:r>
      <w:r w:rsidR="009D028F">
        <w:rPr>
          <w:rFonts w:asciiTheme="majorHAnsi" w:hAnsiTheme="majorHAnsi" w:cstheme="majorHAnsi"/>
          <w:lang w:val="en-US"/>
        </w:rPr>
        <w:t>e randomly draft</w:t>
      </w:r>
      <w:r w:rsidR="00AC6471">
        <w:rPr>
          <w:rFonts w:asciiTheme="majorHAnsi" w:hAnsiTheme="majorHAnsi" w:cstheme="majorHAnsi"/>
          <w:lang w:val="en-US"/>
        </w:rPr>
        <w:t>ed 999 times</w:t>
      </w:r>
      <w:r w:rsidR="009D028F">
        <w:rPr>
          <w:rFonts w:asciiTheme="majorHAnsi" w:hAnsiTheme="majorHAnsi" w:cstheme="majorHAnsi"/>
          <w:lang w:val="en-US"/>
        </w:rPr>
        <w:t xml:space="preserve"> N samples </w:t>
      </w:r>
      <w:r w:rsidR="00AC6471">
        <w:rPr>
          <w:rFonts w:asciiTheme="majorHAnsi" w:hAnsiTheme="majorHAnsi" w:cstheme="majorHAnsi"/>
          <w:lang w:val="en-US"/>
        </w:rPr>
        <w:t xml:space="preserve">(N = </w:t>
      </w:r>
      <w:proofErr w:type="gramStart"/>
      <w:r w:rsidR="00AC6471">
        <w:rPr>
          <w:rFonts w:asciiTheme="majorHAnsi" w:hAnsiTheme="majorHAnsi" w:cstheme="majorHAnsi"/>
          <w:lang w:val="en-US"/>
        </w:rPr>
        <w:t>c(</w:t>
      </w:r>
      <w:proofErr w:type="gramEnd"/>
      <w:r w:rsidR="00AC6471">
        <w:rPr>
          <w:rFonts w:asciiTheme="majorHAnsi" w:hAnsiTheme="majorHAnsi" w:cstheme="majorHAnsi"/>
          <w:lang w:val="en-US"/>
        </w:rPr>
        <w:t xml:space="preserve">1:35)) </w:t>
      </w:r>
      <w:r w:rsidR="009D028F">
        <w:rPr>
          <w:rFonts w:asciiTheme="majorHAnsi" w:hAnsiTheme="majorHAnsi" w:cstheme="majorHAnsi"/>
          <w:lang w:val="en-US"/>
        </w:rPr>
        <w:t xml:space="preserve">of a given </w:t>
      </w:r>
      <w:r w:rsidR="00AC6471">
        <w:rPr>
          <w:rFonts w:asciiTheme="majorHAnsi" w:hAnsiTheme="majorHAnsi" w:cstheme="majorHAnsi"/>
          <w:lang w:val="en-US"/>
        </w:rPr>
        <w:t xml:space="preserve">category (infected individuals, total individuals or prevalence) for each method. </w:t>
      </w:r>
      <w:r w:rsidR="00107761">
        <w:rPr>
          <w:rFonts w:asciiTheme="majorHAnsi" w:hAnsiTheme="majorHAnsi" w:cstheme="majorHAnsi"/>
          <w:lang w:val="en-US"/>
        </w:rPr>
        <w:t>Drafted samples of a given N value were summed f</w:t>
      </w:r>
      <w:r w:rsidR="00AC6471">
        <w:rPr>
          <w:rFonts w:asciiTheme="majorHAnsi" w:hAnsiTheme="majorHAnsi" w:cstheme="majorHAnsi"/>
          <w:lang w:val="en-US"/>
        </w:rPr>
        <w:t xml:space="preserve">or the infected and total </w:t>
      </w:r>
      <w:proofErr w:type="gramStart"/>
      <w:r w:rsidR="00AC6471">
        <w:rPr>
          <w:rFonts w:asciiTheme="majorHAnsi" w:hAnsiTheme="majorHAnsi" w:cstheme="majorHAnsi"/>
          <w:lang w:val="en-US"/>
        </w:rPr>
        <w:t>individuals</w:t>
      </w:r>
      <w:proofErr w:type="gramEnd"/>
      <w:r w:rsidR="00AC6471">
        <w:rPr>
          <w:rFonts w:asciiTheme="majorHAnsi" w:hAnsiTheme="majorHAnsi" w:cstheme="majorHAnsi"/>
          <w:lang w:val="en-US"/>
        </w:rPr>
        <w:t xml:space="preserve"> simulations</w:t>
      </w:r>
      <w:r w:rsidR="00107761">
        <w:rPr>
          <w:rFonts w:asciiTheme="majorHAnsi" w:hAnsiTheme="majorHAnsi" w:cstheme="majorHAnsi"/>
          <w:lang w:val="en-US"/>
        </w:rPr>
        <w:t xml:space="preserve"> </w:t>
      </w:r>
      <w:r w:rsidR="00AC6471">
        <w:rPr>
          <w:rFonts w:asciiTheme="majorHAnsi" w:hAnsiTheme="majorHAnsi" w:cstheme="majorHAnsi"/>
          <w:lang w:val="en-US"/>
        </w:rPr>
        <w:t xml:space="preserve">while we calculated the weighted mean of the </w:t>
      </w:r>
      <w:r w:rsidR="00107761">
        <w:rPr>
          <w:rFonts w:asciiTheme="majorHAnsi" w:hAnsiTheme="majorHAnsi" w:cstheme="majorHAnsi"/>
          <w:lang w:val="en-US"/>
        </w:rPr>
        <w:t xml:space="preserve">prevalence </w:t>
      </w:r>
      <w:r w:rsidR="00AC6471">
        <w:rPr>
          <w:rFonts w:asciiTheme="majorHAnsi" w:hAnsiTheme="majorHAnsi" w:cstheme="majorHAnsi"/>
          <w:lang w:val="en-US"/>
        </w:rPr>
        <w:t>samples.</w:t>
      </w:r>
      <w:r w:rsidR="00F93B1E">
        <w:rPr>
          <w:rFonts w:asciiTheme="majorHAnsi" w:hAnsiTheme="majorHAnsi" w:cstheme="majorHAnsi"/>
          <w:lang w:val="en-US"/>
        </w:rPr>
        <w:t xml:space="preserve"> </w:t>
      </w:r>
      <w:r w:rsidRPr="00107761">
        <w:rPr>
          <w:rFonts w:asciiTheme="majorHAnsi" w:hAnsiTheme="majorHAnsi" w:cstheme="majorHAnsi"/>
          <w:lang w:val="en-US"/>
        </w:rPr>
        <w:t xml:space="preserve">A </w:t>
      </w:r>
      <w:r w:rsidR="00107761">
        <w:rPr>
          <w:rFonts w:asciiTheme="majorHAnsi" w:hAnsiTheme="majorHAnsi" w:cstheme="majorHAnsi"/>
          <w:lang w:val="en-US"/>
        </w:rPr>
        <w:t xml:space="preserve">local </w:t>
      </w:r>
      <w:r w:rsidRPr="00107761">
        <w:rPr>
          <w:rFonts w:asciiTheme="majorHAnsi" w:hAnsiTheme="majorHAnsi" w:cstheme="majorHAnsi"/>
          <w:lang w:val="en-US"/>
        </w:rPr>
        <w:t>regression</w:t>
      </w:r>
      <w:r w:rsidR="00D123D3">
        <w:rPr>
          <w:rFonts w:asciiTheme="majorHAnsi" w:hAnsiTheme="majorHAnsi" w:cstheme="majorHAnsi"/>
          <w:lang w:val="en-US"/>
        </w:rPr>
        <w:t xml:space="preserve"> </w:t>
      </w:r>
      <w:r w:rsidRPr="00107761">
        <w:rPr>
          <w:rFonts w:asciiTheme="majorHAnsi" w:hAnsiTheme="majorHAnsi" w:cstheme="majorHAnsi"/>
          <w:lang w:val="en-US"/>
        </w:rPr>
        <w:t xml:space="preserve">was then fitted to the mean </w:t>
      </w:r>
      <w:r w:rsidR="00107761" w:rsidRPr="00107761">
        <w:rPr>
          <w:rFonts w:asciiTheme="majorHAnsi" w:hAnsiTheme="majorHAnsi" w:cstheme="majorHAnsi"/>
          <w:lang w:val="en-US"/>
        </w:rPr>
        <w:t xml:space="preserve">estimate </w:t>
      </w:r>
      <w:r w:rsidR="0061495E">
        <w:rPr>
          <w:rFonts w:asciiTheme="majorHAnsi" w:hAnsiTheme="majorHAnsi" w:cstheme="majorHAnsi"/>
          <w:lang w:val="en-US"/>
        </w:rPr>
        <w:t>of</w:t>
      </w:r>
      <w:r w:rsidRPr="00107761">
        <w:rPr>
          <w:rFonts w:asciiTheme="majorHAnsi" w:hAnsiTheme="majorHAnsi" w:cstheme="majorHAnsi"/>
          <w:lang w:val="en-US"/>
        </w:rPr>
        <w:t xml:space="preserve"> each </w:t>
      </w:r>
      <w:r w:rsidR="00107761" w:rsidRPr="00107761">
        <w:rPr>
          <w:rFonts w:asciiTheme="majorHAnsi" w:hAnsiTheme="majorHAnsi" w:cstheme="majorHAnsi"/>
          <w:lang w:val="en-US"/>
        </w:rPr>
        <w:t xml:space="preserve">sampling effort value </w:t>
      </w:r>
      <w:r w:rsidR="00E909C2" w:rsidRPr="00107761">
        <w:rPr>
          <w:rFonts w:asciiTheme="majorHAnsi" w:hAnsiTheme="majorHAnsi" w:cstheme="majorHAnsi"/>
          <w:lang w:val="en-US"/>
        </w:rPr>
        <w:t>for visualizatio</w:t>
      </w:r>
      <w:r w:rsidR="00107761" w:rsidRPr="00107761">
        <w:rPr>
          <w:rFonts w:asciiTheme="majorHAnsi" w:hAnsiTheme="majorHAnsi" w:cstheme="majorHAnsi"/>
          <w:lang w:val="en-US"/>
        </w:rPr>
        <w:t>n of the accumulation curves</w:t>
      </w:r>
      <w:r w:rsidR="00D123D3">
        <w:rPr>
          <w:rFonts w:asciiTheme="majorHAnsi" w:hAnsiTheme="majorHAnsi" w:cstheme="majorHAnsi"/>
          <w:lang w:val="en-US"/>
        </w:rPr>
        <w:t xml:space="preserve">. </w:t>
      </w:r>
      <w:r w:rsidR="0061495E">
        <w:rPr>
          <w:rFonts w:asciiTheme="majorHAnsi" w:hAnsiTheme="majorHAnsi" w:cstheme="majorHAnsi"/>
          <w:lang w:val="en-US"/>
        </w:rPr>
        <w:t xml:space="preserve">For the prevalence simulation, </w:t>
      </w:r>
      <w:r w:rsidR="00F61136">
        <w:rPr>
          <w:rFonts w:asciiTheme="majorHAnsi" w:hAnsiTheme="majorHAnsi" w:cstheme="majorHAnsi"/>
          <w:lang w:val="en-US"/>
        </w:rPr>
        <w:t xml:space="preserve">we estimated </w:t>
      </w:r>
      <w:r w:rsidR="0061495E">
        <w:rPr>
          <w:rFonts w:asciiTheme="majorHAnsi" w:hAnsiTheme="majorHAnsi" w:cstheme="majorHAnsi"/>
          <w:lang w:val="en-US"/>
        </w:rPr>
        <w:t xml:space="preserve">the </w:t>
      </w:r>
      <w:r w:rsidR="0061495E">
        <w:rPr>
          <w:rFonts w:asciiTheme="majorHAnsi" w:hAnsiTheme="majorHAnsi" w:cstheme="majorHAnsi"/>
          <w:lang w:val="en-US"/>
        </w:rPr>
        <w:lastRenderedPageBreak/>
        <w:t>final landscape prevalence and the approximate sampling effort</w:t>
      </w:r>
      <w:r w:rsidR="00F61136">
        <w:rPr>
          <w:rFonts w:asciiTheme="majorHAnsi" w:hAnsiTheme="majorHAnsi" w:cstheme="majorHAnsi"/>
          <w:lang w:val="en-US"/>
        </w:rPr>
        <w:t xml:space="preserve"> needed to reach a steady prevalence value. </w:t>
      </w:r>
    </w:p>
    <w:p w14:paraId="75628D6A" w14:textId="77777777" w:rsidR="00CF4537" w:rsidRDefault="00CF4537" w:rsidP="00CF4537">
      <w:pPr>
        <w:spacing w:line="276" w:lineRule="auto"/>
        <w:jc w:val="both"/>
        <w:rPr>
          <w:rFonts w:asciiTheme="majorHAnsi" w:hAnsiTheme="majorHAnsi" w:cstheme="majorHAnsi"/>
          <w:lang w:val="en-US"/>
        </w:rPr>
      </w:pPr>
    </w:p>
    <w:p w14:paraId="60D82021" w14:textId="0FBA41D6" w:rsidR="00CF4537" w:rsidRDefault="00CF4537" w:rsidP="00CF4537">
      <w:pPr>
        <w:spacing w:line="276" w:lineRule="auto"/>
        <w:ind w:firstLine="708"/>
        <w:jc w:val="both"/>
        <w:rPr>
          <w:rFonts w:asciiTheme="majorHAnsi" w:hAnsiTheme="majorHAnsi" w:cstheme="majorHAnsi"/>
          <w:lang w:val="en-US"/>
        </w:rPr>
      </w:pPr>
      <w:r>
        <w:rPr>
          <w:rFonts w:asciiTheme="majorHAnsi" w:hAnsiTheme="majorHAnsi" w:cstheme="majorHAnsi"/>
          <w:lang w:val="en-US"/>
        </w:rPr>
        <w:t>For the l</w:t>
      </w:r>
      <w:r w:rsidR="00D123D3">
        <w:rPr>
          <w:rFonts w:asciiTheme="majorHAnsi" w:hAnsiTheme="majorHAnsi" w:cstheme="majorHAnsi"/>
          <w:lang w:val="en-US"/>
        </w:rPr>
        <w:t>ake</w:t>
      </w:r>
      <w:r>
        <w:rPr>
          <w:rFonts w:asciiTheme="majorHAnsi" w:hAnsiTheme="majorHAnsi" w:cstheme="majorHAnsi"/>
          <w:lang w:val="en-US"/>
        </w:rPr>
        <w:t>-scale analysis, we examined the frequency distribution of the lakes’ prevalence according to the sampling method. The mean infection prevalence was previously calculated</w:t>
      </w:r>
      <w:r w:rsidR="00D123D3">
        <w:rPr>
          <w:rFonts w:asciiTheme="majorHAnsi" w:hAnsiTheme="majorHAnsi" w:cstheme="majorHAnsi"/>
          <w:lang w:val="en-US"/>
        </w:rPr>
        <w:t xml:space="preserve"> for each lake</w:t>
      </w:r>
      <w:r>
        <w:rPr>
          <w:rFonts w:asciiTheme="majorHAnsi" w:hAnsiTheme="majorHAnsi" w:cstheme="majorHAnsi"/>
          <w:lang w:val="en-US"/>
        </w:rPr>
        <w:t>, and visualization was made with histograms.</w:t>
      </w:r>
      <w:r w:rsidR="00E909C2">
        <w:rPr>
          <w:rFonts w:asciiTheme="majorHAnsi" w:hAnsiTheme="majorHAnsi" w:cstheme="majorHAnsi"/>
          <w:lang w:val="en-US"/>
        </w:rPr>
        <w:t xml:space="preserve"> The distributions were then compared with the map of the study area (Figure 2) for spatial patterns.</w:t>
      </w:r>
    </w:p>
    <w:p w14:paraId="5E557F28" w14:textId="77777777" w:rsidR="00CF4537" w:rsidRPr="00A532EB" w:rsidRDefault="00CF4537" w:rsidP="00CF4537">
      <w:pPr>
        <w:spacing w:line="276" w:lineRule="auto"/>
        <w:jc w:val="both"/>
        <w:rPr>
          <w:rFonts w:asciiTheme="majorHAnsi" w:hAnsiTheme="majorHAnsi" w:cstheme="majorHAnsi"/>
          <w:lang w:val="en-US"/>
        </w:rPr>
      </w:pPr>
    </w:p>
    <w:p w14:paraId="2C4A00A9" w14:textId="7C4745F4" w:rsidR="00CF4537" w:rsidRPr="000F6C98" w:rsidRDefault="00CF4537" w:rsidP="000F6C98">
      <w:pPr>
        <w:spacing w:line="276" w:lineRule="auto"/>
        <w:ind w:firstLine="708"/>
        <w:jc w:val="both"/>
        <w:rPr>
          <w:rFonts w:asciiTheme="majorHAnsi" w:hAnsiTheme="majorHAnsi" w:cstheme="majorHAnsi"/>
          <w:lang w:val="en-US"/>
        </w:rPr>
      </w:pPr>
      <w:r w:rsidRPr="00A532EB">
        <w:rPr>
          <w:rFonts w:asciiTheme="majorHAnsi" w:hAnsiTheme="majorHAnsi" w:cstheme="majorHAnsi"/>
          <w:lang w:val="en-US"/>
        </w:rPr>
        <w:t>For the fine-scale analysis, we modeled the relation</w:t>
      </w:r>
      <w:r w:rsidR="00DA2420">
        <w:rPr>
          <w:rFonts w:asciiTheme="majorHAnsi" w:hAnsiTheme="majorHAnsi" w:cstheme="majorHAnsi"/>
          <w:lang w:val="en-US"/>
        </w:rPr>
        <w:t>s</w:t>
      </w:r>
      <w:r w:rsidRPr="00A532EB">
        <w:rPr>
          <w:rFonts w:asciiTheme="majorHAnsi" w:hAnsiTheme="majorHAnsi" w:cstheme="majorHAnsi"/>
          <w:lang w:val="en-US"/>
        </w:rPr>
        <w:t xml:space="preserve"> between environmental </w:t>
      </w:r>
      <w:r w:rsidR="00CD5092">
        <w:rPr>
          <w:rFonts w:asciiTheme="majorHAnsi" w:hAnsiTheme="majorHAnsi" w:cstheme="majorHAnsi"/>
          <w:lang w:val="en-US"/>
        </w:rPr>
        <w:t xml:space="preserve">drivers </w:t>
      </w:r>
      <w:r w:rsidRPr="00A532EB">
        <w:rPr>
          <w:rFonts w:asciiTheme="majorHAnsi" w:hAnsiTheme="majorHAnsi" w:cstheme="majorHAnsi"/>
          <w:lang w:val="en-US"/>
        </w:rPr>
        <w:t xml:space="preserve">and the </w:t>
      </w:r>
      <w:r w:rsidR="00CD5092">
        <w:rPr>
          <w:rFonts w:asciiTheme="majorHAnsi" w:hAnsiTheme="majorHAnsi" w:cstheme="majorHAnsi"/>
          <w:lang w:val="en-US"/>
        </w:rPr>
        <w:t xml:space="preserve">community </w:t>
      </w:r>
      <w:r w:rsidRPr="00A532EB">
        <w:rPr>
          <w:rFonts w:asciiTheme="majorHAnsi" w:hAnsiTheme="majorHAnsi" w:cstheme="majorHAnsi"/>
          <w:lang w:val="en-US"/>
        </w:rPr>
        <w:t xml:space="preserve">infection prevalence on a transect level. </w:t>
      </w:r>
      <w:r w:rsidR="00633827" w:rsidRPr="00E35A3E">
        <w:rPr>
          <w:rFonts w:asciiTheme="majorHAnsi" w:hAnsiTheme="majorHAnsi" w:cstheme="majorHAnsi"/>
          <w:highlight w:val="yellow"/>
          <w:lang w:val="en-US"/>
        </w:rPr>
        <w:t xml:space="preserve">We used the prevalence data from the transect method because it is the only method that allows an accurate association with the habitat description </w:t>
      </w:r>
      <w:r w:rsidR="00E35A3E" w:rsidRPr="00E35A3E">
        <w:rPr>
          <w:rFonts w:asciiTheme="majorHAnsi" w:hAnsiTheme="majorHAnsi" w:cstheme="majorHAnsi"/>
          <w:highlight w:val="yellow"/>
          <w:lang w:val="en-US"/>
        </w:rPr>
        <w:t xml:space="preserve">on a </w:t>
      </w:r>
      <w:r w:rsidR="00E35A3E" w:rsidRPr="00E35A3E">
        <w:rPr>
          <w:rFonts w:asciiTheme="majorHAnsi" w:hAnsiTheme="majorHAnsi" w:cstheme="majorHAnsi"/>
          <w:highlight w:val="green"/>
          <w:lang w:val="en-US"/>
        </w:rPr>
        <w:t xml:space="preserve">fine scale </w:t>
      </w:r>
      <w:r w:rsidR="00E35A3E" w:rsidRPr="00E35A3E">
        <w:rPr>
          <w:rFonts w:asciiTheme="majorHAnsi" w:hAnsiTheme="majorHAnsi" w:cstheme="majorHAnsi"/>
          <w:highlight w:val="yellow"/>
          <w:lang w:val="en-US"/>
        </w:rPr>
        <w:t xml:space="preserve">(physical habitat, </w:t>
      </w:r>
      <w:proofErr w:type="spellStart"/>
      <w:r w:rsidR="00E35A3E" w:rsidRPr="00E35A3E">
        <w:rPr>
          <w:rFonts w:asciiTheme="majorHAnsi" w:hAnsiTheme="majorHAnsi" w:cstheme="majorHAnsi"/>
          <w:highlight w:val="yellow"/>
          <w:lang w:val="en-US"/>
        </w:rPr>
        <w:t>physico-chemisty</w:t>
      </w:r>
      <w:proofErr w:type="spellEnd"/>
      <w:r w:rsidR="00E35A3E" w:rsidRPr="00E35A3E">
        <w:rPr>
          <w:rFonts w:asciiTheme="majorHAnsi" w:hAnsiTheme="majorHAnsi" w:cstheme="majorHAnsi"/>
          <w:highlight w:val="yellow"/>
          <w:lang w:val="en-US"/>
        </w:rPr>
        <w:t xml:space="preserve"> parameters and nutrients) thus allowing to understand key drivers of infection hotspot.</w:t>
      </w:r>
      <w:r w:rsidR="00E35A3E">
        <w:rPr>
          <w:rFonts w:asciiTheme="majorHAnsi" w:hAnsiTheme="majorHAnsi" w:cstheme="majorHAnsi"/>
          <w:lang w:val="en-US"/>
        </w:rPr>
        <w:t xml:space="preserve"> </w:t>
      </w:r>
      <w:r w:rsidR="00CD5092">
        <w:rPr>
          <w:rFonts w:asciiTheme="majorHAnsi" w:hAnsiTheme="majorHAnsi" w:cstheme="majorHAnsi"/>
          <w:lang w:val="en-US"/>
        </w:rPr>
        <w:t xml:space="preserve">Prior to analysis, we </w:t>
      </w:r>
      <w:r w:rsidR="00ED5153">
        <w:rPr>
          <w:rFonts w:asciiTheme="majorHAnsi" w:hAnsiTheme="majorHAnsi" w:cstheme="majorHAnsi"/>
          <w:lang w:val="en-US"/>
        </w:rPr>
        <w:t xml:space="preserve">explored </w:t>
      </w:r>
      <w:r w:rsidR="00CD5092">
        <w:rPr>
          <w:rFonts w:asciiTheme="majorHAnsi" w:hAnsiTheme="majorHAnsi" w:cstheme="majorHAnsi"/>
          <w:lang w:val="en-US"/>
        </w:rPr>
        <w:t>data for</w:t>
      </w:r>
      <w:r w:rsidR="00ED5153">
        <w:rPr>
          <w:rFonts w:asciiTheme="majorHAnsi" w:hAnsiTheme="majorHAnsi" w:cstheme="majorHAnsi"/>
          <w:lang w:val="en-US"/>
        </w:rPr>
        <w:t xml:space="preserve"> outliers in response and explanatory variables, for collinearity between explanatory variables, and for the type of relationships between the response and the explanatory variables following </w:t>
      </w:r>
      <w:r w:rsidR="00CA4C3B">
        <w:rPr>
          <w:rFonts w:asciiTheme="majorHAnsi" w:hAnsiTheme="majorHAnsi" w:cstheme="majorHAnsi"/>
          <w:lang w:val="en-US"/>
        </w:rPr>
        <w:fldChar w:fldCharType="begin"/>
      </w:r>
      <w:r w:rsidR="00032BA3">
        <w:rPr>
          <w:rFonts w:asciiTheme="majorHAnsi" w:hAnsiTheme="majorHAnsi" w:cstheme="majorHAnsi"/>
          <w:lang w:val="en-US"/>
        </w:rPr>
        <w:instrText xml:space="preserve"> ADDIN ZOTERO_ITEM CSL_CITATION {"citationID":"SbHmwghM","properties":{"formattedCitation":"(Zuur et al., 2009)","plainCitation":"(Zuur et al., 2009)","dontUpdate":true,"noteIndex":0},"citationItems":[{"id":8033,"uris":["http://zotero.org/groups/2585270/items/ZGJJRBU4"],"itemData":{"id":8033,"type":"book","collection-title":"Statistics for Biology and Health","event-place":"New York, NY","ISBN":"978-0-387-87457-9","language":"en","note":"DOI: 10.1007/978-0-387-87458-6","publisher":"Springer","publisher-place":"New York, NY","source":"DOI.org (Crossref)","title":"Mixed effects models and extensions in ecology with R","URL":"http://link.springer.com/10.1007/978-0-387-87458-6","author":[{"family":"Zuur","given":"Alain F."},{"family":"Ieno","given":"Elena N."},{"family":"Walker","given":"Neil"},{"family":"Saveliev","given":"Anatoly A."},{"family":"Smith","given":"Graham M."}],"accessed":{"date-parts":[["2023",10,16]]},"issued":{"date-parts":[["2009"]]}}}],"schema":"https://github.com/citation-style-language/schema/raw/master/csl-citation.json"} </w:instrText>
      </w:r>
      <w:r w:rsidR="00CA4C3B">
        <w:rPr>
          <w:rFonts w:asciiTheme="majorHAnsi" w:hAnsiTheme="majorHAnsi" w:cstheme="majorHAnsi"/>
          <w:lang w:val="en-US"/>
        </w:rPr>
        <w:fldChar w:fldCharType="separate"/>
      </w:r>
      <w:r w:rsidR="00CA4C3B">
        <w:rPr>
          <w:rFonts w:asciiTheme="majorHAnsi" w:hAnsiTheme="majorHAnsi" w:cstheme="majorHAnsi"/>
          <w:noProof/>
          <w:lang w:val="en-US"/>
        </w:rPr>
        <w:t>Zuur et al. (2009)</w:t>
      </w:r>
      <w:r w:rsidR="00CA4C3B">
        <w:rPr>
          <w:rFonts w:asciiTheme="majorHAnsi" w:hAnsiTheme="majorHAnsi" w:cstheme="majorHAnsi"/>
          <w:lang w:val="en-US"/>
        </w:rPr>
        <w:fldChar w:fldCharType="end"/>
      </w:r>
      <w:r w:rsidR="00CA4C3B">
        <w:rPr>
          <w:rFonts w:asciiTheme="majorHAnsi" w:hAnsiTheme="majorHAnsi" w:cstheme="majorHAnsi"/>
          <w:lang w:val="en-US"/>
        </w:rPr>
        <w:t xml:space="preserve"> </w:t>
      </w:r>
      <w:r w:rsidR="00ED5153">
        <w:rPr>
          <w:rFonts w:asciiTheme="majorHAnsi" w:hAnsiTheme="majorHAnsi" w:cstheme="majorHAnsi"/>
          <w:lang w:val="en-US"/>
        </w:rPr>
        <w:t xml:space="preserve">recommendations. </w:t>
      </w:r>
      <w:r w:rsidR="00986C0C">
        <w:rPr>
          <w:rFonts w:asciiTheme="majorHAnsi" w:hAnsiTheme="majorHAnsi" w:cstheme="majorHAnsi"/>
          <w:lang w:val="en-US"/>
        </w:rPr>
        <w:t xml:space="preserve">We decided to keep the outliers in the analysis because we have limited samples, and </w:t>
      </w:r>
      <w:r w:rsidR="00E909C2">
        <w:rPr>
          <w:rFonts w:asciiTheme="majorHAnsi" w:hAnsiTheme="majorHAnsi" w:cstheme="majorHAnsi"/>
          <w:lang w:val="en-US"/>
        </w:rPr>
        <w:t xml:space="preserve">because </w:t>
      </w:r>
      <w:r w:rsidR="00986C0C">
        <w:rPr>
          <w:rFonts w:asciiTheme="majorHAnsi" w:hAnsiTheme="majorHAnsi" w:cstheme="majorHAnsi"/>
          <w:lang w:val="en-US"/>
        </w:rPr>
        <w:t xml:space="preserve">it reflects the environmental heterogeneity. </w:t>
      </w:r>
      <w:r w:rsidR="00735761">
        <w:rPr>
          <w:rFonts w:asciiTheme="majorHAnsi" w:hAnsiTheme="majorHAnsi" w:cstheme="majorHAnsi"/>
          <w:lang w:val="en-US"/>
        </w:rPr>
        <w:t>Our data showed</w:t>
      </w:r>
      <w:r w:rsidR="00986C0C">
        <w:rPr>
          <w:rFonts w:asciiTheme="majorHAnsi" w:hAnsiTheme="majorHAnsi" w:cstheme="majorHAnsi"/>
          <w:lang w:val="en-US"/>
        </w:rPr>
        <w:t xml:space="preserve"> </w:t>
      </w:r>
      <w:r w:rsidR="00003FAF">
        <w:rPr>
          <w:rFonts w:asciiTheme="majorHAnsi" w:hAnsiTheme="majorHAnsi" w:cstheme="majorHAnsi"/>
          <w:lang w:val="en-US"/>
        </w:rPr>
        <w:t>some non-linear patterns. Consequently, w</w:t>
      </w:r>
      <w:r w:rsidR="00CA4C3B">
        <w:rPr>
          <w:rFonts w:asciiTheme="majorHAnsi" w:hAnsiTheme="majorHAnsi" w:cstheme="majorHAnsi"/>
          <w:lang w:val="en-US"/>
        </w:rPr>
        <w:t xml:space="preserve">e used generalized additive models in mixed-model framework (GAMMs) </w:t>
      </w:r>
      <w:r w:rsidR="00735761">
        <w:rPr>
          <w:rFonts w:asciiTheme="majorHAnsi" w:hAnsiTheme="majorHAnsi" w:cstheme="majorHAnsi"/>
          <w:lang w:val="en-US"/>
        </w:rPr>
        <w:t>fitted using m</w:t>
      </w:r>
      <w:r w:rsidR="007D6C2C">
        <w:rPr>
          <w:rFonts w:asciiTheme="majorHAnsi" w:hAnsiTheme="majorHAnsi" w:cstheme="majorHAnsi"/>
          <w:lang w:val="en-US"/>
        </w:rPr>
        <w:t>arginal</w:t>
      </w:r>
      <w:r w:rsidR="00735761">
        <w:rPr>
          <w:rFonts w:asciiTheme="majorHAnsi" w:hAnsiTheme="majorHAnsi" w:cstheme="majorHAnsi"/>
          <w:lang w:val="en-US"/>
        </w:rPr>
        <w:t xml:space="preserve"> likelihood (ML) </w:t>
      </w:r>
      <w:r w:rsidR="00E909C2">
        <w:rPr>
          <w:rFonts w:asciiTheme="majorHAnsi" w:hAnsiTheme="majorHAnsi" w:cstheme="majorHAnsi"/>
          <w:lang w:val="en-US"/>
        </w:rPr>
        <w:t xml:space="preserve">estimation </w:t>
      </w:r>
      <w:r w:rsidR="00CA4C3B">
        <w:rPr>
          <w:rFonts w:asciiTheme="majorHAnsi" w:hAnsiTheme="majorHAnsi" w:cstheme="majorHAnsi"/>
          <w:lang w:val="en-US"/>
        </w:rPr>
        <w:t xml:space="preserve">to account for spatial clustering </w:t>
      </w:r>
      <w:r w:rsidR="00735761">
        <w:rPr>
          <w:rFonts w:asciiTheme="majorHAnsi" w:hAnsiTheme="majorHAnsi" w:cstheme="majorHAnsi"/>
          <w:lang w:val="en-US"/>
        </w:rPr>
        <w:t xml:space="preserve">of </w:t>
      </w:r>
      <w:r w:rsidR="00CA4C3B">
        <w:rPr>
          <w:rFonts w:asciiTheme="majorHAnsi" w:hAnsiTheme="majorHAnsi" w:cstheme="majorHAnsi"/>
          <w:lang w:val="en-US"/>
        </w:rPr>
        <w:t>sites from the same lake</w:t>
      </w:r>
      <w:r w:rsidR="00735761">
        <w:rPr>
          <w:rFonts w:asciiTheme="majorHAnsi" w:hAnsiTheme="majorHAnsi" w:cstheme="majorHAnsi"/>
          <w:lang w:val="en-US"/>
        </w:rPr>
        <w:t>s</w:t>
      </w:r>
      <w:r w:rsidR="00CA4C3B">
        <w:rPr>
          <w:rFonts w:asciiTheme="majorHAnsi" w:hAnsiTheme="majorHAnsi" w:cstheme="majorHAnsi"/>
          <w:lang w:val="en-US"/>
        </w:rPr>
        <w:t>. We used a quasi-binomial family distribution</w:t>
      </w:r>
      <w:r w:rsidR="00735761">
        <w:rPr>
          <w:rFonts w:asciiTheme="majorHAnsi" w:hAnsiTheme="majorHAnsi" w:cstheme="majorHAnsi"/>
          <w:lang w:val="en-US"/>
        </w:rPr>
        <w:t xml:space="preserve"> because our response variable is a proportion constrained between 0 and 1 and,</w:t>
      </w:r>
      <w:r w:rsidR="00CA4C3B">
        <w:rPr>
          <w:rFonts w:asciiTheme="majorHAnsi" w:hAnsiTheme="majorHAnsi" w:cstheme="majorHAnsi"/>
          <w:lang w:val="en-US"/>
        </w:rPr>
        <w:t xml:space="preserve"> to account for overdispersion</w:t>
      </w:r>
      <w:r w:rsidR="00735761">
        <w:rPr>
          <w:rFonts w:asciiTheme="majorHAnsi" w:hAnsiTheme="majorHAnsi" w:cstheme="majorHAnsi"/>
          <w:lang w:val="en-US"/>
        </w:rPr>
        <w:t xml:space="preserve"> in the data. </w:t>
      </w:r>
      <w:r w:rsidR="000F6C98">
        <w:rPr>
          <w:rFonts w:asciiTheme="majorHAnsi" w:hAnsiTheme="majorHAnsi" w:cstheme="majorHAnsi"/>
          <w:lang w:val="en-US"/>
        </w:rPr>
        <w:t>The optimal amount of smoothing (</w:t>
      </w:r>
      <w:r w:rsidR="000F6C98">
        <w:rPr>
          <w:rFonts w:asciiTheme="majorHAnsi" w:hAnsiTheme="majorHAnsi" w:cstheme="majorHAnsi"/>
          <w:lang w:val="en-US"/>
        </w:rPr>
        <w:sym w:font="Symbol" w:char="F06C"/>
      </w:r>
      <w:r w:rsidR="000F6C98">
        <w:rPr>
          <w:rFonts w:asciiTheme="majorHAnsi" w:hAnsiTheme="majorHAnsi" w:cstheme="majorHAnsi"/>
          <w:lang w:val="en-US"/>
        </w:rPr>
        <w:t xml:space="preserve">) was internally determined by the modeling function </w:t>
      </w:r>
      <w:r w:rsidR="0042327C">
        <w:rPr>
          <w:rFonts w:asciiTheme="majorHAnsi" w:hAnsiTheme="majorHAnsi" w:cstheme="majorHAnsi"/>
          <w:lang w:val="en-US"/>
        </w:rPr>
        <w:t>from</w:t>
      </w:r>
      <w:r w:rsidR="000F6C98">
        <w:rPr>
          <w:rFonts w:asciiTheme="majorHAnsi" w:hAnsiTheme="majorHAnsi" w:cstheme="majorHAnsi"/>
          <w:lang w:val="en-US"/>
        </w:rPr>
        <w:t xml:space="preserve"> the </w:t>
      </w:r>
      <w:proofErr w:type="spellStart"/>
      <w:r w:rsidR="000F6C98" w:rsidRPr="000F6C98">
        <w:rPr>
          <w:rFonts w:asciiTheme="majorHAnsi" w:hAnsiTheme="majorHAnsi" w:cstheme="majorHAnsi"/>
          <w:i/>
          <w:iCs/>
          <w:lang w:val="en-US"/>
        </w:rPr>
        <w:t>mgcv</w:t>
      </w:r>
      <w:proofErr w:type="spellEnd"/>
      <w:r w:rsidR="000F6C98">
        <w:rPr>
          <w:rFonts w:asciiTheme="majorHAnsi" w:hAnsiTheme="majorHAnsi" w:cstheme="majorHAnsi"/>
          <w:lang w:val="en-US"/>
        </w:rPr>
        <w:t xml:space="preserve"> package </w:t>
      </w:r>
      <w:r w:rsidR="000F6C98">
        <w:rPr>
          <w:rFonts w:asciiTheme="majorHAnsi" w:hAnsiTheme="majorHAnsi" w:cstheme="majorHAnsi"/>
          <w:lang w:val="en-US"/>
        </w:rPr>
        <w:fldChar w:fldCharType="begin"/>
      </w:r>
      <w:r w:rsidR="007D6C2C">
        <w:rPr>
          <w:rFonts w:asciiTheme="majorHAnsi" w:hAnsiTheme="majorHAnsi" w:cstheme="majorHAnsi"/>
          <w:lang w:val="en-US"/>
        </w:rPr>
        <w:instrText xml:space="preserve"> ADDIN ZOTERO_ITEM CSL_CITATION {"citationID":"nWN6BNDT","properties":{"formattedCitation":"(Wood, 2017)","plainCitation":"(Wood, 2017)","noteIndex":0},"citationItems":[{"id":8041,"uris":["http://zotero.org/groups/2585270/items/WP7TKBQQ"],"itemData":{"id":8041,"type":"book","abstract":"The first edition of this book has established itself as one of the leading references on generalized additive models (GAMs), and the only book on the topic to be introductory in nature with a wealth of practical examples and software implementation. It is self-contained, providing the necessary background in linear models, linear mixed models, and generalized linear models (GLMs), before presenting a balanced treatment of the theory and applications of GAMs and related models. \n\nThe author bases his approach on a framework of penalized regression splines, and while firmly focused on the practical aspects of GAMs, discussions include fairly full explanations of the theory underlying the methods. Use of R software helps explain the theory and illustrates the practical application of the methodology. Each chapter contains an extensive set of exercises, with solutions in an appendix or in the book’s R data package gamair, to enable use as a course text or for self-study.","edition":"2","event-place":"Boca Raton","ISBN":"978-1-315-37027-9","note":"DOI: 10.1201/9781315370279","number-of-pages":"496","publisher":"Chapman and Hall/CRC","publisher-place":"Boca Raton","title":"Generalized Additive Models: An Introduction with R, Second Edition","title-short":"Generalized Additive Models","author":[{"family":"Wood","given":"Simon N."}],"issued":{"date-parts":[["2017",5,2]]}}}],"schema":"https://github.com/citation-style-language/schema/raw/master/csl-citation.json"} </w:instrText>
      </w:r>
      <w:r w:rsidR="000F6C98">
        <w:rPr>
          <w:rFonts w:asciiTheme="majorHAnsi" w:hAnsiTheme="majorHAnsi" w:cstheme="majorHAnsi"/>
          <w:lang w:val="en-US"/>
        </w:rPr>
        <w:fldChar w:fldCharType="separate"/>
      </w:r>
      <w:r w:rsidR="007D6C2C">
        <w:rPr>
          <w:rFonts w:asciiTheme="majorHAnsi" w:hAnsiTheme="majorHAnsi" w:cstheme="majorHAnsi"/>
          <w:noProof/>
          <w:lang w:val="en-US"/>
        </w:rPr>
        <w:t>(Wood, 2017)</w:t>
      </w:r>
      <w:r w:rsidR="000F6C98">
        <w:rPr>
          <w:rFonts w:asciiTheme="majorHAnsi" w:hAnsiTheme="majorHAnsi" w:cstheme="majorHAnsi"/>
          <w:lang w:val="en-US"/>
        </w:rPr>
        <w:fldChar w:fldCharType="end"/>
      </w:r>
      <w:r w:rsidR="000F6C98">
        <w:rPr>
          <w:rFonts w:asciiTheme="majorHAnsi" w:hAnsiTheme="majorHAnsi" w:cstheme="majorHAnsi"/>
          <w:lang w:val="en-US"/>
        </w:rPr>
        <w:t>. Since we had a small sample size for the transect method (N = 39), we modeled on</w:t>
      </w:r>
      <w:r w:rsidR="0042327C">
        <w:rPr>
          <w:rFonts w:asciiTheme="majorHAnsi" w:hAnsiTheme="majorHAnsi" w:cstheme="majorHAnsi"/>
          <w:lang w:val="en-US"/>
        </w:rPr>
        <w:t>e</w:t>
      </w:r>
      <w:r w:rsidR="000F6C98">
        <w:rPr>
          <w:rFonts w:asciiTheme="majorHAnsi" w:hAnsiTheme="majorHAnsi" w:cstheme="majorHAnsi"/>
          <w:lang w:val="en-US"/>
        </w:rPr>
        <w:t xml:space="preserve"> environmental variable at the time with a cubic spline and a random effect on the lake variable to save degrees of freedom. The deviance explained (D</w:t>
      </w:r>
      <w:r w:rsidR="000F6C98">
        <w:rPr>
          <w:rFonts w:asciiTheme="majorHAnsi" w:hAnsiTheme="majorHAnsi" w:cstheme="majorHAnsi"/>
          <w:vertAlign w:val="superscript"/>
          <w:lang w:val="en-US"/>
        </w:rPr>
        <w:t>2</w:t>
      </w:r>
      <w:r w:rsidR="000F6C98">
        <w:rPr>
          <w:rFonts w:asciiTheme="majorHAnsi" w:hAnsiTheme="majorHAnsi" w:cstheme="majorHAnsi"/>
          <w:lang w:val="en-US"/>
        </w:rPr>
        <w:t xml:space="preserve">) was used as a measure of the model fit. </w:t>
      </w:r>
      <w:r w:rsidRPr="00A532EB">
        <w:rPr>
          <w:rFonts w:asciiTheme="majorHAnsi" w:hAnsiTheme="majorHAnsi" w:cstheme="majorHAnsi"/>
          <w:lang w:val="en-US"/>
        </w:rPr>
        <w:t xml:space="preserve">The model validations were conducted with </w:t>
      </w:r>
      <w:r w:rsidRPr="00A532EB">
        <w:rPr>
          <w:rFonts w:asciiTheme="majorHAnsi" w:hAnsiTheme="majorHAnsi" w:cstheme="majorHAnsi"/>
          <w:i/>
          <w:iCs/>
          <w:lang w:val="en-US"/>
        </w:rPr>
        <w:t>gratia</w:t>
      </w:r>
      <w:r w:rsidRPr="00A532EB">
        <w:rPr>
          <w:rFonts w:asciiTheme="majorHAnsi" w:hAnsiTheme="majorHAnsi" w:cstheme="majorHAnsi"/>
          <w:lang w:val="en-US"/>
        </w:rPr>
        <w:t xml:space="preserve"> package</w:t>
      </w:r>
      <w:r w:rsidR="0042327C">
        <w:rPr>
          <w:rFonts w:asciiTheme="majorHAnsi" w:hAnsiTheme="majorHAnsi" w:cstheme="majorHAnsi"/>
          <w:lang w:val="en-US"/>
        </w:rPr>
        <w:t xml:space="preserve"> </w:t>
      </w:r>
      <w:r w:rsidR="0042327C" w:rsidRPr="00A532EB">
        <w:rPr>
          <w:rFonts w:asciiTheme="majorHAnsi" w:hAnsiTheme="majorHAnsi" w:cstheme="majorHAnsi"/>
          <w:lang w:val="en-US"/>
        </w:rPr>
        <w:t xml:space="preserve"> </w:t>
      </w:r>
      <w:r w:rsidR="0042327C">
        <w:rPr>
          <w:rFonts w:asciiTheme="majorHAnsi" w:hAnsiTheme="majorHAnsi" w:cstheme="majorHAnsi"/>
          <w:lang w:val="en-US"/>
        </w:rPr>
        <w:fldChar w:fldCharType="begin"/>
      </w:r>
      <w:r w:rsidR="0042327C">
        <w:rPr>
          <w:rFonts w:asciiTheme="majorHAnsi" w:hAnsiTheme="majorHAnsi" w:cstheme="majorHAnsi"/>
          <w:lang w:val="en-US"/>
        </w:rPr>
        <w:instrText xml:space="preserve"> ADDIN ZOTERO_ITEM CSL_CITATION {"citationID":"SqyIxQ9v","properties":{"formattedCitation":"(Simpson, 2023)","plainCitation":"(Simpson, 2023)","noteIndex":0},"citationItems":[{"id":8042,"uris":["http://zotero.org/groups/2585270/items/DM63MX7B"],"itemData":{"id":8042,"type":"software","title":"gratia: Graceful ggplot-Based Graphics and Other Functions for GAMs Fitted using mgcv.","URL":"https://gavinsimpson.github.io/gratia/","version":"R package version 0.8.1.42","author":[{"family":"Simpson","given":"Gavin"}],"issued":{"date-parts":[["2023"]]}}}],"schema":"https://github.com/citation-style-language/schema/raw/master/csl-citation.json"} </w:instrText>
      </w:r>
      <w:r w:rsidR="0042327C">
        <w:rPr>
          <w:rFonts w:asciiTheme="majorHAnsi" w:hAnsiTheme="majorHAnsi" w:cstheme="majorHAnsi"/>
          <w:lang w:val="en-US"/>
        </w:rPr>
        <w:fldChar w:fldCharType="separate"/>
      </w:r>
      <w:r w:rsidR="0042327C">
        <w:rPr>
          <w:rFonts w:asciiTheme="majorHAnsi" w:hAnsiTheme="majorHAnsi" w:cstheme="majorHAnsi"/>
          <w:noProof/>
          <w:lang w:val="en-US"/>
        </w:rPr>
        <w:t>(Simpson, 2023)</w:t>
      </w:r>
      <w:r w:rsidR="0042327C">
        <w:rPr>
          <w:rFonts w:asciiTheme="majorHAnsi" w:hAnsiTheme="majorHAnsi" w:cstheme="majorHAnsi"/>
          <w:lang w:val="en-US"/>
        </w:rPr>
        <w:fldChar w:fldCharType="end"/>
      </w:r>
      <w:r w:rsidRPr="00A532EB">
        <w:rPr>
          <w:rFonts w:asciiTheme="majorHAnsi" w:hAnsiTheme="majorHAnsi" w:cstheme="majorHAnsi"/>
          <w:lang w:val="en-US"/>
        </w:rPr>
        <w:t>. The visualization</w:t>
      </w:r>
      <w:r w:rsidR="00656736">
        <w:rPr>
          <w:rFonts w:asciiTheme="majorHAnsi" w:hAnsiTheme="majorHAnsi" w:cstheme="majorHAnsi"/>
          <w:lang w:val="en-US"/>
        </w:rPr>
        <w:t xml:space="preserve"> of the partial effects</w:t>
      </w:r>
      <w:r w:rsidRPr="00A532EB">
        <w:rPr>
          <w:rFonts w:asciiTheme="majorHAnsi" w:hAnsiTheme="majorHAnsi" w:cstheme="majorHAnsi"/>
          <w:lang w:val="en-US"/>
        </w:rPr>
        <w:t xml:space="preserve"> </w:t>
      </w:r>
      <w:r w:rsidR="00C97BB6" w:rsidRPr="00A532EB">
        <w:rPr>
          <w:rFonts w:asciiTheme="majorHAnsi" w:hAnsiTheme="majorHAnsi" w:cstheme="majorHAnsi"/>
          <w:lang w:val="en-US"/>
        </w:rPr>
        <w:t>was</w:t>
      </w:r>
      <w:r w:rsidRPr="00A532EB">
        <w:rPr>
          <w:rFonts w:asciiTheme="majorHAnsi" w:hAnsiTheme="majorHAnsi" w:cstheme="majorHAnsi"/>
          <w:lang w:val="en-US"/>
        </w:rPr>
        <w:t xml:space="preserve"> made with </w:t>
      </w:r>
      <w:r w:rsidRPr="00A532EB">
        <w:rPr>
          <w:rFonts w:asciiTheme="majorHAnsi" w:hAnsiTheme="majorHAnsi" w:cstheme="majorHAnsi"/>
          <w:i/>
          <w:iCs/>
          <w:lang w:val="en-US"/>
        </w:rPr>
        <w:t>gratia</w:t>
      </w:r>
      <w:r w:rsidRPr="00A532EB">
        <w:rPr>
          <w:rFonts w:asciiTheme="majorHAnsi" w:hAnsiTheme="majorHAnsi" w:cstheme="majorHAnsi"/>
          <w:lang w:val="en-US"/>
        </w:rPr>
        <w:t xml:space="preserve"> </w:t>
      </w:r>
      <w:r w:rsidR="007D511A">
        <w:rPr>
          <w:rFonts w:asciiTheme="majorHAnsi" w:hAnsiTheme="majorHAnsi" w:cstheme="majorHAnsi"/>
          <w:lang w:val="en-US"/>
        </w:rPr>
        <w:fldChar w:fldCharType="begin"/>
      </w:r>
      <w:r w:rsidR="00032BA3">
        <w:rPr>
          <w:rFonts w:asciiTheme="majorHAnsi" w:hAnsiTheme="majorHAnsi" w:cstheme="majorHAnsi"/>
          <w:lang w:val="en-US"/>
        </w:rPr>
        <w:instrText xml:space="preserve"> ADDIN ZOTERO_ITEM CSL_CITATION {"citationID":"zu8olJc3","properties":{"formattedCitation":"(Simpson, 2023)","plainCitation":"(Simpson, 2023)","noteIndex":0},"citationItems":[{"id":8042,"uris":["http://zotero.org/groups/2585270/items/DM63MX7B"],"itemData":{"id":8042,"type":"software","title":"gratia: Graceful ggplot-Based Graphics and Other Functions for GAMs Fitted using mgcv.","URL":"https://gavinsimpson.github.io/gratia/","version":"R package version 0.8.1.42","author":[{"family":"Simpson","given":"Gavin"}],"issued":{"date-parts":[["2023"]]}}}],"schema":"https://github.com/citation-style-language/schema/raw/master/csl-citation.json"} </w:instrText>
      </w:r>
      <w:r w:rsidR="007D511A">
        <w:rPr>
          <w:rFonts w:asciiTheme="majorHAnsi" w:hAnsiTheme="majorHAnsi" w:cstheme="majorHAnsi"/>
          <w:lang w:val="en-US"/>
        </w:rPr>
        <w:fldChar w:fldCharType="separate"/>
      </w:r>
      <w:r w:rsidR="007D511A">
        <w:rPr>
          <w:rFonts w:asciiTheme="majorHAnsi" w:hAnsiTheme="majorHAnsi" w:cstheme="majorHAnsi"/>
          <w:noProof/>
          <w:lang w:val="en-US"/>
        </w:rPr>
        <w:t>(Simpson, 2023)</w:t>
      </w:r>
      <w:r w:rsidR="007D511A">
        <w:rPr>
          <w:rFonts w:asciiTheme="majorHAnsi" w:hAnsiTheme="majorHAnsi" w:cstheme="majorHAnsi"/>
          <w:lang w:val="en-US"/>
        </w:rPr>
        <w:fldChar w:fldCharType="end"/>
      </w:r>
      <w:r w:rsidR="007D511A">
        <w:rPr>
          <w:rFonts w:asciiTheme="majorHAnsi" w:hAnsiTheme="majorHAnsi" w:cstheme="majorHAnsi"/>
          <w:lang w:val="en-US"/>
        </w:rPr>
        <w:t xml:space="preserve"> </w:t>
      </w:r>
      <w:r w:rsidRPr="00A532EB">
        <w:rPr>
          <w:rFonts w:asciiTheme="majorHAnsi" w:hAnsiTheme="majorHAnsi" w:cstheme="majorHAnsi"/>
          <w:lang w:val="en-US"/>
        </w:rPr>
        <w:t xml:space="preserve">and </w:t>
      </w:r>
      <w:r w:rsidRPr="00A532EB">
        <w:rPr>
          <w:rFonts w:asciiTheme="majorHAnsi" w:hAnsiTheme="majorHAnsi" w:cstheme="majorHAnsi"/>
          <w:i/>
          <w:iCs/>
          <w:lang w:val="en-US"/>
        </w:rPr>
        <w:t>ggplot</w:t>
      </w:r>
      <w:r w:rsidRPr="00A532EB">
        <w:rPr>
          <w:rFonts w:asciiTheme="majorHAnsi" w:hAnsiTheme="majorHAnsi" w:cstheme="majorHAnsi"/>
          <w:lang w:val="en-US"/>
        </w:rPr>
        <w:t xml:space="preserve">2 </w:t>
      </w:r>
      <w:r w:rsidR="007D511A">
        <w:rPr>
          <w:rFonts w:asciiTheme="majorHAnsi" w:hAnsiTheme="majorHAnsi" w:cstheme="majorHAnsi"/>
          <w:lang w:val="en-US"/>
        </w:rPr>
        <w:fldChar w:fldCharType="begin"/>
      </w:r>
      <w:r w:rsidR="007D511A">
        <w:rPr>
          <w:rFonts w:asciiTheme="majorHAnsi" w:hAnsiTheme="majorHAnsi" w:cstheme="majorHAnsi"/>
          <w:lang w:val="en-US"/>
        </w:rPr>
        <w:instrText xml:space="preserve"> ADDIN ZOTERO_ITEM CSL_CITATION {"citationID":"8QXriNpK","properties":{"formattedCitation":"(Wickham, 2016)","plainCitation":"(Wickham, 2016)","noteIndex":0},"citationItems":[{"id":8043,"uris":["http://zotero.org/groups/2585270/items/NCDVWD4Y"],"itemData":{"id":8043,"type":"software","publisher":"Springer-Verlag New York","title":"ggplot2: Elegant Graphics for Data Analysis.","author":[{"family":"Wickham","given":"H."}],"issued":{"date-parts":[["2016"]]}}}],"schema":"https://github.com/citation-style-language/schema/raw/master/csl-citation.json"} </w:instrText>
      </w:r>
      <w:r w:rsidR="007D511A">
        <w:rPr>
          <w:rFonts w:asciiTheme="majorHAnsi" w:hAnsiTheme="majorHAnsi" w:cstheme="majorHAnsi"/>
          <w:lang w:val="en-US"/>
        </w:rPr>
        <w:fldChar w:fldCharType="separate"/>
      </w:r>
      <w:r w:rsidR="007D511A">
        <w:rPr>
          <w:rFonts w:asciiTheme="majorHAnsi" w:hAnsiTheme="majorHAnsi" w:cstheme="majorHAnsi"/>
          <w:noProof/>
          <w:lang w:val="en-US"/>
        </w:rPr>
        <w:t>(Wickham, 2016)</w:t>
      </w:r>
      <w:r w:rsidR="007D511A">
        <w:rPr>
          <w:rFonts w:asciiTheme="majorHAnsi" w:hAnsiTheme="majorHAnsi" w:cstheme="majorHAnsi"/>
          <w:lang w:val="en-US"/>
        </w:rPr>
        <w:fldChar w:fldCharType="end"/>
      </w:r>
      <w:r w:rsidR="007D511A">
        <w:rPr>
          <w:rFonts w:asciiTheme="majorHAnsi" w:hAnsiTheme="majorHAnsi" w:cstheme="majorHAnsi"/>
          <w:lang w:val="en-US"/>
        </w:rPr>
        <w:t xml:space="preserve"> </w:t>
      </w:r>
      <w:r w:rsidRPr="00A532EB">
        <w:rPr>
          <w:rFonts w:asciiTheme="majorHAnsi" w:hAnsiTheme="majorHAnsi" w:cstheme="majorHAnsi"/>
          <w:lang w:val="en-US"/>
        </w:rPr>
        <w:t>packa</w:t>
      </w:r>
      <w:r w:rsidRPr="00DA2420">
        <w:rPr>
          <w:rFonts w:asciiTheme="majorHAnsi" w:hAnsiTheme="majorHAnsi" w:cstheme="majorHAnsi"/>
          <w:lang w:val="en-US"/>
        </w:rPr>
        <w:t>ge</w:t>
      </w:r>
      <w:r w:rsidR="007D511A">
        <w:rPr>
          <w:rFonts w:asciiTheme="majorHAnsi" w:hAnsiTheme="majorHAnsi" w:cstheme="majorHAnsi"/>
          <w:lang w:val="en-US"/>
        </w:rPr>
        <w:t>s</w:t>
      </w:r>
      <w:r w:rsidRPr="00DA2420">
        <w:rPr>
          <w:rFonts w:asciiTheme="majorHAnsi" w:hAnsiTheme="majorHAnsi" w:cstheme="majorHAnsi"/>
          <w:lang w:val="en-US"/>
        </w:rPr>
        <w:t>.</w:t>
      </w:r>
    </w:p>
    <w:sectPr w:rsidR="00CF4537" w:rsidRPr="000F6C98">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537"/>
    <w:rsid w:val="00003FAF"/>
    <w:rsid w:val="000141ED"/>
    <w:rsid w:val="00032BA3"/>
    <w:rsid w:val="00097377"/>
    <w:rsid w:val="000C3A8D"/>
    <w:rsid w:val="000F6C98"/>
    <w:rsid w:val="00107761"/>
    <w:rsid w:val="0015036A"/>
    <w:rsid w:val="00152B97"/>
    <w:rsid w:val="001A69CC"/>
    <w:rsid w:val="00205A69"/>
    <w:rsid w:val="00345E8D"/>
    <w:rsid w:val="003A5995"/>
    <w:rsid w:val="0042327C"/>
    <w:rsid w:val="00524AF7"/>
    <w:rsid w:val="00562DFA"/>
    <w:rsid w:val="00580C43"/>
    <w:rsid w:val="00592812"/>
    <w:rsid w:val="005F23B2"/>
    <w:rsid w:val="005F6962"/>
    <w:rsid w:val="0061495E"/>
    <w:rsid w:val="006202C7"/>
    <w:rsid w:val="00633827"/>
    <w:rsid w:val="00656736"/>
    <w:rsid w:val="006B5525"/>
    <w:rsid w:val="006C7C65"/>
    <w:rsid w:val="00735761"/>
    <w:rsid w:val="007615A5"/>
    <w:rsid w:val="007D511A"/>
    <w:rsid w:val="007D6C2C"/>
    <w:rsid w:val="00821277"/>
    <w:rsid w:val="00857128"/>
    <w:rsid w:val="00885DC8"/>
    <w:rsid w:val="008D1489"/>
    <w:rsid w:val="009066B3"/>
    <w:rsid w:val="00942B14"/>
    <w:rsid w:val="00986C0C"/>
    <w:rsid w:val="009D028F"/>
    <w:rsid w:val="00A84AAF"/>
    <w:rsid w:val="00AC6471"/>
    <w:rsid w:val="00B5504E"/>
    <w:rsid w:val="00C64737"/>
    <w:rsid w:val="00C76D88"/>
    <w:rsid w:val="00C97BB6"/>
    <w:rsid w:val="00CA4C3B"/>
    <w:rsid w:val="00CD5092"/>
    <w:rsid w:val="00CE164E"/>
    <w:rsid w:val="00CF4537"/>
    <w:rsid w:val="00D123D3"/>
    <w:rsid w:val="00D64640"/>
    <w:rsid w:val="00D7703C"/>
    <w:rsid w:val="00DA2420"/>
    <w:rsid w:val="00DC4347"/>
    <w:rsid w:val="00DD6137"/>
    <w:rsid w:val="00E35A3E"/>
    <w:rsid w:val="00E909C2"/>
    <w:rsid w:val="00EC5BFF"/>
    <w:rsid w:val="00ED5153"/>
    <w:rsid w:val="00F61136"/>
    <w:rsid w:val="00F93B1E"/>
    <w:rsid w:val="00F976D2"/>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F18E6"/>
  <w15:chartTrackingRefBased/>
  <w15:docId w15:val="{81BA4CF9-605C-B34A-8759-A324FF0D2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3A8D"/>
    <w:rPr>
      <w:rFonts w:ascii="Times New Roman" w:eastAsia="Times New Roman" w:hAnsi="Times New Roman" w:cs="Times New Roman"/>
      <w:kern w:val="0"/>
      <w:lang w:eastAsia="fr-CA"/>
      <w14:ligatures w14:val="none"/>
    </w:rPr>
  </w:style>
  <w:style w:type="paragraph" w:styleId="Titre1">
    <w:name w:val="heading 1"/>
    <w:basedOn w:val="Normal"/>
    <w:next w:val="Normal"/>
    <w:link w:val="Titre1Car"/>
    <w:uiPriority w:val="9"/>
    <w:qFormat/>
    <w:rsid w:val="00CF4537"/>
    <w:pPr>
      <w:outlineLvl w:val="0"/>
    </w:pPr>
    <w:rPr>
      <w:b/>
      <w:bCs/>
    </w:rPr>
  </w:style>
  <w:style w:type="paragraph" w:styleId="Titre2">
    <w:name w:val="heading 2"/>
    <w:basedOn w:val="Normal"/>
    <w:next w:val="Normal"/>
    <w:link w:val="Titre2Car"/>
    <w:uiPriority w:val="9"/>
    <w:unhideWhenUsed/>
    <w:qFormat/>
    <w:rsid w:val="00CF4537"/>
    <w:pPr>
      <w:spacing w:line="276" w:lineRule="auto"/>
      <w:jc w:val="both"/>
      <w:outlineLvl w:val="1"/>
    </w:pPr>
    <w:rPr>
      <w:rFonts w:asciiTheme="majorHAnsi" w:hAnsiTheme="majorHAnsi" w:cstheme="majorHAnsi"/>
      <w:b/>
      <w:bCs/>
      <w:i/>
      <w:iCs/>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F4537"/>
    <w:rPr>
      <w:rFonts w:ascii="Times New Roman" w:eastAsia="Times New Roman" w:hAnsi="Times New Roman" w:cs="Times New Roman"/>
      <w:b/>
      <w:bCs/>
      <w:kern w:val="0"/>
      <w:lang w:eastAsia="fr-CA"/>
      <w14:ligatures w14:val="none"/>
    </w:rPr>
  </w:style>
  <w:style w:type="character" w:customStyle="1" w:styleId="Titre2Car">
    <w:name w:val="Titre 2 Car"/>
    <w:basedOn w:val="Policepardfaut"/>
    <w:link w:val="Titre2"/>
    <w:uiPriority w:val="9"/>
    <w:rsid w:val="00CF4537"/>
    <w:rPr>
      <w:rFonts w:asciiTheme="majorHAnsi" w:eastAsia="Times New Roman" w:hAnsiTheme="majorHAnsi" w:cstheme="majorHAnsi"/>
      <w:b/>
      <w:bCs/>
      <w:i/>
      <w:iCs/>
      <w:kern w:val="0"/>
      <w:lang w:val="en-US" w:eastAsia="fr-CA"/>
      <w14:ligatures w14:val="none"/>
    </w:rPr>
  </w:style>
  <w:style w:type="character" w:styleId="Marquedecommentaire">
    <w:name w:val="annotation reference"/>
    <w:basedOn w:val="Policepardfaut"/>
    <w:uiPriority w:val="99"/>
    <w:semiHidden/>
    <w:unhideWhenUsed/>
    <w:rsid w:val="00CF4537"/>
    <w:rPr>
      <w:sz w:val="16"/>
      <w:szCs w:val="16"/>
    </w:rPr>
  </w:style>
  <w:style w:type="paragraph" w:styleId="NormalWeb">
    <w:name w:val="Normal (Web)"/>
    <w:basedOn w:val="Normal"/>
    <w:uiPriority w:val="99"/>
    <w:unhideWhenUsed/>
    <w:rsid w:val="00CF4537"/>
    <w:pPr>
      <w:spacing w:before="100" w:beforeAutospacing="1" w:after="100" w:afterAutospacing="1"/>
    </w:pPr>
  </w:style>
  <w:style w:type="paragraph" w:styleId="Commentaire">
    <w:name w:val="annotation text"/>
    <w:basedOn w:val="Normal"/>
    <w:link w:val="CommentaireCar"/>
    <w:uiPriority w:val="99"/>
    <w:semiHidden/>
    <w:unhideWhenUsed/>
    <w:rPr>
      <w:sz w:val="20"/>
      <w:szCs w:val="20"/>
    </w:rPr>
  </w:style>
  <w:style w:type="character" w:customStyle="1" w:styleId="CommentaireCar">
    <w:name w:val="Commentaire Car"/>
    <w:basedOn w:val="Policepardfaut"/>
    <w:link w:val="Commentaire"/>
    <w:uiPriority w:val="99"/>
    <w:semiHidden/>
    <w:rPr>
      <w:rFonts w:ascii="Times New Roman" w:eastAsia="Times New Roman" w:hAnsi="Times New Roman" w:cs="Times New Roman"/>
      <w:kern w:val="0"/>
      <w:sz w:val="20"/>
      <w:szCs w:val="20"/>
      <w:lang w:eastAsia="fr-CA"/>
      <w14:ligatures w14:val="none"/>
    </w:rPr>
  </w:style>
  <w:style w:type="paragraph" w:styleId="Rvision">
    <w:name w:val="Revision"/>
    <w:hidden/>
    <w:uiPriority w:val="99"/>
    <w:semiHidden/>
    <w:rsid w:val="00821277"/>
    <w:rPr>
      <w:rFonts w:ascii="Times New Roman" w:eastAsia="Times New Roman" w:hAnsi="Times New Roman" w:cs="Times New Roman"/>
      <w:kern w:val="0"/>
      <w:lang w:eastAsia="fr-CA"/>
      <w14:ligatures w14:val="none"/>
    </w:rPr>
  </w:style>
  <w:style w:type="paragraph" w:styleId="Objetducommentaire">
    <w:name w:val="annotation subject"/>
    <w:basedOn w:val="Commentaire"/>
    <w:next w:val="Commentaire"/>
    <w:link w:val="ObjetducommentaireCar"/>
    <w:uiPriority w:val="99"/>
    <w:semiHidden/>
    <w:unhideWhenUsed/>
    <w:rsid w:val="00821277"/>
    <w:rPr>
      <w:b/>
      <w:bCs/>
    </w:rPr>
  </w:style>
  <w:style w:type="character" w:customStyle="1" w:styleId="ObjetducommentaireCar">
    <w:name w:val="Objet du commentaire Car"/>
    <w:basedOn w:val="CommentaireCar"/>
    <w:link w:val="Objetducommentaire"/>
    <w:uiPriority w:val="99"/>
    <w:semiHidden/>
    <w:rsid w:val="00821277"/>
    <w:rPr>
      <w:rFonts w:ascii="Times New Roman" w:eastAsia="Times New Roman" w:hAnsi="Times New Roman" w:cs="Times New Roman"/>
      <w:b/>
      <w:bCs/>
      <w:kern w:val="0"/>
      <w:sz w:val="20"/>
      <w:szCs w:val="20"/>
      <w:lang w:eastAsia="fr-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2808759">
      <w:bodyDiv w:val="1"/>
      <w:marLeft w:val="0"/>
      <w:marRight w:val="0"/>
      <w:marTop w:val="0"/>
      <w:marBottom w:val="0"/>
      <w:divBdr>
        <w:top w:val="none" w:sz="0" w:space="0" w:color="auto"/>
        <w:left w:val="none" w:sz="0" w:space="0" w:color="auto"/>
        <w:bottom w:val="none" w:sz="0" w:space="0" w:color="auto"/>
        <w:right w:val="none" w:sz="0" w:space="0" w:color="auto"/>
      </w:divBdr>
      <w:divsChild>
        <w:div w:id="778448041">
          <w:marLeft w:val="480"/>
          <w:marRight w:val="0"/>
          <w:marTop w:val="0"/>
          <w:marBottom w:val="0"/>
          <w:divBdr>
            <w:top w:val="none" w:sz="0" w:space="0" w:color="auto"/>
            <w:left w:val="none" w:sz="0" w:space="0" w:color="auto"/>
            <w:bottom w:val="none" w:sz="0" w:space="0" w:color="auto"/>
            <w:right w:val="none" w:sz="0" w:space="0" w:color="auto"/>
          </w:divBdr>
          <w:divsChild>
            <w:div w:id="158140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320</TotalTime>
  <Pages>6</Pages>
  <Words>5947</Words>
  <Characters>32712</Characters>
  <Application>Microsoft Office Word</Application>
  <DocSecurity>0</DocSecurity>
  <Lines>272</Lines>
  <Paragraphs>77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38582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Juliane Vigneault</dc:creator>
  <cp:keywords/>
  <dc:description/>
  <cp:lastModifiedBy>Juliane Vigneault</cp:lastModifiedBy>
  <cp:revision>7</cp:revision>
  <dcterms:created xsi:type="dcterms:W3CDTF">2023-10-30T16:56:00Z</dcterms:created>
  <dcterms:modified xsi:type="dcterms:W3CDTF">2023-11-14T21:59:00Z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zotero-version="6.0.29"&gt;&lt;session id="aOjf6RMJ"/&gt;&lt;style id="http://www.zotero.org/styles/apa" locale="fr-FR"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