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11C3" w14:textId="3BBEFCAB" w:rsidR="000129DC" w:rsidRPr="00774F40" w:rsidRDefault="0095680B" w:rsidP="00490C45">
      <w:pPr>
        <w:pStyle w:val="Titre1"/>
        <w:spacing w:line="360" w:lineRule="auto"/>
      </w:pPr>
      <w:r>
        <w:t xml:space="preserve"> </w:t>
      </w:r>
      <w:r w:rsidR="000129DC" w:rsidRPr="00774F40">
        <w:t>5 | CHAPITRE 1 : INTRODUCTION GÉNÉRALE</w:t>
      </w:r>
    </w:p>
    <w:p w14:paraId="03296543" w14:textId="77777777" w:rsidR="00774F40" w:rsidRDefault="00774F40" w:rsidP="00490C45">
      <w:pPr>
        <w:spacing w:line="360" w:lineRule="auto"/>
        <w:jc w:val="both"/>
        <w:rPr>
          <w:rFonts w:asciiTheme="majorHAnsi" w:hAnsiTheme="majorHAnsi" w:cstheme="majorHAnsi"/>
          <w:b/>
          <w:bCs/>
        </w:rPr>
      </w:pPr>
    </w:p>
    <w:p w14:paraId="3B233BDB" w14:textId="1F0DF700" w:rsidR="00774F40" w:rsidRPr="00774F40" w:rsidRDefault="00774F40" w:rsidP="00490C45">
      <w:pPr>
        <w:pStyle w:val="Titre2"/>
        <w:spacing w:line="360" w:lineRule="auto"/>
      </w:pPr>
      <w:r w:rsidRPr="00774F40">
        <w:t>5.1. Contexte général</w:t>
      </w:r>
    </w:p>
    <w:p w14:paraId="4B8BF0E6" w14:textId="77777777" w:rsidR="00774F40" w:rsidRDefault="00774F40" w:rsidP="00490C45">
      <w:pPr>
        <w:spacing w:line="360" w:lineRule="auto"/>
        <w:jc w:val="both"/>
        <w:rPr>
          <w:rFonts w:asciiTheme="majorHAnsi" w:hAnsiTheme="majorHAnsi" w:cstheme="majorHAnsi"/>
          <w:i/>
          <w:iCs/>
        </w:rPr>
      </w:pPr>
    </w:p>
    <w:p w14:paraId="56531B31" w14:textId="248B2B97" w:rsidR="00980568" w:rsidRDefault="00851D36" w:rsidP="00490C45">
      <w:pPr>
        <w:spacing w:line="360" w:lineRule="auto"/>
        <w:jc w:val="both"/>
        <w:rPr>
          <w:rFonts w:asciiTheme="majorHAnsi" w:hAnsiTheme="majorHAnsi" w:cstheme="majorHAnsi"/>
        </w:rPr>
      </w:pPr>
      <w:r>
        <w:rPr>
          <w:rFonts w:asciiTheme="majorHAnsi" w:hAnsiTheme="majorHAnsi" w:cstheme="majorHAnsi"/>
        </w:rPr>
        <w:t>Dans un contexte où les changements globaux accélèrent de plus en plus et menaces la biodiversité et le fonctionnement des écosystèmes</w:t>
      </w:r>
      <w:r w:rsidR="00F0104D">
        <w:rPr>
          <w:rFonts w:asciiTheme="majorHAnsi" w:hAnsiTheme="majorHAnsi" w:cstheme="majorHAnsi"/>
        </w:rPr>
        <w:t xml:space="preserve"> </w:t>
      </w:r>
      <w:r w:rsidR="00F0104D">
        <w:rPr>
          <w:rFonts w:asciiTheme="majorHAnsi" w:hAnsiTheme="majorHAnsi" w:cstheme="majorHAnsi"/>
        </w:rPr>
        <w:fldChar w:fldCharType="begin"/>
      </w:r>
      <w:r w:rsidR="00F0104D">
        <w:rPr>
          <w:rFonts w:asciiTheme="majorHAnsi" w:hAnsiTheme="majorHAnsi" w:cstheme="majorHAnsi"/>
        </w:rPr>
        <w:instrText xml:space="preserve"> ADDIN ZOTERO_ITEM CSL_CITATION {"citationID":"yC51hkcG","properties":{"formattedCitation":"(P\\uc0\\u246{}rtner et al., 2021)","plainCitation":"(Pörtner et al., 2021)","noteIndex":0},"citationItems":[{"id":1829,"uris":["http://zotero.org/groups/2585270/items/3A9ZHNDI"],"itemData":{"id":1829,"type":"report","abstract":"The Scientific Outcome was produced by participants in the first-ever IPCC-IPBES co-sponsored workshop which took place in December 2020.   This workshop is placed in the context of recent international agreements including the Paris Agreement, the Strategic Plan for Biodiversity 2011-2020 and ongoing preparation for the post-2020 global biodiversity framework, the Sendai Framework for Disaster Risk Reduction and the 2030 Agenda for Sustainable Development that converge on solving the dual crises of climate change and biodiversity loss as essential to support human well-being. The Scientific Outcome further develops and substantiates the conclusions of the Synopsis, summarizes the emerging state of knowledge involving climate change and biodiversity with the objective to inform decision making and highlight options for action, and to identify knowledge gaps to be filled by scientific research. The Scientific Outcome includes seven sections, the references outlining the evidence reviewed within those sections and the report glossary.","language":"eng","note":"DOI: 10.5281/zenodo.5101125","publisher":"Zenodo","source":"Zenodo","title":"Scientific outcome of the IPBES-IPCC co-sponsored workshop on biodiversity and climate change","URL":"https://zenodo.org/record/5101125","author":[{"family":"Pörtner","given":"Hans-Otto"},{"family":"Scholes","given":"Robert J."},{"family":"Agard","given":"John"},{"family":"Archer","given":"Emma"},{"family":"Arneth","given":"Almut"},{"family":"Bai","given":"Xuemei"},{"family":"Barnes","given":"David"},{"family":"Burrows","given":"Michael"},{"family":"Chan","given":"Lena"},{"family":"Cheung","given":"Wai Lung (William)"},{"family":"Diamond","given":"Sarah"},{"family":"Donatti","given":"Camila"},{"family":"Duarte","given":"Carlos"},{"family":"Eisenhauer","given":"Nico"},{"family":"Foden","given":"Wendy"},{"family":"Gasalla","given":"Maria A."},{"family":"Handa","given":"Collins"},{"family":"Hickler","given":"Thomas"},{"family":"Hoegh-Guldberg","given":"Ove"},{"family":"Ichii","given":"Kazuhito"},{"family":"Jacob","given":"Ute"},{"family":"Insarov","given":"Gregory"},{"family":"Kiessling","given":"Wolfgang"},{"family":"Leadley","given":"Paul"},{"family":"Leemans","given":"Rik"},{"family":"Levin","given":"Lisa"},{"family":"Lim","given":"Michelle"},{"family":"Maharaj","given":"Shobha"},{"family":"Managi","given":"Shunsuke"},{"family":"Marquet","given":"Pablo A."},{"family":"McElwee","given":"Pamela"},{"family":"Midgley","given":"Guy"},{"family":"Oberdorff","given":"Thierry"},{"family":"Obura","given":"David"},{"family":"Osman Elasha","given":"Balgis"},{"family":"Pandit","given":"Ram"},{"family":"Pascual","given":"Unai"},{"family":"Pires","given":"Aliny P. F."},{"family":"Popp","given":"Alexander"},{"family":"Reyes-García","given":"Victoria"},{"family":"Sankaran","given":"Mahesh"},{"family":"Settele","given":"Josef"},{"family":"Shin","given":"Yunne-Jai"},{"family":"Sintayehu","given":"Dejene W."},{"family":"Smith","given":"Peter"},{"family":"Steiner","given":"Nadja"},{"family":"Strassburg","given":"Bernardo"},{"family":"Sukumar","given":"Raman"},{"family":"Trisos","given":"Christopher"},{"family":"Val","given":"Adalberto Luis"},{"family":"Wu","given":"Jianguo"},{"family":"Aldrian","given":"Edvin"},{"family":"Parmesan","given":"Camille"},{"family":"Pichs-Madruga","given":"Ramon"},{"family":"Roberts","given":"Debra C."},{"family":"Rogers","given":"Alex D."},{"family":"Díaz","given":"Sandra"},{"family":"Fischer","given":"Markus"},{"family":"Hashimoto","given":"Shizuka"},{"family":"Lavorel","given":"Sandra"},{"family":"Wu","given":"Ning"},{"family":"Ngo","given":"Hien"}],"accessed":{"date-parts":[["2021",12,20]]},"issued":{"date-parts":[["2021",6,24]]}}}],"schema":"https://github.com/citation-style-language/schema/raw/master/csl-citation.json"} </w:instrText>
      </w:r>
      <w:r w:rsidR="00F0104D">
        <w:rPr>
          <w:rFonts w:asciiTheme="majorHAnsi" w:hAnsiTheme="majorHAnsi" w:cstheme="majorHAnsi"/>
        </w:rPr>
        <w:fldChar w:fldCharType="separate"/>
      </w:r>
      <w:r w:rsidR="00F0104D" w:rsidRPr="00F0104D">
        <w:rPr>
          <w:rFonts w:ascii="Calibri Light" w:hAnsiTheme="majorHAnsi" w:cs="Calibri Light"/>
          <w:kern w:val="0"/>
        </w:rPr>
        <w:t>(</w:t>
      </w:r>
      <w:proofErr w:type="spellStart"/>
      <w:r w:rsidR="00F0104D" w:rsidRPr="00F0104D">
        <w:rPr>
          <w:rFonts w:ascii="Calibri Light" w:hAnsiTheme="majorHAnsi" w:cs="Calibri Light"/>
          <w:kern w:val="0"/>
        </w:rPr>
        <w:t>Pörtner</w:t>
      </w:r>
      <w:proofErr w:type="spellEnd"/>
      <w:r w:rsidR="00F0104D" w:rsidRPr="00F0104D">
        <w:rPr>
          <w:rFonts w:ascii="Calibri Light" w:hAnsiTheme="majorHAnsi" w:cs="Calibri Light"/>
          <w:kern w:val="0"/>
        </w:rPr>
        <w:t xml:space="preserve"> et al., 2021)</w:t>
      </w:r>
      <w:r w:rsidR="00F0104D">
        <w:rPr>
          <w:rFonts w:asciiTheme="majorHAnsi" w:hAnsiTheme="majorHAnsi" w:cstheme="majorHAnsi"/>
        </w:rPr>
        <w:fldChar w:fldCharType="end"/>
      </w:r>
      <w:r w:rsidR="00F0104D">
        <w:rPr>
          <w:rFonts w:asciiTheme="majorHAnsi" w:hAnsiTheme="majorHAnsi" w:cstheme="majorHAnsi"/>
        </w:rPr>
        <w:t xml:space="preserve">, </w:t>
      </w:r>
      <w:r>
        <w:rPr>
          <w:rFonts w:asciiTheme="majorHAnsi" w:hAnsiTheme="majorHAnsi" w:cstheme="majorHAnsi"/>
        </w:rPr>
        <w:t xml:space="preserve">comprendre les interactions entre les organismes et leur environnement devient primordial. Parmi les milieux les plus vulnérables </w:t>
      </w:r>
      <w:r w:rsidR="00492CF3">
        <w:rPr>
          <w:rFonts w:asciiTheme="majorHAnsi" w:hAnsiTheme="majorHAnsi" w:cstheme="majorHAnsi"/>
        </w:rPr>
        <w:t>au perturbation du territoire et aux changements climatiques</w:t>
      </w:r>
      <w:r>
        <w:rPr>
          <w:rFonts w:asciiTheme="majorHAnsi" w:hAnsiTheme="majorHAnsi" w:cstheme="majorHAnsi"/>
        </w:rPr>
        <w:t>, on compte</w:t>
      </w:r>
      <w:r w:rsidR="00492CF3">
        <w:rPr>
          <w:rFonts w:asciiTheme="majorHAnsi" w:hAnsiTheme="majorHAnsi" w:cstheme="majorHAnsi"/>
        </w:rPr>
        <w:t xml:space="preserve"> de nombreux </w:t>
      </w:r>
      <w:r>
        <w:rPr>
          <w:rFonts w:asciiTheme="majorHAnsi" w:hAnsiTheme="majorHAnsi" w:cstheme="majorHAnsi"/>
        </w:rPr>
        <w:t>écosystèmes d’eau douce</w:t>
      </w:r>
      <w:r w:rsidR="00BA1034">
        <w:rPr>
          <w:rFonts w:asciiTheme="majorHAnsi" w:hAnsiTheme="majorHAnsi" w:cstheme="majorHAnsi"/>
        </w:rPr>
        <w:t xml:space="preserve"> </w:t>
      </w:r>
      <w:r w:rsidR="00BA1034">
        <w:rPr>
          <w:rFonts w:asciiTheme="majorHAnsi" w:hAnsiTheme="majorHAnsi" w:cstheme="majorHAnsi"/>
        </w:rPr>
        <w:fldChar w:fldCharType="begin"/>
      </w:r>
      <w:r w:rsidR="00D82066">
        <w:rPr>
          <w:rFonts w:asciiTheme="majorHAnsi" w:hAnsiTheme="majorHAnsi" w:cstheme="majorHAnsi"/>
        </w:rPr>
        <w:instrText xml:space="preserve"> ADDIN ZOTERO_ITEM CSL_CITATION {"citationID":"ECmjGZpC","properties":{"formattedCitation":"(Dudgeon et al., 2006; Malmqvist &amp; Rundle, 2002; Poff et al., 2002)","plainCitation":"(Dudgeon et al., 2006; Malmqvist &amp; Rundle, 2002; Poff et al., 2002)","noteIndex":0},"citationItems":[{"id":2670,"uris":["http://zotero.org/groups/2585270/items/VGF8N4TF"],"itemData":{"id":2670,"type":"article-journal","container-title":"Biological Reviews","DOI":"10.1017/S1464793105006950","ISSN":"1464-7931, 1469-185X","issue":"02","journalAbbreviation":"Biol. Rev.","language":"en","page":"163","source":"DOI.org (Crossref)","title":"Freshwater biodiversity: importance, threats, status and conservation challenges","title-short":"Freshwater biodiversity","volume":"81","author":[{"family":"Dudgeon","given":"David"},{"family":"Arthington","given":"Angela H."},{"family":"Gessner","given":"Mark O."},{"family":"Kawabata","given":"Zen-Ichiro"},{"family":"Knowler","given":"Duncan J."},{"family":"Lévêque","given":"Christian"},{"family":"Naiman","given":"Robert J."},{"family":"Prieur-Richard","given":"Anne-Hélène"},{"family":"Soto","given":"Doris"},{"family":"Stiassny","given":"Melanie L. J."},{"family":"Sullivan","given":"Caroline A."}],"issued":{"date-parts":[["2006",5]]}}},{"id":1824,"uris":["http://zotero.org/groups/2585270/items/ELPJALMX"],"itemData":{"id":1824,"type":"article-journal","abstract":"Running waters are perhaps the most impacted ecosystem on the planet as they have been the focus for human settlement and are heavily exploited for water supplies, irrigation, electricity generation, and waste disposal. Lotic systems also have an intimate contact with their catchments and so land-use alterations affect them directly. Here long-term trends in the factors that currently impact running waters are reviewed with the aim of predicting what the main threats to rivers will be in the year 2025. The main ultimate factors forcing change in running waters (ecosystem destruction, physical habitat and water chemistry alteration, and the direct addition or removal of species) stem from proximate influences from urbanization, industry, land-use change and water-course alterations. Any one river is likely to be subjected to several types of impact, and the management of impacts on lotic systems is complicated by numerous links between different forms of anthropogenic effect. Long-term trends for different impacts vary. Concentrations of chemical pollutants such as toxins and nutrients have increased in rivers in developed countries over the past century, with recent reductions for some pollutants (e.g. metals, organic toxicants, acidification), and continued increases in others (e.g. nutrients); there are no long-term chemical data for developing countries. Dam construction increased rapidly during the twentieth century, peaking in the 1970s, and the number of reservoirs has stabilized since this time, whereas the transfer of exotic species between lotic systems continues to increase. Hence, there have been some success stories in the attempts to reduce the impacts from anthropogenic impacts in developed nations. Improvements in the pH status of running waters should continue with lower sulphurous emissions, although emissions of nitrous oxides are set to continue under current legislation and will continue to contribute to acidification and nutrient loadings. Climate change also will impact running waters through alterations in hydrology and thermal regimes, although precise predictions are problematic; effects are likely to vary between regions and to operate alongside rather than override those from other impacts. Effects from climate change may be more extreme over longer time scales (&gt;50 years). The overriding pressure on running water ecosystems up to 2025 will stem from the predicted increase in the human population, with concomitant increases in urban development, industry, agricultural activities and water abstraction, diversion and damming. Future degradation could be substantial and rapid (c. 10 years) and will be concentrated in those areas of the world where resources for conservation are most limited and knowledge of lotic ecosystems most incomplete; damage will centre on lowland rivers, which are also relatively poorly studied. Changes in management practices and public awareness do appear to be benefiting running water ecosystems in developed countries, and could underpin conservation strategies in developing countries if they were implemented in a relevant way.","container-title":"Environmental Conservation","DOI":"10.1017/S0376892902000097","ISSN":"1469-4387, 0376-8929","issue":"2","language":"en","note":"publisher: Cambridge University Press","page":"134-153","source":"Cambridge University Press","title":"Threats to the running water ecosystems of the world","volume":"29","author":[{"family":"Malmqvist","given":"Björn"},{"family":"Rundle","given":"Simon"}],"issued":{"date-parts":[["2002",6]]}}},{"id":8783,"uris":["http://zotero.org/groups/2585270/items/P7I96327"],"itemData":{"id":8783,"type":"article-journal","container-title":"Pew Center for Global Change","journalAbbreviation":"Pew Center for Global Change","source":"ResearchGate","title":"Aquatic Ecosystems &amp; Global Climate Change – Potential Impacts on Inland Freshwater and Coastal Wetland Ecosystems in the United States","author":[{"family":"Poff","given":"N."},{"family":"Brinson","given":"M."},{"family":"Day","given":"John"}],"issued":{"date-parts":[["2002",1,1]]}}}],"schema":"https://github.com/citation-style-language/schema/raw/master/csl-citation.json"} </w:instrText>
      </w:r>
      <w:r w:rsidR="00BA1034">
        <w:rPr>
          <w:rFonts w:asciiTheme="majorHAnsi" w:hAnsiTheme="majorHAnsi" w:cstheme="majorHAnsi"/>
        </w:rPr>
        <w:fldChar w:fldCharType="separate"/>
      </w:r>
      <w:r w:rsidR="00D82066">
        <w:rPr>
          <w:rFonts w:asciiTheme="majorHAnsi" w:hAnsiTheme="majorHAnsi" w:cstheme="majorHAnsi"/>
          <w:noProof/>
        </w:rPr>
        <w:t>(Dudgeon et al., 2006; Malmqvist &amp; Rundle, 2002; Poff et al., 2002)</w:t>
      </w:r>
      <w:r w:rsidR="00BA1034">
        <w:rPr>
          <w:rFonts w:asciiTheme="majorHAnsi" w:hAnsiTheme="majorHAnsi" w:cstheme="majorHAnsi"/>
        </w:rPr>
        <w:fldChar w:fldCharType="end"/>
      </w:r>
      <w:r w:rsidR="00492CF3">
        <w:rPr>
          <w:rFonts w:asciiTheme="majorHAnsi" w:hAnsiTheme="majorHAnsi" w:cstheme="majorHAnsi"/>
        </w:rPr>
        <w:t xml:space="preserve">. </w:t>
      </w:r>
      <w:r>
        <w:rPr>
          <w:rFonts w:asciiTheme="majorHAnsi" w:hAnsiTheme="majorHAnsi" w:cstheme="majorHAnsi"/>
        </w:rPr>
        <w:t>Bien que l’eau douce ne représentent qu</w:t>
      </w:r>
      <w:r w:rsidR="00BA1034">
        <w:rPr>
          <w:rFonts w:asciiTheme="majorHAnsi" w:hAnsiTheme="majorHAnsi" w:cstheme="majorHAnsi"/>
        </w:rPr>
        <w:t>’environ</w:t>
      </w:r>
      <w:r w:rsidR="005B2540">
        <w:rPr>
          <w:rFonts w:asciiTheme="majorHAnsi" w:hAnsiTheme="majorHAnsi" w:cstheme="majorHAnsi"/>
        </w:rPr>
        <w:t xml:space="preserve"> </w:t>
      </w:r>
      <w:r w:rsidR="009E37D2">
        <w:rPr>
          <w:rFonts w:asciiTheme="majorHAnsi" w:hAnsiTheme="majorHAnsi" w:cstheme="majorHAnsi"/>
        </w:rPr>
        <w:t>3</w:t>
      </w:r>
      <w:r w:rsidRPr="005B2540">
        <w:rPr>
          <w:rFonts w:asciiTheme="majorHAnsi" w:hAnsiTheme="majorHAnsi" w:cstheme="majorHAnsi"/>
        </w:rPr>
        <w:t>%</w:t>
      </w:r>
      <w:r>
        <w:rPr>
          <w:rFonts w:asciiTheme="majorHAnsi" w:hAnsiTheme="majorHAnsi" w:cstheme="majorHAnsi"/>
        </w:rPr>
        <w:t xml:space="preserve"> de l’eau sur Terre</w:t>
      </w:r>
      <w:r w:rsidR="009E37D2">
        <w:rPr>
          <w:rFonts w:asciiTheme="majorHAnsi" w:hAnsiTheme="majorHAnsi" w:cstheme="majorHAnsi"/>
        </w:rPr>
        <w:t>,</w:t>
      </w:r>
      <w:r w:rsidR="005B2540">
        <w:rPr>
          <w:rFonts w:asciiTheme="majorHAnsi" w:hAnsiTheme="majorHAnsi" w:cstheme="majorHAnsi"/>
        </w:rPr>
        <w:t xml:space="preserve"> et que </w:t>
      </w:r>
      <w:r w:rsidR="009E37D2">
        <w:rPr>
          <w:rFonts w:asciiTheme="majorHAnsi" w:hAnsiTheme="majorHAnsi" w:cstheme="majorHAnsi"/>
        </w:rPr>
        <w:t>les lacs et rivières ne constitue que 0.3</w:t>
      </w:r>
      <w:r w:rsidR="005B2540">
        <w:rPr>
          <w:rFonts w:asciiTheme="majorHAnsi" w:hAnsiTheme="majorHAnsi" w:cstheme="majorHAnsi"/>
        </w:rPr>
        <w:t xml:space="preserve">% de celle-ci </w:t>
      </w:r>
      <w:r w:rsidR="005B2540">
        <w:rPr>
          <w:rFonts w:asciiTheme="majorHAnsi" w:hAnsiTheme="majorHAnsi" w:cstheme="majorHAnsi"/>
        </w:rPr>
        <w:fldChar w:fldCharType="begin"/>
      </w:r>
      <w:r w:rsidR="005B2540">
        <w:rPr>
          <w:rFonts w:asciiTheme="majorHAnsi" w:hAnsiTheme="majorHAnsi" w:cstheme="majorHAnsi"/>
        </w:rPr>
        <w:instrText xml:space="preserve"> ADDIN ZOTERO_ITEM CSL_CITATION {"citationID":"1WxYb5es","properties":{"formattedCitation":"(Gleick, 1993)","plainCitation":"(Gleick, 1993)","noteIndex":0},"citationItems":[{"id":8775,"uris":["http://zotero.org/groups/2585270/items/9R89MFQA"],"itemData":{"id":8775,"type":"book","abstract":"Among the most compelling environmental issues of today and tomorrow are those concerning the world's fresh water resources. Peter H. Gleick's important new volume, Water in Crisis, addresses the timely and sometimes controversial aspects of world water use. At stake are water quality, quantity, and possible future conflicts over shared international water resources. Nine essays by leading specialists from fields as diverse as hydrology, zoology, and law, among others, cover such issues as the status of developments in international water law; hydroelectric power; the possible effects of climatic change on water resources; and the state of fresh water fisheries. Particular chapters explore access to clean drinking water and sanitation; the use of water for energy and food production; the quality of rivers, lakes, and inland seas; and the condition of natural aquatic ecosystems. A joint project of the Pacific Institute and the Stockholm Environment Institute, this book is acomprehensive guide to the world's fresh water resources. Hydrologists, engineers, policy makers, professionals in the environmental sciences, as well as lay readers will find Water in Crisis a dynamic resource and information-packed reference. More than 200 tables of fresh water data supplement this important volume.","ISBN":"978-0-19-507628-8","language":"en","note":"Google-Books-ID: NigDkxQOkSAC","number-of-pages":"508","publisher":"Oxford University Press","source":"Google Books","title":"Water in Crisis: A Guide to the World's Fresh Water Resources","title-short":"Water in Crisis","author":[{"family":"Gleick","given":"Peter H."}],"issued":{"date-parts":[["1993"]]}}}],"schema":"https://github.com/citation-style-language/schema/raw/master/csl-citation.json"} </w:instrText>
      </w:r>
      <w:r w:rsidR="005B2540">
        <w:rPr>
          <w:rFonts w:asciiTheme="majorHAnsi" w:hAnsiTheme="majorHAnsi" w:cstheme="majorHAnsi"/>
        </w:rPr>
        <w:fldChar w:fldCharType="separate"/>
      </w:r>
      <w:r w:rsidR="005B2540">
        <w:rPr>
          <w:rFonts w:asciiTheme="majorHAnsi" w:hAnsiTheme="majorHAnsi" w:cstheme="majorHAnsi"/>
          <w:noProof/>
        </w:rPr>
        <w:t>(Gleick, 1993)</w:t>
      </w:r>
      <w:r w:rsidR="005B2540">
        <w:rPr>
          <w:rFonts w:asciiTheme="majorHAnsi" w:hAnsiTheme="majorHAnsi" w:cstheme="majorHAnsi"/>
        </w:rPr>
        <w:fldChar w:fldCharType="end"/>
      </w:r>
      <w:r>
        <w:rPr>
          <w:rFonts w:asciiTheme="majorHAnsi" w:hAnsiTheme="majorHAnsi" w:cstheme="majorHAnsi"/>
        </w:rPr>
        <w:t xml:space="preserve">, </w:t>
      </w:r>
      <w:r w:rsidR="005B2540">
        <w:rPr>
          <w:rFonts w:asciiTheme="majorHAnsi" w:hAnsiTheme="majorHAnsi" w:cstheme="majorHAnsi"/>
        </w:rPr>
        <w:t xml:space="preserve">les écosystèmes d’eau douce </w:t>
      </w:r>
      <w:r>
        <w:rPr>
          <w:rFonts w:asciiTheme="majorHAnsi" w:hAnsiTheme="majorHAnsi" w:cstheme="majorHAnsi"/>
        </w:rPr>
        <w:t xml:space="preserve">abritent une importante source de diversité </w:t>
      </w:r>
      <w:r w:rsidR="00AB5B6A">
        <w:rPr>
          <w:rFonts w:asciiTheme="majorHAnsi" w:hAnsiTheme="majorHAnsi" w:cstheme="majorHAnsi"/>
        </w:rPr>
        <w:fldChar w:fldCharType="begin"/>
      </w:r>
      <w:r w:rsidR="00AB5B6A">
        <w:rPr>
          <w:rFonts w:asciiTheme="majorHAnsi" w:hAnsiTheme="majorHAnsi" w:cstheme="majorHAnsi"/>
        </w:rPr>
        <w:instrText xml:space="preserve"> ADDIN ZOTERO_ITEM CSL_CITATION {"citationID":"S8sGwRJd","properties":{"formattedCitation":"(D. E. McAllister et al., 1997)","plainCitation":"(D. E. McAllister et al., 1997)","noteIndex":0},"citationItems":[{"id":8788,"uris":["http://zotero.org/groups/2585270/items/NRL3UQUT"],"itemData":{"id":8788,"type":"book","language":"en","note":"Google-Books-ID: NKI9GwAACAAJ","number-of-pages":"140","publisher":"Ocean Voice International","source":"Google Books","title":"Global Freshwater Biodiversity: Striving for the Integrity of Freshwater Ecosystems","title-short":"Global Freshwater Biodiversity","author":[{"family":"McAllister","given":"D. E."},{"family":"Hamilton","given":"Andrew L."},{"family":"Harvey","given":"Brian J."}],"issued":{"date-parts":[["1997"]]}}}],"schema":"https://github.com/citation-style-language/schema/raw/master/csl-citation.json"} </w:instrText>
      </w:r>
      <w:r w:rsidR="00AB5B6A">
        <w:rPr>
          <w:rFonts w:asciiTheme="majorHAnsi" w:hAnsiTheme="majorHAnsi" w:cstheme="majorHAnsi"/>
        </w:rPr>
        <w:fldChar w:fldCharType="separate"/>
      </w:r>
      <w:r w:rsidR="00AB5B6A">
        <w:rPr>
          <w:rFonts w:asciiTheme="majorHAnsi" w:hAnsiTheme="majorHAnsi" w:cstheme="majorHAnsi"/>
          <w:noProof/>
        </w:rPr>
        <w:t>(McAllister et al., 1997)</w:t>
      </w:r>
      <w:r w:rsidR="00AB5B6A">
        <w:rPr>
          <w:rFonts w:asciiTheme="majorHAnsi" w:hAnsiTheme="majorHAnsi" w:cstheme="majorHAnsi"/>
        </w:rPr>
        <w:fldChar w:fldCharType="end"/>
      </w:r>
      <w:r w:rsidR="00730AE6">
        <w:rPr>
          <w:rFonts w:asciiTheme="majorHAnsi" w:hAnsiTheme="majorHAnsi" w:cstheme="majorHAnsi"/>
        </w:rPr>
        <w:t xml:space="preserve">. </w:t>
      </w:r>
      <w:r w:rsidR="00AB5B6A">
        <w:rPr>
          <w:rFonts w:asciiTheme="majorHAnsi" w:hAnsiTheme="majorHAnsi" w:cstheme="majorHAnsi"/>
        </w:rPr>
        <w:t xml:space="preserve">Par exemple, 40% de toutes les espèces de poissons et 25% des espèces de mollusques se trouvent dans les lacs et rivières du monde </w:t>
      </w:r>
      <w:r w:rsidR="00AB5B6A">
        <w:rPr>
          <w:rFonts w:asciiTheme="majorHAnsi" w:hAnsiTheme="majorHAnsi" w:cstheme="majorHAnsi"/>
        </w:rPr>
        <w:fldChar w:fldCharType="begin"/>
      </w:r>
      <w:r w:rsidR="00AB5B6A">
        <w:rPr>
          <w:rFonts w:asciiTheme="majorHAnsi" w:hAnsiTheme="majorHAnsi" w:cstheme="majorHAnsi"/>
        </w:rPr>
        <w:instrText xml:space="preserve"> ADDIN ZOTERO_ITEM CSL_CITATION {"citationID":"4zmIr6fE","properties":{"formattedCitation":"(D. E. McAllister et al., 1997)","plainCitation":"(D. E. McAllister et al., 1997)","noteIndex":0},"citationItems":[{"id":8788,"uris":["http://zotero.org/groups/2585270/items/NRL3UQUT"],"itemData":{"id":8788,"type":"book","language":"en","note":"Google-Books-ID: NKI9GwAACAAJ","number-of-pages":"140","publisher":"Ocean Voice International","source":"Google Books","title":"Global Freshwater Biodiversity: Striving for the Integrity of Freshwater Ecosystems","title-short":"Global Freshwater Biodiversity","author":[{"family":"McAllister","given":"D. E."},{"family":"Hamilton","given":"Andrew L."},{"family":"Harvey","given":"Brian J."}],"issued":{"date-parts":[["1997"]]}}}],"schema":"https://github.com/citation-style-language/schema/raw/master/csl-citation.json"} </w:instrText>
      </w:r>
      <w:r w:rsidR="00AB5B6A">
        <w:rPr>
          <w:rFonts w:asciiTheme="majorHAnsi" w:hAnsiTheme="majorHAnsi" w:cstheme="majorHAnsi"/>
        </w:rPr>
        <w:fldChar w:fldCharType="separate"/>
      </w:r>
      <w:r w:rsidR="00AB5B6A">
        <w:rPr>
          <w:rFonts w:asciiTheme="majorHAnsi" w:hAnsiTheme="majorHAnsi" w:cstheme="majorHAnsi"/>
          <w:noProof/>
        </w:rPr>
        <w:t>(McAllister et al., 1997)</w:t>
      </w:r>
      <w:r w:rsidR="00AB5B6A">
        <w:rPr>
          <w:rFonts w:asciiTheme="majorHAnsi" w:hAnsiTheme="majorHAnsi" w:cstheme="majorHAnsi"/>
        </w:rPr>
        <w:fldChar w:fldCharType="end"/>
      </w:r>
      <w:r w:rsidR="00AB5B6A">
        <w:rPr>
          <w:rFonts w:asciiTheme="majorHAnsi" w:hAnsiTheme="majorHAnsi" w:cstheme="majorHAnsi"/>
        </w:rPr>
        <w:t xml:space="preserve">. </w:t>
      </w:r>
      <w:r w:rsidR="004B54E4">
        <w:rPr>
          <w:rFonts w:asciiTheme="majorHAnsi" w:hAnsiTheme="majorHAnsi" w:cstheme="majorHAnsi"/>
        </w:rPr>
        <w:t>Toutefois, les déclins de biodiversité serait plus intense que pour les écosystèmes terrestres (</w:t>
      </w:r>
      <w:r w:rsidR="004B54E4">
        <w:rPr>
          <w:rFonts w:asciiTheme="majorHAnsi" w:hAnsiTheme="majorHAnsi" w:cstheme="majorHAnsi"/>
        </w:rPr>
        <w:fldChar w:fldCharType="begin"/>
      </w:r>
      <w:r w:rsidR="004B54E4">
        <w:rPr>
          <w:rFonts w:asciiTheme="majorHAnsi" w:hAnsiTheme="majorHAnsi" w:cstheme="majorHAnsi"/>
        </w:rPr>
        <w:instrText xml:space="preserve"> ADDIN ZOTERO_ITEM CSL_CITATION {"citationID":"s87xDQEs","properties":{"formattedCitation":"(Sala et al., 2000)","plainCitation":"(Sala et al., 2000)","noteIndex":0},"citationItems":[{"id":8790,"uris":["http://zotero.org/groups/2585270/items/C94ER767"],"itemData":{"id":8790,"type":"article-journal","abstract":"Scenarios of changes in biodiversity for the year 2100 can now be developed based on scenarios of changes in atmospheric carbon dioxide, climate, vegetation, and land use and the known sensitivity of biodiversity to these changes. This study identified a ranking of the importance of drivers of change, a ranking of the biomes with respect to expected changes, and the major sources of uncertainties. For terrestrial ecosystems, land-use change probably will have the largest effect, followed by climate change, nitrogen deposition, biotic exchange, and elevated carbon dioxide concentration. For freshwater ecosystems, biotic exchange is much more important. Mediterranean climate and grassland ecosystems likely will experience the greatest proportional change in biodiversity because of the substantial influence of all drivers of biodiversity change. Northern temperate ecosystems are estimated to experience the least biodiversity change because major land-use change has already occurred. Plausible changes in biodiversity in other biomes depend on interactions among the causes of biodiversity change. These interactions represent one of the largest uncertainties in projections of future biodiversity change.","container-title":"Science (New York, N.Y.)","DOI":"10.1126/science.287.5459.1770","ISSN":"0036-8075","issue":"5459","journalAbbreviation":"Science","language":"eng","note":"PMID: 10710299","page":"1770-1774","source":"PubMed","title":"Global biodiversity scenarios for the year 2100","volume":"287","author":[{"family":"Sala","given":"O. E."},{"family":"Chapin","given":"F. S."},{"family":"Armesto","given":"J. J."},{"family":"Berlow","given":"E."},{"family":"Bloomfield","given":"J."},{"family":"Dirzo","given":"R."},{"family":"Huber-Sanwald","given":"E."},{"family":"Huenneke","given":"L. F."},{"family":"Jackson","given":"R. B."},{"family":"Kinzig","given":"A."},{"family":"Leemans","given":"R."},{"family":"Lodge","given":"D. M."},{"family":"Mooney","given":"H. A."},{"family":"Oesterheld","given":"M."},{"family":"Poff","given":"N. L."},{"family":"Sykes","given":"M. T."},{"family":"Walker","given":"B. H."},{"family":"Walker","given":"M."},{"family":"Wall","given":"D. H."}],"issued":{"date-parts":[["2000",3,10]]}}}],"schema":"https://github.com/citation-style-language/schema/raw/master/csl-citation.json"} </w:instrText>
      </w:r>
      <w:r w:rsidR="004B54E4">
        <w:rPr>
          <w:rFonts w:asciiTheme="majorHAnsi" w:hAnsiTheme="majorHAnsi" w:cstheme="majorHAnsi"/>
        </w:rPr>
        <w:fldChar w:fldCharType="separate"/>
      </w:r>
      <w:r w:rsidR="004B54E4">
        <w:rPr>
          <w:rFonts w:asciiTheme="majorHAnsi" w:hAnsiTheme="majorHAnsi" w:cstheme="majorHAnsi"/>
          <w:noProof/>
        </w:rPr>
        <w:t>Sala et al., 2000)</w:t>
      </w:r>
      <w:r w:rsidR="004B54E4">
        <w:rPr>
          <w:rFonts w:asciiTheme="majorHAnsi" w:hAnsiTheme="majorHAnsi" w:cstheme="majorHAnsi"/>
        </w:rPr>
        <w:fldChar w:fldCharType="end"/>
      </w:r>
      <w:r w:rsidR="004B54E4">
        <w:rPr>
          <w:rFonts w:asciiTheme="majorHAnsi" w:hAnsiTheme="majorHAnsi" w:cstheme="majorHAnsi"/>
        </w:rPr>
        <w:t xml:space="preserve">. </w:t>
      </w:r>
      <w:r w:rsidR="00980568">
        <w:rPr>
          <w:rFonts w:asciiTheme="majorHAnsi" w:hAnsiTheme="majorHAnsi" w:cstheme="majorHAnsi"/>
        </w:rPr>
        <w:t xml:space="preserve">Les menaces qui pèsent sur la biodiversité des eaux douces peuvent être divisées en six grandes catégories : la surexploitation, la pollution, les changements d’utilisation du territoire, les espèces envahissantes, la régulation du débit d’eau et les changements climatiques </w:t>
      </w:r>
      <w:r w:rsidR="00980568">
        <w:rPr>
          <w:rFonts w:asciiTheme="majorHAnsi" w:hAnsiTheme="majorHAnsi" w:cstheme="majorHAnsi"/>
        </w:rPr>
        <w:fldChar w:fldCharType="begin"/>
      </w:r>
      <w:r w:rsidR="00980568">
        <w:rPr>
          <w:rFonts w:asciiTheme="majorHAnsi" w:hAnsiTheme="majorHAnsi" w:cstheme="majorHAnsi"/>
        </w:rPr>
        <w:instrText xml:space="preserve"> ADDIN ZOTERO_ITEM CSL_CITATION {"citationID":"Kapl7rQg","properties":{"formattedCitation":"(Dudgeon, 2019)","plainCitation":"(Dudgeon, 2019)","noteIndex":0},"citationItems":[{"id":1838,"uris":["http://zotero.org/groups/2585270/items/B7RA8P7N"],"itemData":{"id":1838,"type":"article-journal","abstract":"Appropriation of fresh water to meet human needs is growing, and competition among users will intensify in a warmer and more crowded world. This essay explains why freshwater ecosystems are global hotspots of biological richness, despite a panoply of interacting threats that jeopardize biodiversity. The combined effects of these threats will soon become detrimental to humans since provision of ecosystem services, such as protein from capture fisheries, can only be sustained if waters remain healthy. Climate change poses an insidious existential threat to freshwater biodiversity in the Anthropocene, but immediate risks from dams, habitat degradation and pollution could well be far greater.","container-title":"Current Biology","DOI":"10.1016/j.cub.2019.08.002","ISSN":"0960-9822","issue":"19","journalAbbreviation":"Current Biology","language":"en","page":"R960-R967","source":"ScienceDirect","title":"Multiple threats imperil freshwater biodiversity in the Anthropocene","volume":"29","author":[{"family":"Dudgeon","given":"David"}],"issued":{"date-parts":[["2019",10,7]]}}}],"schema":"https://github.com/citation-style-language/schema/raw/master/csl-citation.json"} </w:instrText>
      </w:r>
      <w:r w:rsidR="00980568">
        <w:rPr>
          <w:rFonts w:asciiTheme="majorHAnsi" w:hAnsiTheme="majorHAnsi" w:cstheme="majorHAnsi"/>
        </w:rPr>
        <w:fldChar w:fldCharType="separate"/>
      </w:r>
      <w:r w:rsidR="00980568">
        <w:rPr>
          <w:rFonts w:asciiTheme="majorHAnsi" w:hAnsiTheme="majorHAnsi" w:cstheme="majorHAnsi"/>
          <w:noProof/>
        </w:rPr>
        <w:t>(Dudgeon, 2019)</w:t>
      </w:r>
      <w:r w:rsidR="00980568">
        <w:rPr>
          <w:rFonts w:asciiTheme="majorHAnsi" w:hAnsiTheme="majorHAnsi" w:cstheme="majorHAnsi"/>
        </w:rPr>
        <w:fldChar w:fldCharType="end"/>
      </w:r>
      <w:r w:rsidR="00980568">
        <w:rPr>
          <w:rFonts w:asciiTheme="majorHAnsi" w:hAnsiTheme="majorHAnsi" w:cstheme="majorHAnsi"/>
        </w:rPr>
        <w:t>.</w:t>
      </w:r>
    </w:p>
    <w:p w14:paraId="36B4337A" w14:textId="77777777" w:rsidR="00980568" w:rsidRDefault="00980568" w:rsidP="00490C45">
      <w:pPr>
        <w:spacing w:line="360" w:lineRule="auto"/>
        <w:jc w:val="both"/>
        <w:rPr>
          <w:rFonts w:asciiTheme="majorHAnsi" w:hAnsiTheme="majorHAnsi" w:cstheme="majorHAnsi"/>
        </w:rPr>
      </w:pPr>
    </w:p>
    <w:p w14:paraId="00CDD672" w14:textId="4D46F866" w:rsidR="00730AE6" w:rsidRDefault="003D2702" w:rsidP="00490C45">
      <w:pPr>
        <w:spacing w:line="360" w:lineRule="auto"/>
        <w:jc w:val="both"/>
        <w:rPr>
          <w:rFonts w:asciiTheme="majorHAnsi" w:hAnsiTheme="majorHAnsi" w:cstheme="majorHAnsi"/>
        </w:rPr>
      </w:pPr>
      <w:r>
        <w:rPr>
          <w:rFonts w:asciiTheme="majorHAnsi" w:hAnsiTheme="majorHAnsi" w:cstheme="majorHAnsi"/>
        </w:rPr>
        <w:t>De plus, ces milieux sont</w:t>
      </w:r>
      <w:r w:rsidR="00730AE6">
        <w:rPr>
          <w:rFonts w:asciiTheme="majorHAnsi" w:hAnsiTheme="majorHAnsi" w:cstheme="majorHAnsi"/>
        </w:rPr>
        <w:t xml:space="preserve"> </w:t>
      </w:r>
      <w:r>
        <w:rPr>
          <w:rFonts w:asciiTheme="majorHAnsi" w:hAnsiTheme="majorHAnsi" w:cstheme="majorHAnsi"/>
        </w:rPr>
        <w:t>centraux à de nombreux services écosystémiques tel que</w:t>
      </w:r>
      <w:r w:rsidR="00851D36">
        <w:rPr>
          <w:rFonts w:asciiTheme="majorHAnsi" w:hAnsiTheme="majorHAnsi" w:cstheme="majorHAnsi"/>
        </w:rPr>
        <w:t xml:space="preserve"> </w:t>
      </w:r>
      <w:r>
        <w:rPr>
          <w:rFonts w:asciiTheme="majorHAnsi" w:hAnsiTheme="majorHAnsi" w:cstheme="majorHAnsi"/>
        </w:rPr>
        <w:t>les sources d’</w:t>
      </w:r>
      <w:r w:rsidR="00730AE6">
        <w:rPr>
          <w:rFonts w:asciiTheme="majorHAnsi" w:hAnsiTheme="majorHAnsi" w:cstheme="majorHAnsi"/>
        </w:rPr>
        <w:t>eau potable, l</w:t>
      </w:r>
      <w:r>
        <w:rPr>
          <w:rFonts w:asciiTheme="majorHAnsi" w:hAnsiTheme="majorHAnsi" w:cstheme="majorHAnsi"/>
        </w:rPr>
        <w:t>’alimentation par les</w:t>
      </w:r>
      <w:r w:rsidR="00730AE6">
        <w:rPr>
          <w:rFonts w:asciiTheme="majorHAnsi" w:hAnsiTheme="majorHAnsi" w:cstheme="majorHAnsi"/>
        </w:rPr>
        <w:t xml:space="preserve"> pêcheries, la séquestration de carbone, la photosynthèse</w:t>
      </w:r>
      <w:r>
        <w:rPr>
          <w:rFonts w:asciiTheme="majorHAnsi" w:hAnsiTheme="majorHAnsi" w:cstheme="majorHAnsi"/>
        </w:rPr>
        <w:t xml:space="preserve"> et </w:t>
      </w:r>
      <w:r w:rsidR="00730AE6">
        <w:rPr>
          <w:rFonts w:asciiTheme="majorHAnsi" w:hAnsiTheme="majorHAnsi" w:cstheme="majorHAnsi"/>
        </w:rPr>
        <w:t>le cycle des nutriments</w:t>
      </w:r>
      <w:r>
        <w:rPr>
          <w:rFonts w:asciiTheme="majorHAnsi" w:hAnsiTheme="majorHAnsi" w:cstheme="majorHAnsi"/>
        </w:rPr>
        <w:t>.</w:t>
      </w:r>
      <w:r w:rsidR="00980568">
        <w:rPr>
          <w:rFonts w:asciiTheme="majorHAnsi" w:hAnsiTheme="majorHAnsi" w:cstheme="majorHAnsi"/>
        </w:rPr>
        <w:t xml:space="preserve"> </w:t>
      </w:r>
    </w:p>
    <w:p w14:paraId="384E8B05" w14:textId="77777777" w:rsidR="00774F40" w:rsidRDefault="00774F40" w:rsidP="00490C45">
      <w:pPr>
        <w:spacing w:line="360" w:lineRule="auto"/>
        <w:jc w:val="both"/>
        <w:rPr>
          <w:rFonts w:asciiTheme="majorHAnsi" w:hAnsiTheme="majorHAnsi" w:cstheme="majorHAnsi"/>
        </w:rPr>
      </w:pPr>
    </w:p>
    <w:p w14:paraId="2696D0C9" w14:textId="0608F653" w:rsidR="00D82066" w:rsidRDefault="00D82066" w:rsidP="00490C45">
      <w:pPr>
        <w:spacing w:line="360" w:lineRule="auto"/>
        <w:jc w:val="both"/>
        <w:rPr>
          <w:rFonts w:asciiTheme="majorHAnsi" w:hAnsiTheme="majorHAnsi" w:cstheme="majorHAnsi"/>
          <w:lang w:val="en-US"/>
        </w:rPr>
      </w:pPr>
      <w:r w:rsidRPr="00D82066">
        <w:rPr>
          <w:rFonts w:asciiTheme="majorHAnsi" w:hAnsiTheme="majorHAnsi" w:cstheme="majorHAnsi"/>
          <w:lang w:val="en-US"/>
        </w:rPr>
        <w:t xml:space="preserve">Lead to parasites and </w:t>
      </w:r>
      <w:r>
        <w:rPr>
          <w:rFonts w:asciiTheme="majorHAnsi" w:hAnsiTheme="majorHAnsi" w:cstheme="majorHAnsi"/>
          <w:lang w:val="en-US"/>
        </w:rPr>
        <w:t>disease ecology</w:t>
      </w:r>
    </w:p>
    <w:p w14:paraId="3DD4AE3C" w14:textId="77777777" w:rsidR="00980568" w:rsidRDefault="00980568" w:rsidP="00490C45">
      <w:pPr>
        <w:spacing w:line="360" w:lineRule="auto"/>
        <w:jc w:val="both"/>
        <w:rPr>
          <w:rFonts w:asciiTheme="majorHAnsi" w:hAnsiTheme="majorHAnsi" w:cstheme="majorHAnsi"/>
          <w:lang w:val="en-US"/>
        </w:rPr>
      </w:pPr>
    </w:p>
    <w:p w14:paraId="1459A1E7" w14:textId="36AF2279" w:rsidR="00980568" w:rsidRPr="00980568" w:rsidRDefault="00980568" w:rsidP="00490C45">
      <w:pPr>
        <w:spacing w:line="360" w:lineRule="auto"/>
        <w:jc w:val="both"/>
        <w:rPr>
          <w:rFonts w:asciiTheme="majorHAnsi" w:hAnsiTheme="majorHAnsi" w:cstheme="majorHAnsi"/>
          <w:i/>
          <w:iCs/>
          <w:lang w:val="en-US"/>
        </w:rPr>
      </w:pPr>
      <w:r w:rsidRPr="00980568">
        <w:rPr>
          <w:rFonts w:ascii="Open Sans" w:hAnsi="Open Sans" w:cs="Open Sans"/>
          <w:color w:val="1C1D1E"/>
          <w:sz w:val="18"/>
          <w:szCs w:val="18"/>
          <w:shd w:val="clear" w:color="auto" w:fill="FFFFFF"/>
          <w:lang w:val="en-US"/>
        </w:rPr>
        <w:t> </w:t>
      </w:r>
      <w:r w:rsidRPr="00980568">
        <w:rPr>
          <w:rFonts w:ascii="Open Sans" w:hAnsi="Open Sans" w:cs="Open Sans"/>
          <w:i/>
          <w:iCs/>
          <w:color w:val="1C1D1E"/>
          <w:sz w:val="18"/>
          <w:szCs w:val="18"/>
          <w:shd w:val="clear" w:color="auto" w:fill="FFFFFF"/>
          <w:lang w:val="en-US"/>
        </w:rPr>
        <w:t>Alliance for Freshwater Life</w:t>
      </w:r>
      <w:r w:rsidRPr="00980568">
        <w:rPr>
          <w:rFonts w:ascii="Open Sans" w:hAnsi="Open Sans" w:cs="Open Sans"/>
          <w:i/>
          <w:iCs/>
          <w:color w:val="1C1D1E"/>
          <w:sz w:val="18"/>
          <w:szCs w:val="18"/>
          <w:shd w:val="clear" w:color="auto" w:fill="FFFFFF"/>
          <w:lang w:val="en-US"/>
        </w:rPr>
        <w:t>, re</w:t>
      </w:r>
      <w:r>
        <w:rPr>
          <w:rFonts w:ascii="Open Sans" w:hAnsi="Open Sans" w:cs="Open Sans"/>
          <w:i/>
          <w:iCs/>
          <w:color w:val="1C1D1E"/>
          <w:sz w:val="18"/>
          <w:szCs w:val="18"/>
          <w:shd w:val="clear" w:color="auto" w:fill="FFFFFF"/>
          <w:lang w:val="en-US"/>
        </w:rPr>
        <w:t>search = the first step of action</w:t>
      </w:r>
      <w:r w:rsidR="002A5519">
        <w:rPr>
          <w:rFonts w:ascii="Open Sans" w:hAnsi="Open Sans" w:cs="Open Sans"/>
          <w:i/>
          <w:iCs/>
          <w:color w:val="1C1D1E"/>
          <w:sz w:val="18"/>
          <w:szCs w:val="18"/>
          <w:shd w:val="clear" w:color="auto" w:fill="FFFFFF"/>
          <w:lang w:val="en-US"/>
        </w:rPr>
        <w:t xml:space="preserve"> for aquatic conservation(darwall)</w:t>
      </w:r>
    </w:p>
    <w:p w14:paraId="36F5F9EC" w14:textId="30680AAF" w:rsidR="0009388E" w:rsidRPr="00D82066" w:rsidRDefault="00774F40" w:rsidP="0009388E">
      <w:pPr>
        <w:pStyle w:val="Titre2"/>
        <w:spacing w:line="360" w:lineRule="auto"/>
        <w:rPr>
          <w:lang w:val="en-US"/>
        </w:rPr>
      </w:pPr>
      <w:r w:rsidRPr="00D82066">
        <w:rPr>
          <w:lang w:val="en-US"/>
        </w:rPr>
        <w:t xml:space="preserve">5.2. </w:t>
      </w:r>
      <w:proofErr w:type="spellStart"/>
      <w:r w:rsidRPr="00D82066">
        <w:rPr>
          <w:lang w:val="en-US"/>
        </w:rPr>
        <w:t>Parasitisme</w:t>
      </w:r>
      <w:proofErr w:type="spellEnd"/>
    </w:p>
    <w:p w14:paraId="0BCDD9B6" w14:textId="77777777" w:rsidR="0009388E" w:rsidRPr="00D82066" w:rsidRDefault="0009388E" w:rsidP="0009388E">
      <w:pPr>
        <w:rPr>
          <w:lang w:val="en-US"/>
        </w:rPr>
      </w:pPr>
    </w:p>
    <w:p w14:paraId="1710DAF5" w14:textId="447C02FC" w:rsidR="00AF15FF" w:rsidRPr="000A0D1B" w:rsidRDefault="00AF15FF" w:rsidP="00D029B9">
      <w:pPr>
        <w:spacing w:line="360" w:lineRule="auto"/>
        <w:jc w:val="both"/>
        <w:rPr>
          <w:rFonts w:asciiTheme="majorHAnsi" w:hAnsiTheme="majorHAnsi" w:cstheme="majorHAnsi"/>
          <w:lang w:val="en-US"/>
        </w:rPr>
      </w:pPr>
      <w:r w:rsidRPr="00AF15FF">
        <w:rPr>
          <w:rFonts w:asciiTheme="majorHAnsi" w:hAnsiTheme="majorHAnsi" w:cstheme="majorHAnsi"/>
          <w:b/>
          <w:bCs/>
        </w:rPr>
        <w:t>[Négligence/Pertinence]</w:t>
      </w:r>
      <w:r>
        <w:rPr>
          <w:rFonts w:asciiTheme="majorHAnsi" w:hAnsiTheme="majorHAnsi" w:cstheme="majorHAnsi"/>
        </w:rPr>
        <w:t xml:space="preserve"> </w:t>
      </w:r>
      <w:r w:rsidR="00C6417A" w:rsidRPr="00C6417A">
        <w:rPr>
          <w:rFonts w:asciiTheme="majorHAnsi" w:hAnsiTheme="majorHAnsi" w:cstheme="majorHAnsi"/>
        </w:rPr>
        <w:t>Les parasites sont des organism</w:t>
      </w:r>
      <w:r w:rsidR="00C6417A">
        <w:rPr>
          <w:rFonts w:asciiTheme="majorHAnsi" w:hAnsiTheme="majorHAnsi" w:cstheme="majorHAnsi"/>
        </w:rPr>
        <w:t xml:space="preserve">es qui vivent </w:t>
      </w:r>
      <w:r w:rsidR="00D029B9">
        <w:rPr>
          <w:rFonts w:asciiTheme="majorHAnsi" w:hAnsiTheme="majorHAnsi" w:cstheme="majorHAnsi"/>
        </w:rPr>
        <w:t xml:space="preserve">à l’intérieur ou sur un autre organisme, que l’on désigne «hôte» et qui </w:t>
      </w:r>
      <w:r w:rsidR="00C6417A">
        <w:rPr>
          <w:rFonts w:asciiTheme="majorHAnsi" w:hAnsiTheme="majorHAnsi" w:cstheme="majorHAnsi"/>
        </w:rPr>
        <w:t xml:space="preserve">en exploitant les ressources </w:t>
      </w:r>
      <w:r w:rsidR="00C6417A">
        <w:rPr>
          <w:rFonts w:asciiTheme="majorHAnsi" w:hAnsiTheme="majorHAnsi" w:cstheme="majorHAnsi"/>
        </w:rPr>
        <w:fldChar w:fldCharType="begin"/>
      </w:r>
      <w:r w:rsidR="00D029B9">
        <w:rPr>
          <w:rFonts w:asciiTheme="majorHAnsi" w:hAnsiTheme="majorHAnsi" w:cstheme="majorHAnsi"/>
        </w:rPr>
        <w:instrText xml:space="preserve"> ADDIN ZOTERO_ITEM CSL_CITATION {"citationID":"QM1bTmTY","properties":{"formattedCitation":"(Lewin, 1982)","plainCitation":"(Lewin, 1982)","noteIndex":0},"citationItems":[{"id":8086,"uris":["http://zotero.org/groups/2585270/items/U5RTG25I"],"itemData":{"id":8086,"type":"article-journal","container-title":"Science (New York, N.Y.)","DOI":"10.1126/science.216.4545.504","ISSN":"0036-8075","issue":"4545","journalAbbreviation":"Science","language":"eng","note":"PMID: 17735733","page":"504","source":"PubMed","title":"Portraits of a parasite","volume":"216","author":[{"family":"Lewin","given":"R."}],"issued":{"date-parts":[["1982",4,30]]}}}],"schema":"https://github.com/citation-style-language/schema/raw/master/csl-citation.json"} </w:instrText>
      </w:r>
      <w:r w:rsidR="00C6417A">
        <w:rPr>
          <w:rFonts w:asciiTheme="majorHAnsi" w:hAnsiTheme="majorHAnsi" w:cstheme="majorHAnsi"/>
        </w:rPr>
        <w:fldChar w:fldCharType="separate"/>
      </w:r>
      <w:r w:rsidR="00D029B9">
        <w:rPr>
          <w:rFonts w:asciiTheme="majorHAnsi" w:hAnsiTheme="majorHAnsi" w:cstheme="majorHAnsi"/>
          <w:noProof/>
        </w:rPr>
        <w:t>(Lewin, 1982)</w:t>
      </w:r>
      <w:r w:rsidR="00C6417A">
        <w:rPr>
          <w:rFonts w:asciiTheme="majorHAnsi" w:hAnsiTheme="majorHAnsi" w:cstheme="majorHAnsi"/>
        </w:rPr>
        <w:fldChar w:fldCharType="end"/>
      </w:r>
      <w:r w:rsidR="00C6417A">
        <w:rPr>
          <w:rFonts w:asciiTheme="majorHAnsi" w:hAnsiTheme="majorHAnsi" w:cstheme="majorHAnsi"/>
        </w:rPr>
        <w:t xml:space="preserve">. </w:t>
      </w:r>
      <w:r w:rsidR="00D029B9">
        <w:rPr>
          <w:rFonts w:asciiTheme="majorHAnsi" w:hAnsiTheme="majorHAnsi" w:cstheme="majorHAnsi"/>
        </w:rPr>
        <w:t xml:space="preserve">Malgré qu’ils </w:t>
      </w:r>
      <w:r w:rsidR="00D029B9">
        <w:rPr>
          <w:rFonts w:asciiTheme="majorHAnsi" w:hAnsiTheme="majorHAnsi" w:cstheme="majorHAnsi"/>
        </w:rPr>
        <w:lastRenderedPageBreak/>
        <w:t xml:space="preserve">soient omniprésent dans l’environnement </w:t>
      </w:r>
      <w:r w:rsidR="00D029B9">
        <w:rPr>
          <w:rFonts w:asciiTheme="majorHAnsi" w:hAnsiTheme="majorHAnsi" w:cstheme="majorHAnsi"/>
        </w:rPr>
        <w:fldChar w:fldCharType="begin"/>
      </w:r>
      <w:r w:rsidR="00D029B9">
        <w:rPr>
          <w:rFonts w:asciiTheme="majorHAnsi" w:hAnsiTheme="majorHAnsi" w:cstheme="majorHAnsi"/>
        </w:rPr>
        <w:instrText xml:space="preserve"> ADDIN ZOTERO_ITEM CSL_CITATION {"citationID":"55g3gHvi","properties":{"formattedCitation":"(Lewin, 1982; Price, 1980)","plainCitation":"(Lewin, 1982; Price, 1980)","noteIndex":0},"citationItems":[{"id":8086,"uris":["http://zotero.org/groups/2585270/items/U5RTG25I"],"itemData":{"id":8086,"type":"article-journal","container-title":"Science (New York, N.Y.)","DOI":"10.1126/science.216.4545.504","ISSN":"0036-8075","issue":"4545","journalAbbreviation":"Science","language":"eng","note":"PMID: 17735733","page":"504","source":"PubMed","title":"Portraits of a parasite","volume":"216","author":[{"family":"Lewin","given":"R."}],"issued":{"date-parts":[["1982",4,30]]}}},{"id":1711,"uris":["http://zotero.org/groups/2585270/items/YRWNRQBA"],"itemData":{"id":1711,"type":"article-journal","container-title":"Monographs in Population Biology","ISSN":"0077-0930","journalAbbreviation":"Monogr Popul Biol","language":"eng","note":"PMID: 6993919","page":"1-237","source":"PubMed","title":"Evolutionary biology of parasites","volume":"15","author":[{"family":"Price","given":"P. W."}],"issued":{"date-parts":[["1980"]]}}}],"schema":"https://github.com/citation-style-language/schema/raw/master/csl-citation.json"} </w:instrText>
      </w:r>
      <w:r w:rsidR="00D029B9">
        <w:rPr>
          <w:rFonts w:asciiTheme="majorHAnsi" w:hAnsiTheme="majorHAnsi" w:cstheme="majorHAnsi"/>
        </w:rPr>
        <w:fldChar w:fldCharType="separate"/>
      </w:r>
      <w:r w:rsidR="00D029B9">
        <w:rPr>
          <w:rFonts w:asciiTheme="majorHAnsi" w:hAnsiTheme="majorHAnsi" w:cstheme="majorHAnsi"/>
          <w:noProof/>
        </w:rPr>
        <w:t>(Lewin, 1982; Price, 1980)</w:t>
      </w:r>
      <w:r w:rsidR="00D029B9">
        <w:rPr>
          <w:rFonts w:asciiTheme="majorHAnsi" w:hAnsiTheme="majorHAnsi" w:cstheme="majorHAnsi"/>
        </w:rPr>
        <w:fldChar w:fldCharType="end"/>
      </w:r>
      <w:r w:rsidR="00D029B9">
        <w:rPr>
          <w:rFonts w:asciiTheme="majorHAnsi" w:hAnsiTheme="majorHAnsi" w:cstheme="majorHAnsi"/>
        </w:rPr>
        <w:t xml:space="preserve"> et que leur diversité soit équivalente aux espèces à mode de vie libre </w:t>
      </w:r>
      <w:r w:rsidR="00D029B9">
        <w:rPr>
          <w:rFonts w:asciiTheme="majorHAnsi" w:hAnsiTheme="majorHAnsi" w:cstheme="majorHAnsi"/>
        </w:rPr>
        <w:fldChar w:fldCharType="begin"/>
      </w:r>
      <w:r w:rsidR="00D029B9">
        <w:rPr>
          <w:rFonts w:asciiTheme="majorHAnsi" w:hAnsiTheme="majorHAnsi" w:cstheme="majorHAnsi"/>
        </w:rPr>
        <w:instrText xml:space="preserve"> ADDIN ZOTERO_ITEM CSL_CITATION {"citationID":"pmEWTaiC","properties":{"formattedCitation":"(Poulin, 1999)","plainCitation":"(Poulin, 1999)","noteIndex":0},"citationItems":[{"id":1530,"uris":["http://zotero.org/groups/2585270/items/KYYZ4GHH"],"itemData":{"id":1530,"type":"article-journal","abstract":"Past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00D029B9">
        <w:rPr>
          <w:rFonts w:asciiTheme="majorHAnsi" w:hAnsiTheme="majorHAnsi" w:cstheme="majorHAnsi"/>
        </w:rPr>
        <w:fldChar w:fldCharType="separate"/>
      </w:r>
      <w:r w:rsidR="00D029B9">
        <w:rPr>
          <w:rFonts w:asciiTheme="majorHAnsi" w:hAnsiTheme="majorHAnsi" w:cstheme="majorHAnsi"/>
          <w:noProof/>
        </w:rPr>
        <w:t>(Poulin, 1999)</w:t>
      </w:r>
      <w:r w:rsidR="00D029B9">
        <w:rPr>
          <w:rFonts w:asciiTheme="majorHAnsi" w:hAnsiTheme="majorHAnsi" w:cstheme="majorHAnsi"/>
        </w:rPr>
        <w:fldChar w:fldCharType="end"/>
      </w:r>
      <w:r w:rsidR="00D029B9">
        <w:rPr>
          <w:rFonts w:asciiTheme="majorHAnsi" w:hAnsiTheme="majorHAnsi" w:cstheme="majorHAnsi"/>
        </w:rPr>
        <w:t>, les parasites sont encore largement négligés dans les études en écologie</w:t>
      </w:r>
      <w:r w:rsidR="00307108">
        <w:rPr>
          <w:rFonts w:asciiTheme="majorHAnsi" w:hAnsiTheme="majorHAnsi" w:cstheme="majorHAnsi"/>
        </w:rPr>
        <w:t xml:space="preserve"> </w:t>
      </w:r>
      <w:r w:rsidR="00307108">
        <w:rPr>
          <w:rFonts w:asciiTheme="majorHAnsi" w:hAnsiTheme="majorHAnsi" w:cstheme="majorHAnsi"/>
        </w:rPr>
        <w:fldChar w:fldCharType="begin"/>
      </w:r>
      <w:r w:rsidR="00307108">
        <w:rPr>
          <w:rFonts w:asciiTheme="majorHAnsi" w:hAnsiTheme="majorHAnsi" w:cstheme="majorHAnsi"/>
        </w:rPr>
        <w:instrText xml:space="preserve"> ADDIN ZOTERO_ITEM CSL_CITATION {"citationID":"vIHp5a0u","properties":{"formattedCitation":"(Marcogliese, 2004)","plainCitation":"(Marcogliese, 2004)","noteIndex":0},"citationItems":[{"id":1516,"uris":["http://zotero.org/groups/2585270/items/2EBG3PT3"],"itemData":{"id":1516,"type":"article-journal","abstract":"Effective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Theater","title-short":"Parasites","volume":"1","author":[{"family":"Marcogliese","given":"D.J."}],"issued":{"date-parts":[["2004",6,1]]}}}],"schema":"https://github.com/citation-style-language/schema/raw/master/csl-citation.json"} </w:instrText>
      </w:r>
      <w:r w:rsidR="00307108">
        <w:rPr>
          <w:rFonts w:asciiTheme="majorHAnsi" w:hAnsiTheme="majorHAnsi" w:cstheme="majorHAnsi"/>
        </w:rPr>
        <w:fldChar w:fldCharType="separate"/>
      </w:r>
      <w:r w:rsidR="00307108">
        <w:rPr>
          <w:rFonts w:asciiTheme="majorHAnsi" w:hAnsiTheme="majorHAnsi" w:cstheme="majorHAnsi"/>
          <w:noProof/>
        </w:rPr>
        <w:t>(Marcogliese, 2004)</w:t>
      </w:r>
      <w:r w:rsidR="00307108">
        <w:rPr>
          <w:rFonts w:asciiTheme="majorHAnsi" w:hAnsiTheme="majorHAnsi" w:cstheme="majorHAnsi"/>
        </w:rPr>
        <w:fldChar w:fldCharType="end"/>
      </w:r>
      <w:r w:rsidR="00D029B9">
        <w:rPr>
          <w:rFonts w:asciiTheme="majorHAnsi" w:hAnsiTheme="majorHAnsi" w:cstheme="majorHAnsi"/>
        </w:rPr>
        <w:t xml:space="preserve">. Pourtant, </w:t>
      </w:r>
      <w:r w:rsidR="00015407">
        <w:rPr>
          <w:rFonts w:asciiTheme="majorHAnsi" w:hAnsiTheme="majorHAnsi" w:cstheme="majorHAnsi"/>
        </w:rPr>
        <w:t xml:space="preserve">en dépit de leur petite taille, la biomasse parasitaire d’un écosystème peut être élevée, à tel point qu’elle joue un rôle considérable dans les flux énergétiques et la structure des communautés biologiques </w:t>
      </w:r>
      <w:r w:rsidR="00015407" w:rsidRPr="00015407">
        <w:rPr>
          <w:rFonts w:asciiTheme="majorHAnsi" w:hAnsiTheme="majorHAnsi" w:cstheme="majorHAnsi"/>
          <w:highlight w:val="yellow"/>
        </w:rPr>
        <w:t>().</w:t>
      </w:r>
      <w:r w:rsidR="00015407">
        <w:rPr>
          <w:rFonts w:asciiTheme="majorHAnsi" w:hAnsiTheme="majorHAnsi" w:cstheme="majorHAnsi"/>
        </w:rPr>
        <w:t xml:space="preserve"> Par exemple, </w:t>
      </w:r>
      <w:r w:rsidR="00015407">
        <w:rPr>
          <w:rFonts w:asciiTheme="majorHAnsi" w:hAnsiTheme="majorHAnsi" w:cstheme="majorHAnsi"/>
        </w:rPr>
        <w:fldChar w:fldCharType="begin"/>
      </w:r>
      <w:r w:rsidR="00307108">
        <w:rPr>
          <w:rFonts w:asciiTheme="majorHAnsi" w:hAnsiTheme="majorHAnsi" w:cstheme="majorHAnsi"/>
        </w:rPr>
        <w:instrText xml:space="preserve"> ADDIN ZOTERO_ITEM CSL_CITATION {"citationID":"nwlq1jti","properties":{"formattedCitation":"(Kuris et al., 2008)","plainCitation":"(Kuris et al., 2008)","dontUpdate":true,"noteIndex":0},"citationItems":[{"id":1723,"uris":["http://zotero.org/groups/2585270/items/IM8NYFW7"],"itemData":{"id":1723,"type":"article-journal","abstract":"Parasites — and other infectious agents — can have a major impact on an ecosystem, by targeting a prominent prey or predator species. But a study of the biomass of free-living and parasitic species in three estuaries on the Pacific coast of California and Baja California suggests that parasite ecology should be given more weighty consideration in food-web analysis and ecosystem modelling in future. The surprise finding was that parasites have substantial biomass in these ecosystems, even exceeding that of top predators. For instance the biomass of trematodes — parasitic flukes — was particularly high, comparable to that of birds, fish, burrowing shrimps and polychaetes.","container-title":"Nature","DOI":"10.1038/nature06970","ISSN":"1476-4687","issue":"7203","language":"en","license":"2008 Macmillan Publishers Limited. All rights reserved","note":"Bandiera_abtest: a\nCg_type: Nature Research Journals\nnumber: 7203\nPrimary_atype: Research\npublisher: Nature Publishing Group","page":"515-518","source":"www.nature.com","title":"Ecosystem energetic implications of parasite and free-living biomass in three estuaries","volume":"454","author":[{"family":"Kuris","given":"Armand M."},{"family":"Hechinger","given":"Ryan F."},{"family":"Shaw","given":"Jenny C."},{"family":"Whitney","given":"Kathleen L."},{"family":"Aguirre-Macedo","given":"Leopoldina"},{"family":"Boch","given":"Charlie A."},{"family":"Dobson","given":"Andrew P."},{"family":"Dunham","given":"Eleca J."},{"family":"Fredensborg","given":"Brian L."},{"family":"Huspeni","given":"Todd C."},{"family":"Lorda","given":"Julio"},{"family":"Mababa","given":"Luzviminda"},{"family":"Mancini","given":"Frank T."},{"family":"Mora","given":"Adrienne B."},{"family":"Pickering","given":"Maria"},{"family":"Talhouk","given":"Nadia L."},{"family":"Torchin","given":"Mark E."},{"family":"Lafferty","given":"Kevin D."}],"issued":{"date-parts":[["2008",7]]}}}],"schema":"https://github.com/citation-style-language/schema/raw/master/csl-citation.json"} </w:instrText>
      </w:r>
      <w:r w:rsidR="00015407">
        <w:rPr>
          <w:rFonts w:asciiTheme="majorHAnsi" w:hAnsiTheme="majorHAnsi" w:cstheme="majorHAnsi"/>
        </w:rPr>
        <w:fldChar w:fldCharType="separate"/>
      </w:r>
      <w:r w:rsidR="00015407">
        <w:rPr>
          <w:rFonts w:asciiTheme="majorHAnsi" w:hAnsiTheme="majorHAnsi" w:cstheme="majorHAnsi"/>
          <w:noProof/>
        </w:rPr>
        <w:t>Kuris et al. (2008)</w:t>
      </w:r>
      <w:r w:rsidR="00015407">
        <w:rPr>
          <w:rFonts w:asciiTheme="majorHAnsi" w:hAnsiTheme="majorHAnsi" w:cstheme="majorHAnsi"/>
        </w:rPr>
        <w:fldChar w:fldCharType="end"/>
      </w:r>
      <w:r w:rsidR="005278F9">
        <w:rPr>
          <w:rFonts w:asciiTheme="majorHAnsi" w:hAnsiTheme="majorHAnsi" w:cstheme="majorHAnsi"/>
        </w:rPr>
        <w:t xml:space="preserve"> ont trouvé que la biomasse totale de parasites peut s’élever jusqu’au tier de celle de poissons dans un estuaire. </w:t>
      </w:r>
      <w:r w:rsidR="005278F9">
        <w:rPr>
          <w:rFonts w:asciiTheme="majorHAnsi" w:hAnsiTheme="majorHAnsi" w:cstheme="majorHAnsi"/>
        </w:rPr>
        <w:fldChar w:fldCharType="begin"/>
      </w:r>
      <w:r w:rsidR="00307108">
        <w:rPr>
          <w:rFonts w:asciiTheme="majorHAnsi" w:hAnsiTheme="majorHAnsi" w:cstheme="majorHAnsi"/>
        </w:rPr>
        <w:instrText xml:space="preserve"> ADDIN ZOTERO_ITEM CSL_CITATION {"citationID":"SSCKkosh","properties":{"formattedCitation":"(Preston et al., 2013)","plainCitation":"(Preston et al., 2013)","dontUpdate":true,"noteIndex":0},"citationItems":[{"id":1721,"uris":["http://zotero.org/groups/2585270/items/QBMIWGZE"],"itemData":{"id":1721,"type":"article-journal","abstract":"1. Ecologists often measure the biomass and productivity of organisms to understand the importance of populations and communities in the flow of energy through ecosystems. Despite the central role of such studies in the advancement of freshwater ecology, there has been little effort to incorporate parasites into studies of freshwater energy flow. This omission is particularly important considering the roles that parasites sometimes play in shaping community structure and ecosystem processes. 2. Using quantitative surveys and dissections of over 1600 aquatic invertebrate and amphibian hosts, we calculated the ecosystem-level biomass and productivity of trematode parasites alongside the biomass of free-living aquatic organisms in three freshwater ponds in California, USA. 3. Snails and amphibian larvae, which are both important intermediate trematode hosts, dominated the dry biomass of free-living organisms across ponds (snails = 3.2 g m(-2); amphibians = 3.1 g m(-2)). An average of 33.5% of mature snails were infected with one of six trematode taxa, amounting to a density of 13 infected snails m(-2) of pond substrate. Between 18% and 33% of the combined host and parasite biomass within each infected snail consisted of larval trematode tissue, which collectively accounted for 87% of the total trematode biomass within the three ponds. Mid-summer trematode dry biomass averaged 0.10 g m(-2), which was equal to or greater than that of the most abundant insect orders (coleoptera = 0.10 g m(-2), odonata = 0.08 g m(-2), hemiptera = 0.07 g m(-2) and ephemeroptera = 0.03 g m(-2)). 4. On average, each trematode taxon produced between 14 and 1660 free-swimming larvae (cercariae) infected snail(-1) 24 h(-1) in mid-summer. Given that infected snails release cercariae for 3-4 months a year, the pond trematode communities produced an average of 153 mg m(-2) yr(-1) of dry cercarial biomass (range = 70-220 mg m(-2) yr(-1)). 5. Our results suggest that a significant amount of energy moves through trematode parasites in freshwater pond ecosystems, and that their contributions to ecosystem energetics may exceed those of many free-living taxa known to play key roles in structuring aquatic communities.","container-title":"The Journal of Animal Ecology","DOI":"10.1111/1365-2656.12030","ISSN":"1365-2656","issue":"3","journalAbbreviation":"J Anim Ecol","language":"eng","note":"PMID: 23488451","page":"509-517","source":"PubMed","title":"Biomass and productivity of trematode parasites in pond ecosystems","volume":"82","author":[{"family":"Preston","given":"Daniel L."},{"family":"Orlofske","given":"Sarah A."},{"family":"Lambden","given":"Jason P."},{"family":"Johnson","given":"Pieter T. J."}],"issued":{"date-parts":[["2013",5]]}}}],"schema":"https://github.com/citation-style-language/schema/raw/master/csl-citation.json"} </w:instrText>
      </w:r>
      <w:r w:rsidR="005278F9">
        <w:rPr>
          <w:rFonts w:asciiTheme="majorHAnsi" w:hAnsiTheme="majorHAnsi" w:cstheme="majorHAnsi"/>
        </w:rPr>
        <w:fldChar w:fldCharType="separate"/>
      </w:r>
      <w:r w:rsidR="005278F9">
        <w:rPr>
          <w:rFonts w:asciiTheme="majorHAnsi" w:hAnsiTheme="majorHAnsi" w:cstheme="majorHAnsi"/>
          <w:noProof/>
        </w:rPr>
        <w:t>Preston et al. (2013)</w:t>
      </w:r>
      <w:r w:rsidR="005278F9">
        <w:rPr>
          <w:rFonts w:asciiTheme="majorHAnsi" w:hAnsiTheme="majorHAnsi" w:cstheme="majorHAnsi"/>
        </w:rPr>
        <w:fldChar w:fldCharType="end"/>
      </w:r>
      <w:r w:rsidR="005278F9">
        <w:rPr>
          <w:rFonts w:asciiTheme="majorHAnsi" w:hAnsiTheme="majorHAnsi" w:cstheme="majorHAnsi"/>
        </w:rPr>
        <w:t xml:space="preserve"> ont quant à eux observé que la biomasse de trématodes (vers parasitaires) à l’intérieur </w:t>
      </w:r>
      <w:r w:rsidR="00AE0247">
        <w:rPr>
          <w:rFonts w:asciiTheme="majorHAnsi" w:hAnsiTheme="majorHAnsi" w:cstheme="majorHAnsi"/>
        </w:rPr>
        <w:t xml:space="preserve">d’escargots dans les étangs peut atteindre jusqu’à 33% de sa biomasse individuelle. </w:t>
      </w:r>
      <w:r w:rsidR="00AE0247" w:rsidRPr="0009388E">
        <w:rPr>
          <w:rFonts w:asciiTheme="majorHAnsi" w:hAnsiTheme="majorHAnsi" w:cstheme="majorHAnsi"/>
        </w:rPr>
        <w:t xml:space="preserve">Les parasites sont souvent </w:t>
      </w:r>
      <w:r w:rsidR="006B77AF">
        <w:rPr>
          <w:rFonts w:asciiTheme="majorHAnsi" w:hAnsiTheme="majorHAnsi" w:cstheme="majorHAnsi"/>
        </w:rPr>
        <w:t>omis</w:t>
      </w:r>
      <w:r w:rsidR="00AE0247" w:rsidRPr="0009388E">
        <w:rPr>
          <w:rFonts w:asciiTheme="majorHAnsi" w:hAnsiTheme="majorHAnsi" w:cstheme="majorHAnsi"/>
        </w:rPr>
        <w:t xml:space="preserve"> dans </w:t>
      </w:r>
      <w:r w:rsidR="006B77AF">
        <w:rPr>
          <w:rFonts w:asciiTheme="majorHAnsi" w:hAnsiTheme="majorHAnsi" w:cstheme="majorHAnsi"/>
        </w:rPr>
        <w:t xml:space="preserve">des études biologiques </w:t>
      </w:r>
      <w:r w:rsidR="00AE0247" w:rsidRPr="0009388E">
        <w:rPr>
          <w:rFonts w:asciiTheme="majorHAnsi" w:hAnsiTheme="majorHAnsi" w:cstheme="majorHAnsi"/>
        </w:rPr>
        <w:t xml:space="preserve">puisqu'ils sont petits, difficiles à identifier </w:t>
      </w:r>
      <w:r w:rsidR="006B77AF">
        <w:rPr>
          <w:rFonts w:asciiTheme="majorHAnsi" w:hAnsiTheme="majorHAnsi" w:cstheme="majorHAnsi"/>
        </w:rPr>
        <w:t>et/</w:t>
      </w:r>
      <w:r w:rsidR="00AE0247" w:rsidRPr="0009388E">
        <w:rPr>
          <w:rFonts w:asciiTheme="majorHAnsi" w:hAnsiTheme="majorHAnsi" w:cstheme="majorHAnsi"/>
        </w:rPr>
        <w:t xml:space="preserve">ou à observer </w:t>
      </w:r>
      <w:r w:rsidR="006B77AF">
        <w:rPr>
          <w:rFonts w:asciiTheme="majorHAnsi" w:hAnsiTheme="majorHAnsi" w:cstheme="majorHAnsi"/>
        </w:rPr>
        <w:fldChar w:fldCharType="begin"/>
      </w:r>
      <w:r w:rsidR="007D6D28">
        <w:rPr>
          <w:rFonts w:asciiTheme="majorHAnsi" w:hAnsiTheme="majorHAnsi" w:cstheme="majorHAnsi"/>
        </w:rPr>
        <w:instrText xml:space="preserve"> ADDIN ZOTERO_ITEM CSL_CITATION {"citationID":"IVhZ6PyF","properties":{"formattedCitation":"(K. D. Lafferty et al., 2008; Marcogliese, 2004)","plainCitation":"(K. D. Lafferty et al., 2008; Marcogliese, 2004)","dontUpdate":true,"noteIndex":0},"citationItems":[{"id":1713,"uris":["http://zotero.org/groups/2585270/items/RWHARA67"],"itemData":{"id":1713,"type":"article-journal","abstract":"Parasitism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Theater","title-short":"Parasites","volume":"1","author":[{"family":"Marcogliese","given":"D.J."}],"issued":{"date-parts":[["2004",6,1]]}}}],"schema":"https://github.com/citation-style-language/schema/raw/master/csl-citation.json"} </w:instrText>
      </w:r>
      <w:r w:rsidR="006B77AF">
        <w:rPr>
          <w:rFonts w:asciiTheme="majorHAnsi" w:hAnsiTheme="majorHAnsi" w:cstheme="majorHAnsi"/>
        </w:rPr>
        <w:fldChar w:fldCharType="separate"/>
      </w:r>
      <w:r w:rsidR="00307108">
        <w:rPr>
          <w:rFonts w:asciiTheme="majorHAnsi" w:hAnsiTheme="majorHAnsi" w:cstheme="majorHAnsi"/>
          <w:noProof/>
        </w:rPr>
        <w:t>(Lafferty et al., 2008; Marcogliese, 2004)</w:t>
      </w:r>
      <w:r w:rsidR="006B77AF">
        <w:rPr>
          <w:rFonts w:asciiTheme="majorHAnsi" w:hAnsiTheme="majorHAnsi" w:cstheme="majorHAnsi"/>
        </w:rPr>
        <w:fldChar w:fldCharType="end"/>
      </w:r>
      <w:r w:rsidR="006B77AF">
        <w:rPr>
          <w:rFonts w:asciiTheme="majorHAnsi" w:hAnsiTheme="majorHAnsi" w:cstheme="majorHAnsi"/>
        </w:rPr>
        <w:t>. Or, ceux-ci nous renseigne énormément sur l</w:t>
      </w:r>
      <w:r>
        <w:rPr>
          <w:rFonts w:asciiTheme="majorHAnsi" w:hAnsiTheme="majorHAnsi" w:cstheme="majorHAnsi"/>
        </w:rPr>
        <w:t xml:space="preserve">es systèmes </w:t>
      </w:r>
      <w:r w:rsidR="006B77AF">
        <w:rPr>
          <w:rFonts w:asciiTheme="majorHAnsi" w:hAnsiTheme="majorHAnsi" w:cstheme="majorHAnsi"/>
        </w:rPr>
        <w:t xml:space="preserve">dans lequel ils évoluent, notamment quant aux interactions entre les organismes </w:t>
      </w:r>
      <w:r>
        <w:rPr>
          <w:rFonts w:asciiTheme="majorHAnsi" w:hAnsiTheme="majorHAnsi" w:cstheme="majorHAnsi"/>
        </w:rPr>
        <w:fldChar w:fldCharType="begin"/>
      </w:r>
      <w:r w:rsidR="007D6D28">
        <w:rPr>
          <w:rFonts w:asciiTheme="majorHAnsi" w:hAnsiTheme="majorHAnsi" w:cstheme="majorHAnsi"/>
        </w:rPr>
        <w:instrText xml:space="preserve"> ADDIN ZOTERO_ITEM CSL_CITATION {"citationID":"W8dBVtFc","properties":{"formattedCitation":"(K. D. Lafferty et al., 2008; Marcogliese, 2004)","plainCitation":"(K. D. Lafferty et al., 2008; Marcogliese, 2004)","dontUpdate":true,"noteIndex":0},"citationItems":[{"id":1713,"uris":["http://zotero.org/groups/2585270/items/RWHARA67"],"itemData":{"id":1713,"type":"article-journal","abstract":"Parasitism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Theater","title-short":"Parasites","volume":"1","author":[{"family":"Marcogliese","given":"D.J."}],"issued":{"date-parts":[["2004",6,1]]}}}],"schema":"https://github.com/citation-style-language/schema/raw/master/csl-citation.json"} </w:instrText>
      </w:r>
      <w:r>
        <w:rPr>
          <w:rFonts w:asciiTheme="majorHAnsi" w:hAnsiTheme="majorHAnsi" w:cstheme="majorHAnsi"/>
        </w:rPr>
        <w:fldChar w:fldCharType="separate"/>
      </w:r>
      <w:r w:rsidR="00307108">
        <w:rPr>
          <w:rFonts w:asciiTheme="majorHAnsi" w:hAnsiTheme="majorHAnsi" w:cstheme="majorHAnsi"/>
          <w:noProof/>
        </w:rPr>
        <w:t>(Lafferty et al., 2008; Marcogliese, 2004)</w:t>
      </w:r>
      <w:r>
        <w:rPr>
          <w:rFonts w:asciiTheme="majorHAnsi" w:hAnsiTheme="majorHAnsi" w:cstheme="majorHAnsi"/>
        </w:rPr>
        <w:fldChar w:fldCharType="end"/>
      </w:r>
      <w:r>
        <w:rPr>
          <w:rFonts w:asciiTheme="majorHAnsi" w:hAnsiTheme="majorHAnsi" w:cstheme="majorHAnsi"/>
        </w:rPr>
        <w:t xml:space="preserve"> </w:t>
      </w:r>
      <w:r w:rsidR="006B77AF">
        <w:rPr>
          <w:rFonts w:asciiTheme="majorHAnsi" w:hAnsiTheme="majorHAnsi" w:cstheme="majorHAnsi"/>
        </w:rPr>
        <w:t xml:space="preserve">et aux </w:t>
      </w:r>
      <w:proofErr w:type="spellStart"/>
      <w:r w:rsidR="006B77AF">
        <w:rPr>
          <w:rFonts w:asciiTheme="majorHAnsi" w:hAnsiTheme="majorHAnsi" w:cstheme="majorHAnsi"/>
        </w:rPr>
        <w:t>stresseurs</w:t>
      </w:r>
      <w:proofErr w:type="spellEnd"/>
      <w:r w:rsidR="006B77AF">
        <w:rPr>
          <w:rFonts w:asciiTheme="majorHAnsi" w:hAnsiTheme="majorHAnsi" w:cstheme="majorHAnsi"/>
        </w:rPr>
        <w:t xml:space="preserve"> </w:t>
      </w:r>
      <w:r>
        <w:rPr>
          <w:rFonts w:asciiTheme="majorHAnsi" w:hAnsiTheme="majorHAnsi" w:cstheme="majorHAnsi"/>
        </w:rPr>
        <w:t xml:space="preserve">environnementaux </w:t>
      </w:r>
      <w:r>
        <w:rPr>
          <w:rFonts w:asciiTheme="majorHAnsi" w:hAnsiTheme="majorHAnsi" w:cstheme="majorHAnsi"/>
        </w:rPr>
        <w:fldChar w:fldCharType="begin"/>
      </w:r>
      <w:r>
        <w:rPr>
          <w:rFonts w:asciiTheme="majorHAnsi" w:hAnsiTheme="majorHAnsi" w:cstheme="majorHAnsi"/>
        </w:rPr>
        <w:instrText xml:space="preserve"> ADDIN ZOTERO_ITEM CSL_CITATION {"citationID":"kdYDyS7W","properties":{"formattedCitation":"(Marcogliese, 2008, 2016)","plainCitation":"(Marcogliese, 2008, 2016)","noteIndex":0},"citationItems":[{"id":1532,"uris":["http://zotero.org/groups/2585270/items/Y87CF4JV"],"itemData":{"id":1532,"type":"article-journal","abstract":"Climate change is predicted to have important effects on parasitism and disease in freshwater and marine ecosystems, with consequences for human health and socio-economics. The distribution of parasites and pathogens will be directly affected by global warming, but also indirectly, through effects on host range and abundance. To date, numerous disease outbreaks, especially in marine organisms, have been associated with climatic events such as the El Niño-Southern Oscillation. In general, transmission rates of parasites and pathogens are expected to increase with increasing temperature. Evidence suggests that the virulence of some pathogens and parasites may also increase with global warming. The effects of climate change on parasites and pathogens will be superimposed onto the effects of other anthropogenic stressors in ecosystems, such as contaminants, habitat loss and species introductions. This combination of stressors may work cumulatively or synergistically to exacerbate negative effects on host organisms and populations. Climatic effects on parasites and diseases of key species may cascade through food webs, with consequences for entire ecosystems.","container-title":"Revue Scientifique Et Technique (International Office of Epizootics)","ISSN":"0253-1933","issue":"2","journalAbbreviation":"Rev Sci Tech","language":"eng","note":"PMID: 18819673","page":"467-484","source":"PubMed","title":"The impact of climate change on the parasites and infectious diseases of aquatic animals","volume":"27","author":[{"family":"Marcogliese","given":"D. J."}],"issued":{"date-parts":[["2008",8]]}}},{"id":1512,"uris":["http://zotero.org/groups/2585270/items/XZC8KM4W"],"itemData":{"id":1512,"type":"article-journal","abstract":"Evaluation of the potential response of parasites of aquatic organisms to climate change illustrates the complexity of host–parasite relationships and the difficulty of making accurate predictions for these biological systems. In recent years, trematodes have proven to be a useful model to evaluate potential effects of climate change on host–parasite systems. In the first part of this article, I review and summarize results from the recent use of trematodes and specifically their early life cycle stages in testing effects of temperature and other climate-driven variables on life history traits and host–parasite interactions. However, metazoan parasites in aquatic systems respond directly to changes in temperature and also to changes in other climate-driven abiotic parameters that are mediated directly on the parasite or indirectly through changes in the distribution and abundance of their hosts. In addition, though most research to date has focused on the effects of temperature, it is imperative to explore effects of precipitation, eutrophication, acidification, water levels and flow rates, habitat loss and fragmentation, extreme weather, and other forms of anthropogenic interference on the distribution of both hosts and parasites, as these biotic and abiotic factors and stressors do not operate independently of climate. In the second part of this article, the effects of some of these factors derived from our own field studies, as well as other investigations both in the laboratory and the field, on the distribution, abundance, and community structure of parasites in aquatic ecosystems will be reviewed and discussed.","container-title":"Integrative and Comparative Biology","DOI":"10.1093/icb/icw036","ISSN":"1540-7063","issue":"4","journalAbbreviation":"Integrative and Comparative Biology","page":"611-619","source":"Silverchair","title":"The Distribution and Abundance of Parasites in Aquatic Ecosystems in a Changing Climate: More than Just Temperature","title-short":"The Distribution and Abundance of Parasites in Aquatic Ecosystems in a Changing Climate","volume":"56","author":[{"family":"Marcogliese","given":"David J."}],"issued":{"date-parts":[["2016",10,1]]}}}],"schema":"https://github.com/citation-style-language/schema/raw/master/csl-citation.json"}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(Marcogliese, 2008, 2016)</w:t>
      </w:r>
      <w:r>
        <w:rPr>
          <w:rFonts w:asciiTheme="majorHAnsi" w:hAnsiTheme="majorHAnsi" w:cstheme="majorHAnsi"/>
        </w:rPr>
        <w:fldChar w:fldCharType="end"/>
      </w:r>
      <w:r>
        <w:rPr>
          <w:rFonts w:asciiTheme="majorHAnsi" w:hAnsiTheme="majorHAnsi" w:cstheme="majorHAnsi"/>
        </w:rPr>
        <w:t xml:space="preserve">. </w:t>
      </w:r>
      <w:r w:rsidR="00347593">
        <w:rPr>
          <w:rFonts w:asciiTheme="majorHAnsi" w:hAnsiTheme="majorHAnsi" w:cstheme="majorHAnsi"/>
        </w:rPr>
        <w:t>L’exemple le plus intuitif est celui des parasites transmis via la chaîne trophique. En effet, ceux-ci reflètent les liens directs du réseau trophique</w:t>
      </w:r>
      <w:r w:rsidR="00347B8B">
        <w:rPr>
          <w:rFonts w:asciiTheme="majorHAnsi" w:hAnsiTheme="majorHAnsi" w:cstheme="majorHAnsi"/>
        </w:rPr>
        <w:t xml:space="preserve"> puisque qu</w:t>
      </w:r>
      <w:r w:rsidR="00F86690">
        <w:rPr>
          <w:rFonts w:asciiTheme="majorHAnsi" w:hAnsiTheme="majorHAnsi" w:cstheme="majorHAnsi"/>
        </w:rPr>
        <w:t xml:space="preserve">’un </w:t>
      </w:r>
      <w:r w:rsidR="00347B8B">
        <w:rPr>
          <w:rFonts w:asciiTheme="majorHAnsi" w:hAnsiTheme="majorHAnsi" w:cstheme="majorHAnsi"/>
        </w:rPr>
        <w:t>hôte infecté doit nécessairement avoir consommé</w:t>
      </w:r>
      <w:r w:rsidR="00223D1D">
        <w:rPr>
          <w:rFonts w:asciiTheme="majorHAnsi" w:hAnsiTheme="majorHAnsi" w:cstheme="majorHAnsi"/>
        </w:rPr>
        <w:t xml:space="preserve"> une proie </w:t>
      </w:r>
      <w:r w:rsidR="00F86690">
        <w:rPr>
          <w:rFonts w:asciiTheme="majorHAnsi" w:hAnsiTheme="majorHAnsi" w:cstheme="majorHAnsi"/>
        </w:rPr>
        <w:t>précédemment</w:t>
      </w:r>
      <w:r w:rsidR="00223D1D">
        <w:rPr>
          <w:rFonts w:asciiTheme="majorHAnsi" w:hAnsiTheme="majorHAnsi" w:cstheme="majorHAnsi"/>
        </w:rPr>
        <w:t xml:space="preserve"> infect</w:t>
      </w:r>
      <w:r w:rsidR="00F86690">
        <w:rPr>
          <w:rFonts w:asciiTheme="majorHAnsi" w:hAnsiTheme="majorHAnsi" w:cstheme="majorHAnsi"/>
        </w:rPr>
        <w:t>é</w:t>
      </w:r>
      <w:r w:rsidR="00223D1D">
        <w:rPr>
          <w:rFonts w:asciiTheme="majorHAnsi" w:hAnsiTheme="majorHAnsi" w:cstheme="majorHAnsi"/>
        </w:rPr>
        <w:t>e</w:t>
      </w:r>
      <w:r w:rsidR="00F86690">
        <w:rPr>
          <w:rFonts w:asciiTheme="majorHAnsi" w:hAnsiTheme="majorHAnsi" w:cstheme="majorHAnsi"/>
        </w:rPr>
        <w:t xml:space="preserve"> </w:t>
      </w:r>
      <w:r w:rsidR="00F86690">
        <w:rPr>
          <w:rFonts w:asciiTheme="majorHAnsi" w:hAnsiTheme="majorHAnsi" w:cstheme="majorHAnsi"/>
        </w:rPr>
        <w:fldChar w:fldCharType="begin"/>
      </w:r>
      <w:r w:rsidR="00F86690">
        <w:rPr>
          <w:rFonts w:asciiTheme="majorHAnsi" w:hAnsiTheme="majorHAnsi" w:cstheme="majorHAnsi"/>
        </w:rPr>
        <w:instrText xml:space="preserve"> ADDIN ZOTERO_ITEM CSL_CITATION {"citationID":"HZ5zXxpI","properties":{"formattedCitation":"(Marcogliese &amp; Cone, 1997)","plainCitation":"(Marcogliese &amp; Cone, 1997)","noteIndex":0},"citationItems":[{"id":1805,"uris":["http://zotero.org/groups/2585270/items/NX84668Z"],"itemData":{"id":1805,"type":"article-journal","abstract":"Parasites have the capacity to regulate host populations and may be important determinants of community structure, yet they are usually neglected in studies of food webs. Parasites can provide much of the information on host biology, such as diet and migration, that is necessary to construct accurate webs. Because many parasites have complex life cycles that involve several different hosts, and often depend on trophic interactions for transmission, parasites provide complementary views of web structure and dynamics. Incorporation of parasites in food webs can substantially after baste web properties, Including connectance, chain length and proportions of top and basal species, and can allow the testing of specific hypotheses related to food-web dynamics.","container-title":"Trends in Ecology &amp; Evolution","DOI":"10.1016/S0169-5347(97)01080-X","ISSN":"0169-5347","issue":"8","journalAbbreviation":"Trends in Ecology &amp; Evolution","language":"en","page":"320-325","source":"ScienceDirect","title":"Food webs: a plea for parasites","title-short":"Food webs","volume":"12","author":[{"family":"Marcogliese","given":"David J."},{"family":"Cone","given":"David K."}],"issued":{"date-parts":[["1997",8,1]]}}}],"schema":"https://github.com/citation-style-language/schema/raw/master/csl-citation.json"} </w:instrText>
      </w:r>
      <w:r w:rsidR="00F86690">
        <w:rPr>
          <w:rFonts w:asciiTheme="majorHAnsi" w:hAnsiTheme="majorHAnsi" w:cstheme="majorHAnsi"/>
        </w:rPr>
        <w:fldChar w:fldCharType="separate"/>
      </w:r>
      <w:r w:rsidR="00F86690">
        <w:rPr>
          <w:rFonts w:asciiTheme="majorHAnsi" w:hAnsiTheme="majorHAnsi" w:cstheme="majorHAnsi"/>
          <w:noProof/>
        </w:rPr>
        <w:t>(Marcogliese &amp; Cone, 1997)</w:t>
      </w:r>
      <w:r w:rsidR="00F86690">
        <w:rPr>
          <w:rFonts w:asciiTheme="majorHAnsi" w:hAnsiTheme="majorHAnsi" w:cstheme="majorHAnsi"/>
        </w:rPr>
        <w:fldChar w:fldCharType="end"/>
      </w:r>
      <w:r w:rsidR="00347593">
        <w:rPr>
          <w:rFonts w:asciiTheme="majorHAnsi" w:hAnsiTheme="majorHAnsi" w:cstheme="majorHAnsi"/>
        </w:rPr>
        <w:t xml:space="preserve">. </w:t>
      </w:r>
      <w:r w:rsidR="00A62F4E">
        <w:rPr>
          <w:rFonts w:asciiTheme="majorHAnsi" w:hAnsiTheme="majorHAnsi" w:cstheme="majorHAnsi"/>
        </w:rPr>
        <w:t xml:space="preserve">Également, cette caractéristique bioindicatrice reflète </w:t>
      </w:r>
      <w:r w:rsidR="00834486">
        <w:rPr>
          <w:rFonts w:asciiTheme="majorHAnsi" w:hAnsiTheme="majorHAnsi" w:cstheme="majorHAnsi"/>
        </w:rPr>
        <w:t>les tendances alimentaires</w:t>
      </w:r>
      <w:r w:rsidR="00A62F4E">
        <w:rPr>
          <w:rFonts w:asciiTheme="majorHAnsi" w:hAnsiTheme="majorHAnsi" w:cstheme="majorHAnsi"/>
        </w:rPr>
        <w:t xml:space="preserve"> à plus long terme que les analyses de contenus stomacaux </w:t>
      </w:r>
      <w:r w:rsidR="00834486">
        <w:rPr>
          <w:rFonts w:asciiTheme="majorHAnsi" w:hAnsiTheme="majorHAnsi" w:cstheme="majorHAnsi"/>
        </w:rPr>
        <w:t xml:space="preserve">classique puisque les endoparasites peuvent vivre jusqu’à plusieurs années </w:t>
      </w:r>
      <w:r w:rsidR="007D6D28">
        <w:rPr>
          <w:rFonts w:asciiTheme="majorHAnsi" w:hAnsiTheme="majorHAnsi" w:cstheme="majorHAnsi"/>
        </w:rPr>
        <w:fldChar w:fldCharType="begin"/>
      </w:r>
      <w:r w:rsidR="007D6D28">
        <w:rPr>
          <w:rFonts w:asciiTheme="majorHAnsi" w:hAnsiTheme="majorHAnsi" w:cstheme="majorHAnsi"/>
        </w:rPr>
        <w:instrText xml:space="preserve"> ADDIN ZOTERO_ITEM CSL_CITATION {"citationID":"aviYlfFN","properties":{"formattedCitation":"(Curtis, 1995)","plainCitation":"(Curtis, 1995)","noteIndex":0},"citationItems":[{"id":8169,"uris":["http://zotero.org/groups/2585270/items/U82DDX7R"],"itemData":{"id":8169,"type":"article-journal","container-title":"Nordic journal of freshwater research","title":"The ecological parasitology of charrs: relationships between parasites and food web structure in nothern lakes.","author":[{"family":"Curtis","given":"M."}],"issued":{"date-parts":[["1995"]]}}}],"schema":"https://github.com/citation-style-language/schema/raw/master/csl-citation.json"} </w:instrText>
      </w:r>
      <w:r w:rsidR="007D6D28">
        <w:rPr>
          <w:rFonts w:asciiTheme="majorHAnsi" w:hAnsiTheme="majorHAnsi" w:cstheme="majorHAnsi"/>
        </w:rPr>
        <w:fldChar w:fldCharType="separate"/>
      </w:r>
      <w:r w:rsidR="007D6D28">
        <w:rPr>
          <w:rFonts w:asciiTheme="majorHAnsi" w:hAnsiTheme="majorHAnsi" w:cstheme="majorHAnsi"/>
          <w:noProof/>
        </w:rPr>
        <w:t>(Curtis, 1995)</w:t>
      </w:r>
      <w:r w:rsidR="007D6D28">
        <w:rPr>
          <w:rFonts w:asciiTheme="majorHAnsi" w:hAnsiTheme="majorHAnsi" w:cstheme="majorHAnsi"/>
        </w:rPr>
        <w:fldChar w:fldCharType="end"/>
      </w:r>
      <w:r w:rsidR="00834486">
        <w:rPr>
          <w:rFonts w:asciiTheme="majorHAnsi" w:hAnsiTheme="majorHAnsi" w:cstheme="majorHAnsi"/>
        </w:rPr>
        <w:t>.</w:t>
      </w:r>
      <w:r w:rsidR="00A62F4E">
        <w:rPr>
          <w:rFonts w:asciiTheme="majorHAnsi" w:hAnsiTheme="majorHAnsi" w:cstheme="majorHAnsi"/>
        </w:rPr>
        <w:t xml:space="preserve"> </w:t>
      </w:r>
      <w:r w:rsidR="00447FEA">
        <w:rPr>
          <w:rFonts w:asciiTheme="majorHAnsi" w:hAnsiTheme="majorHAnsi" w:cstheme="majorHAnsi"/>
        </w:rPr>
        <w:t xml:space="preserve">Les parasites réagissent a </w:t>
      </w:r>
      <w:r w:rsidR="00A76D18">
        <w:rPr>
          <w:rFonts w:asciiTheme="majorHAnsi" w:hAnsiTheme="majorHAnsi" w:cstheme="majorHAnsi"/>
        </w:rPr>
        <w:t>d</w:t>
      </w:r>
      <w:r w:rsidR="00447FEA">
        <w:rPr>
          <w:rFonts w:asciiTheme="majorHAnsi" w:hAnsiTheme="majorHAnsi" w:cstheme="majorHAnsi"/>
        </w:rPr>
        <w:t xml:space="preserve">e nombreux </w:t>
      </w:r>
      <w:proofErr w:type="spellStart"/>
      <w:r w:rsidR="00447FEA">
        <w:rPr>
          <w:rFonts w:asciiTheme="majorHAnsi" w:hAnsiTheme="majorHAnsi" w:cstheme="majorHAnsi"/>
        </w:rPr>
        <w:t>stresseurs</w:t>
      </w:r>
      <w:proofErr w:type="spellEnd"/>
      <w:r w:rsidR="00447FEA">
        <w:rPr>
          <w:rFonts w:asciiTheme="majorHAnsi" w:hAnsiTheme="majorHAnsi" w:cstheme="majorHAnsi"/>
        </w:rPr>
        <w:t xml:space="preserve"> environnementaux (e.g.</w:t>
      </w:r>
      <w:r w:rsidR="00533A0E">
        <w:rPr>
          <w:rFonts w:asciiTheme="majorHAnsi" w:hAnsiTheme="majorHAnsi" w:cstheme="majorHAnsi"/>
        </w:rPr>
        <w:t xml:space="preserve"> température, pollution, eutrophisation et l’acidification</w:t>
      </w:r>
      <w:r w:rsidR="00447FEA">
        <w:rPr>
          <w:rFonts w:asciiTheme="majorHAnsi" w:hAnsiTheme="majorHAnsi" w:cstheme="majorHAnsi"/>
        </w:rPr>
        <w:t>)</w:t>
      </w:r>
      <w:r w:rsidR="00533A0E">
        <w:rPr>
          <w:rFonts w:asciiTheme="majorHAnsi" w:hAnsiTheme="majorHAnsi" w:cstheme="majorHAnsi"/>
        </w:rPr>
        <w:t xml:space="preserve"> </w:t>
      </w:r>
      <w:r w:rsidR="00447FEA">
        <w:rPr>
          <w:rFonts w:asciiTheme="majorHAnsi" w:hAnsiTheme="majorHAnsi" w:cstheme="majorHAnsi"/>
        </w:rPr>
        <w:t xml:space="preserve">ce qui leur attribut une fonction bioindicatrice  </w:t>
      </w:r>
      <w:r w:rsidR="00447FEA">
        <w:rPr>
          <w:rFonts w:asciiTheme="majorHAnsi" w:hAnsiTheme="majorHAnsi" w:cstheme="majorHAnsi"/>
        </w:rPr>
        <w:fldChar w:fldCharType="begin"/>
      </w:r>
      <w:r w:rsidR="00447FEA">
        <w:rPr>
          <w:rFonts w:asciiTheme="majorHAnsi" w:hAnsiTheme="majorHAnsi" w:cstheme="majorHAnsi"/>
        </w:rPr>
        <w:instrText xml:space="preserve"> ADDIN ZOTERO_ITEM CSL_CITATION {"citationID":"0nA12X6M","properties":{"formattedCitation":"(K. D. Lafferty, 1997; Marcogliese, 2004, 2016)","plainCitation":"(K. D. Lafferty, 1997; Marcogliese, 2004, 2016)","noteIndex":0},"citationItems":[{"id":2790,"uris":["http://zotero.org/groups/2585270/items/Z7V3MKLC"],"itemData":{"id":2790,"type":"article-journal","abstract":"There are a variety of ways that environmental changes affect parasites, suggesting that information on parasites can indicate anthropogenic impacts. Parasitism may increase if the impact reduces host resistance or increases the density of intermediate or definitive hosts. Parasitism may decrease if definitive or intermediate host density declines or parasites suffer higher mortality directly (eg. from toxic effects on parasites) or indirectly (infected hosts suffer differentially high mortality). Although these scenarios are opposing, they can provide a rich set of predictions once we understand the true associations between each parasite and impact. In this review, Kevin Lafferty discusses how parasite ecologists have used and can use parasites to assess environmental quality.","container-title":"Parasitology Today","DOI":"10.1016/S0169-4758(97)01072-7","ISSN":"0169-4758","issue":"7","journalAbbreviation":"Parasitology Today","language":"en","page":"251-255","source":"ScienceDirect","title":"Environmental parasitology: What can parasites tell us about human impacts on the environment?","title-short":"Environmental parasitology","volume":"13","author":[{"family":"Lafferty","given":"K. D."}],"issued":{"date-parts":[["1997",7,1]]}}},{"id":1516,"uris":["http://zotero.org/groups/2585270/items/2EBG3PT3"],"itemData":{"id":1516,"type":"article-journal","abstract":"Effective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Theater","title-short":"Parasites","volume":"1","author":[{"family":"Marcogliese","given":"D.J."}],"issued":{"date-parts":[["2004",6,1]]}}},{"id":1512,"uris":["http://zotero.org/groups/2585270/items/XZC8KM4W"],"itemData":{"id":1512,"type":"article-journal","abstract":"Evaluation of the potential response of parasites of aquatic organisms to climate change illustrates the complexity of host–parasite relationships and the difficulty of making accurate predictions for these biological systems. In recent years, trematodes have proven to be a useful model to evaluate potential effects of climate change on host–parasite systems. In the first part of this article, I review and summarize results from the recent use of trematodes and specifically their early life cycle stages in testing effects of temperature and other climate-driven variables on life history traits and host–parasite interactions. However, metazoan parasites in aquatic systems respond directly to changes in temperature and also to changes in other climate-driven abiotic parameters that are mediated directly on the parasite or indirectly through changes in the distribution and abundance of their hosts. In addition, though most research to date has focused on the effects of temperature, it is imperative to explore effects of precipitation, eutrophication, acidification, water levels and flow rates, habitat loss and fragmentation, extreme weather, and other forms of anthropogenic interference on the distribution of both hosts and parasites, as these biotic and abiotic factors and stressors do not operate independently of climate. In the second part of this article, the effects of some of these factors derived from our own field studies, as well as other investigations both in the laboratory and the field, on the distribution, abundance, and community structure of parasites in aquatic ecosystems will be reviewed and discussed.","container-title":"Integrative and Comparative Biology","DOI":"10.1093/icb/icw036","ISSN":"1540-7063","issue":"4","journalAbbreviation":"Integrative and Comparative Biology","page":"611-619","source":"Silverchair","title":"The Distribution and Abundance of Parasites in Aquatic Ecosystems in a Changing Climate: More than Just Temperature","title-short":"The Distribution and Abundance of Parasites in Aquatic Ecosystems in a Changing Climate","volume":"56","author":[{"family":"Marcogliese","given":"David J."}],"issued":{"date-parts":[["2016",10,1]]}}}],"schema":"https://github.com/citation-style-language/schema/raw/master/csl-citation.json"} </w:instrText>
      </w:r>
      <w:r w:rsidR="00447FEA">
        <w:rPr>
          <w:rFonts w:asciiTheme="majorHAnsi" w:hAnsiTheme="majorHAnsi" w:cstheme="majorHAnsi"/>
        </w:rPr>
        <w:fldChar w:fldCharType="separate"/>
      </w:r>
      <w:r w:rsidR="00447FEA">
        <w:rPr>
          <w:rFonts w:asciiTheme="majorHAnsi" w:hAnsiTheme="majorHAnsi" w:cstheme="majorHAnsi"/>
          <w:noProof/>
        </w:rPr>
        <w:t>(K. D. Lafferty, 1997; Marcogliese, 2004, 2016)</w:t>
      </w:r>
      <w:r w:rsidR="00447FEA">
        <w:rPr>
          <w:rFonts w:asciiTheme="majorHAnsi" w:hAnsiTheme="majorHAnsi" w:cstheme="majorHAnsi"/>
        </w:rPr>
        <w:fldChar w:fldCharType="end"/>
      </w:r>
      <w:r w:rsidR="00447FEA">
        <w:rPr>
          <w:rFonts w:asciiTheme="majorHAnsi" w:hAnsiTheme="majorHAnsi" w:cstheme="majorHAnsi"/>
        </w:rPr>
        <w:t xml:space="preserve">. Par exemple, </w:t>
      </w:r>
      <w:r w:rsidR="007658B2">
        <w:rPr>
          <w:rFonts w:asciiTheme="majorHAnsi" w:hAnsiTheme="majorHAnsi" w:cstheme="majorHAnsi"/>
        </w:rPr>
        <w:t xml:space="preserve">structure de </w:t>
      </w:r>
      <w:r w:rsidR="00FC47DD">
        <w:rPr>
          <w:rFonts w:asciiTheme="majorHAnsi" w:hAnsiTheme="majorHAnsi" w:cstheme="majorHAnsi"/>
        </w:rPr>
        <w:t xml:space="preserve">la </w:t>
      </w:r>
      <w:r w:rsidR="007658B2">
        <w:rPr>
          <w:rFonts w:asciiTheme="majorHAnsi" w:hAnsiTheme="majorHAnsi" w:cstheme="majorHAnsi"/>
        </w:rPr>
        <w:t xml:space="preserve">communauté </w:t>
      </w:r>
      <w:r w:rsidR="00FC47DD">
        <w:rPr>
          <w:rFonts w:asciiTheme="majorHAnsi" w:hAnsiTheme="majorHAnsi" w:cstheme="majorHAnsi"/>
        </w:rPr>
        <w:t>parasitaire</w:t>
      </w:r>
      <w:r w:rsidR="007658B2">
        <w:rPr>
          <w:rFonts w:asciiTheme="majorHAnsi" w:hAnsiTheme="majorHAnsi" w:cstheme="majorHAnsi"/>
        </w:rPr>
        <w:t xml:space="preserve"> </w:t>
      </w:r>
      <w:r w:rsidR="00FC47DD">
        <w:rPr>
          <w:rFonts w:asciiTheme="majorHAnsi" w:hAnsiTheme="majorHAnsi" w:cstheme="majorHAnsi"/>
        </w:rPr>
        <w:t xml:space="preserve">chez le </w:t>
      </w:r>
      <w:proofErr w:type="spellStart"/>
      <w:r w:rsidR="00FC47DD">
        <w:rPr>
          <w:rFonts w:asciiTheme="majorHAnsi" w:hAnsiTheme="majorHAnsi" w:cstheme="majorHAnsi"/>
        </w:rPr>
        <w:t>choquemort</w:t>
      </w:r>
      <w:proofErr w:type="spellEnd"/>
      <w:r w:rsidR="00FC47DD">
        <w:rPr>
          <w:rFonts w:asciiTheme="majorHAnsi" w:hAnsiTheme="majorHAnsi" w:cstheme="majorHAnsi"/>
        </w:rPr>
        <w:t xml:space="preserve"> (</w:t>
      </w:r>
      <w:proofErr w:type="spellStart"/>
      <w:r w:rsidR="00FC47DD" w:rsidRPr="00FC47DD">
        <w:rPr>
          <w:rFonts w:asciiTheme="majorHAnsi" w:hAnsiTheme="majorHAnsi" w:cstheme="majorHAnsi"/>
          <w:i/>
          <w:iCs/>
        </w:rPr>
        <w:t>Fundulus</w:t>
      </w:r>
      <w:proofErr w:type="spellEnd"/>
      <w:r w:rsidR="00FC47DD" w:rsidRPr="00FC47DD">
        <w:rPr>
          <w:rFonts w:asciiTheme="majorHAnsi" w:hAnsiTheme="majorHAnsi" w:cstheme="majorHAnsi"/>
          <w:i/>
          <w:iCs/>
        </w:rPr>
        <w:t xml:space="preserve"> </w:t>
      </w:r>
      <w:proofErr w:type="spellStart"/>
      <w:r w:rsidR="00FC47DD" w:rsidRPr="00FC47DD">
        <w:rPr>
          <w:rFonts w:asciiTheme="majorHAnsi" w:hAnsiTheme="majorHAnsi" w:cstheme="majorHAnsi"/>
          <w:i/>
          <w:iCs/>
        </w:rPr>
        <w:t>heteroclitus</w:t>
      </w:r>
      <w:proofErr w:type="spellEnd"/>
      <w:r w:rsidR="00FC47DD">
        <w:rPr>
          <w:rFonts w:asciiTheme="majorHAnsi" w:hAnsiTheme="majorHAnsi" w:cstheme="majorHAnsi"/>
        </w:rPr>
        <w:t xml:space="preserve">) </w:t>
      </w:r>
      <w:r w:rsidR="007658B2">
        <w:rPr>
          <w:rFonts w:asciiTheme="majorHAnsi" w:hAnsiTheme="majorHAnsi" w:cstheme="majorHAnsi"/>
        </w:rPr>
        <w:t>dans les effluents des usines de pâtes et papiers seraient associé au niveau d’eutrophisation</w:t>
      </w:r>
      <w:r w:rsidR="00447FEA">
        <w:rPr>
          <w:rFonts w:asciiTheme="majorHAnsi" w:hAnsiTheme="majorHAnsi" w:cstheme="majorHAnsi"/>
        </w:rPr>
        <w:t>, mais non</w:t>
      </w:r>
      <w:r w:rsidR="007658B2">
        <w:rPr>
          <w:rFonts w:asciiTheme="majorHAnsi" w:hAnsiTheme="majorHAnsi" w:cstheme="majorHAnsi"/>
        </w:rPr>
        <w:t xml:space="preserve"> aux contaminants industriels </w:t>
      </w:r>
      <w:r w:rsidR="00FC47DD">
        <w:rPr>
          <w:rFonts w:asciiTheme="majorHAnsi" w:hAnsiTheme="majorHAnsi" w:cstheme="majorHAnsi"/>
        </w:rPr>
        <w:fldChar w:fldCharType="begin"/>
      </w:r>
      <w:r w:rsidR="00FC47DD">
        <w:rPr>
          <w:rFonts w:asciiTheme="majorHAnsi" w:hAnsiTheme="majorHAnsi" w:cstheme="majorHAnsi"/>
        </w:rPr>
        <w:instrText xml:space="preserve"> ADDIN ZOTERO_ITEM CSL_CITATION {"citationID":"BXK26PYJ","properties":{"formattedCitation":"(Blanar et al., 2011)","plainCitation":"(Blanar et al., 2011)","noteIndex":0},"citationItems":[{"id":8143,"uris":["http://zotero.org/groups/2585270/items/5224C4AJ"],"itemData":{"id":8143,"type":"article-journal","abstract":"Previously published multidisciplinary studies in the Miramichi and Bouctouche rivers (New Brunswick, Canada) noted significant changes in fish health parameters, including elevated tissue levels of organic contaminants and a wide range of physiological disturbances, in mummichog Fundulus heteroclitus (L.) from a site on the Miramichi River that received bleached kraft pulpmill and municipal effluent. The present study reports differences in the abundance of individual parasite species, as well as parasite infracommunity and component community composition, in mummichog from both rivers. These differences were evaluated in relation to host (size, condition, immune function, tissue organochlorine contaminant levels) and environmental (faecal coliform counts, salinity, temperature) data derived from the previously published studies. Overall, 18 parasite species were identified, the most common of which were Ascocotyle sp. larv., Ornithodiplostomum sp. larv., Posthodiplostomum sp. larv., and Proteocephalus filicollis (Rudolphi, 1802). There were broad differences in parasite community structure and composition between rivers and within rivers, the most pro</w:instrText>
      </w:r>
      <w:r w:rsidR="00FC47DD" w:rsidRPr="000A0D1B">
        <w:rPr>
          <w:rFonts w:asciiTheme="majorHAnsi" w:hAnsiTheme="majorHAnsi" w:cstheme="majorHAnsi"/>
          <w:lang w:val="en-US"/>
        </w:rPr>
        <w:instrText xml:space="preserve">minent pattern being a pronounced difference between sites in the upper and lower estuary of each river that was likely driven by salinity. Mean infracommunity richness was also positively related to faecal coliforms (considered here as a surrogate measure of eutrophication via municipal sewage), and both were highest at the most polluted site. We noted no other significant relationships. Thus our data suggest that the parasite communities in these two estuaries were primarily structured by large upstream/downstream ecological gradients in salinity, and secondarily by eutrophication due to pollution by municipal and industrial effluents. Overall, our results highlight the value of coordinated multidisciplinary studies for understanding the factors that shape parasite abundance and community structure.","container-title":"Folia Parasitologica","DOI":"10.14411/fp.2011.023","ISSN":"0015-5683","issue":"3","journalAbbreviation":"Folia Parasitol (Praha)","language":"eng","note":"PMID: 22053620","page":"240-248","source":"PubMed","title":"Natural and anthropogenic factors shape metazoan parasite community structure in mummichog (Fundulus heteroclitus) from two estuaries in New Brunswick, Canada","volume":"58","author":[{"family":"Blanar","given":"Christopher A."},{"family":"Marcogliese","given":"David J."},{"family":"Couillard","given":"Catherine M."}],"issued":{"date-parts":[["2011",9]]}}}],"schema":"https://github.com/citation-style-language/schema/raw/master/csl-citation.json"} </w:instrText>
      </w:r>
      <w:r w:rsidR="00FC47DD">
        <w:rPr>
          <w:rFonts w:asciiTheme="majorHAnsi" w:hAnsiTheme="majorHAnsi" w:cstheme="majorHAnsi"/>
        </w:rPr>
        <w:fldChar w:fldCharType="separate"/>
      </w:r>
      <w:r w:rsidR="00FC47DD" w:rsidRPr="000A0D1B">
        <w:rPr>
          <w:rFonts w:asciiTheme="majorHAnsi" w:hAnsiTheme="majorHAnsi" w:cstheme="majorHAnsi"/>
          <w:noProof/>
          <w:lang w:val="en-US"/>
        </w:rPr>
        <w:t>(Blanar et al., 2011)</w:t>
      </w:r>
      <w:r w:rsidR="00FC47DD">
        <w:rPr>
          <w:rFonts w:asciiTheme="majorHAnsi" w:hAnsiTheme="majorHAnsi" w:cstheme="majorHAnsi"/>
        </w:rPr>
        <w:fldChar w:fldCharType="end"/>
      </w:r>
      <w:r w:rsidR="00FC47DD" w:rsidRPr="000A0D1B">
        <w:rPr>
          <w:rFonts w:asciiTheme="majorHAnsi" w:hAnsiTheme="majorHAnsi" w:cstheme="majorHAnsi"/>
          <w:lang w:val="en-US"/>
        </w:rPr>
        <w:t>.</w:t>
      </w:r>
    </w:p>
    <w:p w14:paraId="5FF32C00" w14:textId="77777777" w:rsidR="007D6D28" w:rsidRDefault="007D6D28" w:rsidP="00D029B9">
      <w:pPr>
        <w:spacing w:line="360" w:lineRule="auto"/>
        <w:jc w:val="both"/>
        <w:rPr>
          <w:rFonts w:ascii="Arial" w:hAnsi="Arial" w:cs="Arial"/>
          <w:color w:val="222222"/>
          <w:sz w:val="20"/>
          <w:szCs w:val="20"/>
          <w:shd w:val="clear" w:color="auto" w:fill="FFFFFF"/>
          <w:lang w:val="en-US"/>
        </w:rPr>
      </w:pPr>
    </w:p>
    <w:p w14:paraId="38BCA383" w14:textId="6C42F663" w:rsidR="00CC4142" w:rsidRDefault="00AF15FF" w:rsidP="00D029B9">
      <w:pPr>
        <w:spacing w:line="360" w:lineRule="auto"/>
        <w:jc w:val="both"/>
        <w:rPr>
          <w:rFonts w:asciiTheme="majorHAnsi" w:hAnsiTheme="majorHAnsi" w:cstheme="majorHAnsi"/>
        </w:rPr>
      </w:pPr>
      <w:r w:rsidRPr="00AF15FF">
        <w:rPr>
          <w:rFonts w:asciiTheme="majorHAnsi" w:hAnsiTheme="majorHAnsi" w:cstheme="majorHAnsi"/>
          <w:b/>
          <w:bCs/>
        </w:rPr>
        <w:t>[Effets/</w:t>
      </w:r>
      <w:proofErr w:type="gramStart"/>
      <w:r w:rsidRPr="00AF15FF">
        <w:rPr>
          <w:rFonts w:asciiTheme="majorHAnsi" w:hAnsiTheme="majorHAnsi" w:cstheme="majorHAnsi"/>
          <w:b/>
          <w:bCs/>
        </w:rPr>
        <w:t>Conséquences]</w:t>
      </w:r>
      <w:r w:rsidR="00CC4142">
        <w:rPr>
          <w:rFonts w:asciiTheme="majorHAnsi" w:hAnsiTheme="majorHAnsi" w:cstheme="majorHAnsi"/>
          <w:b/>
          <w:bCs/>
        </w:rPr>
        <w:t>[</w:t>
      </w:r>
      <w:proofErr w:type="gramEnd"/>
      <w:r w:rsidR="00CC4142">
        <w:rPr>
          <w:rFonts w:asciiTheme="majorHAnsi" w:hAnsiTheme="majorHAnsi" w:cstheme="majorHAnsi"/>
          <w:b/>
          <w:bCs/>
        </w:rPr>
        <w:t>Physiologie]</w:t>
      </w:r>
      <w:r>
        <w:rPr>
          <w:rFonts w:asciiTheme="majorHAnsi" w:hAnsiTheme="majorHAnsi" w:cstheme="majorHAnsi"/>
        </w:rPr>
        <w:t xml:space="preserve"> </w:t>
      </w:r>
      <w:r w:rsidR="002813CD">
        <w:rPr>
          <w:rFonts w:asciiTheme="majorHAnsi" w:hAnsiTheme="majorHAnsi" w:cstheme="majorHAnsi"/>
        </w:rPr>
        <w:t>Les parasites peuvent influencer les populations et communautés naturelles de multiples façons. Comme un parasite</w:t>
      </w:r>
      <w:proofErr w:type="gramStart"/>
      <w:r w:rsidR="002813CD">
        <w:rPr>
          <w:rFonts w:asciiTheme="majorHAnsi" w:hAnsiTheme="majorHAnsi" w:cstheme="majorHAnsi"/>
        </w:rPr>
        <w:t xml:space="preserve"> «exploite</w:t>
      </w:r>
      <w:proofErr w:type="gramEnd"/>
      <w:r w:rsidR="002813CD">
        <w:rPr>
          <w:rFonts w:asciiTheme="majorHAnsi" w:hAnsiTheme="majorHAnsi" w:cstheme="majorHAnsi"/>
        </w:rPr>
        <w:t>» son hôte, il vient débalancer l’allocation des ressources énergétiques de l’hôte ce qui peut entraîner</w:t>
      </w:r>
      <w:r w:rsidR="00FF4A4C">
        <w:rPr>
          <w:rFonts w:asciiTheme="majorHAnsi" w:hAnsiTheme="majorHAnsi" w:cstheme="majorHAnsi"/>
        </w:rPr>
        <w:t xml:space="preserve"> une détérioration des fonctions physiologiques.</w:t>
      </w:r>
      <w:r w:rsidR="002813CD">
        <w:rPr>
          <w:rFonts w:asciiTheme="majorHAnsi" w:hAnsiTheme="majorHAnsi" w:cstheme="majorHAnsi"/>
        </w:rPr>
        <w:t xml:space="preserve"> Par exemple, </w:t>
      </w:r>
      <w:r w:rsidR="00FF4A4C">
        <w:rPr>
          <w:rFonts w:asciiTheme="majorHAnsi" w:hAnsiTheme="majorHAnsi" w:cstheme="majorHAnsi"/>
        </w:rPr>
        <w:t>il a été montré que l’infection par des cestodes stimule la réponse immunitaire chez la carpe commune (</w:t>
      </w:r>
      <w:proofErr w:type="spellStart"/>
      <w:r w:rsidR="00FF4A4C" w:rsidRPr="00FF4A4C">
        <w:rPr>
          <w:rFonts w:asciiTheme="majorHAnsi" w:hAnsiTheme="majorHAnsi" w:cstheme="majorHAnsi"/>
          <w:i/>
          <w:iCs/>
        </w:rPr>
        <w:t>Cyprinus</w:t>
      </w:r>
      <w:proofErr w:type="spellEnd"/>
      <w:r w:rsidR="00FF4A4C" w:rsidRPr="00FF4A4C">
        <w:rPr>
          <w:rFonts w:asciiTheme="majorHAnsi" w:hAnsiTheme="majorHAnsi" w:cstheme="majorHAnsi"/>
          <w:i/>
          <w:iCs/>
        </w:rPr>
        <w:t xml:space="preserve"> </w:t>
      </w:r>
      <w:proofErr w:type="spellStart"/>
      <w:r w:rsidR="00FF4A4C" w:rsidRPr="00FF4A4C">
        <w:rPr>
          <w:rFonts w:asciiTheme="majorHAnsi" w:hAnsiTheme="majorHAnsi" w:cstheme="majorHAnsi"/>
          <w:i/>
          <w:iCs/>
        </w:rPr>
        <w:t>carpio</w:t>
      </w:r>
      <w:proofErr w:type="spellEnd"/>
      <w:r w:rsidR="00FF4A4C">
        <w:rPr>
          <w:rFonts w:asciiTheme="majorHAnsi" w:hAnsiTheme="majorHAnsi" w:cstheme="majorHAnsi"/>
        </w:rPr>
        <w:t xml:space="preserve">) par l’activation des phagocytes </w:t>
      </w:r>
      <w:r w:rsidR="00FF4A4C">
        <w:rPr>
          <w:rFonts w:asciiTheme="majorHAnsi" w:hAnsiTheme="majorHAnsi" w:cstheme="majorHAnsi"/>
        </w:rPr>
        <w:fldChar w:fldCharType="begin"/>
      </w:r>
      <w:r w:rsidR="00FF4A4C">
        <w:rPr>
          <w:rFonts w:asciiTheme="majorHAnsi" w:hAnsiTheme="majorHAnsi" w:cstheme="majorHAnsi"/>
        </w:rPr>
        <w:instrText xml:space="preserve"> ADDIN ZOTERO_ITEM CSL_CITATION {"citationID":"nEes8gzt","properties":{"formattedCitation":"(Rohlenov\\uc0\\u225{} et al., 2011)","plainCitation":"(Rohlenová et al., 2011)","noteIndex":0},"citationItems":[{"id":4067,"uris":["http://zotero.org/groups/2585270/items/GKAFYHN7"],"itemData":{"id":4067,"type":"article-journal","abstract":"The basic function of the immune system is to protect an organism against infection in order to minimize the fitness costs of being infected. According to life-history theory, energy resources are in a trade-off between the costly demands of immunity and other physiological demands. Concerning fish, both physiology and immunity are influenced by seasonal changes (i.e. temporal variation) associated to the changes of abiotic factors (such as primarily water temperature) and interactions with pathogens and parasites. In this study, we investigated the potential associations between the physiology and immunocompetence of common carp (Cyprinus carpio) collected during five different periods of a given year. Our sampling included the periods with temporal variability and thus, it presented a different level in exposure to parasites. We analyzed which of two factors, seasonality or parasitism, had the strongest impact on changes in fish physiology and immunity.","container-title":"Parasites &amp; Vectors","DOI":"10.1186/1756-3305-4-120","ISSN":"1756-3305","issue":"1","journalAbbreviation":"Parasites &amp; Vectors","page":"120","source":"BioMed Central","title":"Are fish immune systems really affected by parasites? an immunoecological study of common carp (Cyprinus carpio)","title-short":"Are fish immune systems really affected by parasites?","volume":"4","author":[{"family":"Rohlenová","given":"Karolína"},{"family":"Morand","given":"Serge"},{"family":"Hyršl","given":"Pavel"},{"family":"Tolarová","given":"Soňa"},{"family":"Flajšhans","given":"Martin"},{"family":"Šimková","given":"Andrea"}],"issued":{"date-parts":[["2011",6,27]]}}}],"schema":"https://github.com/citation-style-language/schema/raw/master/csl-citation.json"} </w:instrText>
      </w:r>
      <w:r w:rsidR="00FF4A4C">
        <w:rPr>
          <w:rFonts w:asciiTheme="majorHAnsi" w:hAnsiTheme="majorHAnsi" w:cstheme="majorHAnsi"/>
        </w:rPr>
        <w:fldChar w:fldCharType="separate"/>
      </w:r>
      <w:r w:rsidR="00FF4A4C" w:rsidRPr="00FF4A4C">
        <w:rPr>
          <w:rFonts w:ascii="Calibri Light" w:hAnsiTheme="majorHAnsi" w:cs="Calibri Light"/>
          <w:kern w:val="0"/>
        </w:rPr>
        <w:t>(Rohlenová et al., 2011)</w:t>
      </w:r>
      <w:r w:rsidR="00FF4A4C">
        <w:rPr>
          <w:rFonts w:asciiTheme="majorHAnsi" w:hAnsiTheme="majorHAnsi" w:cstheme="majorHAnsi"/>
        </w:rPr>
        <w:fldChar w:fldCharType="end"/>
      </w:r>
      <w:r w:rsidR="00FF4A4C">
        <w:rPr>
          <w:rFonts w:asciiTheme="majorHAnsi" w:hAnsiTheme="majorHAnsi" w:cstheme="majorHAnsi"/>
        </w:rPr>
        <w:t xml:space="preserve">. Comme l’allocation des ressources énergétiques est un </w:t>
      </w:r>
      <w:r w:rsidR="00FF4A4C">
        <w:rPr>
          <w:rFonts w:asciiTheme="majorHAnsi" w:hAnsiTheme="majorHAnsi" w:cstheme="majorHAnsi"/>
        </w:rPr>
        <w:lastRenderedPageBreak/>
        <w:t xml:space="preserve">compromis entre les </w:t>
      </w:r>
      <w:r w:rsidR="00B97BE6">
        <w:rPr>
          <w:rFonts w:asciiTheme="majorHAnsi" w:hAnsiTheme="majorHAnsi" w:cstheme="majorHAnsi"/>
        </w:rPr>
        <w:t>différentes fonctions physiologiques, a</w:t>
      </w:r>
      <w:r w:rsidR="00FF4A4C">
        <w:rPr>
          <w:rFonts w:asciiTheme="majorHAnsi" w:hAnsiTheme="majorHAnsi" w:cstheme="majorHAnsi"/>
        </w:rPr>
        <w:t>ugmenter le budget énergétique pour la réponse immunitaire</w:t>
      </w:r>
      <w:r w:rsidR="00B97BE6">
        <w:rPr>
          <w:rFonts w:asciiTheme="majorHAnsi" w:hAnsiTheme="majorHAnsi" w:cstheme="majorHAnsi"/>
        </w:rPr>
        <w:t xml:space="preserve"> implique nécessairement une diminution de la portion énergétique aux autres fonctions comme la croissance, la reproduction ou la maintenance des organes vitaux. La charge parasitaire peut également déclencher un réponse de stress qui résulte en l’altération des performances comme le comportement de nage et le temps de fuite en présence d’un prédateur </w:t>
      </w:r>
      <w:r w:rsidR="00B97BE6">
        <w:rPr>
          <w:rFonts w:asciiTheme="majorHAnsi" w:hAnsiTheme="majorHAnsi" w:cstheme="majorHAnsi"/>
        </w:rPr>
        <w:fldChar w:fldCharType="begin"/>
      </w:r>
      <w:r w:rsidR="00B97BE6">
        <w:rPr>
          <w:rFonts w:asciiTheme="majorHAnsi" w:hAnsiTheme="majorHAnsi" w:cstheme="majorHAnsi"/>
        </w:rPr>
        <w:instrText xml:space="preserve"> ADDIN ZOTERO_ITEM CSL_CITATION {"citationID":"Gh26cAH7","properties":{"formattedCitation":"(Allan et al., 2020)","plainCitation":"(Allan et al., 2020)","noteIndex":0},"citationItems":[{"id":4070,"uris":["http://zotero.org/groups/2585270/items/ES5NF4KL"],"itemData":{"id":4070,"type":"article-journal","abstract":"Parasites can account for a substantial proportion of the biomass in marine communities. As such, parasites play a significant ecological role in ecosystem functioning via host interactions. Unlike macropredators, such as large piscivores, micropredators, such as parasites, rarely cause direct mortality. Rather, micropredators impose an energetic tax, thus significantly affecting host physiology and behaviour via sublethal effects. Recent research suggests that infection by gnathiid isopods (Crustacea) causes significant physiological stress and increased mortality rates. However, it is unclear whether infection causes changes in the behaviours that underpin escape responses or changes in routine activity levels. Moreover, it is poorly understood whether the cost of gnathiid infection manifests as an increase in </w:instrText>
      </w:r>
      <w:r w:rsidR="00B97BE6" w:rsidRPr="00307108">
        <w:rPr>
          <w:rFonts w:asciiTheme="majorHAnsi" w:hAnsiTheme="majorHAnsi" w:cstheme="majorHAnsi"/>
        </w:rPr>
        <w:instrText xml:space="preserve">cortisol. To </w:instrText>
      </w:r>
      <w:r w:rsidR="00B97BE6" w:rsidRPr="00B97BE6">
        <w:rPr>
          <w:rFonts w:asciiTheme="majorHAnsi" w:hAnsiTheme="majorHAnsi" w:cstheme="majorHAnsi"/>
        </w:rPr>
        <w:instrText xml:space="preserve">investigate this, we examined the effect of experimental gnathiid infection on the swimming and escape performance of a newly settled coral reef fish and whether infection led to increased cortisol levels. We found that micropredation by a single gnathiid caused fast-start escape performance and swimming behaviour to significantly decrease and cortisol levels to double. Fast-start escape performance is an important predictor of recruit survival in the wild. As such, altered fitness-related traits and short-term stress, perhaps especially during early life stages, may result in large scale changes in the number of fish that successfully recruit to adult populations.","container-title":"Journal of Experimental Biology","DOI":"10.1242/jeb.230904","ISSN":"0022-0949","issue":"16","journalAbbreviation":"Journal of Experimental Biology","page":"jeb230904","source":"Silverchair","title":"Parasite infection directly impacts escape response and stress levels in fish","volume":"223","author":[{"family":"Allan","given":"Bridie J. M."},{"family":"Illing","given":"Björn"},{"family":"Fakan","given":"Eric P."},{"family":"Narvaez","given":"Pauline"},{"family":"Grutter","given":"Alexandra S."},{"family":"Sikkel","given":"Paul C."},{"family":"McClure","given":"Eva C."},{"family":"Rummer","given":"Jodie L."},{"family":"McCormick","given":"Mark I."}],"issued":{"date-parts":[["2020",8,20]]}}}],"schema":"https://github.com/citation-style-language/schema/raw/master/csl-citation.json"} </w:instrText>
      </w:r>
      <w:r w:rsidR="00B97BE6">
        <w:rPr>
          <w:rFonts w:asciiTheme="majorHAnsi" w:hAnsiTheme="majorHAnsi" w:cstheme="majorHAnsi"/>
        </w:rPr>
        <w:fldChar w:fldCharType="separate"/>
      </w:r>
      <w:r w:rsidR="00B97BE6" w:rsidRPr="00B97BE6">
        <w:rPr>
          <w:rFonts w:asciiTheme="majorHAnsi" w:hAnsiTheme="majorHAnsi" w:cstheme="majorHAnsi"/>
          <w:noProof/>
        </w:rPr>
        <w:t>(Allan et al., 2020)</w:t>
      </w:r>
      <w:r w:rsidR="00B97BE6">
        <w:rPr>
          <w:rFonts w:asciiTheme="majorHAnsi" w:hAnsiTheme="majorHAnsi" w:cstheme="majorHAnsi"/>
        </w:rPr>
        <w:fldChar w:fldCharType="end"/>
      </w:r>
      <w:r w:rsidR="00B97BE6">
        <w:rPr>
          <w:rFonts w:asciiTheme="majorHAnsi" w:hAnsiTheme="majorHAnsi" w:cstheme="majorHAnsi"/>
        </w:rPr>
        <w:t xml:space="preserve">. D’autres parasites peuvent causer des dommages physiologiques directs en migrant dans les tissus de l’hôte. </w:t>
      </w:r>
      <w:r w:rsidR="00BC4EBB">
        <w:rPr>
          <w:rFonts w:asciiTheme="majorHAnsi" w:hAnsiTheme="majorHAnsi" w:cstheme="majorHAnsi"/>
        </w:rPr>
        <w:t xml:space="preserve">Les douves des yeux, par exemple, sont des espèces de trématodes qui migrent au niveau des yeux des poisson-hôtes et causent des cataractes qui réduisent l’acuité visuelle nuisant ainsi, au comportement de fuite et d’alimentation de l’hôte </w:t>
      </w:r>
      <w:r w:rsidR="00BC4EBB">
        <w:rPr>
          <w:rFonts w:asciiTheme="majorHAnsi" w:hAnsiTheme="majorHAnsi" w:cstheme="majorHAnsi"/>
        </w:rPr>
        <w:fldChar w:fldCharType="begin"/>
      </w:r>
      <w:r w:rsidR="00BC4EBB">
        <w:rPr>
          <w:rFonts w:asciiTheme="majorHAnsi" w:hAnsiTheme="majorHAnsi" w:cstheme="majorHAnsi"/>
        </w:rPr>
        <w:instrText xml:space="preserve"> ADDIN ZOTERO_ITEM CSL_CITATION {"citationID":"C1xuVCdO","properties":{"formattedCitation":"(Sepp\\uc0\\u228{}l\\uc0\\u228{} et al., 2005; Vivas Mu\\uc0\\u241{}oz et al., 2019)","plainCitation":"(Seppälä et al., 2005; Vivas Muñoz et al., 2019)","noteIndex":0},"citationItems":[{"id":4077,"uris":["http://zotero.org/groups/2585270/items/VHHZPJCV"],"itemData":{"id":4077,"type":"article-journal","abstract":"Trophically transmitted parasites may predispose infected hosts to predation by altering host behaviour, which can be either an adaptation of the parasites to enhance transmission to the next hosts in the life cycle or a nonadaptive side-effect of infection. In an experimental study, we investigated host manipulation by Diplostomum spathaceum (Trematoda), an eye fluke of fish, to evaluate its adaptive value as a parasite strategy to increase transmission efficiency to bird hosts. The parasite induces cataract formation in the lenses of fish eyes, and predisposes fish to predation by reducing their escape response. We examined the effect of developmental stage and the number of parasites on parasite-induced cataract formation and the susceptibility of rainbow trout, Oncorhynchus mykiss, to simulated predation (capture by dip-net). We found that the catchability of fish increased with the coverage of parasite-induced cataract. Furthermore, cataract formation was most intensive after eye flukes had completed their development, and host manipulation took place only when parasites were infective to birds and thus capable of being transmitted. Intensity of infection, however, did not affect vulnerability of fish to capture by dip-net. These findings suggest that the ability of the parasite to manipulate fish behaviour by impairing its vision may have resulted from selection preferring parasite genotypes with higher transmission efficiency.","container-title":"Animal Behaviour","DOI":"10.1016/j.anbehav.2005.01.020","ISSN":"0003-3472","issue":"4","journalAbbreviation":"Animal Behaviour","language":"en","page":"889-894","source":"ScienceDirect","title":"Manipulation of fish host by eye flukes in relation to cataract formation and parasite infectivity","volume":"70","author":[{"family":"Seppälä","given":"Otto"},{"family":"Karvonen","given":"Anssi"},{"family":"Valtonen","given":"E. Tellervo"}],"issued":{"date-parts":[["2005",10,1]]}},"label":"page"},{"id":4080,"uris":["http://zotero.org/groups/2585270/items/SPD4F7FE"],"itemData":{"id":4080,"type":"article-journal","abstract":"Visual performance and environmental conditions can influence both behavioral patterns and predator-prey interactions of fish. Eye parasites can impair their host's sensory performance with important consequences for the detection of prey, predators, and conspecifics. We used European perch (Perca fluviatilis) experimentally infected with the eye fluke Tylodelphys clavata and evaluated their feeding behavior and competitive ability under competition with non-infected conspecifics, in groups of four individuals, for two different prey species (Asellus aquaticus and Daphnia magna). To test whether the effect of T. clavata infection differs at different light conditions, we performed the experiments at two light intensities (600 and 6 lx). Foraging efficiency of perch was significantly affected by infection but not by light intensity. The distance at which infected fish attacked both prey species was significantly shorter in comparison to non-infected conspecifics. Additionally, infected fish more often unsuccessfully attacked A. aquaticus. Although the outcome of competition depended on prey species, there was a general tendency that non-infected fish consumed more of the available prey under both light intensities. Even though individual prey preferences for either A. aquaticus or D. magna were observed, we could not detect that infected fish change their prey preference to compensate for a reduced competitive foraging ability. As infection of T. clavata impairs foraging efficiency and competitive ability, infected fish would need to spend more time foraging to attain similar food intake as non-infected conspecifics; this presumably increases predation risk and potentially enhances transmission success to the final host.","container-title":"Parasitology Research","DOI":"10.1007/s00436-019-06389-5","ISSN":"1432-1955","issue":"9","journalAbbreviation":"Parasitol Res","language":"eng","note":"PMID: 31286263","page":"2531-2541","source":"PubMed","title":"Eye fluke (Tylodelphys clavata) infection impairs visual ability and hampers foraging success in European perch","volume":"118","author":[{"family":"Vivas Muñoz","given":"Jenny Carolina"},{"family":"Bierbach","given":"David"},{"family":"Knopf","given":"Klaus"}],"issued":{"date-parts":[["2019",9]]}}}],"schema":"https://github.com/citation-style-language/schema/raw/master/csl-citation.json"} </w:instrText>
      </w:r>
      <w:r w:rsidR="00BC4EBB">
        <w:rPr>
          <w:rFonts w:asciiTheme="majorHAnsi" w:hAnsiTheme="majorHAnsi" w:cstheme="majorHAnsi"/>
        </w:rPr>
        <w:fldChar w:fldCharType="separate"/>
      </w:r>
      <w:r w:rsidR="00BC4EBB" w:rsidRPr="00BC4EBB">
        <w:rPr>
          <w:rFonts w:ascii="Calibri Light" w:hAnsiTheme="majorHAnsi" w:cs="Calibri Light"/>
          <w:kern w:val="0"/>
        </w:rPr>
        <w:t>(Seppälä et al., 2005; Vivas Muñoz et al., 2019)</w:t>
      </w:r>
      <w:r w:rsidR="00BC4EBB">
        <w:rPr>
          <w:rFonts w:asciiTheme="majorHAnsi" w:hAnsiTheme="majorHAnsi" w:cstheme="majorHAnsi"/>
        </w:rPr>
        <w:fldChar w:fldCharType="end"/>
      </w:r>
      <w:r w:rsidR="00BC4EBB">
        <w:rPr>
          <w:rFonts w:asciiTheme="majorHAnsi" w:hAnsiTheme="majorHAnsi" w:cstheme="majorHAnsi"/>
        </w:rPr>
        <w:t>.</w:t>
      </w:r>
      <w:r w:rsidR="00CC4142">
        <w:rPr>
          <w:rFonts w:asciiTheme="majorHAnsi" w:hAnsiTheme="majorHAnsi" w:cstheme="majorHAnsi"/>
        </w:rPr>
        <w:t xml:space="preserve"> </w:t>
      </w:r>
    </w:p>
    <w:p w14:paraId="35F533C1" w14:textId="77777777" w:rsidR="00CC4142" w:rsidRDefault="00CC4142" w:rsidP="00D029B9">
      <w:pPr>
        <w:spacing w:line="360" w:lineRule="auto"/>
        <w:jc w:val="both"/>
        <w:rPr>
          <w:rFonts w:asciiTheme="majorHAnsi" w:hAnsiTheme="majorHAnsi" w:cstheme="majorHAnsi"/>
        </w:rPr>
      </w:pPr>
    </w:p>
    <w:p w14:paraId="117D6129" w14:textId="1B2A1BE4" w:rsidR="00C51CB6" w:rsidRDefault="00CC4142" w:rsidP="00C51CB6">
      <w:pPr>
        <w:spacing w:line="360" w:lineRule="auto"/>
        <w:jc w:val="both"/>
        <w:rPr>
          <w:rFonts w:asciiTheme="majorHAnsi" w:hAnsiTheme="majorHAnsi" w:cstheme="majorHAnsi"/>
        </w:rPr>
      </w:pPr>
      <w:r>
        <w:rPr>
          <w:rFonts w:asciiTheme="majorHAnsi" w:hAnsiTheme="majorHAnsi" w:cstheme="majorHAnsi"/>
          <w:b/>
          <w:bCs/>
        </w:rPr>
        <w:t>[Comportement]</w:t>
      </w:r>
      <w:r>
        <w:rPr>
          <w:rFonts w:asciiTheme="majorHAnsi" w:hAnsiTheme="majorHAnsi" w:cstheme="majorHAnsi"/>
        </w:rPr>
        <w:t xml:space="preserve"> La présence d’infection dans une population ou un environnement peut influencer le comportement des organismes qui y vivent. </w:t>
      </w:r>
      <w:r w:rsidR="00C72E31">
        <w:rPr>
          <w:rFonts w:asciiTheme="majorHAnsi" w:hAnsiTheme="majorHAnsi" w:cstheme="majorHAnsi"/>
        </w:rPr>
        <w:t xml:space="preserve">D’une part, les espèces-hôtes peuvent adapter leur comportement de manière délibérée face à l’infection. </w:t>
      </w:r>
      <w:r>
        <w:rPr>
          <w:rFonts w:asciiTheme="majorHAnsi" w:hAnsiTheme="majorHAnsi" w:cstheme="majorHAnsi"/>
        </w:rPr>
        <w:t xml:space="preserve">On appelle «comportement d’évitement parasitaire» les traits comportementaux destinés à prévenir l’infection </w:t>
      </w:r>
      <w:r w:rsidR="008C567E">
        <w:rPr>
          <w:rFonts w:asciiTheme="majorHAnsi" w:hAnsiTheme="majorHAnsi" w:cstheme="majorHAnsi"/>
        </w:rPr>
        <w:fldChar w:fldCharType="begin"/>
      </w:r>
      <w:r w:rsidR="008C567E">
        <w:rPr>
          <w:rFonts w:asciiTheme="majorHAnsi" w:hAnsiTheme="majorHAnsi" w:cstheme="majorHAnsi"/>
        </w:rPr>
        <w:instrText xml:space="preserve"> ADDIN ZOTERO_ITEM CSL_CITATION {"citationID":"Nd2ZZtKb","properties":{"formattedCitation":"(Behringer et al., 2018)","plainCitation":"(Behringer et al., 2018)","noteIndex":0},"citationItems":[{"id":4089,"uris":["http://zotero.org/groups/2585270/items/W7FIAYLC"],"itemData":{"id":4089,"type":"article-journal","abstract":"Parasites, including macroparasites, protists, fungi, bacteria and viruses, can impose a heavy burden upon host animals. However, hosts are not without defences. One aspect of host defence, behavioural avoidance, has been studied in the terrestrial realm for over 50 years, but was first reported from the aquatic environment approximately 20 years ago. Evidence has mounted on the importance of parasite avoidance behaviours and it is increasingly apparent that there are core similarities in the function and benefit of this defence mechanism between terrestrial and aquatic systems. However, there are also stark differences driven by the unique biotic and abiotic characteristics of terrestrial and aquatic (marine and freshwater) environments. Here, we review avoidance behaviours in a comparative framework and highlight the characteristics of each environment that drive differences in the suite of mechanisms and cues that animals use to avoid parasites. We then explore trade-offs, potential negative effects of avoidance behaviour and the influence of human activities on avoidance behaviours. We conclude that avoidance behaviours are understudied in aquatic environments but can have significant implications for disease ecology and epidemiology, especially considering the accelerating emergence and re-emergence of parasites.\n\nThis article is part of the Theo Murphy meeting issue ‘Evolution of pathogen and parasite avoidance behaviours'.","container-title":"Philosophical Transactions of the Royal Society B: Biological Sciences","DOI":"10.1098/rstb.2017.0202","issue":"1751","note":"publisher: Royal Society","page":"20170202","source":"royalsocietypublishing.org (Atypon)","title":"Parasite avoidance behaviours in aquatic environments","volume":"373","author":[{"family":"Behringer","given":"Donald C."},{"family":"Karvonen","given":"Anssi"},{"family":"Bojko","given":"Jamie"}],"issued":{"date-parts":[["2018",6,4]]}}}],"schema":"https://github.com/citation-style-language/schema/raw/master/csl-citation.json"} </w:instrText>
      </w:r>
      <w:r w:rsidR="008C567E">
        <w:rPr>
          <w:rFonts w:asciiTheme="majorHAnsi" w:hAnsiTheme="majorHAnsi" w:cstheme="majorHAnsi"/>
        </w:rPr>
        <w:fldChar w:fldCharType="separate"/>
      </w:r>
      <w:r w:rsidR="008C567E">
        <w:rPr>
          <w:rFonts w:asciiTheme="majorHAnsi" w:hAnsiTheme="majorHAnsi" w:cstheme="majorHAnsi"/>
          <w:noProof/>
        </w:rPr>
        <w:t>(Behringer et al., 2018)</w:t>
      </w:r>
      <w:r w:rsidR="008C567E">
        <w:rPr>
          <w:rFonts w:asciiTheme="majorHAnsi" w:hAnsiTheme="majorHAnsi" w:cstheme="majorHAnsi"/>
        </w:rPr>
        <w:fldChar w:fldCharType="end"/>
      </w:r>
      <w:r w:rsidR="008C567E">
        <w:rPr>
          <w:rFonts w:asciiTheme="majorHAnsi" w:hAnsiTheme="majorHAnsi" w:cstheme="majorHAnsi"/>
        </w:rPr>
        <w:t xml:space="preserve">. </w:t>
      </w:r>
      <w:r w:rsidR="00412B5F">
        <w:rPr>
          <w:rFonts w:asciiTheme="majorHAnsi" w:hAnsiTheme="majorHAnsi" w:cstheme="majorHAnsi"/>
        </w:rPr>
        <w:t xml:space="preserve">Par exemple, </w:t>
      </w:r>
      <w:r w:rsidR="00412B5F">
        <w:rPr>
          <w:rFonts w:asciiTheme="majorHAnsi" w:hAnsiTheme="majorHAnsi" w:cstheme="majorHAnsi"/>
        </w:rPr>
        <w:fldChar w:fldCharType="begin"/>
      </w:r>
      <w:r w:rsidR="001065D8">
        <w:rPr>
          <w:rFonts w:asciiTheme="majorHAnsi" w:hAnsiTheme="majorHAnsi" w:cstheme="majorHAnsi"/>
        </w:rPr>
        <w:instrText xml:space="preserve"> ADDIN ZOTERO_ITEM CSL_CITATION {"citationID":"5jR3VzIR","properties":{"formattedCitation":"(Poulin &amp; FitzGerald, 1989)","plainCitation":"(Poulin &amp; FitzGerald, 1989)","dontUpdate":true,"noteIndex":0},"citationItems":[{"id":4166,"uris":["http://zotero.org/groups/2585270/items/2FCS7279"],"itemData":{"id":4166,"type":"article-journal","abstract":"In laboratory experiments, we tested the following hypotheses: (i) that juvenile threespine (Gasterosteus aculeatus) and blackspotted (Gasterosteus wheatlandi) sticklebacks face higher risks of parasitism by the ectoparasite Argulus canadensis in shallow, vegetated microhabitats and (ii) that they can alter their microhabitat distribution in response to parasites. Reducing water depth increased the number of parasites per infected fish in G. aculeatus and increased the percentage of G. wheatlandi infected. For both species, intensity of infection and percentage of fish infected were greater among fish inhabiting vegetated microhabitats than among fish living in open microhabitats. In the absence of fish, A. canadensis swam near the bottom and in the vegetation. Fish of both species swam near the bottom in the absence of the parasites, but swam near the surface in the presence of parasites. Without parasites, both species of fish preferred to swim in vegetation. With parasites present, the spatial distribution of G. aculeatus changed only slightly, whereas G. wheatlandi became evenly distributed between open and vegetated microhabitats. These results suggest that microhabitat selection by juvenile sticklebacks may serve to reduce the risk of parasitism.","container-title":"Canadian Journal of Zoology","DOI":"10.1139/z89-003","ISSN":"0008-4301","issue":"1","journalAbbreviation":"Can. J. Zool.","note":"publisher: NRC Research Press","page":"14-18","source":"cdnsciencepub.com (Atypon)","title":"Risk of parasitism and microhabitat selection in juvenile sticklebacks","volume":"67","author":[{"family":"Poulin","given":"Robert"},{"family":"FitzGerald","given":"Gerard J."}],"issued":{"date-parts":[["1989",1]]}}}],"schema":"https://github.com/citation-style-language/schema/raw/master/csl-citation.json"} </w:instrText>
      </w:r>
      <w:r w:rsidR="00412B5F">
        <w:rPr>
          <w:rFonts w:asciiTheme="majorHAnsi" w:hAnsiTheme="majorHAnsi" w:cstheme="majorHAnsi"/>
        </w:rPr>
        <w:fldChar w:fldCharType="separate"/>
      </w:r>
      <w:r w:rsidR="00307108">
        <w:rPr>
          <w:rFonts w:asciiTheme="majorHAnsi" w:hAnsiTheme="majorHAnsi" w:cstheme="majorHAnsi"/>
          <w:noProof/>
        </w:rPr>
        <w:t xml:space="preserve">Poulin &amp; FitzGerald </w:t>
      </w:r>
      <w:r w:rsidR="003418EA">
        <w:rPr>
          <w:rFonts w:asciiTheme="majorHAnsi" w:hAnsiTheme="majorHAnsi" w:cstheme="majorHAnsi"/>
          <w:noProof/>
        </w:rPr>
        <w:t>(</w:t>
      </w:r>
      <w:r w:rsidR="00307108">
        <w:rPr>
          <w:rFonts w:asciiTheme="majorHAnsi" w:hAnsiTheme="majorHAnsi" w:cstheme="majorHAnsi"/>
          <w:noProof/>
        </w:rPr>
        <w:t>1989)</w:t>
      </w:r>
      <w:r w:rsidR="00412B5F">
        <w:rPr>
          <w:rFonts w:asciiTheme="majorHAnsi" w:hAnsiTheme="majorHAnsi" w:cstheme="majorHAnsi"/>
        </w:rPr>
        <w:fldChar w:fldCharType="end"/>
      </w:r>
      <w:r w:rsidR="001F5510">
        <w:rPr>
          <w:rFonts w:asciiTheme="majorHAnsi" w:hAnsiTheme="majorHAnsi" w:cstheme="majorHAnsi"/>
        </w:rPr>
        <w:t xml:space="preserve"> ont montré qu’en temps normal, les épinoches (</w:t>
      </w:r>
      <w:proofErr w:type="spellStart"/>
      <w:r w:rsidR="001F5510" w:rsidRPr="001F5510">
        <w:rPr>
          <w:rFonts w:asciiTheme="majorHAnsi" w:hAnsiTheme="majorHAnsi" w:cstheme="majorHAnsi"/>
          <w:i/>
          <w:iCs/>
        </w:rPr>
        <w:t>Gasterosteus</w:t>
      </w:r>
      <w:proofErr w:type="spellEnd"/>
      <w:r w:rsidR="001F5510" w:rsidRPr="001F5510">
        <w:rPr>
          <w:rFonts w:asciiTheme="majorHAnsi" w:hAnsiTheme="majorHAnsi" w:cstheme="majorHAnsi"/>
          <w:i/>
          <w:iCs/>
        </w:rPr>
        <w:t xml:space="preserve"> </w:t>
      </w:r>
      <w:proofErr w:type="spellStart"/>
      <w:r w:rsidR="001F5510" w:rsidRPr="001F5510">
        <w:rPr>
          <w:rFonts w:asciiTheme="majorHAnsi" w:hAnsiTheme="majorHAnsi" w:cstheme="majorHAnsi"/>
          <w:i/>
          <w:iCs/>
        </w:rPr>
        <w:t>aculeatus</w:t>
      </w:r>
      <w:proofErr w:type="spellEnd"/>
      <w:r w:rsidR="001F5510" w:rsidRPr="001F5510">
        <w:rPr>
          <w:rFonts w:asciiTheme="majorHAnsi" w:hAnsiTheme="majorHAnsi" w:cstheme="majorHAnsi"/>
          <w:i/>
          <w:iCs/>
        </w:rPr>
        <w:t xml:space="preserve"> </w:t>
      </w:r>
      <w:r w:rsidR="001F5510">
        <w:rPr>
          <w:rFonts w:asciiTheme="majorHAnsi" w:hAnsiTheme="majorHAnsi" w:cstheme="majorHAnsi"/>
        </w:rPr>
        <w:t xml:space="preserve">et </w:t>
      </w:r>
      <w:proofErr w:type="spellStart"/>
      <w:r w:rsidR="001F5510" w:rsidRPr="001F5510">
        <w:rPr>
          <w:rFonts w:asciiTheme="majorHAnsi" w:hAnsiTheme="majorHAnsi" w:cstheme="majorHAnsi"/>
          <w:i/>
          <w:iCs/>
        </w:rPr>
        <w:t>Gasterosteus</w:t>
      </w:r>
      <w:proofErr w:type="spellEnd"/>
      <w:r w:rsidR="001F5510" w:rsidRPr="001F5510">
        <w:rPr>
          <w:rFonts w:asciiTheme="majorHAnsi" w:hAnsiTheme="majorHAnsi" w:cstheme="majorHAnsi"/>
          <w:i/>
          <w:iCs/>
        </w:rPr>
        <w:t xml:space="preserve"> </w:t>
      </w:r>
      <w:proofErr w:type="spellStart"/>
      <w:r w:rsidR="001F5510" w:rsidRPr="001F5510">
        <w:rPr>
          <w:rFonts w:asciiTheme="majorHAnsi" w:hAnsiTheme="majorHAnsi" w:cstheme="majorHAnsi"/>
          <w:i/>
          <w:iCs/>
        </w:rPr>
        <w:t>wheatlandi</w:t>
      </w:r>
      <w:proofErr w:type="spellEnd"/>
      <w:r w:rsidR="001F5510" w:rsidRPr="001F5510">
        <w:rPr>
          <w:rFonts w:asciiTheme="majorHAnsi" w:hAnsiTheme="majorHAnsi" w:cstheme="majorHAnsi"/>
        </w:rPr>
        <w:t xml:space="preserve">) </w:t>
      </w:r>
      <w:r w:rsidR="001F5510">
        <w:rPr>
          <w:rFonts w:asciiTheme="majorHAnsi" w:hAnsiTheme="majorHAnsi" w:cstheme="majorHAnsi"/>
        </w:rPr>
        <w:t xml:space="preserve">préfèrent nager dans les zones de végétation, mais qu’en présence de l’ectoparasite </w:t>
      </w:r>
      <w:proofErr w:type="spellStart"/>
      <w:r w:rsidR="001F5510" w:rsidRPr="001F5510">
        <w:rPr>
          <w:rFonts w:asciiTheme="majorHAnsi" w:hAnsiTheme="majorHAnsi" w:cstheme="majorHAnsi"/>
          <w:i/>
          <w:iCs/>
        </w:rPr>
        <w:t>Argulus</w:t>
      </w:r>
      <w:proofErr w:type="spellEnd"/>
      <w:r w:rsidR="001F5510" w:rsidRPr="001F5510">
        <w:rPr>
          <w:rFonts w:asciiTheme="majorHAnsi" w:hAnsiTheme="majorHAnsi" w:cstheme="majorHAnsi"/>
          <w:i/>
          <w:iCs/>
        </w:rPr>
        <w:t xml:space="preserve"> </w:t>
      </w:r>
      <w:proofErr w:type="spellStart"/>
      <w:r w:rsidR="001F5510" w:rsidRPr="001F5510">
        <w:rPr>
          <w:rFonts w:asciiTheme="majorHAnsi" w:hAnsiTheme="majorHAnsi" w:cstheme="majorHAnsi"/>
          <w:i/>
          <w:iCs/>
        </w:rPr>
        <w:t>canadensis</w:t>
      </w:r>
      <w:proofErr w:type="spellEnd"/>
      <w:r w:rsidR="001F5510">
        <w:rPr>
          <w:rFonts w:asciiTheme="majorHAnsi" w:hAnsiTheme="majorHAnsi" w:cstheme="majorHAnsi"/>
        </w:rPr>
        <w:t>, certains individus optaient pour les zones ouvertes afin d’éviter les zones profondes et végétalisées favorisées par le parasite.</w:t>
      </w:r>
      <w:r w:rsidR="00D6602C">
        <w:rPr>
          <w:rFonts w:asciiTheme="majorHAnsi" w:hAnsiTheme="majorHAnsi" w:cstheme="majorHAnsi"/>
        </w:rPr>
        <w:t xml:space="preserve"> Le comportement social est </w:t>
      </w:r>
      <w:r w:rsidR="000F3BA2">
        <w:rPr>
          <w:rFonts w:asciiTheme="majorHAnsi" w:hAnsiTheme="majorHAnsi" w:cstheme="majorHAnsi"/>
        </w:rPr>
        <w:t xml:space="preserve">aussi </w:t>
      </w:r>
      <w:r w:rsidR="00D6602C">
        <w:rPr>
          <w:rFonts w:asciiTheme="majorHAnsi" w:hAnsiTheme="majorHAnsi" w:cstheme="majorHAnsi"/>
        </w:rPr>
        <w:t xml:space="preserve">un trait qui semble être affecté par la présence d’infection. En présence d’un choix entre des groupes de poissons infectés et non-infectés, les individus </w:t>
      </w:r>
      <w:r w:rsidR="00D6602C" w:rsidRPr="00D6602C">
        <w:rPr>
          <w:rFonts w:asciiTheme="majorHAnsi" w:hAnsiTheme="majorHAnsi" w:cstheme="majorHAnsi"/>
          <w:i/>
          <w:iCs/>
        </w:rPr>
        <w:t xml:space="preserve">G. </w:t>
      </w:r>
      <w:proofErr w:type="spellStart"/>
      <w:r w:rsidR="00D6602C" w:rsidRPr="00D6602C">
        <w:rPr>
          <w:rFonts w:asciiTheme="majorHAnsi" w:hAnsiTheme="majorHAnsi" w:cstheme="majorHAnsi"/>
          <w:i/>
          <w:iCs/>
        </w:rPr>
        <w:t>aculeatus</w:t>
      </w:r>
      <w:proofErr w:type="spellEnd"/>
      <w:r w:rsidR="00D6602C">
        <w:rPr>
          <w:rFonts w:asciiTheme="majorHAnsi" w:hAnsiTheme="majorHAnsi" w:cstheme="majorHAnsi"/>
        </w:rPr>
        <w:t xml:space="preserve"> non-infectés préfèrent les conspécifiques non-infectés </w:t>
      </w:r>
      <w:r w:rsidR="00D6602C">
        <w:rPr>
          <w:rFonts w:asciiTheme="majorHAnsi" w:hAnsiTheme="majorHAnsi" w:cstheme="majorHAnsi"/>
        </w:rPr>
        <w:fldChar w:fldCharType="begin"/>
      </w:r>
      <w:r w:rsidR="00D6602C">
        <w:rPr>
          <w:rFonts w:asciiTheme="majorHAnsi" w:hAnsiTheme="majorHAnsi" w:cstheme="majorHAnsi"/>
        </w:rPr>
        <w:instrText xml:space="preserve"> ADDIN ZOTERO_ITEM CSL_CITATION {"citationID":"3XbwZgQp","properties":{"formattedCitation":"(Dugatkin et al., 1994; Ward et al., 2005)","plainCitation":"(Dugatkin et al., 1994; Ward et al., 2005)","noteIndex":0},"citationItems":[{"id":4087,"uris":["http://zotero.org/groups/2585270/items/4V3HB867"],"itemData":{"id":4087,"type":"article-journal","abstract":"Juvenile three-spined sticklebacks,Gasterosteus aculeatus, were given a series of four ‘choice’ tests to determine whether they avoided schools of conspecifics in which individuals were parasitized with the ectoparasiteArgulus canadensis. Results from these tests indicate that juvenile sticklebacks can avoid schools of parasitized conspecifics. Furthermore, parasites alone did not elicit an avoidance response, suggesting that it is both the presence of the parasite and its effect on stickleback behavior that causes avoidance of parasitized individuals.","container-title":"Environmental Biology of Fishes","DOI":"10.1007/BF00004940","ISSN":"1573-5133","issue":"2","journalAbbreviation":"Environ Biol Fish","language":"en","page":"215-218","source":"Springer Link","title":"Juvenile three-spined sticklebacks avoid parasitized conspecifics","volume":"39","author":[{"family":"Dugatkin","given":"Lee Alan"},{"family":"FitzGerald","given":"Gerard J."},{"family":"Lavoie","given":"Julie"}],"issued":{"date-parts":[["1994",2,1]]}}},{"id":4170,"uris":["http://zotero.org/groups/2585270/items/46KT79MD"],"itemData":{"id":4170,"type":"article-journal","abstract":"We compared the shoaling behaviour of three-spined sticklebacks, Gasterosteus aculeatus, infected with the microsporidian, Glugea anomala, to that of non-infected conspecifics. Infected fish lost significantly more weight than non-infected fish during a period of food deprivation, suggesting a metabolic cost to parasitism. In binary shoal choice tests, non-infected test fish showed an association preference for a shoal of non-infected over a shoal of infected conspecifics; infected test fish displayed no preference. Infected fish, however, showed a higher overall tendency to shoal than non-parasitised fish. Furthermore, infected fish occupied front positions within a mixed school. We consider the behavioural differences between infected and uninfected fish in the context of their potential benefits to the fish hosts and the parasites.","container-title":"Environmental Biology of Fishes","DOI":"10.1007/s10641-004-9078-1","ISSN":"1573-5133","issue":"2","journalAbbreviation":"Environ Biol Fish","language":"en","page":"155-160","source":"Springer Link","title":"Shoaling behaviour of sticklebacks infected with the microsporidian parasite, Glugea anomala","volume":"72","author":[{"family":"Ward","given":"Ashley J. W."},{"family":"Duff","given":"Alison J."},{"family":"Krause","given":"Jens"},{"family":"Barber","given":"Iain"}],"issued":{"date-parts":[["2005",2,1]]}}}],"schema":"https://github.com/citation-style-language/schema/raw/master/csl-citation.json"} </w:instrText>
      </w:r>
      <w:r w:rsidR="00D6602C">
        <w:rPr>
          <w:rFonts w:asciiTheme="majorHAnsi" w:hAnsiTheme="majorHAnsi" w:cstheme="majorHAnsi"/>
        </w:rPr>
        <w:fldChar w:fldCharType="separate"/>
      </w:r>
      <w:r w:rsidR="00D6602C">
        <w:rPr>
          <w:rFonts w:asciiTheme="majorHAnsi" w:hAnsiTheme="majorHAnsi" w:cstheme="majorHAnsi"/>
          <w:noProof/>
        </w:rPr>
        <w:t>(Dugatkin et al., 1994; Ward et al., 2005)</w:t>
      </w:r>
      <w:r w:rsidR="00D6602C">
        <w:rPr>
          <w:rFonts w:asciiTheme="majorHAnsi" w:hAnsiTheme="majorHAnsi" w:cstheme="majorHAnsi"/>
        </w:rPr>
        <w:fldChar w:fldCharType="end"/>
      </w:r>
      <w:r w:rsidR="00D6602C">
        <w:rPr>
          <w:rFonts w:asciiTheme="majorHAnsi" w:hAnsiTheme="majorHAnsi" w:cstheme="majorHAnsi"/>
        </w:rPr>
        <w:t xml:space="preserve">. Également, les individus non-infectés avaient tendance à être plus solitaire qui les conspécifiques infectés </w:t>
      </w:r>
      <w:r w:rsidR="00D6602C">
        <w:rPr>
          <w:rFonts w:asciiTheme="majorHAnsi" w:hAnsiTheme="majorHAnsi" w:cstheme="majorHAnsi"/>
        </w:rPr>
        <w:fldChar w:fldCharType="begin"/>
      </w:r>
      <w:r w:rsidR="00D6602C">
        <w:rPr>
          <w:rFonts w:asciiTheme="majorHAnsi" w:hAnsiTheme="majorHAnsi" w:cstheme="majorHAnsi"/>
        </w:rPr>
        <w:instrText xml:space="preserve"> ADDIN ZOTERO_ITEM CSL_CITATION {"citationID":"2m840n6N","properties":{"formattedCitation":"(Ward et al., 2005)","plainCitation":"(Ward et al., 2005)","noteIndex":0},"citationItems":[{"id":4170,"uris":["http://zotero.org/groups/2585270/items/46KT79MD"],"itemData":{"id":4170,"type":"article-journal","abstract":"We compared the shoaling behaviour of three-spined sticklebacks, Gasterosteus aculeatus, infected with the microsporidian, Glugea anomala, to that of non-infected conspecifics. Infected fish lost significantly more weight than non-infected fish during a period of food deprivation, suggesting a metabolic cost to parasitism. In binary shoal choice tests, non-infected test fish showed an association preference for a shoal of non-infected over a shoal of infected conspecifics; infected test fish displayed no preference. Infected fish, however, showed a higher overall tendency to shoal than non-parasitised fish. Furthermore, infected fish occupied front positions within a mixed school. We consider the behavioural differences between infected and uninfected fish in the context of their potential benefits to the fish hosts and the parasites.","container-title":"Environmental Biology of Fishes","DOI":"10.1007/s10641-004-9078-1","ISSN":"1573-5133","issue":"2","journalAbbreviation":"Environ Biol Fish","language":"en","page":"155-160","source":"Springer Link","title":"Shoaling behaviour of sticklebacks infected with the microsporidian parasite, Glugea anomala","volume":"72","author":[{"family":"Ward","given":"Ashley J. W."},{"family":"Duff","given":"Alison J."},{"family":"Krause","given":"Jens"},{"family":"Barber","given":"Iain"}],"issued":{"date-parts":[["2005",2,1]]}}}],"schema":"https://github.com/citation-style-language/schema/raw/master/csl-citation.json"} </w:instrText>
      </w:r>
      <w:r w:rsidR="00D6602C">
        <w:rPr>
          <w:rFonts w:asciiTheme="majorHAnsi" w:hAnsiTheme="majorHAnsi" w:cstheme="majorHAnsi"/>
        </w:rPr>
        <w:fldChar w:fldCharType="separate"/>
      </w:r>
      <w:r w:rsidR="00D6602C">
        <w:rPr>
          <w:rFonts w:asciiTheme="majorHAnsi" w:hAnsiTheme="majorHAnsi" w:cstheme="majorHAnsi"/>
          <w:noProof/>
        </w:rPr>
        <w:t>(Ward et al., 2005)</w:t>
      </w:r>
      <w:r w:rsidR="00D6602C">
        <w:rPr>
          <w:rFonts w:asciiTheme="majorHAnsi" w:hAnsiTheme="majorHAnsi" w:cstheme="majorHAnsi"/>
        </w:rPr>
        <w:fldChar w:fldCharType="end"/>
      </w:r>
      <w:r w:rsidR="00D6602C">
        <w:rPr>
          <w:rFonts w:asciiTheme="majorHAnsi" w:hAnsiTheme="majorHAnsi" w:cstheme="majorHAnsi"/>
        </w:rPr>
        <w:t>.</w:t>
      </w:r>
      <w:r w:rsidR="000F3BA2">
        <w:rPr>
          <w:rFonts w:asciiTheme="majorHAnsi" w:hAnsiTheme="majorHAnsi" w:cstheme="majorHAnsi"/>
        </w:rPr>
        <w:t xml:space="preserve"> Dans un contexte de sélection sexuelle</w:t>
      </w:r>
      <w:r w:rsidR="00995A35">
        <w:rPr>
          <w:rFonts w:asciiTheme="majorHAnsi" w:hAnsiTheme="majorHAnsi" w:cstheme="majorHAnsi"/>
        </w:rPr>
        <w:t xml:space="preserve">, les mâles </w:t>
      </w:r>
      <w:proofErr w:type="spellStart"/>
      <w:r w:rsidR="00995A35" w:rsidRPr="00995A35">
        <w:rPr>
          <w:rFonts w:asciiTheme="majorHAnsi" w:hAnsiTheme="majorHAnsi" w:cstheme="majorHAnsi"/>
          <w:i/>
          <w:iCs/>
        </w:rPr>
        <w:t>Syngnathus</w:t>
      </w:r>
      <w:proofErr w:type="spellEnd"/>
      <w:r w:rsidR="00995A35" w:rsidRPr="00995A35">
        <w:rPr>
          <w:rFonts w:asciiTheme="majorHAnsi" w:hAnsiTheme="majorHAnsi" w:cstheme="majorHAnsi"/>
          <w:i/>
          <w:iCs/>
        </w:rPr>
        <w:t xml:space="preserve"> </w:t>
      </w:r>
      <w:proofErr w:type="spellStart"/>
      <w:r w:rsidR="00995A35" w:rsidRPr="00995A35">
        <w:rPr>
          <w:rFonts w:asciiTheme="majorHAnsi" w:hAnsiTheme="majorHAnsi" w:cstheme="majorHAnsi"/>
          <w:i/>
          <w:iCs/>
        </w:rPr>
        <w:t>typhle</w:t>
      </w:r>
      <w:proofErr w:type="spellEnd"/>
      <w:r w:rsidR="00995A35">
        <w:rPr>
          <w:rFonts w:asciiTheme="majorHAnsi" w:hAnsiTheme="majorHAnsi" w:cstheme="majorHAnsi"/>
        </w:rPr>
        <w:t xml:space="preserve"> accordent plus de temps aux femelles non à faiblement parasitées qu’à celles fortement parasités sur la base de signaux visuels d’infection (présence de points noirs) </w:t>
      </w:r>
      <w:r w:rsidR="00995A35">
        <w:rPr>
          <w:rFonts w:asciiTheme="majorHAnsi" w:hAnsiTheme="majorHAnsi" w:cstheme="majorHAnsi"/>
        </w:rPr>
        <w:fldChar w:fldCharType="begin"/>
      </w:r>
      <w:r w:rsidR="00995A35">
        <w:rPr>
          <w:rFonts w:asciiTheme="majorHAnsi" w:hAnsiTheme="majorHAnsi" w:cstheme="majorHAnsi"/>
        </w:rPr>
        <w:instrText xml:space="preserve"> ADDIN ZOTERO_ITEM CSL_CITATION {"citationID":"5dw7RnSb","properties":{"formattedCitation":"(Rosenqvist &amp; Johansson, 1995)","plainCitation":"(Rosenqvist &amp; Johansson, 1995)","noteIndex":0},"citationItems":[{"id":4108,"uris":["http://zotero.org/groups/2585270/items/U2JAI5KE"],"itemData":{"id":4108,"type":"article-journal","abstract":"The influence of the parasitic trematode,Cryptocotylesp., on male mate choice in a species of pipefish,Syngnathus typhle, was studied. This parasite induces visible black spots in the skin of pipefish, but cannot be transmitted directly from one pipefish to another. In a mate-choice experiment the males spent more time with females with few or no black spots than with females with many black spots. This result was obtained in experiments with natural variation in parasite load, and also in experiments in which black spots were manipulated using tattoo ink. This suggests that males discriminate against parasitized females by using visual cues. In another choice experiment, males did not show any preference between males with or without black spots, suggesting that the discrimination occurs only in a sexual context. There was a negative correlation between parasite load and female fecundity. As a result, males mating with unparasitized females may benefit directly by fertilizing more eggs.","container-title":"Animal Behaviour","DOI":"10.1006/anbe.1995.0133","ISSN":"0003-3472","issue":"4","journalAbbreviation":"Animal Behaviour","language":"en","page":"1039-1045","source":"ScienceDirect","title":"Male avoidance of parasitized females explained by direct benefits in a pipefish","volume":"49","author":[{"family":"Rosenqvist","given":"GUNILLA"},{"family":"Johansson","given":"KERSTIN"}],"issued":{"date-parts":[["1995",4,1]]}}}],"schema":"https://github.com/citation-style-language/schema/raw/master/csl-citation.json"} </w:instrText>
      </w:r>
      <w:r w:rsidR="00995A35">
        <w:rPr>
          <w:rFonts w:asciiTheme="majorHAnsi" w:hAnsiTheme="majorHAnsi" w:cstheme="majorHAnsi"/>
        </w:rPr>
        <w:fldChar w:fldCharType="separate"/>
      </w:r>
      <w:r w:rsidR="00995A35">
        <w:rPr>
          <w:rFonts w:asciiTheme="majorHAnsi" w:hAnsiTheme="majorHAnsi" w:cstheme="majorHAnsi"/>
          <w:noProof/>
        </w:rPr>
        <w:t>(Rosenqvist &amp; Johansson, 1995)</w:t>
      </w:r>
      <w:r w:rsidR="00995A35">
        <w:rPr>
          <w:rFonts w:asciiTheme="majorHAnsi" w:hAnsiTheme="majorHAnsi" w:cstheme="majorHAnsi"/>
        </w:rPr>
        <w:fldChar w:fldCharType="end"/>
      </w:r>
      <w:r w:rsidR="00995A35">
        <w:rPr>
          <w:rFonts w:asciiTheme="majorHAnsi" w:hAnsiTheme="majorHAnsi" w:cstheme="majorHAnsi"/>
        </w:rPr>
        <w:t xml:space="preserve">. </w:t>
      </w:r>
      <w:r w:rsidR="00C72E31">
        <w:rPr>
          <w:rFonts w:asciiTheme="majorHAnsi" w:hAnsiTheme="majorHAnsi" w:cstheme="majorHAnsi"/>
        </w:rPr>
        <w:t xml:space="preserve">D’autre part, le comportement d’un individu infecté peut être influencé par le ou les parasites qui y habitent. </w:t>
      </w:r>
      <w:r w:rsidR="00AB69CC">
        <w:rPr>
          <w:rFonts w:asciiTheme="majorHAnsi" w:hAnsiTheme="majorHAnsi" w:cstheme="majorHAnsi"/>
        </w:rPr>
        <w:t xml:space="preserve">C’est ce qu’on appelle de la manipulation </w:t>
      </w:r>
      <w:r w:rsidR="00843BEE" w:rsidRPr="00843BEE">
        <w:rPr>
          <w:rFonts w:asciiTheme="majorHAnsi" w:hAnsiTheme="majorHAnsi" w:cstheme="majorHAnsi"/>
          <w:highlight w:val="yellow"/>
        </w:rPr>
        <w:t>comportementales/</w:t>
      </w:r>
      <w:r w:rsidR="00AB69CC" w:rsidRPr="00843BEE">
        <w:rPr>
          <w:rFonts w:asciiTheme="majorHAnsi" w:hAnsiTheme="majorHAnsi" w:cstheme="majorHAnsi"/>
          <w:highlight w:val="yellow"/>
        </w:rPr>
        <w:t>parasitaire</w:t>
      </w:r>
      <w:r w:rsidR="00AB69CC">
        <w:rPr>
          <w:rFonts w:asciiTheme="majorHAnsi" w:hAnsiTheme="majorHAnsi" w:cstheme="majorHAnsi"/>
        </w:rPr>
        <w:t xml:space="preserve">. Ce genre de manipulation, chez les parasites qui se transmettent </w:t>
      </w:r>
      <w:r w:rsidR="00AB69CC">
        <w:rPr>
          <w:rFonts w:asciiTheme="majorHAnsi" w:hAnsiTheme="majorHAnsi" w:cstheme="majorHAnsi"/>
        </w:rPr>
        <w:lastRenderedPageBreak/>
        <w:t>via la chaîne trophique, peut se manifester par un augmentation d</w:t>
      </w:r>
      <w:r w:rsidR="00843BEE">
        <w:rPr>
          <w:rFonts w:asciiTheme="majorHAnsi" w:hAnsiTheme="majorHAnsi" w:cstheme="majorHAnsi"/>
        </w:rPr>
        <w:t>u</w:t>
      </w:r>
      <w:r w:rsidR="00AB69CC">
        <w:rPr>
          <w:rFonts w:asciiTheme="majorHAnsi" w:hAnsiTheme="majorHAnsi" w:cstheme="majorHAnsi"/>
        </w:rPr>
        <w:t xml:space="preserve"> contact entre l’hôte in</w:t>
      </w:r>
      <w:r w:rsidR="00843BEE">
        <w:rPr>
          <w:rFonts w:asciiTheme="majorHAnsi" w:hAnsiTheme="majorHAnsi" w:cstheme="majorHAnsi"/>
        </w:rPr>
        <w:t xml:space="preserve">fecté </w:t>
      </w:r>
      <w:r w:rsidR="00AB69CC">
        <w:rPr>
          <w:rFonts w:asciiTheme="majorHAnsi" w:hAnsiTheme="majorHAnsi" w:cstheme="majorHAnsi"/>
        </w:rPr>
        <w:t>et son prédateur (</w:t>
      </w:r>
      <w:r w:rsidR="00843BEE">
        <w:rPr>
          <w:rFonts w:asciiTheme="majorHAnsi" w:hAnsiTheme="majorHAnsi" w:cstheme="majorHAnsi"/>
        </w:rPr>
        <w:t xml:space="preserve">autre hôte du parasite) et/ou par une altération de la réponse comportementale en situation de prédation </w:t>
      </w:r>
      <w:r w:rsidR="00F0645C">
        <w:rPr>
          <w:rFonts w:asciiTheme="majorHAnsi" w:hAnsiTheme="majorHAnsi" w:cstheme="majorHAnsi"/>
        </w:rPr>
        <w:t xml:space="preserve">qui augmentent les chances de transmission </w:t>
      </w:r>
      <w:r w:rsidR="00843BEE">
        <w:rPr>
          <w:rFonts w:asciiTheme="majorHAnsi" w:hAnsiTheme="majorHAnsi" w:cstheme="majorHAnsi"/>
        </w:rPr>
        <w:fldChar w:fldCharType="begin"/>
      </w:r>
      <w:r w:rsidR="004E6599">
        <w:rPr>
          <w:rFonts w:asciiTheme="majorHAnsi" w:hAnsiTheme="majorHAnsi" w:cstheme="majorHAnsi"/>
        </w:rPr>
        <w:instrText xml:space="preserve"> ADDIN ZOTERO_ITEM CSL_CITATION {"citationID":"7aTzQU0d","properties":{"formattedCitation":"(K. D. Lafferty &amp; Shaw, 2013)","plainCitation":"(K. D. Lafferty &amp; Shaw, 2013)","noteIndex":0},"citationItems":[{"id":4746,"uris":["http://zotero.org/groups/2585270/items/ULKVMA3Y"],"itemData":{"id":4746,"type":"article-journal","abstract":"Parasites affect host behavior in several ways. They can alter activity, microhabitats or both. For trophically transmitted parasites (the focus of our study), decreased activity might impair the ability of hosts to respond to final-host predators, and increased activity and altered microhabitat choice might increase contact rates between hosts and final-host predators. In an analysis of trophically transmitted parasites, more parasite groups altered activity than altered microhabitat choice. Parasites that infected vertebrates were more likely to impair the host’s reaction to predators, whereas parasites that infected invertebrates were more likely to increase the host’s contact with predators. The site of infection might affect how parasites manipulate their hosts. For instance, parasites in the central nervous system seem particularly suited to manipulating host behavior. Manipulative parasites commonly occupy the body cavity, muscles and central nervous systems of their hosts. Acanthocephalans in the data set differed from other taxa in that they occurred exclusively in the body cavity of invertebrates. In addition, they were more likely to alter microhabitat choice than activity. Parasites in the body cavity (across parasite types) were more likely to be associated with increased host contact with predators. Parasites can manipulate the host through energetic drain, but most parasites use more sophisticated means. For instance, parasites target four physiological systems that shape behavior in both invertebrates and vertebrates: neural, endocrine, neuromodulatory and immunomodulatory. The interconnections between these systems make it difficult to isolate specific mechanisms of host behavioral manipulation.","container-title":"Journal of Experimental Biology","DOI":"10.1242/jeb.073668","ISSN":"0022-0949","issue":"1","journalAbbreviation":"Journal of Experimental Biology","page":"56-66","source":"Silverchair","title":"Comparing mechanisms of host manipulation across host and parasite taxa","volume":"216","author":[{"family":"Lafferty","given":"Kevin D."},{"family":"Shaw","given":"Jenny C."}],"issued":{"date-parts":[["2013",1,1]]}}}],"schema":"https://github.com/citation-style-language/schema/raw/master/csl-citation.json"} </w:instrText>
      </w:r>
      <w:r w:rsidR="00843BEE">
        <w:rPr>
          <w:rFonts w:asciiTheme="majorHAnsi" w:hAnsiTheme="majorHAnsi" w:cstheme="majorHAnsi"/>
        </w:rPr>
        <w:fldChar w:fldCharType="separate"/>
      </w:r>
      <w:r w:rsidR="004E6599">
        <w:rPr>
          <w:rFonts w:asciiTheme="majorHAnsi" w:hAnsiTheme="majorHAnsi" w:cstheme="majorHAnsi"/>
          <w:noProof/>
        </w:rPr>
        <w:t>(K. D. Lafferty &amp; Shaw, 2013)</w:t>
      </w:r>
      <w:r w:rsidR="00843BEE">
        <w:rPr>
          <w:rFonts w:asciiTheme="majorHAnsi" w:hAnsiTheme="majorHAnsi" w:cstheme="majorHAnsi"/>
        </w:rPr>
        <w:fldChar w:fldCharType="end"/>
      </w:r>
      <w:r w:rsidR="00843BEE">
        <w:rPr>
          <w:rFonts w:asciiTheme="majorHAnsi" w:hAnsiTheme="majorHAnsi" w:cstheme="majorHAnsi"/>
        </w:rPr>
        <w:t xml:space="preserve">. </w:t>
      </w:r>
      <w:r w:rsidR="00F0645C">
        <w:rPr>
          <w:rFonts w:asciiTheme="majorHAnsi" w:hAnsiTheme="majorHAnsi" w:cstheme="majorHAnsi"/>
        </w:rPr>
        <w:t xml:space="preserve">En milieu aquatique, l’un des exemples les plus </w:t>
      </w:r>
      <w:r w:rsidR="004E6599">
        <w:rPr>
          <w:rFonts w:asciiTheme="majorHAnsi" w:hAnsiTheme="majorHAnsi" w:cstheme="majorHAnsi"/>
        </w:rPr>
        <w:t>connus</w:t>
      </w:r>
      <w:r w:rsidR="00F0645C">
        <w:rPr>
          <w:rFonts w:asciiTheme="majorHAnsi" w:hAnsiTheme="majorHAnsi" w:cstheme="majorHAnsi"/>
        </w:rPr>
        <w:t xml:space="preserve"> est la manipulation d’</w:t>
      </w:r>
      <w:proofErr w:type="spellStart"/>
      <w:r w:rsidR="00F0645C" w:rsidRPr="00F0645C">
        <w:rPr>
          <w:rFonts w:asciiTheme="majorHAnsi" w:hAnsiTheme="majorHAnsi" w:cstheme="majorHAnsi"/>
          <w:i/>
          <w:iCs/>
        </w:rPr>
        <w:t>Euhaplorchis</w:t>
      </w:r>
      <w:proofErr w:type="spellEnd"/>
      <w:r w:rsidR="00F0645C" w:rsidRPr="00F0645C">
        <w:rPr>
          <w:rFonts w:asciiTheme="majorHAnsi" w:hAnsiTheme="majorHAnsi" w:cstheme="majorHAnsi"/>
          <w:i/>
          <w:iCs/>
        </w:rPr>
        <w:t xml:space="preserve"> </w:t>
      </w:r>
      <w:proofErr w:type="spellStart"/>
      <w:r w:rsidR="00F0645C" w:rsidRPr="00F0645C">
        <w:rPr>
          <w:rFonts w:asciiTheme="majorHAnsi" w:hAnsiTheme="majorHAnsi" w:cstheme="majorHAnsi"/>
          <w:i/>
          <w:iCs/>
        </w:rPr>
        <w:t>californiensis</w:t>
      </w:r>
      <w:proofErr w:type="spellEnd"/>
      <w:r w:rsidR="00F0645C" w:rsidRPr="00F0645C">
        <w:rPr>
          <w:rFonts w:asciiTheme="majorHAnsi" w:hAnsiTheme="majorHAnsi" w:cstheme="majorHAnsi"/>
          <w:i/>
          <w:iCs/>
        </w:rPr>
        <w:t xml:space="preserve"> </w:t>
      </w:r>
      <w:r w:rsidR="00F0645C">
        <w:rPr>
          <w:rFonts w:asciiTheme="majorHAnsi" w:hAnsiTheme="majorHAnsi" w:cstheme="majorHAnsi"/>
        </w:rPr>
        <w:t>(</w:t>
      </w:r>
      <w:proofErr w:type="spellStart"/>
      <w:r w:rsidR="00F0645C">
        <w:rPr>
          <w:rFonts w:asciiTheme="majorHAnsi" w:hAnsiTheme="majorHAnsi" w:cstheme="majorHAnsi"/>
        </w:rPr>
        <w:t>Trematoda</w:t>
      </w:r>
      <w:proofErr w:type="spellEnd"/>
      <w:r w:rsidR="00F0645C">
        <w:rPr>
          <w:rFonts w:asciiTheme="majorHAnsi" w:hAnsiTheme="majorHAnsi" w:cstheme="majorHAnsi"/>
        </w:rPr>
        <w:t>) sur les fondules de Californie (</w:t>
      </w:r>
      <w:proofErr w:type="spellStart"/>
      <w:r w:rsidR="00F0645C" w:rsidRPr="00F0645C">
        <w:rPr>
          <w:rFonts w:asciiTheme="majorHAnsi" w:hAnsiTheme="majorHAnsi" w:cstheme="majorHAnsi"/>
          <w:i/>
          <w:iCs/>
        </w:rPr>
        <w:t>Fundulus</w:t>
      </w:r>
      <w:proofErr w:type="spellEnd"/>
      <w:r w:rsidR="00F0645C" w:rsidRPr="00F0645C">
        <w:rPr>
          <w:rFonts w:asciiTheme="majorHAnsi" w:hAnsiTheme="majorHAnsi" w:cstheme="majorHAnsi"/>
          <w:i/>
          <w:iCs/>
        </w:rPr>
        <w:t xml:space="preserve"> </w:t>
      </w:r>
      <w:proofErr w:type="spellStart"/>
      <w:r w:rsidR="00F0645C" w:rsidRPr="00F0645C">
        <w:rPr>
          <w:rFonts w:asciiTheme="majorHAnsi" w:hAnsiTheme="majorHAnsi" w:cstheme="majorHAnsi"/>
          <w:i/>
          <w:iCs/>
        </w:rPr>
        <w:t>parvipinnis</w:t>
      </w:r>
      <w:proofErr w:type="spellEnd"/>
      <w:r w:rsidR="00F0645C">
        <w:rPr>
          <w:rFonts w:asciiTheme="majorHAnsi" w:hAnsiTheme="majorHAnsi" w:cstheme="majorHAnsi"/>
        </w:rPr>
        <w:t>).</w:t>
      </w:r>
      <w:r w:rsidR="004E6599">
        <w:rPr>
          <w:rFonts w:asciiTheme="majorHAnsi" w:hAnsiTheme="majorHAnsi" w:cstheme="majorHAnsi"/>
        </w:rPr>
        <w:t xml:space="preserve"> Grâce à une approche expérimentale, </w:t>
      </w:r>
      <w:r w:rsidR="004E6599">
        <w:rPr>
          <w:rFonts w:asciiTheme="majorHAnsi" w:hAnsiTheme="majorHAnsi" w:cstheme="majorHAnsi"/>
        </w:rPr>
        <w:fldChar w:fldCharType="begin"/>
      </w:r>
      <w:r w:rsidR="007D6D28">
        <w:rPr>
          <w:rFonts w:asciiTheme="majorHAnsi" w:hAnsiTheme="majorHAnsi" w:cstheme="majorHAnsi"/>
        </w:rPr>
        <w:instrText xml:space="preserve"> ADDIN ZOTERO_ITEM CSL_CITATION {"citationID":"qn8iKDBn","properties":{"formattedCitation":"(K. Lafferty &amp; Morris, 1996)","plainCitation":"(K. Lafferty &amp; Morris, 1996)","dontUpdate":true,"noteIndex":0},"citationItems":[{"id":1806,"uris":["http://zotero.org/groups/2585270/items/D3EA72WM"],"itemData":{"id":1806,"type":"article-journal","abstract":"Parasites that are transmitted from prey to predator are often associated with altered prey behavior. Although many concur that behavior modification is a parasite strategy that facilitates transmission by making parasitized prey easier for predators to capture, there is little evidence from field experiments. We observed that conspicuous behaviors exhibited by killifish (Fundulus parvipinnis) were associated with parasitism by larval trematodes. A field experiment indicated that parasitized fish were substantially more susceptible to predation by final host birds. These results support the behavior-modification hypothesis and emphasize the importance of parasites for predator-prey interactions.","container-title":"Ecology","DOI":"10.2307/2265536","journalAbbreviation":"Ecology","page":"1390-1397","source":"ResearchGate","title":"Altered Behavior of Parasitized Killifish Increases Susceptibility to Predation by Bird Final Hosts","volume":"77","author":[{"family":"Lafferty","given":"Kevin"},{"family":"Morris","given":"Kimo"}],"issued":{"date-parts":[["1996",11,20]]}}}],"schema":"https://github.com/citation-style-language/schema/raw/master/csl-citation.json"} </w:instrText>
      </w:r>
      <w:r w:rsidR="004E6599">
        <w:rPr>
          <w:rFonts w:asciiTheme="majorHAnsi" w:hAnsiTheme="majorHAnsi" w:cstheme="majorHAnsi"/>
        </w:rPr>
        <w:fldChar w:fldCharType="separate"/>
      </w:r>
      <w:r w:rsidR="00307108">
        <w:rPr>
          <w:rFonts w:asciiTheme="majorHAnsi" w:hAnsiTheme="majorHAnsi" w:cstheme="majorHAnsi"/>
          <w:noProof/>
        </w:rPr>
        <w:t xml:space="preserve">Lafferty &amp; Morris, </w:t>
      </w:r>
      <w:r w:rsidR="003418EA">
        <w:rPr>
          <w:rFonts w:asciiTheme="majorHAnsi" w:hAnsiTheme="majorHAnsi" w:cstheme="majorHAnsi"/>
          <w:noProof/>
        </w:rPr>
        <w:t>(</w:t>
      </w:r>
      <w:r w:rsidR="00307108">
        <w:rPr>
          <w:rFonts w:asciiTheme="majorHAnsi" w:hAnsiTheme="majorHAnsi" w:cstheme="majorHAnsi"/>
          <w:noProof/>
        </w:rPr>
        <w:t>1996)</w:t>
      </w:r>
      <w:r w:rsidR="004E6599">
        <w:rPr>
          <w:rFonts w:asciiTheme="majorHAnsi" w:hAnsiTheme="majorHAnsi" w:cstheme="majorHAnsi"/>
        </w:rPr>
        <w:fldChar w:fldCharType="end"/>
      </w:r>
      <w:r w:rsidR="004E6599">
        <w:rPr>
          <w:rFonts w:asciiTheme="majorHAnsi" w:hAnsiTheme="majorHAnsi" w:cstheme="majorHAnsi"/>
        </w:rPr>
        <w:t xml:space="preserve"> ont montré le lien entre l’infection par</w:t>
      </w:r>
      <w:r w:rsidR="004E1369">
        <w:rPr>
          <w:rFonts w:asciiTheme="majorHAnsi" w:hAnsiTheme="majorHAnsi" w:cstheme="majorHAnsi"/>
        </w:rPr>
        <w:t xml:space="preserve"> </w:t>
      </w:r>
      <w:r w:rsidR="004E1369" w:rsidRPr="004E1369">
        <w:rPr>
          <w:rFonts w:asciiTheme="majorHAnsi" w:hAnsiTheme="majorHAnsi" w:cstheme="majorHAnsi"/>
          <w:i/>
          <w:iCs/>
        </w:rPr>
        <w:t xml:space="preserve">E. </w:t>
      </w:r>
      <w:proofErr w:type="spellStart"/>
      <w:r w:rsidR="004E1369" w:rsidRPr="004E1369">
        <w:rPr>
          <w:rFonts w:asciiTheme="majorHAnsi" w:hAnsiTheme="majorHAnsi" w:cstheme="majorHAnsi"/>
          <w:i/>
          <w:iCs/>
        </w:rPr>
        <w:t>californiensis</w:t>
      </w:r>
      <w:proofErr w:type="spellEnd"/>
      <w:r w:rsidR="004E6599">
        <w:rPr>
          <w:rFonts w:asciiTheme="majorHAnsi" w:hAnsiTheme="majorHAnsi" w:cstheme="majorHAnsi"/>
        </w:rPr>
        <w:t xml:space="preserve">, les comportements </w:t>
      </w:r>
      <w:r w:rsidR="004E1369">
        <w:rPr>
          <w:rFonts w:asciiTheme="majorHAnsi" w:hAnsiTheme="majorHAnsi" w:cstheme="majorHAnsi"/>
        </w:rPr>
        <w:t xml:space="preserve">manifestes chez les fondules </w:t>
      </w:r>
      <w:r w:rsidR="004E6599">
        <w:rPr>
          <w:rFonts w:asciiTheme="majorHAnsi" w:hAnsiTheme="majorHAnsi" w:cstheme="majorHAnsi"/>
        </w:rPr>
        <w:t>et le taux de prédation</w:t>
      </w:r>
      <w:r w:rsidR="004E1369">
        <w:rPr>
          <w:rFonts w:asciiTheme="majorHAnsi" w:hAnsiTheme="majorHAnsi" w:cstheme="majorHAnsi"/>
        </w:rPr>
        <w:t xml:space="preserve"> par l’hôte définitif</w:t>
      </w:r>
      <w:r w:rsidR="004E6599">
        <w:rPr>
          <w:rFonts w:asciiTheme="majorHAnsi" w:hAnsiTheme="majorHAnsi" w:cstheme="majorHAnsi"/>
        </w:rPr>
        <w:t>.</w:t>
      </w:r>
    </w:p>
    <w:p w14:paraId="3CDF72D6" w14:textId="77777777" w:rsidR="00C51CB6" w:rsidRPr="00307108" w:rsidRDefault="00C51CB6" w:rsidP="00C51CB6">
      <w:pPr>
        <w:spacing w:line="360" w:lineRule="auto"/>
        <w:rPr>
          <w:rStyle w:val="Numrodepage"/>
          <w:rFonts w:asciiTheme="majorHAnsi" w:hAnsiTheme="majorHAnsi" w:cstheme="majorHAnsi"/>
        </w:rPr>
      </w:pPr>
    </w:p>
    <w:p w14:paraId="73550E64" w14:textId="053A6859" w:rsidR="00F00308" w:rsidRPr="0095680B" w:rsidRDefault="00C51CB6" w:rsidP="00C51CB6">
      <w:pPr>
        <w:spacing w:line="360" w:lineRule="auto"/>
        <w:jc w:val="both"/>
        <w:rPr>
          <w:rStyle w:val="Numrodepage"/>
          <w:rFonts w:asciiTheme="majorHAnsi" w:hAnsiTheme="majorHAnsi" w:cstheme="majorHAnsi"/>
        </w:rPr>
      </w:pPr>
      <w:r w:rsidRPr="00C51CB6">
        <w:rPr>
          <w:rStyle w:val="Numrodepage"/>
          <w:rFonts w:asciiTheme="majorHAnsi" w:hAnsiTheme="majorHAnsi" w:cstheme="majorHAnsi"/>
          <w:b/>
          <w:bCs/>
        </w:rPr>
        <w:t>[</w:t>
      </w:r>
      <w:proofErr w:type="spellStart"/>
      <w:r w:rsidRPr="00C51CB6">
        <w:rPr>
          <w:rStyle w:val="Numrodepage"/>
          <w:rFonts w:asciiTheme="majorHAnsi" w:hAnsiTheme="majorHAnsi" w:cstheme="majorHAnsi"/>
          <w:b/>
          <w:bCs/>
        </w:rPr>
        <w:t>Dyn</w:t>
      </w:r>
      <w:r w:rsidR="004B2BC4">
        <w:rPr>
          <w:rStyle w:val="Numrodepage"/>
          <w:rFonts w:asciiTheme="majorHAnsi" w:hAnsiTheme="majorHAnsi" w:cstheme="majorHAnsi"/>
          <w:b/>
          <w:bCs/>
        </w:rPr>
        <w:t>inamics</w:t>
      </w:r>
      <w:proofErr w:type="spellEnd"/>
      <w:r w:rsidRPr="00C51CB6">
        <w:rPr>
          <w:rStyle w:val="Numrodepage"/>
          <w:rFonts w:asciiTheme="majorHAnsi" w:hAnsiTheme="majorHAnsi" w:cstheme="majorHAnsi"/>
          <w:b/>
          <w:bCs/>
        </w:rPr>
        <w:t xml:space="preserve">] </w:t>
      </w:r>
      <w:r>
        <w:rPr>
          <w:rStyle w:val="Numrodepage"/>
          <w:rFonts w:asciiTheme="majorHAnsi" w:hAnsiTheme="majorHAnsi" w:cstheme="majorHAnsi"/>
        </w:rPr>
        <w:t>Tel que mentionné précédemment, l’infection parasitaire peut venir influencer la physiologie et le comportement de leurs hôtes. Conséquemment, leur rôle dans la dynamique des populations</w:t>
      </w:r>
      <w:r w:rsidR="004B2BC4">
        <w:rPr>
          <w:rStyle w:val="Numrodepage"/>
          <w:rFonts w:asciiTheme="majorHAnsi" w:hAnsiTheme="majorHAnsi" w:cstheme="majorHAnsi"/>
        </w:rPr>
        <w:t>-hôtes et communautés biotiques</w:t>
      </w:r>
      <w:r>
        <w:rPr>
          <w:rStyle w:val="Numrodepage"/>
          <w:rFonts w:asciiTheme="majorHAnsi" w:hAnsiTheme="majorHAnsi" w:cstheme="majorHAnsi"/>
        </w:rPr>
        <w:t xml:space="preserve"> n’est pas à négliger. Dans certains cas extrêmes, </w:t>
      </w:r>
      <w:r w:rsidR="00826801">
        <w:rPr>
          <w:rStyle w:val="Numrodepage"/>
          <w:rFonts w:asciiTheme="majorHAnsi" w:hAnsiTheme="majorHAnsi" w:cstheme="majorHAnsi"/>
        </w:rPr>
        <w:t>la mortalité induite par les effets directs du parasite peuvent mettre en péril la survie de</w:t>
      </w:r>
      <w:r w:rsidR="0093531C">
        <w:rPr>
          <w:rStyle w:val="Numrodepage"/>
          <w:rFonts w:asciiTheme="majorHAnsi" w:hAnsiTheme="majorHAnsi" w:cstheme="majorHAnsi"/>
        </w:rPr>
        <w:t>s</w:t>
      </w:r>
      <w:r w:rsidR="00826801">
        <w:rPr>
          <w:rStyle w:val="Numrodepage"/>
          <w:rFonts w:asciiTheme="majorHAnsi" w:hAnsiTheme="majorHAnsi" w:cstheme="majorHAnsi"/>
        </w:rPr>
        <w:t xml:space="preserve"> population</w:t>
      </w:r>
      <w:r w:rsidR="0093531C">
        <w:rPr>
          <w:rStyle w:val="Numrodepage"/>
          <w:rFonts w:asciiTheme="majorHAnsi" w:hAnsiTheme="majorHAnsi" w:cstheme="majorHAnsi"/>
        </w:rPr>
        <w:t>s</w:t>
      </w:r>
      <w:r w:rsidR="00826801">
        <w:rPr>
          <w:rStyle w:val="Numrodepage"/>
          <w:rFonts w:asciiTheme="majorHAnsi" w:hAnsiTheme="majorHAnsi" w:cstheme="majorHAnsi"/>
        </w:rPr>
        <w:t xml:space="preserve"> </w:t>
      </w:r>
      <w:r w:rsidR="0093531C">
        <w:rPr>
          <w:rStyle w:val="Numrodepage"/>
          <w:rFonts w:asciiTheme="majorHAnsi" w:hAnsiTheme="majorHAnsi" w:cstheme="majorHAnsi"/>
        </w:rPr>
        <w:fldChar w:fldCharType="begin"/>
      </w:r>
      <w:r w:rsidR="00F20BBD">
        <w:rPr>
          <w:rStyle w:val="Numrodepage"/>
          <w:rFonts w:asciiTheme="majorHAnsi" w:hAnsiTheme="majorHAnsi" w:cstheme="majorHAnsi"/>
        </w:rPr>
        <w:instrText xml:space="preserve"> ADDIN ZOTERO_ITEM CSL_CITATION {"citationID":"iU0FWRGE","properties":{"formattedCitation":"(Johnsen &amp; Jensen, 1992)","plainCitation":"(Johnsen &amp; Jensen, 1992)","noteIndex":0},"citationItems":[{"id":8114,"uris":["http://zotero.org/groups/2585270/items/3XDQFM67"],"itemData":{"id":8114,"type":"article-journal","abstract":"Gyrodacrylus salaris was most probably introduced to the River Lakselva in 1975 through stocking of Atlantic salmon from an infected hatchery. The parasite population grew rapidly, and the parasite spread throughout the entire watercourse during the summer of 1976. This epidemic situation led to mortality among the young Atlantic salmon, and the density of salmon parr was heavily reduced from 1976 to 1977. The density of salmon parr has remained close to zero since then, while there are no apparent trends toward decrease or increase in the density of brown trout. In spite of the reduced density of young salmon, a new epidemic has developed each year among the few young 0+ and 1+ Atlantic salmon present in the river. Results from successive sampling during the summer of 1987, 1988 and 1989 indicate that most of the presmolt salmon are attacked during their first summer or autumn of life. The infection develops into an epidemic during the first autumn, winter or the next summer. The build-up of the parasite burden on the fish leads in turn to mortality. Norwegian Atlantic salmon probably have no resistance against G. salaris, since the parasite has recently been introduced to Norwegian rivers.","container-title":"Journal of Fish Biology","DOI":"10.1111/j.1095-8649.1992.tb02588.x","ISSN":"1095-8649","issue":"3","language":"en","note":"_eprint: https://onlinelibrary.wiley.com/doi/pdf/10.1111/j.1095-8649.1992.tb02588.x","page":"433-444","source":"Wiley Online Library","title":"Infection of Atlantic salmon, Salmo salar L., by Gyrodactylus salaris, Malmberg 1957, in the River Lakselva, Misvær in northern Norway","volume":"40","author":[{"family":"Johnsen","given":"B. O."},{"family":"Jensen","given":"A. J."}],"issued":{"date-parts":[["1992"]]}}}],"schema":"https://github.com/citation-style-language/schema/raw/master/csl-citation.json"} </w:instrText>
      </w:r>
      <w:r w:rsidR="0093531C">
        <w:rPr>
          <w:rStyle w:val="Numrodepage"/>
          <w:rFonts w:asciiTheme="majorHAnsi" w:hAnsiTheme="majorHAnsi" w:cstheme="majorHAnsi"/>
        </w:rPr>
        <w:fldChar w:fldCharType="separate"/>
      </w:r>
      <w:r w:rsidR="00F20BBD">
        <w:rPr>
          <w:rStyle w:val="Numrodepage"/>
          <w:rFonts w:asciiTheme="majorHAnsi" w:hAnsiTheme="majorHAnsi" w:cstheme="majorHAnsi"/>
          <w:noProof/>
        </w:rPr>
        <w:t>(Johnsen &amp; Jensen, 1992)</w:t>
      </w:r>
      <w:r w:rsidR="0093531C">
        <w:rPr>
          <w:rStyle w:val="Numrodepage"/>
          <w:rFonts w:asciiTheme="majorHAnsi" w:hAnsiTheme="majorHAnsi" w:cstheme="majorHAnsi"/>
        </w:rPr>
        <w:fldChar w:fldCharType="end"/>
      </w:r>
      <w:r w:rsidR="00F20BBD">
        <w:rPr>
          <w:rStyle w:val="Numrodepage"/>
          <w:rFonts w:asciiTheme="majorHAnsi" w:hAnsiTheme="majorHAnsi" w:cstheme="majorHAnsi"/>
        </w:rPr>
        <w:t xml:space="preserve"> allant jusqu’à l’extinction locale dans le cas où reproduction de l’hôte est fortement affectée </w:t>
      </w:r>
      <w:r w:rsidR="00F20BBD">
        <w:rPr>
          <w:rStyle w:val="Numrodepage"/>
          <w:rFonts w:asciiTheme="majorHAnsi" w:hAnsiTheme="majorHAnsi" w:cstheme="majorHAnsi"/>
        </w:rPr>
        <w:fldChar w:fldCharType="begin"/>
      </w:r>
      <w:r w:rsidR="00F20BBD">
        <w:rPr>
          <w:rStyle w:val="Numrodepage"/>
          <w:rFonts w:asciiTheme="majorHAnsi" w:hAnsiTheme="majorHAnsi" w:cstheme="majorHAnsi"/>
        </w:rPr>
        <w:instrText xml:space="preserve"> ADDIN ZOTERO_ITEM CSL_CITATION {"citationID":"A3StGPu1","properties":{"formattedCitation":"(Boots &amp; Sasaki, 2002)","plainCitation":"(Boots &amp; Sasaki, 2002)","noteIndex":0},"citationItems":[{"id":8117,"uris":["http://zotero.org/groups/2585270/items/HDFPMVS6"],"itemData":{"id":8117,"type":"article-journal","abstract":"General host‐parasite theory suggests that parasites may be implicated in the extinction of their hosts by causing instability that leads to increased risk of stochastic extinction. In contrast, spatially explicit models suggest that the parasite may directly drive the host population to extinction. Here we examine the ecological characteristics of host‐parasite interactions that favor parasite‐driven host extinction. Pair approximations and simulations show that parasites only drive their hosts to extinction when they significantly reduce host reproduction. As a matter of interest, parasites that have a relatively small effect on host death rate are more likely to cause host extinction. Parasite‐driven host extinction occurs at any population size, whereas extinction caused by stochastic effects is less likely to occur in large host populations. Populations may therefore be under threat from parasites that stop host reproduction, and this type of parasite may prove to be the most effective biological pesticide.","container-title":"The American Naturalist","DOI":"10.1086/339996","ISSN":"0003-0147","issue":"6","note":"publisher: The University of Chicago Press","page":"706-713","source":"journals.uchicago.edu (Atypon)","title":"Parasite‐Driven Extinction in Spatially Explicit Host‐Parasite Systems.","volume":"159","author":[{"family":"Boots","given":"Michael"},{"family":"Sasaki","given":"Akira"}],"issued":{"date-parts":[["2002",6]]}}}],"schema":"https://github.com/citation-style-language/schema/raw/master/csl-citation.json"} </w:instrText>
      </w:r>
      <w:r w:rsidR="00F20BBD">
        <w:rPr>
          <w:rStyle w:val="Numrodepage"/>
          <w:rFonts w:asciiTheme="majorHAnsi" w:hAnsiTheme="majorHAnsi" w:cstheme="majorHAnsi"/>
        </w:rPr>
        <w:fldChar w:fldCharType="separate"/>
      </w:r>
      <w:r w:rsidR="00F20BBD">
        <w:rPr>
          <w:rStyle w:val="Numrodepage"/>
          <w:rFonts w:asciiTheme="majorHAnsi" w:hAnsiTheme="majorHAnsi" w:cstheme="majorHAnsi"/>
          <w:noProof/>
        </w:rPr>
        <w:t>(Boots &amp; Sasaki, 2002)</w:t>
      </w:r>
      <w:r w:rsidR="00F20BBD">
        <w:rPr>
          <w:rStyle w:val="Numrodepage"/>
          <w:rFonts w:asciiTheme="majorHAnsi" w:hAnsiTheme="majorHAnsi" w:cstheme="majorHAnsi"/>
        </w:rPr>
        <w:fldChar w:fldCharType="end"/>
      </w:r>
      <w:r w:rsidR="00826801">
        <w:rPr>
          <w:rStyle w:val="Numrodepage"/>
          <w:rFonts w:asciiTheme="majorHAnsi" w:hAnsiTheme="majorHAnsi" w:cstheme="majorHAnsi"/>
        </w:rPr>
        <w:t>.</w:t>
      </w:r>
      <w:r w:rsidR="00491F91">
        <w:rPr>
          <w:rStyle w:val="Numrodepage"/>
          <w:rFonts w:asciiTheme="majorHAnsi" w:hAnsiTheme="majorHAnsi" w:cstheme="majorHAnsi"/>
        </w:rPr>
        <w:t xml:space="preserve"> En effet, chez les espèces qui migrent pour la reproduction, le parasitisme </w:t>
      </w:r>
      <w:r w:rsidR="00DF4082">
        <w:rPr>
          <w:rStyle w:val="Numrodepage"/>
          <w:rFonts w:asciiTheme="majorHAnsi" w:hAnsiTheme="majorHAnsi" w:cstheme="majorHAnsi"/>
        </w:rPr>
        <w:t xml:space="preserve">affectant les performances de nage </w:t>
      </w:r>
      <w:r w:rsidR="00491F91">
        <w:rPr>
          <w:rStyle w:val="Numrodepage"/>
          <w:rFonts w:asciiTheme="majorHAnsi" w:hAnsiTheme="majorHAnsi" w:cstheme="majorHAnsi"/>
        </w:rPr>
        <w:t>serait lié à une diminution d</w:t>
      </w:r>
      <w:r w:rsidR="00DF4082">
        <w:rPr>
          <w:rStyle w:val="Numrodepage"/>
          <w:rFonts w:asciiTheme="majorHAnsi" w:hAnsiTheme="majorHAnsi" w:cstheme="majorHAnsi"/>
        </w:rPr>
        <w:t xml:space="preserve">u nombre </w:t>
      </w:r>
      <w:r w:rsidR="00DD763D">
        <w:rPr>
          <w:rStyle w:val="Numrodepage"/>
          <w:rFonts w:asciiTheme="majorHAnsi" w:hAnsiTheme="majorHAnsi" w:cstheme="majorHAnsi"/>
        </w:rPr>
        <w:t>d’individus qui atteignent leur site de fraie</w:t>
      </w:r>
      <w:r w:rsidR="00DF4082">
        <w:rPr>
          <w:rStyle w:val="Numrodepage"/>
          <w:rFonts w:asciiTheme="majorHAnsi" w:hAnsiTheme="majorHAnsi" w:cstheme="majorHAnsi"/>
        </w:rPr>
        <w:t xml:space="preserve"> </w:t>
      </w:r>
      <w:r w:rsidR="00DF4082">
        <w:rPr>
          <w:rStyle w:val="Numrodepage"/>
          <w:rFonts w:asciiTheme="majorHAnsi" w:hAnsiTheme="majorHAnsi" w:cstheme="majorHAnsi"/>
        </w:rPr>
        <w:fldChar w:fldCharType="begin"/>
      </w:r>
      <w:r w:rsidR="00053B43">
        <w:rPr>
          <w:rStyle w:val="Numrodepage"/>
          <w:rFonts w:asciiTheme="majorHAnsi" w:hAnsiTheme="majorHAnsi" w:cstheme="majorHAnsi"/>
        </w:rPr>
        <w:instrText xml:space="preserve"> ADDIN ZOTERO_ITEM CSL_CITATION {"citationID":"erhPHKpX","properties":{"formattedCitation":"(Palstra et al., 2007; Poulin &amp; de\\uc0\\u160{}Angeli Dutra, 2021)","plainCitation":"(Palstra et al., 2007; Poulin &amp; de Angeli Dutra, 2021)","noteIndex":0},"citationItems":[{"id":8122,"uris":["http://zotero.org/groups/2585270/items/9K66CTBC"],"itemData":{"id":8122,"type":"article-journal","abstract":"Infection with the swim-bladder parasite Anguillicola crassus is\nsuggested as one of the principal causes of the collapse of the\nEuropean eel population. This nematode has been introduced in Europe\nfrom Asia in the 80s and parasitized in a short time Anguilla eel\nspecies in different geographical regions across the globe. The\nparasites drain energy due to their sanguivorous feeding and they cause\nmechanical damage on the swim-bladder wall. These two effects are\nhypothesized to impair the spawning migration of the European eel. In\nthis study, we have investigated both effects on swimming performance.\nWe hypothesized that parasitic sanguivorous activities - related to\nparasite weight - reduce swimming endurance, while mechanical damage of\nthe swim-bladder impairs buoyancy control. Eighty eels suffering\nvarious degrees of infection were introduced in swim-tunnels and\nsubjected to a swimming fitness test. The relation between A. crassus\ninfection and swimming efficiency was measured for large female silver\neels swimming at various speeds. Infected eels had lower cruising\nspeeds and a higher cost of transport. Eels without parasites, but with\na damaged swim-bladder showed similar effects. Almost half of the eels\nthat contained damaged swim-bladders (43%) stopped swimming at low\naerobic swimming speeds (&lt; 0.7 m/s). Simulated migration trials in a\nrecent related study have confirmed that eels with a high parasite\nlevel or with damaged swim-bladder show early migration failure (&lt;\n1000-km). Reduced swimming performance appears to be associated with\nswim-bladder dysfunction. As we found that especially silver eels have\nmuch higher infection levels than yellow eels, it is concluded that\nmigrating silver eels with severely infected or damaged swim-bladders\nare unable to reach the spawning grounds. (c) 2007 Elsevier B.V. All\nrights reserved.","container-title":"JOURNAL OF EXPERIMENTAL MARINE BIOLOGY AND ECOLOGY","ISSN":"0022-0981","issue":"1","language":"en","note":"number: 1\npublisher: Elsevier","page":"244-256","source":"real.mtak.hu","title":"Swimming performance of silver eels is severely impaired by the swim-bladder parasite Anguillicola crassus","volume":"352","author":[{"family":"Palstra","given":"A. P."},{"family":"Heppener","given":"D. F. M."},{"family":"Ginneken","given":"V. J. T.","dropping-particle":"van"},{"family":"Székely","given":"Csaba"}],"issued":{"date-parts":[["2007"]]}}},{"id":8124,"uris":["http://zotero.org/groups/2585270/items/AT527P3A"],"itemData":{"id":8124,"type":"article-journal","abstract":"Migrations, i.e. the recurring, roundtrip movement of animals between distant and distinct habitats, occur among diverse metazoan taxa. Although traditionally linked to avoidance of food shortages, predators or harsh abiotic conditions, there is increasing evidence that parasites may have played a role in the evolution of migration. On the one hand, selective pressures from parasites can favour migratory strategies that allow either avoidance of infections or recovery from them. On the other hand, infected animals incur physiological costs that may limit their migratory abilities, affecting their speed, the timing of their departure or arrival, and/or their condition upon reaching their destination. During migration, reduced immunocompetence as well as exposure to different external conditions and parasite infective stages can influence infection dynamics. Here, we first explore whether parasites represent extra costs for their hosts during migration. We then review how infection dynamics and infection risk are affected by host migration, thereby considering parasites as both causes and consequences of migration. We also evaluate the comparative evidence testing the hypothesis that migratory species harbour a richer parasite fauna than their closest free-living relatives, finding general support for the hypothesis. Then we consider the implications of host migratory behaviour for parasite ecology and evolution, which have received much less attention. Parasites of migratory hosts may achieve much greater spatial dispersal than those of non-migratory hosts, expanding their geographical range, and providing m</w:instrText>
      </w:r>
      <w:r w:rsidR="00053B43" w:rsidRPr="002D5B5C">
        <w:rPr>
          <w:rStyle w:val="Numrodepage"/>
          <w:rFonts w:asciiTheme="majorHAnsi" w:hAnsiTheme="majorHAnsi" w:cstheme="majorHAnsi"/>
        </w:rPr>
        <w:instrText xml:space="preserve">ore opportunities for host-switching. Exploiting migratory hosts also exerts pressures on the parasite to adapt its phenology and life-cycle duration, including the timing of major developmental, reproduction and transmission events. Natural selection may even favour parasites that manipulate their host's migratory strategy in ways that can enhance parasite transmission. Finally, we propose a simple integrated framework based on eco-evolutionary feedbacks to consider the reciprocal selection pressures acting on migratory hosts and their parasites. Host migratory strategies and parasite traits evolve in tandem, each acting on the other along two-way causal paths and feedback loops. Their likely adjustments to predicted climate change will be understood best from this coevolutionary perspective.","container-title":"Biological Reviews","DOI":"10.1111/brv.12704","ISSN":"1469-185X","issue":"4","language":"en","license":"© 2021 Cambridge Philosophical Society","note":"_eprint: https://onlinelibrary.wiley.com/doi/pdf/10.1111/brv.12704","page":"1331-1348","source":"Wiley Online Library","title":"Animal migrations and parasitism: reciprocal effects within a unified framework","title-short":"Animal migrations and parasitism","volume":"96","author":[{"family":"Poulin","given":"Robert"},{"family":"Angeli Dutra","given":"Daniela","non-dropping-particle":"de"}],"issued":{"date-parts":[["2021"]]}}}],"schema":"https://github.com/citation-style-language/schema/raw/master/csl-citation.json"} </w:instrText>
      </w:r>
      <w:r w:rsidR="00DF4082">
        <w:rPr>
          <w:rStyle w:val="Numrodepage"/>
          <w:rFonts w:asciiTheme="majorHAnsi" w:hAnsiTheme="majorHAnsi" w:cstheme="majorHAnsi"/>
        </w:rPr>
        <w:fldChar w:fldCharType="separate"/>
      </w:r>
      <w:r w:rsidR="00053B43" w:rsidRPr="002D5B5C">
        <w:rPr>
          <w:rFonts w:ascii="Calibri Light" w:hAnsiTheme="majorHAnsi" w:cs="Calibri Light"/>
          <w:kern w:val="0"/>
        </w:rPr>
        <w:t>(Palstra et al., 2007; Poulin &amp; de Angeli Dutra, 2021)</w:t>
      </w:r>
      <w:r w:rsidR="00DF4082">
        <w:rPr>
          <w:rStyle w:val="Numrodepage"/>
          <w:rFonts w:asciiTheme="majorHAnsi" w:hAnsiTheme="majorHAnsi" w:cstheme="majorHAnsi"/>
        </w:rPr>
        <w:fldChar w:fldCharType="end"/>
      </w:r>
      <w:r w:rsidR="00DD763D" w:rsidRPr="002D5B5C">
        <w:rPr>
          <w:rStyle w:val="Numrodepage"/>
          <w:rFonts w:asciiTheme="majorHAnsi" w:hAnsiTheme="majorHAnsi" w:cstheme="majorHAnsi"/>
        </w:rPr>
        <w:t>.</w:t>
      </w:r>
      <w:r w:rsidR="00F00308" w:rsidRPr="002D5B5C">
        <w:rPr>
          <w:rStyle w:val="Numrodepage"/>
          <w:rFonts w:asciiTheme="majorHAnsi" w:hAnsiTheme="majorHAnsi" w:cstheme="majorHAnsi"/>
        </w:rPr>
        <w:t xml:space="preserve"> </w:t>
      </w:r>
      <w:r w:rsidR="002D5B5C" w:rsidRPr="002D5B5C">
        <w:rPr>
          <w:rStyle w:val="Numrodepage"/>
          <w:rFonts w:asciiTheme="majorHAnsi" w:hAnsiTheme="majorHAnsi" w:cstheme="majorHAnsi"/>
        </w:rPr>
        <w:t xml:space="preserve">Outre la </w:t>
      </w:r>
      <w:r w:rsidR="002D5B5C">
        <w:rPr>
          <w:rStyle w:val="Numrodepage"/>
          <w:rFonts w:asciiTheme="majorHAnsi" w:hAnsiTheme="majorHAnsi" w:cstheme="majorHAnsi"/>
        </w:rPr>
        <w:t xml:space="preserve">mortalité des individus-hôtes, les parasites peuvent influencer la distribution et la structure </w:t>
      </w:r>
      <w:r w:rsidR="00370363">
        <w:rPr>
          <w:rStyle w:val="Numrodepage"/>
          <w:rFonts w:asciiTheme="majorHAnsi" w:hAnsiTheme="majorHAnsi" w:cstheme="majorHAnsi"/>
        </w:rPr>
        <w:t xml:space="preserve">spatiale </w:t>
      </w:r>
      <w:r w:rsidR="002D5B5C">
        <w:rPr>
          <w:rStyle w:val="Numrodepage"/>
          <w:rFonts w:asciiTheme="majorHAnsi" w:hAnsiTheme="majorHAnsi" w:cstheme="majorHAnsi"/>
        </w:rPr>
        <w:t xml:space="preserve">des populations-hôtes </w:t>
      </w:r>
      <w:r w:rsidR="002D5B5C" w:rsidRPr="00C24AFA">
        <w:rPr>
          <w:rStyle w:val="Numrodepage"/>
          <w:rFonts w:asciiTheme="majorHAnsi" w:hAnsiTheme="majorHAnsi" w:cstheme="majorHAnsi"/>
          <w:highlight w:val="yellow"/>
        </w:rPr>
        <w:t>()</w:t>
      </w:r>
      <w:r w:rsidR="002D5B5C">
        <w:rPr>
          <w:rStyle w:val="Numrodepage"/>
          <w:rFonts w:asciiTheme="majorHAnsi" w:hAnsiTheme="majorHAnsi" w:cstheme="majorHAnsi"/>
        </w:rPr>
        <w:t xml:space="preserve">. Par exemple, chez les amphipodes </w:t>
      </w:r>
      <w:proofErr w:type="spellStart"/>
      <w:r w:rsidR="002D5B5C" w:rsidRPr="002D5B5C">
        <w:rPr>
          <w:rStyle w:val="Numrodepage"/>
          <w:rFonts w:asciiTheme="majorHAnsi" w:hAnsiTheme="majorHAnsi" w:cstheme="majorHAnsi"/>
          <w:i/>
          <w:iCs/>
        </w:rPr>
        <w:t>Talorchestia</w:t>
      </w:r>
      <w:proofErr w:type="spellEnd"/>
      <w:r w:rsidR="002D5B5C" w:rsidRPr="002D5B5C">
        <w:rPr>
          <w:rStyle w:val="Numrodepage"/>
          <w:rFonts w:asciiTheme="majorHAnsi" w:hAnsiTheme="majorHAnsi" w:cstheme="majorHAnsi"/>
          <w:i/>
          <w:iCs/>
        </w:rPr>
        <w:t xml:space="preserve"> </w:t>
      </w:r>
      <w:proofErr w:type="spellStart"/>
      <w:r w:rsidR="002D5B5C" w:rsidRPr="002D5B5C">
        <w:rPr>
          <w:rStyle w:val="Numrodepage"/>
          <w:rFonts w:asciiTheme="majorHAnsi" w:hAnsiTheme="majorHAnsi" w:cstheme="majorHAnsi"/>
          <w:i/>
          <w:iCs/>
        </w:rPr>
        <w:t>quoyana</w:t>
      </w:r>
      <w:proofErr w:type="spellEnd"/>
      <w:r w:rsidR="002D5B5C">
        <w:rPr>
          <w:rStyle w:val="Numrodepage"/>
          <w:rFonts w:asciiTheme="majorHAnsi" w:hAnsiTheme="majorHAnsi" w:cstheme="majorHAnsi"/>
        </w:rPr>
        <w:t xml:space="preserve"> infectés par des nématodes parasites on observe une sé</w:t>
      </w:r>
      <w:r w:rsidR="00370363">
        <w:rPr>
          <w:rStyle w:val="Numrodepage"/>
          <w:rFonts w:asciiTheme="majorHAnsi" w:hAnsiTheme="majorHAnsi" w:cstheme="majorHAnsi"/>
        </w:rPr>
        <w:t xml:space="preserve">paration spatiale selon la profondeur d’enfouissement entre les individus infectées par de long vers et les individus infectés par de plus petits vers </w:t>
      </w:r>
      <w:r w:rsidR="00370363">
        <w:rPr>
          <w:rStyle w:val="Numrodepage"/>
          <w:rFonts w:asciiTheme="majorHAnsi" w:hAnsiTheme="majorHAnsi" w:cstheme="majorHAnsi"/>
        </w:rPr>
        <w:fldChar w:fldCharType="begin"/>
      </w:r>
      <w:r w:rsidR="00370363">
        <w:rPr>
          <w:rStyle w:val="Numrodepage"/>
          <w:rFonts w:asciiTheme="majorHAnsi" w:hAnsiTheme="majorHAnsi" w:cstheme="majorHAnsi"/>
        </w:rPr>
        <w:instrText xml:space="preserve"> ADDIN ZOTERO_ITEM CSL_CITATION {"citationID":"NWdXD7GF","properties":{"formattedCitation":"(Poulin &amp; Latham, 2002)","plainCitation":"(Poulin &amp; Latham, 2002)","noteIndex":0},"citationItems":[{"id":8173,"uris":["http://zotero.org/groups/2585270/items/52226E6P"],"itemData":{"id":8173,"type":"article-journal","abstract":"Talitrid amphipods spend their days burrowed in sand to avoid predators as well as desiccation and heat stress, although other factors may influence burrowing depth. We investigated the potential role of mermithid nematode parasites in determining burrowing depth in the amphipod Talorchestia quoyana. Mermithids grow as parasites inside amphipods until they reach adulthood, when they must emerge from their host into moist sand to complete their life cycle and reproduce. When allowed to burrow to a depth of their choice in experimental situations, large amphipods burrowed deeper than small ones. In addition, deep-burrowing amphipods were more likely to be infected by mermithid nematodes, and harboured longer worms, on average, than amphipods that burrowed close to the sand surface. This last result is not an artefact of the larger size of deep-burrowing amphipods: the increase in worm length with increasing depth was found after statistical correction for host size. In other words, amphipods that burrowed deeper harboured longer worms than expected based on their body size, whereas those that stayed near the surface of the sand column harboured worms shorter than one would expect based on host size. This implies that the greater burrowing depth of infected amphipods is a consequence, and not a cause, of infection. These results emphasize the importance of parasitism as a determinant of the small-scale spatial distribution of their hosts.","container-title":"Animal Behaviour","DOI":"10.1006/anbe.2001.1938","ISSN":"0003-3472","issue":"2","journalAbbreviation":"Animal Behaviour","page":"269-275","source":"ScienceDirect","title":"Parasitism and the burrowing depth of the beach hopper Talorchestia quoyana (Amphipoda: Talitridae)","title-short":"Parasitism and the burrowing depth of the beach hopper Talorchestia quoyana (Amphipoda","volume":"63","author":[{"family":"Poulin","given":"Robert"},{"family":"Latham","given":"A. David M"}],"issued":{"date-parts":[["2002",2,1]]}}}],"schema":"https://github.com/citation-style-language/schema/raw/master/csl-citation.json"} </w:instrText>
      </w:r>
      <w:r w:rsidR="00370363">
        <w:rPr>
          <w:rStyle w:val="Numrodepage"/>
          <w:rFonts w:asciiTheme="majorHAnsi" w:hAnsiTheme="majorHAnsi" w:cstheme="majorHAnsi"/>
        </w:rPr>
        <w:fldChar w:fldCharType="separate"/>
      </w:r>
      <w:r w:rsidR="00370363">
        <w:rPr>
          <w:rStyle w:val="Numrodepage"/>
          <w:rFonts w:asciiTheme="majorHAnsi" w:hAnsiTheme="majorHAnsi" w:cstheme="majorHAnsi"/>
          <w:noProof/>
        </w:rPr>
        <w:t>(Poulin &amp; Latham, 2002)</w:t>
      </w:r>
      <w:r w:rsidR="00370363">
        <w:rPr>
          <w:rStyle w:val="Numrodepage"/>
          <w:rFonts w:asciiTheme="majorHAnsi" w:hAnsiTheme="majorHAnsi" w:cstheme="majorHAnsi"/>
        </w:rPr>
        <w:fldChar w:fldCharType="end"/>
      </w:r>
      <w:r w:rsidR="00370363">
        <w:rPr>
          <w:rStyle w:val="Numrodepage"/>
          <w:rFonts w:asciiTheme="majorHAnsi" w:hAnsiTheme="majorHAnsi" w:cstheme="majorHAnsi"/>
        </w:rPr>
        <w:t>.</w:t>
      </w:r>
      <w:r w:rsidR="009C6162">
        <w:rPr>
          <w:rStyle w:val="Numrodepage"/>
          <w:rFonts w:asciiTheme="majorHAnsi" w:hAnsiTheme="majorHAnsi" w:cstheme="majorHAnsi"/>
        </w:rPr>
        <w:t xml:space="preserve"> </w:t>
      </w:r>
      <w:r w:rsidR="009C6162">
        <w:rPr>
          <w:rStyle w:val="Numrodepage"/>
          <w:rFonts w:asciiTheme="majorHAnsi" w:hAnsiTheme="majorHAnsi" w:cstheme="majorHAnsi"/>
        </w:rPr>
        <w:fldChar w:fldCharType="begin"/>
      </w:r>
      <w:r w:rsidR="001065D8">
        <w:rPr>
          <w:rStyle w:val="Numrodepage"/>
          <w:rFonts w:asciiTheme="majorHAnsi" w:hAnsiTheme="majorHAnsi" w:cstheme="majorHAnsi"/>
        </w:rPr>
        <w:instrText xml:space="preserve"> ADDIN ZOTERO_ITEM CSL_CITATION {"citationID":"OTVBdaFz","properties":{"formattedCitation":"(Miura et al., 2006)","plainCitation":"(Miura et al., 2006)","dontUpdate":true,"noteIndex":0},"citationItems":[{"id":8170,"uris":["http://zotero.org/groups/2585270/items/8CJQ2TMB"],"itemData":{"id":8170,"type":"article-journal","abstract":"By modifying the behaviour and morphology of hosts, parasites may strongly impact host individuals, populations and communities. We examined the effects of a common trematode parasite on its snail host, Batillaria cumingi (Batillariidae). This widespread snail is usually the most abundant invertebrate in salt marshes and mudflats of the northeastern coast of Asia. More than half (52.6%, n=1360) of the snails in our study were infected. We found that snails living in the lower intertidal zone were markedly larger and exhibited different shell morphology than those in the upper intertidal zone. The large morphotypes in the lower tidal zone were all infected by the trematode, Cercaria batillariae (Heterophyidae). We used a transplant experiment, a mark-and-recapture experiment and stable carbon isotope ratios to reveal that snails infected by the trematode move to the lower intertidal zone, resume growth after maturation and consume different resources. By simultaneously changing the morphology and behaviour of individual hosts, this parasite alters the demographics and potentially modifies resource use of the snail population. Since trematodes are common and often abundant in marine and freshwater habitats throughout the world, their effects potentially alter food webs in many systems.","container-title":"Proceedings of the Royal Society B: Biological Sciences","DOI":"10.1098/rspb.2005.3451","ISSN":"0962-8452","issue":"1592","journalAbbreviation":"Proc Biol Sci","note":"PMID: 16777719\nPMCID: PMC1560305","page":"1323-1328","source":"PubMed Central","title":"Parasites alter host phenotype and may create a new ecological niche for snail hosts","volume":"273","author":[{"family":"Miura","given":"Osamu"},{"family":"Kuris","given":"Armand M"},{"family":"Torchin","given":"Mark E"},{"family":"Hechinger","given":"Ryan F"},{"family":"Chiba","given":"Satoshi"}],"issued":{"date-parts":[["2006",6,7]]}}}],"schema":"https://github.com/citation-style-language/schema/raw/master/csl-citation.json"} </w:instrText>
      </w:r>
      <w:r w:rsidR="009C6162">
        <w:rPr>
          <w:rStyle w:val="Numrodepage"/>
          <w:rFonts w:asciiTheme="majorHAnsi" w:hAnsiTheme="majorHAnsi" w:cstheme="majorHAnsi"/>
        </w:rPr>
        <w:fldChar w:fldCharType="separate"/>
      </w:r>
      <w:r w:rsidR="009C6162" w:rsidRPr="005E71AA">
        <w:rPr>
          <w:rStyle w:val="Numrodepage"/>
          <w:rFonts w:asciiTheme="majorHAnsi" w:hAnsiTheme="majorHAnsi" w:cstheme="majorHAnsi"/>
          <w:noProof/>
        </w:rPr>
        <w:t xml:space="preserve">Miura et al. </w:t>
      </w:r>
      <w:r w:rsidR="009C6162" w:rsidRPr="00145C0A">
        <w:rPr>
          <w:rStyle w:val="Numrodepage"/>
          <w:rFonts w:asciiTheme="majorHAnsi" w:hAnsiTheme="majorHAnsi" w:cstheme="majorHAnsi"/>
          <w:noProof/>
        </w:rPr>
        <w:t>(2006)</w:t>
      </w:r>
      <w:r w:rsidR="009C6162">
        <w:rPr>
          <w:rStyle w:val="Numrodepage"/>
          <w:rFonts w:asciiTheme="majorHAnsi" w:hAnsiTheme="majorHAnsi" w:cstheme="majorHAnsi"/>
        </w:rPr>
        <w:fldChar w:fldCharType="end"/>
      </w:r>
      <w:r w:rsidR="009C6162" w:rsidRPr="00145C0A">
        <w:rPr>
          <w:rStyle w:val="Numrodepage"/>
          <w:rFonts w:asciiTheme="majorHAnsi" w:hAnsiTheme="majorHAnsi" w:cstheme="majorHAnsi"/>
        </w:rPr>
        <w:t xml:space="preserve">, </w:t>
      </w:r>
      <w:r w:rsidR="00145C0A" w:rsidRPr="00145C0A">
        <w:rPr>
          <w:rStyle w:val="Numrodepage"/>
          <w:rFonts w:asciiTheme="majorHAnsi" w:hAnsiTheme="majorHAnsi" w:cstheme="majorHAnsi"/>
        </w:rPr>
        <w:t xml:space="preserve">par une </w:t>
      </w:r>
      <w:proofErr w:type="spellStart"/>
      <w:r w:rsidR="00145C0A" w:rsidRPr="00145C0A">
        <w:rPr>
          <w:rStyle w:val="Numrodepage"/>
          <w:rFonts w:asciiTheme="majorHAnsi" w:hAnsiTheme="majorHAnsi" w:cstheme="majorHAnsi"/>
        </w:rPr>
        <w:t>experience</w:t>
      </w:r>
      <w:proofErr w:type="spellEnd"/>
      <w:r w:rsidR="00145C0A" w:rsidRPr="00145C0A">
        <w:rPr>
          <w:rStyle w:val="Numrodepage"/>
          <w:rFonts w:asciiTheme="majorHAnsi" w:hAnsiTheme="majorHAnsi" w:cstheme="majorHAnsi"/>
        </w:rPr>
        <w:t xml:space="preserve"> de transplantation et de marquage-recapture, ont montré que les escargots (</w:t>
      </w:r>
      <w:proofErr w:type="spellStart"/>
      <w:r w:rsidR="00145C0A" w:rsidRPr="00145C0A">
        <w:rPr>
          <w:rStyle w:val="Numrodepage"/>
          <w:rFonts w:asciiTheme="majorHAnsi" w:hAnsiTheme="majorHAnsi" w:cstheme="majorHAnsi"/>
          <w:i/>
          <w:iCs/>
        </w:rPr>
        <w:t>Batillaria</w:t>
      </w:r>
      <w:proofErr w:type="spellEnd"/>
      <w:r w:rsidR="00145C0A" w:rsidRPr="00145C0A">
        <w:rPr>
          <w:rStyle w:val="Numrodepage"/>
          <w:rFonts w:asciiTheme="majorHAnsi" w:hAnsiTheme="majorHAnsi" w:cstheme="majorHAnsi"/>
          <w:i/>
          <w:iCs/>
        </w:rPr>
        <w:t xml:space="preserve"> </w:t>
      </w:r>
      <w:proofErr w:type="spellStart"/>
      <w:r w:rsidR="00145C0A" w:rsidRPr="00145C0A">
        <w:rPr>
          <w:rStyle w:val="Numrodepage"/>
          <w:rFonts w:asciiTheme="majorHAnsi" w:hAnsiTheme="majorHAnsi" w:cstheme="majorHAnsi"/>
          <w:i/>
          <w:iCs/>
        </w:rPr>
        <w:t>cumingi</w:t>
      </w:r>
      <w:proofErr w:type="spellEnd"/>
      <w:r w:rsidR="00145C0A" w:rsidRPr="00145C0A">
        <w:rPr>
          <w:rStyle w:val="Numrodepage"/>
          <w:rFonts w:asciiTheme="majorHAnsi" w:hAnsiTheme="majorHAnsi" w:cstheme="majorHAnsi"/>
        </w:rPr>
        <w:t>) infectés qui habitent les marais salés se déplacent plus bas dans la zone intertidale qui les escargots non-infectés ainsi changeant l’arrangement spatiale de la population, ce qui pourrait avoir un effet potenti</w:t>
      </w:r>
      <w:r w:rsidR="00145C0A">
        <w:rPr>
          <w:rStyle w:val="Numrodepage"/>
          <w:rFonts w:asciiTheme="majorHAnsi" w:hAnsiTheme="majorHAnsi" w:cstheme="majorHAnsi"/>
        </w:rPr>
        <w:t>e</w:t>
      </w:r>
      <w:r w:rsidR="00145C0A" w:rsidRPr="00145C0A">
        <w:rPr>
          <w:rStyle w:val="Numrodepage"/>
          <w:rFonts w:asciiTheme="majorHAnsi" w:hAnsiTheme="majorHAnsi" w:cstheme="majorHAnsi"/>
        </w:rPr>
        <w:t>l sur l’utilisation des ressources et les habitu</w:t>
      </w:r>
      <w:r w:rsidR="00145C0A">
        <w:rPr>
          <w:rStyle w:val="Numrodepage"/>
          <w:rFonts w:asciiTheme="majorHAnsi" w:hAnsiTheme="majorHAnsi" w:cstheme="majorHAnsi"/>
        </w:rPr>
        <w:t>d</w:t>
      </w:r>
      <w:r w:rsidR="00145C0A" w:rsidRPr="00145C0A">
        <w:rPr>
          <w:rStyle w:val="Numrodepage"/>
          <w:rFonts w:asciiTheme="majorHAnsi" w:hAnsiTheme="majorHAnsi" w:cstheme="majorHAnsi"/>
        </w:rPr>
        <w:t>e</w:t>
      </w:r>
      <w:r w:rsidR="00145C0A">
        <w:rPr>
          <w:rStyle w:val="Numrodepage"/>
          <w:rFonts w:asciiTheme="majorHAnsi" w:hAnsiTheme="majorHAnsi" w:cstheme="majorHAnsi"/>
        </w:rPr>
        <w:t>s alimentaire de leurs prédateurs.</w:t>
      </w:r>
      <w:r w:rsidR="00091B95">
        <w:rPr>
          <w:rStyle w:val="Numrodepage"/>
          <w:rFonts w:asciiTheme="majorHAnsi" w:hAnsiTheme="majorHAnsi" w:cstheme="majorHAnsi"/>
        </w:rPr>
        <w:t xml:space="preserve"> La présence d’infection peut également changer les comportements et habitudes de migration indépendamment d’un</w:t>
      </w:r>
      <w:r w:rsidR="00C24AFA">
        <w:rPr>
          <w:rStyle w:val="Numrodepage"/>
          <w:rFonts w:asciiTheme="majorHAnsi" w:hAnsiTheme="majorHAnsi" w:cstheme="majorHAnsi"/>
        </w:rPr>
        <w:t xml:space="preserve"> effet indirect</w:t>
      </w:r>
      <w:r w:rsidR="00091B95">
        <w:rPr>
          <w:rStyle w:val="Numrodepage"/>
          <w:rFonts w:asciiTheme="majorHAnsi" w:hAnsiTheme="majorHAnsi" w:cstheme="majorHAnsi"/>
        </w:rPr>
        <w:t xml:space="preserve"> physiologique ou morphologi</w:t>
      </w:r>
      <w:r w:rsidR="00C24AFA">
        <w:rPr>
          <w:rStyle w:val="Numrodepage"/>
          <w:rFonts w:asciiTheme="majorHAnsi" w:hAnsiTheme="majorHAnsi" w:cstheme="majorHAnsi"/>
        </w:rPr>
        <w:t>que</w:t>
      </w:r>
      <w:r w:rsidR="00091B95">
        <w:rPr>
          <w:rStyle w:val="Numrodepage"/>
          <w:rFonts w:asciiTheme="majorHAnsi" w:hAnsiTheme="majorHAnsi" w:cstheme="majorHAnsi"/>
        </w:rPr>
        <w:t xml:space="preserve"> </w:t>
      </w:r>
      <w:r w:rsidR="00091B95">
        <w:rPr>
          <w:rStyle w:val="Numrodepage"/>
          <w:rFonts w:asciiTheme="majorHAnsi" w:hAnsiTheme="majorHAnsi" w:cstheme="majorHAnsi"/>
        </w:rPr>
        <w:fldChar w:fldCharType="begin"/>
      </w:r>
      <w:r w:rsidR="003138BC">
        <w:rPr>
          <w:rStyle w:val="Numrodepage"/>
          <w:rFonts w:asciiTheme="majorHAnsi" w:hAnsiTheme="majorHAnsi" w:cstheme="majorHAnsi"/>
        </w:rPr>
        <w:instrText xml:space="preserve"> ADDIN ZOTERO_ITEM CSL_CITATION {"citationID":"Q1BHSwd9","properties":{"formattedCitation":"(Binning et al., 2017; Poulin &amp; de\\uc0\\u160{}Angeli Dutra, 2021)","plainCitation":"(Binning et al., 2017; Poulin &amp; de Angeli Dutra, 2021)","noteIndex":0},"citationItems":[{"id":1635,"uris":["http://zotero.org/groups/2585270/items/PEPZ3BTB"],"itemData":{"id":1635,"type":"article-journal","abstract":"Studies of animal locomotion and movement largely assume that individuals are healthy and performing to the best of their abilities in ways which are adapted to their survival. However, wild animals face numerous ecological challenges that can compromise their health, reduce their performance capacity, impair their movement abilities and, ultimately, lower their fitness. By diverting resources and increasing host energetic demands, parasites, bacteria, and viruses (hereafter parasites) can dramatically influence the ways in which their hosts allocate energy to movement. Yet, the role of parasites in influencing animal locomotor performance and movement remains relatively unexplored, perhaps because animals often hide outward signs of sickness, and parasites tend to be small and inconspicuous to researchers. Here, we review how parasite infection can alter host locomotor performance via impacts on host morphology and physiology. We also give examples of behavioral strategies that some hosts employ to help overcome the disadvantages imposed by infection. Finally, we discuss how parasites can lead to both increased and decreased host movement patterns, either as an adaptive strategy for the host or due to manipulation by the parasite. The dynamic interplay between host movement (such as migration and dispersal) and infection has profound consequences for population and ecosystem-level processes that are influenced by movement. Acknowledging the important functional role played by parasites in driving the evolution of host locomotor performance and behavior is a critical step toward developing a comprehensive understanding of the causes and consequences of animal movement.","container-title":"Integrative and Comparative Biology","DOI":"10.1093/icb/icx024","ISSN":"1540-7063","issue":"2","journalAbbreviation":"Integrative and Comparative Biology","page":"267-280","source":"Silverchair","title":"Parasites and Host Performance: Incorporating Infection into Our Understanding of Animal Movement","title-short":"Parasites and Host Performance","volume":"57","author":[{"family":"Binning","given":"Sandra A."},{"family":"Shaw","given":"Allison K."},{"family":"Roche","given":"Dominique G."}],"issued":{"date-parts":[["2017",8,1]]}}},{"id":8124,"uris":["http://zotero.org/groups/2585270/items/AT527P3A"],"itemData":{"id":8124,"type":"article-journal","abstract":"Migrations, i.e. the recurring, roundtrip movement of animals between distant and distinct habitats, occur among diverse metazoan taxa. Although traditionally linked to avoidance of food shortages, predators or harsh abiotic conditions, there is increasing evidence that parasites may have played a role in the evolution of migration. On the one hand, selective pressures from parasites can favour migratory strategies that allow either avoidance of infections or recovery from them. On the other hand, infected animals incur physiological costs that may limit their migratory abilities, affecting their speed, the timing of their departure or arrival, and/or their condition upon reaching their destination. During migration, reduced immunocompetence as well as exposure to different external conditions and parasite infective stages can influence infection dynamics. Here, we first explore whether parasites represent extra costs for their hosts during migration. We then review how infection dynamics and infection risk are affected by host migration, thereby considering parasites as both causes and consequences of migration. We also evaluate the comparative evidence testing the hypothesis that migratory species harbour a richer parasite fauna than their closest free-living relatives, finding general support for the hypothesis. Then we consider the implications of host migratory behaviour for parasite ecology and evolution, which have received much less attention. Parasites of migratory hosts may achieve much greater spatial dispersal than those of non-migratory hosts, expanding their geographical range, and providing more opportunities for host-switching. Exploiting migratory hosts also exerts pressures on the parasite to adapt its phenology and life-cycle duration, including the timing of major developmental, reproduction and transmission events. Natural selection may even favour parasites that manipulate their host's migratory strategy in ways that can enhance parasite transmission. Finally, we propose a simple integrated framework based on eco-evolutionary feedbacks to consider the reciprocal selection pressures acting on migratory hosts and their parasites. Host migratory strategies and parasite traits evolve in tandem, each acting on the other along two-way causal paths and feedback loops. Their likely adjustments to predicted climate change will be understood best from this coevolutionary perspective.","container-title":"Biological Reviews","DOI":"10.1111/brv.12704","ISSN":"1469-185X","issue":"4","language":"en","license":"© 2021 Cambridge Philosophical Society","note":"_eprint: https://onlinelibrary.wiley.com/doi/pdf/10.1111/brv.12704","page":"1331-1348","source":"Wiley Online Library","title":"Animal migrations and parasitism: reciprocal effects within a unified framework","title-short":"Animal migrations and parasitism","volume":"96","author":[{"family":"Poulin","given":"Robert"},{"family":"Angeli Dutra","given":"Daniela","non-dropping-particle":"de"}],"issued":{"date-parts":[["2021"]]}}}],"schema":"https://github.com/citation-style-language/schema/raw/master/csl-citation.json"} </w:instrText>
      </w:r>
      <w:r w:rsidR="00091B95">
        <w:rPr>
          <w:rStyle w:val="Numrodepage"/>
          <w:rFonts w:asciiTheme="majorHAnsi" w:hAnsiTheme="majorHAnsi" w:cstheme="majorHAnsi"/>
        </w:rPr>
        <w:fldChar w:fldCharType="separate"/>
      </w:r>
      <w:r w:rsidR="003138BC" w:rsidRPr="003138BC">
        <w:rPr>
          <w:rFonts w:ascii="Calibri Light" w:hAnsiTheme="majorHAnsi" w:cs="Calibri Light"/>
          <w:kern w:val="0"/>
        </w:rPr>
        <w:t>(Binning et al., 2017; Poulin &amp; de Angeli Dutra, 2021)</w:t>
      </w:r>
      <w:r w:rsidR="00091B95">
        <w:rPr>
          <w:rStyle w:val="Numrodepage"/>
          <w:rFonts w:asciiTheme="majorHAnsi" w:hAnsiTheme="majorHAnsi" w:cstheme="majorHAnsi"/>
        </w:rPr>
        <w:fldChar w:fldCharType="end"/>
      </w:r>
      <w:r w:rsidR="00091B95">
        <w:rPr>
          <w:rStyle w:val="Numrodepage"/>
          <w:rFonts w:asciiTheme="majorHAnsi" w:hAnsiTheme="majorHAnsi" w:cstheme="majorHAnsi"/>
        </w:rPr>
        <w:t xml:space="preserve">. </w:t>
      </w:r>
      <w:r w:rsidR="00C24AFA">
        <w:rPr>
          <w:rStyle w:val="Numrodepage"/>
          <w:rFonts w:asciiTheme="majorHAnsi" w:hAnsiTheme="majorHAnsi" w:cstheme="majorHAnsi"/>
        </w:rPr>
        <w:t xml:space="preserve">Plusieurs théories ont vu le jour dans les dernières décennies afin </w:t>
      </w:r>
      <w:r w:rsidR="00C24AFA">
        <w:rPr>
          <w:rStyle w:val="Numrodepage"/>
          <w:rFonts w:asciiTheme="majorHAnsi" w:hAnsiTheme="majorHAnsi" w:cstheme="majorHAnsi"/>
        </w:rPr>
        <w:lastRenderedPageBreak/>
        <w:t xml:space="preserve">d’expliquer comment le comportement migratoire peut bénéficier à une espèce-hôte face à l’infection. </w:t>
      </w:r>
      <w:r w:rsidR="00193E3B">
        <w:rPr>
          <w:rStyle w:val="Numrodepage"/>
          <w:rFonts w:asciiTheme="majorHAnsi" w:hAnsiTheme="majorHAnsi" w:cstheme="majorHAnsi"/>
        </w:rPr>
        <w:t>L</w:t>
      </w:r>
      <w:r w:rsidR="00BE18B3">
        <w:rPr>
          <w:rStyle w:val="Numrodepage"/>
          <w:rFonts w:asciiTheme="majorHAnsi" w:hAnsiTheme="majorHAnsi" w:cstheme="majorHAnsi"/>
        </w:rPr>
        <w:t>a théorie de migration d’évasion «</w:t>
      </w:r>
      <w:proofErr w:type="spellStart"/>
      <w:r w:rsidR="00BE18B3">
        <w:rPr>
          <w:rStyle w:val="Numrodepage"/>
          <w:rFonts w:asciiTheme="majorHAnsi" w:hAnsiTheme="majorHAnsi" w:cstheme="majorHAnsi"/>
        </w:rPr>
        <w:t>migratory</w:t>
      </w:r>
      <w:proofErr w:type="spellEnd"/>
      <w:r w:rsidR="00BE18B3">
        <w:rPr>
          <w:rStyle w:val="Numrodepage"/>
          <w:rFonts w:asciiTheme="majorHAnsi" w:hAnsiTheme="majorHAnsi" w:cstheme="majorHAnsi"/>
        </w:rPr>
        <w:t xml:space="preserve"> escape», qui se veut que certains individus migrent temporairement vers un refuge à faible risque d’infection pendant une période de hauts risques d’infection</w:t>
      </w:r>
      <w:r w:rsidR="004B2BC4">
        <w:rPr>
          <w:rStyle w:val="Numrodepage"/>
          <w:rFonts w:asciiTheme="majorHAnsi" w:hAnsiTheme="majorHAnsi" w:cstheme="majorHAnsi"/>
        </w:rPr>
        <w:t xml:space="preserve"> </w:t>
      </w:r>
      <w:r w:rsidR="00C24AFA">
        <w:rPr>
          <w:rStyle w:val="Numrodepage"/>
          <w:rFonts w:asciiTheme="majorHAnsi" w:hAnsiTheme="majorHAnsi" w:cstheme="majorHAnsi"/>
        </w:rPr>
        <w:fldChar w:fldCharType="begin"/>
      </w:r>
      <w:r w:rsidR="00C24AFA">
        <w:rPr>
          <w:rStyle w:val="Numrodepage"/>
          <w:rFonts w:asciiTheme="majorHAnsi" w:hAnsiTheme="majorHAnsi" w:cstheme="majorHAnsi"/>
        </w:rPr>
        <w:instrText xml:space="preserve"> ADDIN ZOTERO_ITEM CSL_CITATION {"citationID":"u4yQ9342","properties":{"formattedCitation":"(Altizer et al., 2011; Loehle, 1995)","plainCitation":"(Altizer et al., 2011; Loehle, 1995)","noteIndex":0},"citationItems":[{"id":1967,"uris":["http://zotero.org/groups/2585270/items/A7KFPLJ8"],"itemData":{"id":1967,"type":"article-journal","abstract":"Animal migrations are often spectacular, and migratory species harbor zoonotic pathogens of importance to humans. Animal migrations are expected to enhance the global spread of pathogens and facilitate cross-species transmission. This does happen, but new ...","archive_location":"world","container-title":"Science","DOI":"10.1126/science.1194694","language":"EN","license":"Copyright © 2011, American Association for the Advancement of Science","note":"publisher: American Association for the Advancement of Science","source":"www.science.org","title":"Animal Migration and Infectious Disease Risk","URL":"https://www.science.org/doi/abs/10.1126/science.1194694","author":[{"family":"Altizer","given":"Sonia"},{"family":"Bartel","given":"Rebecca"},{"family":"Han","given":"Barbara A."}],"accessed":{"date-parts":[["2022",1,12]]},"issued":{"date-parts":[["2011",1,21]]}}},{"id":8210,"uris":["http://zotero.org/groups/2585270/items/ZJMIFQBP"],"itemData":{"id":8210,"type":"article-journal","abstract":"Diseases and pathogens are receiving increasing recognition as sources of mortality in animal populations. Immune system strength is clearly important in fending off pathogen attack. Physical barriers to pathogen entry are also important. Various individual behaviors are efficacious in reducing contact with diseases and pests. This paper focuses on a fourth mode of defense: social barriers to transmission. Various social behaviors have pathogen transmission consequences. Selective pressures on these social behaviors may therefore exist. Effects on pathogen transmission of mating strategies, social avoidance, group size, group isolation, and other behaviors are explored. It is concluded that many of these behaviors may have been affected by selection pressures to reduce transmission of pathogens.","container-title":"Ecology","DOI":"10.2307/1941192","ISSN":"0012-9658","issue":"2","note":"publisher: Ecological Society of America","page":"326-335","source":"JSTOR","title":"Social Barriers to Pathogen Transmission in Wild Animal Populations","volume":"76","author":[{"family":"Loehle","given":"Craig"}],"issued":{"date-parts":[["1995"]]}}}],"schema":"https://github.com/citation-style-language/schema/raw/master/csl-citation.json"} </w:instrText>
      </w:r>
      <w:r w:rsidR="00C24AFA">
        <w:rPr>
          <w:rStyle w:val="Numrodepage"/>
          <w:rFonts w:asciiTheme="majorHAnsi" w:hAnsiTheme="majorHAnsi" w:cstheme="majorHAnsi"/>
        </w:rPr>
        <w:fldChar w:fldCharType="separate"/>
      </w:r>
      <w:r w:rsidR="00C24AFA">
        <w:rPr>
          <w:rStyle w:val="Numrodepage"/>
          <w:rFonts w:asciiTheme="majorHAnsi" w:hAnsiTheme="majorHAnsi" w:cstheme="majorHAnsi"/>
          <w:noProof/>
        </w:rPr>
        <w:t>(Altizer et al., 2011; Loehle, 1995)</w:t>
      </w:r>
      <w:r w:rsidR="00C24AFA">
        <w:rPr>
          <w:rStyle w:val="Numrodepage"/>
          <w:rFonts w:asciiTheme="majorHAnsi" w:hAnsiTheme="majorHAnsi" w:cstheme="majorHAnsi"/>
        </w:rPr>
        <w:fldChar w:fldCharType="end"/>
      </w:r>
      <w:r w:rsidR="00BE18B3">
        <w:rPr>
          <w:rStyle w:val="Numrodepage"/>
          <w:rFonts w:asciiTheme="majorHAnsi" w:hAnsiTheme="majorHAnsi" w:cstheme="majorHAnsi"/>
        </w:rPr>
        <w:t xml:space="preserve">, gagne de plus en plus de preuves empiriques. </w:t>
      </w:r>
      <w:r w:rsidR="00BE18B3" w:rsidRPr="00B07189">
        <w:rPr>
          <w:rStyle w:val="Numrodepage"/>
          <w:rFonts w:asciiTheme="majorHAnsi" w:hAnsiTheme="majorHAnsi" w:cstheme="majorHAnsi"/>
        </w:rPr>
        <w:t>Chez les poissons</w:t>
      </w:r>
      <w:r w:rsidR="004B2BC4" w:rsidRPr="00B07189">
        <w:rPr>
          <w:rStyle w:val="Numrodepage"/>
          <w:rFonts w:asciiTheme="majorHAnsi" w:hAnsiTheme="majorHAnsi" w:cstheme="majorHAnsi"/>
        </w:rPr>
        <w:t xml:space="preserve">, </w:t>
      </w:r>
      <w:r w:rsidR="004B2BC4" w:rsidRPr="00B07189">
        <w:rPr>
          <w:rStyle w:val="Numrodepage"/>
          <w:rFonts w:asciiTheme="majorHAnsi" w:hAnsiTheme="majorHAnsi" w:cstheme="majorHAnsi"/>
        </w:rPr>
        <w:fldChar w:fldCharType="begin"/>
      </w:r>
      <w:r w:rsidR="001065D8">
        <w:rPr>
          <w:rStyle w:val="Numrodepage"/>
          <w:rFonts w:asciiTheme="majorHAnsi" w:hAnsiTheme="majorHAnsi" w:cstheme="majorHAnsi"/>
        </w:rPr>
        <w:instrText xml:space="preserve"> ADDIN ZOTERO_ITEM CSL_CITATION {"citationID":"DSO3e7Lq","properties":{"formattedCitation":"(Poulin et al., 2012)","plainCitation":"(Poulin et al., 2012)","dontUpdate":true,"noteIndex":0},"citationItems":[{"id":8179,"uris":["http://zotero.org/groups/2585270/items/UNTP4XAC"],"itemData":{"id":8179,"type":"article-journal","abstract":"Parasite avoidance is increasingly considered to be a potential driving factor in animal migrations. In many marine and freshwater benthic fish, migration into a pelagic environment by developing larvae is a common life history trait that could reduce exposure to parasites during a critical window of developmental susceptibility. We tested this hypothesis on congeneric fish (family Galaxiidae, genus Galaxias) belonging to a closely related species complex sampled from coastal streams in southeastern New Zealand. Migratory Galaxias have larvae that migrate to pelagic marine environments, whereas the larvae of non-migratory species rear close to adult habitats with no pelagic larval phase. Both migratory and non-migratory fish are hosts to two species of skin-penetrating trematodes that cause spinal malformations and high mortality in young fish. Using generalized linear models within an Akaike information criterion and model averaging framework, we compared infection levels between migratory and non-migratory fish while taking into account body size and several other local factors likely to influence infection levels. For one trematode species, we found a significant effect of migration: for any given body length, migratory fish harboured fewer parasites than non-migratory fish. Also, no parasites of any kind were found in juvenile migratory fish sampled in spring shortly after their return to stream habitats. Our results demonstrate that migration spares juvenile fish from the debilitating parasites to which they would be exposed in adult stream habitats. Therefore, either the historical adoption of a migratory strategy in some Galaxias was an adaptation against parasitism, or it evolved for other reasons and now provides protection from infection as a coincidental side-effect.","container-title":"Oecologia","DOI":"10.1007/s00442-012-2251-x","ISSN":"1432-1939","issue":"4","journalAbbreviation":"Oecologia","language":"en","page":"955-963","source":"Springer Link","title":"Migration as an escape from parasitism in New Zealand galaxiid fishes","volume":"169","author":[{"family":"Poulin","given":"Robert"},{"family":"Closs","given":"Gerard P."},{"family":"Lill","given":"Adrian W. T."},{"family":"Hicks","given":"Andy S."},{"family":"Herrmann","given":"Kristin K."},{"family":"Kelly","given":"David W."}],"issued":{"date-parts":[["2012",8,1]]}}}],"schema":"https://github.com/citation-style-language/schema/raw/master/csl-citation.json"} </w:instrText>
      </w:r>
      <w:r w:rsidR="004B2BC4" w:rsidRPr="00B07189">
        <w:rPr>
          <w:rStyle w:val="Numrodepage"/>
          <w:rFonts w:asciiTheme="majorHAnsi" w:hAnsiTheme="majorHAnsi" w:cstheme="majorHAnsi"/>
        </w:rPr>
        <w:fldChar w:fldCharType="separate"/>
      </w:r>
      <w:r w:rsidR="00B07189" w:rsidRPr="00B07189">
        <w:rPr>
          <w:rStyle w:val="Numrodepage"/>
          <w:rFonts w:asciiTheme="majorHAnsi" w:hAnsiTheme="majorHAnsi" w:cstheme="majorHAnsi"/>
          <w:noProof/>
        </w:rPr>
        <w:t>Poulin et al. (2012)</w:t>
      </w:r>
      <w:r w:rsidR="004B2BC4" w:rsidRPr="00B07189">
        <w:rPr>
          <w:rStyle w:val="Numrodepage"/>
          <w:rFonts w:asciiTheme="majorHAnsi" w:hAnsiTheme="majorHAnsi" w:cstheme="majorHAnsi"/>
        </w:rPr>
        <w:fldChar w:fldCharType="end"/>
      </w:r>
      <w:r w:rsidR="00B07189">
        <w:rPr>
          <w:rStyle w:val="Numrodepage"/>
          <w:rFonts w:asciiTheme="majorHAnsi" w:hAnsiTheme="majorHAnsi" w:cstheme="majorHAnsi"/>
        </w:rPr>
        <w:t xml:space="preserve"> ont non seulement observés que les individus </w:t>
      </w:r>
      <w:proofErr w:type="spellStart"/>
      <w:r w:rsidR="00B07189" w:rsidRPr="00B07189">
        <w:rPr>
          <w:rStyle w:val="Numrodepage"/>
          <w:rFonts w:asciiTheme="majorHAnsi" w:hAnsiTheme="majorHAnsi" w:cstheme="majorHAnsi"/>
          <w:i/>
          <w:iCs/>
        </w:rPr>
        <w:t>Galaxias</w:t>
      </w:r>
      <w:proofErr w:type="spellEnd"/>
      <w:r w:rsidR="00B07189" w:rsidRPr="00B07189">
        <w:rPr>
          <w:rStyle w:val="Numrodepage"/>
          <w:rFonts w:asciiTheme="majorHAnsi" w:hAnsiTheme="majorHAnsi" w:cstheme="majorHAnsi"/>
          <w:i/>
          <w:iCs/>
        </w:rPr>
        <w:t xml:space="preserve"> </w:t>
      </w:r>
      <w:proofErr w:type="spellStart"/>
      <w:r w:rsidR="00B07189" w:rsidRPr="00B07189">
        <w:rPr>
          <w:rStyle w:val="Numrodepage"/>
          <w:rFonts w:asciiTheme="majorHAnsi" w:hAnsiTheme="majorHAnsi" w:cstheme="majorHAnsi"/>
          <w:i/>
          <w:iCs/>
        </w:rPr>
        <w:t>spp</w:t>
      </w:r>
      <w:proofErr w:type="spellEnd"/>
      <w:r w:rsidR="00B07189" w:rsidRPr="00B07189">
        <w:rPr>
          <w:rStyle w:val="Numrodepage"/>
          <w:rFonts w:asciiTheme="majorHAnsi" w:hAnsiTheme="majorHAnsi" w:cstheme="majorHAnsi"/>
          <w:i/>
          <w:iCs/>
        </w:rPr>
        <w:t>.</w:t>
      </w:r>
      <w:r w:rsidR="00B07189">
        <w:rPr>
          <w:rStyle w:val="Numrodepage"/>
          <w:rFonts w:asciiTheme="majorHAnsi" w:hAnsiTheme="majorHAnsi" w:cstheme="majorHAnsi"/>
        </w:rPr>
        <w:t xml:space="preserve"> </w:t>
      </w:r>
      <w:proofErr w:type="gramStart"/>
      <w:r w:rsidR="00B07189">
        <w:rPr>
          <w:rStyle w:val="Numrodepage"/>
          <w:rFonts w:asciiTheme="majorHAnsi" w:hAnsiTheme="majorHAnsi" w:cstheme="majorHAnsi"/>
        </w:rPr>
        <w:t>migrateurs</w:t>
      </w:r>
      <w:proofErr w:type="gramEnd"/>
      <w:r w:rsidR="00B07189">
        <w:rPr>
          <w:rStyle w:val="Numrodepage"/>
          <w:rFonts w:asciiTheme="majorHAnsi" w:hAnsiTheme="majorHAnsi" w:cstheme="majorHAnsi"/>
        </w:rPr>
        <w:t xml:space="preserve"> étaient moins intensément infectés, mais que les juvéniles migrateurs retournaient à leur phase </w:t>
      </w:r>
      <w:r w:rsidR="00C24AFA">
        <w:rPr>
          <w:rStyle w:val="Numrodepage"/>
          <w:rFonts w:asciiTheme="majorHAnsi" w:hAnsiTheme="majorHAnsi" w:cstheme="majorHAnsi"/>
        </w:rPr>
        <w:t xml:space="preserve">pélagique </w:t>
      </w:r>
      <w:r w:rsidR="00B07189">
        <w:rPr>
          <w:rStyle w:val="Numrodepage"/>
          <w:rFonts w:asciiTheme="majorHAnsi" w:hAnsiTheme="majorHAnsi" w:cstheme="majorHAnsi"/>
        </w:rPr>
        <w:t>sans aucun parasite, supportant ainsi la théorie de la migration d’invasion</w:t>
      </w:r>
      <w:r w:rsidR="00BE18B3">
        <w:rPr>
          <w:rStyle w:val="Numrodepage"/>
          <w:rFonts w:asciiTheme="majorHAnsi" w:hAnsiTheme="majorHAnsi" w:cstheme="majorHAnsi"/>
        </w:rPr>
        <w:t>. La théorie de migration de rétablissement «</w:t>
      </w:r>
      <w:proofErr w:type="spellStart"/>
      <w:r w:rsidR="00BE18B3">
        <w:rPr>
          <w:rStyle w:val="Numrodepage"/>
          <w:rFonts w:asciiTheme="majorHAnsi" w:hAnsiTheme="majorHAnsi" w:cstheme="majorHAnsi"/>
        </w:rPr>
        <w:t>migratory</w:t>
      </w:r>
      <w:proofErr w:type="spellEnd"/>
      <w:r w:rsidR="00BE18B3">
        <w:rPr>
          <w:rStyle w:val="Numrodepage"/>
          <w:rFonts w:asciiTheme="majorHAnsi" w:hAnsiTheme="majorHAnsi" w:cstheme="majorHAnsi"/>
        </w:rPr>
        <w:t xml:space="preserve"> </w:t>
      </w:r>
      <w:proofErr w:type="spellStart"/>
      <w:r w:rsidR="00BE18B3">
        <w:rPr>
          <w:rStyle w:val="Numrodepage"/>
          <w:rFonts w:asciiTheme="majorHAnsi" w:hAnsiTheme="majorHAnsi" w:cstheme="majorHAnsi"/>
        </w:rPr>
        <w:t>recovery</w:t>
      </w:r>
      <w:proofErr w:type="spellEnd"/>
      <w:r w:rsidR="00BE18B3">
        <w:rPr>
          <w:rStyle w:val="Numrodepage"/>
          <w:rFonts w:asciiTheme="majorHAnsi" w:hAnsiTheme="majorHAnsi" w:cstheme="majorHAnsi"/>
        </w:rPr>
        <w:t>» quant à elle stipule que les individus déjà infectés peuvent migré vers des environnements hostiles pour le parasite afin de se déba</w:t>
      </w:r>
      <w:r w:rsidR="00711102">
        <w:rPr>
          <w:rStyle w:val="Numrodepage"/>
          <w:rFonts w:asciiTheme="majorHAnsi" w:hAnsiTheme="majorHAnsi" w:cstheme="majorHAnsi"/>
        </w:rPr>
        <w:t>rrasser de celui-ci</w:t>
      </w:r>
      <w:r w:rsidR="004B2BC4">
        <w:rPr>
          <w:rStyle w:val="Numrodepage"/>
          <w:rFonts w:asciiTheme="majorHAnsi" w:hAnsiTheme="majorHAnsi" w:cstheme="majorHAnsi"/>
        </w:rPr>
        <w:t xml:space="preserve"> </w:t>
      </w:r>
      <w:r w:rsidR="004B2BC4">
        <w:rPr>
          <w:rStyle w:val="Numrodepage"/>
          <w:rFonts w:asciiTheme="majorHAnsi" w:hAnsiTheme="majorHAnsi" w:cstheme="majorHAnsi"/>
        </w:rPr>
        <w:fldChar w:fldCharType="begin"/>
      </w:r>
      <w:r w:rsidR="004B2BC4">
        <w:rPr>
          <w:rStyle w:val="Numrodepage"/>
          <w:rFonts w:asciiTheme="majorHAnsi" w:hAnsiTheme="majorHAnsi" w:cstheme="majorHAnsi"/>
        </w:rPr>
        <w:instrText xml:space="preserve"> ADDIN ZOTERO_ITEM CSL_CITATION {"citationID":"3nM5B7Pd","properties":{"formattedCitation":"(Shaw &amp; Binning, 2016)","plainCitation":"(Shaw &amp; Binning, 2016)","noteIndex":0},"citationItems":[{"id":8186,"uris":["http://zotero.org/groups/2585270/items/KWMJ34DJ"],"itemData":{"id":8186,"type":"article-journal","abstract":"Migration, a widespread animal behavior, can influence how individuals acquire and transmit pathogens. Past work has demonstrated that migration can reduce the costs of pathogen or parasite infection through two processes: migratory escape from infected areas or individuals and migratory culling of infected individuals. Here, we propose a third process: migratory recovery, where infected individuals lose their parasites and recover from infection during migration. Recovery can occur when parasites and/or their intermediate hosts cannot support changes in the migratory host’s internal or external environment during migration. Thus, parasite mortality increases with migration. Although migratory recovery is likely widespread across species, it remains challenging to empirically test it as a selective force promoting migration. We develop a model and determine the conditions under which migratory recovery theoretically favors the evolution of migration. We show that incorporating migratory recovery into a model of migratory escape increases the range of biologically realistic conditions favoring migration and leads to scenarios where partial migration can evolve. Motivated by empirical estimates of infection costs, our model shows how recovery from infection could drive the evolution of migration. We suggest a number of future directions for both theoretical and empirical research in this area.","container-title":"The American Naturalist","DOI":"10.1086/685386","ISSN":"0003-0147","issue":"4","note":"publisher: The University of Chicago Press","page":"491-501","source":"journals.uchicago.edu (Atypon)","title":"Migratory Recovery from Infection as a Selective Pressure for the Evolution of Migration","volume":"187","author":[{"family":"Shaw","given":"Allison K."},{"family":"Binning","given":"Sandra A."}],"issued":{"date-parts":[["2016",4]]}}}],"schema":"https://github.com/citation-style-language/schema/raw/master/csl-citation.json"} </w:instrText>
      </w:r>
      <w:r w:rsidR="004B2BC4">
        <w:rPr>
          <w:rStyle w:val="Numrodepage"/>
          <w:rFonts w:asciiTheme="majorHAnsi" w:hAnsiTheme="majorHAnsi" w:cstheme="majorHAnsi"/>
        </w:rPr>
        <w:fldChar w:fldCharType="separate"/>
      </w:r>
      <w:r w:rsidR="004B2BC4">
        <w:rPr>
          <w:rStyle w:val="Numrodepage"/>
          <w:rFonts w:asciiTheme="majorHAnsi" w:hAnsiTheme="majorHAnsi" w:cstheme="majorHAnsi"/>
          <w:noProof/>
        </w:rPr>
        <w:t>(Shaw &amp; Binning, 2016)</w:t>
      </w:r>
      <w:r w:rsidR="004B2BC4">
        <w:rPr>
          <w:rStyle w:val="Numrodepage"/>
          <w:rFonts w:asciiTheme="majorHAnsi" w:hAnsiTheme="majorHAnsi" w:cstheme="majorHAnsi"/>
        </w:rPr>
        <w:fldChar w:fldCharType="end"/>
      </w:r>
      <w:r w:rsidR="00711102">
        <w:rPr>
          <w:rStyle w:val="Numrodepage"/>
          <w:rFonts w:asciiTheme="majorHAnsi" w:hAnsiTheme="majorHAnsi" w:cstheme="majorHAnsi"/>
        </w:rPr>
        <w:t xml:space="preserve">. </w:t>
      </w:r>
      <w:r w:rsidR="00C24AFA">
        <w:rPr>
          <w:rStyle w:val="Numrodepage"/>
          <w:rFonts w:asciiTheme="majorHAnsi" w:hAnsiTheme="majorHAnsi" w:cstheme="majorHAnsi"/>
        </w:rPr>
        <w:t xml:space="preserve">Par exemple, </w:t>
      </w:r>
      <w:r w:rsidR="00C24AFA" w:rsidRPr="00C24AFA">
        <w:rPr>
          <w:rStyle w:val="Numrodepage"/>
          <w:rFonts w:asciiTheme="majorHAnsi" w:hAnsiTheme="majorHAnsi" w:cstheme="majorHAnsi"/>
          <w:i/>
          <w:iCs/>
        </w:rPr>
        <w:t xml:space="preserve">G. </w:t>
      </w:r>
      <w:proofErr w:type="spellStart"/>
      <w:r w:rsidR="00C24AFA" w:rsidRPr="00C24AFA">
        <w:rPr>
          <w:rStyle w:val="Numrodepage"/>
          <w:rFonts w:asciiTheme="majorHAnsi" w:hAnsiTheme="majorHAnsi" w:cstheme="majorHAnsi"/>
          <w:i/>
          <w:iCs/>
        </w:rPr>
        <w:t>aculeatus</w:t>
      </w:r>
      <w:proofErr w:type="spellEnd"/>
      <w:r w:rsidR="00C24AFA" w:rsidRPr="00C24AFA">
        <w:rPr>
          <w:rStyle w:val="Numrodepage"/>
          <w:rFonts w:asciiTheme="majorHAnsi" w:hAnsiTheme="majorHAnsi" w:cstheme="majorHAnsi"/>
          <w:i/>
          <w:iCs/>
        </w:rPr>
        <w:t xml:space="preserve"> </w:t>
      </w:r>
      <w:r w:rsidR="00C24AFA">
        <w:rPr>
          <w:rStyle w:val="Numrodepage"/>
          <w:rFonts w:asciiTheme="majorHAnsi" w:hAnsiTheme="majorHAnsi" w:cstheme="majorHAnsi"/>
        </w:rPr>
        <w:t xml:space="preserve">migre en eau salée où son ectoparasite </w:t>
      </w:r>
      <w:proofErr w:type="spellStart"/>
      <w:r w:rsidR="00C24AFA" w:rsidRPr="00C24AFA">
        <w:rPr>
          <w:rStyle w:val="Numrodepage"/>
          <w:rFonts w:asciiTheme="majorHAnsi" w:hAnsiTheme="majorHAnsi" w:cstheme="majorHAnsi"/>
          <w:i/>
          <w:iCs/>
        </w:rPr>
        <w:t>Trichodina</w:t>
      </w:r>
      <w:proofErr w:type="spellEnd"/>
      <w:r w:rsidR="00C24AFA" w:rsidRPr="00C24AFA">
        <w:rPr>
          <w:rStyle w:val="Numrodepage"/>
          <w:rFonts w:asciiTheme="majorHAnsi" w:hAnsiTheme="majorHAnsi" w:cstheme="majorHAnsi"/>
          <w:i/>
          <w:iCs/>
        </w:rPr>
        <w:t xml:space="preserve"> </w:t>
      </w:r>
      <w:proofErr w:type="spellStart"/>
      <w:r w:rsidR="00C24AFA" w:rsidRPr="00C24AFA">
        <w:rPr>
          <w:rStyle w:val="Numrodepage"/>
          <w:rFonts w:asciiTheme="majorHAnsi" w:hAnsiTheme="majorHAnsi" w:cstheme="majorHAnsi"/>
          <w:i/>
          <w:iCs/>
        </w:rPr>
        <w:t>sp</w:t>
      </w:r>
      <w:proofErr w:type="spellEnd"/>
      <w:r w:rsidR="00C24AFA">
        <w:rPr>
          <w:rStyle w:val="Numrodepage"/>
          <w:rFonts w:asciiTheme="majorHAnsi" w:hAnsiTheme="majorHAnsi" w:cstheme="majorHAnsi"/>
        </w:rPr>
        <w:t xml:space="preserve">. ne tolère pas la forte salinité </w:t>
      </w:r>
      <w:r w:rsidR="00C24AFA">
        <w:rPr>
          <w:rStyle w:val="Numrodepage"/>
          <w:rFonts w:asciiTheme="majorHAnsi" w:hAnsiTheme="majorHAnsi" w:cstheme="majorHAnsi"/>
        </w:rPr>
        <w:fldChar w:fldCharType="begin"/>
      </w:r>
      <w:r w:rsidR="00C24AFA">
        <w:rPr>
          <w:rStyle w:val="Numrodepage"/>
          <w:rFonts w:asciiTheme="majorHAnsi" w:hAnsiTheme="majorHAnsi" w:cstheme="majorHAnsi"/>
        </w:rPr>
        <w:instrText xml:space="preserve"> ADDIN ZOTERO_ITEM CSL_CITATION {"citationID":"4cc1iwqn","properties":{"formattedCitation":"(Shaw &amp; Binning, 2020)","plainCitation":"(Shaw &amp; Binning, 2020)","noteIndex":0},"citationItems":[{"id":8212,"uris":["http://zotero.org/groups/2585270/items/ZPVTJBB7"],"itemData":{"id":8212,"type":"article-journal","abstract":"Parasite infections are increasingly recognized as drivers of animal movement. Here, the authors compare two infection-related mechanisms that can favour seasonal migration, making it possible to dis...","container-title":"Journal of Animal Ecology","DOI":"10.1111/1365-2656.13195","ISSN":"1365-2656","issue":"6","language":"en","note":"publisher: John Wiley &amp; Sons, Ltd","page":"1448-1457","source":"besjournals.onlinelibrary.wiley.com","title":"Recovery from infection is more likely to favour the evolution of migration than social escape from infection","volume":"89","author":[{"family":"Shaw","given":"Allison K."},{"family":"Binning","given":"Sandra A."}],"issued":{"date-parts":[["2020",6,1]]}}}],"schema":"https://github.com/citation-style-language/schema/raw/master/csl-citation.json"} </w:instrText>
      </w:r>
      <w:r w:rsidR="00C24AFA">
        <w:rPr>
          <w:rStyle w:val="Numrodepage"/>
          <w:rFonts w:asciiTheme="majorHAnsi" w:hAnsiTheme="majorHAnsi" w:cstheme="majorHAnsi"/>
        </w:rPr>
        <w:fldChar w:fldCharType="separate"/>
      </w:r>
      <w:r w:rsidR="00C24AFA">
        <w:rPr>
          <w:rStyle w:val="Numrodepage"/>
          <w:rFonts w:asciiTheme="majorHAnsi" w:hAnsiTheme="majorHAnsi" w:cstheme="majorHAnsi"/>
          <w:noProof/>
        </w:rPr>
        <w:t>(Shaw &amp; Binning, 2020)</w:t>
      </w:r>
      <w:r w:rsidR="00C24AFA">
        <w:rPr>
          <w:rStyle w:val="Numrodepage"/>
          <w:rFonts w:asciiTheme="majorHAnsi" w:hAnsiTheme="majorHAnsi" w:cstheme="majorHAnsi"/>
        </w:rPr>
        <w:fldChar w:fldCharType="end"/>
      </w:r>
      <w:r w:rsidR="00C24AFA">
        <w:rPr>
          <w:rStyle w:val="Numrodepage"/>
          <w:rFonts w:asciiTheme="majorHAnsi" w:hAnsiTheme="majorHAnsi" w:cstheme="majorHAnsi"/>
        </w:rPr>
        <w:t xml:space="preserve">. </w:t>
      </w:r>
      <w:r w:rsidR="003418EA">
        <w:rPr>
          <w:rStyle w:val="Numrodepage"/>
          <w:rFonts w:asciiTheme="majorHAnsi" w:hAnsiTheme="majorHAnsi" w:cstheme="majorHAnsi"/>
        </w:rPr>
        <w:t>En b</w:t>
      </w:r>
      <w:r w:rsidR="00F00308" w:rsidRPr="00F00308">
        <w:rPr>
          <w:rStyle w:val="Numrodepage"/>
          <w:rFonts w:asciiTheme="majorHAnsi" w:hAnsiTheme="majorHAnsi" w:cstheme="majorHAnsi"/>
        </w:rPr>
        <w:t>ref, l</w:t>
      </w:r>
      <w:r w:rsidR="003418EA">
        <w:rPr>
          <w:rStyle w:val="Numrodepage"/>
          <w:rFonts w:asciiTheme="majorHAnsi" w:hAnsiTheme="majorHAnsi" w:cstheme="majorHAnsi"/>
        </w:rPr>
        <w:t xml:space="preserve">a présence de parasites et pathogènes </w:t>
      </w:r>
      <w:r w:rsidR="00F00308" w:rsidRPr="00F00308">
        <w:rPr>
          <w:rStyle w:val="Numrodepage"/>
          <w:rFonts w:asciiTheme="majorHAnsi" w:hAnsiTheme="majorHAnsi" w:cstheme="majorHAnsi"/>
        </w:rPr>
        <w:t>peut influenc</w:t>
      </w:r>
      <w:r w:rsidR="00F00308">
        <w:rPr>
          <w:rStyle w:val="Numrodepage"/>
          <w:rFonts w:asciiTheme="majorHAnsi" w:hAnsiTheme="majorHAnsi" w:cstheme="majorHAnsi"/>
        </w:rPr>
        <w:t xml:space="preserve">er la structure des communautés en régulant l’abondance et la dynamique des populations-hôtes </w:t>
      </w:r>
      <w:r w:rsidR="003418EA">
        <w:rPr>
          <w:rStyle w:val="Numrodepage"/>
          <w:rFonts w:asciiTheme="majorHAnsi" w:hAnsiTheme="majorHAnsi" w:cstheme="majorHAnsi"/>
        </w:rPr>
        <w:t xml:space="preserve">dans le temps et l’espace </w:t>
      </w:r>
      <w:r w:rsidR="00F00308">
        <w:rPr>
          <w:rStyle w:val="Numrodepage"/>
          <w:rFonts w:asciiTheme="majorHAnsi" w:hAnsiTheme="majorHAnsi" w:cstheme="majorHAnsi"/>
        </w:rPr>
        <w:fldChar w:fldCharType="begin"/>
      </w:r>
      <w:r w:rsidR="009C6162">
        <w:rPr>
          <w:rStyle w:val="Numrodepage"/>
          <w:rFonts w:asciiTheme="majorHAnsi" w:hAnsiTheme="majorHAnsi" w:cstheme="majorHAnsi"/>
        </w:rPr>
        <w:instrText xml:space="preserve"> ADDIN ZOTERO_ITEM CSL_CITATION {"citationID":"VDxXhsR4","properties":{"formattedCitation":"(Anderson &amp; May, 1979; May &amp; Anderson, 1979; Poulin, 1999; Scott &amp; Dobson, 1989)","plainCitation":"(Anderson &amp; May, 1979; May &amp; Anderson, 1979; Poulin, 1999; Scott &amp; Dobson, 1989)","noteIndex":0},"citationItems":[{"id":1716,"uris":["http://zotero.org/groups/2585270/items/B6QRPBXW"],"itemData":{"id":1716,"type":"article-journal","abstract":"If the host population is taken to be a dynamic variable (rather than constant, as conventionally assumed), a wider understanding of the population biology of infectious diseases emerges. In this first part of a two-part article, mathematical models are developed, shown to fit data from laboratory experiments, and used to explore the evolutionary relations among transmission parameters. In the second part of the article, to be published in next week's issue, the models are extended to include indirectly transmitted infections, and the general implications for infectious diseases are considered.","container-title":"Nature","DOI":"10.1038/280361a0","ISSN":"1476-4687","issue":"5721","language":"en","license":"1979 Nature Publishing Group","note":"Bandiera_abtest: a\nCg_type: Nature Research Journals\nnumber: 5721\nPrimary_atype: Reviews\npublisher: Nature Publishing Group","page":"361-367","source":"www.nature.com","title":"Population biology of infectious diseases: Part I","title-short":"Population biology of infectious diseases","volume":"280","author":[{"family":"Anderson","given":"Roy M."},{"family":"May","given":"Robert M."}],"issued":{"date-parts":[["1979",8]]}}},{"id":1717,"uris":["http://zotero.org/groups/2585270/items/9K9G4J3Z"],"itemData":{"id":1717,"type":"article-journal","abstract":"In the first part of this two-part article (Nature 280, 361–367), mathematical models of directly transmitted microparasitic infections were developed, taking explicit account of the dynamics of the host population. The discussion is now extended to both microparasites (viruses, bacteria and protozoa) and macroparasites (helminths and arthropods), transmitted either directly or indirectly via one or more intermediate hosts. Consideration is given to the relation between the ecology and evolution of the transmission processes and the overall dynamics, and to the mechanisms that can produce cyclic patterns, or multiple stable states, in the levels of infection in the host population.","container-title":"Nature","DOI":"10.1038/280455a0","ISSN":"1476-4687","issue":"5722","language":"en","license":"1979 Nature Publishing Group","note":"Bandiera_abtest: a\nCg_type: Nature Research Journals\nnumber: 5722\nPrimary_atype: Reviews\npublisher: Nature Publishing Group","page":"455-461","source":"www.nature.com","title":"Population biology of infectious diseases: Part II","title-short":"Population biology of infectious diseases","volume":"280","author":[{"family":"May","given":"Robert M."},{"family":"Anderson","given":"Roy M."}],"issued":{"date-parts":[["1979",8]]}}},{"id":1530,"uris":["http://zotero.org/groups/2585270/items/KYYZ4GHH"],"itemData":{"id":1530,"type":"article-journal","abstract":"Past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w:instrText>
      </w:r>
      <w:r w:rsidR="009C6162" w:rsidRPr="0095680B">
        <w:rPr>
          <w:rStyle w:val="Numrodepage"/>
          <w:rFonts w:asciiTheme="majorHAnsi" w:hAnsiTheme="majorHAnsi" w:cstheme="majorHAnsi"/>
        </w:rPr>
        <w:instrText xml:space="preserve">ct","title":"The functional importance of parasites in animal communities: many roles at many levels?","title-short":"The functional importance of parasites in animal communities","volume":"29","author":[{"family":"Poulin","given":"Robert"}],"issued":{"date-parts":[["1999",6,1]]}}},{"id":1708,"uris":["http://zotero.org/groups/2585270/items/EJHS2E9A"],"itemData":{"id":1708,"type":"article-journal","abstract":"It has been 11 years since Anderson and May demonstrated the theoretical ability of helminth parasites to regulate host population abundance. In this review we consider how their work has advanced our understanding of the role of parasites in host populations. In particular Marilyn Scott and Andy Dobson consider three questions. What is meant by regulation? Is there empirical evidence that parasites can regulate host population abundance? Is it possible to predict the sort of host parasite association where one is most likely to be able to detect parasites as a major regulatory force?","container-title":"Parasitology Today","DOI":"10.1016/0169-4758(89)90140-3","ISSN":"0169-4758","issue":"6","journalAbbreviation":"Parasitology Today","language":"en","page":"176-183","source":"ScienceDirect","title":"The role of parasites in regulating host abundance","volume":"5","author":[{"family":"Scott","given":"M. E."},{"family":"Dobson","given":"A."}],"issued":{"date-parts":[["1989",6,1]]}}}],"schema":"https://github.com/citation-style-language/schema/raw/master/csl-citation.json"} </w:instrText>
      </w:r>
      <w:r w:rsidR="00F00308">
        <w:rPr>
          <w:rStyle w:val="Numrodepage"/>
          <w:rFonts w:asciiTheme="majorHAnsi" w:hAnsiTheme="majorHAnsi" w:cstheme="majorHAnsi"/>
        </w:rPr>
        <w:fldChar w:fldCharType="separate"/>
      </w:r>
      <w:r w:rsidR="009C6162" w:rsidRPr="0095680B">
        <w:rPr>
          <w:rStyle w:val="Numrodepage"/>
          <w:rFonts w:asciiTheme="majorHAnsi" w:hAnsiTheme="majorHAnsi" w:cstheme="majorHAnsi"/>
          <w:noProof/>
        </w:rPr>
        <w:t>(Anderson &amp; May, 1979; May &amp; Anderson, 1979; Poulin, 1999; Scott &amp; Dobson, 1989)</w:t>
      </w:r>
      <w:r w:rsidR="00F00308">
        <w:rPr>
          <w:rStyle w:val="Numrodepage"/>
          <w:rFonts w:asciiTheme="majorHAnsi" w:hAnsiTheme="majorHAnsi" w:cstheme="majorHAnsi"/>
        </w:rPr>
        <w:fldChar w:fldCharType="end"/>
      </w:r>
      <w:r w:rsidR="00092338" w:rsidRPr="0095680B">
        <w:rPr>
          <w:rStyle w:val="Numrodepage"/>
          <w:rFonts w:asciiTheme="majorHAnsi" w:hAnsiTheme="majorHAnsi" w:cstheme="majorHAnsi"/>
        </w:rPr>
        <w:t xml:space="preserve">. </w:t>
      </w:r>
    </w:p>
    <w:p w14:paraId="762DE96A" w14:textId="77777777" w:rsidR="00A524AA" w:rsidRPr="0095680B" w:rsidRDefault="00A524AA" w:rsidP="00C51CB6">
      <w:pPr>
        <w:spacing w:line="360" w:lineRule="auto"/>
        <w:jc w:val="both"/>
        <w:rPr>
          <w:rStyle w:val="Numrodepage"/>
          <w:rFonts w:asciiTheme="majorHAnsi" w:hAnsiTheme="majorHAnsi" w:cstheme="majorHAnsi"/>
        </w:rPr>
      </w:pPr>
    </w:p>
    <w:p w14:paraId="42C7B3EF" w14:textId="5A068C01" w:rsidR="00A524AA" w:rsidRPr="0095680B" w:rsidRDefault="00A524AA" w:rsidP="00C51CB6">
      <w:pPr>
        <w:spacing w:line="360" w:lineRule="auto"/>
        <w:jc w:val="both"/>
        <w:rPr>
          <w:rStyle w:val="Numrodepage"/>
          <w:rFonts w:asciiTheme="majorHAnsi" w:hAnsiTheme="majorHAnsi" w:cstheme="majorHAnsi"/>
          <w:b/>
          <w:bCs/>
        </w:rPr>
      </w:pPr>
      <w:r w:rsidRPr="0095680B">
        <w:rPr>
          <w:rStyle w:val="Numrodepage"/>
          <w:rFonts w:asciiTheme="majorHAnsi" w:hAnsiTheme="majorHAnsi" w:cstheme="majorHAnsi"/>
          <w:b/>
          <w:bCs/>
          <w:highlight w:val="yellow"/>
        </w:rPr>
        <w:t xml:space="preserve">[Food </w:t>
      </w:r>
      <w:proofErr w:type="spellStart"/>
      <w:r w:rsidRPr="0095680B">
        <w:rPr>
          <w:rStyle w:val="Numrodepage"/>
          <w:rFonts w:asciiTheme="majorHAnsi" w:hAnsiTheme="majorHAnsi" w:cstheme="majorHAnsi"/>
          <w:b/>
          <w:bCs/>
          <w:highlight w:val="yellow"/>
        </w:rPr>
        <w:t>webs</w:t>
      </w:r>
      <w:proofErr w:type="spellEnd"/>
      <w:r w:rsidRPr="0095680B">
        <w:rPr>
          <w:rStyle w:val="Numrodepage"/>
          <w:rFonts w:asciiTheme="majorHAnsi" w:hAnsiTheme="majorHAnsi" w:cstheme="majorHAnsi"/>
          <w:b/>
          <w:bCs/>
          <w:highlight w:val="yellow"/>
        </w:rPr>
        <w:t>?]</w:t>
      </w:r>
    </w:p>
    <w:p w14:paraId="66E6BCA2" w14:textId="77777777" w:rsidR="00C51CB6" w:rsidRPr="0095680B" w:rsidRDefault="00C51CB6" w:rsidP="00C51CB6">
      <w:pPr>
        <w:spacing w:line="360" w:lineRule="auto"/>
        <w:jc w:val="both"/>
        <w:rPr>
          <w:rFonts w:asciiTheme="majorHAnsi" w:hAnsiTheme="majorHAnsi" w:cstheme="majorHAnsi"/>
        </w:rPr>
      </w:pPr>
    </w:p>
    <w:p w14:paraId="3958D9E9" w14:textId="4802FF16" w:rsidR="00A524AA" w:rsidRPr="00253B9D" w:rsidRDefault="004B2BC4" w:rsidP="00C51CB6">
      <w:pPr>
        <w:spacing w:line="360" w:lineRule="auto"/>
        <w:jc w:val="both"/>
        <w:rPr>
          <w:rStyle w:val="Numrodepage"/>
          <w:rFonts w:asciiTheme="majorHAnsi" w:hAnsiTheme="majorHAnsi" w:cstheme="majorHAnsi"/>
        </w:rPr>
      </w:pPr>
      <w:r w:rsidRPr="009E4C21">
        <w:rPr>
          <w:rStyle w:val="Numrodepage"/>
          <w:rFonts w:asciiTheme="majorHAnsi" w:hAnsiTheme="majorHAnsi" w:cstheme="majorHAnsi"/>
          <w:b/>
          <w:bCs/>
        </w:rPr>
        <w:t>[</w:t>
      </w:r>
      <w:proofErr w:type="spellStart"/>
      <w:r w:rsidR="000F09C2">
        <w:rPr>
          <w:rStyle w:val="Numrodepage"/>
          <w:rFonts w:asciiTheme="majorHAnsi" w:hAnsiTheme="majorHAnsi" w:cstheme="majorHAnsi"/>
          <w:b/>
          <w:bCs/>
        </w:rPr>
        <w:t>Ecosystem</w:t>
      </w:r>
      <w:proofErr w:type="spellEnd"/>
      <w:r w:rsidR="000F09C2">
        <w:rPr>
          <w:rStyle w:val="Numrodepage"/>
          <w:rFonts w:asciiTheme="majorHAnsi" w:hAnsiTheme="majorHAnsi" w:cstheme="majorHAnsi"/>
          <w:b/>
          <w:bCs/>
        </w:rPr>
        <w:t xml:space="preserve"> </w:t>
      </w:r>
      <w:proofErr w:type="spellStart"/>
      <w:r w:rsidR="000F09C2">
        <w:rPr>
          <w:rStyle w:val="Numrodepage"/>
          <w:rFonts w:asciiTheme="majorHAnsi" w:hAnsiTheme="majorHAnsi" w:cstheme="majorHAnsi"/>
          <w:b/>
          <w:bCs/>
        </w:rPr>
        <w:t>functioning</w:t>
      </w:r>
      <w:proofErr w:type="spellEnd"/>
      <w:r w:rsidRPr="009E4C21">
        <w:rPr>
          <w:rStyle w:val="Numrodepage"/>
          <w:rFonts w:asciiTheme="majorHAnsi" w:hAnsiTheme="majorHAnsi" w:cstheme="majorHAnsi"/>
          <w:b/>
          <w:bCs/>
        </w:rPr>
        <w:t>]</w:t>
      </w:r>
      <w:r w:rsidR="009E4C21" w:rsidRPr="009E4C21">
        <w:rPr>
          <w:rStyle w:val="Numrodepage"/>
          <w:rFonts w:asciiTheme="majorHAnsi" w:hAnsiTheme="majorHAnsi" w:cstheme="majorHAnsi"/>
          <w:b/>
          <w:bCs/>
        </w:rPr>
        <w:t xml:space="preserve"> </w:t>
      </w:r>
      <w:r w:rsidR="000F09C2">
        <w:rPr>
          <w:rStyle w:val="Numrodepage"/>
          <w:rFonts w:asciiTheme="majorHAnsi" w:hAnsiTheme="majorHAnsi" w:cstheme="majorHAnsi"/>
        </w:rPr>
        <w:t>Comme</w:t>
      </w:r>
      <w:r w:rsidR="009E4C21">
        <w:rPr>
          <w:rStyle w:val="Numrodepage"/>
          <w:rFonts w:asciiTheme="majorHAnsi" w:hAnsiTheme="majorHAnsi" w:cstheme="majorHAnsi"/>
        </w:rPr>
        <w:t xml:space="preserve"> la dynamique d’infection </w:t>
      </w:r>
      <w:r w:rsidR="000F09C2">
        <w:rPr>
          <w:rStyle w:val="Numrodepage"/>
          <w:rFonts w:asciiTheme="majorHAnsi" w:hAnsiTheme="majorHAnsi" w:cstheme="majorHAnsi"/>
        </w:rPr>
        <w:t>joue</w:t>
      </w:r>
      <w:r w:rsidR="009E4C21">
        <w:rPr>
          <w:rStyle w:val="Numrodepage"/>
          <w:rFonts w:asciiTheme="majorHAnsi" w:hAnsiTheme="majorHAnsi" w:cstheme="majorHAnsi"/>
        </w:rPr>
        <w:t xml:space="preserve"> un rôle déterminant dans la structure et l</w:t>
      </w:r>
      <w:r w:rsidR="000F09C2">
        <w:rPr>
          <w:rStyle w:val="Numrodepage"/>
          <w:rFonts w:asciiTheme="majorHAnsi" w:hAnsiTheme="majorHAnsi" w:cstheme="majorHAnsi"/>
        </w:rPr>
        <w:t xml:space="preserve">a distribution </w:t>
      </w:r>
      <w:r w:rsidR="009E4C21">
        <w:rPr>
          <w:rStyle w:val="Numrodepage"/>
          <w:rFonts w:asciiTheme="majorHAnsi" w:hAnsiTheme="majorHAnsi" w:cstheme="majorHAnsi"/>
        </w:rPr>
        <w:t xml:space="preserve">des communautés biotiques, </w:t>
      </w:r>
      <w:r w:rsidR="000F09C2">
        <w:rPr>
          <w:rStyle w:val="Numrodepage"/>
          <w:rFonts w:asciiTheme="majorHAnsi" w:hAnsiTheme="majorHAnsi" w:cstheme="majorHAnsi"/>
        </w:rPr>
        <w:t>les parasites ont forcément une importance (directe et/ou indirecte) sur les fonctions</w:t>
      </w:r>
      <w:r w:rsidR="004145E3">
        <w:rPr>
          <w:rStyle w:val="Numrodepage"/>
          <w:rFonts w:asciiTheme="majorHAnsi" w:hAnsiTheme="majorHAnsi" w:cstheme="majorHAnsi"/>
        </w:rPr>
        <w:t xml:space="preserve"> et processus écosystémiques</w:t>
      </w:r>
      <w:r w:rsidR="000F09C2">
        <w:rPr>
          <w:rStyle w:val="Numrodepage"/>
          <w:rFonts w:asciiTheme="majorHAnsi" w:hAnsiTheme="majorHAnsi" w:cstheme="majorHAnsi"/>
        </w:rPr>
        <w:t xml:space="preserve">. </w:t>
      </w:r>
      <w:r w:rsidR="0095680B">
        <w:rPr>
          <w:rStyle w:val="Numrodepage"/>
          <w:rFonts w:asciiTheme="majorHAnsi" w:hAnsiTheme="majorHAnsi" w:cstheme="majorHAnsi"/>
        </w:rPr>
        <w:t xml:space="preserve">Pourtant, seulement 2% des publications en </w:t>
      </w:r>
      <w:commentRangeStart w:id="0"/>
      <w:r w:rsidR="0095680B">
        <w:rPr>
          <w:rStyle w:val="Numrodepage"/>
          <w:rFonts w:asciiTheme="majorHAnsi" w:hAnsiTheme="majorHAnsi" w:cstheme="majorHAnsi"/>
        </w:rPr>
        <w:t>«</w:t>
      </w:r>
      <w:proofErr w:type="spellStart"/>
      <w:r w:rsidR="0095680B">
        <w:rPr>
          <w:rStyle w:val="Numrodepage"/>
          <w:rFonts w:asciiTheme="majorHAnsi" w:hAnsiTheme="majorHAnsi" w:cstheme="majorHAnsi"/>
        </w:rPr>
        <w:t>disease</w:t>
      </w:r>
      <w:proofErr w:type="spellEnd"/>
      <w:r w:rsidR="0095680B">
        <w:rPr>
          <w:rStyle w:val="Numrodepage"/>
          <w:rFonts w:asciiTheme="majorHAnsi" w:hAnsiTheme="majorHAnsi" w:cstheme="majorHAnsi"/>
        </w:rPr>
        <w:t xml:space="preserve"> </w:t>
      </w:r>
      <w:proofErr w:type="spellStart"/>
      <w:r w:rsidR="0095680B">
        <w:rPr>
          <w:rStyle w:val="Numrodepage"/>
          <w:rFonts w:asciiTheme="majorHAnsi" w:hAnsiTheme="majorHAnsi" w:cstheme="majorHAnsi"/>
        </w:rPr>
        <w:t>ecology</w:t>
      </w:r>
      <w:proofErr w:type="spellEnd"/>
      <w:r w:rsidR="0095680B">
        <w:rPr>
          <w:rStyle w:val="Numrodepage"/>
          <w:rFonts w:asciiTheme="majorHAnsi" w:hAnsiTheme="majorHAnsi" w:cstheme="majorHAnsi"/>
        </w:rPr>
        <w:t xml:space="preserve">» </w:t>
      </w:r>
      <w:commentRangeEnd w:id="0"/>
      <w:r w:rsidR="0095680B">
        <w:rPr>
          <w:rStyle w:val="Marquedecommentaire"/>
        </w:rPr>
        <w:commentReference w:id="0"/>
      </w:r>
      <w:r w:rsidR="001065D8">
        <w:rPr>
          <w:rStyle w:val="Numrodepage"/>
          <w:rFonts w:asciiTheme="majorHAnsi" w:hAnsiTheme="majorHAnsi" w:cstheme="majorHAnsi"/>
        </w:rPr>
        <w:t xml:space="preserve">focus sur les écosystèmes et leurs fonctions </w:t>
      </w:r>
      <w:r w:rsidR="001065D8">
        <w:rPr>
          <w:rStyle w:val="Numrodepage"/>
          <w:rFonts w:asciiTheme="majorHAnsi" w:hAnsiTheme="majorHAnsi" w:cstheme="majorHAnsi"/>
        </w:rPr>
        <w:fldChar w:fldCharType="begin"/>
      </w:r>
      <w:r w:rsidR="001065D8">
        <w:rPr>
          <w:rStyle w:val="Numrodepage"/>
          <w:rFonts w:asciiTheme="majorHAnsi" w:hAnsiTheme="majorHAnsi" w:cstheme="majorHAnsi"/>
        </w:rPr>
        <w:instrText xml:space="preserve"> ADDIN ZOTERO_ITEM CSL_CITATION {"citationID":"vNpgu9Qg","properties":{"formattedCitation":"(D. Preston et al., 2016)","plainCitation":"(D. Preston et al., 2016)","noteIndex":0},"citationItems":[{"id":8235,"uris":["http://zotero.org/groups/2585270/items/EB6XSTJT"],"itemData":{"id":8235,"type":"article-journal","abstract":"Growing evidence indicates that parasites—when considered—can play influential roles in ecosystem structure and function, highlighting the need to integrate disease ecology and ecosystem science. To strengthen links between these traditionally disparate fields, we identified mechanisms through which parasites can affect ecosystems and used empirical literature searches to explore how commonly such mechanisms have been documented, the ecosystem properties affected, and the types of ecosystems in which they occur. Our results indicate that ecosystem-disease research has remained consistently rare, comprising less than 2% of disease ecology publications. Existing studies from terrestrial, freshwater, and marine systems, however, demonstrate that parasites can strongly affect (1) biogeochemical cycles of water, carbon, nutrients, and trace elements, (2) fluxes of biomass and energy, and (3) temporal ecosystem dynamics including disturbance, succession, and stability. Mechanistically, most studies have demonstrated density-mediated indirect effects, rather than trait-mediated effects, or direct effects of parasites, although whether this is representative remains unclear. Looking forward, we highlight the importance of applying traits-based approaches to predict when parasites are most likely to exert ecosystem-level effects. Future research should include efforts to extend host–parasite studies across levels of ecological organization, large-scale manipulations to experimentally quantify ecosystem roles of parasites, and the integration of parasites and disease into models of ecosystem functioning.","container-title":"Ecosystems","language":"en","source":"www.semanticscholar.org","title":"Disease Ecology Meets Ecosystem Science","URL":"https://www.semanticscholar.org/paper/Disease-Ecology-Meets-Ecosystem-Science-Preston-Mischler/f2501b3d77b5082744504433b647d826696d64d8","author":[{"family":"Preston","given":"D."},{"family":"Mischler","given":"John A."},{"family":"Townsend","given":"A."},{"family":"Johnson","given":"Pieter T. J."}],"accessed":{"date-parts":[["2023",10,30]]},"issued":{"date-parts":[["2016"]]}}}],"schema":"https://github.com/citation-style-language/schema/raw/master/csl-citation.json"} </w:instrText>
      </w:r>
      <w:r w:rsidR="001065D8">
        <w:rPr>
          <w:rStyle w:val="Numrodepage"/>
          <w:rFonts w:asciiTheme="majorHAnsi" w:hAnsiTheme="majorHAnsi" w:cstheme="majorHAnsi"/>
        </w:rPr>
        <w:fldChar w:fldCharType="separate"/>
      </w:r>
      <w:r w:rsidR="001065D8">
        <w:rPr>
          <w:rStyle w:val="Numrodepage"/>
          <w:rFonts w:asciiTheme="majorHAnsi" w:hAnsiTheme="majorHAnsi" w:cstheme="majorHAnsi"/>
          <w:noProof/>
        </w:rPr>
        <w:t>(D. Preston et al., 2016)</w:t>
      </w:r>
      <w:r w:rsidR="001065D8">
        <w:rPr>
          <w:rStyle w:val="Numrodepage"/>
          <w:rFonts w:asciiTheme="majorHAnsi" w:hAnsiTheme="majorHAnsi" w:cstheme="majorHAnsi"/>
        </w:rPr>
        <w:fldChar w:fldCharType="end"/>
      </w:r>
      <w:r w:rsidR="000F09C2">
        <w:rPr>
          <w:rStyle w:val="Numrodepage"/>
          <w:rFonts w:asciiTheme="majorHAnsi" w:hAnsiTheme="majorHAnsi" w:cstheme="majorHAnsi"/>
        </w:rPr>
        <w:t>Tel qu’argumenté précédemment, la biomasse parasitaire d’un système peut être</w:t>
      </w:r>
      <w:r w:rsidR="00A524AA">
        <w:rPr>
          <w:rStyle w:val="Numrodepage"/>
          <w:rFonts w:asciiTheme="majorHAnsi" w:hAnsiTheme="majorHAnsi" w:cstheme="majorHAnsi"/>
        </w:rPr>
        <w:t xml:space="preserve"> aussi importante</w:t>
      </w:r>
      <w:r w:rsidR="000F09C2">
        <w:rPr>
          <w:rStyle w:val="Numrodepage"/>
          <w:rFonts w:asciiTheme="majorHAnsi" w:hAnsiTheme="majorHAnsi" w:cstheme="majorHAnsi"/>
        </w:rPr>
        <w:t xml:space="preserve"> </w:t>
      </w:r>
      <w:r w:rsidR="00A524AA">
        <w:rPr>
          <w:rStyle w:val="Numrodepage"/>
          <w:rFonts w:asciiTheme="majorHAnsi" w:hAnsiTheme="majorHAnsi" w:cstheme="majorHAnsi"/>
        </w:rPr>
        <w:t xml:space="preserve">que celle de leur hôte </w:t>
      </w:r>
      <w:r w:rsidR="000F09C2">
        <w:rPr>
          <w:rStyle w:val="Numrodepage"/>
          <w:rFonts w:asciiTheme="majorHAnsi" w:hAnsiTheme="majorHAnsi" w:cstheme="majorHAnsi"/>
        </w:rPr>
        <w:fldChar w:fldCharType="begin"/>
      </w:r>
      <w:r w:rsidR="001065D8">
        <w:rPr>
          <w:rStyle w:val="Numrodepage"/>
          <w:rFonts w:asciiTheme="majorHAnsi" w:hAnsiTheme="majorHAnsi" w:cstheme="majorHAnsi"/>
        </w:rPr>
        <w:instrText xml:space="preserve"> ADDIN ZOTERO_ITEM CSL_CITATION {"citationID":"8IiYrA7L","properties":{"formattedCitation":"(Kuris et al., 2008; D. L. Preston et al., 2013)","plainCitation":"(Kuris et al., 2008; D. L. Preston et al., 2013)","dontUpdate":true,"noteIndex":0},"citationItems":[{"id":1723,"uris":["http://zotero.org/groups/2585270/items/IM8NYFW7"],"itemData":{"id":1723,"type":"article-journal","abstract":"Parasites — and other infectious agents — can have a major impact on an ecosystem, by targeting a prominent prey or predator species. But a study of the biomass of free-living and parasitic species in three estuaries on the Pacific coast of California and Baja California suggests that parasite ecology should be given more weighty consideration in food-web analysis and ecosystem modelling in future. The surprise finding was that parasites have substantial biomass in these ecosystems, even exceeding that of top predators. For instance the biomass of trematodes — parasitic flukes — was particularly high, comparable to that of birds, fish, burrowing shrimps and polychaetes.","container-title":"Nature","DOI":"10.1038/nature06970","ISSN":"1476-4687","issue":"7203","language":"en","license":"2008 Macmillan Publishers Limited. All rights reserved","note":"Bandiera_abtest: a\nCg_type: Nature Research Journals\nnumber: 7203\nPrimary_atype: Research\npublisher: Nature Publishing Group","page":"515-518","source":"www.nature.com","title":"Ecosystem energetic implications of parasite and free-living biomass in three estuaries","volume":"454","author":[{"family":"Kuris","given":"Armand M."},{"family":"Hechinger","given":"Ryan F."},{"family":"Shaw","given":"Jenny C."},{"family":"Whitney","given":"Kathleen L."},{"family":"Aguirre-Macedo","given":"Leopoldina"},{"family":"Boch","given":"Charlie A."},{"family":"Dobson","given":"Andrew P."},{"family":"Dunham","given":"Eleca J."},{"family":"Fredensborg","given":"Brian L."},{"family":"Huspeni","given":"Todd C."},{"family":"Lorda","given":"Julio"},{"family":"Mababa","given":"Luzviminda"},{"family":"Mancini","given":"Frank T."},{"family":"Mora","given":"Adrienne B."},{"family":"Pickering","given":"Maria"},{"family":"Talhouk","given":"Nadia L."},{"family":"Torchin","given":"Mark E."},{"family":"Lafferty","given":"Kevin D."}],"issued":{"date-parts":[["2008",7]]}}},{"id":1721,"uris":["http://zotero.org/groups/2585270/items/QBMIWGZE"],"itemData":{"id":1721,"type":"article-journal","abstract":"1. Ecologists often measure the biomass and productivity of organisms to understand the importance of populations and communities in the flow of energy through ecosystems. Despite the central role of such studies in the advancement of freshwater ecology, there has been little effort to incorporate parasites into studies of freshwater energy flow. This omission is particularly important considering the roles that parasites sometimes play in shaping community structure and ecosystem processes. 2. Using quantitative surveys and dissections of over 1600 aquatic invertebrate and amphibian hosts, we calculated the ecosystem-level biomass and productivity of trematode parasites alongside the biomass of free-living aquatic organisms in three freshwater ponds in California, USA. 3. Snails and amphibian larvae, which are both important intermediate trematode hosts, dominated the dry biomass of free-living organisms across ponds (snails = 3.2 g m(-2); amphibians = 3.1 g m(-2)). An average of 33.5% of mature snails were infected with one of six trematode taxa, amounting to a density of 13 infected snails m(-2) of pond substrate. Between 18% and 33% of the combined host and parasite biomass within each infected snail consisted of larval trematode tissue, which collectively accounted for 87% of the total trematode biomass within the three ponds. Mid-summer trematode dry biomass averaged 0.10 g m(-2), which was equal to or greater than that of the most abundant insect orders (coleoptera = 0.10 g m(-2), odonata = 0.08 g m(-2), hemiptera = 0.07 g m(-2) and ephemeroptera = 0.03 g m(-2)). 4. On average, each trematode taxon produced between 14 and 1660 free-swimming larvae (cercariae) infected snail(-1) 24 h(-1) in mid-summer. Given that infected snails release cercariae for 3-4 months a year, the pond trematode communities produced an average of 153 mg m(-2) yr(-1) of dry cercarial biomass (range = 70-220 mg m(-2) yr(-1)). 5. Our results suggest that a significant amount of energy moves through trematode parasites in freshwater pond ecosystems, and that their contributions to ecosystem energetics may exceed those of many free-living taxa known to play key roles in structuring aquatic communities.","container-title":"The Journal of Animal Ecology","DOI":"10.1111/1365-2656.12030","ISSN":"1365-2656","issue":"3","journalAbbreviation":"J Anim Ecol","language":"eng","note":"PMID: 23488451","page":"509-517","source":"PubMed","title":"Biomass and productivity of trematode parasites in pond ecosystems","volume":"82","author":[{"family":"Preston","given":"Daniel L."},{"family":"Orlofske","given":"Sarah A."},{"family":"Lambden","given":"Jason P."},{"family":"Johnson","given":"Pieter T. J."}],"issued":{"date-parts":[["2013",5]]}}}],"schema":"https://github.com/citation-style-language/schema/raw/master/csl-citation.json"} </w:instrText>
      </w:r>
      <w:r w:rsidR="000F09C2">
        <w:rPr>
          <w:rStyle w:val="Numrodepage"/>
          <w:rFonts w:asciiTheme="majorHAnsi" w:hAnsiTheme="majorHAnsi" w:cstheme="majorHAnsi"/>
        </w:rPr>
        <w:fldChar w:fldCharType="separate"/>
      </w:r>
      <w:r w:rsidR="00A524AA">
        <w:rPr>
          <w:rStyle w:val="Numrodepage"/>
          <w:rFonts w:asciiTheme="majorHAnsi" w:hAnsiTheme="majorHAnsi" w:cstheme="majorHAnsi"/>
          <w:noProof/>
        </w:rPr>
        <w:t>(Kuris et al., 2008; Preston et al., 2013)</w:t>
      </w:r>
      <w:r w:rsidR="000F09C2">
        <w:rPr>
          <w:rStyle w:val="Numrodepage"/>
          <w:rFonts w:asciiTheme="majorHAnsi" w:hAnsiTheme="majorHAnsi" w:cstheme="majorHAnsi"/>
        </w:rPr>
        <w:fldChar w:fldCharType="end"/>
      </w:r>
      <w:r w:rsidR="000F09C2">
        <w:rPr>
          <w:rStyle w:val="Numrodepage"/>
          <w:rFonts w:asciiTheme="majorHAnsi" w:hAnsiTheme="majorHAnsi" w:cstheme="majorHAnsi"/>
        </w:rPr>
        <w:t xml:space="preserve">. </w:t>
      </w:r>
      <w:r w:rsidR="004145E3">
        <w:rPr>
          <w:rStyle w:val="Numrodepage"/>
          <w:rFonts w:asciiTheme="majorHAnsi" w:hAnsiTheme="majorHAnsi" w:cstheme="majorHAnsi"/>
        </w:rPr>
        <w:t xml:space="preserve">Ainsi, l’intensité d’infection aurait une incidence sur les flux de matières et le cycle des nutriments </w:t>
      </w:r>
      <w:r w:rsidR="00A524AA">
        <w:rPr>
          <w:rStyle w:val="Numrodepage"/>
          <w:rFonts w:asciiTheme="majorHAnsi" w:hAnsiTheme="majorHAnsi" w:cstheme="majorHAnsi"/>
        </w:rPr>
        <w:fldChar w:fldCharType="begin"/>
      </w:r>
      <w:r w:rsidR="001065D8">
        <w:rPr>
          <w:rStyle w:val="Numrodepage"/>
          <w:rFonts w:asciiTheme="majorHAnsi" w:hAnsiTheme="majorHAnsi" w:cstheme="majorHAnsi"/>
        </w:rPr>
        <w:instrText xml:space="preserve"> ADDIN ZOTERO_ITEM CSL_CITATION {"citationID":"1W8iRIFc","properties":{"formattedCitation":"(D. Preston et al., 2016)","plainCitation":"(D. Preston et al., 2016)","dontUpdate":true,"noteIndex":0},"citationItems":[{"id":8235,"uris":["http://zotero.org/groups/2585270/items/EB6XSTJT"],"itemData":{"id":8235,"type":"article-journal","abstract":"Growing evidence indicates that parasites—when considered—can play influential roles in ecosystem structure and function, highlighting the need to integrate disease ecology and ecosystem science. To strengthen links between these traditionally disparate fields, we identified mechanisms through which parasites can affect ecosystems and used empirical literature searches to explore how commonly such mechanisms have been documented, the ecosystem properties affected, and the types of ecosystems in which they occur. Our results indicate that ecosystem-disease research has remained consistently rare, comprising less than 2% of disease ecology publications. Existing studies from terrestrial, freshwater, and marine systems, however, demonstrate that parasites can strongly affect (1) biogeochemical cycles of water, carbon, nutrients, and trace elements, (2) fluxes of biomass and energy, and (3) temporal ecosystem dynamics including disturbance, succession, and stability. Mechanistically, most studies have demonstrated density-mediated indirect effects, rather than trait-mediated effects, or direct effects of parasites, although whether this is representative remains unclear. Looking forward, we highlight the importance of applying traits-based approaches to predict when parasites are most likely to exert ecosystem-level effects. Future research should include efforts to extend host–parasite studies across levels of ecological organization, large-scale manipulations to experimentally quantify ecosystem roles of parasites, and the integration of parasites and disease into models of ecosystem functioning.","container-title":"Ecosystems","language":"en","source":"www.semanticscholar.org","title":"Disease Ecology Meets Ecosystem Science","URL":"https://www.semanticscholar.org/paper/Disease-Ecology-Meets-Ecosystem-Science-Preston-Mischler/f2501b3d77b5082744504433b647d826696d64d8","author":[{"family":"Preston","given":"D."},{"family":"Mischler","given":"John A."},{"family":"Townsend","given":"A."},{"family":"Johnson","given":"Pieter T. J."}],"accessed":{"date-parts":[["2023",10,30]]},"issued":{"date-parts":[["2016"]]}}}],"schema":"https://github.com/citation-style-language/schema/raw/master/csl-citation.json"}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(Preston et al., 2016)</w:t>
      </w:r>
      <w:r w:rsidR="00A524AA">
        <w:rPr>
          <w:rStyle w:val="Numrodepage"/>
          <w:rFonts w:asciiTheme="majorHAnsi" w:hAnsiTheme="majorHAnsi" w:cstheme="majorHAnsi"/>
        </w:rPr>
        <w:fldChar w:fldCharType="end"/>
      </w:r>
      <w:r w:rsidR="00A524AA">
        <w:rPr>
          <w:rStyle w:val="Numrodepage"/>
          <w:rFonts w:asciiTheme="majorHAnsi" w:hAnsiTheme="majorHAnsi" w:cstheme="majorHAnsi"/>
        </w:rPr>
        <w:t>.</w:t>
      </w:r>
      <w:r w:rsidR="004145E3">
        <w:rPr>
          <w:rStyle w:val="Numrodepage"/>
          <w:rFonts w:asciiTheme="majorHAnsi" w:hAnsiTheme="majorHAnsi" w:cstheme="majorHAnsi"/>
        </w:rPr>
        <w:t xml:space="preserve"> </w:t>
      </w:r>
      <w:r w:rsidR="00253B9D">
        <w:rPr>
          <w:rStyle w:val="Numrodepage"/>
          <w:rFonts w:asciiTheme="majorHAnsi" w:hAnsiTheme="majorHAnsi" w:cstheme="majorHAnsi"/>
        </w:rPr>
        <w:t xml:space="preserve">L’effet indirect du parasitisme sur les fonctions écosystémiques peut s’opérer d’une part par un changement des traits de comportement chez une espèce dite ingénieure écosystémique </w:t>
      </w:r>
      <w:r w:rsidR="00A524AA">
        <w:rPr>
          <w:rStyle w:val="Numrodepage"/>
          <w:rFonts w:asciiTheme="majorHAnsi" w:hAnsiTheme="majorHAnsi" w:cstheme="majorHAnsi"/>
        </w:rPr>
        <w:fldChar w:fldCharType="begin"/>
      </w:r>
      <w:r w:rsidR="00A524AA">
        <w:rPr>
          <w:rStyle w:val="Numrodepage"/>
          <w:rFonts w:asciiTheme="majorHAnsi" w:hAnsiTheme="majorHAnsi" w:cstheme="majorHAnsi"/>
        </w:rPr>
        <w:instrText xml:space="preserve"> ADDIN ZOTERO_ITEM CSL_CITATION {"citationID":"Hb1JayCh","properties":{"formattedCitation":"(Thomas et al., 1999)","plainCitation":"(Thomas et al., 1999)","noteIndex":0},"citationItems":[{"id":8226,"uris":["http://zotero.org/groups/2585270/items/K5VLYPS4"],"itemData":{"id":8226,"type":"article-journal","abstract":"In recent years, there has been a growing interest in understanding the ecological importance of ecosystem engineers. In this paper we argue that parasites, through the phenotypic alterations they induce in their hosts, are likely to be involved in engineering processes for at least two reasons. First, when ecosystem engineers are themselves infected, phenotypic alterations induced by parasites can interfere with host traits involved in the engineering processes. Secondly, parasites themselves can be ecosystem engineers since the phenotypic alterations of hosts directly modify the habitat of all the species inhabiting free-living organisms. This new research area at the interface between ecology and parasitology should improve our understanding of the ecological consequences of phenotypic alterations induced by parasites in ecosystems.","container-title":"Oikos","DOI":"10.2307/3546879","ISSN":"0030-1299","issue":"1","note":"publisher: [Nordic Society Oikos, Wiley]","page":"167-171","source":"JSTOR","title":"Parasites and Ecosystem Engineering: What Roles Could They Play?","title-short":"Parasites and Ecosystem Engineering","volume":"84","author":[{"family":"Thomas","given":"Frédéric"},{"family":"Poulin","given":"Robert"},{"family":"Meeüs","given":"Thierry","non-dropping-particle":"de"},{"family":"Guégan","given":"Jean-François"},{"family":"Renaud","given":"François"}],"issued":{"date-parts":[["1999"]]}}}],"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(Thomas et al., 1999)</w:t>
      </w:r>
      <w:r w:rsidR="00A524AA">
        <w:rPr>
          <w:rStyle w:val="Numrodepage"/>
          <w:rFonts w:asciiTheme="majorHAnsi" w:hAnsiTheme="majorHAnsi" w:cstheme="majorHAnsi"/>
        </w:rPr>
        <w:fldChar w:fldCharType="end"/>
      </w:r>
      <w:r w:rsidR="00253B9D">
        <w:rPr>
          <w:rStyle w:val="Numrodepage"/>
          <w:rFonts w:asciiTheme="majorHAnsi" w:hAnsiTheme="majorHAnsi" w:cstheme="majorHAnsi"/>
        </w:rPr>
        <w:t xml:space="preserve">. Par exemple, </w:t>
      </w:r>
      <w:r w:rsidR="00A524AA">
        <w:rPr>
          <w:rStyle w:val="Numrodepage"/>
          <w:rFonts w:asciiTheme="majorHAnsi" w:hAnsiTheme="majorHAnsi" w:cstheme="majorHAnsi"/>
        </w:rPr>
        <w:t xml:space="preserve">les nématomorphes qui infectes les grillons manipule leur comportement afin qu’ils se jettent dans les rivières et permettre ainsi la reproduction du parasite </w:t>
      </w:r>
      <w:r w:rsidR="00A524AA">
        <w:rPr>
          <w:rStyle w:val="Numrodepage"/>
          <w:rFonts w:asciiTheme="majorHAnsi" w:hAnsiTheme="majorHAnsi" w:cstheme="majorHAnsi"/>
        </w:rPr>
        <w:fldChar w:fldCharType="begin"/>
      </w:r>
      <w:r w:rsidR="00A524AA">
        <w:rPr>
          <w:rStyle w:val="Numrodepage"/>
          <w:rFonts w:asciiTheme="majorHAnsi" w:hAnsiTheme="majorHAnsi" w:cstheme="majorHAnsi"/>
        </w:rPr>
        <w:instrText xml:space="preserve"> ADDIN ZOTERO_ITEM CSL_CITATION {"citationID":"HodSSoXO","properties":{"formattedCitation":"(Thomas et al., 2002)","plainCitation":"(Thomas et al., 2002)","noteIndex":0},"citationItems":[{"id":8315,"uris":["http://zotero.org/groups/2585270/items/3D3XEN5F"],"itemData":{"id":8315,"type":"article-journal","abstract":"Several anecdotal reports in the literature have suggested that insects parasitized by hairworms (Nematomorpha) commit `suicide' by jumping into an aquatic environment needed by an adult worm for the continuation of its life cycle. Based on 2 years of observations at a swimming pool in open air, we saw this aberrant behaviour in nine insect species followed by the emergence of hairworms. We conducted field and laboratory experiments in order to compare the behaviour of infected and uninfected individuals of the cricket Nemobius sylvestris. The results clearly indicate that crickets infected by the nematomorph Paragordius tricuspidatus are more likely to jump into water than uninfected ones. The idea that this manipulation involved water detection from long distances by infected insects is not supported. Instead, our observations suggest that infected insects may first display an erratic behaviour which brings them sooner or later close to a stream and then a behavioural change that makes them enter the water.","container-title":"Journal of Evolutionary Biology","DOI":"10.1046/j.1420-9101.2002.00410.x","ISSN":"1420-9101","issue":"3","language":"en","note":"_eprint: https://onlinelibrary.wiley.com/doi/pdf/10.1046/j.1420-9101.2002.00410.x","page":"356-361","source":"Wiley Online Library","title":"Do hairworms (Nematomorpha) manipulate the water seeking behaviour of their terrestrial hosts?","volume":"15","author":[{"family":"Thomas","given":"F."},{"family":"Schmidt-Rhaesa","given":"A."},{"family":"Martin","given":"G."},{"family":"Manu","given":"C."},{"family":"Durand","given":"P."},{"family":"Renaud","given":"F."}],"issued":{"date-parts":[["2002"]]}}}],"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(Thomas et al., 2002)</w:t>
      </w:r>
      <w:r w:rsidR="00A524AA">
        <w:rPr>
          <w:rStyle w:val="Numrodepage"/>
          <w:rFonts w:asciiTheme="majorHAnsi" w:hAnsiTheme="majorHAnsi" w:cstheme="majorHAnsi"/>
        </w:rPr>
        <w:fldChar w:fldCharType="end"/>
      </w:r>
      <w:r w:rsidR="00A524AA">
        <w:rPr>
          <w:rStyle w:val="Numrodepage"/>
          <w:rFonts w:asciiTheme="majorHAnsi" w:hAnsiTheme="majorHAnsi" w:cstheme="majorHAnsi"/>
        </w:rPr>
        <w:t xml:space="preserve">. Les grillons servent alors de proie alternative aux </w:t>
      </w:r>
      <w:r w:rsidR="00A524AA">
        <w:rPr>
          <w:rStyle w:val="Numrodepage"/>
          <w:rFonts w:asciiTheme="majorHAnsi" w:hAnsiTheme="majorHAnsi" w:cstheme="majorHAnsi"/>
        </w:rPr>
        <w:lastRenderedPageBreak/>
        <w:t xml:space="preserve">poissons ce qui amène une diminution de leur consommation d’invertébrés benthiques et ainsi, crée un control «top-down» sur la biomasse d’algues et une diminution du taux de décomposition des feuilles dans l’eau </w:t>
      </w:r>
      <w:r w:rsidR="00A524AA">
        <w:rPr>
          <w:rStyle w:val="Numrodepage"/>
          <w:rFonts w:asciiTheme="majorHAnsi" w:hAnsiTheme="majorHAnsi" w:cstheme="majorHAnsi"/>
        </w:rPr>
        <w:fldChar w:fldCharType="begin"/>
      </w:r>
      <w:r w:rsidR="00A524AA">
        <w:rPr>
          <w:rStyle w:val="Numrodepage"/>
          <w:rFonts w:asciiTheme="majorHAnsi" w:hAnsiTheme="majorHAnsi" w:cstheme="majorHAnsi"/>
        </w:rPr>
        <w:instrText xml:space="preserve"> ADDIN ZOTERO_ITEM CSL_CITATION {"citationID":"aQopcl1o","properties":{"formattedCitation":"(Sato et al., 2012)","plainCitation":"(Sato et al., 2012)","noteIndex":0},"citationItems":[{"id":8248,"uris":["http://zotero.org/groups/2585270/items/K472Y2MR"],"itemData":{"id":8248,"type":"article-journal","abstract":"Nematomorph parasites manipulate crickets to enter streams where the parasites reproduce. These manipulated crickets become a substantial food subsidy for stream fishes. We used a field experiment to investigate how this subsidy affects the stream community and ecosystem function. When crickets were available, predatory fish ate fewer benthic invertebrates. The resulting release of the benthic invertebrate community from fish predation indirectly decreased the biomass of benthic algae and slightly increased leaf break-down rate. This is the first experimental demonstration that host manipulation by a parasite can reorganise a community and alter ecosystem function. Nematomorphs are common, and many other parasites have dramatic effects on host phenotypes, suggesting that similar effects of parasites on ecosystems might be widespread.","container-title":"Ecology Letters","DOI":"10.1111/j.1461-0248.2012.01798.x","ISSN":"1461-0248","issue":"8","language":"en","license":"© 2012 Blackwell Publishing Ltd/CNRS","note":"_eprint: https://onlinelibrary.wiley.com/doi/pdf/10.1111/j.1461-0248.2012.01798.x","page":"786-793","source":"Wiley Online Library","title":"Nematomorph parasites indirectly alter the food web and ecosystem function of streams through behavioural manipulation of their cricket hosts","volume":"15","author":[{"family":"Sato","given":"Takuya"},{"family":"Egusa","given":"Tomohiro"},{"family":"Fukushima","given":"Keitaro"},{"family":"Oda","given":"Tomoki"},{"family":"Ohte","given":"Nobuhito"},{"family":"Tokuchi","given":"Naoko"},{"family":"Watanabe","given":"Katsutoshi"},{"family":"Kanaiwa","given":"Minoru"},{"family":"Murakami","given":"Isaya"},{"family":"Lafferty","given":"Kevin D."}],"issued":{"date-parts":[["2012"]]}}}],"schema":"https://github.com/citation-style-language/schema/raw/master/csl-citation.json"}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(Sato et al., 2012)</w:t>
      </w:r>
      <w:r w:rsidR="00A524AA">
        <w:rPr>
          <w:rStyle w:val="Numrodepage"/>
          <w:rFonts w:asciiTheme="majorHAnsi" w:hAnsiTheme="majorHAnsi" w:cstheme="majorHAnsi"/>
        </w:rPr>
        <w:fldChar w:fldCharType="end"/>
      </w:r>
      <w:r w:rsidR="00A524AA">
        <w:rPr>
          <w:rStyle w:val="Numrodepage"/>
          <w:rFonts w:asciiTheme="majorHAnsi" w:hAnsiTheme="majorHAnsi" w:cstheme="majorHAnsi"/>
        </w:rPr>
        <w:t xml:space="preserve">. Le parasite donc par un effet médiateur indirect change la cascade trophique et les fonctions environnementales reliées tel que la production primaire et le recyclage des nutriments. Chez les crevettes </w:t>
      </w:r>
      <w:proofErr w:type="spellStart"/>
      <w:r w:rsidR="00A524AA" w:rsidRPr="00253B9D">
        <w:rPr>
          <w:rStyle w:val="Numrodepage"/>
          <w:rFonts w:asciiTheme="majorHAnsi" w:hAnsiTheme="majorHAnsi" w:cstheme="majorHAnsi"/>
          <w:i/>
          <w:iCs/>
        </w:rPr>
        <w:t>Upogebia</w:t>
      </w:r>
      <w:proofErr w:type="spellEnd"/>
      <w:r w:rsidR="00A524AA" w:rsidRPr="00253B9D">
        <w:rPr>
          <w:rStyle w:val="Numrodepage"/>
          <w:rFonts w:asciiTheme="majorHAnsi" w:hAnsiTheme="majorHAnsi" w:cstheme="majorHAnsi"/>
          <w:i/>
          <w:iCs/>
        </w:rPr>
        <w:t xml:space="preserve"> </w:t>
      </w:r>
      <w:proofErr w:type="spellStart"/>
      <w:r w:rsidR="00A524AA" w:rsidRPr="00253B9D">
        <w:rPr>
          <w:rStyle w:val="Numrodepage"/>
          <w:rFonts w:asciiTheme="majorHAnsi" w:hAnsiTheme="majorHAnsi" w:cstheme="majorHAnsi"/>
          <w:i/>
          <w:iCs/>
        </w:rPr>
        <w:t>pusilla</w:t>
      </w:r>
      <w:proofErr w:type="spellEnd"/>
      <w:r w:rsidR="00A524AA">
        <w:rPr>
          <w:rStyle w:val="Numrodepage"/>
          <w:rFonts w:asciiTheme="majorHAnsi" w:hAnsiTheme="majorHAnsi" w:cstheme="majorHAnsi"/>
        </w:rPr>
        <w:t xml:space="preserve"> parasitées, </w:t>
      </w:r>
      <w:r w:rsidR="00253B9D">
        <w:rPr>
          <w:rStyle w:val="Numrodepage"/>
          <w:rFonts w:asciiTheme="majorHAnsi" w:hAnsiTheme="majorHAnsi" w:cstheme="majorHAnsi"/>
        </w:rPr>
        <w:fldChar w:fldCharType="begin"/>
      </w:r>
      <w:r w:rsidR="001065D8">
        <w:rPr>
          <w:rStyle w:val="Numrodepage"/>
          <w:rFonts w:asciiTheme="majorHAnsi" w:hAnsiTheme="majorHAnsi" w:cstheme="majorHAnsi"/>
        </w:rPr>
        <w:instrText xml:space="preserve"> ADDIN ZOTERO_ITEM CSL_CITATION {"citationID":"7prBlMQK","properties":{"formattedCitation":"(Pascal et al., 2020)","plainCitation":"(Pascal et al., 2020)","dontUpdate":true,"noteIndex":0},"citationItems":[{"id":2013,"uris":["http://zotero.org/groups/2585270/items/JJE7GW6X"],"itemData":{"id":2013,"type":"article-journal","abstract":"Although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schema":"https://github.com/citation-style-language/schema/raw/master/csl-citation.json"} </w:instrText>
      </w:r>
      <w:r w:rsidR="00253B9D">
        <w:rPr>
          <w:rStyle w:val="Numrodepage"/>
          <w:rFonts w:asciiTheme="majorHAnsi" w:hAnsiTheme="majorHAnsi" w:cstheme="majorHAnsi"/>
        </w:rPr>
        <w:fldChar w:fldCharType="separate"/>
      </w:r>
      <w:r w:rsidR="00253B9D">
        <w:rPr>
          <w:rStyle w:val="Numrodepage"/>
          <w:rFonts w:asciiTheme="majorHAnsi" w:hAnsiTheme="majorHAnsi" w:cstheme="majorHAnsi"/>
          <w:noProof/>
        </w:rPr>
        <w:t>Pascal et al. (2020)</w:t>
      </w:r>
      <w:r w:rsidR="00253B9D">
        <w:rPr>
          <w:rStyle w:val="Numrodepage"/>
          <w:rFonts w:asciiTheme="majorHAnsi" w:hAnsiTheme="majorHAnsi" w:cstheme="majorHAnsi"/>
        </w:rPr>
        <w:fldChar w:fldCharType="end"/>
      </w:r>
      <w:r w:rsidR="00253B9D">
        <w:rPr>
          <w:rStyle w:val="Numrodepage"/>
          <w:rFonts w:asciiTheme="majorHAnsi" w:hAnsiTheme="majorHAnsi" w:cstheme="majorHAnsi"/>
        </w:rPr>
        <w:t xml:space="preserve"> ont quantifié une baisse des activités d’ingénierie (enfouissement et ventilation) et ainsi</w:t>
      </w:r>
      <w:r w:rsidR="00A524AA">
        <w:rPr>
          <w:rStyle w:val="Numrodepage"/>
          <w:rFonts w:asciiTheme="majorHAnsi" w:hAnsiTheme="majorHAnsi" w:cstheme="majorHAnsi"/>
        </w:rPr>
        <w:t>,</w:t>
      </w:r>
      <w:r w:rsidR="00253B9D">
        <w:rPr>
          <w:rStyle w:val="Numrodepage"/>
          <w:rFonts w:asciiTheme="majorHAnsi" w:hAnsiTheme="majorHAnsi" w:cstheme="majorHAnsi"/>
        </w:rPr>
        <w:t xml:space="preserve"> une baisse de la bioturbation</w:t>
      </w:r>
      <w:r w:rsidR="00A524AA">
        <w:rPr>
          <w:rStyle w:val="Numrodepage"/>
          <w:rFonts w:asciiTheme="majorHAnsi" w:hAnsiTheme="majorHAnsi" w:cstheme="majorHAnsi"/>
        </w:rPr>
        <w:t xml:space="preserve"> (modification physique et chimique du sol et sédiments par des organismes vivants)</w:t>
      </w:r>
      <w:r w:rsidR="00253B9D">
        <w:rPr>
          <w:rStyle w:val="Numrodepage"/>
          <w:rFonts w:asciiTheme="majorHAnsi" w:hAnsiTheme="majorHAnsi" w:cstheme="majorHAnsi"/>
        </w:rPr>
        <w:t xml:space="preserve">. Cette altération des processus de bioturbation aurait des conséquences majeures à l’échelle de l’écosystème puisqu’ils entrent en jeu entre-autres dans la pénétration de l’oxygène, la distribution de la matière organique, l’efficacité de la reminéralisation et les flux de nutriments </w:t>
      </w:r>
      <w:r w:rsidR="00253B9D">
        <w:rPr>
          <w:rStyle w:val="Numrodepage"/>
          <w:rFonts w:asciiTheme="majorHAnsi" w:hAnsiTheme="majorHAnsi" w:cstheme="majorHAnsi"/>
        </w:rPr>
        <w:fldChar w:fldCharType="begin"/>
      </w:r>
      <w:r w:rsidR="00253B9D">
        <w:rPr>
          <w:rStyle w:val="Numrodepage"/>
          <w:rFonts w:asciiTheme="majorHAnsi" w:hAnsiTheme="majorHAnsi" w:cstheme="majorHAnsi"/>
        </w:rPr>
        <w:instrText xml:space="preserve"> ADDIN ZOTERO_ITEM CSL_CITATION {"citationID":"Zukb0HJh","properties":{"formattedCitation":"(Pascal et al., 2020)","plainCitation":"(Pascal et al., 2020)","noteIndex":0},"citationItems":[{"id":2013,"uris":["http://zotero.org/groups/2585270/items/JJE7GW6X"],"itemData":{"id":2013,"type":"article-journal","abstract":"Although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schema":"https://github.com/citation-style-language/schema/raw/master/csl-citation.json"} </w:instrText>
      </w:r>
      <w:r w:rsidR="00253B9D">
        <w:rPr>
          <w:rStyle w:val="Numrodepage"/>
          <w:rFonts w:asciiTheme="majorHAnsi" w:hAnsiTheme="majorHAnsi" w:cstheme="majorHAnsi"/>
        </w:rPr>
        <w:fldChar w:fldCharType="separate"/>
      </w:r>
      <w:r w:rsidR="00253B9D">
        <w:rPr>
          <w:rStyle w:val="Numrodepage"/>
          <w:rFonts w:asciiTheme="majorHAnsi" w:hAnsiTheme="majorHAnsi" w:cstheme="majorHAnsi"/>
          <w:noProof/>
        </w:rPr>
        <w:t>(Pascal et al., 2020)</w:t>
      </w:r>
      <w:r w:rsidR="00253B9D">
        <w:rPr>
          <w:rStyle w:val="Numrodepage"/>
          <w:rFonts w:asciiTheme="majorHAnsi" w:hAnsiTheme="majorHAnsi" w:cstheme="majorHAnsi"/>
        </w:rPr>
        <w:fldChar w:fldCharType="end"/>
      </w:r>
      <w:r w:rsidR="00253B9D">
        <w:rPr>
          <w:rStyle w:val="Numrodepage"/>
          <w:rFonts w:asciiTheme="majorHAnsi" w:hAnsiTheme="majorHAnsi" w:cstheme="majorHAnsi"/>
        </w:rPr>
        <w:t>.</w:t>
      </w:r>
      <w:r w:rsidR="00A524AA">
        <w:rPr>
          <w:rStyle w:val="Numrodepage"/>
          <w:rFonts w:asciiTheme="majorHAnsi" w:hAnsiTheme="majorHAnsi" w:cstheme="majorHAnsi"/>
        </w:rPr>
        <w:t xml:space="preserve"> D’une autre part, l’infection peut causer un débalancement nutritionnel (i.e. changement dans les ratios de nutriments) transformant le taux d’excrétion de nutriments vers l’environnement et ainsi, le recyclage des nutriments </w:t>
      </w:r>
      <w:r w:rsidR="00A524AA">
        <w:rPr>
          <w:rStyle w:val="Numrodepage"/>
          <w:rFonts w:asciiTheme="majorHAnsi" w:hAnsiTheme="majorHAnsi" w:cstheme="majorHAnsi"/>
        </w:rPr>
        <w:fldChar w:fldCharType="begin"/>
      </w:r>
      <w:r w:rsidR="00A524AA">
        <w:rPr>
          <w:rStyle w:val="Numrodepage"/>
          <w:rFonts w:asciiTheme="majorHAnsi" w:hAnsiTheme="majorHAnsi" w:cstheme="majorHAnsi"/>
        </w:rPr>
        <w:instrText xml:space="preserve"> ADDIN ZOTERO_ITEM CSL_CITATION {"citationID":"B5pqmH4I","properties":{"formattedCitation":"(Frainer et al., 2016; Mischler et al., 2016; Narr &amp; Frost, 2016)","plainCitation":"(Frainer et al., 2016; Mischler et al., 2016; Narr &amp; Frost, 2016)","noteIndex":0},"citationItems":[{"id":8236,"uris":["http://zotero.org/groups/2585270/items/DBX4NYFX"],"itemData":{"id":8236,"type":"article-journal","abstract":"How are resource consumption and growth rates of litter-consuming detritivores affected by imbalances between consumer and litter C:N:P ratios? To address this question, we offered leaf litter as food to three aquatic detritivore species, which represent a gradient of increasing body N:P ratios: a crustacean, a caddisfly and a stonefly. The detritivores were placed in microcosms and submerged in a natural stream. Four contrasting leaf species were offered, both singly and in two-species mixtures, to obtain different levels of stoichiometric imbalance between the resources and their consumers. The results suggest that detritivore growth was constrained by N rather than C or P, even though 1) the N:P ratios of the consumers’ body tissue was relatively low and 2) microbial leaf conditioning during the experiment reduced the N:P imbalance between detritivores and leaf litter. This surprisingly consistent N limitation may be a consequence of cumulative N-demand arising from the production of N-rich chitin in the exoskeletons of all three consumer species, which is lost during regular moults, in addition to N-demand for silk production by the caddisfly. These N requirements are not commonly quantified in stoichiometric analyses of arthropod consumers. There was no evidence for compensatory feeding, but when offered mixed-species litter varying in C:N:P ratios, detritivores consumed more of the litter species showing the highest N:P and lowest C:N ratio, accelerating the mass loss of the preferred leaf species in the litter mixture. These results show that imbalances in consumer–resource stoichiometry can have contrasting effects on coupled processes, highlighting a challenge in developing a mechanistic understanding of the role of stoichiometry in regulating ecosystem processes such as leaf litter decomposition.","container-title":"Oikos","DOI":"10.1111/oik.02687","ISSN":"1600-0706","issue":"6","language":"en","license":"© 2015 The Authors","note":"_eprint: https://onlinelibrary.wiley.com/doi/pdf/10.1111/oik.02687","page":"861-871","source":"Wiley Online Library","title":"Stoichiometric imbalances between detritus and detritivores are related to shifts in ecosystem functioning","volume":"125","author":[{"family":"Frainer","given":"André"},{"family":"Jabiol","given":"Jérémy"},{"family":"Gessner","given":"Mark O."},{"family":"Bruder","given":"Andreas"},{"family":"Chauvet","given":"Eric"},{"family":"McKie","given":"Brendan G."}],"issued":{"date-parts":[["2016"]]}}},{"id":8232,"uris":["http://zotero.org/groups/2585270/items/J2RGURET"],"itemData":{"id":8232,"type":"article-journal","abstract":"Despite growing evidence that parasites often alter nutrient flows through their hosts and can comprise a substantial amount of biomass in many systems, whether endemic parasites influence ecosystem nutrient cycling, and which nutrient pathways may be important, remains conjectural. A framework to evaluate how endemic parasites alter nutrient cycling across varied ecosystems requires an understanding of the following: (i) parasite effects on host nutrient excretion; (ii) ecosystem nutrient limitation; (iii) effects of parasite abundance, host density, host functional role and host excretion rate on nutrient flows; and (iv) how this infection-induced nutrient flux compares to other pools and fluxes. Pathogens that significantly increase the availability of a limiting nutrient within an ecosystem should produce a measurable ecosystem-scale response. Here, we combined field-derived estimates of trematode parasite infections in aquatic snails with measurements of snail excretion and tissue stoichiometry to show that parasites are capable of altering nutrient excretion in their intermediate host snails (dominant grazers). We integrated laboratory measurements of host nitrogen excretion with field-based estimates of infection in an ecosystem model and compared these fluxes to other pools and fluxes of nitrogen as measured in the field. Eighteen nitrogen-limited ponds were examined to determine whether infection had a measurable effect on ecosystem-scale nitrogen cycling. Because of their low nitrogen content and high demand for host carbon, parasites accelerated the rate at which infected hosts excreted nitrogen to the water column in a dose–response manner, thereby shifting nutrient stoichiometry and availability at the ecosystem scale. Infection-enhanced fluxes of dissolved inorganic nitrogen were similar to other commonly important environmental sources of bioavailable nitrogen to the system. Additional field measurements within nitrogen-limited ponds indicated that nitrogen flux rates from the periphyton to the water column in high-snail density/high-infection ponds were up to 50% higher than low-infection ponds. By altering host nutrient assimilation/excretion flexibility, parasites could play a widespread, but currently unrecognized, role in ecosystem nutrient cycling, especially when parasite and host abundances are high and hosts play a central role in ecosystem nutrient cycling.","container-title":"Journal of Animal Ecology","DOI":"10.1111/1365-2656.12505","ISSN":"1365-2656","issue":"3","language":"en","license":"© 2016 The Authors. Journal of Animal Ecology © 2016 British Ecological Society","note":"_eprint: https://onlinelibrary.wiley.com/doi/pdf/10.1111/1365-2656.12505","page":"817-828","source":"Wiley Online Library","title":"Parasite infection alters nitrogen cycling at the ecosystem scale","volume":"85","author":[{"family":"Mischler","given":"John"},{"family":"Johnson","given":"Pieter T.J."},{"family":"McKenzie","given":"Valerie J."},{"family":"Townsend","given":"Alan R."}],"issued":{"date-parts":[["2016"]]}}},{"id":8239,"uris":["http://zotero.org/groups/2585270/items/SMTE6EHA"],"itemData":{"id":8239,"type":"article-journal","abstract":"Parasite-induced changes in the nutrient balance of hosts could alter the availability of nutrients in ecosystems by changing consumer-driven nutrient recycling. While these effects on host nutrient use are mediated by host physiology, they likely depend on characteristics of the parasite and host diet quality. We examined this possibility by measuring nutrient release rates of uninfected Daphnia and conspecifics infected by two microparasites (the bacterium Pasteuria ramosa and the microsporidium Hamiltosporidium tvaerminnensis) from daphnid hosts fed food that varied in phosphorus content. We found that infection type and diet affected host nutrient release rates, but the strength of these effects varied among parasite treatments. To improve our understanding of these effects, we examined whether two separate aspects of host exploitation (parasite-induced reductions in host fecundity and parasite load) could account for variation in Daphnia nutrient release, ingestion, and elemental ratios caused by our infection and diet treatments. Regardless of whether we compared individuals across infection type or diet treatment, Daphnia fecundity described variation in multiple aspects of host nutrient use better than infection, diet, or spore load. Our results suggest that parasite-induced changes in host nutrient use are both parasite and diet specific, and that host fecundity could be a useful parameter for predicting the magnitude and direction of these changes.","container-title":"Ecology","DOI":"10.1002/ecy.1437","ISSN":"1939-9170","issue":"8","language":"en","license":"© 2016 by the Ecological Society of America","note":"_eprint: https://onlinelibrary.wiley.com/doi/pdf/10.1002/ecy.1437","page":"2012-2020","source":"Wiley Online Library","title":"Exploited and excreting: parasite type affects host nutrient recycling","title-short":"Exploited and excreting","volume":"97","author":[{"family":"Narr","given":"Charlotte F."},{"family":"Frost","given":"Paul C."}],"issued":{"date-parts":[["2016"]]}}}],"schema":"https://github.com/citation-style-language/schema/raw/master/csl-citation.json"}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(Frainer et al., 2016; Mischler et al., 2016; Narr &amp; Frost, 2016)</w:t>
      </w:r>
      <w:r w:rsidR="00A524AA">
        <w:rPr>
          <w:rStyle w:val="Numrodepage"/>
          <w:rFonts w:asciiTheme="majorHAnsi" w:hAnsiTheme="majorHAnsi" w:cstheme="majorHAnsi"/>
        </w:rPr>
        <w:fldChar w:fldCharType="end"/>
      </w:r>
      <w:r w:rsidR="00A524AA">
        <w:rPr>
          <w:rStyle w:val="Numrodepage"/>
          <w:rFonts w:asciiTheme="majorHAnsi" w:hAnsiTheme="majorHAnsi" w:cstheme="majorHAnsi"/>
        </w:rPr>
        <w:t xml:space="preserve">. En effet, les flux d’azote dans les étangs induits par les parasites seraient comparable aux flux de fixation d’azote dans la colonne d’eau et d’intrants hydrologiques </w:t>
      </w:r>
      <w:r w:rsidR="00A524AA">
        <w:rPr>
          <w:rStyle w:val="Numrodepage"/>
          <w:rFonts w:asciiTheme="majorHAnsi" w:hAnsiTheme="majorHAnsi" w:cstheme="majorHAnsi"/>
        </w:rPr>
        <w:fldChar w:fldCharType="begin"/>
      </w:r>
      <w:r w:rsidR="00A524AA">
        <w:rPr>
          <w:rStyle w:val="Numrodepage"/>
          <w:rFonts w:asciiTheme="majorHAnsi" w:hAnsiTheme="majorHAnsi" w:cstheme="majorHAnsi"/>
        </w:rPr>
        <w:instrText xml:space="preserve"> ADDIN ZOTERO_ITEM CSL_CITATION {"citationID":"RMINDuVF","properties":{"formattedCitation":"(Mischler et al., 2016)","plainCitation":"(Mischler et al., 2016)","noteIndex":0},"citationItems":[{"id":8232,"uris":["http://zotero.org/groups/2585270/items/J2RGURET"],"itemData":{"id":8232,"type":"article-journal","abstract":"Despite growing evidence that parasites often alter nutrient flows through their hosts and can comprise a substantial amount of biomass in many systems, whether endemic parasites influence ecosystem nutrient cycling, and which nutrient pathways may be important, remains conjectural. A framework to evaluate how endemic parasites alter nutrient cycling across varied ecosystems requires an understanding of the following: (i) parasite effects on host nutrient excretion; (ii) ecosystem nutrient limitation; (iii) effects of parasite abundance, host density, host functional role and host excretion rate on nutrient flows; and (iv) how this infection-induced nutrient flux compares to other pools and fluxes. Pathogens that significantly increase the availability of a limiting nutrient within an ecosystem should produce a measurable ecosystem-scale response. Here, we combined field-derived estimates of trematode parasite infections in aquatic snails with measurements of snail excretion and tissue stoichiometry to show that parasites are capable of altering nutrient excretion in their intermediate host snails (dominant grazers). We integrated laboratory measurements of host nitrogen excretion with field-based estimates of infection in an ecosystem model and compared these fluxes to other pools and fluxes of nitrogen as measured in the field. Eighteen nitrogen-limited ponds were examined to determine whether infection had a measurable effect on ecosystem-scale nitrogen cycling. Because of their low nitrogen content and high demand for host carbon, parasites accelerated the rate at which infected hosts excreted nitrogen to the water column in a dose–response manner, thereby shifting nutrient stoichiometry and availability at the ecosystem scale. Infection-enhanced fluxes of dissolved inorganic nitrogen were similar to other commonly important environmental sources of bioavailable nitrogen to the system. Additional field measurements within nitrogen-limited ponds indicated that nitrogen flux rates from the periphyton to the water column in high-snail density/high-infection ponds were up to 50% higher than low-infection ponds. By altering host nutrient assimilation/excretion flexibility, parasites could play a widespread, but currently unrecognized, role in ecosystem nutrient cycling, especially when parasite and host abundances are high and hosts play a central role in ecosystem nutrient cycling.","container-title":"Journal of Animal Ecology","DOI":"10.1111/1365-2656.12505","ISSN":"1365-2656","issue":"3","language":"en","license":"© 2016 The Authors. Journal of Animal Ecology © 2016 British Ecological Society","note":"_eprint: https://onlinelibrary.wiley.com/doi/pdf/10.1111/1365-2656.12505","page":"817-828","source":"Wiley Online Library","title":"Parasite infection alters nitrogen cycling at the ecosystem scale","volume":"85","author":[{"family":"Mischler","given":"John"},{"family":"Johnson","given":"Pieter T.J."},{"family":"McKenzie","given":"Valerie J."},{"family":"Townsend","given":"Alan R."}],"issued":{"date-parts":[["2016"]]}}}],"schema":"https://github.com/citation-style-language/schema/raw/master/csl-citation.json"} </w:instrText>
      </w:r>
      <w:r w:rsidR="00A524AA">
        <w:rPr>
          <w:rStyle w:val="Numrodepage"/>
          <w:rFonts w:asciiTheme="majorHAnsi" w:hAnsiTheme="majorHAnsi" w:cstheme="majorHAnsi"/>
        </w:rPr>
        <w:fldChar w:fldCharType="separate"/>
      </w:r>
      <w:r w:rsidR="00A524AA">
        <w:rPr>
          <w:rStyle w:val="Numrodepage"/>
          <w:rFonts w:asciiTheme="majorHAnsi" w:hAnsiTheme="majorHAnsi" w:cstheme="majorHAnsi"/>
          <w:noProof/>
        </w:rPr>
        <w:t>(Mischler et al., 2016)</w:t>
      </w:r>
      <w:r w:rsidR="00A524AA">
        <w:rPr>
          <w:rStyle w:val="Numrodepage"/>
          <w:rFonts w:asciiTheme="majorHAnsi" w:hAnsiTheme="majorHAnsi" w:cstheme="majorHAnsi"/>
        </w:rPr>
        <w:fldChar w:fldCharType="end"/>
      </w:r>
      <w:r w:rsidR="00A524AA">
        <w:rPr>
          <w:rStyle w:val="Numrodepage"/>
          <w:rFonts w:asciiTheme="majorHAnsi" w:hAnsiTheme="majorHAnsi" w:cstheme="majorHAnsi"/>
        </w:rPr>
        <w:t xml:space="preserve">. Chez les daphnies, les individus infectés par des </w:t>
      </w:r>
      <w:proofErr w:type="spellStart"/>
      <w:r w:rsidR="00A524AA">
        <w:rPr>
          <w:rStyle w:val="Numrodepage"/>
          <w:rFonts w:asciiTheme="majorHAnsi" w:hAnsiTheme="majorHAnsi" w:cstheme="majorHAnsi"/>
        </w:rPr>
        <w:t>microparasites</w:t>
      </w:r>
      <w:proofErr w:type="spellEnd"/>
      <w:r w:rsidR="00A524AA">
        <w:rPr>
          <w:rStyle w:val="Numrodepage"/>
          <w:rFonts w:asciiTheme="majorHAnsi" w:hAnsiTheme="majorHAnsi" w:cstheme="majorHAnsi"/>
        </w:rPr>
        <w:t xml:space="preserve"> ont un taux d’excrétion plus rapide pour le phosphore et l’azote que les individus non-infectés. </w:t>
      </w:r>
    </w:p>
    <w:p w14:paraId="18AAB2DC" w14:textId="77777777" w:rsidR="00A524AA" w:rsidRDefault="00A524AA" w:rsidP="00490C45">
      <w:pPr>
        <w:pStyle w:val="Titre2"/>
        <w:spacing w:line="360" w:lineRule="auto"/>
      </w:pPr>
    </w:p>
    <w:p w14:paraId="6CBADBAF" w14:textId="0D267D89" w:rsidR="00774F40" w:rsidRDefault="00774F40" w:rsidP="00490C45">
      <w:pPr>
        <w:pStyle w:val="Titre2"/>
        <w:spacing w:line="360" w:lineRule="auto"/>
      </w:pPr>
      <w:r>
        <w:t xml:space="preserve">5.3. </w:t>
      </w:r>
      <w:r w:rsidR="00BC7B27">
        <w:t>Lacunes en é</w:t>
      </w:r>
      <w:r>
        <w:t>cologie du parasitisme</w:t>
      </w:r>
    </w:p>
    <w:p w14:paraId="1B00022B" w14:textId="77777777" w:rsidR="00BC7B27" w:rsidRDefault="00BC7B27" w:rsidP="00490C45">
      <w:pPr>
        <w:spacing w:line="360" w:lineRule="auto"/>
        <w:jc w:val="both"/>
      </w:pPr>
    </w:p>
    <w:p w14:paraId="7646C1CA" w14:textId="63B161DF" w:rsidR="00A234A1" w:rsidRPr="00A234A1" w:rsidRDefault="00A234A1" w:rsidP="00490C45">
      <w:pPr>
        <w:spacing w:line="360" w:lineRule="auto"/>
        <w:jc w:val="both"/>
        <w:rPr>
          <w:rFonts w:asciiTheme="majorHAnsi" w:hAnsiTheme="majorHAnsi" w:cstheme="majorHAnsi"/>
        </w:rPr>
      </w:pPr>
      <w:r w:rsidRPr="00A234A1">
        <w:rPr>
          <w:rFonts w:asciiTheme="majorHAnsi" w:hAnsiTheme="majorHAnsi" w:cstheme="majorHAnsi"/>
        </w:rPr>
        <w:t>L’une</w:t>
      </w:r>
      <w:r>
        <w:rPr>
          <w:rFonts w:asciiTheme="majorHAnsi" w:hAnsiTheme="majorHAnsi" w:cstheme="majorHAnsi"/>
        </w:rPr>
        <w:t xml:space="preserve"> des lacunes les plus importante en écologie du parasitisme est sans doute le manque de représentativité au niveau des interactions hôtes-parasites. Chez les poissons, la plupart des parasites étudiés sont liés aux maladies, à la dégradation des produits biologiques et aux pertes économiques </w:t>
      </w:r>
    </w:p>
    <w:p w14:paraId="76DFCBF6" w14:textId="73351B92" w:rsidR="00BC7B27" w:rsidRDefault="00BC7B27"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Manque de représentativité</w:t>
      </w:r>
    </w:p>
    <w:p w14:paraId="77CDB292" w14:textId="6C6196B7" w:rsidR="00774F40" w:rsidRDefault="00751EA4"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Patrons spatiotemporels</w:t>
      </w:r>
    </w:p>
    <w:p w14:paraId="313A3B0D" w14:textId="2D66CB17" w:rsidR="00751EA4" w:rsidRDefault="00751EA4"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Effet d’échelle</w:t>
      </w:r>
    </w:p>
    <w:p w14:paraId="55A09F97" w14:textId="7388D5E2" w:rsidR="00751EA4" w:rsidRDefault="00751EA4"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t>Biais de méthode</w:t>
      </w:r>
    </w:p>
    <w:p w14:paraId="615BC37E" w14:textId="0A1FF5DA" w:rsidR="00A524AA" w:rsidRPr="00A524AA" w:rsidRDefault="00A524AA" w:rsidP="00490C45">
      <w:pPr>
        <w:pStyle w:val="Paragraphedeliste"/>
        <w:numPr>
          <w:ilvl w:val="0"/>
          <w:numId w:val="2"/>
        </w:numPr>
        <w:spacing w:line="360" w:lineRule="auto"/>
        <w:jc w:val="both"/>
        <w:rPr>
          <w:rFonts w:asciiTheme="majorHAnsi" w:hAnsiTheme="majorHAnsi" w:cstheme="majorHAnsi"/>
          <w:lang w:val="en-US"/>
        </w:rPr>
      </w:pPr>
      <w:r w:rsidRPr="00A524AA">
        <w:rPr>
          <w:rFonts w:asciiTheme="majorHAnsi" w:hAnsiTheme="majorHAnsi" w:cstheme="majorHAnsi"/>
          <w:lang w:val="en-US"/>
        </w:rPr>
        <w:t>Few studies at large-sc</w:t>
      </w:r>
      <w:r>
        <w:rPr>
          <w:rFonts w:asciiTheme="majorHAnsi" w:hAnsiTheme="majorHAnsi" w:cstheme="majorHAnsi"/>
          <w:lang w:val="en-US"/>
        </w:rPr>
        <w:t xml:space="preserve">ale and at community levels </w:t>
      </w:r>
      <w:r>
        <w:rPr>
          <w:rFonts w:asciiTheme="majorHAnsi" w:hAnsiTheme="majorHAnsi" w:cstheme="majorHAnsi"/>
          <w:lang w:val="en-US"/>
        </w:rPr>
        <w:fldChar w:fldCharType="begin"/>
      </w:r>
      <w:r>
        <w:rPr>
          <w:rFonts w:asciiTheme="majorHAnsi" w:hAnsiTheme="majorHAnsi" w:cstheme="majorHAnsi"/>
          <w:lang w:val="en-US"/>
        </w:rPr>
        <w:instrText xml:space="preserve"> ADDIN ZOTERO_ITEM CSL_CITATION {"citationID":"aAtm1Srn","properties":{"formattedCitation":"(D. Preston et al., 2016)","plainCitation":"(D. Preston et al., 2016)","noteIndex":0},"citationItems":[{"id":8235,"uris":["http://zotero.org/groups/2585270/items/EB6XSTJT"],"itemData":{"id":8235,"type":"article-journal","abstract":"Growing evidence indicates that parasites—when considered—can play influential roles in ecosystem structure and function, highlighting the need to integrate disease ecology and ecosystem science. To strengthen links between these traditionally disparate fields, we identified mechanisms through which parasites can affect ecosystems and used empirical literature searches to explore how commonly such mechanisms have been documented, the ecosystem properties affected, and the types of ecosystems in which they occur. Our results indicate that ecosystem-disease research has remained consistently rare, comprising less than 2% of disease ecology publications. Existing studies from terrestrial, freshwater, and marine systems, however, demonstrate that parasites can strongly affect (1) biogeochemical cycles of water, carbon, nutrients, and trace elements, (2) fluxes of biomass and energy, and (3) temporal ecosystem dynamics including disturbance, succession, and stability. Mechanistically, most studies have demonstrated density-mediated indirect effects, rather than trait-mediated effects, or direct effects of parasites, although whether this is representative remains unclear. Looking forward, we highlight the importance of applying traits-based approaches to predict when parasites are most likely to exert ecosystem-level effects. Future research should include efforts to extend host–parasite studies across levels of ecological organization, large-scale manipulations to experimentally quantify ecosystem roles of parasites, and the integration of parasites and disease into models of ecosystem functioning.","container-title":"Ecosystems","language":"en","source":"www.semanticscholar.org","title":"Disease Ecology Meets Ecosystem Science","URL":"https://www.semanticscholar.org/paper/Disease-Ecology-Meets-Ecosystem-Science-Preston-Mischler/f2501b3d77b5082744504433b647d826696d64d8","author":[{"family":"Preston","given":"D."},{"family":"Mischler","given":"John A."},{"family":"Townsend","given":"A."},{"family":"Johnson","given":"Pieter T. J."}],"accessed":{"date-parts":[["2023",10,30]]},"issued":{"date-parts":[["2016"]]}}}],"schema":"https://github.com/citation-style-language/schema/raw/master/csl-citation.json"} </w:instrText>
      </w:r>
      <w:r>
        <w:rPr>
          <w:rFonts w:asciiTheme="majorHAnsi" w:hAnsiTheme="majorHAnsi" w:cstheme="majorHAnsi"/>
          <w:lang w:val="en-US"/>
        </w:rPr>
        <w:fldChar w:fldCharType="separate"/>
      </w:r>
      <w:r>
        <w:rPr>
          <w:rFonts w:asciiTheme="majorHAnsi" w:hAnsiTheme="majorHAnsi" w:cstheme="majorHAnsi"/>
          <w:noProof/>
          <w:lang w:val="en-US"/>
        </w:rPr>
        <w:t>(D. Preston et al., 2016)</w:t>
      </w:r>
      <w:r>
        <w:rPr>
          <w:rFonts w:asciiTheme="majorHAnsi" w:hAnsiTheme="majorHAnsi" w:cstheme="majorHAnsi"/>
          <w:lang w:val="en-US"/>
        </w:rPr>
        <w:fldChar w:fldCharType="end"/>
      </w:r>
      <w:r>
        <w:rPr>
          <w:rFonts w:asciiTheme="majorHAnsi" w:hAnsiTheme="majorHAnsi" w:cstheme="majorHAnsi"/>
          <w:lang w:val="en-US"/>
        </w:rPr>
        <w:t>.</w:t>
      </w:r>
    </w:p>
    <w:p w14:paraId="4616CE11" w14:textId="77777777" w:rsidR="00AE0247" w:rsidRPr="00A524AA" w:rsidRDefault="00AE0247" w:rsidP="00AE0247">
      <w:pPr>
        <w:spacing w:line="360" w:lineRule="auto"/>
        <w:jc w:val="both"/>
        <w:rPr>
          <w:rFonts w:asciiTheme="majorHAnsi" w:hAnsiTheme="majorHAnsi" w:cstheme="majorHAnsi"/>
          <w:lang w:val="en-US"/>
        </w:rPr>
      </w:pPr>
    </w:p>
    <w:p w14:paraId="5D8E4065" w14:textId="1E553674" w:rsidR="00AE0247" w:rsidRDefault="00AE0247" w:rsidP="00AE0247">
      <w:pPr>
        <w:spacing w:line="360" w:lineRule="auto"/>
        <w:jc w:val="both"/>
        <w:rPr>
          <w:rFonts w:asciiTheme="majorHAnsi" w:hAnsiTheme="majorHAnsi" w:cstheme="majorHAnsi"/>
        </w:rPr>
      </w:pPr>
      <w:r w:rsidRPr="00AE0247">
        <w:rPr>
          <w:rFonts w:asciiTheme="majorHAnsi" w:hAnsiTheme="majorHAnsi" w:cstheme="majorHAnsi"/>
        </w:rPr>
        <w:t>La lacune la plus importante dans la littérature disponible sur le parasitisme est sans aucun doute le manque de représentativité. En effet, la plupart des parasites des poissons étudiés sont ceux liés aux maladies, à la dégradation de produits biologiques et aux pertes économiques (</w:t>
      </w:r>
      <w:proofErr w:type="spellStart"/>
      <w:r w:rsidRPr="00AE0247">
        <w:rPr>
          <w:rFonts w:asciiTheme="majorHAnsi" w:hAnsiTheme="majorHAnsi" w:cstheme="majorHAnsi"/>
        </w:rPr>
        <w:t>Marcogliese</w:t>
      </w:r>
      <w:proofErr w:type="spellEnd"/>
      <w:r w:rsidRPr="00AE0247">
        <w:rPr>
          <w:rFonts w:asciiTheme="majorHAnsi" w:hAnsiTheme="majorHAnsi" w:cstheme="majorHAnsi"/>
        </w:rPr>
        <w:t xml:space="preserve">, 2004). De plus, puisque les parasites ont des incidences diverses selon l'hôte affecté (Poulin, 1999), il serait pertinent d'étudier davantage de modèles hôte-parasite et leurs répercussions écologiques. </w:t>
      </w:r>
    </w:p>
    <w:p w14:paraId="08EDB751" w14:textId="77777777" w:rsidR="006E08C7" w:rsidRDefault="006E08C7" w:rsidP="00AE0247">
      <w:pPr>
        <w:spacing w:line="360" w:lineRule="auto"/>
        <w:jc w:val="both"/>
        <w:rPr>
          <w:rFonts w:asciiTheme="majorHAnsi" w:hAnsiTheme="majorHAnsi" w:cstheme="majorHAnsi"/>
        </w:rPr>
      </w:pPr>
    </w:p>
    <w:p w14:paraId="2D31EE2E" w14:textId="205FE22F" w:rsidR="006E08C7" w:rsidRPr="006E08C7" w:rsidRDefault="006E08C7" w:rsidP="00AE0247">
      <w:pPr>
        <w:spacing w:line="360" w:lineRule="auto"/>
        <w:jc w:val="both"/>
        <w:rPr>
          <w:rFonts w:asciiTheme="majorHAnsi" w:hAnsiTheme="majorHAnsi" w:cstheme="majorHAnsi"/>
          <w:lang w:val="en-US"/>
        </w:rPr>
      </w:pPr>
      <w:r w:rsidRPr="006E08C7">
        <w:rPr>
          <w:rFonts w:asciiTheme="majorHAnsi" w:hAnsiTheme="majorHAnsi" w:cstheme="majorHAnsi"/>
          <w:lang w:val="en-US"/>
        </w:rPr>
        <w:t>«Disease ecology focuses primarily on host-</w:t>
      </w:r>
      <w:r>
        <w:rPr>
          <w:rFonts w:asciiTheme="majorHAnsi" w:hAnsiTheme="majorHAnsi" w:cstheme="majorHAnsi"/>
          <w:lang w:val="en-US"/>
        </w:rPr>
        <w:t>parasite interactions within individuals, population and more» (</w:t>
      </w:r>
      <w:proofErr w:type="spellStart"/>
      <w:r>
        <w:rPr>
          <w:rFonts w:asciiTheme="majorHAnsi" w:hAnsiTheme="majorHAnsi" w:cstheme="majorHAnsi"/>
          <w:lang w:val="en-US"/>
        </w:rPr>
        <w:t>Collinge</w:t>
      </w:r>
      <w:proofErr w:type="spellEnd"/>
      <w:r>
        <w:rPr>
          <w:rFonts w:asciiTheme="majorHAnsi" w:hAnsiTheme="majorHAnsi" w:cstheme="majorHAnsi"/>
          <w:lang w:val="en-US"/>
        </w:rPr>
        <w:t xml:space="preserve"> &amp; Roy, </w:t>
      </w:r>
      <w:proofErr w:type="gramStart"/>
      <w:r>
        <w:rPr>
          <w:rFonts w:asciiTheme="majorHAnsi" w:hAnsiTheme="majorHAnsi" w:cstheme="majorHAnsi"/>
          <w:lang w:val="en-US"/>
        </w:rPr>
        <w:t>2006  -</w:t>
      </w:r>
      <w:proofErr w:type="gramEnd"/>
      <w:r>
        <w:rPr>
          <w:rFonts w:asciiTheme="majorHAnsi" w:hAnsiTheme="majorHAnsi" w:cstheme="majorHAnsi"/>
          <w:lang w:val="en-US"/>
        </w:rPr>
        <w:t xml:space="preserve"> in Preston et al., 2016). </w:t>
      </w:r>
    </w:p>
    <w:p w14:paraId="7BB3AB9A" w14:textId="716CD16E" w:rsidR="00BC7B27" w:rsidRDefault="006E08C7" w:rsidP="00490C45">
      <w:pPr>
        <w:spacing w:line="360" w:lineRule="auto"/>
        <w:jc w:val="both"/>
        <w:rPr>
          <w:rFonts w:asciiTheme="majorHAnsi" w:hAnsiTheme="majorHAnsi" w:cstheme="majorHAnsi"/>
          <w:lang w:val="en-US"/>
        </w:rPr>
      </w:pPr>
      <w:r>
        <w:rPr>
          <w:rFonts w:asciiTheme="majorHAnsi" w:hAnsiTheme="majorHAnsi" w:cstheme="majorHAnsi"/>
          <w:noProof/>
          <w:lang w:val="en-US"/>
        </w:rPr>
        <w:drawing>
          <wp:inline distT="0" distB="0" distL="0" distR="0" wp14:anchorId="76AB5FB8" wp14:editId="352A4B70">
            <wp:extent cx="5971540" cy="3008630"/>
            <wp:effectExtent l="0" t="0" r="0" b="1270"/>
            <wp:docPr id="3295670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67032" name="Image 3295670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1540" cy="3008630"/>
                    </a:xfrm>
                    <a:prstGeom prst="rect">
                      <a:avLst/>
                    </a:prstGeom>
                  </pic:spPr>
                </pic:pic>
              </a:graphicData>
            </a:graphic>
          </wp:inline>
        </w:drawing>
      </w:r>
    </w:p>
    <w:p w14:paraId="5DA4F429" w14:textId="781ABF50" w:rsidR="006E08C7" w:rsidRPr="006E08C7" w:rsidRDefault="006E08C7" w:rsidP="00490C45">
      <w:pPr>
        <w:spacing w:line="360" w:lineRule="auto"/>
        <w:jc w:val="both"/>
        <w:rPr>
          <w:rFonts w:asciiTheme="majorHAnsi" w:hAnsiTheme="majorHAnsi" w:cstheme="majorHAnsi"/>
          <w:lang w:val="en-US"/>
        </w:rPr>
      </w:pPr>
      <w:r>
        <w:rPr>
          <w:rFonts w:asciiTheme="majorHAnsi" w:hAnsiTheme="majorHAnsi" w:cstheme="majorHAnsi"/>
          <w:lang w:val="en-US"/>
        </w:rPr>
        <w:t xml:space="preserve">«Still few </w:t>
      </w:r>
      <w:proofErr w:type="gramStart"/>
      <w:r>
        <w:rPr>
          <w:rFonts w:asciiTheme="majorHAnsi" w:hAnsiTheme="majorHAnsi" w:cstheme="majorHAnsi"/>
          <w:lang w:val="en-US"/>
        </w:rPr>
        <w:t>effort</w:t>
      </w:r>
      <w:proofErr w:type="gramEnd"/>
      <w:r>
        <w:rPr>
          <w:rFonts w:asciiTheme="majorHAnsi" w:hAnsiTheme="majorHAnsi" w:cstheme="majorHAnsi"/>
          <w:lang w:val="en-US"/>
        </w:rPr>
        <w:t xml:space="preserve"> to integrate parasitism into our understanding of ecosystems» (Preston et al., 2016)</w:t>
      </w:r>
    </w:p>
    <w:p w14:paraId="3C67224D" w14:textId="5E178291" w:rsidR="00BC7B27" w:rsidRDefault="00BC7B27" w:rsidP="00490C45">
      <w:pPr>
        <w:pStyle w:val="Titre2"/>
        <w:spacing w:line="360" w:lineRule="auto"/>
      </w:pPr>
      <w:r>
        <w:t xml:space="preserve">5.4. </w:t>
      </w:r>
      <w:r w:rsidR="00490C45">
        <w:t>Déterminisme</w:t>
      </w:r>
    </w:p>
    <w:p w14:paraId="551F8CB5" w14:textId="77777777" w:rsidR="00490C45" w:rsidRDefault="00490C45" w:rsidP="00490C45">
      <w:pPr>
        <w:spacing w:line="360" w:lineRule="auto"/>
        <w:jc w:val="both"/>
      </w:pPr>
    </w:p>
    <w:p w14:paraId="7BA8FAEC" w14:textId="5D3BD7A1" w:rsidR="00490C45" w:rsidRPr="00490C45" w:rsidRDefault="00490C45" w:rsidP="00490C45">
      <w:pPr>
        <w:pStyle w:val="Paragraphedeliste"/>
        <w:numPr>
          <w:ilvl w:val="0"/>
          <w:numId w:val="2"/>
        </w:numPr>
        <w:spacing w:line="360" w:lineRule="auto"/>
        <w:jc w:val="both"/>
      </w:pPr>
      <w:r>
        <w:rPr>
          <w:rFonts w:asciiTheme="majorHAnsi" w:hAnsiTheme="majorHAnsi" w:cstheme="majorHAnsi"/>
        </w:rPr>
        <w:t xml:space="preserve">Déterminisme et </w:t>
      </w:r>
      <w:proofErr w:type="spellStart"/>
      <w:r>
        <w:rPr>
          <w:rFonts w:asciiTheme="majorHAnsi" w:hAnsiTheme="majorHAnsi" w:cstheme="majorHAnsi"/>
        </w:rPr>
        <w:t>stochasticité</w:t>
      </w:r>
      <w:proofErr w:type="spellEnd"/>
    </w:p>
    <w:p w14:paraId="3FEAC2B9" w14:textId="3B2ADB4A" w:rsidR="00490C45" w:rsidRPr="00490C45" w:rsidRDefault="00490C45" w:rsidP="00490C45">
      <w:pPr>
        <w:pStyle w:val="Paragraphedeliste"/>
        <w:numPr>
          <w:ilvl w:val="0"/>
          <w:numId w:val="2"/>
        </w:numPr>
        <w:spacing w:line="360" w:lineRule="auto"/>
        <w:jc w:val="both"/>
      </w:pPr>
      <w:r>
        <w:rPr>
          <w:rFonts w:asciiTheme="majorHAnsi" w:hAnsiTheme="majorHAnsi" w:cstheme="majorHAnsi"/>
        </w:rPr>
        <w:t>Théorie des filtres</w:t>
      </w:r>
    </w:p>
    <w:p w14:paraId="7A9F529B" w14:textId="18D36D89" w:rsidR="00490C45" w:rsidRPr="00490C45" w:rsidRDefault="00490C45" w:rsidP="00490C45">
      <w:pPr>
        <w:pStyle w:val="Paragraphedeliste"/>
        <w:numPr>
          <w:ilvl w:val="0"/>
          <w:numId w:val="2"/>
        </w:numPr>
        <w:spacing w:line="360" w:lineRule="auto"/>
        <w:jc w:val="both"/>
      </w:pPr>
      <w:r>
        <w:rPr>
          <w:rFonts w:asciiTheme="majorHAnsi" w:hAnsiTheme="majorHAnsi" w:cstheme="majorHAnsi"/>
        </w:rPr>
        <w:t>Ce qu’on sait sur les filtres en parasitismes</w:t>
      </w:r>
    </w:p>
    <w:p w14:paraId="50EDBDD2" w14:textId="44AA080C" w:rsidR="00490C45" w:rsidRPr="00A524AA" w:rsidRDefault="00490C45" w:rsidP="00490C45">
      <w:pPr>
        <w:pStyle w:val="Paragraphedeliste"/>
        <w:numPr>
          <w:ilvl w:val="0"/>
          <w:numId w:val="2"/>
        </w:numPr>
        <w:spacing w:line="360" w:lineRule="auto"/>
        <w:jc w:val="both"/>
      </w:pPr>
      <w:r>
        <w:rPr>
          <w:rFonts w:asciiTheme="majorHAnsi" w:hAnsiTheme="majorHAnsi" w:cstheme="majorHAnsi"/>
        </w:rPr>
        <w:t>Catégories de variables (spatial, habitat local(</w:t>
      </w:r>
      <w:proofErr w:type="spellStart"/>
      <w:proofErr w:type="gramStart"/>
      <w:r>
        <w:rPr>
          <w:rFonts w:asciiTheme="majorHAnsi" w:hAnsiTheme="majorHAnsi" w:cstheme="majorHAnsi"/>
        </w:rPr>
        <w:t>eau,habitat</w:t>
      </w:r>
      <w:proofErr w:type="spellEnd"/>
      <w:proofErr w:type="gramEnd"/>
      <w:r>
        <w:rPr>
          <w:rFonts w:asciiTheme="majorHAnsi" w:hAnsiTheme="majorHAnsi" w:cstheme="majorHAnsi"/>
        </w:rPr>
        <w:t>), communauté biotique)</w:t>
      </w:r>
    </w:p>
    <w:p w14:paraId="6C2327EA" w14:textId="77777777" w:rsidR="00A524AA" w:rsidRDefault="00A524AA" w:rsidP="00A524AA">
      <w:pPr>
        <w:spacing w:line="360" w:lineRule="auto"/>
        <w:jc w:val="both"/>
      </w:pPr>
    </w:p>
    <w:p w14:paraId="08089B75" w14:textId="5CC801C6" w:rsidR="00A524AA" w:rsidRDefault="00A524AA" w:rsidP="00A524AA">
      <w:pPr>
        <w:pStyle w:val="Titre2"/>
        <w:spacing w:line="360" w:lineRule="auto"/>
      </w:pPr>
      <w:r>
        <w:lastRenderedPageBreak/>
        <w:t>5.5. Écologie spatiale</w:t>
      </w:r>
    </w:p>
    <w:p w14:paraId="00B8D2F9" w14:textId="77777777" w:rsidR="00A524AA" w:rsidRPr="00490C45" w:rsidRDefault="00A524AA" w:rsidP="00A524AA">
      <w:pPr>
        <w:spacing w:line="360" w:lineRule="auto"/>
        <w:jc w:val="both"/>
      </w:pPr>
    </w:p>
    <w:p w14:paraId="540A6460" w14:textId="77777777" w:rsidR="00774F40" w:rsidRPr="00774F40" w:rsidRDefault="00774F40" w:rsidP="00490C45">
      <w:pPr>
        <w:spacing w:line="360" w:lineRule="auto"/>
        <w:jc w:val="both"/>
        <w:rPr>
          <w:rFonts w:asciiTheme="majorHAnsi" w:hAnsiTheme="majorHAnsi" w:cstheme="majorHAnsi"/>
        </w:rPr>
      </w:pPr>
    </w:p>
    <w:p w14:paraId="0EBAFC38" w14:textId="77777777" w:rsidR="00A524AA" w:rsidRDefault="00A524AA">
      <w:pPr>
        <w:rPr>
          <w:rFonts w:asciiTheme="majorHAnsi" w:hAnsiTheme="majorHAnsi" w:cstheme="majorHAnsi"/>
          <w:i/>
          <w:iCs/>
        </w:rPr>
      </w:pPr>
      <w:r>
        <w:br w:type="page"/>
      </w:r>
    </w:p>
    <w:p w14:paraId="7FEF5F29" w14:textId="7FF9017C" w:rsidR="00774F40" w:rsidRDefault="00774F40" w:rsidP="00490C45">
      <w:pPr>
        <w:pStyle w:val="Titre2"/>
        <w:spacing w:line="360" w:lineRule="auto"/>
      </w:pPr>
      <w:r>
        <w:lastRenderedPageBreak/>
        <w:t>5.</w:t>
      </w:r>
      <w:r w:rsidR="00A524AA">
        <w:t>6</w:t>
      </w:r>
      <w:r>
        <w:t>. Maladie du point noir</w:t>
      </w:r>
    </w:p>
    <w:p w14:paraId="10C30088" w14:textId="77777777" w:rsidR="00A524AA" w:rsidRPr="00A524AA" w:rsidRDefault="00A524AA" w:rsidP="00490C45">
      <w:pPr>
        <w:spacing w:line="360" w:lineRule="auto"/>
        <w:jc w:val="both"/>
      </w:pPr>
    </w:p>
    <w:p w14:paraId="58FEA835" w14:textId="28718851" w:rsidR="00A524AA" w:rsidRPr="00A524AA" w:rsidRDefault="00A524AA" w:rsidP="00A524AA">
      <w:pPr>
        <w:spacing w:line="360" w:lineRule="auto"/>
        <w:jc w:val="both"/>
        <w:rPr>
          <w:rFonts w:asciiTheme="majorHAnsi" w:hAnsiTheme="majorHAnsi" w:cstheme="majorHAnsi"/>
        </w:rPr>
      </w:pPr>
      <w:r w:rsidRPr="00A524AA">
        <w:rPr>
          <w:rFonts w:asciiTheme="majorHAnsi" w:hAnsiTheme="majorHAnsi" w:cstheme="majorHAnsi"/>
        </w:rPr>
        <w:t xml:space="preserve">La maladie du point noir est </w:t>
      </w:r>
      <w:r>
        <w:rPr>
          <w:rFonts w:asciiTheme="majorHAnsi" w:hAnsiTheme="majorHAnsi" w:cstheme="majorHAnsi"/>
        </w:rPr>
        <w:t>une infection globalement répandu</w:t>
      </w:r>
      <w:r w:rsidRPr="00A524AA">
        <w:rPr>
          <w:rFonts w:asciiTheme="majorHAnsi" w:hAnsiTheme="majorHAnsi" w:cstheme="majorHAnsi"/>
        </w:rPr>
        <w:t xml:space="preserve">e </w:t>
      </w:r>
      <w:r>
        <w:rPr>
          <w:rFonts w:asciiTheme="majorHAnsi" w:hAnsiTheme="majorHAnsi" w:cstheme="majorHAnsi"/>
        </w:rPr>
        <w:t>chez les poissons d’eaux douces et marins</w:t>
      </w:r>
      <w:r w:rsidR="007E4C00">
        <w:rPr>
          <w:rFonts w:asciiTheme="majorHAnsi" w:hAnsiTheme="majorHAnsi" w:cstheme="majorHAnsi"/>
        </w:rPr>
        <w:t xml:space="preserve"> </w:t>
      </w:r>
      <w:r w:rsidR="007E4C00">
        <w:rPr>
          <w:rFonts w:asciiTheme="majorHAnsi" w:hAnsiTheme="majorHAnsi" w:cstheme="majorHAnsi"/>
        </w:rPr>
        <w:fldChar w:fldCharType="begin"/>
      </w:r>
      <w:r w:rsidR="007E4C00">
        <w:rPr>
          <w:rFonts w:asciiTheme="majorHAnsi" w:hAnsiTheme="majorHAnsi" w:cstheme="majorHAnsi"/>
        </w:rPr>
        <w:instrText xml:space="preserve"> ADDIN ZOTERO_ITEM CSL_CITATION {"citationID":"eGCwr1tl","properties":{"formattedCitation":"(Post, 1987)","plainCitation":"(Post, 1987)","noteIndex":0},"citationItems":[{"id":8494,"uris":["http://zotero.org/groups/2585270/items/CS8TFLC2"],"itemData":{"id":8494,"type":"book","edition":"Rev. and expanded ed","event-place":"Neptune City, NJ","ISBN":"978-0-86622-491-8","language":"eng","note":"OCLC: 17214721","number-of-pages":"288","publisher":"T.F.H. Publications","publisher-place":"Neptune City, NJ","source":"Open WorldCat","title":"Textbook of fish health","author":[{"family":"Post","given":"George"}],"issued":{"date-parts":[["1987"]]}}}],"schema":"https://github.com/citation-style-language/schema/raw/master/csl-citation.json"} </w:instrText>
      </w:r>
      <w:r w:rsidR="007E4C00">
        <w:rPr>
          <w:rFonts w:asciiTheme="majorHAnsi" w:hAnsiTheme="majorHAnsi" w:cstheme="majorHAnsi"/>
        </w:rPr>
        <w:fldChar w:fldCharType="separate"/>
      </w:r>
      <w:r w:rsidR="007E4C00">
        <w:rPr>
          <w:rFonts w:asciiTheme="majorHAnsi" w:hAnsiTheme="majorHAnsi" w:cstheme="majorHAnsi"/>
          <w:noProof/>
        </w:rPr>
        <w:t>(Post, 1987)</w:t>
      </w:r>
      <w:r w:rsidR="007E4C00">
        <w:rPr>
          <w:rFonts w:asciiTheme="majorHAnsi" w:hAnsiTheme="majorHAnsi" w:cstheme="majorHAnsi"/>
        </w:rPr>
        <w:fldChar w:fldCharType="end"/>
      </w:r>
      <w:r>
        <w:rPr>
          <w:rFonts w:asciiTheme="majorHAnsi" w:hAnsiTheme="majorHAnsi" w:cstheme="majorHAnsi"/>
        </w:rPr>
        <w:t xml:space="preserve">. Cette infection parasitaire est causée par </w:t>
      </w:r>
      <w:r w:rsidRPr="00A524AA">
        <w:rPr>
          <w:rFonts w:asciiTheme="majorHAnsi" w:hAnsiTheme="majorHAnsi" w:cstheme="majorHAnsi"/>
        </w:rPr>
        <w:t xml:space="preserve">certains trématodes </w:t>
      </w:r>
      <w:proofErr w:type="spellStart"/>
      <w:r w:rsidRPr="00A524AA">
        <w:rPr>
          <w:rFonts w:asciiTheme="majorHAnsi" w:hAnsiTheme="majorHAnsi" w:cstheme="majorHAnsi"/>
        </w:rPr>
        <w:t>Digène</w:t>
      </w:r>
      <w:proofErr w:type="spellEnd"/>
      <w:r w:rsidRPr="00A524AA">
        <w:rPr>
          <w:rFonts w:asciiTheme="majorHAnsi" w:hAnsiTheme="majorHAnsi" w:cstheme="majorHAnsi"/>
        </w:rPr>
        <w:t xml:space="preserve"> de la famille des </w:t>
      </w:r>
      <w:proofErr w:type="spellStart"/>
      <w:r w:rsidRPr="00A524AA">
        <w:rPr>
          <w:rFonts w:asciiTheme="majorHAnsi" w:hAnsiTheme="majorHAnsi" w:cstheme="majorHAnsi"/>
        </w:rPr>
        <w:t>Diplostomatidae</w:t>
      </w:r>
      <w:proofErr w:type="spellEnd"/>
      <w:r w:rsidRPr="00A524AA">
        <w:rPr>
          <w:rFonts w:asciiTheme="majorHAnsi" w:hAnsiTheme="majorHAnsi" w:cstheme="majorHAnsi"/>
        </w:rPr>
        <w:t xml:space="preserve"> et des </w:t>
      </w:r>
      <w:proofErr w:type="spellStart"/>
      <w:r w:rsidRPr="00A524AA">
        <w:rPr>
          <w:rFonts w:asciiTheme="majorHAnsi" w:hAnsiTheme="majorHAnsi" w:cstheme="majorHAnsi"/>
        </w:rPr>
        <w:t>Strigeidae</w:t>
      </w:r>
      <w:proofErr w:type="spellEnd"/>
      <w:r w:rsidRPr="00A524AA">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ADDIN ZOTERO_ITEM CSL_CITATION {"citationID":"oFtXbYgL","properties":{"formattedCitation":"(Hoffman, 1967)","plainCitation":"(Hoffman, 1967)","noteIndex":0},"citationItems":[{"id":2205,"uris":["http://zotero.org/groups/2585270/items/W9RMZ3YS"],"itemData":{"id":2205,"type":"article-journal","abstract":"No abstract available at this time...","source":"pubs.er.usgs.gov","title":"Parasites of North American freshwater fishes","URL":"https://pubs.er.usgs.gov/publication/94379","author":[{"family":"Hoffman","given":"G. L."}],"accessed":{"date-parts":[["2022",2,1]]},"issued":{"date-parts":[["1967"]]}}}],"schema":"https://github.com/citation-style-language/schema/raw/master/csl-citation.json"}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(Hoffman, 1967)</w:t>
      </w:r>
      <w:r>
        <w:rPr>
          <w:rFonts w:asciiTheme="majorHAnsi" w:hAnsiTheme="majorHAnsi" w:cstheme="majorHAnsi"/>
        </w:rPr>
        <w:fldChar w:fldCharType="end"/>
      </w:r>
      <w:r w:rsidRPr="00A524AA">
        <w:rPr>
          <w:rFonts w:asciiTheme="majorHAnsi" w:hAnsiTheme="majorHAnsi" w:cstheme="majorHAnsi"/>
        </w:rPr>
        <w:t xml:space="preserve">. </w:t>
      </w:r>
      <w:del w:id="1" w:author="Juliane Vigneault" w:date="2023-11-02T20:58:00Z">
        <w:r w:rsidDel="00AE196B">
          <w:rPr>
            <w:rFonts w:asciiTheme="majorHAnsi" w:hAnsiTheme="majorHAnsi" w:cstheme="majorHAnsi"/>
          </w:rPr>
          <w:delText>L</w:delText>
        </w:r>
        <w:r w:rsidRPr="00A524AA" w:rsidDel="00AE196B">
          <w:rPr>
            <w:rFonts w:asciiTheme="majorHAnsi" w:hAnsiTheme="majorHAnsi" w:cstheme="majorHAnsi"/>
          </w:rPr>
          <w:delText xml:space="preserve">es genres, </w:delText>
        </w:r>
        <w:r w:rsidRPr="00A524AA" w:rsidDel="00AE196B">
          <w:rPr>
            <w:rFonts w:asciiTheme="majorHAnsi" w:hAnsiTheme="majorHAnsi" w:cstheme="majorHAnsi"/>
            <w:i/>
            <w:iCs/>
          </w:rPr>
          <w:delText>Uvulifer</w:delText>
        </w:r>
        <w:r w:rsidRPr="00A524AA" w:rsidDel="00AE196B">
          <w:rPr>
            <w:rFonts w:asciiTheme="majorHAnsi" w:hAnsiTheme="majorHAnsi" w:cstheme="majorHAnsi"/>
          </w:rPr>
          <w:delText xml:space="preserve">, </w:delText>
        </w:r>
        <w:r w:rsidRPr="00A524AA" w:rsidDel="00AE196B">
          <w:rPr>
            <w:rFonts w:asciiTheme="majorHAnsi" w:hAnsiTheme="majorHAnsi" w:cstheme="majorHAnsi"/>
            <w:i/>
            <w:iCs/>
          </w:rPr>
          <w:delText>Apophallus</w:delText>
        </w:r>
        <w:r w:rsidRPr="00A524AA" w:rsidDel="00AE196B">
          <w:rPr>
            <w:rFonts w:asciiTheme="majorHAnsi" w:hAnsiTheme="majorHAnsi" w:cstheme="majorHAnsi"/>
          </w:rPr>
          <w:delText xml:space="preserve">, </w:delText>
        </w:r>
        <w:r w:rsidRPr="00A524AA" w:rsidDel="00AE196B">
          <w:rPr>
            <w:rFonts w:asciiTheme="majorHAnsi" w:hAnsiTheme="majorHAnsi" w:cstheme="majorHAnsi"/>
            <w:i/>
            <w:iCs/>
          </w:rPr>
          <w:delText xml:space="preserve">Crassiphiala </w:delText>
        </w:r>
        <w:r w:rsidRPr="00A524AA" w:rsidDel="00AE196B">
          <w:rPr>
            <w:rFonts w:asciiTheme="majorHAnsi" w:hAnsiTheme="majorHAnsi" w:cstheme="majorHAnsi"/>
          </w:rPr>
          <w:delText xml:space="preserve">et </w:delText>
        </w:r>
        <w:r w:rsidRPr="00A524AA" w:rsidDel="00AE196B">
          <w:rPr>
            <w:rFonts w:asciiTheme="majorHAnsi" w:hAnsiTheme="majorHAnsi" w:cstheme="majorHAnsi"/>
            <w:i/>
            <w:iCs/>
          </w:rPr>
          <w:delText xml:space="preserve">Posthodiplostomum </w:delText>
        </w:r>
        <w:r w:rsidRPr="00A524AA" w:rsidDel="00AE196B">
          <w:rPr>
            <w:rFonts w:asciiTheme="majorHAnsi" w:hAnsiTheme="majorHAnsi" w:cstheme="majorHAnsi"/>
          </w:rPr>
          <w:delText xml:space="preserve">sont </w:delText>
        </w:r>
        <w:r w:rsidDel="00AE196B">
          <w:rPr>
            <w:rFonts w:asciiTheme="majorHAnsi" w:hAnsiTheme="majorHAnsi" w:cstheme="majorHAnsi"/>
          </w:rPr>
          <w:delText xml:space="preserve">parmi </w:delText>
        </w:r>
        <w:r w:rsidRPr="00A524AA" w:rsidDel="00AE196B">
          <w:rPr>
            <w:rFonts w:asciiTheme="majorHAnsi" w:hAnsiTheme="majorHAnsi" w:cstheme="majorHAnsi"/>
          </w:rPr>
          <w:delText xml:space="preserve">les plus cités dans la littérature </w:delText>
        </w:r>
        <w:r w:rsidDel="00AE196B">
          <w:rPr>
            <w:rFonts w:asciiTheme="majorHAnsi" w:hAnsiTheme="majorHAnsi" w:cstheme="majorHAnsi"/>
          </w:rPr>
          <w:fldChar w:fldCharType="begin"/>
        </w:r>
        <w:r w:rsidDel="00AE196B">
          <w:rPr>
            <w:rFonts w:asciiTheme="majorHAnsi" w:hAnsiTheme="majorHAnsi" w:cstheme="majorHAnsi"/>
          </w:rPr>
          <w:delInstrText xml:space="preserve"> ADDIN ZOTERO_ITEM CSL_CITATION {"citationID":"7nWKOR0x","properties":{"formattedCitation":"(Hoffman, 1967, 1999; Lane &amp; Morris, s.\\uc0\\u160{}d.)","plainCitation":"(Hoffman, 1967, 1999; Lane &amp; Morris, s. d.)","noteIndex":0},"citationItems":[{"id":2205,"uris":["http://zotero.org/groups/2585270/items/W9RMZ3YS"],"itemData":{"id":2205,"type":"article-journal","abstract":"No abstract available at this time...","source":"pubs.er.usgs.gov","title":"Parasites of North American freshwater fishes","URL":"https://pubs.er.usgs.gov/publication/94379","author":[{"family":"Hoffman","given":"G. L."}],"accessed":{"date-parts":[["2022",2,1]]},"issued":{"date-parts":[["1967"]]}}},{"id":2216,"uris":["http://zotero.org/groups/2585270/items/DREFI5UQ"],"itemData":{"id":2216,"type":"book","abstract":"\"A remarkable accomplishment. . . . [This volume] has been and will continue to be a major force advancing freshwater fish parasitology.\"—Ernest H. Williams Jr., from the ForewordThis thoroughly revised and updated edition of a classic reference work is the definitive guide to the identification of the parasites of freshwater fishes of North America. The book provides information on public health concerns about fish parasites, the methods used to examine fish for parasites, and those parasites found only in very selective organs or tissues. It lists the known species of each genus, along with reference citations that enable readers to find literature pertinent to species identification, life cycles, and in some cases, control. In the heart of the book, each chapter opens with a description of a phylum and its relevant families and genera, followed by a species list for those genera. Drawings illustrate a representative of each genus, and are supplemented by photographic examples.Many new parasites of North American freshwater fishes have been discovered since the publication of the first edition thirty years ago. For this new edition, the author has added new species accounts and revised the taxonomy, expanded descriptions and discussion of the most important fish parasites, provided a glossary to aid nonspecialists, and updated the reference list through 1992. The volume features twice as many illustrations as the first edition, including the addition of 33 color photographs.","ISBN":"978-0-8014-3409-9","language":"en","note":"Google-Books-ID: ZU5iqP3NJpMC","number-of-pages":"572","publisher":"Cornell University Press","source":"Google Books","title":"Parasites of North American Freshwater Fishes","author":[{"family":"Hoffman","given":"Glenn L."}],"issued":{"date-parts":[["1999"]]}}},{"id":1546,"uris":["http://zotero.org/groups/2585270/items/4FKZMWBE"],"itemData":{"id":1546,"type":"article-journal","abstract":"Digenetic trematodes (class Trematoda) often plague pond-reared fishes. Most digenetic trematodes are not a serious threat to fish health; however, their mere presence often renders the fish undesirable by consumers. The black grub (Uvulifer ambloplitis), white grub (Posthodiplostomum minimum), and yellow grub (Clinostomum complanatum) are commonly seen digenetic trematodes in fish in earthen ponds located in the North Central Region of the United States. The purpose of this publication is to discuss the biology and prevention of these parasites, along with their effect on infected fish. Hereafter, these digenetic trematodes will be referred to as “grubs”.","language":"en","page":"9","source":"Zotero","title":"Biology, Prevention, and Effects of Common Grubs (Digenetic trematodes) in Freshwater Fish","author":[{"family":"Lane","given":"Ryan L"},{"family":"Morris","given":"Joseph E"}]}}],"schema":"https://github.com/citation-style-language/schema/raw/master/csl-citation.json"} </w:delInstrText>
        </w:r>
        <w:r w:rsidDel="00AE196B">
          <w:rPr>
            <w:rFonts w:asciiTheme="majorHAnsi" w:hAnsiTheme="majorHAnsi" w:cstheme="majorHAnsi"/>
          </w:rPr>
          <w:fldChar w:fldCharType="separate"/>
        </w:r>
        <w:r w:rsidRPr="00A524AA" w:rsidDel="00AE196B">
          <w:rPr>
            <w:rFonts w:ascii="Calibri Light" w:hAnsiTheme="majorHAnsi" w:cs="Calibri Light"/>
            <w:kern w:val="0"/>
          </w:rPr>
          <w:delText xml:space="preserve">(Hoffman, 1967, 1999; Lane &amp; Morris, </w:delText>
        </w:r>
        <w:r w:rsidDel="00AE196B">
          <w:rPr>
            <w:rFonts w:ascii="Calibri Light" w:hAnsiTheme="majorHAnsi" w:cs="Calibri Light"/>
            <w:kern w:val="0"/>
          </w:rPr>
          <w:delText>2000</w:delText>
        </w:r>
        <w:r w:rsidRPr="00A524AA" w:rsidDel="00AE196B">
          <w:rPr>
            <w:rFonts w:ascii="Calibri Light" w:hAnsiTheme="majorHAnsi" w:cs="Calibri Light"/>
            <w:kern w:val="0"/>
          </w:rPr>
          <w:delText>)</w:delText>
        </w:r>
        <w:r w:rsidDel="00AE196B">
          <w:rPr>
            <w:rFonts w:asciiTheme="majorHAnsi" w:hAnsiTheme="majorHAnsi" w:cstheme="majorHAnsi"/>
          </w:rPr>
          <w:fldChar w:fldCharType="end"/>
        </w:r>
        <w:r w:rsidR="00AE196B" w:rsidDel="00AE196B">
          <w:rPr>
            <w:rFonts w:asciiTheme="majorHAnsi" w:hAnsiTheme="majorHAnsi" w:cstheme="majorHAnsi"/>
          </w:rPr>
          <w:delText>.</w:delText>
        </w:r>
        <w:r w:rsidDel="00AE196B">
          <w:rPr>
            <w:rFonts w:asciiTheme="majorHAnsi" w:hAnsiTheme="majorHAnsi" w:cstheme="majorHAnsi"/>
          </w:rPr>
          <w:delText xml:space="preserve"> </w:delText>
        </w:r>
      </w:del>
      <w:r w:rsidRPr="00A524AA">
        <w:rPr>
          <w:rFonts w:asciiTheme="majorHAnsi" w:hAnsiTheme="majorHAnsi" w:cstheme="majorHAnsi"/>
        </w:rPr>
        <w:t xml:space="preserve">Les espèces les plus étudiées causant cette maladie sont </w:t>
      </w:r>
      <w:proofErr w:type="spellStart"/>
      <w:r w:rsidRPr="00A524AA">
        <w:rPr>
          <w:rFonts w:asciiTheme="majorHAnsi" w:hAnsiTheme="majorHAnsi" w:cstheme="majorHAnsi"/>
          <w:i/>
          <w:iCs/>
        </w:rPr>
        <w:t>Uvulifer</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ambloplitis</w:t>
      </w:r>
      <w:proofErr w:type="spellEnd"/>
      <w:r>
        <w:rPr>
          <w:rFonts w:asciiTheme="majorHAnsi" w:hAnsiTheme="majorHAnsi" w:cstheme="majorHAnsi"/>
          <w:i/>
          <w:iCs/>
        </w:rPr>
        <w:t xml:space="preserve">, </w:t>
      </w:r>
      <w:proofErr w:type="spellStart"/>
      <w:r w:rsidRPr="00A524AA">
        <w:rPr>
          <w:rFonts w:asciiTheme="majorHAnsi" w:hAnsiTheme="majorHAnsi" w:cstheme="majorHAnsi"/>
          <w:i/>
          <w:iCs/>
        </w:rPr>
        <w:t>Crassiphiala</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bulboglossa</w:t>
      </w:r>
      <w:proofErr w:type="spellEnd"/>
      <w:r>
        <w:rPr>
          <w:rFonts w:asciiTheme="majorHAnsi" w:hAnsiTheme="majorHAnsi" w:cstheme="majorHAnsi"/>
          <w:i/>
          <w:iCs/>
        </w:rPr>
        <w:t xml:space="preserve"> </w:t>
      </w:r>
      <w:r>
        <w:rPr>
          <w:rFonts w:asciiTheme="majorHAnsi" w:hAnsiTheme="majorHAnsi" w:cstheme="majorHAnsi"/>
        </w:rPr>
        <w:t xml:space="preserve">et </w:t>
      </w:r>
      <w:proofErr w:type="spellStart"/>
      <w:r>
        <w:rPr>
          <w:rFonts w:asciiTheme="majorHAnsi" w:hAnsiTheme="majorHAnsi" w:cstheme="majorHAnsi"/>
          <w:i/>
          <w:iCs/>
        </w:rPr>
        <w:t>Apophallus</w:t>
      </w:r>
      <w:proofErr w:type="spellEnd"/>
      <w:r>
        <w:rPr>
          <w:rFonts w:asciiTheme="majorHAnsi" w:hAnsiTheme="majorHAnsi" w:cstheme="majorHAnsi"/>
          <w:i/>
          <w:iCs/>
        </w:rPr>
        <w:t xml:space="preserve"> </w:t>
      </w:r>
      <w:proofErr w:type="spellStart"/>
      <w:r>
        <w:rPr>
          <w:rFonts w:asciiTheme="majorHAnsi" w:hAnsiTheme="majorHAnsi" w:cstheme="majorHAnsi"/>
          <w:i/>
          <w:iCs/>
        </w:rPr>
        <w:t>brevi</w:t>
      </w:r>
      <w:proofErr w:type="spellEnd"/>
      <w:r w:rsidRPr="00A524AA">
        <w:rPr>
          <w:rFonts w:asciiTheme="majorHAnsi" w:hAnsiTheme="majorHAnsi" w:cstheme="majorHAnsi"/>
          <w:i/>
          <w:iCs/>
        </w:rPr>
        <w:t xml:space="preserve"> </w:t>
      </w:r>
      <w:r w:rsidRPr="00A524AA">
        <w:rPr>
          <w:rFonts w:asciiTheme="majorHAnsi" w:hAnsiTheme="majorHAnsi" w:cstheme="majorHAnsi"/>
        </w:rPr>
        <w:t xml:space="preserve">(Lane et Morris, 2000; </w:t>
      </w:r>
      <w:proofErr w:type="spellStart"/>
      <w:r w:rsidRPr="00A524AA">
        <w:rPr>
          <w:rFonts w:asciiTheme="majorHAnsi" w:hAnsiTheme="majorHAnsi" w:cstheme="majorHAnsi"/>
        </w:rPr>
        <w:t>Lemly</w:t>
      </w:r>
      <w:proofErr w:type="spellEnd"/>
      <w:r w:rsidRPr="00A524AA">
        <w:rPr>
          <w:rFonts w:asciiTheme="majorHAnsi" w:hAnsiTheme="majorHAnsi" w:cstheme="majorHAnsi"/>
        </w:rPr>
        <w:t xml:space="preserve"> et Esch, 1984</w:t>
      </w:r>
      <w:r w:rsidRPr="00A524AA">
        <w:rPr>
          <w:rFonts w:asciiTheme="majorHAnsi" w:hAnsiTheme="majorHAnsi" w:cstheme="majorHAnsi"/>
          <w:i/>
          <w:iCs/>
        </w:rPr>
        <w:t>a</w:t>
      </w:r>
      <w:r w:rsidRPr="00A524AA">
        <w:rPr>
          <w:rFonts w:asciiTheme="majorHAnsi" w:hAnsiTheme="majorHAnsi" w:cstheme="majorHAnsi"/>
        </w:rPr>
        <w:t xml:space="preserve">; </w:t>
      </w:r>
      <w:proofErr w:type="spellStart"/>
      <w:r w:rsidRPr="00A524AA">
        <w:rPr>
          <w:rFonts w:asciiTheme="majorHAnsi" w:hAnsiTheme="majorHAnsi" w:cstheme="majorHAnsi"/>
        </w:rPr>
        <w:t>Wisenden</w:t>
      </w:r>
      <w:proofErr w:type="spellEnd"/>
      <w:r w:rsidRPr="00A524AA">
        <w:rPr>
          <w:rFonts w:asciiTheme="majorHAnsi" w:hAnsiTheme="majorHAnsi" w:cstheme="majorHAnsi"/>
        </w:rPr>
        <w:t xml:space="preserve"> </w:t>
      </w:r>
      <w:r w:rsidRPr="00A524AA">
        <w:rPr>
          <w:rFonts w:asciiTheme="majorHAnsi" w:hAnsiTheme="majorHAnsi" w:cstheme="majorHAnsi"/>
          <w:i/>
          <w:iCs/>
        </w:rPr>
        <w:t>et al</w:t>
      </w:r>
      <w:r w:rsidRPr="00A524AA">
        <w:rPr>
          <w:rFonts w:asciiTheme="majorHAnsi" w:hAnsiTheme="majorHAnsi" w:cstheme="majorHAnsi"/>
        </w:rPr>
        <w:t>., 2012; Hoffman, 1956).</w:t>
      </w:r>
      <w:r>
        <w:rPr>
          <w:rFonts w:asciiTheme="majorHAnsi" w:hAnsiTheme="majorHAnsi" w:cstheme="majorHAnsi"/>
        </w:rPr>
        <w:t xml:space="preserve"> </w:t>
      </w:r>
      <w:r w:rsidRPr="00A524AA">
        <w:rPr>
          <w:rFonts w:asciiTheme="majorHAnsi" w:hAnsiTheme="majorHAnsi" w:cstheme="majorHAnsi"/>
        </w:rPr>
        <w:t xml:space="preserve">Peu importe l'espèce de trématode qui cause </w:t>
      </w:r>
      <w:r>
        <w:rPr>
          <w:rFonts w:asciiTheme="majorHAnsi" w:hAnsiTheme="majorHAnsi" w:cstheme="majorHAnsi"/>
        </w:rPr>
        <w:t xml:space="preserve">la maladie </w:t>
      </w:r>
      <w:r w:rsidRPr="00A524AA">
        <w:rPr>
          <w:rFonts w:asciiTheme="majorHAnsi" w:hAnsiTheme="majorHAnsi" w:cstheme="majorHAnsi"/>
        </w:rPr>
        <w:t xml:space="preserve">du point noir, le cycle de vie </w:t>
      </w:r>
      <w:r>
        <w:rPr>
          <w:rFonts w:asciiTheme="majorHAnsi" w:hAnsiTheme="majorHAnsi" w:cstheme="majorHAnsi"/>
        </w:rPr>
        <w:t xml:space="preserve">du parasite </w:t>
      </w:r>
      <w:r w:rsidRPr="00A524AA">
        <w:rPr>
          <w:rFonts w:asciiTheme="majorHAnsi" w:hAnsiTheme="majorHAnsi" w:cstheme="majorHAnsi"/>
        </w:rPr>
        <w:t>est toujours similaire (</w:t>
      </w:r>
      <w:r w:rsidRPr="00A524AA">
        <w:rPr>
          <w:rFonts w:asciiTheme="majorHAnsi" w:hAnsiTheme="majorHAnsi" w:cstheme="majorHAnsi"/>
          <w:highlight w:val="yellow"/>
        </w:rPr>
        <w:t>voir Figure 1</w:t>
      </w:r>
      <w:r w:rsidRPr="00A524AA">
        <w:rPr>
          <w:rFonts w:asciiTheme="majorHAnsi" w:hAnsiTheme="majorHAnsi" w:cstheme="majorHAnsi"/>
        </w:rPr>
        <w:t xml:space="preserve">). </w:t>
      </w:r>
      <w:r>
        <w:rPr>
          <w:rFonts w:asciiTheme="majorHAnsi" w:hAnsiTheme="majorHAnsi" w:cstheme="majorHAnsi"/>
        </w:rPr>
        <w:t>En eaux douces, l</w:t>
      </w:r>
      <w:r w:rsidRPr="00A524AA">
        <w:rPr>
          <w:rFonts w:asciiTheme="majorHAnsi" w:hAnsiTheme="majorHAnsi" w:cstheme="majorHAnsi"/>
        </w:rPr>
        <w:t xml:space="preserve">'hôte définitif (ou hôte principal) est un oiseau piscivore, généralement un martin-pêcheur ou un héron </w:t>
      </w:r>
      <w:r>
        <w:rPr>
          <w:rFonts w:asciiTheme="majorHAnsi" w:hAnsiTheme="majorHAnsi" w:cstheme="majorHAnsi"/>
        </w:rPr>
        <w:fldChar w:fldCharType="begin"/>
      </w:r>
      <w:r>
        <w:rPr>
          <w:rFonts w:asciiTheme="majorHAnsi" w:hAnsiTheme="majorHAnsi" w:cstheme="majorHAnsi"/>
        </w:rPr>
        <w:instrText xml:space="preserve"> ADDIN ZOTERO_ITEM CSL_CITATION {"citationID":"P4QqSHk8","properties":{"formattedCitation":"(Steedman, 1991)","plainCitation":"(Steedman, 1991)","noteIndex":0},"citationItems":[{"id":2015,"uris":["http://zotero.org/groups/2585270/items/WHBEZ45Y"],"itemData":{"id":2015,"type":"article-journal","abstract":"Incidence of black spot disease was measured qualitatively in fish collections from 10 stream systems around Toronto, Ontario. Individuals in 18 of 49 fish species were found with black spot infections; they included representatives of Salmonidae, Catostomidae, Cyprinidae, Centrarchidae, and Percidae. Fishes in the families Petromyzontidae, Umbridae, Ictaluridae, Gasterosteidae, and Cottidae were all collected in substantial numbers but were never observed with black spot. Measures of stream size, gradient, riparian forest, and urbanization were each significantly correlated with black spot incidence for at least four fish species. These data suggest that in southern Ontario streams, habitat degradation accompanying agricultural and urban development is associated with increased incidence of black spot in a variety of fish species. The data also support informed and cautious use of measures of black spot incidence in multivariate indices of stream health, such as the index of biotic integrity.","container-title":"Transactions of the American Fisheries Society","DOI":"10.1577/1548-8659(1991)120&lt;0494:OAECOB&gt;2.3.CO;2","ISSN":"1548-8659","issue":"4","language":"en","note":"_eprint: https://onlinelibrary.wiley.com/doi/pdf/10.1577/1548-8659%281991%29120%3C0494%3AOAECOB%3E2.3.CO%3B2","page":"494-499","source":"Wiley Online Library","title":"Occurrence and Environmental Correlates of Black Spot Disease in Stream Fishes near Toronto, Ontario","volume":"120","author":[{"family":"Steedman","given":"Robert J."}],"issued":{"date-parts":[["1991"]]}}}],"schema":"https://github.com/citation-style-language/schema/raw/master/csl-citation.json"}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(Steedman, 1991)</w:t>
      </w:r>
      <w:r>
        <w:rPr>
          <w:rFonts w:asciiTheme="majorHAnsi" w:hAnsiTheme="majorHAnsi" w:cstheme="majorHAnsi"/>
        </w:rPr>
        <w:fldChar w:fldCharType="end"/>
      </w:r>
      <w:r>
        <w:rPr>
          <w:rFonts w:asciiTheme="majorHAnsi" w:hAnsiTheme="majorHAnsi" w:cstheme="majorHAnsi"/>
        </w:rPr>
        <w:t xml:space="preserve">. C’est dans l’intestin de celui-ci que le parasite mature au stade adulte et se reproduit </w:t>
      </w:r>
      <w:r>
        <w:rPr>
          <w:rFonts w:asciiTheme="majorHAnsi" w:hAnsiTheme="majorHAnsi" w:cstheme="majorHAnsi"/>
        </w:rPr>
        <w:fldChar w:fldCharType="begin"/>
      </w:r>
      <w:r>
        <w:rPr>
          <w:rFonts w:asciiTheme="majorHAnsi" w:hAnsiTheme="majorHAnsi" w:cstheme="majorHAnsi"/>
        </w:rPr>
        <w:instrText xml:space="preserve"> ADDIN ZOTERO_ITEM CSL_CITATION {"citationID":"5M1ssbvm","properties":{"formattedCitation":"(Hoffman, 1956; Hunter, 1933)","plainCitation":"(Hoffman, 1956; Hunter, 1933)","noteIndex":0},"citationItems":[{"id":2227,"uris":["http://zotero.org/groups/2585270/items/UGCT3IM8"],"itemData":{"id":2227,"type":"article-journal","container-title":"The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L."}],"issued":{"date-parts":[["1956"]]}}},{"id":2236,"uris":["http://zotero.org/groups/2585270/items/T5M6R6CE"],"itemData":{"id":2236,"type":"article-journal","abstract":"Within the last decade problems dealing with life cycles and relationships of the Strigeid Trematodes have received considerable attention. Among the European workers Szidat (1929, 1929 a) has given the most complete summary of the anatomy, development and systematic position of the Strigeidae, while in North America La Rue (1926), his students and associates, have been contributing to our knowledge of the anatomy, relationships and life histories.","container-title":"Parasitology","DOI":"10.1017/S0031182000019752","ISSN":"1469-8161, 0031-1820","issue":"4","language":"en","note":"publisher: Cambridge University Press","page":"510-517","source":"Cambridge University Press","title":"The Strigeid Trematode, Crassiphiala ambloplitis (Hughes 1927)","volume":"25","author":[{"family":"Hunter","given":"George W."}],"issued":{"date-parts":[["1933",12]]}}}],"schema":"https://github.com/citation-style-language/schema/raw/master/csl-citation.json"}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(Hoffman, 1956; Hunter, 1933)</w:t>
      </w:r>
      <w:r>
        <w:rPr>
          <w:rFonts w:asciiTheme="majorHAnsi" w:hAnsiTheme="majorHAnsi" w:cstheme="majorHAnsi"/>
        </w:rPr>
        <w:fldChar w:fldCharType="end"/>
      </w:r>
      <w:r>
        <w:rPr>
          <w:rFonts w:asciiTheme="majorHAnsi" w:hAnsiTheme="majorHAnsi" w:cstheme="majorHAnsi"/>
        </w:rPr>
        <w:t xml:space="preserve">. </w:t>
      </w:r>
      <w:r w:rsidRPr="00A524AA">
        <w:rPr>
          <w:rFonts w:asciiTheme="majorHAnsi" w:hAnsiTheme="majorHAnsi" w:cstheme="majorHAnsi"/>
        </w:rPr>
        <w:t>Les œufs sont par la suite libérés dans l'eau via les excréments environ quatre semaines après l</w:t>
      </w:r>
      <w:r>
        <w:rPr>
          <w:rFonts w:asciiTheme="majorHAnsi" w:hAnsiTheme="majorHAnsi" w:cstheme="majorHAnsi"/>
        </w:rPr>
        <w:t xml:space="preserve">’ingestion du parasite </w:t>
      </w:r>
      <w:r>
        <w:rPr>
          <w:rFonts w:asciiTheme="majorHAnsi" w:hAnsiTheme="majorHAnsi" w:cstheme="majorHAnsi"/>
        </w:rPr>
        <w:fldChar w:fldCharType="begin"/>
      </w:r>
      <w:r>
        <w:rPr>
          <w:rFonts w:asciiTheme="majorHAnsi" w:hAnsiTheme="majorHAnsi" w:cstheme="majorHAnsi"/>
        </w:rPr>
        <w:instrText xml:space="preserve"> ADDIN ZOTERO_ITEM CSL_CITATION {"citationID":"5Ja2tVyG","properties":{"formattedCitation":"(Hunter, 1933)","plainCitation":"(Hunter, 1933)","noteIndex":0},"citationItems":[{"id":2236,"uris":["http://zotero.org/groups/2585270/items/T5M6R6CE"],"itemData":{"id":2236,"type":"article-journal","abstract":"Within the last decade problems dealing with life cycles and relationships of the Strigeid Trematodes have received considerable attention. Among the European workers Szidat (1929, 1929 a) has given the most complete summary of the anatomy, development and systematic position of the Strigeidae, while in North America La Rue (1926), his students and associates, have been contributing to our knowledge of the anatomy, relationships and life histories.","container-title":"Parasitology","DOI":"10.1017/S0031182000019752","ISSN":"1469-8161, 0031-1820","issue":"4","language":"en","note":"publisher: Cambridge University Press","page":"510-517","source":"Cambridge University Press","title":"The Strigeid Trematode, Crassiphiala ambloplitis (Hughes 1927)","volume":"25","author":[{"family":"Hunter","given":"George W."}],"issued":{"date-parts":[["1933",12]]}}}],"schema":"https://github.com/citation-style-language/schema/raw/master/csl-citation.json"}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(Hunter, 1933)</w:t>
      </w:r>
      <w:r>
        <w:rPr>
          <w:rFonts w:asciiTheme="majorHAnsi" w:hAnsiTheme="majorHAnsi" w:cstheme="majorHAnsi"/>
        </w:rPr>
        <w:fldChar w:fldCharType="end"/>
      </w:r>
      <w:r>
        <w:rPr>
          <w:rFonts w:asciiTheme="majorHAnsi" w:hAnsiTheme="majorHAnsi" w:cstheme="majorHAnsi"/>
        </w:rPr>
        <w:t xml:space="preserve"> </w:t>
      </w:r>
      <w:r w:rsidRPr="00A524AA">
        <w:rPr>
          <w:rFonts w:asciiTheme="majorHAnsi" w:hAnsiTheme="majorHAnsi" w:cstheme="majorHAnsi"/>
        </w:rPr>
        <w:t xml:space="preserve">et éclosent après </w:t>
      </w:r>
      <w:r>
        <w:rPr>
          <w:rFonts w:asciiTheme="majorHAnsi" w:hAnsiTheme="majorHAnsi" w:cstheme="majorHAnsi"/>
        </w:rPr>
        <w:t>deux à trois</w:t>
      </w:r>
      <w:r w:rsidRPr="00A524AA">
        <w:rPr>
          <w:rFonts w:asciiTheme="majorHAnsi" w:hAnsiTheme="majorHAnsi" w:cstheme="majorHAnsi"/>
        </w:rPr>
        <w:t xml:space="preserve"> semaines </w:t>
      </w:r>
      <w:r>
        <w:rPr>
          <w:rFonts w:asciiTheme="majorHAnsi" w:hAnsiTheme="majorHAnsi" w:cstheme="majorHAnsi"/>
        </w:rPr>
        <w:fldChar w:fldCharType="begin"/>
      </w:r>
      <w:r>
        <w:rPr>
          <w:rFonts w:asciiTheme="majorHAnsi" w:hAnsiTheme="majorHAnsi" w:cstheme="majorHAnsi"/>
        </w:rPr>
        <w:instrText xml:space="preserve"> ADDIN ZOTERO_ITEM CSL_CITATION {"citationID":"SN0UFm28","properties":{"formattedCitation":"(Hoffman &amp; Putz, 1965)","plainCitation":"(Hoffman &amp; Putz, 1965)","noteIndex":0},"citationItems":[{"id":1664,"uris":["http://zotero.org/groups/2585270/items/3J6ZZBGI"],"itemData":{"id":1664,"type":"article-journal","abstract":"Adult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(Hoffman &amp; Putz, 1965)</w:t>
      </w:r>
      <w:r>
        <w:rPr>
          <w:rFonts w:asciiTheme="majorHAnsi" w:hAnsiTheme="majorHAnsi" w:cstheme="majorHAnsi"/>
        </w:rPr>
        <w:fldChar w:fldCharType="end"/>
      </w:r>
      <w:r w:rsidRPr="00A524AA">
        <w:rPr>
          <w:rFonts w:asciiTheme="majorHAnsi" w:hAnsiTheme="majorHAnsi" w:cstheme="majorHAnsi"/>
        </w:rPr>
        <w:t xml:space="preserve">. Le miracidium </w:t>
      </w:r>
      <w:r>
        <w:rPr>
          <w:rFonts w:asciiTheme="majorHAnsi" w:hAnsiTheme="majorHAnsi" w:cstheme="majorHAnsi"/>
        </w:rPr>
        <w:t xml:space="preserve">(premier stade larvaire) </w:t>
      </w:r>
      <w:r w:rsidRPr="00A524AA">
        <w:rPr>
          <w:rFonts w:asciiTheme="majorHAnsi" w:hAnsiTheme="majorHAnsi" w:cstheme="majorHAnsi"/>
        </w:rPr>
        <w:t xml:space="preserve">est alors prêt à infecter le premier hôte intermédiaire, un escargot d'eau douce du genre </w:t>
      </w:r>
      <w:proofErr w:type="spellStart"/>
      <w:r w:rsidRPr="00A524AA">
        <w:rPr>
          <w:rFonts w:asciiTheme="majorHAnsi" w:hAnsiTheme="majorHAnsi" w:cstheme="majorHAnsi"/>
          <w:i/>
          <w:iCs/>
        </w:rPr>
        <w:t>Helisoma</w:t>
      </w:r>
      <w:proofErr w:type="spellEnd"/>
      <w:r w:rsidRPr="00A524AA">
        <w:rPr>
          <w:rFonts w:asciiTheme="majorHAnsi" w:hAnsiTheme="majorHAnsi" w:cstheme="majorHAnsi"/>
          <w:i/>
          <w:iCs/>
        </w:rPr>
        <w:t xml:space="preserve"> </w:t>
      </w:r>
      <w:r w:rsidRPr="00A524AA">
        <w:rPr>
          <w:rFonts w:asciiTheme="majorHAnsi" w:hAnsiTheme="majorHAnsi" w:cstheme="majorHAnsi"/>
        </w:rPr>
        <w:t>ou</w:t>
      </w:r>
      <w:r w:rsidRPr="00A524AA">
        <w:rPr>
          <w:rFonts w:asciiTheme="majorHAnsi" w:hAnsiTheme="majorHAnsi" w:cstheme="majorHAnsi"/>
          <w:i/>
          <w:iCs/>
        </w:rPr>
        <w:t xml:space="preserve"> </w:t>
      </w:r>
      <w:proofErr w:type="spellStart"/>
      <w:r w:rsidRPr="00D27527">
        <w:rPr>
          <w:rFonts w:asciiTheme="majorHAnsi" w:hAnsiTheme="majorHAnsi" w:cstheme="majorHAnsi"/>
        </w:rPr>
        <w:t>Planorbella</w:t>
      </w:r>
      <w:proofErr w:type="spellEnd"/>
      <w:r w:rsidRPr="00D27527">
        <w:rPr>
          <w:rFonts w:asciiTheme="majorHAnsi" w:hAnsiTheme="majorHAnsi" w:cstheme="majorHAnsi"/>
        </w:rPr>
        <w:t xml:space="preserve"> </w:t>
      </w:r>
      <w:r w:rsidRPr="00D27527">
        <w:rPr>
          <w:rFonts w:asciiTheme="majorHAnsi" w:hAnsiTheme="majorHAnsi" w:cstheme="majorHAnsi"/>
        </w:rPr>
        <w:fldChar w:fldCharType="begin"/>
      </w:r>
      <w:r w:rsidRPr="00D27527">
        <w:rPr>
          <w:rFonts w:asciiTheme="majorHAnsi" w:hAnsiTheme="majorHAnsi" w:cstheme="majorHAnsi"/>
        </w:rPr>
        <w:instrText xml:space="preserve"> ADDIN ZOTERO_ITEM CSL_CITATION {"citationID":"FGGHIVP7","properties":{"formattedCitation":"(Hoffman, 1956; Krull, 1934; Schaaf et al., 2017)","plainCitation":"(Hoffman, 1956; Krull, 1934; Schaaf et al., 2017)","noteIndex":0},"citationItems":[{"id":2227,"uris":["http://zotero.org/groups/2585270/items/UGCT3IM8"],"itemData":{"id":2227,"type":"article-journal","container-title":"The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H."}],"issued":{"date-parts":[["1934"]]}}},{"id":2239,"uris":["http://zotero.org/groups/2585270/items/9NEZFVRP"],"itemData":{"id":2239,"type":"article-journal","abstract":"Climate change will increase water temperature in rivers and streams that provide critical habitat for imperiled species. Warmer water temperatures will influence the intensity and nature of biotic interactions, including parasitism. To better understand the factors influencing a neascus-type parasitic infection known as black spot disease, we examined the relationship between infection rate in juvenile steelhead trout (Oncorhynchus mykiss), abundance of another intermediate host (ramshorn snail, Planorbella trivolvis), and water temperature. We quantified infection patterns of trout at seven sites within the South Fork Eel River in northern California, visiting each site on three different occasions across the summer, and recording water temperature at each site. We also quantified infection patterns in trout captured from two tributaries to the South Fork Eel River. Overall, trout infection rates were highest in sites with the warmest temperatures. The abundance of ramshorn snails was positively related to both water temperature and black spot infection rates in juvenile trout. Both snail abundance and infection rates increased rapidly above a 23 °C daily maximum, suggesting a threshold effect at this temperature. We suggest that warmer temperatures are associated with environmental and biotic conditions that increase black spot disease prevalence in threatened steelhead trout. A comparison of our results with similar data collected from a more northern latitude suggests that salmonids in California may be warm-adapted in terms of their parasite susceptibility.","container-title":"Environmental Biology of Fishes","DOI":"10.1007/s10641-017-0599-9","ISSN":"1573-5133","issue":"6","journalAbbreviation":"Environ Biol Fish","language":"en","page":"733-744","source":"Springer Link","title":"Black spot infection in juvenile steelhead trout increases with stream temperature in northern California","volume":"100","author":[{"family":"Schaaf","given":"Cody J."},{"family":"Kelson","given":"Suzanne J."},{"family":"Nusslé","given":"Sébastien C."},{"family":"Carlson","given":"Stephanie M."}],"issued":{"date-parts":[["2017",6,1]]}}}],"schema":"https://github.com/citation-style-language/schema/raw/master/csl-citation.json"} </w:instrText>
      </w:r>
      <w:r w:rsidRPr="00D27527">
        <w:rPr>
          <w:rFonts w:asciiTheme="majorHAnsi" w:hAnsiTheme="majorHAnsi" w:cstheme="majorHAnsi"/>
        </w:rPr>
        <w:fldChar w:fldCharType="separate"/>
      </w:r>
      <w:r w:rsidRPr="00D27527">
        <w:rPr>
          <w:rFonts w:asciiTheme="majorHAnsi" w:hAnsiTheme="majorHAnsi" w:cstheme="majorHAnsi"/>
          <w:noProof/>
        </w:rPr>
        <w:t>(Hoffman, 1956; Krull, 1934; Schaaf et al., 2017)</w:t>
      </w:r>
      <w:r w:rsidRPr="00D27527">
        <w:rPr>
          <w:rFonts w:asciiTheme="majorHAnsi" w:hAnsiTheme="majorHAnsi" w:cstheme="majorHAnsi"/>
        </w:rPr>
        <w:fldChar w:fldCharType="end"/>
      </w:r>
      <w:r w:rsidRPr="00A524AA">
        <w:rPr>
          <w:rFonts w:asciiTheme="majorHAnsi" w:hAnsiTheme="majorHAnsi" w:cstheme="majorHAnsi"/>
        </w:rPr>
        <w:t xml:space="preserve">. La larve se </w:t>
      </w:r>
      <w:r w:rsidR="00C33862">
        <w:rPr>
          <w:rFonts w:asciiTheme="majorHAnsi" w:hAnsiTheme="majorHAnsi" w:cstheme="majorHAnsi"/>
        </w:rPr>
        <w:t xml:space="preserve">développe en sporocyste (deuxième stade larvaire) et se </w:t>
      </w:r>
      <w:r w:rsidRPr="00A524AA">
        <w:rPr>
          <w:rFonts w:asciiTheme="majorHAnsi" w:hAnsiTheme="majorHAnsi" w:cstheme="majorHAnsi"/>
        </w:rPr>
        <w:t>multiplie de manière asexuée à l'intérieur de l'escargot et les cercaires (</w:t>
      </w:r>
      <w:r w:rsidR="00C33862">
        <w:rPr>
          <w:rFonts w:asciiTheme="majorHAnsi" w:hAnsiTheme="majorHAnsi" w:cstheme="majorHAnsi"/>
        </w:rPr>
        <w:t xml:space="preserve">troisième </w:t>
      </w:r>
      <w:r>
        <w:rPr>
          <w:rFonts w:asciiTheme="majorHAnsi" w:hAnsiTheme="majorHAnsi" w:cstheme="majorHAnsi"/>
        </w:rPr>
        <w:t>stade larvaire</w:t>
      </w:r>
      <w:r w:rsidRPr="00A524AA">
        <w:rPr>
          <w:rFonts w:asciiTheme="majorHAnsi" w:hAnsiTheme="majorHAnsi" w:cstheme="majorHAnsi"/>
        </w:rPr>
        <w:t xml:space="preserve">) émergent finalement après </w:t>
      </w:r>
      <w:r>
        <w:rPr>
          <w:rFonts w:asciiTheme="majorHAnsi" w:hAnsiTheme="majorHAnsi" w:cstheme="majorHAnsi"/>
        </w:rPr>
        <w:t>cinq à six</w:t>
      </w:r>
      <w:r w:rsidRPr="00A524AA">
        <w:rPr>
          <w:rFonts w:asciiTheme="majorHAnsi" w:hAnsiTheme="majorHAnsi" w:cstheme="majorHAnsi"/>
        </w:rPr>
        <w:t xml:space="preserve"> semaines </w:t>
      </w:r>
      <w:r>
        <w:rPr>
          <w:rFonts w:asciiTheme="majorHAnsi" w:hAnsiTheme="majorHAnsi" w:cstheme="majorHAnsi"/>
        </w:rPr>
        <w:fldChar w:fldCharType="begin"/>
      </w:r>
      <w:r>
        <w:rPr>
          <w:rFonts w:asciiTheme="majorHAnsi" w:hAnsiTheme="majorHAnsi" w:cstheme="majorHAnsi"/>
        </w:rPr>
        <w:instrText xml:space="preserve"> ADDIN ZOTERO_ITEM CSL_CITATION {"citationID":"pe77Pr7T","properties":{"formattedCitation":"(Hoffman &amp; Putz, 1965)","plainCitation":"(Hoffman &amp; Putz, 1965)","noteIndex":0},"citationItems":[{"id":1664,"uris":["http://zotero.org/groups/2585270/items/3J6ZZBGI"],"itemData":{"id":1664,"type":"article-journal","abstract":"Adult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(Hoffman &amp; Putz, 1965)</w:t>
      </w:r>
      <w:r>
        <w:rPr>
          <w:rFonts w:asciiTheme="majorHAnsi" w:hAnsiTheme="majorHAnsi" w:cstheme="majorHAnsi"/>
        </w:rPr>
        <w:fldChar w:fldCharType="end"/>
      </w:r>
      <w:r>
        <w:rPr>
          <w:rFonts w:asciiTheme="majorHAnsi" w:hAnsiTheme="majorHAnsi" w:cstheme="majorHAnsi"/>
        </w:rPr>
        <w:t xml:space="preserve">, </w:t>
      </w:r>
      <w:r w:rsidRPr="00A524AA">
        <w:rPr>
          <w:rFonts w:asciiTheme="majorHAnsi" w:hAnsiTheme="majorHAnsi" w:cstheme="majorHAnsi"/>
        </w:rPr>
        <w:t xml:space="preserve">soit entre mai et août </w:t>
      </w:r>
      <w:r>
        <w:rPr>
          <w:rFonts w:asciiTheme="majorHAnsi" w:hAnsiTheme="majorHAnsi" w:cstheme="majorHAnsi"/>
        </w:rPr>
        <w:fldChar w:fldCharType="begin"/>
      </w:r>
      <w:r>
        <w:rPr>
          <w:rFonts w:asciiTheme="majorHAnsi" w:hAnsiTheme="majorHAnsi" w:cstheme="majorHAnsi"/>
        </w:rPr>
        <w:instrText xml:space="preserve"> ADDIN ZOTERO_ITEM CSL_CITATION {"citationID":"PkRacnGZ","properties":{"formattedCitation":"(Lemly &amp; Esch, 1984b)","plainCitation":"(Lemly &amp; Esch, 1984b)","noteIndex":0},"citationItems":[{"id":2242,"uris":["http://zotero.org/groups/2585270/items/AMVNTABM"],"itemData":{"id":2242,"type":"article-journal","container-title":"The Journal of Parasitology","DOI":"10.2307/3281393","ISSN":"00223395","issue":"4","journalAbbreviation":"The Journal of Parasitology","page":"461","source":"DOI.org (Crossref)","title":"Population Biology of the Trematode Uvulifer ambloplitis (Hughes, 1927) in the Snail Intermediate Host, Helisoma trivolvis","volume":"70","author":[{"family":"Lemly","given":"A. Dennis"},{"family":"Esch","given":"Gerald W."}],"issued":{"date-parts":[["1984",8]]}}}],"schema":"https://github.com/citation-style-language/schema/raw/master/csl-citation.json"}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(Lemly &amp; Esch, 1984b)</w:t>
      </w:r>
      <w:r>
        <w:rPr>
          <w:rFonts w:asciiTheme="majorHAnsi" w:hAnsiTheme="majorHAnsi" w:cstheme="majorHAnsi"/>
        </w:rPr>
        <w:fldChar w:fldCharType="end"/>
      </w:r>
      <w:r>
        <w:rPr>
          <w:rFonts w:asciiTheme="majorHAnsi" w:hAnsiTheme="majorHAnsi" w:cstheme="majorHAnsi"/>
        </w:rPr>
        <w:t xml:space="preserve">. </w:t>
      </w:r>
      <w:r w:rsidRPr="00A524AA">
        <w:rPr>
          <w:rFonts w:asciiTheme="majorHAnsi" w:hAnsiTheme="majorHAnsi" w:cstheme="majorHAnsi"/>
        </w:rPr>
        <w:t xml:space="preserve">Le </w:t>
      </w:r>
      <w:r>
        <w:rPr>
          <w:rFonts w:asciiTheme="majorHAnsi" w:hAnsiTheme="majorHAnsi" w:cstheme="majorHAnsi"/>
        </w:rPr>
        <w:t xml:space="preserve">cercaire qui est un </w:t>
      </w:r>
      <w:r w:rsidRPr="00A524AA">
        <w:rPr>
          <w:rFonts w:asciiTheme="majorHAnsi" w:hAnsiTheme="majorHAnsi" w:cstheme="majorHAnsi"/>
        </w:rPr>
        <w:t>stade libre</w:t>
      </w:r>
      <w:r>
        <w:rPr>
          <w:rFonts w:asciiTheme="majorHAnsi" w:hAnsiTheme="majorHAnsi" w:cstheme="majorHAnsi"/>
        </w:rPr>
        <w:t>,</w:t>
      </w:r>
      <w:r w:rsidRPr="00A524AA">
        <w:rPr>
          <w:rFonts w:asciiTheme="majorHAnsi" w:hAnsiTheme="majorHAnsi" w:cstheme="majorHAnsi"/>
        </w:rPr>
        <w:t xml:space="preserve"> nage jusqu'à trouver son deuxième hôte intermédiaire, un poisson, dans lequel il s'enkyste sous la peau, dans les nageoires ou les muscles </w:t>
      </w:r>
      <w:r>
        <w:rPr>
          <w:rFonts w:asciiTheme="majorHAnsi" w:hAnsiTheme="majorHAnsi" w:cstheme="majorHAnsi"/>
        </w:rPr>
        <w:fldChar w:fldCharType="begin"/>
      </w:r>
      <w:r>
        <w:rPr>
          <w:rFonts w:asciiTheme="majorHAnsi" w:hAnsiTheme="majorHAnsi" w:cstheme="majorHAnsi"/>
        </w:rPr>
        <w:instrText xml:space="preserve"> ADDIN ZOTERO_ITEM CSL_CITATION {"citationID":"mTqITfPj","properties":{"formattedCitation":"(Hoffman, 1956; Krull, 1932, 1934)","plainCitation":"(Hoffman, 1956; Krull, 1932, 1934)","noteIndex":0},"citationItems":[{"id":2227,"uris":["http://zotero.org/groups/2585270/items/UGCT3IM8"],"itemData":{"id":2227,"type":"article-journal","container-title":"The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L."}],"issued":{"date-parts":[["1956"]]}}},{"id":2250,"uris":["http://zotero.org/groups/2585270/items/IIIGC5C7"],"itemData":{"id":2250,"type":"article-journal","archive":"/z-wcorg/","container-title":"Journal of Parasitology, The","ISSN":"1937-2345 0022-3395","issue":"165","language":"eng","note":"publisher: Allen Press","page":"1934","source":"http://worldcat.org","title":"Studies on the development of Cercaria bessiae Cort and Brooks, 1928","volume":"19","author":[{"literal":"Krull"}],"issued":{"date-parts":[["1932"]]}}},{"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(Hoffman, 1956; Krull, 1932, 1934)</w:t>
      </w:r>
      <w:r>
        <w:rPr>
          <w:rFonts w:asciiTheme="majorHAnsi" w:hAnsiTheme="majorHAnsi" w:cstheme="majorHAnsi"/>
        </w:rPr>
        <w:fldChar w:fldCharType="end"/>
      </w:r>
      <w:r>
        <w:rPr>
          <w:rFonts w:asciiTheme="majorHAnsi" w:hAnsiTheme="majorHAnsi" w:cstheme="majorHAnsi"/>
        </w:rPr>
        <w:t>.</w:t>
      </w:r>
      <w:r w:rsidRPr="00A524AA">
        <w:rPr>
          <w:rFonts w:asciiTheme="majorHAnsi" w:hAnsiTheme="majorHAnsi" w:cstheme="majorHAnsi"/>
        </w:rPr>
        <w:t xml:space="preserve"> La pénétration de la larve </w:t>
      </w:r>
      <w:r>
        <w:rPr>
          <w:rFonts w:asciiTheme="majorHAnsi" w:hAnsiTheme="majorHAnsi" w:cstheme="majorHAnsi"/>
        </w:rPr>
        <w:t xml:space="preserve">dans son hôte </w:t>
      </w:r>
      <w:r w:rsidRPr="00A524AA">
        <w:rPr>
          <w:rFonts w:asciiTheme="majorHAnsi" w:hAnsiTheme="majorHAnsi" w:cstheme="majorHAnsi"/>
        </w:rPr>
        <w:t>stimule la production d</w:t>
      </w:r>
      <w:r w:rsidR="00AA78A9">
        <w:rPr>
          <w:rFonts w:asciiTheme="majorHAnsi" w:hAnsiTheme="majorHAnsi" w:cstheme="majorHAnsi"/>
        </w:rPr>
        <w:t xml:space="preserve">’une capsule de tissus conjonctif et d’une migration de </w:t>
      </w:r>
      <w:r w:rsidRPr="00A524AA">
        <w:rPr>
          <w:rFonts w:asciiTheme="majorHAnsi" w:hAnsiTheme="majorHAnsi" w:cstheme="majorHAnsi"/>
        </w:rPr>
        <w:t>mélanophores</w:t>
      </w:r>
      <w:r w:rsidR="00AA78A9">
        <w:rPr>
          <w:rFonts w:asciiTheme="majorHAnsi" w:hAnsiTheme="majorHAnsi" w:cstheme="majorHAnsi"/>
        </w:rPr>
        <w:t xml:space="preserve"> (cellules qui sécrète des pigments noirs)</w:t>
      </w:r>
      <w:r w:rsidRPr="00A524AA">
        <w:rPr>
          <w:rFonts w:asciiTheme="majorHAnsi" w:hAnsiTheme="majorHAnsi" w:cstheme="majorHAnsi"/>
        </w:rPr>
        <w:t xml:space="preserve">, qui après trois semaines, aboutit en un kyste noir caractéristique de la maladie du point noir </w:t>
      </w:r>
      <w:r>
        <w:rPr>
          <w:rFonts w:asciiTheme="majorHAnsi" w:hAnsiTheme="majorHAnsi" w:cstheme="majorHAnsi"/>
        </w:rPr>
        <w:fldChar w:fldCharType="begin"/>
      </w:r>
      <w:r w:rsidR="00C33862">
        <w:rPr>
          <w:rFonts w:asciiTheme="majorHAnsi" w:hAnsiTheme="majorHAnsi" w:cstheme="majorHAnsi"/>
        </w:rPr>
        <w:instrText xml:space="preserve"> ADDIN ZOTERO_ITEM CSL_CITATION {"citationID":"rku3d8HZ","properties":{"formattedCitation":"(Bush et al., 2001; Davis, 1967; Lemly &amp; Esch, 1984a)","plainCitation":"(Bush et al., 2001; Davis, 1967; Lemly &amp; Esch, 1984a)","noteIndex":0},"citationItems":[{"id":8441,"uris":["http://zotero.org/groups/2585270/items/9FRGPQNK"],"itemData":{"id":8441,"type":"article-journal","container-title":"Parasitology","journalAbbreviation":"Parasitology","source":"ResearchGate","title":"Parasitism: The Diversity and Ecology of Animal Parasites","title-short":"Parasitism","volume":"123","author":[{"family":"Bush","given":"Albert"},{"family":"Fernandez","given":"Jacqueline"},{"family":"Esch","given":"Gilbert"},{"family":"Seed","given":"J."}],"issued":{"date-parts":[["2001",1,1]]}}},{"id":2255,"uris":["http://zotero.org/groups/2585270/items/NUZ8K7CF"],"itemData":{"id":2255,"type":"book","language":"en","note":"Google-Books-ID: Cq_teJMGvnoC","number-of-pages":"344","publisher":"University of California Press","source":"Google Books","title":"Culture and Diseases of Game Fishes","author":[{"family":"Davis","given":"Herbert Spencer"}],"issued":{"date-parts":[["1967"]]}}},{"id":1666,"uris":["http://zotero.org/groups/2585270/items/T27IWLUZ"],"itemData":{"id":1666,"type":"article-journal","abstract":"Prevalence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Pr>
          <w:rFonts w:asciiTheme="majorHAnsi" w:hAnsiTheme="majorHAnsi" w:cstheme="majorHAnsi"/>
        </w:rPr>
        <w:fldChar w:fldCharType="separate"/>
      </w:r>
      <w:r w:rsidR="00C33862">
        <w:rPr>
          <w:rFonts w:asciiTheme="majorHAnsi" w:hAnsiTheme="majorHAnsi" w:cstheme="majorHAnsi"/>
          <w:noProof/>
        </w:rPr>
        <w:t>(Bush et al., 2001; Davis, 1967; Lemly &amp; Esch, 1984a)</w:t>
      </w:r>
      <w:r>
        <w:rPr>
          <w:rFonts w:asciiTheme="majorHAnsi" w:hAnsiTheme="majorHAnsi" w:cstheme="majorHAnsi"/>
        </w:rPr>
        <w:fldChar w:fldCharType="end"/>
      </w:r>
      <w:r>
        <w:rPr>
          <w:rFonts w:asciiTheme="majorHAnsi" w:hAnsiTheme="majorHAnsi" w:cstheme="majorHAnsi"/>
        </w:rPr>
        <w:t>.</w:t>
      </w:r>
      <w:r w:rsidRPr="00A524AA">
        <w:rPr>
          <w:rFonts w:asciiTheme="majorHAnsi" w:hAnsiTheme="majorHAnsi" w:cstheme="majorHAnsi"/>
        </w:rPr>
        <w:t xml:space="preserve"> La métacercaire </w:t>
      </w:r>
      <w:r>
        <w:rPr>
          <w:rFonts w:asciiTheme="majorHAnsi" w:hAnsiTheme="majorHAnsi" w:cstheme="majorHAnsi"/>
        </w:rPr>
        <w:t>(</w:t>
      </w:r>
      <w:r w:rsidR="00C33862">
        <w:rPr>
          <w:rFonts w:asciiTheme="majorHAnsi" w:hAnsiTheme="majorHAnsi" w:cstheme="majorHAnsi"/>
        </w:rPr>
        <w:t>quatrième</w:t>
      </w:r>
      <w:r>
        <w:rPr>
          <w:rFonts w:asciiTheme="majorHAnsi" w:hAnsiTheme="majorHAnsi" w:cstheme="majorHAnsi"/>
        </w:rPr>
        <w:t xml:space="preserve"> </w:t>
      </w:r>
      <w:r w:rsidR="00C33862">
        <w:rPr>
          <w:rFonts w:asciiTheme="majorHAnsi" w:hAnsiTheme="majorHAnsi" w:cstheme="majorHAnsi"/>
        </w:rPr>
        <w:t xml:space="preserve">stade </w:t>
      </w:r>
      <w:r>
        <w:rPr>
          <w:rFonts w:asciiTheme="majorHAnsi" w:hAnsiTheme="majorHAnsi" w:cstheme="majorHAnsi"/>
        </w:rPr>
        <w:t xml:space="preserve">larvaire) </w:t>
      </w:r>
      <w:r w:rsidRPr="00A524AA">
        <w:rPr>
          <w:rFonts w:asciiTheme="majorHAnsi" w:hAnsiTheme="majorHAnsi" w:cstheme="majorHAnsi"/>
        </w:rPr>
        <w:t>est alors en période de dormance jusqu'à la consommation par un oiseau piscivore et l</w:t>
      </w:r>
      <w:r>
        <w:rPr>
          <w:rFonts w:asciiTheme="majorHAnsi" w:hAnsiTheme="majorHAnsi" w:cstheme="majorHAnsi"/>
        </w:rPr>
        <w:t>a complétion du cycle de vie</w:t>
      </w:r>
      <w:r w:rsidRPr="00A524AA">
        <w:rPr>
          <w:rFonts w:asciiTheme="majorHAnsi" w:hAnsiTheme="majorHAnsi" w:cstheme="majorHAnsi"/>
        </w:rPr>
        <w:t>.</w:t>
      </w:r>
    </w:p>
    <w:p w14:paraId="3C87CC33" w14:textId="77777777" w:rsidR="00A524AA" w:rsidRPr="00A524AA" w:rsidRDefault="00A524AA" w:rsidP="00A524AA">
      <w:pPr>
        <w:spacing w:line="360" w:lineRule="auto"/>
        <w:jc w:val="both"/>
        <w:rPr>
          <w:rFonts w:asciiTheme="majorHAnsi" w:hAnsiTheme="majorHAnsi" w:cstheme="majorHAnsi"/>
        </w:rPr>
      </w:pPr>
    </w:p>
    <w:p w14:paraId="40B19D4A" w14:textId="5E8A28CA" w:rsidR="00A524AA" w:rsidRPr="00611E2A" w:rsidRDefault="00A524AA" w:rsidP="00611E2A">
      <w:pPr>
        <w:spacing w:line="360" w:lineRule="auto"/>
        <w:ind w:firstLine="708"/>
        <w:jc w:val="both"/>
        <w:rPr>
          <w:rFonts w:asciiTheme="majorHAnsi" w:hAnsiTheme="majorHAnsi" w:cstheme="majorHAnsi"/>
        </w:rPr>
      </w:pPr>
      <w:r w:rsidRPr="00A524AA">
        <w:rPr>
          <w:rFonts w:asciiTheme="majorHAnsi" w:hAnsiTheme="majorHAnsi" w:cstheme="majorHAnsi"/>
        </w:rPr>
        <w:t>L</w:t>
      </w:r>
      <w:r w:rsidR="00611E2A">
        <w:rPr>
          <w:rFonts w:asciiTheme="majorHAnsi" w:hAnsiTheme="majorHAnsi" w:cstheme="majorHAnsi"/>
        </w:rPr>
        <w:t xml:space="preserve">a maladie du </w:t>
      </w:r>
      <w:r w:rsidRPr="00A524AA">
        <w:rPr>
          <w:rFonts w:asciiTheme="majorHAnsi" w:hAnsiTheme="majorHAnsi" w:cstheme="majorHAnsi"/>
        </w:rPr>
        <w:t>point noir est un</w:t>
      </w:r>
      <w:r w:rsidR="00611E2A">
        <w:rPr>
          <w:rFonts w:asciiTheme="majorHAnsi" w:hAnsiTheme="majorHAnsi" w:cstheme="majorHAnsi"/>
        </w:rPr>
        <w:t xml:space="preserve">e infection </w:t>
      </w:r>
      <w:r w:rsidRPr="00A524AA">
        <w:rPr>
          <w:rFonts w:asciiTheme="majorHAnsi" w:hAnsiTheme="majorHAnsi" w:cstheme="majorHAnsi"/>
        </w:rPr>
        <w:t>commun</w:t>
      </w:r>
      <w:r w:rsidR="00611E2A">
        <w:rPr>
          <w:rFonts w:asciiTheme="majorHAnsi" w:hAnsiTheme="majorHAnsi" w:cstheme="majorHAnsi"/>
        </w:rPr>
        <w:t>e</w:t>
      </w:r>
      <w:r w:rsidRPr="00A524AA">
        <w:rPr>
          <w:rFonts w:asciiTheme="majorHAnsi" w:hAnsiTheme="majorHAnsi" w:cstheme="majorHAnsi"/>
        </w:rPr>
        <w:t xml:space="preserve"> qui se retrouve sur un large éventail d'espèces d'eau douce au Canada. Parmi celles-ci, on compte plusieurs espèces indigènes au </w:t>
      </w:r>
      <w:r w:rsidRPr="00A524AA">
        <w:rPr>
          <w:rFonts w:asciiTheme="majorHAnsi" w:hAnsiTheme="majorHAnsi" w:cstheme="majorHAnsi"/>
        </w:rPr>
        <w:lastRenderedPageBreak/>
        <w:t>Québec dont le meunier noir (</w:t>
      </w:r>
      <w:proofErr w:type="spellStart"/>
      <w:r w:rsidRPr="00A524AA">
        <w:rPr>
          <w:rFonts w:asciiTheme="majorHAnsi" w:hAnsiTheme="majorHAnsi" w:cstheme="majorHAnsi"/>
          <w:i/>
          <w:iCs/>
        </w:rPr>
        <w:t>Catostomus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commersoni</w:t>
      </w:r>
      <w:proofErr w:type="spellEnd"/>
      <w:r w:rsidRPr="00A524AA">
        <w:rPr>
          <w:rFonts w:asciiTheme="majorHAnsi" w:hAnsiTheme="majorHAnsi" w:cstheme="majorHAnsi"/>
        </w:rPr>
        <w:t>), le doré jaune (</w:t>
      </w:r>
      <w:r w:rsidRPr="00A524AA">
        <w:rPr>
          <w:rFonts w:asciiTheme="majorHAnsi" w:hAnsiTheme="majorHAnsi" w:cstheme="majorHAnsi"/>
          <w:i/>
          <w:iCs/>
        </w:rPr>
        <w:t xml:space="preserve">Sander </w:t>
      </w:r>
      <w:proofErr w:type="spellStart"/>
      <w:r w:rsidRPr="00A524AA">
        <w:rPr>
          <w:rFonts w:asciiTheme="majorHAnsi" w:hAnsiTheme="majorHAnsi" w:cstheme="majorHAnsi"/>
          <w:i/>
          <w:iCs/>
        </w:rPr>
        <w:t>vitreus</w:t>
      </w:r>
      <w:proofErr w:type="spellEnd"/>
      <w:r w:rsidRPr="00A524AA">
        <w:rPr>
          <w:rFonts w:asciiTheme="majorHAnsi" w:hAnsiTheme="majorHAnsi" w:cstheme="majorHAnsi"/>
        </w:rPr>
        <w:t>), le crapet arlequin (</w:t>
      </w:r>
      <w:proofErr w:type="spellStart"/>
      <w:r w:rsidRPr="00A524AA">
        <w:rPr>
          <w:rFonts w:asciiTheme="majorHAnsi" w:hAnsiTheme="majorHAnsi" w:cstheme="majorHAnsi"/>
          <w:i/>
          <w:iCs/>
        </w:rPr>
        <w:t>Lepomis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macrochirus</w:t>
      </w:r>
      <w:proofErr w:type="spellEnd"/>
      <w:r w:rsidRPr="00A524AA">
        <w:rPr>
          <w:rFonts w:asciiTheme="majorHAnsi" w:hAnsiTheme="majorHAnsi" w:cstheme="majorHAnsi"/>
        </w:rPr>
        <w:t>), le crapet-soleil (</w:t>
      </w:r>
      <w:proofErr w:type="spellStart"/>
      <w:r w:rsidRPr="00A524AA">
        <w:rPr>
          <w:rFonts w:asciiTheme="majorHAnsi" w:hAnsiTheme="majorHAnsi" w:cstheme="majorHAnsi"/>
          <w:i/>
          <w:iCs/>
        </w:rPr>
        <w:t>Lepomis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gibbosus</w:t>
      </w:r>
      <w:proofErr w:type="spellEnd"/>
      <w:r w:rsidRPr="00A524AA">
        <w:rPr>
          <w:rFonts w:asciiTheme="majorHAnsi" w:hAnsiTheme="majorHAnsi" w:cstheme="majorHAnsi"/>
        </w:rPr>
        <w:t xml:space="preserve">), </w:t>
      </w:r>
      <w:r w:rsidR="00AE196B">
        <w:rPr>
          <w:rFonts w:asciiTheme="majorHAnsi" w:hAnsiTheme="majorHAnsi" w:cstheme="majorHAnsi"/>
        </w:rPr>
        <w:t>le crapet de roche (</w:t>
      </w:r>
      <w:proofErr w:type="spellStart"/>
      <w:r w:rsidR="00AE196B" w:rsidRPr="00AE196B">
        <w:rPr>
          <w:rFonts w:asciiTheme="majorHAnsi" w:hAnsiTheme="majorHAnsi" w:cstheme="majorHAnsi"/>
          <w:i/>
          <w:iCs/>
        </w:rPr>
        <w:t>Ambloplites</w:t>
      </w:r>
      <w:proofErr w:type="spellEnd"/>
      <w:r w:rsidR="00AE196B" w:rsidRPr="00AE196B">
        <w:rPr>
          <w:rFonts w:asciiTheme="majorHAnsi" w:hAnsiTheme="majorHAnsi" w:cstheme="majorHAnsi"/>
          <w:i/>
          <w:iCs/>
        </w:rPr>
        <w:t xml:space="preserve"> </w:t>
      </w:r>
      <w:proofErr w:type="spellStart"/>
      <w:r w:rsidR="00AE196B" w:rsidRPr="00AE196B">
        <w:rPr>
          <w:rFonts w:asciiTheme="majorHAnsi" w:hAnsiTheme="majorHAnsi" w:cstheme="majorHAnsi"/>
          <w:i/>
          <w:iCs/>
        </w:rPr>
        <w:t>ruspestris</w:t>
      </w:r>
      <w:proofErr w:type="spellEnd"/>
      <w:r w:rsidR="00AE196B">
        <w:rPr>
          <w:rFonts w:asciiTheme="majorHAnsi" w:hAnsiTheme="majorHAnsi" w:cstheme="majorHAnsi"/>
        </w:rPr>
        <w:t xml:space="preserve">), </w:t>
      </w:r>
      <w:r w:rsidRPr="00A524AA">
        <w:rPr>
          <w:rFonts w:asciiTheme="majorHAnsi" w:hAnsiTheme="majorHAnsi" w:cstheme="majorHAnsi"/>
        </w:rPr>
        <w:t>l'achigan à grande bouche (</w:t>
      </w:r>
      <w:proofErr w:type="spellStart"/>
      <w:r w:rsidRPr="00A524AA">
        <w:rPr>
          <w:rFonts w:asciiTheme="majorHAnsi" w:hAnsiTheme="majorHAnsi" w:cstheme="majorHAnsi"/>
          <w:i/>
          <w:iCs/>
        </w:rPr>
        <w:t>Micropterus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salmoides</w:t>
      </w:r>
      <w:proofErr w:type="spellEnd"/>
      <w:r w:rsidRPr="00A524AA">
        <w:rPr>
          <w:rFonts w:asciiTheme="majorHAnsi" w:hAnsiTheme="majorHAnsi" w:cstheme="majorHAnsi"/>
        </w:rPr>
        <w:t>), l'achigan à petite bouche (</w:t>
      </w:r>
      <w:proofErr w:type="spellStart"/>
      <w:r w:rsidRPr="00A524AA">
        <w:rPr>
          <w:rFonts w:asciiTheme="majorHAnsi" w:hAnsiTheme="majorHAnsi" w:cstheme="majorHAnsi"/>
          <w:i/>
          <w:iCs/>
        </w:rPr>
        <w:t>Micropterus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dolomieu</w:t>
      </w:r>
      <w:proofErr w:type="spellEnd"/>
      <w:r w:rsidRPr="00A524AA">
        <w:rPr>
          <w:rFonts w:asciiTheme="majorHAnsi" w:hAnsiTheme="majorHAnsi" w:cstheme="majorHAnsi"/>
        </w:rPr>
        <w:t>), la perchaude (</w:t>
      </w:r>
      <w:proofErr w:type="spellStart"/>
      <w:r w:rsidRPr="00A524AA">
        <w:rPr>
          <w:rFonts w:asciiTheme="majorHAnsi" w:hAnsiTheme="majorHAnsi" w:cstheme="majorHAnsi"/>
          <w:i/>
          <w:iCs/>
        </w:rPr>
        <w:t>Perca</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flavescens</w:t>
      </w:r>
      <w:proofErr w:type="spellEnd"/>
      <w:r w:rsidRPr="00A524AA">
        <w:rPr>
          <w:rFonts w:asciiTheme="majorHAnsi" w:hAnsiTheme="majorHAnsi" w:cstheme="majorHAnsi"/>
        </w:rPr>
        <w:t>),</w:t>
      </w:r>
      <w:r w:rsidRPr="00A524AA">
        <w:rPr>
          <w:rFonts w:asciiTheme="majorHAnsi" w:hAnsiTheme="majorHAnsi" w:cstheme="majorHAnsi"/>
          <w:i/>
          <w:iCs/>
        </w:rPr>
        <w:t xml:space="preserve"> </w:t>
      </w:r>
      <w:r w:rsidRPr="00A524AA">
        <w:rPr>
          <w:rFonts w:asciiTheme="majorHAnsi" w:hAnsiTheme="majorHAnsi" w:cstheme="majorHAnsi"/>
        </w:rPr>
        <w:t xml:space="preserve">le </w:t>
      </w:r>
      <w:proofErr w:type="spellStart"/>
      <w:r w:rsidRPr="00A524AA">
        <w:rPr>
          <w:rFonts w:asciiTheme="majorHAnsi" w:hAnsiTheme="majorHAnsi" w:cstheme="majorHAnsi"/>
        </w:rPr>
        <w:t>naseux</w:t>
      </w:r>
      <w:proofErr w:type="spellEnd"/>
      <w:r w:rsidRPr="00A524AA">
        <w:rPr>
          <w:rFonts w:asciiTheme="majorHAnsi" w:hAnsiTheme="majorHAnsi" w:cstheme="majorHAnsi"/>
        </w:rPr>
        <w:t xml:space="preserve"> noir de l'Est (</w:t>
      </w:r>
      <w:proofErr w:type="spellStart"/>
      <w:r w:rsidRPr="00A524AA">
        <w:rPr>
          <w:rFonts w:asciiTheme="majorHAnsi" w:hAnsiTheme="majorHAnsi" w:cstheme="majorHAnsi"/>
          <w:i/>
          <w:iCs/>
        </w:rPr>
        <w:t>Rhinichthys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atratulus</w:t>
      </w:r>
      <w:proofErr w:type="spellEnd"/>
      <w:r w:rsidRPr="00A524AA">
        <w:rPr>
          <w:rFonts w:asciiTheme="majorHAnsi" w:hAnsiTheme="majorHAnsi" w:cstheme="majorHAnsi"/>
        </w:rPr>
        <w:t>), le mulet à cornes (</w:t>
      </w:r>
      <w:proofErr w:type="spellStart"/>
      <w:r w:rsidRPr="00A524AA">
        <w:rPr>
          <w:rFonts w:asciiTheme="majorHAnsi" w:hAnsiTheme="majorHAnsi" w:cstheme="majorHAnsi"/>
          <w:i/>
          <w:iCs/>
        </w:rPr>
        <w:t>Semotilus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atromaculatus</w:t>
      </w:r>
      <w:proofErr w:type="spellEnd"/>
      <w:r w:rsidRPr="00A524AA">
        <w:rPr>
          <w:rFonts w:asciiTheme="majorHAnsi" w:hAnsiTheme="majorHAnsi" w:cstheme="majorHAnsi"/>
        </w:rPr>
        <w:t xml:space="preserve">), le </w:t>
      </w:r>
      <w:proofErr w:type="spellStart"/>
      <w:r w:rsidRPr="00A524AA">
        <w:rPr>
          <w:rFonts w:asciiTheme="majorHAnsi" w:hAnsiTheme="majorHAnsi" w:cstheme="majorHAnsi"/>
        </w:rPr>
        <w:t>méné</w:t>
      </w:r>
      <w:proofErr w:type="spellEnd"/>
      <w:r w:rsidRPr="00A524AA">
        <w:rPr>
          <w:rFonts w:asciiTheme="majorHAnsi" w:hAnsiTheme="majorHAnsi" w:cstheme="majorHAnsi"/>
        </w:rPr>
        <w:t xml:space="preserve"> à nageoires rouges (</w:t>
      </w:r>
      <w:proofErr w:type="spellStart"/>
      <w:r w:rsidRPr="00A524AA">
        <w:rPr>
          <w:rFonts w:asciiTheme="majorHAnsi" w:hAnsiTheme="majorHAnsi" w:cstheme="majorHAnsi"/>
          <w:i/>
          <w:iCs/>
        </w:rPr>
        <w:t>Luxilus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cornutus</w:t>
      </w:r>
      <w:proofErr w:type="spellEnd"/>
      <w:r w:rsidRPr="00A524AA">
        <w:rPr>
          <w:rFonts w:asciiTheme="majorHAnsi" w:hAnsiTheme="majorHAnsi" w:cstheme="majorHAnsi"/>
        </w:rPr>
        <w:t>)</w:t>
      </w:r>
      <w:r w:rsidR="00AE196B">
        <w:rPr>
          <w:rFonts w:asciiTheme="majorHAnsi" w:hAnsiTheme="majorHAnsi" w:cstheme="majorHAnsi"/>
        </w:rPr>
        <w:t>,</w:t>
      </w:r>
      <w:r w:rsidRPr="00A524AA">
        <w:rPr>
          <w:rFonts w:asciiTheme="majorHAnsi" w:hAnsiTheme="majorHAnsi" w:cstheme="majorHAnsi"/>
        </w:rPr>
        <w:t xml:space="preserve"> le </w:t>
      </w:r>
      <w:proofErr w:type="spellStart"/>
      <w:r w:rsidRPr="00A524AA">
        <w:rPr>
          <w:rFonts w:asciiTheme="majorHAnsi" w:hAnsiTheme="majorHAnsi" w:cstheme="majorHAnsi"/>
        </w:rPr>
        <w:t>méné</w:t>
      </w:r>
      <w:proofErr w:type="spellEnd"/>
      <w:r w:rsidRPr="00A524AA">
        <w:rPr>
          <w:rFonts w:asciiTheme="majorHAnsi" w:hAnsiTheme="majorHAnsi" w:cstheme="majorHAnsi"/>
        </w:rPr>
        <w:t xml:space="preserve"> à museau arrondi (</w:t>
      </w:r>
      <w:proofErr w:type="spellStart"/>
      <w:r w:rsidRPr="00A524AA">
        <w:rPr>
          <w:rFonts w:asciiTheme="majorHAnsi" w:hAnsiTheme="majorHAnsi" w:cstheme="majorHAnsi"/>
          <w:i/>
          <w:iCs/>
        </w:rPr>
        <w:t>Pimephales</w:t>
      </w:r>
      <w:proofErr w:type="spellEnd"/>
      <w:r w:rsidRPr="00A524AA">
        <w:rPr>
          <w:rFonts w:asciiTheme="majorHAnsi" w:hAnsiTheme="majorHAnsi" w:cstheme="majorHAnsi"/>
          <w:i/>
          <w:iCs/>
        </w:rPr>
        <w:t xml:space="preserve"> </w:t>
      </w:r>
      <w:proofErr w:type="spellStart"/>
      <w:r w:rsidRPr="00A524AA">
        <w:rPr>
          <w:rFonts w:asciiTheme="majorHAnsi" w:hAnsiTheme="majorHAnsi" w:cstheme="majorHAnsi"/>
          <w:i/>
          <w:iCs/>
        </w:rPr>
        <w:t>notatus</w:t>
      </w:r>
      <w:proofErr w:type="spellEnd"/>
      <w:r w:rsidRPr="00A524AA">
        <w:rPr>
          <w:rFonts w:asciiTheme="majorHAnsi" w:hAnsiTheme="majorHAnsi" w:cstheme="majorHAnsi"/>
        </w:rPr>
        <w:t>)</w:t>
      </w:r>
      <w:r w:rsidR="00AE196B">
        <w:rPr>
          <w:rFonts w:asciiTheme="majorHAnsi" w:hAnsiTheme="majorHAnsi" w:cstheme="majorHAnsi"/>
        </w:rPr>
        <w:t xml:space="preserve"> et le grand brochet (</w:t>
      </w:r>
      <w:proofErr w:type="spellStart"/>
      <w:r w:rsidR="00AE196B" w:rsidRPr="00AE196B">
        <w:rPr>
          <w:rFonts w:asciiTheme="majorHAnsi" w:hAnsiTheme="majorHAnsi" w:cstheme="majorHAnsi"/>
          <w:i/>
          <w:iCs/>
        </w:rPr>
        <w:t>Esox</w:t>
      </w:r>
      <w:proofErr w:type="spellEnd"/>
      <w:r w:rsidR="00AE196B" w:rsidRPr="00AE196B">
        <w:rPr>
          <w:rFonts w:asciiTheme="majorHAnsi" w:hAnsiTheme="majorHAnsi" w:cstheme="majorHAnsi"/>
          <w:i/>
          <w:iCs/>
        </w:rPr>
        <w:t xml:space="preserve"> </w:t>
      </w:r>
      <w:proofErr w:type="spellStart"/>
      <w:r w:rsidR="00AE196B" w:rsidRPr="00AE196B">
        <w:rPr>
          <w:rFonts w:asciiTheme="majorHAnsi" w:hAnsiTheme="majorHAnsi" w:cstheme="majorHAnsi"/>
          <w:i/>
          <w:iCs/>
        </w:rPr>
        <w:t>lucius</w:t>
      </w:r>
      <w:proofErr w:type="spellEnd"/>
      <w:r w:rsidR="00AE196B">
        <w:rPr>
          <w:rFonts w:asciiTheme="majorHAnsi" w:hAnsiTheme="majorHAnsi" w:cstheme="majorHAnsi"/>
        </w:rPr>
        <w:t>)</w:t>
      </w:r>
      <w:r w:rsidRPr="00A524AA">
        <w:rPr>
          <w:rFonts w:asciiTheme="majorHAnsi" w:hAnsiTheme="majorHAnsi" w:cstheme="majorHAnsi"/>
        </w:rPr>
        <w:t xml:space="preserve"> </w:t>
      </w:r>
      <w:r w:rsidR="00611E2A">
        <w:rPr>
          <w:rFonts w:asciiTheme="majorHAnsi" w:hAnsiTheme="majorHAnsi" w:cstheme="majorHAnsi"/>
        </w:rPr>
        <w:fldChar w:fldCharType="begin"/>
      </w:r>
      <w:r w:rsidR="00AB5B6A">
        <w:rPr>
          <w:rFonts w:asciiTheme="majorHAnsi" w:hAnsiTheme="majorHAnsi" w:cstheme="majorHAnsi"/>
        </w:rPr>
        <w:instrText xml:space="preserve"> ADDIN ZOTERO_ITEM CSL_CITATION {"citationID":"aL0nzhhG","properties":{"formattedCitation":"(Berra &amp; Au, 1978; Lemly &amp; Esch, 1984a; C. McAllister et al., 2013; Vaughan &amp; Coble, 1975)","plainCitation":"(Berra &amp; Au, 1978; Lemly &amp; Esch, 1984a; C. McAllister et al., 2013; Vaughan &amp; Coble, 1975)","noteIndex":0},"citationItems":[{"id":2257,"uris":["http://zotero.org/groups/2585270/items/XAJBI4JI"],"itemData":{"id":2257,"type":"article-journal","abstract":"A total of 4175 fishes belonging to 29 taxa in 6 families was examined for black spot disease. Of that total, 89% were infected with one or more metacercariae of the strigeid fluke, Uvulifer ambloplitis. Rhinichthys atratulus, Semotilus atromaculatus and Campostoma anomalum had the highest incidence of infection and the greatest number of individual parasites. Other pool-dwelling minnows such as Notropis cornutus and Pimephales notatus were also heavily infected, whereas Noiropis photogenus, which prefers deep, swift riffles, had very few cysts. The only non-minnows to approach the high totals of the pool-dwelling cyprinids were Catostomus commersoni and Etheostoma nigrum. Hypentelium nigricanz, which prefers faster water than Catostomus and three species of Etheostoma, which, unlike E. nigrum, are rime dwelling forms, also had lower incidences of infection and fewer cysts. Coitus bairdi, another rapid water species, did not develop black spot disease. Only 1 specimen of 225 Ericymba buccata, which occur over shifting, sandy bottoms, had a single cyst. Our data suggest that the species which inhabit the slower flowing waters of a stream are likely to be more heavily infected than their relatives which prefer faster water because snail hosts are absent and any cercariae present are more likely to be swept away in rapid water and thus have less of a chance to penetrate a host.","ISSN":"0030-0950","language":"en_US","note":"Accepted: 2006-07-07T01:44:14Z","source":"kb.osu.edu","title":"Incidence of Black Spot Disease in Fishes in Cedar Fork Creek, Ohio","URL":"https://kb.osu.edu/handle/1811/22575","author":[{"family":"Berra","given":"Tim M."},{"family":"Au","given":"Ray-Jean"}],"accessed":{"date-parts":[["2022",2,4]]},"issued":{"date-parts":[["1978",11]]}}},{"id":1666,"uris":["http://zotero.org/groups/2585270/items/T27IWLUZ"],"itemData":{"id":1666,"type":"article-journal","abstract":"Prevalence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W."}],"issued":{"date-parts":[["1984"]]}}},{"id":7836,"uris":["http://zotero.org/groups/2585270/items/ZM4G94I8"],"itemData":{"id":7836,"type":"article-journal","container-title":"Journal of the Arkansas Academy of Science","DOI":"https://doi.org/10.54119/jaas.2013.6730","ISSN":"2326-0491","issue":"1","page":"200-203","title":"Initial Survey on Black-Spot Disease (Digenea: Strigeoidea: Diplostomidae) in Select Arkansas Fishes","title-short":"Initial Survey on Black-Spot Disease (Digenea","volume":"67","author":[{"family":"McAllister","given":"C."},{"family":"Tumlison","given":"R."},{"family":"Robison","given":"H."},{"family":"Trauth","given":"S."}],"issued":{"date-parts":[["2013",1,1]]}}},{"id":2260,"uris":["http://zotero.org/groups/2585270/items/IDXWHPSL"],"itemData":{"id":2260,"type":"article-journal","abstract":"Vulnerability to predation, resistance to high temperature, weight-length relationships, and fecundity were compared for fish with and without or with light and heavy infestations of three ectoparasites. The fish and parasites were fathead minnow (Pimephales promelas) with anchor worm (Lernaea cyprinaceae); brook trout (Salvelinus fontinalis) with gill lice (Salmincola edwardsii); and yellow perch (Perca flavescens) with black-spot (Neascus of Crassiphiala bulboglossa). The only sublethal effect found was that of gill lice, which reduced resistance of brook trout to high temperature. None of the three ectoparasites increased vulnerability offish to predation by piscivorous fish.","container-title":"Journal of Fish Biology","DOI":"10.1111/j.1095-8649.1975.tb04601.x","ISSN":"1095-8649","issue":"3","language":"en","note":"_eprint: https://onlinelibrary.wiley.com/doi/pdf/10.1111/j.1095-8649.1975.tb04601.x","page":"283-294","source":"Wiley Online Library","title":"Sublethal effects of three ectoparasites on fish","volume":"7","author":[{"family":"Vaughan","given":"Gene E."},{"family":"Coble","given":"Daniel W."}],"issued":{"date-parts":[["1975"]]}}}],"schema":"https://github.com/citation-style-language/schema/raw/master/csl-citation.json"} </w:instrText>
      </w:r>
      <w:r w:rsidR="00611E2A">
        <w:rPr>
          <w:rFonts w:asciiTheme="majorHAnsi" w:hAnsiTheme="majorHAnsi" w:cstheme="majorHAnsi"/>
        </w:rPr>
        <w:fldChar w:fldCharType="separate"/>
      </w:r>
      <w:r w:rsidR="00AB5B6A">
        <w:rPr>
          <w:rFonts w:asciiTheme="majorHAnsi" w:hAnsiTheme="majorHAnsi" w:cstheme="majorHAnsi"/>
          <w:noProof/>
        </w:rPr>
        <w:t>(Berra &amp; Au, 1978; Lemly &amp; Esch, 1984a; C. McAllister et al., 2013; Vaughan &amp; Coble, 1975)</w:t>
      </w:r>
      <w:r w:rsidR="00611E2A">
        <w:rPr>
          <w:rFonts w:asciiTheme="majorHAnsi" w:hAnsiTheme="majorHAnsi" w:cstheme="majorHAnsi"/>
        </w:rPr>
        <w:fldChar w:fldCharType="end"/>
      </w:r>
      <w:r w:rsidR="00611E2A">
        <w:rPr>
          <w:rFonts w:asciiTheme="majorHAnsi" w:hAnsiTheme="majorHAnsi" w:cstheme="majorHAnsi"/>
        </w:rPr>
        <w:t xml:space="preserve"> </w:t>
      </w:r>
      <w:commentRangeStart w:id="2"/>
      <w:r w:rsidRPr="00A524AA">
        <w:rPr>
          <w:rFonts w:asciiTheme="majorHAnsi" w:hAnsiTheme="majorHAnsi" w:cstheme="majorHAnsi"/>
        </w:rPr>
        <w:t xml:space="preserve">(Hunter et Hunter, 1935). </w:t>
      </w:r>
      <w:commentRangeEnd w:id="2"/>
      <w:r w:rsidR="00611E2A">
        <w:rPr>
          <w:rStyle w:val="Marquedecommentaire"/>
        </w:rPr>
        <w:commentReference w:id="2"/>
      </w:r>
      <w:r w:rsidR="00611E2A">
        <w:rPr>
          <w:rFonts w:asciiTheme="majorHAnsi" w:hAnsiTheme="majorHAnsi" w:cstheme="majorHAnsi"/>
        </w:rPr>
        <w:t>Toutefois</w:t>
      </w:r>
      <w:r w:rsidRPr="00A524AA">
        <w:rPr>
          <w:rFonts w:asciiTheme="majorHAnsi" w:hAnsiTheme="majorHAnsi" w:cstheme="majorHAnsi"/>
        </w:rPr>
        <w:t xml:space="preserve">, ces trématodes démontrent une préférence pour certains hôtes. </w:t>
      </w:r>
      <w:commentRangeStart w:id="3"/>
      <w:r w:rsidRPr="00A524AA">
        <w:rPr>
          <w:rFonts w:asciiTheme="majorHAnsi" w:hAnsiTheme="majorHAnsi" w:cstheme="majorHAnsi"/>
        </w:rPr>
        <w:t xml:space="preserve">Par exemple, les crapets arlequin sont davantage infectés par ces parasites que les achigans à grande bouche </w:t>
      </w:r>
      <w:commentRangeEnd w:id="3"/>
      <w:r w:rsidR="00611E2A">
        <w:rPr>
          <w:rStyle w:val="Marquedecommentaire"/>
        </w:rPr>
        <w:commentReference w:id="3"/>
      </w:r>
      <w:r w:rsidR="00611E2A">
        <w:rPr>
          <w:rFonts w:asciiTheme="majorHAnsi" w:hAnsiTheme="majorHAnsi" w:cstheme="majorHAnsi"/>
        </w:rPr>
        <w:fldChar w:fldCharType="begin"/>
      </w:r>
      <w:r w:rsidR="00611E2A">
        <w:rPr>
          <w:rFonts w:asciiTheme="majorHAnsi" w:hAnsiTheme="majorHAnsi" w:cstheme="majorHAnsi"/>
        </w:rPr>
        <w:instrText xml:space="preserve"> ADDIN ZOTERO_ITEM CSL_CITATION {"citationID":"3RWu8zeP","properties":{"formattedCitation":"(Lemly &amp; Esch, 1984a)","plainCitation":"(Lemly &amp; Esch, 1984a)","noteIndex":0},"citationItems":[{"id":1666,"uris":["http://zotero.org/groups/2585270/items/T27IWLUZ"],"itemData":{"id":1666,"type":"article-journal","abstract":"Prevalence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611E2A">
        <w:rPr>
          <w:rFonts w:asciiTheme="majorHAnsi" w:hAnsiTheme="majorHAnsi" w:cstheme="majorHAnsi"/>
        </w:rPr>
        <w:fldChar w:fldCharType="separate"/>
      </w:r>
      <w:r w:rsidR="00611E2A">
        <w:rPr>
          <w:rFonts w:asciiTheme="majorHAnsi" w:hAnsiTheme="majorHAnsi" w:cstheme="majorHAnsi"/>
          <w:noProof/>
        </w:rPr>
        <w:t>(Lemly &amp; Esch, 1984a)</w:t>
      </w:r>
      <w:r w:rsidR="00611E2A">
        <w:rPr>
          <w:rFonts w:asciiTheme="majorHAnsi" w:hAnsiTheme="majorHAnsi" w:cstheme="majorHAnsi"/>
        </w:rPr>
        <w:fldChar w:fldCharType="end"/>
      </w:r>
      <w:r w:rsidR="00611E2A">
        <w:rPr>
          <w:rFonts w:asciiTheme="majorHAnsi" w:hAnsiTheme="majorHAnsi" w:cstheme="majorHAnsi"/>
        </w:rPr>
        <w:t xml:space="preserve">. </w:t>
      </w:r>
      <w:r w:rsidRPr="00A524AA">
        <w:rPr>
          <w:rFonts w:asciiTheme="majorHAnsi" w:hAnsiTheme="majorHAnsi" w:cstheme="majorHAnsi"/>
        </w:rPr>
        <w:t xml:space="preserve">Dans les lacs sur le territoire de la Station de biologie des Laurentides, il a notamment été remarqué que les crapets-soleils semblent être fortement affectés par cette maladie en comparaison au reste de la communauté de poissons (observations </w:t>
      </w:r>
      <w:r w:rsidR="00611E2A">
        <w:rPr>
          <w:rFonts w:asciiTheme="majorHAnsi" w:hAnsiTheme="majorHAnsi" w:cstheme="majorHAnsi"/>
        </w:rPr>
        <w:t xml:space="preserve">de terrain, laboratoire </w:t>
      </w:r>
      <w:proofErr w:type="spellStart"/>
      <w:r w:rsidRPr="00A524AA">
        <w:rPr>
          <w:rFonts w:asciiTheme="majorHAnsi" w:hAnsiTheme="majorHAnsi" w:cstheme="majorHAnsi"/>
        </w:rPr>
        <w:t>Binning</w:t>
      </w:r>
      <w:proofErr w:type="spellEnd"/>
      <w:r w:rsidRPr="00A524AA">
        <w:rPr>
          <w:rFonts w:asciiTheme="majorHAnsi" w:hAnsiTheme="majorHAnsi" w:cstheme="majorHAnsi"/>
        </w:rPr>
        <w:t>, non-publié).</w:t>
      </w:r>
    </w:p>
    <w:p w14:paraId="78EBF4C6" w14:textId="77777777" w:rsidR="00A524AA" w:rsidRPr="00A524AA" w:rsidRDefault="00A524AA" w:rsidP="00A524AA">
      <w:pPr>
        <w:spacing w:line="360" w:lineRule="auto"/>
        <w:jc w:val="both"/>
        <w:rPr>
          <w:rFonts w:asciiTheme="majorHAnsi" w:hAnsiTheme="majorHAnsi" w:cstheme="majorHAnsi"/>
        </w:rPr>
      </w:pPr>
    </w:p>
    <w:p w14:paraId="0F1A486B" w14:textId="7B8C2E2C" w:rsidR="00A524AA" w:rsidRDefault="00A524AA" w:rsidP="00AE196B">
      <w:pPr>
        <w:spacing w:line="360" w:lineRule="auto"/>
        <w:ind w:firstLine="708"/>
        <w:jc w:val="both"/>
        <w:rPr>
          <w:rFonts w:asciiTheme="majorHAnsi" w:hAnsiTheme="majorHAnsi" w:cstheme="majorHAnsi"/>
        </w:rPr>
      </w:pPr>
      <w:r w:rsidRPr="00A524AA">
        <w:rPr>
          <w:rFonts w:asciiTheme="majorHAnsi" w:hAnsiTheme="majorHAnsi" w:cstheme="majorHAnsi"/>
        </w:rPr>
        <w:t>De manière générale, l'intensité et la prévalence maximale de ce type d'infection surviennent autour de septembre tandis que l'intensité est minimale en avril/mai</w:t>
      </w:r>
      <w:r w:rsidR="00AE196B">
        <w:rPr>
          <w:rFonts w:asciiTheme="majorHAnsi" w:hAnsiTheme="majorHAnsi" w:cstheme="majorHAnsi"/>
        </w:rPr>
        <w:t xml:space="preserve"> </w:t>
      </w:r>
      <w:r w:rsidR="00AE196B">
        <w:rPr>
          <w:rFonts w:asciiTheme="majorHAnsi" w:hAnsiTheme="majorHAnsi" w:cstheme="majorHAnsi"/>
        </w:rPr>
        <w:fldChar w:fldCharType="begin"/>
      </w:r>
      <w:r w:rsidR="00AE196B">
        <w:rPr>
          <w:rFonts w:asciiTheme="majorHAnsi" w:hAnsiTheme="majorHAnsi" w:cstheme="majorHAnsi"/>
        </w:rPr>
        <w:instrText xml:space="preserve"> ADDIN ZOTERO_ITEM CSL_CITATION {"citationID":"EvEXtYc2","properties":{"formattedCitation":"(Ferrara &amp; Cook, 1998; Lemly &amp; Esch, 1984a)","plainCitation":"(Ferrara &amp; Cook, 1998; Lemly &amp; Esch, 1984a)","noteIndex":0},"citationItems":[{"id":1648,"uris":["http://zotero.org/groups/2585270/items/45VC9IMZ"],"itemData":{"id":1648,"type":"article-journal","abstract":"Central stonerollers (Campostoma anomalum) were collected October 1994 through September 1995 from two third-order, warm-water Tennessee streams, Blackburn Fork and Spring Creek. Total lengths and numbers of externally-visible black-spot cysts were recorded for infected fish. Mean cyst densities, variance-to-mean ratios, and prevalence rates were consistently higher in Blackburn Fork than in Spring Creek. Peaks in prevalence and variance-to-mean ratios from Blackburn Fork occurred in September and January, respectively. Peak prevalence in Spring Creek occurred in October 1994. No trends in variance-to-mean ratios were observed in Spring Creek. Differences in black-spot metapopulations were due to cercarial transmission rates and undetermined abiotic factors.","container-title":"Journal of Freshwater Ecology","DOI":"10.1080/02705060.1998.9663622","ISSN":"0270-5060","issue":"3","note":"publisher: Taylor &amp; Francis\n_eprint: https://doi.org/10.1080/02705060.1998.9663622","page":"299-305","source":"Taylor and Francis+NEJM","title":"Comparison of Black-Spot Disease Metapopulations in the Central Stonerollers of Two Warm-Water Streams","volume":"13","author":[{"family":"Ferrara","given":"Allyse M."},{"family":"Cook","given":"S.   Bradford"}],"issued":{"date-parts":[["1998",9,1]]}}},{"id":1666,"uris":["http://zotero.org/groups/2585270/items/T27IWLUZ"],"itemData":{"id":1666,"type":"article-journal","abstract":"Prevalence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AE196B">
        <w:rPr>
          <w:rFonts w:asciiTheme="majorHAnsi" w:hAnsiTheme="majorHAnsi" w:cstheme="majorHAnsi"/>
        </w:rPr>
        <w:fldChar w:fldCharType="separate"/>
      </w:r>
      <w:r w:rsidR="00AE196B">
        <w:rPr>
          <w:rFonts w:asciiTheme="majorHAnsi" w:hAnsiTheme="majorHAnsi" w:cstheme="majorHAnsi"/>
          <w:noProof/>
        </w:rPr>
        <w:t>(Ferrara &amp; Cook, 1998; Lemly &amp; Esch, 1984a)</w:t>
      </w:r>
      <w:r w:rsidR="00AE196B">
        <w:rPr>
          <w:rFonts w:asciiTheme="majorHAnsi" w:hAnsiTheme="majorHAnsi" w:cstheme="majorHAnsi"/>
        </w:rPr>
        <w:fldChar w:fldCharType="end"/>
      </w:r>
      <w:r w:rsidR="00AE196B">
        <w:rPr>
          <w:rFonts w:asciiTheme="majorHAnsi" w:hAnsiTheme="majorHAnsi" w:cstheme="majorHAnsi"/>
        </w:rPr>
        <w:t xml:space="preserve">. </w:t>
      </w:r>
      <w:r w:rsidR="006C0528">
        <w:rPr>
          <w:rFonts w:asciiTheme="majorHAnsi" w:hAnsiTheme="majorHAnsi" w:cstheme="majorHAnsi"/>
        </w:rPr>
        <w:t xml:space="preserve">Le taux d’infection ne semble pas non plus être stable d’une année à l’autre </w:t>
      </w:r>
      <w:r w:rsidR="006C0528">
        <w:rPr>
          <w:rFonts w:asciiTheme="majorHAnsi" w:hAnsiTheme="majorHAnsi" w:cstheme="majorHAnsi"/>
        </w:rPr>
        <w:fldChar w:fldCharType="begin"/>
      </w:r>
      <w:r w:rsidR="006C0528">
        <w:rPr>
          <w:rFonts w:asciiTheme="majorHAnsi" w:hAnsiTheme="majorHAnsi" w:cstheme="majorHAnsi"/>
        </w:rPr>
        <w:instrText xml:space="preserve"> ADDIN ZOTERO_ITEM CSL_CITATION {"citationID":"KK69CAki","properties":{"formattedCitation":"(Elmer et al., 2019)","plainCitation":"(Elmer et al., 2019)","noteIndex":0},"citationItems":[{"id":8379,"uris":["http://zotero.org/groups/2585270/items/94V2PW8C"],"itemData":{"id":8379,"type":"article-journal","abstract":"Recently, observations of black spot syndrome (BSS) in Caribbean fishes have been linked to infection by a digenean trematode parasite, Scaphanocephalus expansus. Recently, This study examined the distribution of BSS over multiple spatial and temporal scales: at the island scale in Bonaire, Dutch Caribbean, using field surveys of 4885 fish belonging to three species, and across the wider Caribbean through analysis of 2112 images from Google Images searches  (1985–2013). The field surveys in Bonaire indicated that the prevalence (%  of individuals affected with BSS) and intensity (severity of BSS measured in 3 stages) were highest in Acanthurus tractus (prevalence 61.8%, including 30.1% in stage 3) followed by Sparisoma aurofrenatum (prevalence 48.3%, 24.1% in stage 3) and lowest in Caranx ruber (prevalence 38.5%, 3.3% in stage 3). Prevalence and intensity of BSS decreased significantly with survey depth (e.g., 2 m: prevalence 68.0%, 22.0% in stage 3; 18 m: prevalence 36.2%, 4.0% in stage 3) and were significantly lower in 2012 than in 2017 (prevalence: 59.3% in 2012, 68.7% in 2017; stage 3: 16.3% in 2012, 25.1% in 2017). The Southeast of Bonaire had significantly lower prevalence of BSS (16.4%) than the other four regions and lower intensity (11.7% in stage 3) than all regions but the Southwest. The Google Images searches querying for ocean surgeonfish, A. tractus and A. bahianus, identified pictures from 26 wider Caribbean locations; BSS was detected in 14 locations of which 13 were new, with the first detection dating back to 1985 in Bonaire. The Southern Caribbean had significantly higher prevalence of BSS (78.1%) than other ecoregions (0–34.6%), and Bonaire was identified as a hotspot, highlighting the utility of mining websites for archival imagery to quantify spatial and temporal patterns in disease phenomena. This study demonstrates how visible signs of parasite infection can be used to find differences in parasite prevalence and loads on a reef, island and sea scale.","container-title":"Coral Reefs","DOI":"10.1007/s00338-019-01843-3","ISSN":"1432-0975","issue":"6","journalAbbreviation":"Coral Reefs","language":"en","page":"1303-1315","source":"Springer Link","title":"Black spot syndrome in reef fishes: using archival imagery and field surveys to characterize spatial and temporal distribution in the Caribbean","title-short":"Black spot syndrome in reef fishes","volume":"38","author":[{"family":"Elmer","given":"Franziska"},{"family":"Kohl","given":"Zachary F."},{"family":"Johnson","given":"Pieter T. J."},{"family":"Peachey","given":"Rita B. J."}],"issued":{"date-parts":[["2019",12,1]]}}}],"schema":"https://github.com/citation-style-language/schema/raw/master/csl-citation.json"} </w:instrText>
      </w:r>
      <w:r w:rsidR="006C0528">
        <w:rPr>
          <w:rFonts w:asciiTheme="majorHAnsi" w:hAnsiTheme="majorHAnsi" w:cstheme="majorHAnsi"/>
        </w:rPr>
        <w:fldChar w:fldCharType="separate"/>
      </w:r>
      <w:r w:rsidR="006C0528">
        <w:rPr>
          <w:rFonts w:asciiTheme="majorHAnsi" w:hAnsiTheme="majorHAnsi" w:cstheme="majorHAnsi"/>
          <w:noProof/>
        </w:rPr>
        <w:t>(Elmer et al., 2019)</w:t>
      </w:r>
      <w:r w:rsidR="006C0528">
        <w:rPr>
          <w:rFonts w:asciiTheme="majorHAnsi" w:hAnsiTheme="majorHAnsi" w:cstheme="majorHAnsi"/>
        </w:rPr>
        <w:fldChar w:fldCharType="end"/>
      </w:r>
      <w:r w:rsidR="006C0528">
        <w:rPr>
          <w:rFonts w:asciiTheme="majorHAnsi" w:hAnsiTheme="majorHAnsi" w:cstheme="majorHAnsi"/>
        </w:rPr>
        <w:t xml:space="preserve">. </w:t>
      </w:r>
      <w:r w:rsidR="00AE196B">
        <w:rPr>
          <w:rFonts w:asciiTheme="majorHAnsi" w:hAnsiTheme="majorHAnsi" w:cstheme="majorHAnsi"/>
        </w:rPr>
        <w:t xml:space="preserve">La </w:t>
      </w:r>
      <w:r w:rsidRPr="00A524AA">
        <w:rPr>
          <w:rFonts w:asciiTheme="majorHAnsi" w:hAnsiTheme="majorHAnsi" w:cstheme="majorHAnsi"/>
        </w:rPr>
        <w:t>littérature disponible sur</w:t>
      </w:r>
      <w:r w:rsidR="00AE196B">
        <w:rPr>
          <w:rFonts w:asciiTheme="majorHAnsi" w:hAnsiTheme="majorHAnsi" w:cstheme="majorHAnsi"/>
        </w:rPr>
        <w:t xml:space="preserve"> cette maladie suggère que</w:t>
      </w:r>
      <w:r w:rsidRPr="00A524AA">
        <w:rPr>
          <w:rFonts w:asciiTheme="majorHAnsi" w:hAnsiTheme="majorHAnsi" w:cstheme="majorHAnsi"/>
        </w:rPr>
        <w:t xml:space="preserve"> l'infection </w:t>
      </w:r>
      <w:r w:rsidR="00AE196B">
        <w:rPr>
          <w:rFonts w:asciiTheme="majorHAnsi" w:hAnsiTheme="majorHAnsi" w:cstheme="majorHAnsi"/>
        </w:rPr>
        <w:t xml:space="preserve">est plus </w:t>
      </w:r>
      <w:r w:rsidRPr="00A524AA">
        <w:rPr>
          <w:rFonts w:asciiTheme="majorHAnsi" w:hAnsiTheme="majorHAnsi" w:cstheme="majorHAnsi"/>
        </w:rPr>
        <w:t xml:space="preserve">importante en milieu </w:t>
      </w:r>
      <w:proofErr w:type="spellStart"/>
      <w:r w:rsidRPr="00A524AA">
        <w:rPr>
          <w:rFonts w:asciiTheme="majorHAnsi" w:hAnsiTheme="majorHAnsi" w:cstheme="majorHAnsi"/>
        </w:rPr>
        <w:t>lentique</w:t>
      </w:r>
      <w:proofErr w:type="spellEnd"/>
      <w:r w:rsidRPr="00A524AA">
        <w:rPr>
          <w:rFonts w:asciiTheme="majorHAnsi" w:hAnsiTheme="majorHAnsi" w:cstheme="majorHAnsi"/>
        </w:rPr>
        <w:t xml:space="preserve"> que </w:t>
      </w:r>
      <w:proofErr w:type="spellStart"/>
      <w:r w:rsidRPr="00A524AA">
        <w:rPr>
          <w:rFonts w:asciiTheme="majorHAnsi" w:hAnsiTheme="majorHAnsi" w:cstheme="majorHAnsi"/>
        </w:rPr>
        <w:t>lotique</w:t>
      </w:r>
      <w:proofErr w:type="spellEnd"/>
      <w:r w:rsidRPr="00A524AA">
        <w:rPr>
          <w:rFonts w:asciiTheme="majorHAnsi" w:hAnsiTheme="majorHAnsi" w:cstheme="majorHAnsi"/>
        </w:rPr>
        <w:t xml:space="preserve"> et plus importante en zone littorale qu'en zone pélagique </w:t>
      </w:r>
      <w:r w:rsidR="001853B7">
        <w:rPr>
          <w:rFonts w:asciiTheme="majorHAnsi" w:hAnsiTheme="majorHAnsi" w:cstheme="majorHAnsi"/>
        </w:rPr>
        <w:fldChar w:fldCharType="begin"/>
      </w:r>
      <w:r w:rsidR="001853B7">
        <w:rPr>
          <w:rFonts w:asciiTheme="majorHAnsi" w:hAnsiTheme="majorHAnsi" w:cstheme="majorHAnsi"/>
        </w:rPr>
        <w:instrText xml:space="preserve"> ADDIN ZOTERO_ITEM CSL_CITATION {"citationID":"VAZf0Kou","properties":{"formattedCitation":"(Duflot et al., 2023)","plainCitation":"(Duflot et al., 2023)","noteIndex":0},"citationItems":[{"id":8374,"uris":["http://zotero.org/groups/2585270/items/59F4QD29"],"itemData":{"id":8374,"type":"article-journal","abstract":"Fish are often speckled with “black spots” caused by metacercarial trematode infection, inducing a host response. Cryptocotyle spp. (Opisthorchiidae) are among the parasites responsible for this phenomenon. So far, the impact on human health is still unknown. In addition, few publications dealing with black spot recovery, identification, distribution and diversity among commercially important fish are available. Moreover, “black spots” have been observed by fishermen on marine fish, revealing an appreciable but unquantified presence in consumed fish. An epidemiological survey of 1,586 fish from seven commercial species (herring, sprat, whiting, pout, dab, flounder, and plaice) was conducted in the Eastern English Channel and the North Sea in January 2019 and 2020. Encysted metacercariae were found in 325 out of 1,586 fish, with a total prevalence of 20.5%. Intensity of infection varied from 1 to 1,104 parasites. The recorded encysted metacercariae were identified either by microscopic examination or with molecular tools. Partial sequences of the mtDNA cox1 gene and of the rDNA ITS region were obtained. Two species of Cryptocotyle, Cryptocotyle lingua (Creplin, 1825) and Cryptocotyle concava (Creplin, 1825) were found. Metacercariae belonging to other trematode families were also identified. Molecular phylogenetic analysis and haplotype network construction were performed to confirm the identification and to study the potential presence of different populations of Cryptocotyle spp. This survey enabled us to describe the distribution of two species of Cryptocotyle in the English Channel and North Sea ecosystems. The observed differences in infestation levels between fish species and geographical areas will contribute to better understanding of the ecology of these parasites.","container-title":"Parasite","DOI":"10.1051/parasite/2023028","ISSN":"1252-607X","journalAbbreviation":"Parasite","note":"PMID: 37417833\nPMCID: PMC10327545","page":"28","source":"PubMed Central","title":"Black spot diseases in seven commercial fish species from the English Channel and the North Sea: infestation levels, identification and population genetics of Cryptocotyle spp.","title-short":"Black spot diseases in seven commercial fish species from the English Channel and the North Sea","volume":"30","author":[{"family":"Duflot","given":"Maureen"},{"family":"Cresson","given":"Pierre"},{"family":"Julien","given":"Maéva"},{"family":"Chartier","given":"Léa"},{"family":"Bourgau","given":"Odile"},{"family":"Palomba","given":"Marialetizia"},{"family":"Mattiucci","given":"Simonetta"},{"family":"Midelet","given":"Graziella"},{"family":"Gay","given":"Mélanie"}],"issued":{"date-parts":[["2023"]]}}}],"schema":"https://github.com/citation-style-language/schema/raw/master/csl-citation.json"} </w:instrText>
      </w:r>
      <w:r w:rsidR="001853B7">
        <w:rPr>
          <w:rFonts w:asciiTheme="majorHAnsi" w:hAnsiTheme="majorHAnsi" w:cstheme="majorHAnsi"/>
        </w:rPr>
        <w:fldChar w:fldCharType="separate"/>
      </w:r>
      <w:r w:rsidR="001853B7">
        <w:rPr>
          <w:rFonts w:ascii="Calibri Light" w:hAnsiTheme="majorHAnsi" w:cs="Calibri Light"/>
          <w:kern w:val="0"/>
        </w:rPr>
        <w:t>(Duflot et al., 2023)</w:t>
      </w:r>
      <w:r w:rsidR="001853B7">
        <w:rPr>
          <w:rFonts w:asciiTheme="majorHAnsi" w:hAnsiTheme="majorHAnsi" w:cstheme="majorHAnsi"/>
        </w:rPr>
        <w:fldChar w:fldCharType="end"/>
      </w:r>
      <w:r w:rsidR="00AE196B">
        <w:rPr>
          <w:rFonts w:asciiTheme="majorHAnsi" w:hAnsiTheme="majorHAnsi" w:cstheme="majorHAnsi"/>
        </w:rPr>
        <w:t xml:space="preserve"> probablement </w:t>
      </w:r>
      <w:r w:rsidRPr="00A524AA">
        <w:rPr>
          <w:rFonts w:asciiTheme="majorHAnsi" w:hAnsiTheme="majorHAnsi" w:cstheme="majorHAnsi"/>
        </w:rPr>
        <w:t>en raison du</w:t>
      </w:r>
      <w:r w:rsidR="00AE196B">
        <w:rPr>
          <w:rFonts w:asciiTheme="majorHAnsi" w:hAnsiTheme="majorHAnsi" w:cstheme="majorHAnsi"/>
        </w:rPr>
        <w:t xml:space="preserve"> faible</w:t>
      </w:r>
      <w:r w:rsidRPr="00A524AA">
        <w:rPr>
          <w:rFonts w:asciiTheme="majorHAnsi" w:hAnsiTheme="majorHAnsi" w:cstheme="majorHAnsi"/>
        </w:rPr>
        <w:t xml:space="preserve"> courant et de l'abondance de macrophytes, influençant la présence d'escargots et le recrutement des parasites</w:t>
      </w:r>
      <w:r w:rsidR="00AE196B">
        <w:rPr>
          <w:rFonts w:asciiTheme="majorHAnsi" w:hAnsiTheme="majorHAnsi" w:cstheme="majorHAnsi"/>
        </w:rPr>
        <w:t xml:space="preserve"> </w:t>
      </w:r>
      <w:r w:rsidR="00AE196B">
        <w:rPr>
          <w:rFonts w:asciiTheme="majorHAnsi" w:hAnsiTheme="majorHAnsi" w:cstheme="majorHAnsi"/>
        </w:rPr>
        <w:fldChar w:fldCharType="begin"/>
      </w:r>
      <w:r w:rsidR="00AE196B">
        <w:rPr>
          <w:rFonts w:asciiTheme="majorHAnsi" w:hAnsiTheme="majorHAnsi" w:cstheme="majorHAnsi"/>
        </w:rPr>
        <w:instrText xml:space="preserve"> ADDIN ZOTERO_ITEM CSL_CITATION {"citationID":"jvUdauvJ","properties":{"formattedCitation":"(Berra &amp; Au, 1978; Mathieu-B\\uc0\\u233{}gn\\uc0\\u233{} et al., 2022)","plainCitation":"(Berra &amp; Au, 1978; Mathieu-Bégné et al., 2022)","noteIndex":0},"citationItems":[{"id":2257,"uris":["http://zotero.org/groups/2585270/items/XAJBI4JI"],"itemData":{"id":2257,"type":"article-journal","abstract":"A total of 4175 fishes belonging to 29 taxa in 6 families was examined for black spot disease. Of that total, 89% were infected with one or more metacercariae of the strigeid fluke, Uvulifer ambloplitis. Rhinichthys atratulus, Semotilus atromaculatus and Campostoma anomalum had the highest incidence of infection and the greatest number of individual parasites. Other pool-dwelling minnows such as Notropis cornutus and Pimephales notatus were also heavily infected, whereas Noiropis photogenus, which prefers deep, swift riffles, had very few cysts. The only non-minnows to approach the high totals of the pool-dwelling cyprinids were Catostomus commersoni and Etheostoma nigrum. Hypentelium nigricanz, which prefers faster water than Catostomus and three species of Etheostoma, which, unlike E. nigrum, are rime dwelling forms, also had lower incidences of infection and fewer cysts. Coitus bairdi, another rapid water species, did not develop black spot disease. Only 1 specimen of 225 Ericymba buccata, which occur over shifting, sandy bottoms, had a single cyst. Our data suggest that the species which inhabit the slower flowing waters of a stream are likely to be more heavily infected than their relatives which prefer faster water because snail hosts are absent and any cercariae present are more likely to be swept away in rapid water and thus have less of a chance to penetrate a host.","ISSN":"0030-0950","language":"en_US","note":"Accepted: 2006-07-07T01:44:14Z","source":"kb.osu.edu","title":"Incidence of Black Spot Disease in Fishes in Cedar Fork Creek, Ohio","URL":"https://kb.osu.edu/handle/1811/22575","author":[{"family":"Berra","given":"Tim M."},{"family":"Au","given":"Ray-Jean"}],"accessed":{"date-parts":[["2022",2,4]]},"issued":{"date-parts":[["1978",11]]}}},{"id":5101,"uris":["http://zotero.org/users/5152508/items/QSTVAQPH"],"itemData":{"id":5101,"type":"article-journal","abstract":"For parasites, finding their hosts in vast and heterogeneous environments is a task that can be complex. Some parasite species rely on elaborate strategies to increase encounter rate with their hosts (e.g. behavioural modification of host), but others do not. For these parasites, a key issue is to reveal the processes that enable them to successfully find their hosts and complete their life cycles. Here, we tested the hypothesis that infective larvae of the freshwater ectoparasite Tracheliastes polycolpus are not homogeneously distributed along the river and preferentially occur in very specific microhabitats that maximize encounter rate, and hence infection rate, with their host fish. To do this, we combined an in situ experiment (caging) with an empirical survey carried out on the same sites to identify potential ‘hotspots’ of infection at the microgeographic scale and their environmental characteristics. Experimental and empirical results demonstrated that infections were not evenly distributed among microhabitats, and that infections were spatially aggregated in hotspots at a very fine spatial grain. We further found that certain combinations of environmental variables were consistently and nonlinearly associated with higher infection rate for both caged and wild-caught fish. Microhabitats characterized by very low or high stream velocities, associated with medium or very small substrate, respectively, and a deep water column were strongly and repeatedly associated with higher infection rates. These microhabitats could concentrate parasites and/or promote physical contact with the hosts. We conclude that the characteristics of some microhabitats could facilitate contact between hosts and parasites and explain how some parasites manage to find their hosts in complex environments. A free Plain Language Summary can be found within the Supporting Information of this article.","container-title":"Functional Ecology","DOI":"10.1111/1365-2435.13967","ISSN":"1365-2435","issue":"2","language":"en","license":"© 2021 British Ecological Society","note":"_eprint: https://onlinelibrary.wiley.com/doi/pdf/10.1111/1365-2435.13967","page":"380-391","source":"Wiley Online Library","title":"A fine-scale analysis reveals microgeographic hotspots maximizing infection rate between a parasite and its fish host","volume":"36","author":[{"family":"Mathieu-Bégné","given":"Eglantine"},{"family":"Blanchet","given":"Simon"},{"family":"Rey","given":"Olivier"},{"family":"Scelsi","given":"Orlane"},{"family":"Poesy","given":"Camille"},{"family":"Marselli","given":"Geoffrey"},{"family":"Loot","given":"Géraldine"}],"issued":{"date-parts":[["2022"]]}}}],"schema":"https://github.com/citation-style-language/schema/raw/master/csl-citation.json"} </w:instrText>
      </w:r>
      <w:r w:rsidR="00AE196B">
        <w:rPr>
          <w:rFonts w:asciiTheme="majorHAnsi" w:hAnsiTheme="majorHAnsi" w:cstheme="majorHAnsi"/>
        </w:rPr>
        <w:fldChar w:fldCharType="separate"/>
      </w:r>
      <w:r w:rsidR="00AE196B" w:rsidRPr="00AE196B">
        <w:rPr>
          <w:rFonts w:ascii="Calibri Light" w:hAnsiTheme="majorHAnsi" w:cs="Calibri Light"/>
          <w:kern w:val="0"/>
        </w:rPr>
        <w:t>(Berra &amp; Au, 1978; Mathieu-Bégné et al., 2022)</w:t>
      </w:r>
      <w:r w:rsidR="00AE196B">
        <w:rPr>
          <w:rFonts w:asciiTheme="majorHAnsi" w:hAnsiTheme="majorHAnsi" w:cstheme="majorHAnsi"/>
        </w:rPr>
        <w:fldChar w:fldCharType="end"/>
      </w:r>
      <w:r w:rsidRPr="00A524AA">
        <w:rPr>
          <w:rFonts w:asciiTheme="majorHAnsi" w:hAnsiTheme="majorHAnsi" w:cstheme="majorHAnsi"/>
        </w:rPr>
        <w:t xml:space="preserve"> </w:t>
      </w:r>
      <w:commentRangeStart w:id="4"/>
      <w:r w:rsidRPr="00AE196B">
        <w:rPr>
          <w:rFonts w:asciiTheme="majorHAnsi" w:hAnsiTheme="majorHAnsi" w:cstheme="majorHAnsi"/>
          <w:highlight w:val="yellow"/>
        </w:rPr>
        <w:t>Hansen et Poulin, 2006</w:t>
      </w:r>
      <w:commentRangeEnd w:id="4"/>
      <w:r w:rsidR="00AE196B">
        <w:rPr>
          <w:rStyle w:val="Marquedecommentaire"/>
        </w:rPr>
        <w:commentReference w:id="4"/>
      </w:r>
      <w:r w:rsidRPr="00A524AA">
        <w:rPr>
          <w:rFonts w:asciiTheme="majorHAnsi" w:hAnsiTheme="majorHAnsi" w:cstheme="majorHAnsi"/>
        </w:rPr>
        <w:t xml:space="preserve">. </w:t>
      </w:r>
      <w:r w:rsidR="006C0528">
        <w:rPr>
          <w:rFonts w:asciiTheme="majorHAnsi" w:hAnsiTheme="majorHAnsi" w:cstheme="majorHAnsi"/>
        </w:rPr>
        <w:t xml:space="preserve">Dans le même ordre d’idée, l’intensité et la prévalence d’infection diminuent avec la profondeur d’échantillonnage </w:t>
      </w:r>
      <w:r w:rsidR="006C0528">
        <w:rPr>
          <w:rFonts w:asciiTheme="majorHAnsi" w:hAnsiTheme="majorHAnsi" w:cstheme="majorHAnsi"/>
        </w:rPr>
        <w:fldChar w:fldCharType="begin"/>
      </w:r>
      <w:r w:rsidR="006C0528">
        <w:rPr>
          <w:rFonts w:asciiTheme="majorHAnsi" w:hAnsiTheme="majorHAnsi" w:cstheme="majorHAnsi"/>
        </w:rPr>
        <w:instrText xml:space="preserve"> ADDIN ZOTERO_ITEM CSL_CITATION {"citationID":"fVxKvdCD","properties":{"formattedCitation":"(Elmer et al., 2019)","plainCitation":"(Elmer et al., 2019)","noteIndex":0},"citationItems":[{"id":8379,"uris":["http://zotero.org/groups/2585270/items/94V2PW8C"],"itemData":{"id":8379,"type":"article-journal","abstract":"Recently, observations of black spot syndrome (BSS) in Caribbean fishes have been linked to infection by a digenean trematode parasite, Scaphanocephalus expansus. Recently, This study examined the distribution of BSS over multiple spatial and temporal scales: at the island scale in Bonaire, Dutch Caribbean, using field surveys of 4885 fish belonging to three species, and across the wider Caribbean through analysis of 2112 images from Google Images searches  (1985–2013). The field surveys in Bonaire indicated that the prevalence (%  of individuals affected with BSS) and intensity (severity of BSS measured in 3 stages) were highest in Acanthurus tractus (prevalence 61.8%, including 30.1% in stage 3) followed by Sparisoma aurofrenatum (prevalence 48.3%, 24.1% in stage 3) and lowest in Caranx ruber (prevalence 38.5%, 3.3% in stage 3). Prevalence and intensity of BSS decreased significantly with survey depth (e.g., 2 m: prevalence 68.0%, 22.0% in stage 3; 18 m: prevalence 36.2%, 4.0% in stage 3) and were significantly lower in 2012 than in 2017 (prevalence: 59.3% in 2012, 68.7% in 2017; stage 3: 16.3% in 2012, 25.1% in 2017). The Southeast of Bonaire had significantly lower prevalence of BSS (16.4%) than the other four regions and lower intensity (11.7% in stage 3) than all regions but the Southwest. The Google Images searches querying for ocean surgeonfish, A. tractus and A. bahianus, identified pictures from 26 wider Caribbean locations; BSS was detected in 14 locations of which 13 were new, with the first detection dating back to 1985 in Bonaire. The Southern Caribbean had significantly higher prevalence of BSS (78.1%) than other ecoregions (0–34.6%), and Bonaire was identified as a hotspot, highlighting the utility of mining websites for archival imagery to quantify spatial and temporal patterns in disease phenomena. This study demonstrates how visible signs of parasite infection can be used to find differences in parasite prevalence and loads on a reef, island and sea scale.","container-title":"Coral Reefs","DOI":"10.1007/s00338-019-01843-3","ISSN":"1432-0975","issue":"6","journalAbbreviation":"Coral Reefs","language":"en","page":"1303-1315","source":"Springer Link","title":"Black spot syndrome in reef fishes: using archival imagery and field surveys to characterize spatial and temporal distribution in the Caribbean","title-short":"Black spot syndrome in reef fishes","volume":"38","author":[{"family":"Elmer","given":"Franziska"},{"family":"Kohl","given":"Zachary F."},{"family":"Johnson","given":"Pieter T. J."},{"family":"Peachey","given":"Rita B. J."}],"issued":{"date-parts":[["2019",12,1]]}}}],"schema":"https://github.com/citation-style-language/schema/raw/master/csl-citation.json"} </w:instrText>
      </w:r>
      <w:r w:rsidR="006C0528">
        <w:rPr>
          <w:rFonts w:asciiTheme="majorHAnsi" w:hAnsiTheme="majorHAnsi" w:cstheme="majorHAnsi"/>
        </w:rPr>
        <w:fldChar w:fldCharType="separate"/>
      </w:r>
      <w:r w:rsidR="006C0528">
        <w:rPr>
          <w:rFonts w:asciiTheme="majorHAnsi" w:hAnsiTheme="majorHAnsi" w:cstheme="majorHAnsi"/>
          <w:noProof/>
        </w:rPr>
        <w:t>(Elmer et al., 2019)</w:t>
      </w:r>
      <w:r w:rsidR="006C0528">
        <w:rPr>
          <w:rFonts w:asciiTheme="majorHAnsi" w:hAnsiTheme="majorHAnsi" w:cstheme="majorHAnsi"/>
        </w:rPr>
        <w:fldChar w:fldCharType="end"/>
      </w:r>
      <w:r w:rsidR="006C0528">
        <w:rPr>
          <w:rFonts w:asciiTheme="majorHAnsi" w:hAnsiTheme="majorHAnsi" w:cstheme="majorHAnsi"/>
        </w:rPr>
        <w:t xml:space="preserve">. La température de l’eau serait également reliée au taux d’infection dans un habitat donnée </w:t>
      </w:r>
      <w:r w:rsidR="006C0528">
        <w:rPr>
          <w:rFonts w:asciiTheme="majorHAnsi" w:hAnsiTheme="majorHAnsi" w:cstheme="majorHAnsi"/>
        </w:rPr>
        <w:fldChar w:fldCharType="begin"/>
      </w:r>
      <w:r w:rsidR="006C0528">
        <w:rPr>
          <w:rFonts w:asciiTheme="majorHAnsi" w:hAnsiTheme="majorHAnsi" w:cstheme="majorHAnsi"/>
        </w:rPr>
        <w:instrText xml:space="preserve"> ADDIN ZOTERO_ITEM CSL_CITATION {"citationID":"o7Pcvq42","properties":{"formattedCitation":"(Schaaf et al., 2017)","plainCitation":"(Schaaf et al., 2017)","noteIndex":0},"citationItems":[{"id":2239,"uris":["http://zotero.org/groups/2585270/items/9NEZFVRP"],"itemData":{"id":2239,"type":"article-journal","abstract":"Climate change will increase water temperature in rivers and streams that provide critical habitat for imperiled species. Warmer water temperatures will influence the intensity and nature of biotic interactions, including parasitism. To better understand the factors influencing a neascus-type parasitic infection known as black spot disease, we examined the relationship between infection rate in juvenile steelhead trout (Oncorhynchus mykiss), abundance of another intermediate host (ramshorn snail, Planorbella trivolvis), and water temperature. We quantified infection patterns of trout at seven sites within the South Fork Eel River in northern California, visiting each site on three different occasions across the summer, and recording water temperature at each site. We also quantified infection patterns in trout captured from two tributaries to the South Fork Eel River. Overall, trout infection rates were highest in sites with the warmest temperatures. The abundance of ramshorn snails was positively related to both water temperature and black spot infection rates in juvenile trout. Both snail abundance and infection rates increased rapidly above a 23 °C daily maximum, suggesting a threshold effect at this temperature. We suggest that warmer temperatures are associated with environmental and biotic conditions that increase black spot disease prevalence in threatened steelhead trout. A comparison of our results with similar data collected from a more northern latitude suggests that salmonids in California may be warm-adapted in terms of their parasite susceptibility.","container-title":"Environmental Biology of Fishes","DOI":"10.1007/s10641-017-0599-9","ISSN":"1573-5133","issue":"6","journalAbbreviation":"Environ Biol Fish","language":"en","page":"733-744","source":"Springer Link","title":"Black spot infection in juvenile steelhead trout increases with stream temperature in northern California","volume":"100","author":[{"family":"Schaaf","given":"Cody J."},{"family":"Kelson","given":"Suzanne J."},{"family":"Nusslé","given":"Sébastien C."},{"family":"Carlson","given":"Stephanie M."}],"issued":{"date-parts":[["2017",6,1]]}}}],"schema":"https://github.com/citation-style-language/schema/raw/master/csl-citation.json"} </w:instrText>
      </w:r>
      <w:r w:rsidR="006C0528">
        <w:rPr>
          <w:rFonts w:asciiTheme="majorHAnsi" w:hAnsiTheme="majorHAnsi" w:cstheme="majorHAnsi"/>
        </w:rPr>
        <w:fldChar w:fldCharType="separate"/>
      </w:r>
      <w:r w:rsidR="006C0528">
        <w:rPr>
          <w:rFonts w:asciiTheme="majorHAnsi" w:hAnsiTheme="majorHAnsi" w:cstheme="majorHAnsi"/>
          <w:noProof/>
        </w:rPr>
        <w:t>(Schaaf et al., 2017)</w:t>
      </w:r>
      <w:r w:rsidR="006C0528">
        <w:rPr>
          <w:rFonts w:asciiTheme="majorHAnsi" w:hAnsiTheme="majorHAnsi" w:cstheme="majorHAnsi"/>
        </w:rPr>
        <w:fldChar w:fldCharType="end"/>
      </w:r>
      <w:r w:rsidR="00C32109">
        <w:rPr>
          <w:rFonts w:asciiTheme="majorHAnsi" w:hAnsiTheme="majorHAnsi" w:cstheme="majorHAnsi"/>
        </w:rPr>
        <w:t xml:space="preserve">. En effet, l’abondance d’escargots-hôte augmenterait avec la température, ce qui expliquerait des taux d’infection plus élevés. </w:t>
      </w:r>
      <w:r w:rsidRPr="00A524AA">
        <w:rPr>
          <w:rFonts w:asciiTheme="majorHAnsi" w:hAnsiTheme="majorHAnsi" w:cstheme="majorHAnsi"/>
        </w:rPr>
        <w:t xml:space="preserve">Plusieurs autres critères sont reconnus </w:t>
      </w:r>
      <w:r w:rsidR="00AE196B">
        <w:rPr>
          <w:rFonts w:asciiTheme="majorHAnsi" w:hAnsiTheme="majorHAnsi" w:cstheme="majorHAnsi"/>
        </w:rPr>
        <w:t>moteurs d’influence</w:t>
      </w:r>
      <w:r w:rsidRPr="00A524AA">
        <w:rPr>
          <w:rFonts w:asciiTheme="majorHAnsi" w:hAnsiTheme="majorHAnsi" w:cstheme="majorHAnsi"/>
        </w:rPr>
        <w:t xml:space="preserve"> sur les paramètres d'infection (prévalence, intensité et abondance) de</w:t>
      </w:r>
      <w:r w:rsidR="00AE196B">
        <w:rPr>
          <w:rFonts w:asciiTheme="majorHAnsi" w:hAnsiTheme="majorHAnsi" w:cstheme="majorHAnsi"/>
        </w:rPr>
        <w:t xml:space="preserve"> la maladie du</w:t>
      </w:r>
      <w:r w:rsidRPr="00A524AA">
        <w:rPr>
          <w:rFonts w:asciiTheme="majorHAnsi" w:hAnsiTheme="majorHAnsi" w:cstheme="majorHAnsi"/>
        </w:rPr>
        <w:t xml:space="preserve"> point noir. Par exemple, la classe de taille et l'âge influencent de manière significative la charge parasitaire chez </w:t>
      </w:r>
      <w:r w:rsidRPr="00A524AA">
        <w:rPr>
          <w:rFonts w:asciiTheme="majorHAnsi" w:hAnsiTheme="majorHAnsi" w:cstheme="majorHAnsi"/>
          <w:i/>
          <w:iCs/>
        </w:rPr>
        <w:t xml:space="preserve">L. </w:t>
      </w:r>
      <w:proofErr w:type="spellStart"/>
      <w:r w:rsidRPr="00A524AA">
        <w:rPr>
          <w:rFonts w:asciiTheme="majorHAnsi" w:hAnsiTheme="majorHAnsi" w:cstheme="majorHAnsi"/>
          <w:i/>
          <w:iCs/>
        </w:rPr>
        <w:t>macrochirus</w:t>
      </w:r>
      <w:proofErr w:type="spellEnd"/>
      <w:r w:rsidR="00AE196B">
        <w:rPr>
          <w:rFonts w:asciiTheme="majorHAnsi" w:hAnsiTheme="majorHAnsi" w:cstheme="majorHAnsi"/>
        </w:rPr>
        <w:t xml:space="preserve">, </w:t>
      </w:r>
      <w:r w:rsidRPr="00A524AA">
        <w:rPr>
          <w:rFonts w:asciiTheme="majorHAnsi" w:hAnsiTheme="majorHAnsi" w:cstheme="majorHAnsi"/>
        </w:rPr>
        <w:t xml:space="preserve">mais il ne semble pas y avoir de différence d'infection entre les </w:t>
      </w:r>
      <w:r w:rsidRPr="00A524AA">
        <w:rPr>
          <w:rFonts w:asciiTheme="majorHAnsi" w:hAnsiTheme="majorHAnsi" w:cstheme="majorHAnsi"/>
        </w:rPr>
        <w:lastRenderedPageBreak/>
        <w:t>deux sexes</w:t>
      </w:r>
      <w:r w:rsidR="00AE196B">
        <w:rPr>
          <w:rFonts w:asciiTheme="majorHAnsi" w:hAnsiTheme="majorHAnsi" w:cstheme="majorHAnsi"/>
        </w:rPr>
        <w:t xml:space="preserve"> </w:t>
      </w:r>
      <w:r w:rsidR="00AE196B" w:rsidRPr="00AE196B">
        <w:rPr>
          <w:rFonts w:asciiTheme="majorHAnsi" w:hAnsiTheme="majorHAnsi" w:cstheme="majorHAnsi"/>
        </w:rPr>
        <w:fldChar w:fldCharType="begin"/>
      </w:r>
      <w:r w:rsidR="00AE196B" w:rsidRPr="00AE196B">
        <w:rPr>
          <w:rFonts w:asciiTheme="majorHAnsi" w:hAnsiTheme="majorHAnsi" w:cstheme="majorHAnsi"/>
        </w:rPr>
        <w:instrText xml:space="preserve"> ADDIN ZOTERO_ITEM CSL_CITATION {"citationID":"uDuMIrSX","properties":{"formattedCitation":"(Lemly &amp; Esch, 1984a)","plainCitation":"(Lemly &amp; Esch, 1984a)","noteIndex":0},"citationItems":[{"id":1666,"uris":["http://zotero.org/groups/2585270/items/T27IWLUZ"],"itemData":{"id":1666,"type":"article-journal","abstract":"Prevalence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AE196B" w:rsidRPr="00AE196B">
        <w:rPr>
          <w:rFonts w:asciiTheme="majorHAnsi" w:hAnsiTheme="majorHAnsi" w:cstheme="majorHAnsi"/>
        </w:rPr>
        <w:fldChar w:fldCharType="separate"/>
      </w:r>
      <w:r w:rsidR="00AE196B" w:rsidRPr="00AE196B">
        <w:rPr>
          <w:rFonts w:asciiTheme="majorHAnsi" w:hAnsiTheme="majorHAnsi" w:cstheme="majorHAnsi"/>
          <w:noProof/>
        </w:rPr>
        <w:t>(Lemly &amp; Esch, 1984a)</w:t>
      </w:r>
      <w:r w:rsidR="00AE196B" w:rsidRPr="00AE196B">
        <w:rPr>
          <w:rFonts w:asciiTheme="majorHAnsi" w:hAnsiTheme="majorHAnsi" w:cstheme="majorHAnsi"/>
        </w:rPr>
        <w:fldChar w:fldCharType="end"/>
      </w:r>
      <w:r w:rsidRPr="00AE196B">
        <w:rPr>
          <w:rFonts w:asciiTheme="majorHAnsi" w:hAnsiTheme="majorHAnsi" w:cstheme="majorHAnsi"/>
        </w:rPr>
        <w:t>.</w:t>
      </w:r>
      <w:r w:rsidRPr="00A524AA">
        <w:rPr>
          <w:rFonts w:asciiTheme="majorHAnsi" w:hAnsiTheme="majorHAnsi" w:cstheme="majorHAnsi"/>
        </w:rPr>
        <w:t xml:space="preserve"> En effet, ces parasites survivent à l'hiver</w:t>
      </w:r>
      <w:r w:rsidR="00AE196B">
        <w:rPr>
          <w:rFonts w:asciiTheme="majorHAnsi" w:hAnsiTheme="majorHAnsi" w:cstheme="majorHAnsi"/>
        </w:rPr>
        <w:t xml:space="preserve"> dans leur stade dormant </w:t>
      </w:r>
      <w:r w:rsidRPr="00A524AA">
        <w:rPr>
          <w:rFonts w:asciiTheme="majorHAnsi" w:hAnsiTheme="majorHAnsi" w:cstheme="majorHAnsi"/>
        </w:rPr>
        <w:t xml:space="preserve"> et viv</w:t>
      </w:r>
      <w:r w:rsidR="00AE196B">
        <w:rPr>
          <w:rFonts w:asciiTheme="majorHAnsi" w:hAnsiTheme="majorHAnsi" w:cstheme="majorHAnsi"/>
        </w:rPr>
        <w:t>ent</w:t>
      </w:r>
      <w:r w:rsidRPr="00A524AA">
        <w:rPr>
          <w:rFonts w:asciiTheme="majorHAnsi" w:hAnsiTheme="majorHAnsi" w:cstheme="majorHAnsi"/>
        </w:rPr>
        <w:t xml:space="preserve"> plusieurs années</w:t>
      </w:r>
      <w:r w:rsidR="00AE196B">
        <w:rPr>
          <w:rFonts w:asciiTheme="majorHAnsi" w:hAnsiTheme="majorHAnsi" w:cstheme="majorHAnsi"/>
        </w:rPr>
        <w:t xml:space="preserve"> </w:t>
      </w:r>
      <w:r w:rsidR="00AE196B" w:rsidRPr="00AE196B">
        <w:rPr>
          <w:rFonts w:asciiTheme="majorHAnsi" w:hAnsiTheme="majorHAnsi" w:cstheme="majorHAnsi"/>
        </w:rPr>
        <w:fldChar w:fldCharType="begin"/>
      </w:r>
      <w:r w:rsidR="00AE196B" w:rsidRPr="00AE196B">
        <w:rPr>
          <w:rFonts w:asciiTheme="majorHAnsi" w:hAnsiTheme="majorHAnsi" w:cstheme="majorHAnsi"/>
        </w:rPr>
        <w:instrText xml:space="preserve"> ADDIN ZOTERO_ITEM CSL_CITATION {"citationID":"ThPXmbT6","properties":{"formattedCitation":"(Fischthal, 1949)","plainCitation":"(Fischthal, 1949)","noteIndex":0},"citationItems":[{"id":2264,"uris":["http://zotero.org/groups/2585270/items/2NYJICWA"],"itemData":{"id":2264,"type":"article-journal","abstract":"Thirty fish of four species, all infested with \" yellow grub \" (Clinostomum marginatum metacercariae) and 14 of them with \" black grub \" (Neascus spp. metacercariae), were tagged and their skin cysts counted-and individually recorded on outline drawings in October 1944. Six months later the fish were removed from the hatchery raceway where they had been maintained during the experiment, and it...","container-title":"Journal of Parasitology","ISSN":"0022-3395","issue":"2","language":"English","page":"191-192","source":"www.cabdirect.org","title":"The over-wintering of black grubs and yellow grubs in fish.","volume":"35","author":[{"family":"Fischthal","given":"J. H."}],"issued":{"date-parts":[["1949"]]}}}],"schema":"https://github.com/citation-style-language/schema/raw/master/csl-citation.json"} </w:instrText>
      </w:r>
      <w:r w:rsidR="00AE196B" w:rsidRPr="00AE196B">
        <w:rPr>
          <w:rFonts w:asciiTheme="majorHAnsi" w:hAnsiTheme="majorHAnsi" w:cstheme="majorHAnsi"/>
        </w:rPr>
        <w:fldChar w:fldCharType="separate"/>
      </w:r>
      <w:r w:rsidR="00AE196B" w:rsidRPr="00AE196B">
        <w:rPr>
          <w:rFonts w:asciiTheme="majorHAnsi" w:hAnsiTheme="majorHAnsi" w:cstheme="majorHAnsi"/>
          <w:noProof/>
        </w:rPr>
        <w:t>(Fischthal, 1949)</w:t>
      </w:r>
      <w:r w:rsidR="00AE196B" w:rsidRPr="00AE196B">
        <w:rPr>
          <w:rFonts w:asciiTheme="majorHAnsi" w:hAnsiTheme="majorHAnsi" w:cstheme="majorHAnsi"/>
        </w:rPr>
        <w:fldChar w:fldCharType="end"/>
      </w:r>
      <w:r w:rsidRPr="00AE196B">
        <w:rPr>
          <w:rFonts w:asciiTheme="majorHAnsi" w:hAnsiTheme="majorHAnsi" w:cstheme="majorHAnsi"/>
        </w:rPr>
        <w:t>,</w:t>
      </w:r>
      <w:r w:rsidRPr="00A524AA">
        <w:rPr>
          <w:rFonts w:asciiTheme="majorHAnsi" w:hAnsiTheme="majorHAnsi" w:cstheme="majorHAnsi"/>
        </w:rPr>
        <w:t xml:space="preserve"> s'accumulant ainsi sur les poissons tout au long de leur vie afin de maximiser leur chance d'être transmis à l'hôte définitif. Notamment, la métacercaire d'</w:t>
      </w:r>
      <w:r w:rsidRPr="00A524AA">
        <w:rPr>
          <w:rFonts w:asciiTheme="majorHAnsi" w:hAnsiTheme="majorHAnsi" w:cstheme="majorHAnsi"/>
          <w:i/>
          <w:iCs/>
        </w:rPr>
        <w:t xml:space="preserve">U. </w:t>
      </w:r>
      <w:proofErr w:type="spellStart"/>
      <w:r w:rsidRPr="00A524AA">
        <w:rPr>
          <w:rFonts w:asciiTheme="majorHAnsi" w:hAnsiTheme="majorHAnsi" w:cstheme="majorHAnsi"/>
          <w:i/>
          <w:iCs/>
        </w:rPr>
        <w:t>ambloplitis</w:t>
      </w:r>
      <w:proofErr w:type="spellEnd"/>
      <w:r w:rsidRPr="00A524AA">
        <w:rPr>
          <w:rFonts w:asciiTheme="majorHAnsi" w:hAnsiTheme="majorHAnsi" w:cstheme="majorHAnsi"/>
          <w:i/>
          <w:iCs/>
        </w:rPr>
        <w:t xml:space="preserve"> </w:t>
      </w:r>
      <w:r w:rsidRPr="00A524AA">
        <w:rPr>
          <w:rFonts w:asciiTheme="majorHAnsi" w:hAnsiTheme="majorHAnsi" w:cstheme="majorHAnsi"/>
        </w:rPr>
        <w:t xml:space="preserve">peut vivre plus de quatre ans chez </w:t>
      </w:r>
      <w:r w:rsidRPr="00A524AA">
        <w:rPr>
          <w:rFonts w:asciiTheme="majorHAnsi" w:hAnsiTheme="majorHAnsi" w:cstheme="majorHAnsi"/>
          <w:i/>
          <w:iCs/>
        </w:rPr>
        <w:t xml:space="preserve">L. </w:t>
      </w:r>
      <w:proofErr w:type="spellStart"/>
      <w:r w:rsidRPr="00A524AA">
        <w:rPr>
          <w:rFonts w:asciiTheme="majorHAnsi" w:hAnsiTheme="majorHAnsi" w:cstheme="majorHAnsi"/>
          <w:i/>
          <w:iCs/>
        </w:rPr>
        <w:t>macrochirus</w:t>
      </w:r>
      <w:proofErr w:type="spellEnd"/>
      <w:r w:rsidRPr="00A524AA">
        <w:rPr>
          <w:rFonts w:asciiTheme="majorHAnsi" w:hAnsiTheme="majorHAnsi" w:cstheme="majorHAnsi"/>
        </w:rPr>
        <w:t xml:space="preserve"> (Hoffman et </w:t>
      </w:r>
      <w:proofErr w:type="spellStart"/>
      <w:r w:rsidRPr="00A524AA">
        <w:rPr>
          <w:rFonts w:asciiTheme="majorHAnsi" w:hAnsiTheme="majorHAnsi" w:cstheme="majorHAnsi"/>
        </w:rPr>
        <w:t>Putz</w:t>
      </w:r>
      <w:proofErr w:type="spellEnd"/>
      <w:r w:rsidRPr="00A524AA">
        <w:rPr>
          <w:rFonts w:asciiTheme="majorHAnsi" w:hAnsiTheme="majorHAnsi" w:cstheme="majorHAnsi"/>
        </w:rPr>
        <w:t>, 1965).</w:t>
      </w:r>
    </w:p>
    <w:p w14:paraId="3DC4D910" w14:textId="77777777" w:rsidR="00AE196B" w:rsidRDefault="00AE196B" w:rsidP="00AE196B">
      <w:pPr>
        <w:spacing w:line="360" w:lineRule="auto"/>
        <w:ind w:firstLine="708"/>
        <w:jc w:val="both"/>
        <w:rPr>
          <w:rFonts w:asciiTheme="majorHAnsi" w:hAnsiTheme="majorHAnsi" w:cstheme="majorHAnsi"/>
        </w:rPr>
      </w:pPr>
    </w:p>
    <w:p w14:paraId="77EBA741" w14:textId="77777777" w:rsidR="00AE196B" w:rsidRDefault="00AE196B" w:rsidP="00AE196B">
      <w:pPr>
        <w:spacing w:line="360" w:lineRule="auto"/>
        <w:ind w:firstLine="708"/>
        <w:jc w:val="both"/>
        <w:rPr>
          <w:rFonts w:asciiTheme="majorHAnsi" w:hAnsiTheme="majorHAnsi" w:cstheme="majorHAnsi"/>
        </w:rPr>
      </w:pPr>
      <w:r w:rsidRPr="00AE196B">
        <w:rPr>
          <w:rFonts w:asciiTheme="majorHAnsi" w:hAnsiTheme="majorHAnsi" w:cstheme="majorHAnsi"/>
          <w:highlight w:val="cyan"/>
        </w:rPr>
        <w:t>[Au niveau des paramètres environnementaux ?]</w:t>
      </w:r>
    </w:p>
    <w:p w14:paraId="33AFF6D5" w14:textId="6EA40976" w:rsidR="00A524AA" w:rsidRPr="00C32109" w:rsidRDefault="00A524AA" w:rsidP="00AE196B">
      <w:pPr>
        <w:spacing w:line="360" w:lineRule="auto"/>
        <w:ind w:firstLine="708"/>
        <w:jc w:val="both"/>
        <w:rPr>
          <w:rFonts w:asciiTheme="majorHAnsi" w:hAnsiTheme="majorHAnsi" w:cstheme="majorHAnsi"/>
        </w:rPr>
      </w:pPr>
      <w:r w:rsidRPr="00A524AA">
        <w:rPr>
          <w:rFonts w:asciiTheme="majorHAnsi" w:hAnsiTheme="majorHAnsi" w:cstheme="majorHAnsi"/>
        </w:rPr>
        <w:t>Bien</w:t>
      </w:r>
      <w:r w:rsidR="00AA78A9">
        <w:rPr>
          <w:rFonts w:asciiTheme="majorHAnsi" w:hAnsiTheme="majorHAnsi" w:cstheme="majorHAnsi"/>
        </w:rPr>
        <w:t xml:space="preserve"> que cette maladie est généralement considérée bénigne </w:t>
      </w:r>
      <w:r w:rsidR="00AA78A9">
        <w:rPr>
          <w:rFonts w:asciiTheme="majorHAnsi" w:hAnsiTheme="majorHAnsi" w:cstheme="majorHAnsi"/>
        </w:rPr>
        <w:fldChar w:fldCharType="begin"/>
      </w:r>
      <w:r w:rsidR="00BA1034">
        <w:rPr>
          <w:rFonts w:asciiTheme="majorHAnsi" w:hAnsiTheme="majorHAnsi" w:cstheme="majorHAnsi"/>
        </w:rPr>
        <w:instrText xml:space="preserve"> ADDIN ZOTERO_ITEM CSL_CITATION {"citationID":"JFfkinOs","properties":{"formattedCitation":"(Paradis &amp; Chapleau, 1994; Vaughan &amp; Coble, 1975)","plainCitation":"(Paradis &amp; Chapleau, 1994; Vaughan &amp; Coble, 1975)","dontUpdate":true,"noteIndex":0},"citationItems":[{"id":7854,"uris":["http://zotero.org/groups/2585270/items/KRYKC3I4"],"itemData":{"id":7854,"type":"article-journal","abstract":"The purpose of this study was to quantify the effects of the black spot disease on growth, health, and fecundity of the fish and to define predictive parameters related to the infestation. Cyprinids belonging to the Phoxinus complex (P. eos, P. eos × P. neogaeus) of Lake Fortune (Gatineau Park, Québec, Canada) were sampled periodically between June and September 1992. The highest intensity of infestation was encountered in September (0–216 black spots; , SD = 26.0). Our results indicate that: (i) the condition index of the Phoxinus complex and the gonadosomatic index in females are not affected by the level of infestation; (ii) age is a better predictive parameter of the number of black spots than total length; (iii) fins are significantly more infested than the body; and (iv) infestation occurs mainly between June and September. Our results suggest that the black spot disease does not influence the biology of fish belonging to the Phoxinus complex, even in instances of severe infestation.","container-title":"Canadian Journal of Zoology","DOI":"10.1139/z94-214","ISSN":"0008-4301","issue":"9","journalAbbreviation":"Can. J. Zool.","note":"publisher: NRC Research Press","page":"1611-1615","source":"cdnsciencepub.com (Atypon)","title":"Impact de la maladie des points noirs sur la biologie du complexe Phoxinus (Cyprinidae) du lac Fortune, Québec","volume":"72","author":[{"family":"Paradis","given":"Anne Reine"},{"family":"Chapleau","given":"François"}],"issued":{"date-parts":[["1994",9]]}}},{"id":2260,"uris":["http://zotero.org/groups/2585270/items/IDXWHPSL"],"itemData":{"id":2260,"type":"article-journal","abstract":"Vulnerability to predation, resistance to high temperature, weight-length relationships, and fecundity were compared for fish with and without or with light and heavy infestations of three ectoparasites. The fish and parasites were fathead minnow (Pimephales promelas) with anchor worm (Lernaea cyprinaceae); brook trout (Salvelinus fontinalis) with gill lice (Salmincola edwardsii); and yellow perch (Perca flavescens) with black-spot (Neascus of Crassiphiala bulboglossa). The only sublethal effect found was that of gill lice, which reduced resistance of brook trout to high temperature. None of the three ectoparasites increased vulnerability offish to predation by piscivorous fish.","container-title":"Journal of Fish Biology","DOI":"10.1111/j.1095-8649.1975.tb04601.x","ISSN":"1095-8649","issue":"3","language":"en","note":"_eprint: https://onlinelibrary.wiley.com/doi/pdf/10.1111/j.1095-8649.1975.tb04601.x","page":"283-294","source":"Wiley Online Library","title":"Sublethal effects of three ectoparasites on fish","volume":"7","author":[{"family":"Vaughan","given":"Gene E."},{"family":"Coble","given":"Daniel W."}],"issued":{"date-parts":[["1975"]]}}}],"schema":"https://github.com/citation-style-language/schema/raw/master/csl-citation.json"} </w:instrText>
      </w:r>
      <w:r w:rsidR="00AA78A9">
        <w:rPr>
          <w:rFonts w:asciiTheme="majorHAnsi" w:hAnsiTheme="majorHAnsi" w:cstheme="majorHAnsi"/>
        </w:rPr>
        <w:fldChar w:fldCharType="separate"/>
      </w:r>
      <w:r w:rsidR="001853B7">
        <w:rPr>
          <w:rFonts w:asciiTheme="majorHAnsi" w:hAnsiTheme="majorHAnsi" w:cstheme="majorHAnsi"/>
          <w:noProof/>
        </w:rPr>
        <w:t>(e.g. Paradis &amp; Chapleau, 1994; Vaughan &amp; Coble, 1975)</w:t>
      </w:r>
      <w:r w:rsidR="00AA78A9">
        <w:rPr>
          <w:rFonts w:asciiTheme="majorHAnsi" w:hAnsiTheme="majorHAnsi" w:cstheme="majorHAnsi"/>
        </w:rPr>
        <w:fldChar w:fldCharType="end"/>
      </w:r>
      <w:r w:rsidRPr="00A524AA">
        <w:rPr>
          <w:rFonts w:asciiTheme="majorHAnsi" w:hAnsiTheme="majorHAnsi" w:cstheme="majorHAnsi"/>
        </w:rPr>
        <w:t xml:space="preserve">, </w:t>
      </w:r>
      <w:r w:rsidR="00AE196B">
        <w:rPr>
          <w:rFonts w:asciiTheme="majorHAnsi" w:hAnsiTheme="majorHAnsi" w:cstheme="majorHAnsi"/>
        </w:rPr>
        <w:t>ces trématodes</w:t>
      </w:r>
      <w:r w:rsidRPr="00A524AA">
        <w:rPr>
          <w:rFonts w:asciiTheme="majorHAnsi" w:hAnsiTheme="majorHAnsi" w:cstheme="majorHAnsi"/>
        </w:rPr>
        <w:t xml:space="preserve"> peuvent avoir un impact sur la structure des populations et les fonctions physiologiques des poissons.</w:t>
      </w:r>
      <w:r w:rsidR="00AE196B">
        <w:rPr>
          <w:rFonts w:asciiTheme="majorHAnsi" w:hAnsiTheme="majorHAnsi" w:cstheme="majorHAnsi"/>
        </w:rPr>
        <w:t xml:space="preserve"> </w:t>
      </w:r>
      <w:r w:rsidR="00AE196B">
        <w:rPr>
          <w:rFonts w:asciiTheme="majorHAnsi" w:hAnsiTheme="majorHAnsi" w:cstheme="majorHAnsi"/>
        </w:rPr>
        <w:fldChar w:fldCharType="begin"/>
      </w:r>
      <w:r w:rsidR="001065D8">
        <w:rPr>
          <w:rFonts w:asciiTheme="majorHAnsi" w:hAnsiTheme="majorHAnsi" w:cstheme="majorHAnsi"/>
        </w:rPr>
        <w:instrText xml:space="preserve"> ADDIN ZOTERO_ITEM CSL_CITATION {"citationID":"BUspTED4","properties":{"formattedCitation":"(Hoffman, 1956; Krull, 1934)","plainCitation":"(Hoffman, 1956; Krull, 1934)","dontUpdate":true,"noteIndex":0},"citationItems":[{"id":2227,"uris":["http://zotero.org/groups/2585270/items/UGCT3IM8"],"itemData":{"id":2227,"type":"article-journal","container-title":"The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sidR="00AE196B">
        <w:rPr>
          <w:rFonts w:asciiTheme="majorHAnsi" w:hAnsiTheme="majorHAnsi" w:cstheme="majorHAnsi"/>
        </w:rPr>
        <w:fldChar w:fldCharType="separate"/>
      </w:r>
      <w:r w:rsidR="00AE196B">
        <w:rPr>
          <w:rFonts w:asciiTheme="majorHAnsi" w:hAnsiTheme="majorHAnsi" w:cstheme="majorHAnsi"/>
          <w:noProof/>
        </w:rPr>
        <w:t>Hoffman (1956) et Krull (1934)</w:t>
      </w:r>
      <w:r w:rsidR="00AE196B">
        <w:rPr>
          <w:rFonts w:asciiTheme="majorHAnsi" w:hAnsiTheme="majorHAnsi" w:cstheme="majorHAnsi"/>
        </w:rPr>
        <w:fldChar w:fldCharType="end"/>
      </w:r>
      <w:r w:rsidRPr="00A524AA">
        <w:rPr>
          <w:rFonts w:asciiTheme="majorHAnsi" w:hAnsiTheme="majorHAnsi" w:cstheme="majorHAnsi"/>
        </w:rPr>
        <w:t xml:space="preserve"> ont montré par des expérimentations en laboratoire que de fort</w:t>
      </w:r>
      <w:r w:rsidR="00AE196B">
        <w:rPr>
          <w:rFonts w:asciiTheme="majorHAnsi" w:hAnsiTheme="majorHAnsi" w:cstheme="majorHAnsi"/>
        </w:rPr>
        <w:t xml:space="preserve">es intensités </w:t>
      </w:r>
      <w:r w:rsidRPr="00A524AA">
        <w:rPr>
          <w:rFonts w:asciiTheme="majorHAnsi" w:hAnsiTheme="majorHAnsi" w:cstheme="majorHAnsi"/>
        </w:rPr>
        <w:t>d'infection peuvent causer la mort chez plusieurs espèces poissons</w:t>
      </w:r>
      <w:r w:rsidR="00AE196B">
        <w:rPr>
          <w:rFonts w:asciiTheme="majorHAnsi" w:hAnsiTheme="majorHAnsi" w:cstheme="majorHAnsi"/>
        </w:rPr>
        <w:t xml:space="preserve">. </w:t>
      </w:r>
      <w:commentRangeStart w:id="5"/>
      <w:r w:rsidR="00AE196B">
        <w:rPr>
          <w:rFonts w:asciiTheme="majorHAnsi" w:hAnsiTheme="majorHAnsi" w:cstheme="majorHAnsi"/>
        </w:rPr>
        <w:t>Toutefois,</w:t>
      </w:r>
      <w:r w:rsidRPr="00A524AA">
        <w:rPr>
          <w:rFonts w:asciiTheme="majorHAnsi" w:hAnsiTheme="majorHAnsi" w:cstheme="majorHAnsi"/>
        </w:rPr>
        <w:t xml:space="preserve"> le nombre de parasites utilisé </w:t>
      </w:r>
      <w:r w:rsidR="00AE196B">
        <w:rPr>
          <w:rFonts w:asciiTheme="majorHAnsi" w:hAnsiTheme="majorHAnsi" w:cstheme="majorHAnsi"/>
        </w:rPr>
        <w:t xml:space="preserve">dans ces études </w:t>
      </w:r>
      <w:r w:rsidRPr="00A524AA">
        <w:rPr>
          <w:rFonts w:asciiTheme="majorHAnsi" w:hAnsiTheme="majorHAnsi" w:cstheme="majorHAnsi"/>
        </w:rPr>
        <w:t xml:space="preserve">semble improbable en nature. </w:t>
      </w:r>
      <w:commentRangeEnd w:id="5"/>
      <w:r w:rsidR="00AE196B">
        <w:rPr>
          <w:rStyle w:val="Marquedecommentaire"/>
        </w:rPr>
        <w:commentReference w:id="5"/>
      </w:r>
      <w:r w:rsidRPr="00A524AA">
        <w:rPr>
          <w:rFonts w:asciiTheme="majorHAnsi" w:hAnsiTheme="majorHAnsi" w:cstheme="majorHAnsi"/>
        </w:rPr>
        <w:t xml:space="preserve"> </w:t>
      </w:r>
      <w:r w:rsidR="007E4C00">
        <w:rPr>
          <w:rFonts w:asciiTheme="majorHAnsi" w:hAnsiTheme="majorHAnsi" w:cstheme="majorHAnsi"/>
        </w:rPr>
        <w:t>D’autres soulèvent que l’infection pourrait être plus létale chez les individus dans leurs mois de croissance (âge 0+)</w:t>
      </w:r>
      <w:r w:rsidR="007E4C00">
        <w:rPr>
          <w:rFonts w:asciiTheme="majorHAnsi" w:hAnsiTheme="majorHAnsi" w:cstheme="majorHAnsi"/>
        </w:rPr>
        <w:fldChar w:fldCharType="begin"/>
      </w:r>
      <w:r w:rsidR="007E4C00">
        <w:rPr>
          <w:rFonts w:asciiTheme="majorHAnsi" w:hAnsiTheme="majorHAnsi" w:cstheme="majorHAnsi"/>
        </w:rPr>
        <w:instrText xml:space="preserve"> ADDIN ZOTERO_ITEM CSL_CITATION {"citationID":"tCZinmZT","properties":{"formattedCitation":"(Lucky, 1970)","plainCitation":"(Lucky, 1970)","noteIndex":0},"citationItems":[{"id":8492,"uris":["http://zotero.org/groups/2585270/items/DI4CS3CT"],"itemData":{"id":8492,"type":"article-journal","container-title":"Acta Vet Brno (Suppl)","page":"51-66","source":"cir.nii.ac.jp","title":"Pathological changes with posthodiplostomosis of fish fry","volume":"1","author":[{"family":"Lucky","given":"Z"}],"issued":{"date-parts":[["1970"]]}}}],"schema":"https://github.com/citation-style-language/schema/raw/master/csl-citation.json"} </w:instrText>
      </w:r>
      <w:r w:rsidR="007E4C00">
        <w:rPr>
          <w:rFonts w:asciiTheme="majorHAnsi" w:hAnsiTheme="majorHAnsi" w:cstheme="majorHAnsi"/>
        </w:rPr>
        <w:fldChar w:fldCharType="separate"/>
      </w:r>
      <w:r w:rsidR="007E4C00">
        <w:rPr>
          <w:rFonts w:asciiTheme="majorHAnsi" w:hAnsiTheme="majorHAnsi" w:cstheme="majorHAnsi"/>
          <w:noProof/>
        </w:rPr>
        <w:t>(Lucky, 1970)</w:t>
      </w:r>
      <w:r w:rsidR="007E4C00">
        <w:rPr>
          <w:rFonts w:asciiTheme="majorHAnsi" w:hAnsiTheme="majorHAnsi" w:cstheme="majorHAnsi"/>
        </w:rPr>
        <w:fldChar w:fldCharType="end"/>
      </w:r>
      <w:r w:rsidR="007E4C00">
        <w:rPr>
          <w:rFonts w:asciiTheme="majorHAnsi" w:hAnsiTheme="majorHAnsi" w:cstheme="majorHAnsi"/>
        </w:rPr>
        <w:t xml:space="preserve">. </w:t>
      </w:r>
      <w:r w:rsidR="005124B6">
        <w:rPr>
          <w:rFonts w:asciiTheme="majorHAnsi" w:hAnsiTheme="majorHAnsi" w:cstheme="majorHAnsi"/>
        </w:rPr>
        <w:t xml:space="preserve">En fait, la pénétration des cercaires sous la peau du poisson causent des lésions, avec perte de sang </w:t>
      </w:r>
      <w:r w:rsidR="005124B6">
        <w:rPr>
          <w:rFonts w:asciiTheme="majorHAnsi" w:hAnsiTheme="majorHAnsi" w:cstheme="majorHAnsi"/>
        </w:rPr>
        <w:fldChar w:fldCharType="begin"/>
      </w:r>
      <w:r w:rsidR="005124B6">
        <w:rPr>
          <w:rFonts w:asciiTheme="majorHAnsi" w:hAnsiTheme="majorHAnsi" w:cstheme="majorHAnsi"/>
        </w:rPr>
        <w:instrText xml:space="preserve"> ADDIN ZOTERO_ITEM CSL_CITATION {"citationID":"yqDmHlg5","properties":{"formattedCitation":"(Krull, 1934)","plainCitation":"(Krull, 1934)","noteIndex":0},"citationItems":[{"id":2228,"uris":["http://zotero.org/groups/2585270/items/E3V63Q94"],"itemData":{"id":2228,"type":"article-journal","container-title":"Copeia","DOI":"10.2307/1435795","ISSN":"0045-8511","issue":"2","note":"publisher: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sidR="005124B6">
        <w:rPr>
          <w:rFonts w:asciiTheme="majorHAnsi" w:hAnsiTheme="majorHAnsi" w:cstheme="majorHAnsi"/>
        </w:rPr>
        <w:fldChar w:fldCharType="separate"/>
      </w:r>
      <w:r w:rsidR="005124B6">
        <w:rPr>
          <w:rFonts w:asciiTheme="majorHAnsi" w:hAnsiTheme="majorHAnsi" w:cstheme="majorHAnsi"/>
          <w:noProof/>
        </w:rPr>
        <w:t>(Krull, 1934)</w:t>
      </w:r>
      <w:r w:rsidR="005124B6">
        <w:rPr>
          <w:rFonts w:asciiTheme="majorHAnsi" w:hAnsiTheme="majorHAnsi" w:cstheme="majorHAnsi"/>
        </w:rPr>
        <w:fldChar w:fldCharType="end"/>
      </w:r>
      <w:r w:rsidR="005124B6">
        <w:rPr>
          <w:rFonts w:asciiTheme="majorHAnsi" w:hAnsiTheme="majorHAnsi" w:cstheme="majorHAnsi"/>
        </w:rPr>
        <w:t xml:space="preserve">, qui peuvent faciliter l’établissement d’autres pathogènes </w:t>
      </w:r>
      <w:r w:rsidR="005124B6">
        <w:rPr>
          <w:rFonts w:asciiTheme="majorHAnsi" w:hAnsiTheme="majorHAnsi" w:cstheme="majorHAnsi"/>
        </w:rPr>
        <w:fldChar w:fldCharType="begin"/>
      </w:r>
      <w:r w:rsidR="005124B6">
        <w:rPr>
          <w:rFonts w:asciiTheme="majorHAnsi" w:hAnsiTheme="majorHAnsi" w:cstheme="majorHAnsi"/>
        </w:rPr>
        <w:instrText xml:space="preserve"> ADDIN ZOTERO_ITEM CSL_CITATION {"citationID":"dgwiSGgp","properties":{"formattedCitation":"(Bush et al., 2001)","plainCitation":"(Bush et al., 2001)","noteIndex":0},"citationItems":[{"id":8441,"uris":["http://zotero.org/groups/2585270/items/9FRGPQNK"],"itemData":{"id":8441,"type":"article-journal","container-title":"Parasitology","journalAbbreviation":"Parasitology","source":"ResearchGate","title":"Parasitism: The Diversity and Ecology of Animal Parasites","title-short":"Parasitism","volume":"123","author":[{"family":"Bush","given":"Albert"},{"family":"Fernandez","given":"Jacqueline"},{"family":"Esch","given":"Gilbert"},{"family":"Seed","given":"J."}],"issued":{"date-parts":[["2001",1,1]]}}}],"schema":"https://github.com/citation-style-language/schema/raw/master/csl-citation.json"} </w:instrText>
      </w:r>
      <w:r w:rsidR="005124B6">
        <w:rPr>
          <w:rFonts w:asciiTheme="majorHAnsi" w:hAnsiTheme="majorHAnsi" w:cstheme="majorHAnsi"/>
        </w:rPr>
        <w:fldChar w:fldCharType="separate"/>
      </w:r>
      <w:r w:rsidR="005124B6">
        <w:rPr>
          <w:rFonts w:asciiTheme="majorHAnsi" w:hAnsiTheme="majorHAnsi" w:cstheme="majorHAnsi"/>
          <w:noProof/>
        </w:rPr>
        <w:t>(Bush et al., 2001)</w:t>
      </w:r>
      <w:r w:rsidR="005124B6">
        <w:rPr>
          <w:rFonts w:asciiTheme="majorHAnsi" w:hAnsiTheme="majorHAnsi" w:cstheme="majorHAnsi"/>
        </w:rPr>
        <w:fldChar w:fldCharType="end"/>
      </w:r>
      <w:r w:rsidR="005124B6">
        <w:rPr>
          <w:rFonts w:asciiTheme="majorHAnsi" w:hAnsiTheme="majorHAnsi" w:cstheme="majorHAnsi"/>
        </w:rPr>
        <w:t xml:space="preserve">. </w:t>
      </w:r>
      <w:r w:rsidR="00AE196B">
        <w:rPr>
          <w:rFonts w:asciiTheme="majorHAnsi" w:hAnsiTheme="majorHAnsi" w:cstheme="majorHAnsi"/>
        </w:rPr>
        <w:t>Cela étant dit, certaines évidences empiriques suggèrent que la maladie du point noire peut causer des changements physiologiques. Par exemple, l</w:t>
      </w:r>
      <w:r w:rsidRPr="00A524AA">
        <w:rPr>
          <w:rFonts w:asciiTheme="majorHAnsi" w:hAnsiTheme="majorHAnsi" w:cstheme="majorHAnsi"/>
        </w:rPr>
        <w:t xml:space="preserve">es crapets arlequin </w:t>
      </w:r>
      <w:r w:rsidRPr="00A524AA">
        <w:rPr>
          <w:rFonts w:asciiTheme="majorHAnsi" w:hAnsiTheme="majorHAnsi" w:cstheme="majorHAnsi"/>
          <w:i/>
          <w:iCs/>
        </w:rPr>
        <w:t>in situ</w:t>
      </w:r>
      <w:r w:rsidRPr="00A524AA">
        <w:rPr>
          <w:rFonts w:asciiTheme="majorHAnsi" w:hAnsiTheme="majorHAnsi" w:cstheme="majorHAnsi"/>
        </w:rPr>
        <w:t xml:space="preserve"> </w:t>
      </w:r>
      <w:r w:rsidR="00AE196B">
        <w:rPr>
          <w:rFonts w:asciiTheme="majorHAnsi" w:hAnsiTheme="majorHAnsi" w:cstheme="majorHAnsi"/>
        </w:rPr>
        <w:t>fortement</w:t>
      </w:r>
      <w:r w:rsidRPr="00A524AA">
        <w:rPr>
          <w:rFonts w:asciiTheme="majorHAnsi" w:hAnsiTheme="majorHAnsi" w:cstheme="majorHAnsi"/>
        </w:rPr>
        <w:t xml:space="preserve"> infectés semblent moins bien survivre à l'hiver que leurs congénères</w:t>
      </w:r>
      <w:r w:rsidR="001853B7">
        <w:rPr>
          <w:rFonts w:asciiTheme="majorHAnsi" w:hAnsiTheme="majorHAnsi" w:cstheme="majorHAnsi"/>
        </w:rPr>
        <w:t xml:space="preserve"> en raison d’une réduction de la concentration en lipides</w:t>
      </w:r>
      <w:r w:rsidR="00AE196B">
        <w:rPr>
          <w:rFonts w:asciiTheme="majorHAnsi" w:hAnsiTheme="majorHAnsi" w:cstheme="majorHAnsi"/>
        </w:rPr>
        <w:t xml:space="preserve"> </w:t>
      </w:r>
      <w:r w:rsidR="00AE196B">
        <w:rPr>
          <w:rFonts w:asciiTheme="majorHAnsi" w:hAnsiTheme="majorHAnsi" w:cstheme="majorHAnsi"/>
        </w:rPr>
        <w:fldChar w:fldCharType="begin"/>
      </w:r>
      <w:r w:rsidR="00AE196B">
        <w:rPr>
          <w:rFonts w:asciiTheme="majorHAnsi" w:hAnsiTheme="majorHAnsi" w:cstheme="majorHAnsi"/>
        </w:rPr>
        <w:instrText xml:space="preserve"> ADDIN ZOTERO_ITEM CSL_CITATION {"citationID":"qZUzdGh9","properties":{"formattedCitation":"(Lemly &amp; Esch, 1984a)","plainCitation":"(Lemly &amp; Esch, 1984a)","noteIndex":0},"citationItems":[{"id":1666,"uris":["http://zotero.org/groups/2585270/items/T27IWLUZ"],"itemData":{"id":1666,"type":"article-journal","abstract":"Prevalence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AE196B">
        <w:rPr>
          <w:rFonts w:asciiTheme="majorHAnsi" w:hAnsiTheme="majorHAnsi" w:cstheme="majorHAnsi"/>
        </w:rPr>
        <w:fldChar w:fldCharType="separate"/>
      </w:r>
      <w:r w:rsidR="00AE196B">
        <w:rPr>
          <w:rFonts w:asciiTheme="majorHAnsi" w:hAnsiTheme="majorHAnsi" w:cstheme="majorHAnsi"/>
          <w:noProof/>
        </w:rPr>
        <w:t>(Lemly &amp; Esch, 1984a)</w:t>
      </w:r>
      <w:r w:rsidR="00AE196B">
        <w:rPr>
          <w:rFonts w:asciiTheme="majorHAnsi" w:hAnsiTheme="majorHAnsi" w:cstheme="majorHAnsi"/>
        </w:rPr>
        <w:fldChar w:fldCharType="end"/>
      </w:r>
      <w:r w:rsidR="00AE196B">
        <w:rPr>
          <w:rFonts w:asciiTheme="majorHAnsi" w:hAnsiTheme="majorHAnsi" w:cstheme="majorHAnsi"/>
        </w:rPr>
        <w:t xml:space="preserve">. </w:t>
      </w:r>
      <w:r w:rsidR="00AE196B">
        <w:rPr>
          <w:rFonts w:asciiTheme="majorHAnsi" w:hAnsiTheme="majorHAnsi" w:cstheme="majorHAnsi"/>
        </w:rPr>
        <w:fldChar w:fldCharType="begin"/>
      </w:r>
      <w:r w:rsidR="001065D8">
        <w:rPr>
          <w:rFonts w:asciiTheme="majorHAnsi" w:hAnsiTheme="majorHAnsi" w:cstheme="majorHAnsi"/>
        </w:rPr>
        <w:instrText xml:space="preserve"> ADDIN ZOTERO_ITEM CSL_CITATION {"citationID":"TJOIXWLW","properties":{"formattedCitation":"(Harrison &amp; Hadley, 1982)","plainCitation":"(Harrison &amp; Hadley, 1982)","dontUpdate":true,"noteIndex":0},"citationItems":[{"id":2270,"uris":["http://zotero.org/groups/2585270/items/5RAVB5CT"],"itemData":{"id":2270,"type":"article-journal","abstract":"Transactions of the American Fisheries Society 1111: 106-109","container-title":"Transactions of the American Fisheries Society","DOI":"10.1577/1548-8659(1982)111&lt;106:peobdo&gt;2.0.co;2","ISSN":"0002-8487","language":"en","page":"106-109","source":"eurekamag.com","title":"Possible effects of black-spot disease on northern pike","volume":"1111","author":[{"family":"Harrison","given":"E. J."},{"family":"Hadley","given":"W. F."}],"issued":{"date-parts":[["1982",6,7]]}}}],"schema":"https://github.com/citation-style-language/schema/raw/master/csl-citation.json"} </w:instrText>
      </w:r>
      <w:r w:rsidR="00AE196B">
        <w:rPr>
          <w:rFonts w:asciiTheme="majorHAnsi" w:hAnsiTheme="majorHAnsi" w:cstheme="majorHAnsi"/>
        </w:rPr>
        <w:fldChar w:fldCharType="separate"/>
      </w:r>
      <w:r w:rsidR="00AE196B">
        <w:rPr>
          <w:rFonts w:asciiTheme="majorHAnsi" w:hAnsiTheme="majorHAnsi" w:cstheme="majorHAnsi"/>
          <w:noProof/>
        </w:rPr>
        <w:t>Harrison &amp; Hadley, (1982)</w:t>
      </w:r>
      <w:r w:rsidR="00AE196B">
        <w:rPr>
          <w:rFonts w:asciiTheme="majorHAnsi" w:hAnsiTheme="majorHAnsi" w:cstheme="majorHAnsi"/>
        </w:rPr>
        <w:fldChar w:fldCharType="end"/>
      </w:r>
      <w:r w:rsidRPr="00A524AA">
        <w:rPr>
          <w:rFonts w:asciiTheme="majorHAnsi" w:hAnsiTheme="majorHAnsi" w:cstheme="majorHAnsi"/>
        </w:rPr>
        <w:t xml:space="preserve"> ont </w:t>
      </w:r>
      <w:r w:rsidR="00AE196B">
        <w:rPr>
          <w:rFonts w:asciiTheme="majorHAnsi" w:hAnsiTheme="majorHAnsi" w:cstheme="majorHAnsi"/>
        </w:rPr>
        <w:t>également mentionné</w:t>
      </w:r>
      <w:r w:rsidRPr="00A524AA">
        <w:rPr>
          <w:rFonts w:asciiTheme="majorHAnsi" w:hAnsiTheme="majorHAnsi" w:cstheme="majorHAnsi"/>
        </w:rPr>
        <w:t xml:space="preserve"> que la maladie du point noir pourrait être corrélée à une diminution de la croissance et une augmentation de la mortalité chez le grand brochet</w:t>
      </w:r>
      <w:r w:rsidR="00AE196B">
        <w:rPr>
          <w:rFonts w:asciiTheme="majorHAnsi" w:hAnsiTheme="majorHAnsi" w:cstheme="majorHAnsi"/>
        </w:rPr>
        <w:t xml:space="preserve">. </w:t>
      </w:r>
      <w:r w:rsidRPr="00A524AA">
        <w:rPr>
          <w:rFonts w:asciiTheme="majorHAnsi" w:hAnsiTheme="majorHAnsi" w:cstheme="majorHAnsi"/>
        </w:rPr>
        <w:t xml:space="preserve">La densité de points noirs semble aussi être associée à une diminution du comportement exploratoire chez </w:t>
      </w:r>
      <w:r w:rsidRPr="00A524AA">
        <w:rPr>
          <w:rFonts w:asciiTheme="majorHAnsi" w:hAnsiTheme="majorHAnsi" w:cstheme="majorHAnsi"/>
          <w:i/>
          <w:iCs/>
        </w:rPr>
        <w:t xml:space="preserve">L. </w:t>
      </w:r>
      <w:proofErr w:type="spellStart"/>
      <w:r w:rsidRPr="00A524AA">
        <w:rPr>
          <w:rFonts w:asciiTheme="majorHAnsi" w:hAnsiTheme="majorHAnsi" w:cstheme="majorHAnsi"/>
          <w:i/>
          <w:iCs/>
        </w:rPr>
        <w:t>gibbosus</w:t>
      </w:r>
      <w:proofErr w:type="spellEnd"/>
      <w:r w:rsidR="00AE196B">
        <w:rPr>
          <w:rFonts w:asciiTheme="majorHAnsi" w:hAnsiTheme="majorHAnsi" w:cstheme="majorHAnsi"/>
        </w:rPr>
        <w:t xml:space="preserve"> </w:t>
      </w:r>
      <w:r w:rsidRPr="00A524AA">
        <w:rPr>
          <w:rFonts w:asciiTheme="majorHAnsi" w:hAnsiTheme="majorHAnsi" w:cstheme="majorHAnsi"/>
        </w:rPr>
        <w:t>(</w:t>
      </w:r>
      <w:commentRangeStart w:id="6"/>
      <w:r w:rsidRPr="00A524AA">
        <w:rPr>
          <w:rFonts w:asciiTheme="majorHAnsi" w:hAnsiTheme="majorHAnsi" w:cstheme="majorHAnsi"/>
        </w:rPr>
        <w:t xml:space="preserve">Mémoire de maîtrise, Victoria </w:t>
      </w:r>
      <w:proofErr w:type="spellStart"/>
      <w:r w:rsidRPr="00A524AA">
        <w:rPr>
          <w:rFonts w:asciiTheme="majorHAnsi" w:hAnsiTheme="majorHAnsi" w:cstheme="majorHAnsi"/>
        </w:rPr>
        <w:t>Thelamon</w:t>
      </w:r>
      <w:proofErr w:type="spellEnd"/>
      <w:r w:rsidRPr="00A524AA">
        <w:rPr>
          <w:rFonts w:asciiTheme="majorHAnsi" w:hAnsiTheme="majorHAnsi" w:cstheme="majorHAnsi"/>
        </w:rPr>
        <w:t>, 2021</w:t>
      </w:r>
      <w:commentRangeEnd w:id="6"/>
      <w:r w:rsidR="00AE196B">
        <w:rPr>
          <w:rStyle w:val="Marquedecommentaire"/>
        </w:rPr>
        <w:commentReference w:id="6"/>
      </w:r>
      <w:r w:rsidRPr="00A524AA">
        <w:rPr>
          <w:rFonts w:asciiTheme="majorHAnsi" w:hAnsiTheme="majorHAnsi" w:cstheme="majorHAnsi"/>
        </w:rPr>
        <w:t xml:space="preserve">), ce qui pourrait avoir une incidence sur </w:t>
      </w:r>
      <w:r w:rsidR="00AE196B">
        <w:rPr>
          <w:rFonts w:asciiTheme="majorHAnsi" w:hAnsiTheme="majorHAnsi" w:cstheme="majorHAnsi"/>
        </w:rPr>
        <w:t xml:space="preserve">la méthode d’alimentation et </w:t>
      </w:r>
      <w:r w:rsidRPr="00A524AA">
        <w:rPr>
          <w:rFonts w:asciiTheme="majorHAnsi" w:hAnsiTheme="majorHAnsi" w:cstheme="majorHAnsi"/>
        </w:rPr>
        <w:t>la</w:t>
      </w:r>
      <w:r w:rsidR="00AE196B">
        <w:rPr>
          <w:rFonts w:asciiTheme="majorHAnsi" w:hAnsiTheme="majorHAnsi" w:cstheme="majorHAnsi"/>
        </w:rPr>
        <w:t xml:space="preserve"> prédation du poisson-hôte</w:t>
      </w:r>
      <w:r w:rsidRPr="00A524AA">
        <w:rPr>
          <w:rFonts w:asciiTheme="majorHAnsi" w:hAnsiTheme="majorHAnsi" w:cstheme="majorHAnsi"/>
        </w:rPr>
        <w:t xml:space="preserve">. </w:t>
      </w:r>
      <w:r w:rsidR="00C33862">
        <w:rPr>
          <w:rFonts w:asciiTheme="majorHAnsi" w:hAnsiTheme="majorHAnsi" w:cstheme="majorHAnsi"/>
        </w:rPr>
        <w:t xml:space="preserve">Également, les poissons infectés se tiendraient moins en banc que les poissons non-infectés </w:t>
      </w:r>
      <w:r w:rsidR="00C33862">
        <w:rPr>
          <w:rFonts w:asciiTheme="majorHAnsi" w:hAnsiTheme="majorHAnsi" w:cstheme="majorHAnsi"/>
        </w:rPr>
        <w:fldChar w:fldCharType="begin"/>
      </w:r>
      <w:r w:rsidR="00003A0D">
        <w:rPr>
          <w:rFonts w:asciiTheme="majorHAnsi" w:hAnsiTheme="majorHAnsi" w:cstheme="majorHAnsi"/>
        </w:rPr>
        <w:instrText xml:space="preserve"> ADDIN ZOTERO_ITEM CSL_CITATION {"citationID":"n8xktd41","properties":{"formattedCitation":"(Krause &amp; Godin, 1994; Tobler &amp; Schlupp, 2008)","plainCitation":"(Krause &amp; Godin, 1994; Tobler &amp; Schlupp, 2008)","noteIndex":0},"citationItems":[{"id":8444,"uris":["http://zotero.org/groups/2585270/items/L6AA3GVU"],"itemData":{"id":8444,"type":"article-journal","abstract":"The banded killifish (Fundulus diaphanus), with other freshwater fish species, is the second intermediate host of the digenean trematode parasite Crassiphiala bulboglossa. We investigated whether and how the shoaling behaviour of parasitized killifish is altered in ways that may facilitate transmission of the parasite to its final host, the belted kingfisher (Megaceryle alcyon). In mixed groups of parasitized and unparasitized killifish, parasitized individuals spent less time in shoals, had fewer neighbours within two body lengths, and occurred more frequently in peripheral shoal positions, where they are risk-prone, than unparasitized conspecifics did. After a simulated predator attack with a model of a stuffed belted kingfisher, parasitized individuals did not increase their shoaling tendency and thus had fewer near neighbours than unparasitized fish. These apparent parasite-mediated behavioural modifications in killifish may result in an increased probability of transmission of the parasite to its final, avian host.","container-title":"Canadian Journal of Zoology","DOI":"10.1139/z94-240","journalAbbreviation":"Canadian Journal of Zoology","page":"1775-1779","source":"ResearchGate","title":"Influence of parasitism on the shoaling behavior of banded killifish, Fundulus diaphanus","volume":"72","author":[{"family":"Krause","given":"Jens"},{"family":"Godin","given":"Jean-Guy"}],"issued":{"date-parts":[["1994"]]}}},{"id":8377,"uris":["http://zotero.org/groups/2585270/items/JNYFZ8JY"],"itemData":{"id":8377,"type":"article-journal","abstract":"Parasites can fundamentally alter the cost–benefit ratio of living in a group, e.g. if infected individuals increase the predation risk of shoal mates. Here, the effect of an infection with a trematode, Uvulifer sp. (Diplostomatidae) on the shoaling behaviour of female western mosquitofish, Gambusia affinis, was investigated. The parasite examined causes a direct phenotypical change of the host by forming black spots on its body surface. When given a choice between a stimulus shoal and no shoal, we found shoaling tendencies to be significantly reduced in infected focal fish. In another experiment, we tested for association preferences relative to the infection status of the stimulus fish. Given the choice between an infected and a healthy stimulus fish, both infected and healthy focal fish preferred to associate with non-infected stimulus fish. Our results suggest that (1) the cost–benefit ratio of shoaling might be different for infected and non-infected individuals. Infected fish may be more affected by competition for food within a shoal. (2) Associating with infected conspecifics appears to be costly for female mosquitofish, maybe due to increased predation risk.","container-title":"Environmental Biology of Fishes","DOI":"10.1007/s10641-006-9153-x","ISSN":"1573-5133","issue":"1","journalAbbreviation":"Environ Biol Fish","language":"en","page":"29-34","source":"Springer Link","title":"Influence of black spot disease on shoaling behaviour in female western mosquitofish, Gambusia affinis (Poeciliidae, Teleostei)","volume":"81","author":[{"family":"Tobler","given":"Michael"},{"family":"Schlupp","given":"Ingo"}],"issued":{"date-parts":[["2008",1,1]]}}}],"schema":"https://github.com/citation-style-language/schema/raw/master/csl-citation.json"} </w:instrText>
      </w:r>
      <w:r w:rsidR="00C33862">
        <w:rPr>
          <w:rFonts w:asciiTheme="majorHAnsi" w:hAnsiTheme="majorHAnsi" w:cstheme="majorHAnsi"/>
        </w:rPr>
        <w:fldChar w:fldCharType="separate"/>
      </w:r>
      <w:r w:rsidR="00003A0D">
        <w:rPr>
          <w:rFonts w:asciiTheme="majorHAnsi" w:hAnsiTheme="majorHAnsi" w:cstheme="majorHAnsi"/>
          <w:noProof/>
        </w:rPr>
        <w:t>(Krause &amp; Godin, 1994; Tobler &amp; Schlupp, 2008)</w:t>
      </w:r>
      <w:r w:rsidR="00C33862">
        <w:rPr>
          <w:rFonts w:asciiTheme="majorHAnsi" w:hAnsiTheme="majorHAnsi" w:cstheme="majorHAnsi"/>
        </w:rPr>
        <w:fldChar w:fldCharType="end"/>
      </w:r>
      <w:r w:rsidR="00003A0D">
        <w:rPr>
          <w:rFonts w:asciiTheme="majorHAnsi" w:hAnsiTheme="majorHAnsi" w:cstheme="majorHAnsi"/>
        </w:rPr>
        <w:t xml:space="preserve"> et se retrouverait plus souvent en périphérie du banc </w:t>
      </w:r>
      <w:r w:rsidR="00003A0D">
        <w:rPr>
          <w:rFonts w:asciiTheme="majorHAnsi" w:hAnsiTheme="majorHAnsi" w:cstheme="majorHAnsi"/>
        </w:rPr>
        <w:fldChar w:fldCharType="begin"/>
      </w:r>
      <w:r w:rsidR="00003A0D">
        <w:rPr>
          <w:rFonts w:asciiTheme="majorHAnsi" w:hAnsiTheme="majorHAnsi" w:cstheme="majorHAnsi"/>
        </w:rPr>
        <w:instrText xml:space="preserve"> ADDIN ZOTERO_ITEM CSL_CITATION {"citationID":"vg688whX","properties":{"formattedCitation":"(Krause &amp; Godin, 1994)","plainCitation":"(Krause &amp; Godin, 1994)","noteIndex":0},"citationItems":[{"id":8444,"uris":["http://zotero.org/groups/2585270/items/L6AA3GVU"],"itemData":{"id":8444,"type":"article-journal","abstract":"The banded killifish (Fundulus diaphanus), with other freshwater fish species, is the second intermediate host of the digenean trematode parasite Crassiphiala bulboglossa. We investigated whether and how the shoaling behaviour of parasitized killifish is altered in ways that may facilitate transmission of the parasite to its final host, the belted kingfisher (Megaceryle alcyon). In mixed groups of parasitized and unparasitized killifish, parasitized individuals spent less time in shoals, had fewer neighbours within two body lengths, and occurred more frequently in peripheral shoal positions, where they are risk-prone, than unparasitized conspecifics did. After a simulated predator attack with a model of a stuffed belted kingfisher, parasitized individuals did not increase their shoaling tendency and thus had fewer near neighbours than unparasitized fish. These apparent parasite-mediated behavioural modifications in killifish may result in an increased probability of transmission of the parasite to its final, avian host.","container-title":"Canadian Journal of Zoology","DOI":"10.1139/z94-240","journalAbbreviation":"Canadian Journal of Zoology","page":"1775-1779","source":"ResearchGate","title":"Influence of parasitism on the shoaling behavior of banded killifish, Fundulus diaphanus","volume":"72","author":[{"family":"Krause","given":"Jens"},{"family":"Godin","given":"Jean-Guy"}],"issued":{"date-parts":[["1994"]]}}}],"schema":"https://github.com/citation-style-language/schema/raw/master/csl-citation.json"} </w:instrText>
      </w:r>
      <w:r w:rsidR="00003A0D">
        <w:rPr>
          <w:rFonts w:asciiTheme="majorHAnsi" w:hAnsiTheme="majorHAnsi" w:cstheme="majorHAnsi"/>
        </w:rPr>
        <w:fldChar w:fldCharType="separate"/>
      </w:r>
      <w:r w:rsidR="00003A0D">
        <w:rPr>
          <w:rFonts w:asciiTheme="majorHAnsi" w:hAnsiTheme="majorHAnsi" w:cstheme="majorHAnsi"/>
          <w:noProof/>
        </w:rPr>
        <w:t>(Krause &amp; Godin, 1994)</w:t>
      </w:r>
      <w:r w:rsidR="00003A0D">
        <w:rPr>
          <w:rFonts w:asciiTheme="majorHAnsi" w:hAnsiTheme="majorHAnsi" w:cstheme="majorHAnsi"/>
        </w:rPr>
        <w:fldChar w:fldCharType="end"/>
      </w:r>
      <w:r w:rsidR="00C33862">
        <w:rPr>
          <w:rFonts w:asciiTheme="majorHAnsi" w:hAnsiTheme="majorHAnsi" w:cstheme="majorHAnsi"/>
        </w:rPr>
        <w:t>.</w:t>
      </w:r>
      <w:r w:rsidR="00C32109">
        <w:rPr>
          <w:rFonts w:asciiTheme="majorHAnsi" w:hAnsiTheme="majorHAnsi" w:cstheme="majorHAnsi"/>
        </w:rPr>
        <w:t xml:space="preserve"> </w:t>
      </w:r>
      <w:r w:rsidR="00C32109">
        <w:rPr>
          <w:rFonts w:asciiTheme="majorHAnsi" w:hAnsiTheme="majorHAnsi" w:cstheme="majorHAnsi"/>
        </w:rPr>
        <w:fldChar w:fldCharType="begin"/>
      </w:r>
      <w:r w:rsidR="00BA1034">
        <w:rPr>
          <w:rFonts w:asciiTheme="majorHAnsi" w:hAnsiTheme="majorHAnsi" w:cstheme="majorHAnsi"/>
        </w:rPr>
        <w:instrText xml:space="preserve"> ADDIN ZOTERO_ITEM CSL_CITATION {"citationID":"pfdRAHXY","properties":{"formattedCitation":"(Tobler et al., 2006)","plainCitation":"(Tobler et al., 2006)","dontUpdate":true,"noteIndex":0},"citationItems":[{"id":8383,"uris":["http://zotero.org/groups/2585270/items/N9BZ9VQH"],"itemData":{"id":8383,"type":"article-journal","abstract":"We investigated whether female association preferences for males are influenced by black spot disease (BSD), a parasite induced change of the host phenotype. We compared three different species of fish: a gynogenetic hybrid species, Poecilia formosa (amazon molly) and two sexual species (Poecilia latipinna and Poecilia mexicana), which were involved in the natural hybridisation leading to the amazon molly. Contrary to their sexual relatives, asexual amazon mollies significantly avoided images of males infected with black spot disease. We propose that amazon molly females have direct fitness benefits from choosing healthy males. The adaptive significance of the preference for BSD-uninfected males in the asexual amazon molly is yet unclear but may involve avoidance of predation or parasite infection as well as increased sperm availability.","container-title":"Behavioral Ecology and Sociobiology","DOI":"10.1007/s00265-005-0152-2","ISSN":"1432-0762","issue":"2","journalAbbreviation":"Behav Ecol Sociobiol","language":"en","page":"159-165","source":"Springer Link","title":"Black spots and female association preferences in a sexual/asexual mating complex (Poecilia, Poeciliidae, Teleostei)","volume":"60","author":[{"family":"Tobler","given":"Michael"},{"family":"Plath","given":"Martin"},{"family":"Burmeister","given":"Heike"},{"family":"Schlupp","given":"Ingo"}],"issued":{"date-parts":[["2006",6,1]]}}}],"schema":"https://github.com/citation-style-language/schema/raw/master/csl-citation.json"} </w:instrText>
      </w:r>
      <w:r w:rsidR="00C32109">
        <w:rPr>
          <w:rFonts w:asciiTheme="majorHAnsi" w:hAnsiTheme="majorHAnsi" w:cstheme="majorHAnsi"/>
        </w:rPr>
        <w:fldChar w:fldCharType="separate"/>
      </w:r>
      <w:r w:rsidR="00C32109">
        <w:rPr>
          <w:rFonts w:asciiTheme="majorHAnsi" w:hAnsiTheme="majorHAnsi" w:cstheme="majorHAnsi"/>
          <w:noProof/>
        </w:rPr>
        <w:t>Tobler et al., (2006)</w:t>
      </w:r>
      <w:r w:rsidR="00C32109">
        <w:rPr>
          <w:rFonts w:asciiTheme="majorHAnsi" w:hAnsiTheme="majorHAnsi" w:cstheme="majorHAnsi"/>
        </w:rPr>
        <w:fldChar w:fldCharType="end"/>
      </w:r>
      <w:r w:rsidR="00C32109">
        <w:rPr>
          <w:rFonts w:asciiTheme="majorHAnsi" w:hAnsiTheme="majorHAnsi" w:cstheme="majorHAnsi"/>
        </w:rPr>
        <w:t xml:space="preserve"> ont aussi montré que l’espèce </w:t>
      </w:r>
      <w:proofErr w:type="spellStart"/>
      <w:r w:rsidR="00C32109">
        <w:rPr>
          <w:rFonts w:asciiTheme="majorHAnsi" w:hAnsiTheme="majorHAnsi" w:cstheme="majorHAnsi"/>
        </w:rPr>
        <w:t>gynogène</w:t>
      </w:r>
      <w:proofErr w:type="spellEnd"/>
      <w:r w:rsidR="00C32109">
        <w:rPr>
          <w:rFonts w:asciiTheme="majorHAnsi" w:hAnsiTheme="majorHAnsi" w:cstheme="majorHAnsi"/>
        </w:rPr>
        <w:t xml:space="preserve"> </w:t>
      </w:r>
      <w:proofErr w:type="spellStart"/>
      <w:r w:rsidR="00C32109" w:rsidRPr="00C32109">
        <w:rPr>
          <w:rFonts w:asciiTheme="majorHAnsi" w:hAnsiTheme="majorHAnsi" w:cstheme="majorHAnsi"/>
          <w:i/>
          <w:iCs/>
        </w:rPr>
        <w:t>Poecilia</w:t>
      </w:r>
      <w:proofErr w:type="spellEnd"/>
      <w:r w:rsidR="00C32109" w:rsidRPr="00C32109">
        <w:rPr>
          <w:rFonts w:asciiTheme="majorHAnsi" w:hAnsiTheme="majorHAnsi" w:cstheme="majorHAnsi"/>
          <w:i/>
          <w:iCs/>
        </w:rPr>
        <w:t xml:space="preserve"> </w:t>
      </w:r>
      <w:proofErr w:type="spellStart"/>
      <w:r w:rsidR="00C32109" w:rsidRPr="00C32109">
        <w:rPr>
          <w:rFonts w:asciiTheme="majorHAnsi" w:hAnsiTheme="majorHAnsi" w:cstheme="majorHAnsi"/>
          <w:i/>
          <w:iCs/>
        </w:rPr>
        <w:t>formosa</w:t>
      </w:r>
      <w:proofErr w:type="spellEnd"/>
      <w:r w:rsidR="00C32109">
        <w:rPr>
          <w:rFonts w:asciiTheme="majorHAnsi" w:hAnsiTheme="majorHAnsi" w:cstheme="majorHAnsi"/>
        </w:rPr>
        <w:t>, sous sa forme asexuelle, éviterait les mâles infectés contrairement aux espèces sexuelles du même genre (</w:t>
      </w:r>
      <w:proofErr w:type="spellStart"/>
      <w:r w:rsidR="00C32109" w:rsidRPr="00C32109">
        <w:rPr>
          <w:rFonts w:asciiTheme="majorHAnsi" w:hAnsiTheme="majorHAnsi" w:cstheme="majorHAnsi"/>
          <w:i/>
          <w:iCs/>
        </w:rPr>
        <w:t>Poecilia</w:t>
      </w:r>
      <w:proofErr w:type="spellEnd"/>
      <w:r w:rsidR="00C32109" w:rsidRPr="00C32109">
        <w:rPr>
          <w:rFonts w:asciiTheme="majorHAnsi" w:hAnsiTheme="majorHAnsi" w:cstheme="majorHAnsi"/>
          <w:i/>
          <w:iCs/>
        </w:rPr>
        <w:t xml:space="preserve"> </w:t>
      </w:r>
      <w:proofErr w:type="spellStart"/>
      <w:r w:rsidR="00C32109" w:rsidRPr="00C32109">
        <w:rPr>
          <w:rFonts w:asciiTheme="majorHAnsi" w:hAnsiTheme="majorHAnsi" w:cstheme="majorHAnsi"/>
          <w:i/>
          <w:iCs/>
        </w:rPr>
        <w:t>latipinna</w:t>
      </w:r>
      <w:proofErr w:type="spellEnd"/>
      <w:r w:rsidR="00C32109" w:rsidRPr="00C32109">
        <w:rPr>
          <w:rFonts w:asciiTheme="majorHAnsi" w:hAnsiTheme="majorHAnsi" w:cstheme="majorHAnsi"/>
        </w:rPr>
        <w:t xml:space="preserve"> </w:t>
      </w:r>
      <w:r w:rsidR="00C32109">
        <w:rPr>
          <w:rFonts w:asciiTheme="majorHAnsi" w:hAnsiTheme="majorHAnsi" w:cstheme="majorHAnsi"/>
        </w:rPr>
        <w:t>et</w:t>
      </w:r>
      <w:r w:rsidR="00C32109" w:rsidRPr="00C32109">
        <w:rPr>
          <w:rFonts w:asciiTheme="majorHAnsi" w:hAnsiTheme="majorHAnsi" w:cstheme="majorHAnsi"/>
        </w:rPr>
        <w:t xml:space="preserve"> </w:t>
      </w:r>
      <w:proofErr w:type="spellStart"/>
      <w:r w:rsidR="00C32109" w:rsidRPr="00C32109">
        <w:rPr>
          <w:rFonts w:asciiTheme="majorHAnsi" w:hAnsiTheme="majorHAnsi" w:cstheme="majorHAnsi"/>
          <w:i/>
          <w:iCs/>
        </w:rPr>
        <w:t>Poecilia</w:t>
      </w:r>
      <w:proofErr w:type="spellEnd"/>
      <w:r w:rsidR="00C32109" w:rsidRPr="00C32109">
        <w:rPr>
          <w:rFonts w:asciiTheme="majorHAnsi" w:hAnsiTheme="majorHAnsi" w:cstheme="majorHAnsi"/>
          <w:i/>
          <w:iCs/>
        </w:rPr>
        <w:t xml:space="preserve"> </w:t>
      </w:r>
      <w:proofErr w:type="spellStart"/>
      <w:r w:rsidR="00C32109" w:rsidRPr="00C32109">
        <w:rPr>
          <w:rFonts w:asciiTheme="majorHAnsi" w:hAnsiTheme="majorHAnsi" w:cstheme="majorHAnsi"/>
          <w:i/>
          <w:iCs/>
        </w:rPr>
        <w:t>mexicana</w:t>
      </w:r>
      <w:proofErr w:type="spellEnd"/>
      <w:r w:rsidR="00C32109">
        <w:rPr>
          <w:rFonts w:asciiTheme="majorHAnsi" w:hAnsiTheme="majorHAnsi" w:cstheme="majorHAnsi"/>
        </w:rPr>
        <w:t>).</w:t>
      </w:r>
    </w:p>
    <w:p w14:paraId="4333B0B2" w14:textId="77777777" w:rsidR="00A524AA" w:rsidRPr="00A524AA" w:rsidRDefault="00A524AA" w:rsidP="00490C45">
      <w:pPr>
        <w:spacing w:line="360" w:lineRule="auto"/>
        <w:jc w:val="both"/>
        <w:rPr>
          <w:rFonts w:asciiTheme="majorHAnsi" w:hAnsiTheme="majorHAnsi" w:cstheme="majorHAnsi"/>
        </w:rPr>
      </w:pPr>
    </w:p>
    <w:p w14:paraId="187F0055" w14:textId="522BE0F8" w:rsidR="00BA5DBC" w:rsidRPr="00BA5DBC" w:rsidRDefault="00BA5DBC" w:rsidP="00490C45">
      <w:pPr>
        <w:pStyle w:val="Paragraphedeliste"/>
        <w:numPr>
          <w:ilvl w:val="0"/>
          <w:numId w:val="2"/>
        </w:numPr>
        <w:spacing w:line="360" w:lineRule="auto"/>
        <w:jc w:val="both"/>
        <w:rPr>
          <w:rFonts w:asciiTheme="majorHAnsi" w:hAnsiTheme="majorHAnsi" w:cstheme="majorHAnsi"/>
        </w:rPr>
      </w:pPr>
      <w:r>
        <w:rPr>
          <w:rFonts w:asciiTheme="majorHAnsi" w:hAnsiTheme="majorHAnsi" w:cstheme="majorHAnsi"/>
        </w:rPr>
        <w:lastRenderedPageBreak/>
        <w:t>Variations spatiotemporelles des taux d’infection</w:t>
      </w:r>
    </w:p>
    <w:sectPr w:rsidR="00BA5DBC" w:rsidRPr="00BA5DBC" w:rsidSect="0009388E">
      <w:pgSz w:w="12240" w:h="15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e Vigneault" w:date="2023-11-04T16:36:00Z" w:initials="JV">
    <w:p w14:paraId="6F5BF668" w14:textId="77777777" w:rsidR="0095680B" w:rsidRDefault="0095680B" w:rsidP="000D398F">
      <w:r>
        <w:rPr>
          <w:rStyle w:val="Marquedecommentaire"/>
        </w:rPr>
        <w:annotationRef/>
      </w:r>
      <w:r>
        <w:rPr>
          <w:color w:val="000000"/>
          <w:sz w:val="20"/>
          <w:szCs w:val="20"/>
        </w:rPr>
        <w:t>Il ne semble pas trop avoir de terme simple pour traduire. Écologie des maladies sonne mal, non?</w:t>
      </w:r>
    </w:p>
  </w:comment>
  <w:comment w:id="2" w:author="Juliane Vigneault" w:date="2023-11-02T12:51:00Z" w:initials="JV">
    <w:p w14:paraId="40376C42" w14:textId="7DB14BFC" w:rsidR="00611E2A" w:rsidRDefault="00611E2A" w:rsidP="0006797C">
      <w:r>
        <w:rPr>
          <w:rStyle w:val="Marquedecommentaire"/>
        </w:rPr>
        <w:annotationRef/>
      </w:r>
      <w:r>
        <w:rPr>
          <w:color w:val="000000"/>
          <w:sz w:val="20"/>
          <w:szCs w:val="20"/>
        </w:rPr>
        <w:t>1) Trouver source</w:t>
      </w:r>
    </w:p>
    <w:p w14:paraId="2940E3F0" w14:textId="77777777" w:rsidR="00611E2A" w:rsidRDefault="00611E2A" w:rsidP="0006797C">
      <w:r>
        <w:rPr>
          <w:color w:val="000000"/>
          <w:sz w:val="20"/>
          <w:szCs w:val="20"/>
        </w:rPr>
        <w:t>2) Vérifier avec celle de l’intro d’article</w:t>
      </w:r>
    </w:p>
    <w:p w14:paraId="574EAECE" w14:textId="77777777" w:rsidR="00611E2A" w:rsidRDefault="00611E2A" w:rsidP="0006797C">
      <w:r>
        <w:rPr>
          <w:color w:val="000000"/>
          <w:sz w:val="20"/>
          <w:szCs w:val="20"/>
        </w:rPr>
        <w:t>3) Manque des espèces de notre système</w:t>
      </w:r>
    </w:p>
  </w:comment>
  <w:comment w:id="3" w:author="Juliane Vigneault" w:date="2023-11-02T12:53:00Z" w:initials="JV">
    <w:p w14:paraId="27B3A813" w14:textId="77777777" w:rsidR="00611E2A" w:rsidRDefault="00611E2A" w:rsidP="00253317">
      <w:r>
        <w:rPr>
          <w:rStyle w:val="Marquedecommentaire"/>
        </w:rPr>
        <w:annotationRef/>
      </w:r>
      <w:r>
        <w:rPr>
          <w:color w:val="000000"/>
          <w:sz w:val="20"/>
          <w:szCs w:val="20"/>
        </w:rPr>
        <w:t>quel milieu?</w:t>
      </w:r>
    </w:p>
  </w:comment>
  <w:comment w:id="4" w:author="Juliane Vigneault" w:date="2023-11-02T13:09:00Z" w:initials="JV">
    <w:p w14:paraId="54410E35" w14:textId="77777777" w:rsidR="00AE196B" w:rsidRDefault="00AE196B" w:rsidP="007B7173">
      <w:r>
        <w:rPr>
          <w:rStyle w:val="Marquedecommentaire"/>
        </w:rPr>
        <w:annotationRef/>
      </w:r>
      <w:r>
        <w:rPr>
          <w:color w:val="000000"/>
          <w:sz w:val="20"/>
          <w:szCs w:val="20"/>
        </w:rPr>
        <w:t>Trouver source</w:t>
      </w:r>
    </w:p>
    <w:p w14:paraId="5ECAD8C6" w14:textId="77777777" w:rsidR="00AE196B" w:rsidRDefault="00AE196B" w:rsidP="007B7173">
      <w:r>
        <w:rPr>
          <w:color w:val="000000"/>
          <w:sz w:val="20"/>
          <w:szCs w:val="20"/>
        </w:rPr>
        <w:t>vérifier les sources</w:t>
      </w:r>
    </w:p>
    <w:p w14:paraId="212EBE0F" w14:textId="77777777" w:rsidR="00AE196B" w:rsidRDefault="00AE196B" w:rsidP="007B7173"/>
  </w:comment>
  <w:comment w:id="5" w:author="Juliane Vigneault" w:date="2023-11-02T14:10:00Z" w:initials="JV">
    <w:p w14:paraId="37701E4B" w14:textId="77777777" w:rsidR="00AE196B" w:rsidRDefault="00AE196B" w:rsidP="00E35072">
      <w:r>
        <w:rPr>
          <w:rStyle w:val="Marquedecommentaire"/>
        </w:rPr>
        <w:annotationRef/>
      </w:r>
      <w:r>
        <w:rPr>
          <w:color w:val="000000"/>
          <w:sz w:val="20"/>
          <w:szCs w:val="20"/>
        </w:rPr>
        <w:t>Sortir les chiffres ?</w:t>
      </w:r>
    </w:p>
  </w:comment>
  <w:comment w:id="6" w:author="Juliane Vigneault" w:date="2023-11-02T14:23:00Z" w:initials="JV">
    <w:p w14:paraId="658B78CD" w14:textId="77777777" w:rsidR="00AE196B" w:rsidRDefault="00AE196B" w:rsidP="002A3286">
      <w:r>
        <w:rPr>
          <w:rStyle w:val="Marquedecommentaire"/>
        </w:rPr>
        <w:annotationRef/>
      </w:r>
      <w:r>
        <w:rPr>
          <w:color w:val="000000"/>
          <w:sz w:val="20"/>
          <w:szCs w:val="20"/>
        </w:rPr>
        <w:t>faire une référence pour le mémoire de victoria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5BF668" w15:done="0"/>
  <w15:commentEx w15:paraId="574EAECE" w15:done="0"/>
  <w15:commentEx w15:paraId="27B3A813" w15:done="0"/>
  <w15:commentEx w15:paraId="212EBE0F" w15:done="0"/>
  <w15:commentEx w15:paraId="37701E4B" w15:done="0"/>
  <w15:commentEx w15:paraId="658B78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5C68" w16cex:dateUtc="2023-11-04T20:36:00Z"/>
  <w16cex:commentExtensible w16cex:durableId="2C28294F" w16cex:dateUtc="2023-11-02T16:51:00Z"/>
  <w16cex:commentExtensible w16cex:durableId="4461AC03" w16cex:dateUtc="2023-11-02T16:53:00Z"/>
  <w16cex:commentExtensible w16cex:durableId="17E4D6AF" w16cex:dateUtc="2023-11-02T17:09:00Z"/>
  <w16cex:commentExtensible w16cex:durableId="418C7855" w16cex:dateUtc="2023-11-02T18:10:00Z"/>
  <w16cex:commentExtensible w16cex:durableId="36B9EDDC" w16cex:dateUtc="2023-11-02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5BF668" w16cid:durableId="27E25C68"/>
  <w16cid:commentId w16cid:paraId="574EAECE" w16cid:durableId="2C28294F"/>
  <w16cid:commentId w16cid:paraId="27B3A813" w16cid:durableId="4461AC03"/>
  <w16cid:commentId w16cid:paraId="212EBE0F" w16cid:durableId="17E4D6AF"/>
  <w16cid:commentId w16cid:paraId="37701E4B" w16cid:durableId="418C7855"/>
  <w16cid:commentId w16cid:paraId="658B78CD" w16cid:durableId="36B9ED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060E8"/>
    <w:multiLevelType w:val="hybridMultilevel"/>
    <w:tmpl w:val="ED28CFE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E8675E6"/>
    <w:multiLevelType w:val="hybridMultilevel"/>
    <w:tmpl w:val="7326F4D2"/>
    <w:lvl w:ilvl="0" w:tplc="688C39D8">
      <w:start w:val="5"/>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C3F0BFF"/>
    <w:multiLevelType w:val="hybridMultilevel"/>
    <w:tmpl w:val="E1CE2736"/>
    <w:lvl w:ilvl="0" w:tplc="0818C194">
      <w:start w:val="5"/>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64786818">
    <w:abstractNumId w:val="1"/>
  </w:num>
  <w:num w:numId="2" w16cid:durableId="2006737973">
    <w:abstractNumId w:val="2"/>
  </w:num>
  <w:num w:numId="3" w16cid:durableId="16036068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DC"/>
    <w:rsid w:val="00003A0D"/>
    <w:rsid w:val="000129DC"/>
    <w:rsid w:val="00015407"/>
    <w:rsid w:val="00053B43"/>
    <w:rsid w:val="00091B95"/>
    <w:rsid w:val="00092338"/>
    <w:rsid w:val="0009388E"/>
    <w:rsid w:val="000A0D1B"/>
    <w:rsid w:val="000F09C2"/>
    <w:rsid w:val="000F3BA2"/>
    <w:rsid w:val="001065D8"/>
    <w:rsid w:val="00145C0A"/>
    <w:rsid w:val="001853B7"/>
    <w:rsid w:val="00193E3B"/>
    <w:rsid w:val="001F5510"/>
    <w:rsid w:val="00223D1D"/>
    <w:rsid w:val="00253B9D"/>
    <w:rsid w:val="00261A17"/>
    <w:rsid w:val="002813CD"/>
    <w:rsid w:val="002A5519"/>
    <w:rsid w:val="002B5818"/>
    <w:rsid w:val="002D5B5C"/>
    <w:rsid w:val="00307108"/>
    <w:rsid w:val="003138BC"/>
    <w:rsid w:val="003418EA"/>
    <w:rsid w:val="00347593"/>
    <w:rsid w:val="00347B8B"/>
    <w:rsid w:val="00370363"/>
    <w:rsid w:val="003D2702"/>
    <w:rsid w:val="00412B5F"/>
    <w:rsid w:val="004145E3"/>
    <w:rsid w:val="00447FEA"/>
    <w:rsid w:val="00485681"/>
    <w:rsid w:val="00490C45"/>
    <w:rsid w:val="00491F91"/>
    <w:rsid w:val="00492CF3"/>
    <w:rsid w:val="004B2BC4"/>
    <w:rsid w:val="004B54E4"/>
    <w:rsid w:val="004E1369"/>
    <w:rsid w:val="004E6599"/>
    <w:rsid w:val="005124B6"/>
    <w:rsid w:val="005278F9"/>
    <w:rsid w:val="00533A0E"/>
    <w:rsid w:val="005B2540"/>
    <w:rsid w:val="005E71AA"/>
    <w:rsid w:val="00611E2A"/>
    <w:rsid w:val="0065550F"/>
    <w:rsid w:val="006B77AF"/>
    <w:rsid w:val="006C0528"/>
    <w:rsid w:val="006E08C7"/>
    <w:rsid w:val="00711102"/>
    <w:rsid w:val="00730AE6"/>
    <w:rsid w:val="00751EA4"/>
    <w:rsid w:val="007658B2"/>
    <w:rsid w:val="00774F40"/>
    <w:rsid w:val="007B2F5A"/>
    <w:rsid w:val="007D6D28"/>
    <w:rsid w:val="007E4C00"/>
    <w:rsid w:val="00826801"/>
    <w:rsid w:val="00834486"/>
    <w:rsid w:val="00843BEE"/>
    <w:rsid w:val="00851D36"/>
    <w:rsid w:val="008C567E"/>
    <w:rsid w:val="0093531C"/>
    <w:rsid w:val="0095680B"/>
    <w:rsid w:val="00980568"/>
    <w:rsid w:val="00995A35"/>
    <w:rsid w:val="009C6162"/>
    <w:rsid w:val="009E37D2"/>
    <w:rsid w:val="009E4C21"/>
    <w:rsid w:val="00A234A1"/>
    <w:rsid w:val="00A30112"/>
    <w:rsid w:val="00A500B9"/>
    <w:rsid w:val="00A524AA"/>
    <w:rsid w:val="00A62F4E"/>
    <w:rsid w:val="00A76D18"/>
    <w:rsid w:val="00AA78A9"/>
    <w:rsid w:val="00AB5B6A"/>
    <w:rsid w:val="00AB69CC"/>
    <w:rsid w:val="00AC0AEE"/>
    <w:rsid w:val="00AE0247"/>
    <w:rsid w:val="00AE196B"/>
    <w:rsid w:val="00AF15FF"/>
    <w:rsid w:val="00B07189"/>
    <w:rsid w:val="00B97BE6"/>
    <w:rsid w:val="00BA1034"/>
    <w:rsid w:val="00BA5DBC"/>
    <w:rsid w:val="00BC4EBB"/>
    <w:rsid w:val="00BC7B27"/>
    <w:rsid w:val="00BE18B3"/>
    <w:rsid w:val="00C24AFA"/>
    <w:rsid w:val="00C32109"/>
    <w:rsid w:val="00C33862"/>
    <w:rsid w:val="00C51CB6"/>
    <w:rsid w:val="00C6417A"/>
    <w:rsid w:val="00C72E31"/>
    <w:rsid w:val="00C82EC2"/>
    <w:rsid w:val="00CC4142"/>
    <w:rsid w:val="00D029B9"/>
    <w:rsid w:val="00D27527"/>
    <w:rsid w:val="00D6602C"/>
    <w:rsid w:val="00D82066"/>
    <w:rsid w:val="00DD763D"/>
    <w:rsid w:val="00DF4082"/>
    <w:rsid w:val="00E21B68"/>
    <w:rsid w:val="00E4400E"/>
    <w:rsid w:val="00E9638B"/>
    <w:rsid w:val="00E97236"/>
    <w:rsid w:val="00EC19A8"/>
    <w:rsid w:val="00F00308"/>
    <w:rsid w:val="00F0104D"/>
    <w:rsid w:val="00F0645C"/>
    <w:rsid w:val="00F20BBD"/>
    <w:rsid w:val="00F843E2"/>
    <w:rsid w:val="00F86690"/>
    <w:rsid w:val="00FC47DD"/>
    <w:rsid w:val="00FF4A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1FA6ED9"/>
  <w15:docId w15:val="{A373987C-D45C-A748-8677-1ABE9A27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4F40"/>
    <w:pPr>
      <w:jc w:val="both"/>
      <w:outlineLvl w:val="0"/>
    </w:pPr>
    <w:rPr>
      <w:rFonts w:asciiTheme="majorHAnsi" w:hAnsiTheme="majorHAnsi" w:cstheme="majorHAnsi"/>
      <w:b/>
      <w:bCs/>
    </w:rPr>
  </w:style>
  <w:style w:type="paragraph" w:styleId="Titre2">
    <w:name w:val="heading 2"/>
    <w:basedOn w:val="Normal"/>
    <w:next w:val="Normal"/>
    <w:link w:val="Titre2Car"/>
    <w:uiPriority w:val="9"/>
    <w:unhideWhenUsed/>
    <w:qFormat/>
    <w:rsid w:val="00774F40"/>
    <w:pPr>
      <w:jc w:val="both"/>
      <w:outlineLvl w:val="1"/>
    </w:pPr>
    <w:rPr>
      <w:rFonts w:asciiTheme="majorHAnsi" w:hAnsiTheme="majorHAnsi" w:cstheme="majorHAns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4F40"/>
    <w:pPr>
      <w:ind w:left="720"/>
      <w:contextualSpacing/>
    </w:pPr>
  </w:style>
  <w:style w:type="character" w:customStyle="1" w:styleId="Titre2Car">
    <w:name w:val="Titre 2 Car"/>
    <w:basedOn w:val="Policepardfaut"/>
    <w:link w:val="Titre2"/>
    <w:uiPriority w:val="9"/>
    <w:rsid w:val="00774F40"/>
    <w:rPr>
      <w:rFonts w:asciiTheme="majorHAnsi" w:hAnsiTheme="majorHAnsi" w:cstheme="majorHAnsi"/>
      <w:i/>
      <w:iCs/>
    </w:rPr>
  </w:style>
  <w:style w:type="character" w:customStyle="1" w:styleId="Titre1Car">
    <w:name w:val="Titre 1 Car"/>
    <w:basedOn w:val="Policepardfaut"/>
    <w:link w:val="Titre1"/>
    <w:uiPriority w:val="9"/>
    <w:rsid w:val="00774F40"/>
    <w:rPr>
      <w:rFonts w:asciiTheme="majorHAnsi" w:hAnsiTheme="majorHAnsi" w:cstheme="majorHAnsi"/>
      <w:b/>
      <w:bCs/>
    </w:rPr>
  </w:style>
  <w:style w:type="character" w:styleId="Numrodepage">
    <w:name w:val="page number"/>
    <w:basedOn w:val="Policepardfaut"/>
    <w:uiPriority w:val="99"/>
    <w:semiHidden/>
    <w:unhideWhenUsed/>
    <w:rsid w:val="0065550F"/>
  </w:style>
  <w:style w:type="character" w:styleId="Marquedecommentaire">
    <w:name w:val="annotation reference"/>
    <w:basedOn w:val="Policepardfaut"/>
    <w:uiPriority w:val="99"/>
    <w:semiHidden/>
    <w:unhideWhenUsed/>
    <w:rsid w:val="00611E2A"/>
    <w:rPr>
      <w:sz w:val="16"/>
      <w:szCs w:val="16"/>
    </w:rPr>
  </w:style>
  <w:style w:type="paragraph" w:styleId="Commentaire">
    <w:name w:val="annotation text"/>
    <w:basedOn w:val="Normal"/>
    <w:link w:val="CommentaireCar"/>
    <w:uiPriority w:val="99"/>
    <w:semiHidden/>
    <w:unhideWhenUsed/>
    <w:rsid w:val="00611E2A"/>
    <w:rPr>
      <w:sz w:val="20"/>
      <w:szCs w:val="20"/>
    </w:rPr>
  </w:style>
  <w:style w:type="character" w:customStyle="1" w:styleId="CommentaireCar">
    <w:name w:val="Commentaire Car"/>
    <w:basedOn w:val="Policepardfaut"/>
    <w:link w:val="Commentaire"/>
    <w:uiPriority w:val="99"/>
    <w:semiHidden/>
    <w:rsid w:val="00611E2A"/>
    <w:rPr>
      <w:sz w:val="20"/>
      <w:szCs w:val="20"/>
    </w:rPr>
  </w:style>
  <w:style w:type="paragraph" w:styleId="Objetducommentaire">
    <w:name w:val="annotation subject"/>
    <w:basedOn w:val="Commentaire"/>
    <w:next w:val="Commentaire"/>
    <w:link w:val="ObjetducommentaireCar"/>
    <w:uiPriority w:val="99"/>
    <w:semiHidden/>
    <w:unhideWhenUsed/>
    <w:rsid w:val="00611E2A"/>
    <w:rPr>
      <w:b/>
      <w:bCs/>
    </w:rPr>
  </w:style>
  <w:style w:type="character" w:customStyle="1" w:styleId="ObjetducommentaireCar">
    <w:name w:val="Objet du commentaire Car"/>
    <w:basedOn w:val="CommentaireCar"/>
    <w:link w:val="Objetducommentaire"/>
    <w:uiPriority w:val="99"/>
    <w:semiHidden/>
    <w:rsid w:val="00611E2A"/>
    <w:rPr>
      <w:b/>
      <w:bCs/>
      <w:sz w:val="20"/>
      <w:szCs w:val="20"/>
    </w:rPr>
  </w:style>
  <w:style w:type="paragraph" w:styleId="Rvision">
    <w:name w:val="Revision"/>
    <w:hidden/>
    <w:uiPriority w:val="99"/>
    <w:semiHidden/>
    <w:rsid w:val="00AE1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12</Pages>
  <Words>38383</Words>
  <Characters>211109</Characters>
  <Application>Microsoft Office Word</Application>
  <DocSecurity>0</DocSecurity>
  <Lines>1759</Lines>
  <Paragraphs>497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18</cp:revision>
  <dcterms:created xsi:type="dcterms:W3CDTF">2023-10-30T22:36:00Z</dcterms:created>
  <dcterms:modified xsi:type="dcterms:W3CDTF">2023-11-14T17:57:00Z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id="6yh7J10B"/&gt;&lt;style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