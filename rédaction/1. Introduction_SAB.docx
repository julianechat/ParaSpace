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438CA" w14:textId="2BA12ADF" w:rsidR="00E82A13" w:rsidRPr="00C6369F" w:rsidRDefault="002C5136" w:rsidP="00F915C7">
      <w:pPr>
        <w:spacing w:line="276"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76B1B15B" w14:textId="77777777" w:rsidR="00C6369F" w:rsidRPr="00C6369F" w:rsidRDefault="00C6369F" w:rsidP="00F915C7">
      <w:pPr>
        <w:spacing w:line="276" w:lineRule="auto"/>
        <w:jc w:val="both"/>
        <w:rPr>
          <w:rStyle w:val="Numrodepage"/>
          <w:rFonts w:asciiTheme="majorHAnsi" w:hAnsiTheme="majorHAnsi" w:cstheme="majorHAnsi"/>
          <w:b/>
          <w:bCs/>
          <w:highlight w:val="yellow"/>
          <w:lang w:val="en-US"/>
        </w:rPr>
      </w:pPr>
    </w:p>
    <w:p w14:paraId="03C09F4D" w14:textId="295121CE" w:rsidR="005026FA" w:rsidRDefault="00E82A13" w:rsidP="00F915C7">
      <w:pPr>
        <w:autoSpaceDE w:val="0"/>
        <w:autoSpaceDN w:val="0"/>
        <w:adjustRightInd w:val="0"/>
        <w:spacing w:line="276" w:lineRule="auto"/>
        <w:jc w:val="both"/>
        <w:rPr>
          <w:rFonts w:asciiTheme="majorHAnsi" w:hAnsiTheme="majorHAnsi" w:cstheme="majorHAnsi"/>
          <w:kern w:val="0"/>
          <w:lang w:val="en-US"/>
        </w:rPr>
      </w:pPr>
      <w:r w:rsidRPr="006C3944">
        <w:rPr>
          <w:rStyle w:val="Numrodepage"/>
          <w:rFonts w:asciiTheme="majorHAnsi" w:hAnsiTheme="majorHAnsi" w:cstheme="majorHAnsi"/>
          <w:b/>
          <w:bCs/>
          <w:lang w:val="en-US"/>
        </w:rPr>
        <w:t>[PAR1]</w:t>
      </w:r>
      <w:r w:rsidR="0047716C" w:rsidRPr="006C3944">
        <w:rPr>
          <w:rStyle w:val="Numrodepage"/>
          <w:rFonts w:asciiTheme="majorHAnsi" w:hAnsiTheme="majorHAnsi" w:cstheme="majorHAnsi"/>
          <w:lang w:val="en-US"/>
        </w:rPr>
        <w:t xml:space="preserve"> </w:t>
      </w:r>
      <w:del w:id="0" w:author="Binning Sandra Ann" w:date="2023-08-04T15:08:00Z">
        <w:r w:rsidR="00AC3BEF" w:rsidDel="00951D33">
          <w:rPr>
            <w:rFonts w:asciiTheme="majorHAnsi" w:hAnsiTheme="majorHAnsi" w:cstheme="majorHAnsi"/>
            <w:kern w:val="0"/>
            <w:lang w:val="en-US"/>
          </w:rPr>
          <w:delText xml:space="preserve">Often </w:delText>
        </w:r>
      </w:del>
      <w:ins w:id="1" w:author="Binning Sandra Ann" w:date="2023-08-04T15:09:00Z">
        <w:r w:rsidR="00951D33">
          <w:rPr>
            <w:rFonts w:asciiTheme="majorHAnsi" w:hAnsiTheme="majorHAnsi" w:cstheme="majorHAnsi"/>
            <w:kern w:val="0"/>
            <w:lang w:val="en-US"/>
          </w:rPr>
          <w:t>D</w:t>
        </w:r>
      </w:ins>
      <w:ins w:id="2" w:author="Binning Sandra Ann" w:date="2023-08-04T15:08:00Z">
        <w:r w:rsidR="00951D33">
          <w:rPr>
            <w:rFonts w:asciiTheme="majorHAnsi" w:hAnsiTheme="majorHAnsi" w:cstheme="majorHAnsi"/>
            <w:kern w:val="0"/>
            <w:lang w:val="en-US"/>
          </w:rPr>
          <w:t>espite</w:t>
        </w:r>
      </w:ins>
      <w:ins w:id="3" w:author="Binning Sandra Ann" w:date="2023-08-04T15:09:00Z">
        <w:r w:rsidR="00951D33">
          <w:rPr>
            <w:rFonts w:asciiTheme="majorHAnsi" w:hAnsiTheme="majorHAnsi" w:cstheme="majorHAnsi"/>
            <w:kern w:val="0"/>
            <w:lang w:val="en-US"/>
          </w:rPr>
          <w:t xml:space="preserve"> often being</w:t>
        </w:r>
      </w:ins>
      <w:ins w:id="4" w:author="Binning Sandra Ann" w:date="2023-08-04T15:08:00Z">
        <w:r w:rsidR="00951D33">
          <w:rPr>
            <w:rFonts w:asciiTheme="majorHAnsi" w:hAnsiTheme="majorHAnsi" w:cstheme="majorHAnsi"/>
            <w:kern w:val="0"/>
            <w:lang w:val="en-US"/>
          </w:rPr>
          <w:t xml:space="preserve"> </w:t>
        </w:r>
      </w:ins>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AC3BEF">
        <w:rPr>
          <w:rFonts w:asciiTheme="majorHAnsi" w:hAnsiTheme="majorHAnsi" w:cstheme="majorHAnsi"/>
          <w:kern w:val="0"/>
          <w:lang w:val="en-US"/>
        </w:rPr>
        <w:t xml:space="preserve">, </w:t>
      </w:r>
      <w:del w:id="5" w:author="Binning Sandra Ann" w:date="2023-08-04T15:08:00Z">
        <w:r w:rsidR="00AC3BEF" w:rsidDel="00951D33">
          <w:rPr>
            <w:rFonts w:asciiTheme="majorHAnsi" w:hAnsiTheme="majorHAnsi" w:cstheme="majorHAnsi"/>
            <w:kern w:val="0"/>
            <w:lang w:val="en-US"/>
          </w:rPr>
          <w:delText xml:space="preserve">parasites </w:delText>
        </w:r>
      </w:del>
      <w:ins w:id="6" w:author="Binning Sandra Ann" w:date="2023-08-04T15:09:00Z">
        <w:r w:rsidR="00951D33">
          <w:rPr>
            <w:rFonts w:asciiTheme="majorHAnsi" w:hAnsiTheme="majorHAnsi" w:cstheme="majorHAnsi"/>
            <w:kern w:val="0"/>
            <w:lang w:val="en-US"/>
          </w:rPr>
          <w:t>p</w:t>
        </w:r>
      </w:ins>
      <w:ins w:id="7" w:author="Binning Sandra Ann" w:date="2023-08-04T15:08:00Z">
        <w:r w:rsidR="00951D33">
          <w:rPr>
            <w:rFonts w:asciiTheme="majorHAnsi" w:hAnsiTheme="majorHAnsi" w:cstheme="majorHAnsi"/>
            <w:kern w:val="0"/>
            <w:lang w:val="en-US"/>
          </w:rPr>
          <w:t xml:space="preserve">arasites </w:t>
        </w:r>
      </w:ins>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w:t>
      </w:r>
      <w:del w:id="8" w:author="Binning Sandra Ann" w:date="2023-08-04T15:08:00Z">
        <w:r w:rsidR="00F915C7" w:rsidDel="00951D33">
          <w:rPr>
            <w:rFonts w:asciiTheme="majorHAnsi" w:hAnsiTheme="majorHAnsi" w:cstheme="majorHAnsi"/>
            <w:kern w:val="0"/>
            <w:lang w:val="en-US"/>
          </w:rPr>
          <w:delText xml:space="preserve">a </w:delText>
        </w:r>
      </w:del>
      <w:r w:rsidR="00F915C7">
        <w:rPr>
          <w:rFonts w:asciiTheme="majorHAnsi" w:hAnsiTheme="majorHAnsi" w:cstheme="majorHAnsi"/>
          <w:kern w:val="0"/>
          <w:lang w:val="en-US"/>
        </w:rPr>
        <w:t xml:space="preserve">key </w:t>
      </w:r>
      <w:r w:rsidR="00AC3BEF">
        <w:rPr>
          <w:rFonts w:asciiTheme="majorHAnsi" w:hAnsiTheme="majorHAnsi" w:cstheme="majorHAnsi"/>
          <w:kern w:val="0"/>
          <w:lang w:val="en-US"/>
        </w:rPr>
        <w:t>component</w:t>
      </w:r>
      <w:ins w:id="9" w:author="Binning Sandra Ann" w:date="2023-08-04T15:08:00Z">
        <w:r w:rsidR="00951D33">
          <w:rPr>
            <w:rFonts w:asciiTheme="majorHAnsi" w:hAnsiTheme="majorHAnsi" w:cstheme="majorHAnsi"/>
            <w:kern w:val="0"/>
            <w:lang w:val="en-US"/>
          </w:rPr>
          <w:t>s</w:t>
        </w:r>
      </w:ins>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del w:id="10" w:author="Binning Sandra Ann" w:date="2023-08-04T15:09:00Z">
        <w:r w:rsidR="000D4F13" w:rsidDel="00951D33">
          <w:rPr>
            <w:rFonts w:asciiTheme="majorHAnsi" w:hAnsiTheme="majorHAnsi" w:cstheme="majorHAnsi"/>
            <w:kern w:val="0"/>
            <w:lang w:val="en-US"/>
          </w:rPr>
          <w:delText>B</w:delText>
        </w:r>
        <w:r w:rsidR="004435EC" w:rsidDel="00951D33">
          <w:rPr>
            <w:rFonts w:asciiTheme="majorHAnsi" w:hAnsiTheme="majorHAnsi" w:cstheme="majorHAnsi"/>
            <w:kern w:val="0"/>
            <w:lang w:val="en-US"/>
          </w:rPr>
          <w:delText>iodiversity-E</w:delText>
        </w:r>
      </w:del>
      <w:ins w:id="11" w:author="Binning Sandra Ann" w:date="2023-08-04T15:09:00Z">
        <w:r w:rsidR="00951D33">
          <w:rPr>
            <w:rFonts w:asciiTheme="majorHAnsi" w:hAnsiTheme="majorHAnsi" w:cstheme="majorHAnsi"/>
            <w:kern w:val="0"/>
            <w:lang w:val="en-US"/>
          </w:rPr>
          <w:t>e</w:t>
        </w:r>
      </w:ins>
      <w:r w:rsidR="004435EC">
        <w:rPr>
          <w:rFonts w:asciiTheme="majorHAnsi" w:hAnsiTheme="majorHAnsi" w:cstheme="majorHAnsi"/>
          <w:kern w:val="0"/>
          <w:lang w:val="en-US"/>
        </w:rPr>
        <w:t>cosystem</w:t>
      </w:r>
      <w:ins w:id="12" w:author="Binning Sandra Ann" w:date="2023-08-04T15:09:00Z">
        <w:r w:rsidR="00951D33">
          <w:rPr>
            <w:rFonts w:asciiTheme="majorHAnsi" w:hAnsiTheme="majorHAnsi" w:cstheme="majorHAnsi"/>
            <w:kern w:val="0"/>
            <w:lang w:val="en-US"/>
          </w:rPr>
          <w:t xml:space="preserve"> </w:t>
        </w:r>
      </w:ins>
      <w:del w:id="13" w:author="Binning Sandra Ann" w:date="2023-08-04T15:09:00Z">
        <w:r w:rsidR="004435EC" w:rsidDel="00951D33">
          <w:rPr>
            <w:rFonts w:asciiTheme="majorHAnsi" w:hAnsiTheme="majorHAnsi" w:cstheme="majorHAnsi"/>
            <w:kern w:val="0"/>
            <w:lang w:val="en-US"/>
          </w:rPr>
          <w:delText>-</w:delText>
        </w:r>
      </w:del>
      <w:r w:rsidR="004435EC">
        <w:rPr>
          <w:rFonts w:asciiTheme="majorHAnsi" w:hAnsiTheme="majorHAnsi" w:cstheme="majorHAnsi"/>
          <w:kern w:val="0"/>
          <w:lang w:val="en-US"/>
        </w:rPr>
        <w:t>Functioning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commentRangeStart w:id="14"/>
      <w:ins w:id="15" w:author="Binning Sandra Ann" w:date="2023-08-04T15:12:00Z">
        <w:r w:rsidR="000751B2" w:rsidRPr="000751B2">
          <w:rPr>
            <w:rFonts w:asciiTheme="majorHAnsi" w:hAnsiTheme="majorHAnsi" w:cstheme="majorHAnsi"/>
            <w:kern w:val="0"/>
            <w:lang w:val="en-CA"/>
            <w:rPrChange w:id="16" w:author="Binning Sandra Ann" w:date="2023-08-04T15:12:00Z">
              <w:rPr>
                <w:rFonts w:asciiTheme="majorHAnsi" w:hAnsiTheme="majorHAnsi" w:cstheme="majorHAnsi"/>
                <w:kern w:val="0"/>
              </w:rPr>
            </w:rPrChange>
          </w:rPr>
          <w:t>Given the</w:t>
        </w:r>
        <w:r w:rsidR="000751B2">
          <w:rPr>
            <w:rFonts w:asciiTheme="majorHAnsi" w:hAnsiTheme="majorHAnsi" w:cstheme="majorHAnsi"/>
            <w:kern w:val="0"/>
            <w:lang w:val="en-CA"/>
          </w:rPr>
          <w:t xml:space="preserve">ir dependence and co-evolution with their free-living hosts, </w:t>
        </w:r>
      </w:ins>
      <w:del w:id="17" w:author="Binning Sandra Ann" w:date="2023-08-04T15:11:00Z">
        <w:r w:rsidR="00C37C90" w:rsidDel="000751B2">
          <w:rPr>
            <w:rFonts w:asciiTheme="majorHAnsi" w:hAnsiTheme="majorHAnsi" w:cstheme="majorHAnsi"/>
            <w:kern w:val="0"/>
            <w:lang w:val="en-US"/>
          </w:rPr>
          <w:delText xml:space="preserve">They </w:delText>
        </w:r>
        <w:r w:rsidR="006C3944" w:rsidRPr="009B080B" w:rsidDel="000751B2">
          <w:rPr>
            <w:rFonts w:asciiTheme="majorHAnsi" w:hAnsiTheme="majorHAnsi" w:cstheme="majorHAnsi"/>
            <w:kern w:val="0"/>
            <w:lang w:val="en-US"/>
          </w:rPr>
          <w:delText>are</w:delText>
        </w:r>
      </w:del>
      <w:ins w:id="18" w:author="Binning Sandra Ann" w:date="2023-08-04T15:12:00Z">
        <w:r w:rsidR="000751B2">
          <w:rPr>
            <w:rFonts w:asciiTheme="majorHAnsi" w:hAnsiTheme="majorHAnsi" w:cstheme="majorHAnsi"/>
            <w:kern w:val="0"/>
            <w:lang w:val="en-US"/>
          </w:rPr>
          <w:t>s</w:t>
        </w:r>
      </w:ins>
      <w:ins w:id="19" w:author="Binning Sandra Ann" w:date="2023-08-04T15:11:00Z">
        <w:r w:rsidR="000751B2">
          <w:rPr>
            <w:rFonts w:asciiTheme="majorHAnsi" w:hAnsiTheme="majorHAnsi" w:cstheme="majorHAnsi"/>
            <w:kern w:val="0"/>
            <w:lang w:val="en-US"/>
          </w:rPr>
          <w:t>ome species are</w:t>
        </w:r>
      </w:ins>
      <w:r w:rsidR="002A5DF1" w:rsidRPr="009B080B">
        <w:rPr>
          <w:rFonts w:asciiTheme="majorHAnsi" w:hAnsiTheme="majorHAnsi" w:cstheme="majorHAnsi"/>
          <w:kern w:val="0"/>
          <w:lang w:val="en-US"/>
        </w:rPr>
        <w:t xml:space="preserve"> </w:t>
      </w:r>
      <w:commentRangeStart w:id="20"/>
      <w:del w:id="21" w:author="Binning Sandra Ann" w:date="2023-08-04T15:11:00Z">
        <w:r w:rsidR="002A5DF1" w:rsidRPr="009B080B" w:rsidDel="000751B2">
          <w:rPr>
            <w:rFonts w:asciiTheme="majorHAnsi" w:hAnsiTheme="majorHAnsi" w:cstheme="majorHAnsi"/>
            <w:kern w:val="0"/>
            <w:lang w:val="en-US"/>
          </w:rPr>
          <w:delText>inevitably</w:delText>
        </w:r>
        <w:r w:rsidR="006C3944" w:rsidRPr="009B080B" w:rsidDel="000751B2">
          <w:rPr>
            <w:rFonts w:asciiTheme="majorHAnsi" w:hAnsiTheme="majorHAnsi" w:cstheme="majorHAnsi"/>
            <w:kern w:val="0"/>
            <w:lang w:val="en-US"/>
          </w:rPr>
          <w:delText xml:space="preserve"> </w:delText>
        </w:r>
      </w:del>
      <w:commentRangeEnd w:id="20"/>
      <w:ins w:id="22" w:author="Binning Sandra Ann" w:date="2023-08-04T15:11:00Z">
        <w:r w:rsidR="000751B2" w:rsidRPr="009B080B">
          <w:rPr>
            <w:rFonts w:asciiTheme="majorHAnsi" w:hAnsiTheme="majorHAnsi" w:cstheme="majorHAnsi"/>
            <w:kern w:val="0"/>
            <w:lang w:val="en-US"/>
          </w:rPr>
          <w:t>in</w:t>
        </w:r>
        <w:r w:rsidR="000751B2">
          <w:rPr>
            <w:rFonts w:asciiTheme="majorHAnsi" w:hAnsiTheme="majorHAnsi" w:cstheme="majorHAnsi"/>
            <w:kern w:val="0"/>
            <w:lang w:val="en-US"/>
          </w:rPr>
          <w:t>herent</w:t>
        </w:r>
        <w:r w:rsidR="000751B2" w:rsidRPr="009B080B">
          <w:rPr>
            <w:rFonts w:asciiTheme="majorHAnsi" w:hAnsiTheme="majorHAnsi" w:cstheme="majorHAnsi"/>
            <w:kern w:val="0"/>
            <w:lang w:val="en-US"/>
          </w:rPr>
          <w:t xml:space="preserve">ly </w:t>
        </w:r>
      </w:ins>
      <w:r w:rsidR="00951D33">
        <w:rPr>
          <w:rStyle w:val="Marquedecommentaire"/>
        </w:rPr>
        <w:commentReference w:id="20"/>
      </w:r>
      <w:r w:rsidR="006C3944" w:rsidRPr="009B080B">
        <w:rPr>
          <w:rFonts w:asciiTheme="majorHAnsi" w:hAnsiTheme="majorHAnsi" w:cstheme="majorHAnsi"/>
          <w:kern w:val="0"/>
          <w:lang w:val="en-US"/>
        </w:rPr>
        <w:t xml:space="preserve">vulnerable to </w:t>
      </w:r>
      <w:ins w:id="23" w:author="Binning Sandra Ann" w:date="2023-08-04T15:12:00Z">
        <w:r w:rsidR="000751B2">
          <w:rPr>
            <w:rFonts w:asciiTheme="majorHAnsi" w:hAnsiTheme="majorHAnsi" w:cstheme="majorHAnsi"/>
            <w:kern w:val="0"/>
            <w:lang w:val="en-US"/>
          </w:rPr>
          <w:t xml:space="preserve">the same </w:t>
        </w:r>
      </w:ins>
      <w:r w:rsidR="009B080B" w:rsidRPr="009B080B">
        <w:rPr>
          <w:rFonts w:asciiTheme="majorHAnsi" w:hAnsiTheme="majorHAnsi" w:cstheme="majorHAnsi"/>
          <w:kern w:val="0"/>
          <w:lang w:val="en-US"/>
        </w:rPr>
        <w:t>environment</w:t>
      </w:r>
      <w:r w:rsidR="00425579">
        <w:rPr>
          <w:rFonts w:asciiTheme="majorHAnsi" w:hAnsiTheme="majorHAnsi" w:cstheme="majorHAnsi"/>
          <w:kern w:val="0"/>
          <w:lang w:val="en-US"/>
        </w:rPr>
        <w:t>al</w:t>
      </w:r>
      <w:r w:rsidR="009B080B" w:rsidRPr="009B080B">
        <w:rPr>
          <w:rFonts w:asciiTheme="majorHAnsi" w:hAnsiTheme="majorHAnsi" w:cstheme="majorHAnsi"/>
          <w:kern w:val="0"/>
          <w:lang w:val="en-US"/>
        </w:rPr>
        <w:t xml:space="preserve"> </w:t>
      </w:r>
      <w:r w:rsidR="006C3944" w:rsidRPr="009B080B">
        <w:rPr>
          <w:rFonts w:asciiTheme="majorHAnsi" w:hAnsiTheme="majorHAnsi" w:cstheme="majorHAnsi"/>
          <w:kern w:val="0"/>
          <w:lang w:val="en-US"/>
        </w:rPr>
        <w:t xml:space="preserve">changes </w:t>
      </w:r>
      <w:del w:id="24" w:author="Binning Sandra Ann" w:date="2023-08-04T15:12:00Z">
        <w:r w:rsidR="000F63CF" w:rsidRPr="009B080B" w:rsidDel="000751B2">
          <w:rPr>
            <w:rFonts w:asciiTheme="majorHAnsi" w:hAnsiTheme="majorHAnsi" w:cstheme="majorHAnsi"/>
            <w:kern w:val="0"/>
            <w:lang w:val="en-US"/>
          </w:rPr>
          <w:delText>as they depend</w:delText>
        </w:r>
        <w:r w:rsidR="00425579" w:rsidDel="000751B2">
          <w:rPr>
            <w:rFonts w:asciiTheme="majorHAnsi" w:hAnsiTheme="majorHAnsi" w:cstheme="majorHAnsi"/>
            <w:kern w:val="0"/>
            <w:lang w:val="en-US"/>
          </w:rPr>
          <w:delText xml:space="preserve"> on</w:delText>
        </w:r>
        <w:r w:rsidR="000F63CF" w:rsidRPr="009B080B" w:rsidDel="000751B2">
          <w:rPr>
            <w:rFonts w:asciiTheme="majorHAnsi" w:hAnsiTheme="majorHAnsi" w:cstheme="majorHAnsi"/>
            <w:kern w:val="0"/>
            <w:lang w:val="en-US"/>
          </w:rPr>
          <w:delText xml:space="preserve"> and co-</w:delText>
        </w:r>
      </w:del>
      <w:del w:id="25" w:author="Binning Sandra Ann" w:date="2023-08-04T15:11:00Z">
        <w:r w:rsidR="000F63CF" w:rsidRPr="009B080B" w:rsidDel="000751B2">
          <w:rPr>
            <w:rFonts w:asciiTheme="majorHAnsi" w:hAnsiTheme="majorHAnsi" w:cstheme="majorHAnsi"/>
            <w:kern w:val="0"/>
            <w:lang w:val="en-US"/>
          </w:rPr>
          <w:delText xml:space="preserve">evolute </w:delText>
        </w:r>
      </w:del>
      <w:del w:id="26" w:author="Binning Sandra Ann" w:date="2023-08-04T15:12:00Z">
        <w:r w:rsidR="000F63CF" w:rsidRPr="009B080B" w:rsidDel="000751B2">
          <w:rPr>
            <w:rFonts w:asciiTheme="majorHAnsi" w:hAnsiTheme="majorHAnsi" w:cstheme="majorHAnsi"/>
            <w:kern w:val="0"/>
            <w:lang w:val="en-US"/>
          </w:rPr>
          <w:delText>with free-living species</w:delText>
        </w:r>
      </w:del>
      <w:ins w:id="27" w:author="Binning Sandra Ann" w:date="2023-08-04T15:12:00Z">
        <w:r w:rsidR="000751B2">
          <w:rPr>
            <w:rFonts w:asciiTheme="majorHAnsi" w:hAnsiTheme="majorHAnsi" w:cstheme="majorHAnsi"/>
            <w:kern w:val="0"/>
            <w:lang w:val="en-US"/>
          </w:rPr>
          <w:t xml:space="preserve">that threaten biodiversity </w:t>
        </w:r>
      </w:ins>
      <w:r w:rsidR="000F63CF" w:rsidRPr="009B080B">
        <w:rPr>
          <w:rFonts w:asciiTheme="majorHAnsi" w:hAnsiTheme="majorHAnsi" w:cstheme="majorHAnsi"/>
          <w:kern w:val="0"/>
          <w:lang w:val="en-US"/>
        </w:rPr>
        <w:t xml:space="preserve"> </w:t>
      </w:r>
      <w:ins w:id="28" w:author="Binning Sandra Ann" w:date="2023-08-04T15:12:00Z">
        <w:r w:rsidR="000751B2">
          <w:rPr>
            <w:rFonts w:asciiTheme="majorHAnsi" w:hAnsiTheme="majorHAnsi" w:cstheme="majorHAnsi"/>
            <w:kern w:val="0"/>
            <w:lang w:val="en-US"/>
          </w:rPr>
          <w:t>g</w:t>
        </w:r>
      </w:ins>
      <w:ins w:id="29" w:author="Binning Sandra Ann" w:date="2023-08-04T15:13:00Z">
        <w:r w:rsidR="000751B2">
          <w:rPr>
            <w:rFonts w:asciiTheme="majorHAnsi" w:hAnsiTheme="majorHAnsi" w:cstheme="majorHAnsi"/>
            <w:kern w:val="0"/>
            <w:lang w:val="en-US"/>
          </w:rPr>
          <w:t xml:space="preserve">lobally </w:t>
        </w:r>
      </w:ins>
      <w:commentRangeEnd w:id="14"/>
      <w:r w:rsidR="00F73B09">
        <w:rPr>
          <w:rStyle w:val="Marquedecommentaire"/>
        </w:rPr>
        <w:commentReference w:id="14"/>
      </w:r>
      <w:commentRangeStart w:id="30"/>
      <w:r w:rsidR="009B080B">
        <w:rPr>
          <w:rFonts w:asciiTheme="majorHAnsi" w:hAnsiTheme="majorHAnsi" w:cstheme="majorHAnsi"/>
          <w:kern w:val="0"/>
          <w:highlight w:val="yellow"/>
          <w:lang w:val="en-US"/>
        </w:rPr>
        <w:fldChar w:fldCharType="begin"/>
      </w:r>
      <w:r w:rsidR="009B080B">
        <w:rPr>
          <w:rFonts w:asciiTheme="majorHAnsi" w:hAnsiTheme="majorHAnsi" w:cstheme="majorHAnsi"/>
          <w:kern w:val="0"/>
          <w:highlight w:val="yellow"/>
          <w:lang w:val="en-US"/>
        </w:rPr>
        <w:instrText xml:space="preserve"> ADDIN ZOTERO_ITEM CSL_CITATION {"citationID":"drCBAa3V","properties":{"formattedCitation":"(Gandon et al., 2008; Mostowy &amp; Engelst\\uc0\\u228{}dter, 2010)","plainCitation":"(Gandon et al., 2008; Mostowy &amp; Engelstädter, 2010)","noteIndex":0},"citationItems":[{"id":7109,"uris":["http://zotero.org/groups/2585270/items/QLBDQWI4"],"itemData":{"id":7109,"type":"article-journal","abstract":"The description of coevolutionary dynamics requires a characterization of the evolutionary dynamics of both the parasite and its host. However, a thorough description of the underlying genetics of the coevolutionary process is often extremely difficult to carry out. We propose that measures of adaptation (mean population fitness) across time or space may represent a feasible alternative approach for characterizing important features of the coevolutionary process. We discuss recent experimental work in the light of simple mathematical models of coevolution to demonstrate the potential power of this phenotypic experimental approach.","container-title":"Journal of Evolutionary Biology","DOI":"10.1111/j.1420-9101.2008.01598.x","ISSN":"1420-9101","issue":"6","language":"en","license":"© 2008 The Authors. Journal Compilation © 2008 European Society For Evolutionary Biology","note":"_eprint: https://onlinelibrary.wiley.com/doi/pdf/10.1111/j.1420-9101.2008.01598.x","page":"1861-1866","source":"Wiley Online Library","title":"Host–parasite coevolution and patterns of adaptation across time and space","volume":"21","author":[{"family":"Gandon","given":"S."},{"family":"Buckling","given":"A."},{"family":"Decaestecker","given":"E."},{"family":"Day","given":"T."}],"issued":{"date-parts":[["2008"]]}}},{"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B080B">
        <w:rPr>
          <w:rFonts w:asciiTheme="majorHAnsi" w:hAnsiTheme="majorHAnsi" w:cstheme="majorHAnsi"/>
          <w:kern w:val="0"/>
          <w:highlight w:val="yellow"/>
          <w:lang w:val="en-US"/>
        </w:rPr>
        <w:fldChar w:fldCharType="separate"/>
      </w:r>
      <w:r w:rsidR="009B080B" w:rsidRPr="0090585A">
        <w:rPr>
          <w:rFonts w:ascii="Calibri Light" w:hAnsiTheme="majorHAnsi" w:cs="Calibri Light"/>
          <w:kern w:val="0"/>
          <w:lang w:val="en-US"/>
        </w:rPr>
        <w:t>(Gandon et al., 2008; Mostowy &amp; Engelstädter, 2010)</w:t>
      </w:r>
      <w:r w:rsidR="009B080B">
        <w:rPr>
          <w:rFonts w:asciiTheme="majorHAnsi" w:hAnsiTheme="majorHAnsi" w:cstheme="majorHAnsi"/>
          <w:kern w:val="0"/>
          <w:highlight w:val="yellow"/>
          <w:lang w:val="en-US"/>
        </w:rPr>
        <w:fldChar w:fldCharType="end"/>
      </w:r>
      <w:r w:rsidR="006C3944" w:rsidRPr="001B2FC3">
        <w:rPr>
          <w:rFonts w:asciiTheme="majorHAnsi" w:hAnsiTheme="majorHAnsi" w:cstheme="majorHAnsi"/>
          <w:kern w:val="0"/>
          <w:lang w:val="en-US"/>
        </w:rPr>
        <w:t>.</w:t>
      </w:r>
      <w:commentRangeEnd w:id="30"/>
      <w:r w:rsidR="000751B2">
        <w:rPr>
          <w:rStyle w:val="Marquedecommentaire"/>
        </w:rPr>
        <w:commentReference w:id="30"/>
      </w:r>
      <w:r w:rsidR="006C3944" w:rsidRPr="001B2FC3">
        <w:rPr>
          <w:rFonts w:asciiTheme="majorHAnsi" w:hAnsiTheme="majorHAnsi" w:cstheme="majorHAnsi"/>
          <w:kern w:val="0"/>
          <w:lang w:val="en-US"/>
        </w:rPr>
        <w:t xml:space="preserve"> </w:t>
      </w:r>
      <w:r w:rsidR="006C3944">
        <w:rPr>
          <w:rFonts w:asciiTheme="majorHAnsi" w:hAnsiTheme="majorHAnsi" w:cstheme="majorHAnsi"/>
          <w:kern w:val="0"/>
          <w:lang w:val="en-US"/>
        </w:rPr>
        <w:t xml:space="preserve">Yet, their </w:t>
      </w:r>
      <w:r w:rsidR="005026FA">
        <w:rPr>
          <w:rFonts w:asciiTheme="majorHAnsi" w:hAnsiTheme="majorHAnsi" w:cstheme="majorHAnsi"/>
          <w:kern w:val="0"/>
          <w:lang w:val="en-US"/>
        </w:rPr>
        <w:t xml:space="preserve">spatial </w:t>
      </w:r>
      <w:r w:rsidR="006C3944">
        <w:rPr>
          <w:rFonts w:asciiTheme="majorHAnsi" w:hAnsiTheme="majorHAnsi" w:cstheme="majorHAnsi"/>
          <w:kern w:val="0"/>
          <w:lang w:val="en-US"/>
        </w:rPr>
        <w:t xml:space="preserve">distribution patterns and </w:t>
      </w:r>
      <w:commentRangeStart w:id="31"/>
      <w:r w:rsidR="00495392">
        <w:rPr>
          <w:rFonts w:asciiTheme="majorHAnsi" w:hAnsiTheme="majorHAnsi" w:cstheme="majorHAnsi"/>
          <w:kern w:val="0"/>
          <w:lang w:val="en-US"/>
        </w:rPr>
        <w:t xml:space="preserve">networks </w:t>
      </w:r>
      <w:commentRangeEnd w:id="31"/>
      <w:r w:rsidR="000751B2">
        <w:rPr>
          <w:rStyle w:val="Marquedecommentaire"/>
        </w:rPr>
        <w:commentReference w:id="31"/>
      </w:r>
      <w:r w:rsidR="006C3944">
        <w:rPr>
          <w:rFonts w:asciiTheme="majorHAnsi" w:hAnsiTheme="majorHAnsi" w:cstheme="majorHAnsi"/>
          <w:kern w:val="0"/>
          <w:lang w:val="en-US"/>
        </w:rPr>
        <w:t>are still misunderstood</w:t>
      </w:r>
      <w:r w:rsidR="0075667C">
        <w:rPr>
          <w:rFonts w:asciiTheme="majorHAnsi" w:hAnsiTheme="majorHAnsi" w:cstheme="majorHAnsi"/>
          <w:kern w:val="0"/>
          <w:lang w:val="en-US"/>
        </w:rPr>
        <w:t xml:space="preserve"> </w:t>
      </w:r>
      <w:commentRangeStart w:id="32"/>
      <w:r w:rsidR="00495392">
        <w:rPr>
          <w:rFonts w:asciiTheme="majorHAnsi" w:hAnsiTheme="majorHAnsi" w:cstheme="majorHAnsi"/>
          <w:kern w:val="0"/>
          <w:lang w:val="en-US"/>
        </w:rPr>
        <w:t xml:space="preserve">as general </w:t>
      </w:r>
      <w:r w:rsidR="005026FA">
        <w:rPr>
          <w:rFonts w:asciiTheme="majorHAnsi" w:hAnsiTheme="majorHAnsi" w:cstheme="majorHAnsi"/>
          <w:kern w:val="0"/>
          <w:lang w:val="en-US"/>
        </w:rPr>
        <w:t>rules</w:t>
      </w:r>
      <w:commentRangeEnd w:id="32"/>
      <w:r w:rsidR="000751B2">
        <w:rPr>
          <w:rStyle w:val="Marquedecommentaire"/>
        </w:rPr>
        <w:commentReference w:id="32"/>
      </w:r>
      <w:r w:rsidR="00495392">
        <w:rPr>
          <w:rFonts w:asciiTheme="majorHAnsi" w:hAnsiTheme="majorHAnsi" w:cstheme="majorHAnsi"/>
          <w:kern w:val="0"/>
          <w:lang w:val="en-US"/>
        </w:rPr>
        <w:t xml:space="preserve"> are </w:t>
      </w:r>
      <w:commentRangeStart w:id="33"/>
      <w:r w:rsidR="00495392">
        <w:rPr>
          <w:rFonts w:asciiTheme="majorHAnsi" w:hAnsiTheme="majorHAnsi" w:cstheme="majorHAnsi"/>
          <w:kern w:val="0"/>
          <w:lang w:val="en-US"/>
        </w:rPr>
        <w:t xml:space="preserve">hard to </w:t>
      </w:r>
      <w:r w:rsidR="002A5DF1">
        <w:rPr>
          <w:rFonts w:asciiTheme="majorHAnsi" w:hAnsiTheme="majorHAnsi" w:cstheme="majorHAnsi"/>
          <w:kern w:val="0"/>
          <w:lang w:val="en-US"/>
        </w:rPr>
        <w:t>uncover</w:t>
      </w:r>
      <w:r w:rsidR="00495392">
        <w:rPr>
          <w:rFonts w:asciiTheme="majorHAnsi" w:hAnsiTheme="majorHAnsi" w:cstheme="majorHAnsi"/>
          <w:kern w:val="0"/>
          <w:lang w:val="en-US"/>
        </w:rPr>
        <w:t xml:space="preserve"> </w:t>
      </w:r>
      <w:commentRangeEnd w:id="33"/>
      <w:r w:rsidR="000751B2">
        <w:rPr>
          <w:rStyle w:val="Marquedecommentaire"/>
        </w:rPr>
        <w:commentReference w:id="33"/>
      </w:r>
      <w:r w:rsidR="00495392">
        <w:rPr>
          <w:rFonts w:asciiTheme="majorHAnsi" w:hAnsiTheme="majorHAnsi" w:cstheme="majorHAnsi"/>
          <w:kern w:val="0"/>
          <w:lang w:val="en-US"/>
        </w:rPr>
        <w:fldChar w:fldCharType="begin"/>
      </w:r>
      <w:r w:rsidR="00495392">
        <w:rPr>
          <w:rFonts w:asciiTheme="majorHAnsi" w:hAnsiTheme="majorHAnsi" w:cstheme="majorHAnsi"/>
          <w:kern w:val="0"/>
          <w:lang w:val="en-US"/>
        </w:rPr>
        <w:instrText xml:space="preserve"> ADDIN ZOTERO_ITEM CSL_CITATION {"citationID":"ZzI66Uyz","properties":{"formattedCitation":"(Poulin,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495392">
        <w:rPr>
          <w:rFonts w:asciiTheme="majorHAnsi" w:hAnsiTheme="majorHAnsi" w:cstheme="majorHAnsi"/>
          <w:kern w:val="0"/>
          <w:lang w:val="en-US"/>
        </w:rPr>
        <w:fldChar w:fldCharType="separate"/>
      </w:r>
      <w:r w:rsidR="00495392">
        <w:rPr>
          <w:rFonts w:asciiTheme="majorHAnsi" w:hAnsiTheme="majorHAnsi" w:cstheme="majorHAnsi"/>
          <w:noProof/>
          <w:kern w:val="0"/>
          <w:lang w:val="en-US"/>
        </w:rPr>
        <w:t>(Poulin, 2007)</w:t>
      </w:r>
      <w:r w:rsidR="00495392">
        <w:rPr>
          <w:rFonts w:asciiTheme="majorHAnsi" w:hAnsiTheme="majorHAnsi" w:cstheme="majorHAnsi"/>
          <w:kern w:val="0"/>
          <w:lang w:val="en-US"/>
        </w:rPr>
        <w:fldChar w:fldCharType="end"/>
      </w:r>
      <w:r w:rsidR="006C3944">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del w:id="34" w:author="Binning Sandra Ann" w:date="2023-08-04T15:17:00Z">
        <w:r w:rsidR="005026FA" w:rsidDel="003C4A96">
          <w:rPr>
            <w:rFonts w:asciiTheme="majorHAnsi" w:hAnsiTheme="majorHAnsi" w:cstheme="majorHAnsi"/>
            <w:kern w:val="0"/>
            <w:lang w:val="en-US"/>
          </w:rPr>
          <w:delText xml:space="preserve">those </w:delText>
        </w:r>
      </w:del>
      <w:ins w:id="35" w:author="Binning Sandra Ann" w:date="2023-08-04T15:17:00Z">
        <w:r w:rsidR="003C4A96">
          <w:rPr>
            <w:rFonts w:asciiTheme="majorHAnsi" w:hAnsiTheme="majorHAnsi" w:cstheme="majorHAnsi"/>
            <w:kern w:val="0"/>
            <w:lang w:val="en-US"/>
          </w:rPr>
          <w:t xml:space="preserve">these </w:t>
        </w:r>
      </w:ins>
      <w:r w:rsidR="005026FA">
        <w:rPr>
          <w:rFonts w:asciiTheme="majorHAnsi" w:hAnsiTheme="majorHAnsi" w:cstheme="majorHAnsi"/>
          <w:kern w:val="0"/>
          <w:lang w:val="en-US"/>
        </w:rPr>
        <w:t xml:space="preserve">context-dependencies 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ins w:id="36" w:author="Binning Sandra Ann" w:date="2023-08-04T15:17:00Z">
        <w:r w:rsidR="003C4A96">
          <w:rPr>
            <w:rFonts w:asciiTheme="majorHAnsi" w:hAnsiTheme="majorHAnsi" w:cstheme="majorHAnsi"/>
            <w:kern w:val="0"/>
            <w:lang w:val="en-US"/>
          </w:rPr>
          <w:t xml:space="preserve"> such as the prevalence of infection</w:t>
        </w:r>
      </w:ins>
      <w:r w:rsidR="005026FA">
        <w:rPr>
          <w:rFonts w:asciiTheme="majorHAnsi" w:hAnsiTheme="majorHAnsi" w:cstheme="majorHAnsi"/>
          <w:kern w:val="0"/>
          <w:lang w:val="en-US"/>
        </w:rPr>
        <w:t xml:space="preserve"> in biotic communities</w:t>
      </w:r>
      <w:del w:id="37" w:author="Binning Sandra Ann" w:date="2023-08-04T15:17:00Z">
        <w:r w:rsidR="005026FA" w:rsidDel="003C4A96">
          <w:rPr>
            <w:rFonts w:asciiTheme="majorHAnsi" w:hAnsiTheme="majorHAnsi" w:cstheme="majorHAnsi"/>
            <w:kern w:val="0"/>
            <w:lang w:val="en-US"/>
          </w:rPr>
          <w:delText xml:space="preserve"> (here prevalence of infection)</w:delText>
        </w:r>
      </w:del>
      <w:r w:rsidR="005026FA">
        <w:rPr>
          <w:rFonts w:asciiTheme="majorHAnsi" w:hAnsiTheme="majorHAnsi" w:cstheme="majorHAnsi"/>
          <w:kern w:val="0"/>
          <w:lang w:val="en-US"/>
        </w:rPr>
        <w:t>.</w:t>
      </w:r>
    </w:p>
    <w:p w14:paraId="583BF1B3" w14:textId="77777777" w:rsidR="0047716C" w:rsidRDefault="0047716C" w:rsidP="00F915C7">
      <w:pPr>
        <w:autoSpaceDE w:val="0"/>
        <w:autoSpaceDN w:val="0"/>
        <w:adjustRightInd w:val="0"/>
        <w:spacing w:line="276" w:lineRule="auto"/>
        <w:jc w:val="both"/>
        <w:rPr>
          <w:rFonts w:asciiTheme="majorHAnsi" w:hAnsiTheme="majorHAnsi" w:cstheme="majorHAnsi"/>
          <w:kern w:val="0"/>
          <w:lang w:val="en-US"/>
        </w:rPr>
      </w:pPr>
    </w:p>
    <w:p w14:paraId="34979BB9" w14:textId="0E860D1C" w:rsidR="002661AB" w:rsidRDefault="009A6ECE" w:rsidP="002661AB">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[PAR2]</w:t>
      </w:r>
      <w:r>
        <w:rPr>
          <w:rFonts w:asciiTheme="majorHAnsi" w:hAnsiTheme="majorHAnsi" w:cstheme="majorHAnsi"/>
          <w:kern w:val="0"/>
          <w:lang w:val="en-US"/>
        </w:rPr>
        <w:t xml:space="preserve"> </w:t>
      </w:r>
      <w:r w:rsidR="003E4D0E">
        <w:rPr>
          <w:rFonts w:asciiTheme="majorHAnsi" w:hAnsiTheme="majorHAnsi" w:cstheme="majorHAnsi"/>
          <w:kern w:val="0"/>
          <w:lang w:val="en-US"/>
        </w:rPr>
        <w:t>I</w:t>
      </w:r>
      <w:r w:rsidR="00F21558">
        <w:rPr>
          <w:rFonts w:asciiTheme="majorHAnsi" w:hAnsiTheme="majorHAnsi" w:cstheme="majorHAnsi"/>
          <w:kern w:val="0"/>
          <w:lang w:val="en-US"/>
        </w:rPr>
        <w:t xml:space="preserve">nfection patterns </w:t>
      </w:r>
      <w:ins w:id="38" w:author="Binning Sandra Ann" w:date="2023-08-04T15:18:00Z">
        <w:r w:rsidR="00472077">
          <w:rPr>
            <w:rFonts w:asciiTheme="majorHAnsi" w:hAnsiTheme="majorHAnsi" w:cstheme="majorHAnsi"/>
            <w:kern w:val="0"/>
            <w:lang w:val="en-US"/>
          </w:rPr>
          <w:t xml:space="preserve">within a population or community </w:t>
        </w:r>
      </w:ins>
      <w:del w:id="39" w:author="Binning Sandra Ann" w:date="2023-08-04T15:18:00Z">
        <w:r w:rsidR="00F21558" w:rsidDel="00472077">
          <w:rPr>
            <w:rFonts w:asciiTheme="majorHAnsi" w:hAnsiTheme="majorHAnsi" w:cstheme="majorHAnsi"/>
            <w:kern w:val="0"/>
            <w:lang w:val="en-US"/>
          </w:rPr>
          <w:delText>are</w:delText>
        </w:r>
        <w:r w:rsidR="003E4D0E" w:rsidDel="00472077">
          <w:rPr>
            <w:rFonts w:asciiTheme="majorHAnsi" w:hAnsiTheme="majorHAnsi" w:cstheme="majorHAnsi"/>
            <w:kern w:val="0"/>
            <w:lang w:val="en-US"/>
          </w:rPr>
          <w:delText xml:space="preserve"> </w:delText>
        </w:r>
      </w:del>
      <w:ins w:id="40" w:author="Binning Sandra Ann" w:date="2023-08-04T15:18:00Z">
        <w:r w:rsidR="00472077">
          <w:rPr>
            <w:rFonts w:asciiTheme="majorHAnsi" w:hAnsiTheme="majorHAnsi" w:cstheme="majorHAnsi"/>
            <w:kern w:val="0"/>
            <w:lang w:val="en-US"/>
          </w:rPr>
          <w:t xml:space="preserve">can </w:t>
        </w:r>
      </w:ins>
      <w:del w:id="41" w:author="Binning Sandra Ann" w:date="2023-08-04T15:18:00Z">
        <w:r w:rsidR="003E4D0E" w:rsidDel="00472077">
          <w:rPr>
            <w:rFonts w:asciiTheme="majorHAnsi" w:hAnsiTheme="majorHAnsi" w:cstheme="majorHAnsi"/>
            <w:kern w:val="0"/>
            <w:lang w:val="en-US"/>
          </w:rPr>
          <w:delText>variable</w:delText>
        </w:r>
        <w:r w:rsidR="00793606" w:rsidDel="00472077">
          <w:rPr>
            <w:rFonts w:asciiTheme="majorHAnsi" w:hAnsiTheme="majorHAnsi" w:cstheme="majorHAnsi"/>
            <w:kern w:val="0"/>
            <w:lang w:val="en-US"/>
          </w:rPr>
          <w:delText xml:space="preserve"> </w:delText>
        </w:r>
      </w:del>
      <w:ins w:id="42" w:author="Binning Sandra Ann" w:date="2023-08-04T15:18:00Z">
        <w:r w:rsidR="00472077">
          <w:rPr>
            <w:rFonts w:asciiTheme="majorHAnsi" w:hAnsiTheme="majorHAnsi" w:cstheme="majorHAnsi"/>
            <w:kern w:val="0"/>
            <w:lang w:val="en-US"/>
          </w:rPr>
          <w:t xml:space="preserve">vary </w:t>
        </w:r>
      </w:ins>
      <w:r w:rsidR="00793606">
        <w:rPr>
          <w:rFonts w:asciiTheme="majorHAnsi" w:hAnsiTheme="majorHAnsi" w:cstheme="majorHAnsi"/>
          <w:kern w:val="0"/>
          <w:lang w:val="en-US"/>
        </w:rPr>
        <w:t>across taxa,</w:t>
      </w:r>
      <w:r w:rsidR="00F21558">
        <w:rPr>
          <w:rFonts w:asciiTheme="majorHAnsi" w:hAnsiTheme="majorHAnsi" w:cstheme="majorHAnsi"/>
          <w:kern w:val="0"/>
          <w:lang w:val="en-US"/>
        </w:rPr>
        <w:t xml:space="preserve"> time and</w:t>
      </w:r>
      <w:ins w:id="43" w:author="Binning Sandra Ann" w:date="2023-08-04T15:18:00Z">
        <w:r w:rsidR="00472077">
          <w:rPr>
            <w:rFonts w:asciiTheme="majorHAnsi" w:hAnsiTheme="majorHAnsi" w:cstheme="majorHAnsi"/>
            <w:kern w:val="0"/>
            <w:lang w:val="en-US"/>
          </w:rPr>
          <w:t>/or</w:t>
        </w:r>
      </w:ins>
      <w:r w:rsidR="00F21558">
        <w:rPr>
          <w:rFonts w:asciiTheme="majorHAnsi" w:hAnsiTheme="majorHAnsi" w:cstheme="majorHAnsi"/>
          <w:kern w:val="0"/>
          <w:lang w:val="en-US"/>
        </w:rPr>
        <w:t xml:space="preserve"> space</w:t>
      </w:r>
      <w:ins w:id="44" w:author="Binning Sandra Ann" w:date="2023-08-04T15:18:00Z">
        <w:r w:rsidR="00F73B09">
          <w:rPr>
            <w:rFonts w:asciiTheme="majorHAnsi" w:hAnsiTheme="majorHAnsi" w:cstheme="majorHAnsi"/>
            <w:kern w:val="0"/>
            <w:lang w:val="en-US"/>
          </w:rPr>
          <w:t xml:space="preserve"> ma</w:t>
        </w:r>
      </w:ins>
      <w:ins w:id="45" w:author="Binning Sandra Ann" w:date="2023-08-04T15:19:00Z">
        <w:r w:rsidR="00F73B09">
          <w:rPr>
            <w:rFonts w:asciiTheme="majorHAnsi" w:hAnsiTheme="majorHAnsi" w:cstheme="majorHAnsi"/>
            <w:kern w:val="0"/>
            <w:lang w:val="en-US"/>
          </w:rPr>
          <w:t xml:space="preserve">king it difficult to understand and model the drivers of infection within ecological systems </w:t>
        </w:r>
      </w:ins>
      <w:del w:id="46" w:author="Binning Sandra Ann" w:date="2023-08-04T15:19:00Z">
        <w:r w:rsidR="00564F13" w:rsidDel="00F73B09">
          <w:rPr>
            <w:rFonts w:asciiTheme="majorHAnsi" w:hAnsiTheme="majorHAnsi" w:cstheme="majorHAnsi"/>
            <w:kern w:val="0"/>
            <w:lang w:val="en-US"/>
          </w:rPr>
          <w:delText xml:space="preserve"> </w:delText>
        </w:r>
      </w:del>
      <w:r w:rsidR="00564F13">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564F13">
        <w:rPr>
          <w:rFonts w:asciiTheme="majorHAnsi" w:hAnsiTheme="majorHAnsi" w:cstheme="majorHAnsi"/>
          <w:kern w:val="0"/>
          <w:lang w:val="en-US"/>
        </w:rPr>
        <w:fldChar w:fldCharType="separate"/>
      </w:r>
      <w:r w:rsidR="00793606" w:rsidRPr="00793606">
        <w:rPr>
          <w:rFonts w:asciiTheme="majorHAnsi" w:hAnsiTheme="majorHAnsi" w:cstheme="majorHAnsi"/>
          <w:noProof/>
          <w:kern w:val="0"/>
          <w:lang w:val="en-US"/>
        </w:rPr>
        <w:t>(Happel, 2019; Poulin, 2006; Poulin &amp; Dick, 2007; Thieltges &amp; Reise, 2007; Villalba-Vasquez et al., 2018; Young &amp; Maccoll, 2017)</w:t>
      </w:r>
      <w:r w:rsidR="00564F13">
        <w:rPr>
          <w:rFonts w:asciiTheme="majorHAnsi" w:hAnsiTheme="majorHAnsi" w:cstheme="majorHAnsi"/>
          <w:kern w:val="0"/>
          <w:lang w:val="en-US"/>
        </w:rPr>
        <w:fldChar w:fldCharType="end"/>
      </w:r>
      <w:r w:rsidR="00DF49B6">
        <w:rPr>
          <w:rFonts w:asciiTheme="majorHAnsi" w:hAnsiTheme="majorHAnsi" w:cstheme="majorHAnsi"/>
          <w:kern w:val="0"/>
          <w:lang w:val="en-US"/>
        </w:rPr>
        <w:t xml:space="preserve">. </w:t>
      </w:r>
      <w:del w:id="47" w:author="Binning Sandra Ann" w:date="2023-08-04T15:26:00Z">
        <w:r w:rsidR="00DF49B6" w:rsidRPr="00F22CD6" w:rsidDel="00F73B09">
          <w:rPr>
            <w:rFonts w:asciiTheme="majorHAnsi" w:hAnsiTheme="majorHAnsi" w:cstheme="majorHAnsi"/>
            <w:kern w:val="0"/>
            <w:lang w:val="en-US"/>
          </w:rPr>
          <w:delText>Even so,</w:delText>
        </w:r>
      </w:del>
      <w:ins w:id="48" w:author="Binning Sandra Ann" w:date="2023-08-04T15:26:00Z">
        <w:r w:rsidR="00F73B09">
          <w:rPr>
            <w:rFonts w:asciiTheme="majorHAnsi" w:hAnsiTheme="majorHAnsi" w:cstheme="majorHAnsi"/>
            <w:kern w:val="0"/>
            <w:lang w:val="en-US"/>
          </w:rPr>
          <w:t>Indeed,</w:t>
        </w:r>
      </w:ins>
      <w:r w:rsidR="00DF49B6" w:rsidRPr="00F22CD6">
        <w:rPr>
          <w:rFonts w:asciiTheme="majorHAnsi" w:hAnsiTheme="majorHAnsi" w:cstheme="majorHAnsi"/>
          <w:kern w:val="0"/>
          <w:lang w:val="en-US"/>
        </w:rPr>
        <w:t xml:space="preserve"> </w:t>
      </w:r>
      <w:ins w:id="49" w:author="Binning Sandra Ann" w:date="2023-08-04T15:18:00Z">
        <w:r w:rsidR="00F73B09">
          <w:rPr>
            <w:rFonts w:asciiTheme="majorHAnsi" w:hAnsiTheme="majorHAnsi" w:cstheme="majorHAnsi"/>
            <w:kern w:val="0"/>
            <w:lang w:val="en-US"/>
          </w:rPr>
          <w:t xml:space="preserve">the </w:t>
        </w:r>
      </w:ins>
      <w:r w:rsidR="005F3BDA" w:rsidRPr="00F22CD6">
        <w:rPr>
          <w:rFonts w:asciiTheme="majorHAnsi" w:hAnsiTheme="majorHAnsi" w:cstheme="majorHAnsi"/>
          <w:kern w:val="0"/>
          <w:lang w:val="en-US"/>
        </w:rPr>
        <w:t xml:space="preserve">literature </w:t>
      </w:r>
      <w:r w:rsidR="0008785B" w:rsidRPr="00F22CD6">
        <w:rPr>
          <w:rFonts w:asciiTheme="majorHAnsi" w:hAnsiTheme="majorHAnsi" w:cstheme="majorHAnsi"/>
          <w:kern w:val="0"/>
          <w:lang w:val="en-US"/>
        </w:rPr>
        <w:t xml:space="preserve">currently </w:t>
      </w:r>
      <w:r w:rsidR="005F3BDA" w:rsidRPr="00F22CD6">
        <w:rPr>
          <w:rFonts w:asciiTheme="majorHAnsi" w:hAnsiTheme="majorHAnsi" w:cstheme="majorHAnsi"/>
          <w:kern w:val="0"/>
          <w:lang w:val="en-US"/>
        </w:rPr>
        <w:t>fail</w:t>
      </w:r>
      <w:r w:rsidR="00425579">
        <w:rPr>
          <w:rFonts w:asciiTheme="majorHAnsi" w:hAnsiTheme="majorHAnsi" w:cstheme="majorHAnsi"/>
          <w:kern w:val="0"/>
          <w:lang w:val="en-US"/>
        </w:rPr>
        <w:t>s</w:t>
      </w:r>
      <w:r w:rsidR="005F3BDA" w:rsidRPr="00F22CD6">
        <w:rPr>
          <w:rFonts w:asciiTheme="majorHAnsi" w:hAnsiTheme="majorHAnsi" w:cstheme="majorHAnsi"/>
          <w:kern w:val="0"/>
          <w:lang w:val="en-US"/>
        </w:rPr>
        <w:t xml:space="preserve"> to </w:t>
      </w:r>
      <w:r w:rsidR="00DF49B6" w:rsidRPr="00F22CD6">
        <w:rPr>
          <w:rFonts w:asciiTheme="majorHAnsi" w:hAnsiTheme="majorHAnsi" w:cstheme="majorHAnsi"/>
          <w:kern w:val="0"/>
          <w:lang w:val="en-US"/>
        </w:rPr>
        <w:t>disentangle</w:t>
      </w:r>
      <w:r w:rsidR="005F3BDA" w:rsidRPr="00F22CD6">
        <w:rPr>
          <w:rFonts w:asciiTheme="majorHAnsi" w:hAnsiTheme="majorHAnsi" w:cstheme="majorHAnsi"/>
          <w:kern w:val="0"/>
          <w:lang w:val="en-US"/>
        </w:rPr>
        <w:t xml:space="preserve"> the processes explaining </w:t>
      </w:r>
      <w:r w:rsidR="0008785B" w:rsidRPr="00F22CD6">
        <w:rPr>
          <w:rFonts w:asciiTheme="majorHAnsi" w:hAnsiTheme="majorHAnsi" w:cstheme="majorHAnsi"/>
          <w:kern w:val="0"/>
          <w:lang w:val="en-US"/>
        </w:rPr>
        <w:t>variation</w:t>
      </w:r>
      <w:del w:id="50" w:author="Binning Sandra Ann" w:date="2023-08-04T15:26:00Z">
        <w:r w:rsidR="0008785B" w:rsidRPr="00F22CD6" w:rsidDel="00F73B09">
          <w:rPr>
            <w:rFonts w:asciiTheme="majorHAnsi" w:hAnsiTheme="majorHAnsi" w:cstheme="majorHAnsi"/>
            <w:kern w:val="0"/>
            <w:lang w:val="en-US"/>
          </w:rPr>
          <w:delText>s</w:delText>
        </w:r>
      </w:del>
      <w:r w:rsidR="0008785B" w:rsidRPr="00F22CD6">
        <w:rPr>
          <w:rFonts w:asciiTheme="majorHAnsi" w:hAnsiTheme="majorHAnsi" w:cstheme="majorHAnsi"/>
          <w:kern w:val="0"/>
          <w:lang w:val="en-US"/>
        </w:rPr>
        <w:t xml:space="preserve"> in</w:t>
      </w:r>
      <w:r w:rsidR="005F3BDA" w:rsidRPr="00F22CD6">
        <w:rPr>
          <w:rFonts w:asciiTheme="majorHAnsi" w:hAnsiTheme="majorHAnsi" w:cstheme="majorHAnsi"/>
          <w:kern w:val="0"/>
          <w:lang w:val="en-US"/>
        </w:rPr>
        <w:t xml:space="preserve"> </w:t>
      </w:r>
      <w:r w:rsidR="006706FA" w:rsidRPr="00F22CD6">
        <w:rPr>
          <w:rFonts w:asciiTheme="majorHAnsi" w:hAnsiTheme="majorHAnsi" w:cstheme="majorHAnsi"/>
          <w:kern w:val="0"/>
          <w:lang w:val="en-US"/>
        </w:rPr>
        <w:t>parasit</w:t>
      </w:r>
      <w:ins w:id="51" w:author="Binning Sandra Ann" w:date="2023-08-04T15:26:00Z">
        <w:r w:rsidR="00F73B09">
          <w:rPr>
            <w:rFonts w:asciiTheme="majorHAnsi" w:hAnsiTheme="majorHAnsi" w:cstheme="majorHAnsi"/>
            <w:kern w:val="0"/>
            <w:lang w:val="en-US"/>
          </w:rPr>
          <w:t>e</w:t>
        </w:r>
      </w:ins>
      <w:del w:id="52" w:author="Binning Sandra Ann" w:date="2023-08-04T15:26:00Z">
        <w:r w:rsidR="006706FA" w:rsidRPr="00F22CD6" w:rsidDel="00F73B09">
          <w:rPr>
            <w:rFonts w:asciiTheme="majorHAnsi" w:hAnsiTheme="majorHAnsi" w:cstheme="majorHAnsi"/>
            <w:kern w:val="0"/>
            <w:lang w:val="en-US"/>
          </w:rPr>
          <w:delText>ic</w:delText>
        </w:r>
      </w:del>
      <w:r w:rsidR="006706FA" w:rsidRPr="00F22CD6">
        <w:rPr>
          <w:rFonts w:asciiTheme="majorHAnsi" w:hAnsiTheme="majorHAnsi" w:cstheme="majorHAnsi"/>
          <w:kern w:val="0"/>
          <w:lang w:val="en-US"/>
        </w:rPr>
        <w:t xml:space="preserve"> </w:t>
      </w:r>
      <w:r w:rsidR="0008785B" w:rsidRPr="00F22CD6">
        <w:rPr>
          <w:rFonts w:asciiTheme="majorHAnsi" w:hAnsiTheme="majorHAnsi" w:cstheme="majorHAnsi"/>
          <w:kern w:val="0"/>
          <w:lang w:val="en-US"/>
        </w:rPr>
        <w:t>infection across scale</w:t>
      </w:r>
      <w:ins w:id="53" w:author="Binning Sandra Ann" w:date="2023-08-04T15:26:00Z">
        <w:r w:rsidR="00F73B09">
          <w:rPr>
            <w:rFonts w:asciiTheme="majorHAnsi" w:hAnsiTheme="majorHAnsi" w:cstheme="majorHAnsi"/>
            <w:kern w:val="0"/>
            <w:lang w:val="en-US"/>
          </w:rPr>
          <w:t>s</w:t>
        </w:r>
      </w:ins>
      <w:r w:rsidR="005F3BDA" w:rsidRPr="00F22CD6">
        <w:rPr>
          <w:rFonts w:asciiTheme="majorHAnsi" w:hAnsiTheme="majorHAnsi" w:cstheme="majorHAnsi"/>
          <w:kern w:val="0"/>
          <w:lang w:val="en-US"/>
        </w:rPr>
        <w:t xml:space="preserve"> </w:t>
      </w:r>
      <w:r w:rsidR="00BE2E75" w:rsidRPr="00F22CD6">
        <w:rPr>
          <w:rFonts w:asciiTheme="majorHAnsi" w:hAnsiTheme="majorHAnsi" w:cstheme="majorHAnsi"/>
          <w:kern w:val="0"/>
          <w:lang w:val="en-US"/>
        </w:rPr>
        <w:t xml:space="preserve">as </w:t>
      </w:r>
      <w:commentRangeStart w:id="54"/>
      <w:r w:rsidR="00F22CD6" w:rsidRPr="00F22CD6">
        <w:rPr>
          <w:rFonts w:asciiTheme="majorHAnsi" w:hAnsiTheme="majorHAnsi" w:cstheme="majorHAnsi"/>
          <w:kern w:val="0"/>
          <w:lang w:val="en-US"/>
        </w:rPr>
        <w:t>metacommunities</w:t>
      </w:r>
      <w:r w:rsidR="00C277C0">
        <w:rPr>
          <w:rFonts w:asciiTheme="majorHAnsi" w:hAnsiTheme="majorHAnsi" w:cstheme="majorHAnsi"/>
          <w:kern w:val="0"/>
          <w:lang w:val="en-US"/>
        </w:rPr>
        <w:t>’</w:t>
      </w:r>
      <w:r w:rsidR="00F22CD6" w:rsidRPr="00F22CD6">
        <w:rPr>
          <w:rFonts w:asciiTheme="majorHAnsi" w:hAnsiTheme="majorHAnsi" w:cstheme="majorHAnsi"/>
          <w:kern w:val="0"/>
          <w:lang w:val="en-US"/>
        </w:rPr>
        <w:t xml:space="preserve"> species filtering is widely </w:t>
      </w:r>
      <w:r w:rsidR="006706FA" w:rsidRPr="00F22CD6">
        <w:rPr>
          <w:rFonts w:asciiTheme="majorHAnsi" w:hAnsiTheme="majorHAnsi" w:cstheme="majorHAnsi"/>
          <w:kern w:val="0"/>
          <w:lang w:val="en-US"/>
        </w:rPr>
        <w:t xml:space="preserve">scale-dependent </w:t>
      </w:r>
      <w:commentRangeEnd w:id="54"/>
      <w:r w:rsidR="00F73B09">
        <w:rPr>
          <w:rStyle w:val="Marquedecommentaire"/>
        </w:rPr>
        <w:commentReference w:id="54"/>
      </w:r>
      <w:r w:rsidR="00BE2E75" w:rsidRPr="00F22CD6">
        <w:rPr>
          <w:rFonts w:asciiTheme="majorHAnsi" w:hAnsiTheme="majorHAnsi" w:cstheme="majorHAnsi"/>
          <w:kern w:val="0"/>
          <w:lang w:val="en-US"/>
        </w:rPr>
        <w:fldChar w:fldCharType="begin"/>
      </w:r>
      <w:r w:rsidR="00BE2E75" w:rsidRPr="00F22CD6">
        <w:rPr>
          <w:rFonts w:asciiTheme="majorHAnsi" w:hAnsiTheme="majorHAnsi" w:cstheme="majorHAnsi"/>
          <w:kern w:val="0"/>
          <w:lang w:val="en-US"/>
        </w:rPr>
        <w:instrText xml:space="preserve"> ADDIN ZOTERO_ITEM CSL_CITATION {"citationID":"Fl9ikYdn","properties":{"formattedCitation":"(Bolnick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BE2E75" w:rsidRPr="00F22CD6">
        <w:rPr>
          <w:rFonts w:asciiTheme="majorHAnsi" w:hAnsiTheme="majorHAnsi" w:cstheme="majorHAnsi"/>
          <w:kern w:val="0"/>
          <w:lang w:val="en-US"/>
        </w:rPr>
        <w:fldChar w:fldCharType="separate"/>
      </w:r>
      <w:r w:rsidR="00BE2E75" w:rsidRPr="00F22CD6">
        <w:rPr>
          <w:rFonts w:asciiTheme="majorHAnsi" w:hAnsiTheme="majorHAnsi" w:cstheme="majorHAnsi"/>
          <w:noProof/>
          <w:kern w:val="0"/>
          <w:lang w:val="en-US"/>
        </w:rPr>
        <w:t>(Bolnick et al., 2020)</w:t>
      </w:r>
      <w:r w:rsidR="00BE2E75" w:rsidRPr="00F22CD6">
        <w:rPr>
          <w:rFonts w:asciiTheme="majorHAnsi" w:hAnsiTheme="majorHAnsi" w:cstheme="majorHAnsi"/>
          <w:kern w:val="0"/>
          <w:lang w:val="en-US"/>
        </w:rPr>
        <w:fldChar w:fldCharType="end"/>
      </w:r>
      <w:r w:rsidR="0008785B">
        <w:rPr>
          <w:rFonts w:asciiTheme="majorHAnsi" w:hAnsiTheme="majorHAnsi" w:cstheme="majorHAnsi"/>
          <w:kern w:val="0"/>
          <w:lang w:val="en-US"/>
        </w:rPr>
        <w:t>.</w:t>
      </w:r>
      <w:r w:rsidR="006057F5">
        <w:rPr>
          <w:rFonts w:asciiTheme="majorHAnsi" w:hAnsiTheme="majorHAnsi" w:cstheme="majorHAnsi"/>
          <w:kern w:val="0"/>
          <w:lang w:val="en-US"/>
        </w:rPr>
        <w:t xml:space="preserve"> </w:t>
      </w:r>
      <w:commentRangeStart w:id="55"/>
      <w:r w:rsidR="006057F5">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i</w:t>
      </w:r>
      <w:commentRangeEnd w:id="55"/>
      <w:r w:rsidR="00F73B09">
        <w:rPr>
          <w:rStyle w:val="Marquedecommentaire"/>
        </w:rPr>
        <w:commentReference w:id="55"/>
      </w:r>
      <w:r w:rsidR="006057F5">
        <w:rPr>
          <w:rFonts w:asciiTheme="majorHAnsi" w:hAnsiTheme="majorHAnsi" w:cstheme="majorHAnsi"/>
          <w:kern w:val="0"/>
          <w:lang w:val="en-US"/>
        </w:rPr>
        <w:t>s</w:t>
      </w:r>
      <w:ins w:id="56" w:author="Binning Sandra Ann" w:date="2023-08-04T15:27:00Z">
        <w:r w:rsidR="00F73B09">
          <w:rPr>
            <w:rFonts w:asciiTheme="majorHAnsi" w:hAnsiTheme="majorHAnsi" w:cstheme="majorHAnsi"/>
            <w:kern w:val="0"/>
            <w:lang w:val="en-US"/>
          </w:rPr>
          <w:t xml:space="preserve"> especially</w:t>
        </w:r>
      </w:ins>
      <w:r w:rsidR="006057F5">
        <w:rPr>
          <w:rFonts w:asciiTheme="majorHAnsi" w:hAnsiTheme="majorHAnsi" w:cstheme="majorHAnsi"/>
          <w:kern w:val="0"/>
          <w:lang w:val="en-US"/>
        </w:rPr>
        <w:t xml:space="preserve"> relevant </w:t>
      </w:r>
      <w:del w:id="57" w:author="Binning Sandra Ann" w:date="2023-08-04T15:27:00Z">
        <w:r w:rsidR="006057F5" w:rsidDel="00F73B09">
          <w:rPr>
            <w:rFonts w:asciiTheme="majorHAnsi" w:hAnsiTheme="majorHAnsi" w:cstheme="majorHAnsi"/>
            <w:kern w:val="0"/>
            <w:lang w:val="en-US"/>
          </w:rPr>
          <w:delText xml:space="preserve">above all </w:delText>
        </w:r>
      </w:del>
      <w:r w:rsidR="006057F5">
        <w:rPr>
          <w:rFonts w:asciiTheme="majorHAnsi" w:hAnsiTheme="majorHAnsi" w:cstheme="majorHAnsi"/>
          <w:kern w:val="0"/>
          <w:lang w:val="en-US"/>
        </w:rPr>
        <w:t xml:space="preserve">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ins w:id="58" w:author="Binning Sandra Ann" w:date="2023-08-04T15:28:00Z">
        <w:r w:rsidR="00B927AE">
          <w:rPr>
            <w:rFonts w:asciiTheme="majorHAnsi" w:hAnsiTheme="majorHAnsi" w:cstheme="majorHAnsi"/>
            <w:kern w:val="0"/>
            <w:lang w:val="en-US"/>
          </w:rPr>
          <w:t xml:space="preserve">the </w:t>
        </w:r>
      </w:ins>
      <w:r w:rsidR="00C97956">
        <w:rPr>
          <w:rFonts w:asciiTheme="majorHAnsi" w:hAnsiTheme="majorHAnsi" w:cstheme="majorHAnsi"/>
          <w:kern w:val="0"/>
          <w:lang w:val="en-US"/>
        </w:rPr>
        <w:t>parasite and host component</w:t>
      </w:r>
      <w:r w:rsidR="00F7788D">
        <w:rPr>
          <w:rFonts w:asciiTheme="majorHAnsi" w:hAnsiTheme="majorHAnsi" w:cstheme="majorHAnsi"/>
          <w:kern w:val="0"/>
          <w:lang w:val="en-US"/>
        </w:rPr>
        <w:t xml:space="preserve"> </w:t>
      </w:r>
      <w:commentRangeStart w:id="59"/>
      <w:r w:rsidR="00F7788D">
        <w:rPr>
          <w:rFonts w:asciiTheme="majorHAnsi" w:hAnsiTheme="majorHAnsi" w:cstheme="majorHAnsi"/>
          <w:kern w:val="0"/>
          <w:lang w:val="en-US"/>
        </w:rPr>
        <w:t>(</w:t>
      </w:r>
      <w:commentRangeStart w:id="60"/>
      <w:r w:rsidR="00F7788D">
        <w:rPr>
          <w:rFonts w:asciiTheme="majorHAnsi" w:hAnsiTheme="majorHAnsi" w:cstheme="majorHAnsi"/>
          <w:kern w:val="0"/>
          <w:lang w:val="en-US"/>
        </w:rPr>
        <w:t>Fig1)</w:t>
      </w:r>
      <w:commentRangeEnd w:id="60"/>
      <w:r w:rsidR="00BC31A7">
        <w:rPr>
          <w:rStyle w:val="Marquedecommentaire"/>
        </w:rPr>
        <w:commentReference w:id="60"/>
      </w:r>
      <w:r w:rsidR="00C97956">
        <w:rPr>
          <w:rFonts w:asciiTheme="majorHAnsi" w:hAnsiTheme="majorHAnsi" w:cstheme="majorHAnsi"/>
          <w:kern w:val="0"/>
          <w:lang w:val="en-US"/>
        </w:rPr>
        <w:t>.</w:t>
      </w:r>
      <w:ins w:id="61" w:author="Binning Sandra Ann" w:date="2023-08-04T15:28:00Z">
        <w:r w:rsidR="00B927AE">
          <w:rPr>
            <w:rFonts w:asciiTheme="majorHAnsi" w:hAnsiTheme="majorHAnsi" w:cstheme="majorHAnsi"/>
            <w:kern w:val="0"/>
            <w:lang w:val="en-US"/>
          </w:rPr>
          <w:t xml:space="preserve"> </w:t>
        </w:r>
        <w:commentRangeStart w:id="62"/>
        <w:r w:rsidR="00B927AE">
          <w:rPr>
            <w:rFonts w:asciiTheme="majorHAnsi" w:hAnsiTheme="majorHAnsi" w:cstheme="majorHAnsi"/>
            <w:kern w:val="0"/>
            <w:lang w:val="en-US"/>
          </w:rPr>
          <w:t xml:space="preserve">For </w:t>
        </w:r>
        <w:proofErr w:type="gramStart"/>
        <w:r w:rsidR="00B927AE">
          <w:rPr>
            <w:rFonts w:asciiTheme="majorHAnsi" w:hAnsiTheme="majorHAnsi" w:cstheme="majorHAnsi"/>
            <w:kern w:val="0"/>
            <w:lang w:val="en-US"/>
          </w:rPr>
          <w:t>example</w:t>
        </w:r>
        <w:proofErr w:type="gramEnd"/>
        <w:r w:rsidR="00B927AE">
          <w:rPr>
            <w:rFonts w:asciiTheme="majorHAnsi" w:hAnsiTheme="majorHAnsi" w:cstheme="majorHAnsi"/>
            <w:kern w:val="0"/>
            <w:lang w:val="en-US"/>
          </w:rPr>
          <w:t>….</w:t>
        </w:r>
      </w:ins>
      <w:r w:rsidR="00C97956">
        <w:rPr>
          <w:rFonts w:asciiTheme="majorHAnsi" w:hAnsiTheme="majorHAnsi" w:cstheme="majorHAnsi"/>
          <w:kern w:val="0"/>
          <w:lang w:val="en-US"/>
        </w:rPr>
        <w:t xml:space="preserve"> </w:t>
      </w:r>
      <w:commentRangeEnd w:id="59"/>
      <w:r w:rsidR="00F7788D">
        <w:rPr>
          <w:rStyle w:val="Marquedecommentaire"/>
        </w:rPr>
        <w:commentReference w:id="59"/>
      </w:r>
      <w:commentRangeStart w:id="63"/>
      <w:commentRangeEnd w:id="62"/>
      <w:r w:rsidR="00B927AE">
        <w:rPr>
          <w:rStyle w:val="Marquedecommentaire"/>
        </w:rPr>
        <w:commentReference w:id="62"/>
      </w:r>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complexity </w:t>
      </w:r>
      <w:commentRangeEnd w:id="63"/>
      <w:r w:rsidR="00BC31A7">
        <w:rPr>
          <w:rStyle w:val="Marquedecommentaire"/>
        </w:rPr>
        <w:commentReference w:id="63"/>
      </w:r>
      <w:r w:rsidR="002661AB">
        <w:rPr>
          <w:rFonts w:asciiTheme="majorHAnsi" w:hAnsiTheme="majorHAnsi" w:cstheme="majorHAnsi"/>
          <w:kern w:val="0"/>
          <w:lang w:val="en-US"/>
        </w:rPr>
        <w:t xml:space="preserve">of host-parasite systems,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w:t>
      </w:r>
      <w:commentRangeStart w:id="64"/>
      <w:r w:rsidR="002661AB">
        <w:rPr>
          <w:rFonts w:asciiTheme="majorHAnsi" w:hAnsiTheme="majorHAnsi" w:cstheme="majorHAnsi"/>
          <w:kern w:val="0"/>
          <w:lang w:val="en-US"/>
        </w:rPr>
        <w:t xml:space="preserve">many </w:t>
      </w:r>
      <w:r w:rsidR="00B00530">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commentRangeEnd w:id="64"/>
      <w:r w:rsidR="00BC31A7">
        <w:rPr>
          <w:rStyle w:val="Marquedecommentaire"/>
        </w:rPr>
        <w:commentReference w:id="64"/>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 example</w:t>
      </w:r>
      <w:commentRangeStart w:id="65"/>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component communities </w:t>
      </w:r>
      <w:r w:rsidR="00184DF6">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{"citationID":"fsMzBuPK","properties":{"formattedCitation":"(Bush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184DF6">
        <w:rPr>
          <w:rFonts w:asciiTheme="majorHAnsi" w:hAnsiTheme="majorHAnsi" w:cstheme="majorHAnsi"/>
          <w:kern w:val="0"/>
          <w:lang w:val="en-US"/>
        </w:rPr>
        <w:fldChar w:fldCharType="separate"/>
      </w:r>
      <w:r w:rsidR="00184DF6">
        <w:rPr>
          <w:rFonts w:asciiTheme="majorHAnsi" w:hAnsiTheme="majorHAnsi" w:cstheme="majorHAnsi"/>
          <w:noProof/>
          <w:kern w:val="0"/>
          <w:lang w:val="en-US"/>
        </w:rPr>
        <w:t>(see Bush et al., 1997)</w:t>
      </w:r>
      <w:r w:rsidR="00184DF6">
        <w:rPr>
          <w:rFonts w:asciiTheme="majorHAnsi" w:hAnsiTheme="majorHAnsi" w:cstheme="majorHAnsi"/>
          <w:kern w:val="0"/>
          <w:lang w:val="en-US"/>
        </w:rPr>
        <w:fldChar w:fldCharType="end"/>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commentRangeEnd w:id="65"/>
      <w:r w:rsidR="00ED3398">
        <w:rPr>
          <w:rStyle w:val="Marquedecommentaire"/>
        </w:rPr>
        <w:commentReference w:id="65"/>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227995">
        <w:rPr>
          <w:rFonts w:ascii="Calibri Light" w:hAnsiTheme="majorHAnsi" w:cs="Calibri Light"/>
          <w:kern w:val="0"/>
        </w:rPr>
        <w:t>(</w:t>
      </w:r>
      <w:r w:rsidR="00227995">
        <w:rPr>
          <w:rFonts w:ascii="Calibri Light" w:hAnsiTheme="majorHAnsi" w:cs="Calibri Light"/>
          <w:kern w:val="0"/>
        </w:rPr>
        <w:t xml:space="preserve">e.g. </w:t>
      </w:r>
      <w:r w:rsidR="00227995" w:rsidRPr="00227995">
        <w:rPr>
          <w:rFonts w:ascii="Calibri Light" w:hAnsiTheme="majorHAnsi" w:cs="Calibri Light"/>
          <w:kern w:val="0"/>
        </w:rPr>
        <w:t>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227995">
        <w:rPr>
          <w:rFonts w:asciiTheme="majorHAnsi" w:hAnsiTheme="majorHAnsi" w:cstheme="majorHAnsi"/>
          <w:kern w:val="0"/>
        </w:rPr>
        <w:t xml:space="preserve">. </w:t>
      </w:r>
      <w:r w:rsidR="002661AB" w:rsidRPr="00A92D1D">
        <w:rPr>
          <w:rFonts w:asciiTheme="majorHAnsi" w:hAnsiTheme="majorHAnsi" w:cstheme="majorHAnsi"/>
          <w:kern w:val="0"/>
          <w:lang w:val="en-US"/>
        </w:rPr>
        <w:t>Conversely, species-</w:t>
      </w:r>
      <w:r w:rsidR="00A92D1D" w:rsidRPr="00A92D1D">
        <w:rPr>
          <w:rFonts w:asciiTheme="majorHAnsi" w:hAnsiTheme="majorHAnsi" w:cstheme="majorHAnsi"/>
          <w:kern w:val="0"/>
          <w:lang w:val="en-US"/>
        </w:rPr>
        <w:t>specific</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commentRangeStart w:id="66"/>
      <w:r w:rsidR="002661AB" w:rsidRPr="00A92D1D">
        <w:rPr>
          <w:rFonts w:asciiTheme="majorHAnsi" w:hAnsiTheme="majorHAnsi" w:cstheme="majorHAnsi"/>
          <w:kern w:val="0"/>
          <w:lang w:val="en-US"/>
        </w:rPr>
        <w:t>host-</w:t>
      </w:r>
      <w:del w:id="67" w:author="Binning Sandra Ann" w:date="2023-08-04T15:36:00Z">
        <w:r w:rsidR="002661AB" w:rsidRPr="00A92D1D" w:rsidDel="001466C4">
          <w:rPr>
            <w:rFonts w:asciiTheme="majorHAnsi" w:hAnsiTheme="majorHAnsi" w:cstheme="majorHAnsi"/>
            <w:kern w:val="0"/>
            <w:lang w:val="en-US"/>
          </w:rPr>
          <w:delText xml:space="preserve">community </w:delText>
        </w:r>
      </w:del>
      <w:commentRangeEnd w:id="66"/>
      <w:ins w:id="68" w:author="Binning Sandra Ann" w:date="2023-08-04T15:36:00Z">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ins>
      <w:r w:rsidR="001466C4">
        <w:rPr>
          <w:rStyle w:val="Marquedecommentaire"/>
        </w:rPr>
        <w:commentReference w:id="66"/>
      </w:r>
      <w:r w:rsidR="00A92D1D">
        <w:rPr>
          <w:rFonts w:asciiTheme="majorHAnsi" w:hAnsiTheme="majorHAnsi" w:cstheme="majorHAnsi"/>
          <w:kern w:val="0"/>
          <w:lang w:val="en-US"/>
        </w:rPr>
        <w:t>remain</w:t>
      </w:r>
      <w:del w:id="69" w:author="Binning Sandra Ann" w:date="2023-08-04T15:36:00Z">
        <w:r w:rsidR="00A92D1D" w:rsidDel="001466C4">
          <w:rPr>
            <w:rFonts w:asciiTheme="majorHAnsi" w:hAnsiTheme="majorHAnsi" w:cstheme="majorHAnsi"/>
            <w:kern w:val="0"/>
            <w:lang w:val="en-US"/>
          </w:rPr>
          <w:delText>s</w:delText>
        </w:r>
      </w:del>
      <w:r w:rsidR="00A92D1D">
        <w:rPr>
          <w:rFonts w:asciiTheme="majorHAnsi" w:hAnsiTheme="majorHAnsi" w:cstheme="majorHAnsi"/>
          <w:kern w:val="0"/>
          <w:lang w:val="en-US"/>
        </w:rPr>
        <w:t xml:space="preserve"> largely unexplored in </w:t>
      </w:r>
      <w:commentRangeStart w:id="70"/>
      <w:r w:rsidR="00A92D1D">
        <w:rPr>
          <w:rFonts w:asciiTheme="majorHAnsi" w:hAnsiTheme="majorHAnsi" w:cstheme="majorHAnsi"/>
          <w:kern w:val="0"/>
          <w:lang w:val="en-US"/>
        </w:rPr>
        <w:t>fish</w:t>
      </w:r>
      <w:r w:rsidR="00720080">
        <w:rPr>
          <w:rFonts w:asciiTheme="majorHAnsi" w:hAnsiTheme="majorHAnsi" w:cstheme="majorHAnsi"/>
          <w:kern w:val="0"/>
          <w:lang w:val="en-US"/>
        </w:rPr>
        <w:t xml:space="preserve"> species across spatial scales</w:t>
      </w:r>
      <w:commentRangeEnd w:id="70"/>
      <w:r w:rsidR="001466C4">
        <w:rPr>
          <w:rStyle w:val="Marquedecommentaire"/>
        </w:rPr>
        <w:commentReference w:id="70"/>
      </w:r>
      <w:r w:rsidR="002661AB">
        <w:rPr>
          <w:rFonts w:asciiTheme="majorHAnsi" w:hAnsiTheme="majorHAnsi" w:cstheme="majorHAnsi"/>
          <w:kern w:val="0"/>
          <w:lang w:val="en-US"/>
        </w:rPr>
        <w:t>.</w:t>
      </w:r>
      <w:r w:rsidR="00AF4394">
        <w:rPr>
          <w:rFonts w:asciiTheme="majorHAnsi" w:hAnsiTheme="majorHAnsi" w:cstheme="majorHAnsi"/>
          <w:kern w:val="0"/>
          <w:lang w:val="en-US"/>
        </w:rPr>
        <w:t xml:space="preserve"> Thus, </w:t>
      </w:r>
      <w:commentRangeStart w:id="71"/>
      <w:r w:rsidR="00AF4394">
        <w:rPr>
          <w:rFonts w:asciiTheme="majorHAnsi" w:hAnsiTheme="majorHAnsi" w:cstheme="majorHAnsi"/>
          <w:kern w:val="0"/>
          <w:lang w:val="en-US"/>
        </w:rPr>
        <w:t>host-parasite associations are well</w:t>
      </w:r>
      <w:r w:rsidR="00425579">
        <w:rPr>
          <w:rFonts w:asciiTheme="majorHAnsi" w:hAnsiTheme="majorHAnsi" w:cstheme="majorHAnsi"/>
          <w:kern w:val="0"/>
          <w:lang w:val="en-US"/>
        </w:rPr>
        <w:t>-</w:t>
      </w:r>
      <w:r w:rsidR="00AF4394">
        <w:rPr>
          <w:rFonts w:asciiTheme="majorHAnsi" w:hAnsiTheme="majorHAnsi" w:cstheme="majorHAnsi"/>
          <w:kern w:val="0"/>
          <w:lang w:val="en-US"/>
        </w:rPr>
        <w:t>suited models to investigate the implications of scaling on infection</w:t>
      </w:r>
      <w:commentRangeEnd w:id="71"/>
      <w:r w:rsidR="001466C4">
        <w:rPr>
          <w:rStyle w:val="Marquedecommentaire"/>
        </w:rPr>
        <w:commentReference w:id="71"/>
      </w:r>
      <w:r w:rsidR="00AF4394">
        <w:rPr>
          <w:rFonts w:asciiTheme="majorHAnsi" w:hAnsiTheme="majorHAnsi" w:cstheme="majorHAnsi"/>
          <w:kern w:val="0"/>
          <w:lang w:val="en-US"/>
        </w:rPr>
        <w:t xml:space="preserve"> estimates.</w:t>
      </w:r>
    </w:p>
    <w:p w14:paraId="49578E3C" w14:textId="77777777" w:rsidR="00B00530" w:rsidRDefault="00B00530" w:rsidP="005D03A4">
      <w:pPr>
        <w:autoSpaceDE w:val="0"/>
        <w:autoSpaceDN w:val="0"/>
        <w:adjustRightInd w:val="0"/>
        <w:spacing w:line="276" w:lineRule="auto"/>
        <w:jc w:val="both"/>
        <w:rPr>
          <w:rFonts w:asciiTheme="majorHAnsi" w:hAnsiTheme="majorHAnsi" w:cstheme="majorHAnsi"/>
          <w:kern w:val="0"/>
          <w:lang w:val="en-US"/>
        </w:rPr>
      </w:pPr>
    </w:p>
    <w:p w14:paraId="2794662D" w14:textId="4A7B5753" w:rsidR="00DF57C7" w:rsidRDefault="00720080" w:rsidP="005D03A4">
      <w:pPr>
        <w:autoSpaceDE w:val="0"/>
        <w:autoSpaceDN w:val="0"/>
        <w:adjustRightInd w:val="0"/>
        <w:spacing w:line="276" w:lineRule="auto"/>
        <w:jc w:val="both"/>
        <w:rPr>
          <w:rFonts w:asciiTheme="majorHAnsi" w:hAnsiTheme="majorHAnsi" w:cstheme="majorHAnsi"/>
          <w:kern w:val="0"/>
          <w:lang w:val="en-US"/>
        </w:rPr>
      </w:pPr>
      <w:r>
        <w:rPr>
          <w:rFonts w:asciiTheme="majorHAnsi" w:hAnsiTheme="majorHAnsi" w:cstheme="majorHAnsi"/>
          <w:noProof/>
          <w:kern w:val="0"/>
          <w:lang w:val="en-US"/>
        </w:rPr>
        <mc:AlternateContent>
          <mc:Choice Requires="wpg">
            <w:drawing>
              <wp:anchor distT="0" distB="0" distL="114300" distR="114300" simplePos="0" relativeHeight="251660288" behindDoc="0" locked="0" layoutInCell="1" allowOverlap="1" wp14:anchorId="78D1F399" wp14:editId="6BF41117">
                <wp:simplePos x="0" y="0"/>
                <wp:positionH relativeFrom="column">
                  <wp:posOffset>228826</wp:posOffset>
                </wp:positionH>
                <wp:positionV relativeFrom="paragraph">
                  <wp:posOffset>182246</wp:posOffset>
                </wp:positionV>
                <wp:extent cx="5492632" cy="2279002"/>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492632" cy="2279002"/>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FD47BE" w:rsidRDefault="00FD47BE">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D1F399" id="Groupe 2" o:spid="_x0000_s1026" style="position:absolute;left:0;text-align:left;margin-left:18pt;margin-top:14.35pt;width:432.5pt;height:179.45pt;z-index:251660288" coordsize="54926,22790"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">
                <v:group id="Groupe 41" o:spid="_x0000_s1027" style="position:absolute;left:6896;width:48030;height:22265" coordsize="71422,3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e 81426358" o:spid="_x0000_s1028" style="position:absolute;top:7386;width:71422;height:25723" coordorigin=",7386" coordsize="110278,3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800;top:6898;width:46889;height:40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">
                      <v:imagedata r:id="rId21" o:title=""/>
                      <o:lock v:ext="edit" aspectratio="f"/>
                    </v:shape>
                    <v:shape id="Diagramme 2049780388" o:spid="_x0000_s1030" type="#_x0000_t75" style="position:absolute;left:58207;top:6898;width:46610;height:403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">
                      <v:imagedata r:id="rId22"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&#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&#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&#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&#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&#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&#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&#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&#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&#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&#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&#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&#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&#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&#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&#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&#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" filled="f" stroked="f">
                    <v:textbo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" filled="f" stroked="f">
                    <v:textbo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" fillcolor="white [3201]" stroked="f" strokeweight=".5pt">
                  <v:textbox>
                    <w:txbxContent>
                      <w:p w14:paraId="08D66F2C" w14:textId="28BCF646" w:rsidR="00FD47BE" w:rsidRDefault="00FD47BE">
                        <w:r>
                          <w:t>Fig1.</w:t>
                        </w:r>
                      </w:p>
                    </w:txbxContent>
                  </v:textbox>
                </v:shape>
              </v:group>
            </w:pict>
          </mc:Fallback>
        </mc:AlternateContent>
      </w:r>
    </w:p>
    <w:p w14:paraId="1240D963" w14:textId="66BEDD24"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38C047CE" w14:textId="4C9733F8" w:rsidR="00DF57C7" w:rsidRDefault="00DF57C7" w:rsidP="00DF57C7">
      <w:pPr>
        <w:autoSpaceDE w:val="0"/>
        <w:autoSpaceDN w:val="0"/>
        <w:adjustRightInd w:val="0"/>
        <w:spacing w:line="276" w:lineRule="auto"/>
        <w:jc w:val="both"/>
        <w:rPr>
          <w:rFonts w:asciiTheme="majorHAnsi" w:hAnsiTheme="majorHAnsi" w:cstheme="majorHAnsi"/>
          <w:kern w:val="0"/>
          <w:lang w:val="en-US"/>
        </w:rPr>
      </w:pPr>
    </w:p>
    <w:p w14:paraId="08352DAF" w14:textId="2FD9E410" w:rsidR="00ED056D" w:rsidRDefault="00ED056D" w:rsidP="00DF57C7">
      <w:pPr>
        <w:autoSpaceDE w:val="0"/>
        <w:autoSpaceDN w:val="0"/>
        <w:adjustRightInd w:val="0"/>
        <w:spacing w:line="276" w:lineRule="auto"/>
        <w:jc w:val="both"/>
        <w:rPr>
          <w:ins w:id="72" w:author="Juliane Vigneault" w:date="2023-07-23T19:05:00Z"/>
          <w:rFonts w:asciiTheme="majorHAnsi" w:hAnsiTheme="majorHAnsi" w:cstheme="majorHAnsi"/>
          <w:kern w:val="0"/>
          <w:lang w:val="en-US"/>
        </w:rPr>
      </w:pPr>
    </w:p>
    <w:p w14:paraId="77969E4B" w14:textId="13163BFE"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6BDAA2E6" w14:textId="741845B9"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1261CC62"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2D25E28B"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42760DC5" w14:textId="207D4C13"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6712D705" w:rsidR="002661AB" w:rsidRDefault="002661AB" w:rsidP="005D03A4">
      <w:pPr>
        <w:autoSpaceDE w:val="0"/>
        <w:autoSpaceDN w:val="0"/>
        <w:adjustRightInd w:val="0"/>
        <w:spacing w:line="276" w:lineRule="auto"/>
        <w:jc w:val="both"/>
        <w:rPr>
          <w:rFonts w:asciiTheme="majorHAnsi" w:hAnsiTheme="majorHAnsi" w:cstheme="majorHAnsi"/>
          <w:kern w:val="0"/>
          <w:lang w:val="en-US"/>
        </w:rPr>
      </w:pPr>
    </w:p>
    <w:p w14:paraId="6E1E5CED" w14:textId="4CEC5472" w:rsidR="00B00530" w:rsidRDefault="00B00530" w:rsidP="00B00530">
      <w:pPr>
        <w:autoSpaceDE w:val="0"/>
        <w:autoSpaceDN w:val="0"/>
        <w:adjustRightInd w:val="0"/>
        <w:spacing w:line="276" w:lineRule="auto"/>
        <w:jc w:val="both"/>
        <w:rPr>
          <w:ins w:id="73" w:author="Juliane Vigneault" w:date="2023-07-23T19:05:00Z"/>
          <w:rFonts w:asciiTheme="majorHAnsi" w:hAnsiTheme="majorHAnsi" w:cstheme="majorHAnsi"/>
          <w:kern w:val="0"/>
          <w:lang w:val="en-US"/>
        </w:rPr>
      </w:pPr>
      <w:r>
        <w:rPr>
          <w:rFonts w:asciiTheme="majorHAnsi" w:hAnsiTheme="majorHAnsi" w:cstheme="majorHAnsi"/>
          <w:kern w:val="0"/>
          <w:lang w:val="en-US"/>
        </w:rPr>
        <w:lastRenderedPageBreak/>
        <w:t>As a matter of fact,</w:t>
      </w:r>
      <w:r w:rsidR="00720080">
        <w:rPr>
          <w:rFonts w:asciiTheme="majorHAnsi" w:hAnsiTheme="majorHAnsi" w:cstheme="majorHAnsi"/>
          <w:kern w:val="0"/>
          <w:lang w:val="en-US"/>
        </w:rPr>
        <w:t xml:space="preserve"> </w:t>
      </w:r>
      <w:commentRangeStart w:id="74"/>
      <w:r w:rsidR="00720080">
        <w:rPr>
          <w:rFonts w:asciiTheme="majorHAnsi" w:hAnsiTheme="majorHAnsi" w:cstheme="majorHAnsi"/>
          <w:kern w:val="0"/>
          <w:lang w:val="en-US"/>
        </w:rPr>
        <w:t>scale</w:t>
      </w:r>
      <w:r w:rsidR="00425579">
        <w:rPr>
          <w:rFonts w:asciiTheme="majorHAnsi" w:hAnsiTheme="majorHAnsi" w:cstheme="majorHAnsi"/>
          <w:kern w:val="0"/>
          <w:lang w:val="en-US"/>
        </w:rPr>
        <w:t>-dependa</w:t>
      </w:r>
      <w:r w:rsidR="00720080">
        <w:rPr>
          <w:rFonts w:asciiTheme="majorHAnsi" w:hAnsiTheme="majorHAnsi" w:cstheme="majorHAnsi"/>
          <w:kern w:val="0"/>
          <w:lang w:val="en-US"/>
        </w:rPr>
        <w:t xml:space="preserve">nce </w:t>
      </w:r>
      <w:del w:id="75" w:author="Binning Sandra Ann" w:date="2023-08-04T15:39:00Z">
        <w:r w:rsidR="00DC463D" w:rsidDel="001466C4">
          <w:rPr>
            <w:rFonts w:asciiTheme="majorHAnsi" w:hAnsiTheme="majorHAnsi" w:cstheme="majorHAnsi"/>
            <w:kern w:val="0"/>
            <w:lang w:val="en-US"/>
          </w:rPr>
          <w:delText xml:space="preserve">have </w:delText>
        </w:r>
      </w:del>
      <w:ins w:id="76" w:author="Binning Sandra Ann" w:date="2023-08-04T15:39:00Z">
        <w:r w:rsidR="001466C4">
          <w:rPr>
            <w:rFonts w:asciiTheme="majorHAnsi" w:hAnsiTheme="majorHAnsi" w:cstheme="majorHAnsi"/>
            <w:kern w:val="0"/>
            <w:lang w:val="en-US"/>
          </w:rPr>
          <w:t xml:space="preserve">has </w:t>
        </w:r>
      </w:ins>
      <w:r w:rsidR="00DC463D">
        <w:rPr>
          <w:rFonts w:asciiTheme="majorHAnsi" w:hAnsiTheme="majorHAnsi" w:cstheme="majorHAnsi"/>
          <w:kern w:val="0"/>
          <w:lang w:val="en-US"/>
        </w:rPr>
        <w:t>be</w:t>
      </w:r>
      <w:r w:rsidR="004A0A5D">
        <w:rPr>
          <w:rFonts w:asciiTheme="majorHAnsi" w:hAnsiTheme="majorHAnsi" w:cstheme="majorHAnsi"/>
          <w:kern w:val="0"/>
          <w:lang w:val="en-US"/>
        </w:rPr>
        <w:t>en</w:t>
      </w:r>
      <w:r w:rsidR="00DC463D">
        <w:rPr>
          <w:rFonts w:asciiTheme="majorHAnsi" w:hAnsiTheme="majorHAnsi" w:cstheme="majorHAnsi"/>
          <w:kern w:val="0"/>
          <w:lang w:val="en-US"/>
        </w:rPr>
        <w:t xml:space="preserve"> raised </w:t>
      </w:r>
      <w:commentRangeEnd w:id="74"/>
      <w:r w:rsidR="001466C4">
        <w:rPr>
          <w:rStyle w:val="Marquedecommentaire"/>
        </w:rPr>
        <w:commentReference w:id="74"/>
      </w:r>
      <w:r w:rsidR="00DC463D">
        <w:rPr>
          <w:rFonts w:asciiTheme="majorHAnsi" w:hAnsiTheme="majorHAnsi" w:cstheme="majorHAnsi"/>
          <w:kern w:val="0"/>
          <w:lang w:val="en-US"/>
        </w:rPr>
        <w:t xml:space="preserve">on abundance and distribution patterns </w:t>
      </w:r>
      <w:r>
        <w:rPr>
          <w:rFonts w:asciiTheme="majorHAnsi" w:hAnsiTheme="majorHAnsi" w:cstheme="majorHAnsi"/>
          <w:kern w:val="0"/>
          <w:lang w:val="en-US"/>
        </w:rPr>
        <w:t xml:space="preserve">of </w:t>
      </w:r>
      <w:r w:rsidR="00DC463D">
        <w:rPr>
          <w:rFonts w:asciiTheme="majorHAnsi" w:hAnsiTheme="majorHAnsi" w:cstheme="majorHAnsi"/>
          <w:kern w:val="0"/>
          <w:lang w:val="en-US"/>
        </w:rPr>
        <w:t xml:space="preserve">metazoan parasite infection </w:t>
      </w:r>
      <w:r>
        <w:rPr>
          <w:rFonts w:asciiTheme="majorHAnsi" w:hAnsiTheme="majorHAnsi" w:cstheme="majorHAnsi"/>
          <w:kern w:val="0"/>
          <w:lang w:val="en-US"/>
        </w:rPr>
        <w:t>in freshwater</w:t>
      </w:r>
      <w:r w:rsidR="00DC463D">
        <w:rPr>
          <w:rFonts w:asciiTheme="majorHAnsi" w:hAnsiTheme="majorHAnsi" w:cstheme="majorHAnsi"/>
          <w:kern w:val="0"/>
          <w:lang w:val="en-US"/>
        </w:rPr>
        <w:t xml:space="preserve"> </w:t>
      </w:r>
      <w:r w:rsidR="00DC463D">
        <w:rPr>
          <w:rFonts w:asciiTheme="majorHAnsi" w:hAnsiTheme="majorHAnsi" w:cstheme="majorHAnsi"/>
          <w:kern w:val="0"/>
          <w:lang w:val="en-US"/>
        </w:rPr>
        <w:fldChar w:fldCharType="begin"/>
      </w:r>
      <w:r w:rsidR="00DC463D">
        <w:rPr>
          <w:rFonts w:asciiTheme="majorHAnsi" w:hAnsiTheme="majorHAnsi" w:cstheme="majorHAnsi"/>
          <w:kern w:val="0"/>
          <w:lang w:val="en-US"/>
        </w:rPr>
        <w:instrText xml:space="preserve"> ADDIN ZOTERO_ITEM CSL_CITATION {"citationID":"AN5k6l26","properties":{"formattedCitation":"(Poulin, 1998)","plainCitation":"(Poulin, 1998)","noteIndex":0},"citationItems":[{"id":7011,"uris":["http://zotero.org/groups/2585270/items/TSVPKTRJ"],"itemData":{"id":7011,"type":"article-journal","abstract":"Organisms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DC463D">
        <w:rPr>
          <w:rFonts w:asciiTheme="majorHAnsi" w:hAnsiTheme="majorHAnsi" w:cstheme="majorHAnsi"/>
          <w:kern w:val="0"/>
          <w:lang w:val="en-US"/>
        </w:rPr>
        <w:fldChar w:fldCharType="separate"/>
      </w:r>
      <w:r w:rsidR="00DC463D">
        <w:rPr>
          <w:rFonts w:asciiTheme="majorHAnsi" w:hAnsiTheme="majorHAnsi" w:cstheme="majorHAnsi"/>
          <w:noProof/>
          <w:kern w:val="0"/>
          <w:lang w:val="en-US"/>
        </w:rPr>
        <w:t>(Poulin, 1998)</w:t>
      </w:r>
      <w:r w:rsidR="00DC463D">
        <w:rPr>
          <w:rFonts w:asciiTheme="majorHAnsi" w:hAnsiTheme="majorHAnsi" w:cstheme="majorHAnsi"/>
          <w:kern w:val="0"/>
          <w:lang w:val="en-US"/>
        </w:rPr>
        <w:fldChar w:fldCharType="end"/>
      </w:r>
      <w:r>
        <w:rPr>
          <w:rFonts w:asciiTheme="majorHAnsi" w:hAnsiTheme="majorHAnsi" w:cstheme="majorHAnsi"/>
          <w:kern w:val="0"/>
          <w:lang w:val="en-US"/>
        </w:rPr>
        <w:t xml:space="preserve">. </w:t>
      </w:r>
    </w:p>
    <w:p w14:paraId="1EF2718E" w14:textId="77777777" w:rsidR="00FD25B0"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370B149D"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[PAR3]</w:t>
      </w:r>
      <w:r>
        <w:rPr>
          <w:rFonts w:asciiTheme="majorHAnsi" w:hAnsiTheme="majorHAnsi" w:cstheme="majorHAnsi"/>
          <w:kern w:val="0"/>
          <w:lang w:val="en-US"/>
        </w:rPr>
        <w:t xml:space="preserve"> </w:t>
      </w:r>
      <w:commentRangeStart w:id="77"/>
      <w:r w:rsidR="00313AB0">
        <w:rPr>
          <w:rFonts w:asciiTheme="majorHAnsi" w:hAnsiTheme="majorHAnsi" w:cstheme="majorHAnsi"/>
          <w:kern w:val="0"/>
          <w:lang w:val="en-US"/>
        </w:rPr>
        <w:t>Since current literature lacks consistency</w:t>
      </w:r>
      <w:commentRangeEnd w:id="77"/>
      <w:r w:rsidR="00794EE6">
        <w:rPr>
          <w:rStyle w:val="Marquedecommentaire"/>
        </w:rPr>
        <w:commentReference w:id="77"/>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result from stochastic events</w:t>
      </w:r>
      <w:ins w:id="78" w:author="Binning Sandra Ann" w:date="2023-08-04T15:40:00Z">
        <w:r w:rsidR="002F088D">
          <w:rPr>
            <w:rFonts w:asciiTheme="majorHAnsi" w:hAnsiTheme="majorHAnsi" w:cstheme="majorHAnsi"/>
            <w:kern w:val="0"/>
            <w:lang w:val="en-US"/>
          </w:rPr>
          <w:t xml:space="preserve"> </w:t>
        </w:r>
        <w:commentRangeStart w:id="79"/>
        <w:r w:rsidR="002F088D">
          <w:rPr>
            <w:rFonts w:asciiTheme="majorHAnsi" w:hAnsiTheme="majorHAnsi" w:cstheme="majorHAnsi"/>
            <w:kern w:val="0"/>
            <w:lang w:val="en-US"/>
          </w:rPr>
          <w:t>(</w:t>
        </w:r>
        <w:proofErr w:type="spellStart"/>
        <w:r w:rsidR="002F088D">
          <w:rPr>
            <w:rFonts w:asciiTheme="majorHAnsi" w:hAnsiTheme="majorHAnsi" w:cstheme="majorHAnsi"/>
            <w:kern w:val="0"/>
            <w:lang w:val="en-US"/>
          </w:rPr>
          <w:t>i.e</w:t>
        </w:r>
        <w:proofErr w:type="spellEnd"/>
        <w:r w:rsidR="002F088D">
          <w:rPr>
            <w:rFonts w:asciiTheme="majorHAnsi" w:hAnsiTheme="majorHAnsi" w:cstheme="majorHAnsi"/>
            <w:kern w:val="0"/>
            <w:lang w:val="en-US"/>
          </w:rPr>
          <w:t>….)</w:t>
        </w:r>
      </w:ins>
      <w:r w:rsidR="00313AB0">
        <w:rPr>
          <w:rFonts w:asciiTheme="majorHAnsi" w:hAnsiTheme="majorHAnsi" w:cstheme="majorHAnsi"/>
          <w:kern w:val="0"/>
          <w:lang w:val="en-US"/>
        </w:rPr>
        <w:t xml:space="preserve"> or determinist filtering</w:t>
      </w:r>
      <w:ins w:id="80" w:author="Binning Sandra Ann" w:date="2023-08-04T15:40:00Z">
        <w:r w:rsidR="002F088D">
          <w:rPr>
            <w:rFonts w:asciiTheme="majorHAnsi" w:hAnsiTheme="majorHAnsi" w:cstheme="majorHAnsi"/>
            <w:kern w:val="0"/>
            <w:lang w:val="en-US"/>
          </w:rPr>
          <w:t xml:space="preserve"> (i.e. xxx)</w:t>
        </w:r>
      </w:ins>
      <w:r w:rsidR="00313AB0" w:rsidRPr="00296A7B">
        <w:rPr>
          <w:rFonts w:asciiTheme="majorHAnsi" w:hAnsiTheme="majorHAnsi" w:cstheme="majorHAnsi"/>
          <w:color w:val="FF0000"/>
          <w:kern w:val="0"/>
          <w:lang w:val="en-US"/>
        </w:rPr>
        <w:t xml:space="preserve"> </w:t>
      </w:r>
      <w:commentRangeEnd w:id="79"/>
      <w:r w:rsidR="002F088D">
        <w:rPr>
          <w:rStyle w:val="Marquedecommentaire"/>
        </w:rPr>
        <w:commentReference w:id="79"/>
      </w:r>
      <w:r w:rsidR="00313AB0" w:rsidRPr="00313AB0">
        <w:rPr>
          <w:rFonts w:asciiTheme="majorHAnsi" w:hAnsiTheme="majorHAnsi" w:cstheme="majorHAnsi"/>
          <w:kern w:val="0"/>
          <w:lang w:val="en-US"/>
        </w:rPr>
        <w:fldChar w:fldCharType="begin"/>
      </w:r>
      <w:r w:rsidR="009B080B">
        <w:rPr>
          <w:rFonts w:asciiTheme="majorHAnsi" w:hAnsiTheme="majorHAnsi" w:cstheme="majorHAnsi"/>
          <w:kern w:val="0"/>
          <w:lang w:val="en-US"/>
        </w:rPr>
        <w:instrText xml:space="preserve"> ADDIN ZOTERO_ITEM CSL_CITATION {"citationID":"AmuxLo2T","properties":{"formattedCitation":"(Carney &amp; Dick, 2000; Gonz\\uc0\\u225{}lez &amp; Poulin, 2005; Kennedy, 2009; Poulin, 2007; Poulin &amp; Valtonen, 2002)","plainCitation":"(Carney &amp; Dick, 2000; González &amp; Poulin, 2005; Kennedy, 2009; Poulin, 2007;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9B080B" w:rsidRPr="0090585A">
        <w:rPr>
          <w:rFonts w:ascii="Calibri Light" w:hAnsiTheme="majorHAnsi" w:cs="Calibri Light"/>
          <w:kern w:val="0"/>
          <w:lang w:val="en-US"/>
        </w:rPr>
        <w:t>(Carney &amp; Dick, 2000; González &amp; Poulin, 2005; Kennedy, 2009; Poulin, 2007;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del w:id="81" w:author="Binning Sandra Ann" w:date="2023-08-04T15:42:00Z">
        <w:r w:rsidR="00313AB0" w:rsidDel="00F660D0">
          <w:rPr>
            <w:rFonts w:asciiTheme="majorHAnsi" w:hAnsiTheme="majorHAnsi" w:cstheme="majorHAnsi"/>
            <w:kern w:val="0"/>
            <w:lang w:val="en-US"/>
          </w:rPr>
          <w:delText xml:space="preserve">Even though, the search </w:delText>
        </w:r>
        <w:r w:rsidR="00425579" w:rsidDel="00F660D0">
          <w:rPr>
            <w:rFonts w:asciiTheme="majorHAnsi" w:hAnsiTheme="majorHAnsi" w:cstheme="majorHAnsi"/>
            <w:kern w:val="0"/>
            <w:lang w:val="en-US"/>
          </w:rPr>
          <w:delText>for</w:delText>
        </w:r>
        <w:r w:rsidR="00313AB0" w:rsidDel="00F660D0">
          <w:rPr>
            <w:rFonts w:asciiTheme="majorHAnsi" w:hAnsiTheme="majorHAnsi" w:cstheme="majorHAnsi"/>
            <w:kern w:val="0"/>
            <w:lang w:val="en-US"/>
          </w:rPr>
          <w:delText xml:space="preserve"> uncovering processes shaping host-parasite dynamics must not </w:delText>
        </w:r>
        <w:r w:rsidR="005A2EE9" w:rsidDel="00F660D0">
          <w:rPr>
            <w:rFonts w:asciiTheme="majorHAnsi" w:hAnsiTheme="majorHAnsi" w:cstheme="majorHAnsi"/>
            <w:kern w:val="0"/>
            <w:lang w:val="en-US"/>
          </w:rPr>
          <w:delText>be put to an end</w:delText>
        </w:r>
        <w:r w:rsidR="00313AB0" w:rsidDel="00F660D0">
          <w:rPr>
            <w:rFonts w:asciiTheme="majorHAnsi" w:hAnsiTheme="majorHAnsi" w:cstheme="majorHAnsi"/>
            <w:kern w:val="0"/>
            <w:lang w:val="en-US"/>
          </w:rPr>
          <w:delText>.</w:delText>
        </w:r>
        <w:r w:rsidR="005A2EE9" w:rsidDel="00F660D0">
          <w:rPr>
            <w:rFonts w:asciiTheme="majorHAnsi" w:hAnsiTheme="majorHAnsi" w:cstheme="majorHAnsi"/>
            <w:kern w:val="0"/>
            <w:lang w:val="en-US"/>
          </w:rPr>
          <w:delText xml:space="preserve"> </w:delText>
        </w:r>
      </w:del>
      <w:r w:rsidR="00967331">
        <w:rPr>
          <w:rFonts w:asciiTheme="majorHAnsi" w:hAnsiTheme="majorHAnsi" w:cstheme="majorHAnsi"/>
          <w:kern w:val="0"/>
          <w:lang w:val="en-US"/>
        </w:rPr>
        <w:t xml:space="preserve">Studies have shown that both </w:t>
      </w:r>
      <w:commentRangeStart w:id="82"/>
      <w:r w:rsidR="00F40054">
        <w:rPr>
          <w:rFonts w:asciiTheme="majorHAnsi" w:hAnsiTheme="majorHAnsi" w:cstheme="majorHAnsi"/>
          <w:kern w:val="0"/>
          <w:lang w:val="en-US"/>
        </w:rPr>
        <w:t>biotic and abiotic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commentRangeEnd w:id="82"/>
      <w:r w:rsidR="00F660D0">
        <w:rPr>
          <w:rStyle w:val="Marquedecommentaire"/>
        </w:rPr>
        <w:commentReference w:id="82"/>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del w:id="83" w:author="Binning Sandra Ann" w:date="2023-08-04T15:43:00Z">
        <w:r w:rsidR="00FC692E" w:rsidDel="00F660D0">
          <w:rPr>
            <w:rFonts w:asciiTheme="majorHAnsi" w:hAnsiTheme="majorHAnsi" w:cstheme="majorHAnsi"/>
            <w:kern w:val="0"/>
            <w:lang w:val="en-US"/>
          </w:rPr>
          <w:delText xml:space="preserve">of </w:delText>
        </w:r>
      </w:del>
      <w:ins w:id="84" w:author="Binning Sandra Ann" w:date="2023-08-04T15:43:00Z">
        <w:r w:rsidR="00F660D0">
          <w:rPr>
            <w:rFonts w:asciiTheme="majorHAnsi" w:hAnsiTheme="majorHAnsi" w:cstheme="majorHAnsi"/>
            <w:kern w:val="0"/>
            <w:lang w:val="en-US"/>
          </w:rPr>
          <w:t xml:space="preserve">in </w:t>
        </w:r>
      </w:ins>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ins w:id="85" w:author="Binning Sandra Ann" w:date="2023-08-04T15:43:00Z">
        <w:r w:rsidR="00F660D0">
          <w:rPr>
            <w:rFonts w:asciiTheme="majorHAnsi" w:hAnsiTheme="majorHAnsi" w:cstheme="majorHAnsi"/>
            <w:kern w:val="0"/>
            <w:lang w:val="en-US"/>
          </w:rPr>
          <w:t xml:space="preserve"> host</w:t>
        </w:r>
      </w:ins>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ins w:id="86" w:author="Binning Sandra Ann" w:date="2023-08-04T15:43:00Z">
        <w:r w:rsidR="00F660D0">
          <w:rPr>
            <w:rFonts w:asciiTheme="majorHAnsi" w:hAnsiTheme="majorHAnsi" w:cstheme="majorHAnsi"/>
            <w:kern w:val="0"/>
            <w:lang w:val="en-US"/>
          </w:rPr>
          <w:t>s</w:t>
        </w:r>
      </w:ins>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w:t>
      </w:r>
      <w:del w:id="87" w:author="Binning Sandra Ann" w:date="2023-08-04T15:43:00Z">
        <w:r w:rsidR="00A84ADF" w:rsidDel="00F660D0">
          <w:rPr>
            <w:rFonts w:asciiTheme="majorHAnsi" w:hAnsiTheme="majorHAnsi" w:cstheme="majorHAnsi"/>
            <w:kern w:val="0"/>
            <w:lang w:val="en-US"/>
          </w:rPr>
          <w:delText>s</w:delText>
        </w:r>
      </w:del>
      <w:r w:rsidR="00A84ADF">
        <w:rPr>
          <w:rFonts w:asciiTheme="majorHAnsi" w:hAnsiTheme="majorHAnsi" w:cstheme="majorHAnsi"/>
          <w:kern w:val="0"/>
          <w:lang w:val="en-US"/>
        </w:rPr>
        <w:t xml:space="preserve"> host susceptibility leading to</w:t>
      </w:r>
      <w:r w:rsidR="00BB39F1">
        <w:rPr>
          <w:rFonts w:asciiTheme="majorHAnsi" w:hAnsiTheme="majorHAnsi" w:cstheme="majorHAnsi"/>
          <w:kern w:val="0"/>
          <w:lang w:val="en-US"/>
        </w:rPr>
        <w:t xml:space="preserve"> so</w:t>
      </w:r>
      <w:commentRangeStart w:id="88"/>
      <w:r w:rsidR="00BB39F1">
        <w:rPr>
          <w:rFonts w:asciiTheme="majorHAnsi" w:hAnsiTheme="majorHAnsi" w:cstheme="majorHAnsi"/>
          <w:kern w:val="0"/>
          <w:lang w:val="en-US"/>
        </w:rPr>
        <w:t>urce</w:t>
      </w:r>
      <w:ins w:id="89" w:author="Binning Sandra Ann" w:date="2023-08-04T15:43:00Z">
        <w:r w:rsidR="00F660D0">
          <w:rPr>
            <w:rFonts w:asciiTheme="majorHAnsi" w:hAnsiTheme="majorHAnsi" w:cstheme="majorHAnsi"/>
            <w:kern w:val="0"/>
            <w:lang w:val="en-US"/>
          </w:rPr>
          <w:t>s</w:t>
        </w:r>
      </w:ins>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w:t>
      </w:r>
      <w:del w:id="90" w:author="Binning Sandra Ann" w:date="2023-08-04T15:43:00Z">
        <w:r w:rsidR="00BB39F1" w:rsidDel="00F660D0">
          <w:rPr>
            <w:rFonts w:asciiTheme="majorHAnsi" w:hAnsiTheme="majorHAnsi" w:cstheme="majorHAnsi"/>
            <w:kern w:val="0"/>
            <w:lang w:val="en-US"/>
          </w:rPr>
          <w:delText>s</w:delText>
        </w:r>
      </w:del>
      <w:r w:rsidR="00BB39F1">
        <w:rPr>
          <w:rFonts w:asciiTheme="majorHAnsi" w:hAnsiTheme="majorHAnsi" w:cstheme="majorHAnsi"/>
          <w:kern w:val="0"/>
          <w:lang w:val="en-US"/>
        </w:rPr>
        <w:t xml:space="preserve"> in infection estimates</w:t>
      </w:r>
      <w:commentRangeEnd w:id="88"/>
      <w:r w:rsidR="00F660D0">
        <w:rPr>
          <w:rStyle w:val="Marquedecommentaire"/>
        </w:rPr>
        <w:commentReference w:id="88"/>
      </w:r>
      <w:r w:rsidR="00BB39F1">
        <w:rPr>
          <w:rFonts w:asciiTheme="majorHAnsi" w:hAnsiTheme="majorHAnsi" w:cstheme="majorHAnsi"/>
          <w:kern w:val="0"/>
          <w:lang w:val="en-US"/>
        </w:rPr>
        <w:t xml:space="preserve"> </w:t>
      </w:r>
      <w:r w:rsidR="00F60795">
        <w:rPr>
          <w:rFonts w:asciiTheme="majorHAnsi" w:hAnsiTheme="majorHAnsi" w:cstheme="majorHAnsi"/>
          <w:kern w:val="0"/>
          <w:lang w:val="en-US"/>
        </w:rPr>
        <w:t xml:space="preserve">and </w:t>
      </w:r>
      <w:ins w:id="91" w:author="Binning Sandra Ann" w:date="2023-08-04T15:46:00Z">
        <w:r w:rsidR="009279B2">
          <w:rPr>
            <w:rFonts w:asciiTheme="majorHAnsi" w:hAnsiTheme="majorHAnsi" w:cstheme="majorHAnsi"/>
            <w:kern w:val="0"/>
            <w:lang w:val="en-US"/>
          </w:rPr>
          <w:t xml:space="preserve">population-level </w:t>
        </w:r>
      </w:ins>
      <w:r w:rsidR="00F60795">
        <w:rPr>
          <w:rFonts w:asciiTheme="majorHAnsi" w:hAnsiTheme="majorHAnsi" w:cstheme="majorHAnsi"/>
          <w:kern w:val="0"/>
          <w:lang w:val="en-US"/>
        </w:rPr>
        <w:t>patterns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F72766">
        <w:rPr>
          <w:rFonts w:asciiTheme="majorHAnsi" w:hAnsiTheme="majorHAnsi" w:cstheme="majorHAnsi"/>
          <w:kern w:val="0"/>
          <w:lang w:val="en-US"/>
        </w:rPr>
        <w:t>communit</w:t>
      </w:r>
      <w:ins w:id="92" w:author="Binning Sandra Ann" w:date="2023-08-04T15:46:00Z">
        <w:r w:rsidR="009279B2">
          <w:rPr>
            <w:rFonts w:asciiTheme="majorHAnsi" w:hAnsiTheme="majorHAnsi" w:cstheme="majorHAnsi"/>
            <w:kern w:val="0"/>
            <w:lang w:val="en-US"/>
          </w:rPr>
          <w:t>y</w:t>
        </w:r>
      </w:ins>
      <w:del w:id="93" w:author="Binning Sandra Ann" w:date="2023-08-04T15:46:00Z">
        <w:r w:rsidR="00F72766" w:rsidDel="009279B2">
          <w:rPr>
            <w:rFonts w:asciiTheme="majorHAnsi" w:hAnsiTheme="majorHAnsi" w:cstheme="majorHAnsi"/>
            <w:kern w:val="0"/>
            <w:lang w:val="en-US"/>
          </w:rPr>
          <w:delText>ies’</w:delText>
        </w:r>
      </w:del>
      <w:r w:rsidR="00F72766">
        <w:rPr>
          <w:rFonts w:asciiTheme="majorHAnsi" w:hAnsiTheme="majorHAnsi" w:cstheme="majorHAnsi"/>
          <w:kern w:val="0"/>
          <w:lang w:val="en-US"/>
        </w:rPr>
        <w:t xml:space="preserve"> properties such as </w:t>
      </w:r>
      <w:commentRangeStart w:id="94"/>
      <w:r w:rsidR="00F72766">
        <w:rPr>
          <w:rFonts w:asciiTheme="majorHAnsi" w:hAnsiTheme="majorHAnsi" w:cstheme="majorHAnsi"/>
          <w:kern w:val="0"/>
          <w:lang w:val="en-US"/>
        </w:rPr>
        <w:t xml:space="preserve">species richness </w:t>
      </w:r>
      <w:commentRangeEnd w:id="94"/>
      <w:r w:rsidR="009279B2">
        <w:rPr>
          <w:rStyle w:val="Marquedecommentaire"/>
        </w:rPr>
        <w:commentReference w:id="94"/>
      </w:r>
      <w:r w:rsidR="00F72766">
        <w:rPr>
          <w:rFonts w:asciiTheme="majorHAnsi" w:hAnsiTheme="majorHAnsi" w:cstheme="majorHAnsi"/>
          <w:kern w:val="0"/>
          <w:lang w:val="en-US"/>
        </w:rPr>
        <w:t xml:space="preserve">and </w:t>
      </w:r>
      <w:ins w:id="95" w:author="Binning Sandra Ann" w:date="2023-08-04T15:46:00Z">
        <w:r w:rsidR="009279B2">
          <w:rPr>
            <w:rFonts w:asciiTheme="majorHAnsi" w:hAnsiTheme="majorHAnsi" w:cstheme="majorHAnsi"/>
            <w:kern w:val="0"/>
            <w:lang w:val="en-US"/>
          </w:rPr>
          <w:t xml:space="preserve">host </w:t>
        </w:r>
      </w:ins>
      <w:r w:rsidR="00F72766">
        <w:rPr>
          <w:rFonts w:asciiTheme="majorHAnsi" w:hAnsiTheme="majorHAnsi" w:cstheme="majorHAnsi"/>
          <w:kern w:val="0"/>
          <w:lang w:val="en-US"/>
        </w:rPr>
        <w:t>population</w:t>
      </w:r>
      <w:del w:id="96" w:author="Binning Sandra Ann" w:date="2023-08-04T15:47:00Z">
        <w:r w:rsidR="00F72766" w:rsidDel="009279B2">
          <w:rPr>
            <w:rFonts w:asciiTheme="majorHAnsi" w:hAnsiTheme="majorHAnsi" w:cstheme="majorHAnsi"/>
            <w:kern w:val="0"/>
            <w:lang w:val="en-US"/>
          </w:rPr>
          <w:delText>s’</w:delText>
        </w:r>
      </w:del>
      <w:r w:rsidR="00F72766">
        <w:rPr>
          <w:rFonts w:asciiTheme="majorHAnsi" w:hAnsiTheme="majorHAnsi" w:cstheme="majorHAnsi"/>
          <w:kern w:val="0"/>
          <w:lang w:val="en-US"/>
        </w:rPr>
        <w:t xml:space="preserve"> densit</w:t>
      </w:r>
      <w:ins w:id="97" w:author="Binning Sandra Ann" w:date="2023-08-04T15:47:00Z">
        <w:r w:rsidR="009279B2">
          <w:rPr>
            <w:rFonts w:asciiTheme="majorHAnsi" w:hAnsiTheme="majorHAnsi" w:cstheme="majorHAnsi"/>
            <w:kern w:val="0"/>
            <w:lang w:val="en-US"/>
          </w:rPr>
          <w:t>y</w:t>
        </w:r>
      </w:ins>
      <w:del w:id="98" w:author="Binning Sandra Ann" w:date="2023-08-04T15:47:00Z">
        <w:r w:rsidR="00F72766" w:rsidDel="009279B2">
          <w:rPr>
            <w:rFonts w:asciiTheme="majorHAnsi" w:hAnsiTheme="majorHAnsi" w:cstheme="majorHAnsi"/>
            <w:kern w:val="0"/>
            <w:lang w:val="en-US"/>
          </w:rPr>
          <w:delText>ies</w:delText>
        </w:r>
      </w:del>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ins w:id="99" w:author="Binning Sandra Ann" w:date="2023-08-04T15:47:00Z">
        <w:r w:rsidR="009279B2">
          <w:rPr>
            <w:rFonts w:asciiTheme="majorHAnsi" w:hAnsiTheme="majorHAnsi" w:cstheme="majorHAnsi"/>
            <w:kern w:val="0"/>
            <w:lang w:val="en-US"/>
          </w:rPr>
          <w:t xml:space="preserve"> a parasite’s</w:t>
        </w:r>
      </w:ins>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ins w:id="100" w:author="Binning Sandra Ann" w:date="2023-08-04T15:47:00Z">
        <w:r w:rsidR="009279B2">
          <w:rPr>
            <w:rFonts w:asciiTheme="majorHAnsi" w:hAnsiTheme="majorHAnsi" w:cstheme="majorHAnsi"/>
            <w:kern w:val="0"/>
            <w:lang w:val="en-US"/>
          </w:rPr>
          <w:t xml:space="preserve">rates with hosts </w:t>
        </w:r>
      </w:ins>
      <w:commentRangeStart w:id="101"/>
      <w:r w:rsidR="00AD5827">
        <w:rPr>
          <w:rFonts w:asciiTheme="majorHAnsi" w:hAnsiTheme="majorHAnsi" w:cstheme="majorHAnsi"/>
          <w:kern w:val="0"/>
          <w:lang w:val="en-US"/>
        </w:rPr>
        <w:t xml:space="preserve">or success of infection </w:t>
      </w:r>
      <w:commentRangeEnd w:id="101"/>
      <w:r w:rsidR="009279B2">
        <w:rPr>
          <w:rStyle w:val="Marquedecommentaire"/>
        </w:rPr>
        <w:commentReference w:id="101"/>
      </w:r>
      <w:r w:rsidR="00CD6945">
        <w:rPr>
          <w:rFonts w:asciiTheme="majorHAnsi" w:hAnsiTheme="majorHAnsi" w:cstheme="majorHAnsi"/>
          <w:kern w:val="0"/>
          <w:lang w:val="en-US"/>
        </w:rPr>
        <w:fldChar w:fldCharType="begin"/>
      </w:r>
      <w:r w:rsidR="00EC17FC">
        <w:rPr>
          <w:rFonts w:asciiTheme="majorHAnsi" w:hAnsiTheme="majorHAnsi" w:cstheme="majorHAnsi"/>
          <w:kern w:val="0"/>
          <w:lang w:val="en-US"/>
        </w:rPr>
        <w:instrText xml:space="preserve"> ADDIN ZOTERO_ITEM CSL_CITATION {"citationID":"DNVJqYLh","properties":{"formattedCitation":"(Ahn &amp; Goater, 2021; Buck &amp; Lutterschmidt, 2017; Dargent et al., 2013; Lagrue &amp; Poulin, 2015)","plainCitation":"(Ahn &amp; Goater, 2021; Buck &amp; Lutterschmidt, 2017;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C17FC">
        <w:rPr>
          <w:rFonts w:asciiTheme="majorHAnsi" w:hAnsiTheme="majorHAnsi" w:cstheme="majorHAnsi"/>
          <w:noProof/>
          <w:kern w:val="0"/>
          <w:lang w:val="en-US"/>
        </w:rPr>
        <w:t>(Ahn &amp; Goater, 2021; Buck &amp; Lutterschmidt, 2017; Dargent et al., 2013; Lagrue &amp; Poulin, 2015)</w:t>
      </w:r>
      <w:r w:rsidR="00CD6945">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parasitological metrics </w:t>
      </w:r>
      <w:del w:id="102" w:author="Binning Sandra Ann" w:date="2023-08-04T15:48:00Z">
        <w:r w:rsidR="00F33E79" w:rsidDel="009279B2">
          <w:rPr>
            <w:rFonts w:asciiTheme="majorHAnsi" w:hAnsiTheme="majorHAnsi" w:cstheme="majorHAnsi"/>
            <w:kern w:val="0"/>
            <w:lang w:val="en-US"/>
          </w:rPr>
          <w:delText xml:space="preserve">and </w:delText>
        </w:r>
      </w:del>
      <w:ins w:id="103" w:author="Binning Sandra Ann" w:date="2023-08-04T15:48:00Z">
        <w:r w:rsidR="009279B2">
          <w:rPr>
            <w:rFonts w:asciiTheme="majorHAnsi" w:hAnsiTheme="majorHAnsi" w:cstheme="majorHAnsi"/>
            <w:kern w:val="0"/>
            <w:lang w:val="en-US"/>
          </w:rPr>
          <w:t xml:space="preserve">in host </w:t>
        </w:r>
      </w:ins>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ins w:id="104" w:author="Binning Sandra Ann" w:date="2023-08-04T15:48:00Z">
        <w:r w:rsidR="009279B2">
          <w:rPr>
            <w:rFonts w:asciiTheme="majorHAnsi" w:hAnsiTheme="majorHAnsi" w:cstheme="majorHAnsi"/>
            <w:kern w:val="0"/>
            <w:lang w:val="en-US"/>
          </w:rPr>
          <w:t>s</w:t>
        </w:r>
      </w:ins>
      <w:r w:rsidR="00F72206">
        <w:rPr>
          <w:rFonts w:asciiTheme="majorHAnsi" w:hAnsiTheme="majorHAnsi" w:cstheme="majorHAnsi"/>
          <w:kern w:val="0"/>
          <w:lang w:val="en-US"/>
        </w:rPr>
        <w:t xml:space="preserve"> when</w:t>
      </w:r>
      <w:ins w:id="105" w:author="Binning Sandra Ann" w:date="2023-08-04T15:48:00Z">
        <w:r w:rsidR="009279B2">
          <w:rPr>
            <w:rFonts w:asciiTheme="majorHAnsi" w:hAnsiTheme="majorHAnsi" w:cstheme="majorHAnsi"/>
            <w:kern w:val="0"/>
            <w:lang w:val="en-US"/>
          </w:rPr>
          <w:t xml:space="preserve"> water</w:t>
        </w:r>
      </w:ins>
      <w:r w:rsidR="00806191">
        <w:rPr>
          <w:rFonts w:asciiTheme="majorHAnsi" w:hAnsiTheme="majorHAnsi" w:cstheme="majorHAnsi"/>
          <w:kern w:val="0"/>
          <w:lang w:val="en-US"/>
        </w:rPr>
        <w:t xml:space="preserve"> pH is below 5.4</w:t>
      </w:r>
      <w:ins w:id="106" w:author="Binning Sandra Ann" w:date="2023-08-04T15:49:00Z">
        <w:r w:rsidR="009279B2">
          <w:rPr>
            <w:rFonts w:asciiTheme="majorHAnsi" w:hAnsiTheme="majorHAnsi" w:cstheme="majorHAnsi"/>
            <w:kern w:val="0"/>
            <w:lang w:val="en-US"/>
          </w:rPr>
          <w:t xml:space="preserve">, with some parasite families such as </w:t>
        </w:r>
      </w:ins>
      <w:del w:id="107" w:author="Binning Sandra Ann" w:date="2023-08-04T15:48:00Z">
        <w:r w:rsidR="00806191" w:rsidDel="009279B2">
          <w:rPr>
            <w:rFonts w:asciiTheme="majorHAnsi" w:hAnsiTheme="majorHAnsi" w:cstheme="majorHAnsi"/>
            <w:kern w:val="0"/>
            <w:lang w:val="en-US"/>
          </w:rPr>
          <w:delText xml:space="preserve"> and </w:delText>
        </w:r>
      </w:del>
      <w:del w:id="108" w:author="Binning Sandra Ann" w:date="2023-08-04T15:49:00Z">
        <w:r w:rsidR="00806191" w:rsidDel="009279B2">
          <w:rPr>
            <w:rFonts w:asciiTheme="majorHAnsi" w:hAnsiTheme="majorHAnsi" w:cstheme="majorHAnsi"/>
            <w:kern w:val="0"/>
            <w:lang w:val="en-US"/>
          </w:rPr>
          <w:delText>D</w:delText>
        </w:r>
      </w:del>
      <w:ins w:id="109" w:author="Binning Sandra Ann" w:date="2023-08-04T15:49:00Z">
        <w:r w:rsidR="009279B2">
          <w:rPr>
            <w:rFonts w:asciiTheme="majorHAnsi" w:hAnsiTheme="majorHAnsi" w:cstheme="majorHAnsi"/>
            <w:kern w:val="0"/>
            <w:lang w:val="en-US"/>
          </w:rPr>
          <w:t>d</w:t>
        </w:r>
      </w:ins>
      <w:r w:rsidR="00806191">
        <w:rPr>
          <w:rFonts w:asciiTheme="majorHAnsi" w:hAnsiTheme="majorHAnsi" w:cstheme="majorHAnsi"/>
          <w:kern w:val="0"/>
          <w:lang w:val="en-US"/>
        </w:rPr>
        <w:t xml:space="preserve">igenean trematodes </w:t>
      </w:r>
      <w:del w:id="110" w:author="Binning Sandra Ann" w:date="2023-08-04T15:49:00Z">
        <w:r w:rsidR="00806191" w:rsidDel="009279B2">
          <w:rPr>
            <w:rFonts w:asciiTheme="majorHAnsi" w:hAnsiTheme="majorHAnsi" w:cstheme="majorHAnsi"/>
            <w:kern w:val="0"/>
            <w:lang w:val="en-US"/>
          </w:rPr>
          <w:delText xml:space="preserve">are </w:delText>
        </w:r>
      </w:del>
      <w:ins w:id="111" w:author="Binning Sandra Ann" w:date="2023-08-04T15:49:00Z">
        <w:r w:rsidR="009279B2">
          <w:rPr>
            <w:rFonts w:asciiTheme="majorHAnsi" w:hAnsiTheme="majorHAnsi" w:cstheme="majorHAnsi"/>
            <w:kern w:val="0"/>
            <w:lang w:val="en-US"/>
          </w:rPr>
          <w:t xml:space="preserve">being </w:t>
        </w:r>
      </w:ins>
      <w:r w:rsidR="00806191">
        <w:rPr>
          <w:rFonts w:asciiTheme="majorHAnsi" w:hAnsiTheme="majorHAnsi" w:cstheme="majorHAnsi"/>
          <w:kern w:val="0"/>
          <w:lang w:val="en-US"/>
        </w:rPr>
        <w:t>absent below</w:t>
      </w:r>
      <w:ins w:id="112" w:author="Binning Sandra Ann" w:date="2023-08-04T15:49:00Z">
        <w:r w:rsidR="009279B2">
          <w:rPr>
            <w:rFonts w:asciiTheme="majorHAnsi" w:hAnsiTheme="majorHAnsi" w:cstheme="majorHAnsi"/>
            <w:kern w:val="0"/>
            <w:lang w:val="en-US"/>
          </w:rPr>
          <w:t xml:space="preserve"> </w:t>
        </w:r>
        <w:proofErr w:type="spellStart"/>
        <w:r w:rsidR="009279B2">
          <w:rPr>
            <w:rFonts w:asciiTheme="majorHAnsi" w:hAnsiTheme="majorHAnsi" w:cstheme="majorHAnsi"/>
            <w:kern w:val="0"/>
            <w:lang w:val="en-US"/>
          </w:rPr>
          <w:t>pH</w:t>
        </w:r>
      </w:ins>
      <w:proofErr w:type="spellEnd"/>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806191">
        <w:rPr>
          <w:rFonts w:asciiTheme="majorHAnsi" w:hAnsiTheme="majorHAnsi" w:cstheme="majorHAnsi"/>
          <w:kern w:val="0"/>
          <w:lang w:val="en-US"/>
        </w:rPr>
        <w:instrText xml:space="preserve"> ADDIN ZOTERO_ITEM CSL_CITATION {"citationID":"djtXThiH","properties":{"formattedCitation":"(Marcogliese &amp; Cone, 1997)","plainCitation":"(Marcogliese &amp; Cone, 1997)","noteIndex":0},"citationItems":[{"id":1818,"uris":["http://zotero.org/groups/2585270/items/62HFRBZH"],"itemData":{"id":1818,"type":"article-journal","abstract":"Many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806191">
        <w:rPr>
          <w:rFonts w:asciiTheme="majorHAnsi" w:hAnsiTheme="majorHAnsi" w:cstheme="majorHAnsi"/>
          <w:noProof/>
          <w:kern w:val="0"/>
          <w:lang w:val="en-US"/>
        </w:rPr>
        <w:t>(Marcogliese &amp; Cone, 1997)</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ins w:id="113" w:author="Binning Sandra Ann" w:date="2023-08-04T15:49:00Z">
        <w:r w:rsidR="009279B2">
          <w:rPr>
            <w:rFonts w:asciiTheme="majorHAnsi" w:hAnsiTheme="majorHAnsi" w:cstheme="majorHAnsi"/>
            <w:kern w:val="0"/>
            <w:lang w:val="en-US"/>
          </w:rPr>
          <w:t xml:space="preserve">Similarly, </w:t>
        </w:r>
      </w:ins>
      <w:del w:id="114" w:author="Binning Sandra Ann" w:date="2023-08-04T15:49:00Z">
        <w:r w:rsidR="004C7630" w:rsidDel="009279B2">
          <w:rPr>
            <w:rFonts w:asciiTheme="majorHAnsi" w:hAnsiTheme="majorHAnsi" w:cstheme="majorHAnsi"/>
            <w:kern w:val="0"/>
            <w:lang w:val="en-US"/>
          </w:rPr>
          <w:delText>L</w:delText>
        </w:r>
      </w:del>
      <w:ins w:id="115" w:author="Binning Sandra Ann" w:date="2023-08-04T15:49:00Z">
        <w:r w:rsidR="009279B2">
          <w:rPr>
            <w:rFonts w:asciiTheme="majorHAnsi" w:hAnsiTheme="majorHAnsi" w:cstheme="majorHAnsi"/>
            <w:kern w:val="0"/>
            <w:lang w:val="en-US"/>
          </w:rPr>
          <w:t>l</w:t>
        </w:r>
      </w:ins>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proofErr w:type="spellStart"/>
      <w:ins w:id="116" w:author="Binning Sandra Ann" w:date="2023-08-04T15:49:00Z">
        <w:r w:rsidR="009279B2">
          <w:rPr>
            <w:rFonts w:asciiTheme="majorHAnsi" w:hAnsiTheme="majorHAnsi" w:cstheme="majorHAnsi"/>
            <w:kern w:val="0"/>
            <w:lang w:val="en-US"/>
          </w:rPr>
          <w:t>paraites</w:t>
        </w:r>
        <w:proofErr w:type="spellEnd"/>
        <w:r w:rsidR="009279B2">
          <w:rPr>
            <w:rFonts w:asciiTheme="majorHAnsi" w:hAnsiTheme="majorHAnsi" w:cstheme="majorHAnsi"/>
            <w:kern w:val="0"/>
            <w:lang w:val="en-US"/>
          </w:rPr>
          <w:t xml:space="preserve"> </w:t>
        </w:r>
      </w:ins>
      <w:r w:rsidR="004C7630">
        <w:rPr>
          <w:rFonts w:asciiTheme="majorHAnsi" w:hAnsiTheme="majorHAnsi" w:cstheme="majorHAnsi"/>
          <w:kern w:val="0"/>
          <w:lang w:val="en-US"/>
        </w:rPr>
        <w:t xml:space="preserve">in </w:t>
      </w:r>
      <w:ins w:id="117" w:author="Binning Sandra Ann" w:date="2023-08-04T15:49:00Z">
        <w:r w:rsidR="009279B2">
          <w:rPr>
            <w:rFonts w:asciiTheme="majorHAnsi" w:hAnsiTheme="majorHAnsi" w:cstheme="majorHAnsi"/>
            <w:kern w:val="0"/>
            <w:lang w:val="en-US"/>
          </w:rPr>
          <w:t xml:space="preserve">host </w:t>
        </w:r>
      </w:ins>
      <w:r w:rsidR="004C7630">
        <w:rPr>
          <w:rFonts w:asciiTheme="majorHAnsi" w:hAnsiTheme="majorHAnsi" w:cstheme="majorHAnsi"/>
          <w:kern w:val="0"/>
          <w:lang w:val="en-US"/>
        </w:rPr>
        <w:t xml:space="preserve">fish than rivers and </w:t>
      </w:r>
      <w:ins w:id="118" w:author="Binning Sandra Ann" w:date="2023-08-04T15:50:00Z">
        <w:r w:rsidR="009279B2">
          <w:rPr>
            <w:rFonts w:asciiTheme="majorHAnsi" w:hAnsiTheme="majorHAnsi" w:cstheme="majorHAnsi"/>
            <w:kern w:val="0"/>
            <w:lang w:val="en-US"/>
          </w:rPr>
          <w:t xml:space="preserve">reservoirs with </w:t>
        </w:r>
      </w:ins>
      <w:r w:rsidR="004C7630">
        <w:rPr>
          <w:rFonts w:asciiTheme="majorHAnsi" w:hAnsiTheme="majorHAnsi" w:cstheme="majorHAnsi"/>
          <w:kern w:val="0"/>
          <w:lang w:val="en-US"/>
        </w:rPr>
        <w:t xml:space="preserve">steep banks </w:t>
      </w:r>
      <w:del w:id="119" w:author="Binning Sandra Ann" w:date="2023-08-04T15:50:00Z">
        <w:r w:rsidR="004C7630" w:rsidDel="009279B2">
          <w:rPr>
            <w:rFonts w:asciiTheme="majorHAnsi" w:hAnsiTheme="majorHAnsi" w:cstheme="majorHAnsi"/>
            <w:kern w:val="0"/>
            <w:lang w:val="en-US"/>
          </w:rPr>
          <w:delText xml:space="preserve">reservoirs </w:delText>
        </w:r>
      </w:del>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ins w:id="120" w:author="Binning Sandra Ann" w:date="2023-08-04T15:50:00Z">
        <w:r w:rsidR="009279B2">
          <w:rPr>
            <w:rFonts w:asciiTheme="majorHAnsi" w:hAnsiTheme="majorHAnsi" w:cstheme="majorHAnsi"/>
            <w:kern w:val="0"/>
            <w:lang w:val="en-US"/>
          </w:rPr>
          <w:t xml:space="preserve">of the water body </w:t>
        </w:r>
      </w:ins>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 xml:space="preserve">drivers of </w:t>
      </w:r>
      <w:commentRangeStart w:id="121"/>
      <w:r w:rsidR="00C928D1">
        <w:rPr>
          <w:rFonts w:asciiTheme="majorHAnsi" w:hAnsiTheme="majorHAnsi" w:cstheme="majorHAnsi"/>
          <w:kern w:val="0"/>
          <w:lang w:val="en-US"/>
        </w:rPr>
        <w:t>encounter filtering.</w:t>
      </w:r>
      <w:commentRangeEnd w:id="121"/>
      <w:r w:rsidR="009279B2">
        <w:rPr>
          <w:rStyle w:val="Marquedecommentaire"/>
        </w:rPr>
        <w:commentReference w:id="121"/>
      </w:r>
      <w:r w:rsidR="004B53D8">
        <w:rPr>
          <w:rFonts w:asciiTheme="majorHAnsi" w:hAnsiTheme="majorHAnsi" w:cstheme="majorHAnsi"/>
          <w:kern w:val="0"/>
          <w:lang w:val="en-US"/>
        </w:rPr>
        <w:t xml:space="preserve"> Furthermore, </w:t>
      </w:r>
      <w:del w:id="122" w:author="Binning Sandra Ann" w:date="2023-08-04T15:51:00Z">
        <w:r w:rsidR="004B53D8" w:rsidDel="009279B2">
          <w:rPr>
            <w:rFonts w:asciiTheme="majorHAnsi" w:hAnsiTheme="majorHAnsi" w:cstheme="majorHAnsi"/>
            <w:kern w:val="0"/>
            <w:lang w:val="en-US"/>
          </w:rPr>
          <w:delText>systems’ s</w:delText>
        </w:r>
      </w:del>
      <w:ins w:id="123" w:author="Binning Sandra Ann" w:date="2023-08-04T15:51:00Z">
        <w:r w:rsidR="009279B2">
          <w:rPr>
            <w:rFonts w:asciiTheme="majorHAnsi" w:hAnsiTheme="majorHAnsi" w:cstheme="majorHAnsi"/>
            <w:kern w:val="0"/>
            <w:lang w:val="en-US"/>
          </w:rPr>
          <w:t>s</w:t>
        </w:r>
      </w:ins>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ins w:id="124" w:author="Binning Sandra Ann" w:date="2023-08-04T15:51:00Z">
        <w:r w:rsidR="009279B2">
          <w:rPr>
            <w:rFonts w:asciiTheme="majorHAnsi" w:hAnsiTheme="majorHAnsi" w:cstheme="majorHAnsi"/>
            <w:kern w:val="0"/>
            <w:lang w:val="en-US"/>
          </w:rPr>
          <w:t xml:space="preserve"> of </w:t>
        </w:r>
      </w:ins>
      <w:ins w:id="125" w:author="Binning Sandra Ann" w:date="2023-08-04T15:52:00Z">
        <w:r w:rsidR="00611E4C">
          <w:rPr>
            <w:rFonts w:asciiTheme="majorHAnsi" w:hAnsiTheme="majorHAnsi" w:cstheme="majorHAnsi"/>
            <w:kern w:val="0"/>
            <w:lang w:val="en-US"/>
          </w:rPr>
          <w:t>an eco</w:t>
        </w:r>
      </w:ins>
      <w:ins w:id="126" w:author="Binning Sandra Ann" w:date="2023-08-04T15:51:00Z">
        <w:r w:rsidR="009279B2">
          <w:rPr>
            <w:rFonts w:asciiTheme="majorHAnsi" w:hAnsiTheme="majorHAnsi" w:cstheme="majorHAnsi"/>
            <w:kern w:val="0"/>
            <w:lang w:val="en-US"/>
          </w:rPr>
          <w:t>system</w:t>
        </w:r>
      </w:ins>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w:t>
      </w:r>
      <w:commentRangeStart w:id="127"/>
      <w:r w:rsidR="00A56653">
        <w:rPr>
          <w:rFonts w:asciiTheme="majorHAnsi" w:hAnsiTheme="majorHAnsi" w:cstheme="majorHAnsi"/>
          <w:kern w:val="0"/>
          <w:lang w:val="en-US"/>
        </w:rPr>
        <w:t>dispersal</w:t>
      </w:r>
      <w:commentRangeEnd w:id="127"/>
      <w:r w:rsidR="00611E4C">
        <w:rPr>
          <w:rStyle w:val="Marquedecommentaire"/>
        </w:rPr>
        <w:commentReference w:id="127"/>
      </w:r>
      <w:r w:rsidR="00A56653">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thus creating infection patchiness in the landscape</w:t>
      </w:r>
      <w:ins w:id="128" w:author="Binning Sandra Ann" w:date="2023-08-04T15:52:00Z">
        <w:r w:rsidR="00611E4C">
          <w:rPr>
            <w:rFonts w:asciiTheme="majorHAnsi" w:hAnsiTheme="majorHAnsi" w:cstheme="majorHAnsi"/>
            <w:kern w:val="0"/>
            <w:lang w:val="en-US"/>
          </w:rPr>
          <w:t xml:space="preserve"> level</w:t>
        </w:r>
      </w:ins>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for consistent geographical pattern</w:t>
      </w:r>
      <w:ins w:id="129" w:author="Binning Sandra Ann" w:date="2023-08-04T15:52:00Z">
        <w:r w:rsidR="0095142C">
          <w:rPr>
            <w:rFonts w:asciiTheme="majorHAnsi" w:hAnsiTheme="majorHAnsi" w:cstheme="majorHAnsi"/>
            <w:kern w:val="0"/>
            <w:lang w:val="en-US"/>
          </w:rPr>
          <w:t>s</w:t>
        </w:r>
      </w:ins>
      <w:r w:rsidR="006B0AAF">
        <w:rPr>
          <w:rFonts w:asciiTheme="majorHAnsi" w:hAnsiTheme="majorHAnsi" w:cstheme="majorHAnsi"/>
          <w:kern w:val="0"/>
          <w:lang w:val="en-US"/>
        </w:rPr>
        <w:t xml:space="preserve"> in prevalence of the </w:t>
      </w:r>
      <w:commentRangeStart w:id="130"/>
      <w:r w:rsidR="006B0AAF">
        <w:rPr>
          <w:rFonts w:asciiTheme="majorHAnsi" w:hAnsiTheme="majorHAnsi" w:cstheme="majorHAnsi"/>
          <w:kern w:val="0"/>
          <w:lang w:val="en-US"/>
        </w:rPr>
        <w:t xml:space="preserve">black spot disease </w:t>
      </w:r>
      <w:commentRangeEnd w:id="130"/>
      <w:r w:rsidR="0095142C">
        <w:rPr>
          <w:rStyle w:val="Marquedecommentaire"/>
        </w:rPr>
        <w:commentReference w:id="130"/>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a </w:t>
      </w:r>
      <w:commentRangeStart w:id="131"/>
      <w:r w:rsidR="003246AE">
        <w:rPr>
          <w:rFonts w:asciiTheme="majorHAnsi" w:hAnsiTheme="majorHAnsi" w:cstheme="majorHAnsi"/>
          <w:kern w:val="0"/>
          <w:lang w:val="en-US"/>
        </w:rPr>
        <w:t xml:space="preserve">small effect of waterways distance between waterbodies on parasite communities </w:t>
      </w:r>
      <w:r w:rsidR="00025866">
        <w:rPr>
          <w:rFonts w:asciiTheme="majorHAnsi" w:hAnsiTheme="majorHAnsi" w:cstheme="majorHAnsi"/>
          <w:kern w:val="0"/>
          <w:lang w:val="en-US"/>
        </w:rPr>
        <w:t>of</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commentRangeEnd w:id="131"/>
      <w:r w:rsidR="0095142C">
        <w:rPr>
          <w:rStyle w:val="Marquedecommentaire"/>
        </w:rPr>
        <w:commentReference w:id="131"/>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With this in mind, a</w:t>
      </w:r>
      <w:r w:rsidR="00FC692E">
        <w:rPr>
          <w:rFonts w:asciiTheme="majorHAnsi" w:hAnsiTheme="majorHAnsi" w:cstheme="majorHAnsi"/>
          <w:kern w:val="0"/>
          <w:lang w:val="en-US"/>
        </w:rPr>
        <w:t xml:space="preserve"> 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commentRangeStart w:id="132"/>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E911BF">
        <w:rPr>
          <w:rFonts w:asciiTheme="majorHAnsi" w:hAnsiTheme="majorHAnsi" w:cstheme="majorHAnsi"/>
          <w:kern w:val="0"/>
          <w:lang w:val="en-US"/>
        </w:rPr>
        <w:t xml:space="preserve">drivers </w:t>
      </w:r>
      <w:commentRangeEnd w:id="132"/>
      <w:r w:rsidR="0095142C">
        <w:rPr>
          <w:rStyle w:val="Marquedecommentaire"/>
        </w:rPr>
        <w:commentReference w:id="132"/>
      </w:r>
      <w:r w:rsidR="00E911BF">
        <w:rPr>
          <w:rFonts w:asciiTheme="majorHAnsi" w:hAnsiTheme="majorHAnsi" w:cstheme="majorHAnsi"/>
          <w:kern w:val="0"/>
          <w:lang w:val="en-US"/>
        </w:rPr>
        <w:t xml:space="preserve">to highlight </w:t>
      </w:r>
      <w:r w:rsidR="00D30591">
        <w:rPr>
          <w:rFonts w:asciiTheme="majorHAnsi" w:hAnsiTheme="majorHAnsi" w:cstheme="majorHAnsi"/>
          <w:kern w:val="0"/>
          <w:lang w:val="en-US"/>
        </w:rPr>
        <w:t xml:space="preserve">mechanism </w:t>
      </w:r>
      <w:commentRangeStart w:id="133"/>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commentRangeEnd w:id="133"/>
      <w:r w:rsidR="0095142C">
        <w:rPr>
          <w:rStyle w:val="Marquedecommentaire"/>
        </w:rPr>
        <w:commentReference w:id="133"/>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D30591">
        <w:rPr>
          <w:rFonts w:asciiTheme="majorHAnsi" w:hAnsiTheme="majorHAnsi" w:cstheme="majorHAnsi"/>
          <w:kern w:val="0"/>
          <w:lang w:val="en-US"/>
        </w:rPr>
        <w:t xml:space="preserve"> Still</w:t>
      </w:r>
      <w:r w:rsidR="004A25DC">
        <w:rPr>
          <w:rFonts w:asciiTheme="majorHAnsi" w:hAnsiTheme="majorHAnsi" w:cstheme="majorHAnsi"/>
          <w:kern w:val="0"/>
          <w:lang w:val="en-US"/>
        </w:rPr>
        <w:t>, w</w:t>
      </w:r>
      <w:r w:rsidR="004A25DC" w:rsidRPr="004A25DC">
        <w:rPr>
          <w:rFonts w:asciiTheme="majorHAnsi" w:hAnsiTheme="majorHAnsi" w:cstheme="majorHAnsi"/>
          <w:kern w:val="0"/>
          <w:lang w:val="en-US"/>
        </w:rPr>
        <w:t xml:space="preserve">e lack </w:t>
      </w:r>
      <w:r w:rsidR="004A25DC">
        <w:rPr>
          <w:rFonts w:asciiTheme="majorHAnsi" w:hAnsiTheme="majorHAnsi" w:cstheme="majorHAnsi"/>
          <w:kern w:val="0"/>
          <w:lang w:val="en-US"/>
        </w:rPr>
        <w:t xml:space="preserve">crucial </w:t>
      </w:r>
      <w:r w:rsidR="004A25DC" w:rsidRPr="004A25DC">
        <w:rPr>
          <w:rFonts w:asciiTheme="majorHAnsi" w:hAnsiTheme="majorHAnsi" w:cstheme="majorHAnsi"/>
          <w:kern w:val="0"/>
          <w:lang w:val="en-US"/>
        </w:rPr>
        <w:t xml:space="preserve">information </w:t>
      </w:r>
      <w:r w:rsidR="00E911BF">
        <w:rPr>
          <w:rFonts w:asciiTheme="majorHAnsi" w:hAnsiTheme="majorHAnsi" w:cstheme="majorHAnsi"/>
          <w:kern w:val="0"/>
          <w:lang w:val="en-US"/>
        </w:rPr>
        <w:t xml:space="preserve">on how patterns and predictors </w:t>
      </w:r>
      <w:r w:rsidR="005A2EE9">
        <w:rPr>
          <w:rFonts w:asciiTheme="majorHAnsi" w:hAnsiTheme="majorHAnsi" w:cstheme="majorHAnsi"/>
          <w:kern w:val="0"/>
          <w:lang w:val="en-US"/>
        </w:rPr>
        <w:t xml:space="preserve">of infection parameters </w:t>
      </w:r>
      <w:r w:rsidR="00E911BF">
        <w:rPr>
          <w:rFonts w:asciiTheme="majorHAnsi" w:hAnsiTheme="majorHAnsi" w:cstheme="majorHAnsi"/>
          <w:kern w:val="0"/>
          <w:lang w:val="en-US"/>
        </w:rPr>
        <w:t xml:space="preserve">change across scale </w:t>
      </w:r>
      <w:r w:rsidR="004A25DC" w:rsidRPr="004A25DC">
        <w:rPr>
          <w:rFonts w:asciiTheme="majorHAnsi" w:hAnsiTheme="majorHAnsi" w:cstheme="majorHAnsi"/>
          <w:kern w:val="0"/>
          <w:lang w:val="en-US"/>
        </w:rPr>
        <w:t xml:space="preserve">to </w:t>
      </w:r>
      <w:commentRangeStart w:id="134"/>
      <w:r w:rsidR="004A25DC" w:rsidRPr="004A25DC">
        <w:rPr>
          <w:rFonts w:asciiTheme="majorHAnsi" w:hAnsiTheme="majorHAnsi" w:cstheme="majorHAnsi"/>
          <w:kern w:val="0"/>
          <w:lang w:val="en-US"/>
        </w:rPr>
        <w:t xml:space="preserve">properly </w:t>
      </w:r>
      <w:r w:rsidR="004A25DC">
        <w:rPr>
          <w:rFonts w:asciiTheme="majorHAnsi" w:hAnsiTheme="majorHAnsi" w:cstheme="majorHAnsi"/>
          <w:kern w:val="0"/>
          <w:lang w:val="en-US"/>
        </w:rPr>
        <w:t>monitor and</w:t>
      </w:r>
      <w:r w:rsidR="004A25DC" w:rsidRPr="004A25DC">
        <w:rPr>
          <w:rFonts w:asciiTheme="majorHAnsi" w:hAnsiTheme="majorHAnsi" w:cstheme="majorHAnsi"/>
          <w:kern w:val="0"/>
          <w:lang w:val="en-US"/>
        </w:rPr>
        <w:t xml:space="preserve"> manage</w:t>
      </w:r>
      <w:del w:id="135" w:author="Binning Sandra Ann" w:date="2023-08-04T15:56:00Z">
        <w:r w:rsidR="004A25DC" w:rsidRPr="004A25DC" w:rsidDel="0095142C">
          <w:rPr>
            <w:rFonts w:asciiTheme="majorHAnsi" w:hAnsiTheme="majorHAnsi" w:cstheme="majorHAnsi"/>
            <w:kern w:val="0"/>
            <w:lang w:val="en-US"/>
          </w:rPr>
          <w:delText>d</w:delText>
        </w:r>
      </w:del>
      <w:r w:rsidR="004A25DC" w:rsidRPr="004A25DC">
        <w:rPr>
          <w:rFonts w:asciiTheme="majorHAnsi" w:hAnsiTheme="majorHAnsi" w:cstheme="majorHAnsi"/>
          <w:kern w:val="0"/>
          <w:lang w:val="en-US"/>
        </w:rPr>
        <w:t xml:space="preserve"> parasit</w:t>
      </w:r>
      <w:r w:rsidR="00D30591">
        <w:rPr>
          <w:rFonts w:asciiTheme="majorHAnsi" w:hAnsiTheme="majorHAnsi" w:cstheme="majorHAnsi"/>
          <w:kern w:val="0"/>
          <w:lang w:val="en-US"/>
        </w:rPr>
        <w:t>ic disease</w:t>
      </w:r>
      <w:commentRangeEnd w:id="134"/>
      <w:r w:rsidR="0095142C">
        <w:rPr>
          <w:rStyle w:val="Marquedecommentaire"/>
        </w:rPr>
        <w:commentReference w:id="134"/>
      </w:r>
      <w:r w:rsidR="004A25DC">
        <w:rPr>
          <w:rFonts w:asciiTheme="majorHAnsi" w:hAnsiTheme="majorHAnsi" w:cstheme="majorHAnsi"/>
          <w:kern w:val="0"/>
          <w:lang w:val="en-US"/>
        </w:rPr>
        <w:t>.</w:t>
      </w:r>
    </w:p>
    <w:p w14:paraId="6EAC2AFE" w14:textId="77777777" w:rsidR="00D30591" w:rsidRDefault="00D30591" w:rsidP="00F915C7">
      <w:pPr>
        <w:autoSpaceDE w:val="0"/>
        <w:autoSpaceDN w:val="0"/>
        <w:adjustRightInd w:val="0"/>
        <w:spacing w:line="276" w:lineRule="auto"/>
        <w:jc w:val="both"/>
        <w:rPr>
          <w:rFonts w:asciiTheme="majorHAnsi" w:hAnsiTheme="majorHAnsi" w:cstheme="majorHAnsi"/>
          <w:kern w:val="0"/>
          <w:lang w:val="en-US"/>
        </w:rPr>
      </w:pPr>
    </w:p>
    <w:p w14:paraId="5E35DDEC" w14:textId="1F1EB449" w:rsidR="006C344F" w:rsidRDefault="009A6ECE" w:rsidP="007A7D91">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B2718A">
        <w:rPr>
          <w:rFonts w:asciiTheme="majorHAnsi" w:hAnsiTheme="majorHAnsi" w:cstheme="majorHAnsi"/>
          <w:b/>
          <w:bCs/>
          <w:kern w:val="0"/>
          <w:lang w:val="en-US"/>
        </w:rPr>
        <w:t>4</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test the effect of spatial scale on infection prevalence estimates </w:t>
      </w:r>
      <w:commentRangeStart w:id="136"/>
      <w:r w:rsidR="007A7D91">
        <w:rPr>
          <w:rFonts w:asciiTheme="majorHAnsi" w:hAnsiTheme="majorHAnsi" w:cstheme="majorHAnsi"/>
          <w:kern w:val="0"/>
          <w:lang w:val="en-US"/>
        </w:rPr>
        <w:t xml:space="preserve">across different sampling methods </w:t>
      </w:r>
      <w:commentRangeEnd w:id="136"/>
      <w:r w:rsidR="00F73A12">
        <w:rPr>
          <w:rStyle w:val="Marquedecommentaire"/>
        </w:rPr>
        <w:commentReference w:id="136"/>
      </w:r>
      <w:r w:rsidR="007A7D91">
        <w:rPr>
          <w:rFonts w:asciiTheme="majorHAnsi" w:hAnsiTheme="majorHAnsi" w:cstheme="majorHAnsi"/>
          <w:kern w:val="0"/>
          <w:lang w:val="en-US"/>
        </w:rPr>
        <w:t xml:space="preserve">using data on the black spot disease in littoral fish communities across </w:t>
      </w:r>
      <w:commentRangeStart w:id="137"/>
      <w:commentRangeStart w:id="138"/>
      <w:r w:rsidR="009D1A53" w:rsidRPr="00084F40">
        <w:rPr>
          <w:rFonts w:asciiTheme="majorHAnsi" w:hAnsiTheme="majorHAnsi" w:cstheme="majorHAnsi"/>
          <w:kern w:val="0"/>
          <w:lang w:val="en-US"/>
        </w:rPr>
        <w:t>15</w:t>
      </w:r>
      <w:r w:rsidR="007A7D91" w:rsidRPr="00084F40">
        <w:rPr>
          <w:rFonts w:asciiTheme="majorHAnsi" w:hAnsiTheme="majorHAnsi" w:cstheme="majorHAnsi"/>
          <w:kern w:val="0"/>
          <w:lang w:val="en-US"/>
        </w:rPr>
        <w:t xml:space="preserve"> lakes</w:t>
      </w:r>
      <w:commentRangeEnd w:id="137"/>
      <w:r w:rsidR="00084F40">
        <w:rPr>
          <w:rStyle w:val="Marquedecommentaire"/>
        </w:rPr>
        <w:commentReference w:id="137"/>
      </w:r>
      <w:commentRangeEnd w:id="138"/>
      <w:r w:rsidR="00C80542">
        <w:rPr>
          <w:rStyle w:val="Marquedecommentaire"/>
        </w:rPr>
        <w:commentReference w:id="138"/>
      </w:r>
      <w:r w:rsidR="007A7D91">
        <w:rPr>
          <w:rFonts w:asciiTheme="majorHAnsi" w:hAnsiTheme="majorHAnsi" w:cstheme="majorHAnsi"/>
          <w:kern w:val="0"/>
          <w:lang w:val="en-US"/>
        </w:rPr>
        <w:t xml:space="preserve"> varying in morphometric attributes and </w:t>
      </w:r>
      <w:commentRangeStart w:id="139"/>
      <w:r w:rsidR="007A7D91">
        <w:rPr>
          <w:rFonts w:asciiTheme="majorHAnsi" w:hAnsiTheme="majorHAnsi" w:cstheme="majorHAnsi"/>
          <w:kern w:val="0"/>
          <w:lang w:val="en-US"/>
        </w:rPr>
        <w:t>local conditions</w:t>
      </w:r>
      <w:commentRangeEnd w:id="139"/>
      <w:r w:rsidR="00F73A12">
        <w:rPr>
          <w:rStyle w:val="Marquedecommentaire"/>
        </w:rPr>
        <w:commentReference w:id="139"/>
      </w:r>
      <w:r w:rsidR="007A7D91">
        <w:rPr>
          <w:rFonts w:asciiTheme="majorHAnsi" w:hAnsiTheme="majorHAnsi" w:cstheme="majorHAnsi"/>
          <w:kern w:val="0"/>
          <w:lang w:val="en-US"/>
        </w:rPr>
        <w:t xml:space="preserve">. We analyze infection prevalence data </w:t>
      </w:r>
      <w:r w:rsidR="00084F40">
        <w:rPr>
          <w:rFonts w:asciiTheme="majorHAnsi" w:hAnsiTheme="majorHAnsi" w:cstheme="majorHAnsi"/>
          <w:kern w:val="0"/>
          <w:lang w:val="en-US"/>
        </w:rPr>
        <w:t xml:space="preserve">at the host-community level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w:t>
      </w:r>
      <w:r w:rsidR="007A7D91">
        <w:rPr>
          <w:rFonts w:asciiTheme="majorHAnsi" w:hAnsiTheme="majorHAnsi" w:cstheme="majorHAnsi"/>
          <w:kern w:val="0"/>
          <w:lang w:val="en-US"/>
        </w:rPr>
        <w:lastRenderedPageBreak/>
        <w:t xml:space="preserve">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w:t>
      </w:r>
      <w:commentRangeStart w:id="140"/>
      <w:r w:rsidR="00123442">
        <w:rPr>
          <w:rFonts w:asciiTheme="majorHAnsi" w:hAnsiTheme="majorHAnsi" w:cstheme="majorHAnsi"/>
          <w:kern w:val="0"/>
          <w:lang w:val="en-US"/>
        </w:rPr>
        <w:t>fine-scale</w:t>
      </w:r>
      <w:commentRangeEnd w:id="140"/>
      <w:r w:rsidR="00F73A12">
        <w:rPr>
          <w:rStyle w:val="Marquedecommentaire"/>
        </w:rPr>
        <w:commentReference w:id="140"/>
      </w:r>
      <w:r w:rsidR="00123442">
        <w:rPr>
          <w:rFonts w:asciiTheme="majorHAnsi" w:hAnsiTheme="majorHAnsi" w:cstheme="majorHAnsi"/>
          <w:kern w:val="0"/>
          <w:lang w:val="en-US"/>
        </w:rPr>
        <w:t xml:space="preserve">) </w:t>
      </w:r>
      <w:r w:rsidR="00BD0C31">
        <w:rPr>
          <w:rFonts w:asciiTheme="majorHAnsi" w:hAnsiTheme="majorHAnsi" w:cstheme="majorHAnsi"/>
          <w:kern w:val="0"/>
          <w:lang w:val="en-US"/>
        </w:rPr>
        <w:t xml:space="preserve">in </w:t>
      </w:r>
      <w:r w:rsidR="00BD0C31" w:rsidRPr="00123442">
        <w:rPr>
          <w:rFonts w:asciiTheme="majorHAnsi" w:hAnsiTheme="majorHAnsi" w:cstheme="majorHAnsi"/>
          <w:kern w:val="0"/>
          <w:lang w:val="en-US"/>
        </w:rPr>
        <w:t>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5217AC">
        <w:rPr>
          <w:rFonts w:asciiTheme="majorHAnsi" w:hAnsiTheme="majorHAnsi" w:cstheme="majorHAnsi"/>
          <w:b/>
          <w:bCs/>
          <w:kern w:val="0"/>
          <w:lang w:val="en-US"/>
        </w:rPr>
        <w:t>(</w:t>
      </w:r>
      <w:proofErr w:type="spellStart"/>
      <w:r w:rsidR="00084F40">
        <w:rPr>
          <w:rFonts w:asciiTheme="majorHAnsi" w:hAnsiTheme="majorHAnsi" w:cstheme="majorHAnsi"/>
          <w:b/>
          <w:bCs/>
          <w:kern w:val="0"/>
          <w:lang w:val="en-US"/>
        </w:rPr>
        <w:t>i</w:t>
      </w:r>
      <w:proofErr w:type="spellEnd"/>
      <w:r w:rsidR="007A7D91" w:rsidRPr="005217AC">
        <w:rPr>
          <w:rFonts w:asciiTheme="majorHAnsi" w:hAnsiTheme="majorHAnsi" w:cstheme="majorHAnsi"/>
          <w:b/>
          <w:bCs/>
          <w:kern w:val="0"/>
          <w:lang w:val="en-US"/>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iii</w:t>
      </w:r>
      <w:r w:rsidR="007A7D91" w:rsidRPr="009A6ECE">
        <w:rPr>
          <w:rFonts w:asciiTheme="majorHAnsi" w:hAnsiTheme="majorHAnsi" w:cstheme="majorHAnsi"/>
          <w:b/>
          <w:bCs/>
          <w:kern w:val="0"/>
          <w:lang w:val="en-US"/>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w:t>
      </w:r>
      <w:commentRangeStart w:id="141"/>
      <w:r w:rsidR="00123442">
        <w:rPr>
          <w:rFonts w:asciiTheme="majorHAnsi" w:hAnsiTheme="majorHAnsi" w:cstheme="majorHAnsi"/>
          <w:kern w:val="0"/>
          <w:lang w:val="en-US"/>
        </w:rPr>
        <w:t xml:space="preserve">a manageable scale </w:t>
      </w:r>
      <w:commentRangeEnd w:id="141"/>
      <w:r w:rsidR="00F73A12">
        <w:rPr>
          <w:rStyle w:val="Marquedecommentaire"/>
        </w:rPr>
        <w:commentReference w:id="141"/>
      </w:r>
      <w:r w:rsidR="00123442">
        <w:rPr>
          <w:rFonts w:asciiTheme="majorHAnsi" w:hAnsiTheme="majorHAnsi" w:cstheme="majorHAnsi"/>
          <w:kern w:val="0"/>
          <w:lang w:val="en-US"/>
        </w:rPr>
        <w:t>(i.e</w:t>
      </w:r>
      <w:r w:rsidR="007A7D91">
        <w:rPr>
          <w:rFonts w:asciiTheme="majorHAnsi" w:hAnsiTheme="majorHAnsi" w:cstheme="majorHAnsi"/>
          <w:kern w:val="0"/>
          <w:lang w:val="en-US"/>
        </w:rPr>
        <w:t>.</w:t>
      </w:r>
      <w:r w:rsidR="00425579">
        <w:rPr>
          <w:rFonts w:asciiTheme="majorHAnsi" w:hAnsiTheme="majorHAnsi" w:cstheme="majorHAnsi"/>
          <w:kern w:val="0"/>
          <w:lang w:val="en-US"/>
        </w:rPr>
        <w:t>,</w:t>
      </w:r>
      <w:r w:rsidR="00123442">
        <w:rPr>
          <w:rFonts w:asciiTheme="majorHAnsi" w:hAnsiTheme="majorHAnsi" w:cstheme="majorHAnsi"/>
          <w:kern w:val="0"/>
          <w:lang w:val="en-US"/>
        </w:rPr>
        <w:t xml:space="preserve"> transect).</w:t>
      </w:r>
      <w:r w:rsidR="007A7D91">
        <w:rPr>
          <w:rFonts w:asciiTheme="majorHAnsi" w:hAnsiTheme="majorHAnsi" w:cstheme="majorHAnsi"/>
          <w:kern w:val="0"/>
          <w:lang w:val="en-US"/>
        </w:rPr>
        <w:t xml:space="preserve"> </w:t>
      </w:r>
    </w:p>
    <w:p w14:paraId="48016280" w14:textId="77777777" w:rsidR="006C344F" w:rsidRDefault="006C344F" w:rsidP="007A7D91">
      <w:pPr>
        <w:autoSpaceDE w:val="0"/>
        <w:autoSpaceDN w:val="0"/>
        <w:adjustRightInd w:val="0"/>
        <w:spacing w:line="276" w:lineRule="auto"/>
        <w:jc w:val="both"/>
        <w:rPr>
          <w:rFonts w:asciiTheme="majorHAnsi" w:hAnsiTheme="majorHAnsi" w:cstheme="majorHAnsi"/>
          <w:kern w:val="0"/>
          <w:lang w:val="en-US"/>
        </w:rPr>
      </w:pPr>
    </w:p>
    <w:p w14:paraId="4CD0E811" w14:textId="1EBC9AA2" w:rsidR="00F13F57" w:rsidRDefault="00241DED" w:rsidP="00416867">
      <w:pPr>
        <w:autoSpaceDE w:val="0"/>
        <w:autoSpaceDN w:val="0"/>
        <w:adjustRightInd w:val="0"/>
        <w:spacing w:line="276" w:lineRule="auto"/>
        <w:jc w:val="both"/>
        <w:rPr>
          <w:rFonts w:asciiTheme="majorHAnsi" w:hAnsiTheme="majorHAnsi" w:cstheme="majorHAnsi"/>
          <w:kern w:val="0"/>
          <w:lang w:val="en-US"/>
        </w:rPr>
      </w:pPr>
      <w:r w:rsidRPr="00241DED">
        <w:rPr>
          <w:rFonts w:asciiTheme="majorHAnsi" w:hAnsiTheme="majorHAnsi" w:cstheme="majorHAnsi"/>
          <w:b/>
          <w:bCs/>
          <w:kern w:val="0"/>
          <w:lang w:val="en-US"/>
        </w:rPr>
        <w:t>[PAR</w:t>
      </w:r>
      <w:r w:rsidR="00B2718A">
        <w:rPr>
          <w:rFonts w:asciiTheme="majorHAnsi" w:hAnsiTheme="majorHAnsi" w:cstheme="majorHAnsi"/>
          <w:b/>
          <w:bCs/>
          <w:kern w:val="0"/>
          <w:lang w:val="en-US"/>
        </w:rPr>
        <w:t>5</w:t>
      </w:r>
      <w:r w:rsidRPr="00241DED">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For regional scale estimates</w:t>
      </w:r>
      <w:ins w:id="142" w:author="Binning Sandra Ann" w:date="2023-08-04T16:20:00Z">
        <w:r w:rsidR="00FD47BE">
          <w:rPr>
            <w:rFonts w:asciiTheme="majorHAnsi" w:hAnsiTheme="majorHAnsi" w:cstheme="majorHAnsi"/>
            <w:kern w:val="0"/>
            <w:lang w:val="en-US"/>
          </w:rPr>
          <w:t>,</w:t>
        </w:r>
      </w:ins>
      <w:r w:rsidR="007A7D91">
        <w:rPr>
          <w:rFonts w:asciiTheme="majorHAnsi" w:hAnsiTheme="majorHAnsi" w:cstheme="majorHAnsi"/>
          <w:kern w:val="0"/>
          <w:lang w:val="en-US"/>
        </w:rPr>
        <w:t xml:space="preserve"> we </w:t>
      </w:r>
      <w:commentRangeStart w:id="143"/>
      <w:r w:rsidR="007A7D91">
        <w:rPr>
          <w:rFonts w:asciiTheme="majorHAnsi" w:hAnsiTheme="majorHAnsi" w:cstheme="majorHAnsi"/>
          <w:kern w:val="0"/>
          <w:lang w:val="en-US"/>
        </w:rPr>
        <w:t xml:space="preserve">used </w:t>
      </w:r>
      <w:commentRangeEnd w:id="143"/>
      <w:r w:rsidR="00FD47BE">
        <w:rPr>
          <w:rStyle w:val="Marquedecommentaire"/>
        </w:rPr>
        <w:commentReference w:id="143"/>
      </w:r>
      <w:r w:rsidR="007A7D91">
        <w:rPr>
          <w:rFonts w:asciiTheme="majorHAnsi" w:hAnsiTheme="majorHAnsi" w:cstheme="majorHAnsi"/>
          <w:kern w:val="0"/>
          <w:lang w:val="en-US"/>
        </w:rPr>
        <w:t>random prevalence accumulation curves by resampling across 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 xml:space="preserve">“non-linear curve” – </w:t>
      </w:r>
      <w:r w:rsidR="007A7D91">
        <w:rPr>
          <w:rFonts w:asciiTheme="majorHAnsi" w:hAnsiTheme="majorHAnsi" w:cstheme="majorHAnsi"/>
          <w:kern w:val="0"/>
          <w:lang w:val="en-US"/>
        </w:rPr>
        <w:t xml:space="preserve">the number of infected individuals sampled </w:t>
      </w:r>
      <w:commentRangeStart w:id="144"/>
      <w:r w:rsidR="00E506AD">
        <w:rPr>
          <w:rFonts w:asciiTheme="majorHAnsi" w:hAnsiTheme="majorHAnsi" w:cstheme="majorHAnsi"/>
          <w:kern w:val="0"/>
          <w:lang w:val="en-US"/>
        </w:rPr>
        <w:t xml:space="preserve">and </w:t>
      </w:r>
      <w:r w:rsidR="007A7D91">
        <w:rPr>
          <w:rFonts w:asciiTheme="majorHAnsi" w:hAnsiTheme="majorHAnsi" w:cstheme="majorHAnsi"/>
          <w:kern w:val="0"/>
          <w:lang w:val="en-US"/>
        </w:rPr>
        <w:t>the number of individual sampled</w:t>
      </w:r>
      <w:r w:rsidR="00E506AD">
        <w:rPr>
          <w:rFonts w:asciiTheme="majorHAnsi" w:hAnsiTheme="majorHAnsi" w:cstheme="majorHAnsi"/>
          <w:kern w:val="0"/>
          <w:lang w:val="en-US"/>
        </w:rPr>
        <w:t xml:space="preserve"> </w:t>
      </w:r>
      <w:commentRangeEnd w:id="144"/>
      <w:r w:rsidR="00FD47BE">
        <w:rPr>
          <w:rStyle w:val="Marquedecommentaire"/>
        </w:rPr>
        <w:commentReference w:id="144"/>
      </w:r>
      <w:r w:rsidR="00E506AD">
        <w:rPr>
          <w:rFonts w:asciiTheme="majorHAnsi" w:hAnsiTheme="majorHAnsi" w:cstheme="majorHAnsi"/>
          <w:kern w:val="0"/>
          <w:lang w:val="en-US"/>
        </w:rPr>
        <w:t>increase at different rates</w:t>
      </w:r>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commentRangeStart w:id="145"/>
      <w:r w:rsidR="00B2718A">
        <w:rPr>
          <w:rFonts w:asciiTheme="majorHAnsi" w:hAnsiTheme="majorHAnsi" w:cstheme="majorHAnsi"/>
          <w:kern w:val="0"/>
          <w:lang w:val="en-US"/>
        </w:rPr>
        <w:t xml:space="preserve">Observed </w:t>
      </w:r>
      <w:r w:rsidR="00B16F45">
        <w:rPr>
          <w:rFonts w:asciiTheme="majorHAnsi" w:hAnsiTheme="majorHAnsi" w:cstheme="majorHAnsi"/>
          <w:kern w:val="0"/>
          <w:lang w:val="en-US"/>
        </w:rPr>
        <w:t>estimates in</w:t>
      </w:r>
      <w:r w:rsidR="00B2718A">
        <w:rPr>
          <w:rFonts w:asciiTheme="majorHAnsi" w:hAnsiTheme="majorHAnsi" w:cstheme="majorHAnsi"/>
          <w:kern w:val="0"/>
          <w:lang w:val="en-US"/>
        </w:rPr>
        <w:t xml:space="preserve"> wild </w:t>
      </w:r>
      <w:r w:rsidR="00B16F45">
        <w:rPr>
          <w:rFonts w:asciiTheme="majorHAnsi" w:hAnsiTheme="majorHAnsi" w:cstheme="majorHAnsi"/>
          <w:kern w:val="0"/>
          <w:lang w:val="en-US"/>
        </w:rPr>
        <w:t xml:space="preserve">fish </w:t>
      </w:r>
      <w:r w:rsidR="00B2718A">
        <w:rPr>
          <w:rFonts w:asciiTheme="majorHAnsi" w:hAnsiTheme="majorHAnsi" w:cstheme="majorHAnsi"/>
          <w:kern w:val="0"/>
          <w:lang w:val="en-US"/>
        </w:rPr>
        <w:t>populations can be influence</w:t>
      </w:r>
      <w:r w:rsidR="00425579">
        <w:rPr>
          <w:rFonts w:asciiTheme="majorHAnsi" w:hAnsiTheme="majorHAnsi" w:cstheme="majorHAnsi"/>
          <w:kern w:val="0"/>
          <w:lang w:val="en-US"/>
        </w:rPr>
        <w:t>d</w:t>
      </w:r>
      <w:r w:rsidR="00B2718A">
        <w:rPr>
          <w:rFonts w:asciiTheme="majorHAnsi" w:hAnsiTheme="majorHAnsi" w:cstheme="majorHAnsi"/>
          <w:kern w:val="0"/>
          <w:lang w:val="en-US"/>
        </w:rPr>
        <w:t xml:space="preserve"> by sampling design elements such as sample size</w:t>
      </w:r>
      <w:r w:rsidR="008B3FF5">
        <w:rPr>
          <w:rFonts w:asciiTheme="majorHAnsi" w:hAnsiTheme="majorHAnsi" w:cstheme="majorHAnsi"/>
          <w:kern w:val="0"/>
          <w:lang w:val="en-US"/>
        </w:rPr>
        <w:t xml:space="preserve"> </w:t>
      </w:r>
      <w:r w:rsidR="00E506AD">
        <w:rPr>
          <w:rFonts w:asciiTheme="majorHAnsi" w:hAnsiTheme="majorHAnsi" w:cstheme="majorHAnsi"/>
          <w:kern w:val="0"/>
          <w:lang w:val="en-US"/>
        </w:rPr>
        <w:fldChar w:fldCharType="begin"/>
      </w:r>
      <w:r w:rsidR="007E1B76">
        <w:rPr>
          <w:rFonts w:asciiTheme="majorHAnsi" w:hAnsiTheme="majorHAnsi" w:cstheme="majorHAnsi"/>
          <w:kern w:val="0"/>
          <w:lang w:val="en-US"/>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E506AD">
        <w:rPr>
          <w:rFonts w:asciiTheme="majorHAnsi" w:hAnsiTheme="majorHAnsi" w:cstheme="majorHAnsi"/>
          <w:kern w:val="0"/>
          <w:lang w:val="en-US"/>
        </w:rPr>
        <w:fldChar w:fldCharType="separate"/>
      </w:r>
      <w:r w:rsidR="007E1B76">
        <w:rPr>
          <w:rFonts w:asciiTheme="majorHAnsi" w:hAnsiTheme="majorHAnsi" w:cstheme="majorHAnsi"/>
          <w:noProof/>
          <w:kern w:val="0"/>
          <w:lang w:val="en-US"/>
        </w:rPr>
        <w:t>(Poulin, 2013)</w:t>
      </w:r>
      <w:r w:rsidR="00E506AD">
        <w:rPr>
          <w:rFonts w:asciiTheme="majorHAnsi" w:hAnsiTheme="majorHAnsi" w:cstheme="majorHAnsi"/>
          <w:kern w:val="0"/>
          <w:lang w:val="en-US"/>
        </w:rPr>
        <w:fldChar w:fldCharType="end"/>
      </w:r>
      <w:r w:rsidR="00B2718A">
        <w:rPr>
          <w:rFonts w:asciiTheme="majorHAnsi" w:hAnsiTheme="majorHAnsi" w:cstheme="majorHAnsi"/>
          <w:kern w:val="0"/>
          <w:lang w:val="en-US"/>
        </w:rPr>
        <w:t xml:space="preserve">, sampling method </w:t>
      </w:r>
      <w:r w:rsidR="007E1B76">
        <w:rPr>
          <w:rFonts w:asciiTheme="majorHAnsi" w:hAnsiTheme="majorHAnsi" w:cstheme="majorHAnsi"/>
          <w:kern w:val="0"/>
          <w:lang w:val="en-US"/>
        </w:rPr>
        <w:fldChar w:fldCharType="begin"/>
      </w:r>
      <w:r w:rsidR="007E1B76">
        <w:rPr>
          <w:rFonts w:asciiTheme="majorHAnsi" w:hAnsiTheme="majorHAnsi" w:cstheme="majorHAnsi"/>
          <w:kern w:val="0"/>
          <w:lang w:val="en-US"/>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7E1B76">
        <w:rPr>
          <w:rFonts w:asciiTheme="majorHAnsi" w:hAnsiTheme="majorHAnsi" w:cstheme="majorHAnsi"/>
          <w:kern w:val="0"/>
          <w:lang w:val="en-US"/>
        </w:rPr>
        <w:fldChar w:fldCharType="separate"/>
      </w:r>
      <w:r w:rsidR="007E1B76">
        <w:rPr>
          <w:rFonts w:asciiTheme="majorHAnsi" w:hAnsiTheme="majorHAnsi" w:cstheme="majorHAnsi"/>
          <w:noProof/>
          <w:kern w:val="0"/>
          <w:lang w:val="en-US"/>
        </w:rPr>
        <w:t>(Wilson et al., 1993)</w:t>
      </w:r>
      <w:r w:rsidR="007E1B76">
        <w:rPr>
          <w:rFonts w:asciiTheme="majorHAnsi" w:hAnsiTheme="majorHAnsi" w:cstheme="majorHAnsi"/>
          <w:kern w:val="0"/>
          <w:lang w:val="en-US"/>
        </w:rPr>
        <w:fldChar w:fldCharType="end"/>
      </w:r>
      <w:r w:rsidR="007E1B76">
        <w:rPr>
          <w:rFonts w:asciiTheme="majorHAnsi" w:hAnsiTheme="majorHAnsi" w:cstheme="majorHAnsi"/>
          <w:kern w:val="0"/>
          <w:lang w:val="en-US"/>
        </w:rPr>
        <w:t xml:space="preserve"> </w:t>
      </w:r>
      <w:r w:rsidR="00B2718A">
        <w:rPr>
          <w:rFonts w:asciiTheme="majorHAnsi" w:hAnsiTheme="majorHAnsi" w:cstheme="majorHAnsi"/>
          <w:kern w:val="0"/>
          <w:lang w:val="en-US"/>
        </w:rPr>
        <w:t xml:space="preserve">and timing </w:t>
      </w:r>
      <w:r w:rsidR="007E1B76">
        <w:rPr>
          <w:rFonts w:asciiTheme="majorHAnsi" w:hAnsiTheme="majorHAnsi" w:cstheme="majorHAnsi"/>
          <w:kern w:val="0"/>
          <w:lang w:val="en-US"/>
        </w:rPr>
        <w:t xml:space="preserve">of sampling </w:t>
      </w:r>
      <w:r w:rsidR="007E1B76">
        <w:rPr>
          <w:rFonts w:asciiTheme="majorHAnsi" w:hAnsiTheme="majorHAnsi" w:cstheme="majorHAnsi"/>
          <w:kern w:val="0"/>
          <w:lang w:val="en-US"/>
        </w:rPr>
        <w:fldChar w:fldCharType="begin"/>
      </w:r>
      <w:r w:rsidR="00B16F45">
        <w:rPr>
          <w:rFonts w:asciiTheme="majorHAnsi" w:hAnsiTheme="majorHAnsi" w:cstheme="majorHAnsi"/>
          <w:kern w:val="0"/>
          <w:lang w:val="en-US"/>
        </w:rPr>
        <w:instrText xml:space="preserve"> ADDIN ZOTERO_ITEM CSL_CITATION {"citationID":"HH224wZu","properties":{"formattedCitation":"(Hutchins et al., 2021)","plainCitation":"(Hutchins et al., 2021)","noteIndex":0},"citationItems":[{"id":7533,"uris":["http://zotero.org/groups/2585270/items/N7WKJMCW"],"itemData":{"id":7533,"type":"article-journal","abstract":"Proliferative kidney disease (PKD) is an emerging disease that recently resulted in a large mortality event of salmonids in the Yellowstone River (Montana, USA). Total PKD fish mortalities in the Yellowstone River were estimated in the tens of thousands, which resulted in a multi-week river closure and an estimated economic loss of US$500,000. This event shocked scientists, managers, and the public, as this was the first occurrence of the disease in the Yellowstone River, the only reported occurrence of the disease in Montana in the past 25 yr, and arguably the largest wild PKD fish kill in the world. To understand why the Yellowstone River fish kill occurred, we used molecular and historical data to evaluate evidence for several hypotheses: Was the causative parasite Tetracapsuloides bryosalmonae a novel invader, was the fish kill associated with a unique parasite strain, and/or was the outbreak caused by unprecedented environmental conditions? We found that T. bryosalmonae is widely distributed in Montana and have documented occurrence of this parasite in archived fish collected in the Yellowstone River prior to the fish kill. T. bryosalmonae had minimal phylogeographic population structure, as the DNA of parasites sampled from the Yellowstone River and distant water bodies were very similar. These results suggest that T. bryosalmonae could be endemic in Montana. Due to data limitations, we could not reject the hypothesis that the fish kill was caused by a novel and more virulent genetic strain of the parasite. Finally, we found that single-year environmental conditions are insufficient to explain the cause of the 2016 Yellowstone River PKD outbreak. Other regional rivers where we documented T. bryosalmonae had similar or even more extreme conditions than the Yellowstone River and similar or more extreme conditions have occurred in the Yellowstone River in the recent past, yet mass PKD mortalities have not been documented in either instance. We conclude by placing these results and unresolved hypotheses into the broader context of international research on T. bryosalmonae and PKD, which strongly suggests that a better understanding of bryozoans, the primary host of T. bryosalmonae, is required for better ecosystem understanding.","container-title":"Ecosphere","DOI":"10.1002/ecs2.3436","ISSN":"2150-8925","issue":"3","language":"en","license":"© 2021 The Authors.","note":"_eprint: https://onlinelibrary.wiley.com/doi/pdf/10.1002/ecs2.3436","page":"e03436","source":"Wiley Online Library","title":"Exploration of the 2016 Yellowstone River fish kill and proliferative kidney disease in wild fish populations","volume":"12","author":[{"family":"Hutchins","given":"Patrick R."},{"family":"Sepulveda","given":"Adam J."},{"family":"Hartikainen","given":"Hanna"},{"family":"Staigmiller","given":"Ken D."},{"family":"Opitz","given":"Scott T."},{"family":"Yamamoto","given":"Renee M."},{"family":"Huttinger","given":"Amberly"},{"family":"Cordes","given":"Rick J."},{"family":"Weiss","given":"Tammy"},{"family":"Hopper","given":"Lacey R."},{"family":"Purcell","given":"Maureen K."},{"family":"Okamura","given":"Beth"}],"issued":{"date-parts":[["2021"]]}}}],"schema":"https://github.com/citation-style-language/schema/raw/master/csl-citation.json"} </w:instrText>
      </w:r>
      <w:r w:rsidR="007E1B76">
        <w:rPr>
          <w:rFonts w:asciiTheme="majorHAnsi" w:hAnsiTheme="majorHAnsi" w:cstheme="majorHAnsi"/>
          <w:kern w:val="0"/>
          <w:lang w:val="en-US"/>
        </w:rPr>
        <w:fldChar w:fldCharType="separate"/>
      </w:r>
      <w:r w:rsidR="00B16F45">
        <w:rPr>
          <w:rFonts w:asciiTheme="majorHAnsi" w:hAnsiTheme="majorHAnsi" w:cstheme="majorHAnsi"/>
          <w:noProof/>
          <w:kern w:val="0"/>
          <w:lang w:val="en-US"/>
        </w:rPr>
        <w:t>(Hutchins et al., 2021)</w:t>
      </w:r>
      <w:r w:rsidR="007E1B76">
        <w:rPr>
          <w:rFonts w:asciiTheme="majorHAnsi" w:hAnsiTheme="majorHAnsi" w:cstheme="majorHAnsi"/>
          <w:kern w:val="0"/>
          <w:lang w:val="en-US"/>
        </w:rPr>
        <w:fldChar w:fldCharType="end"/>
      </w:r>
      <w:r w:rsidR="00B16F45">
        <w:rPr>
          <w:rFonts w:asciiTheme="majorHAnsi" w:hAnsiTheme="majorHAnsi" w:cstheme="majorHAnsi"/>
          <w:kern w:val="0"/>
          <w:lang w:val="en-US"/>
        </w:rPr>
        <w:t>. Consequently, sampling design elements must be considered when studying scale-dependencies of infection estimates.</w:t>
      </w:r>
      <w:r w:rsidR="007B53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Patterns of regional-scale estimates from random sampling can be caused by different underlying local patterns of infection. For instance, a regional prevalence of 20% could be caused by all </w:t>
      </w:r>
      <w:commentRangeStart w:id="146"/>
      <w:r w:rsidR="007A7D91">
        <w:rPr>
          <w:rFonts w:asciiTheme="majorHAnsi" w:hAnsiTheme="majorHAnsi" w:cstheme="majorHAnsi"/>
          <w:kern w:val="0"/>
          <w:lang w:val="en-US"/>
        </w:rPr>
        <w:t xml:space="preserve">lakes </w:t>
      </w:r>
      <w:del w:id="147" w:author="Sandra Ann Binning" w:date="2023-08-04T16:24:00Z">
        <w:r w:rsidR="007A7D91" w:rsidDel="00FD47BE">
          <w:rPr>
            <w:rFonts w:asciiTheme="majorHAnsi" w:hAnsiTheme="majorHAnsi" w:cstheme="majorHAnsi"/>
            <w:kern w:val="0"/>
            <w:lang w:val="en-US"/>
          </w:rPr>
          <w:delText>being at</w:delText>
        </w:r>
      </w:del>
      <w:ins w:id="148" w:author="Sandra Ann Binning" w:date="2023-08-04T16:24:00Z">
        <w:r w:rsidR="00FD47BE">
          <w:rPr>
            <w:rFonts w:asciiTheme="majorHAnsi" w:hAnsiTheme="majorHAnsi" w:cstheme="majorHAnsi"/>
            <w:kern w:val="0"/>
            <w:lang w:val="en-US"/>
          </w:rPr>
          <w:t>having the same prevalence</w:t>
        </w:r>
      </w:ins>
      <w:ins w:id="149" w:author="Sandra Ann Binning" w:date="2023-08-04T16:25:00Z">
        <w:r w:rsidR="00FD47BE">
          <w:rPr>
            <w:rFonts w:asciiTheme="majorHAnsi" w:hAnsiTheme="majorHAnsi" w:cstheme="majorHAnsi"/>
            <w:kern w:val="0"/>
            <w:lang w:val="en-US"/>
          </w:rPr>
          <w:t xml:space="preserve"> with no variance</w:t>
        </w:r>
      </w:ins>
      <w:r w:rsidR="007A7D91">
        <w:rPr>
          <w:rFonts w:asciiTheme="majorHAnsi" w:hAnsiTheme="majorHAnsi" w:cstheme="majorHAnsi"/>
          <w:kern w:val="0"/>
          <w:lang w:val="en-US"/>
        </w:rPr>
        <w:t xml:space="preserve"> </w:t>
      </w:r>
      <w:ins w:id="150" w:author="Sandra Ann Binning" w:date="2023-08-04T16:24:00Z">
        <w:r w:rsidR="00FD47BE">
          <w:rPr>
            <w:rFonts w:asciiTheme="majorHAnsi" w:hAnsiTheme="majorHAnsi" w:cstheme="majorHAnsi"/>
            <w:kern w:val="0"/>
            <w:lang w:val="en-US"/>
          </w:rPr>
          <w:t>(i.e.</w:t>
        </w:r>
      </w:ins>
      <w:ins w:id="151" w:author="Sandra Ann Binning" w:date="2023-08-04T16:25:00Z">
        <w:r w:rsidR="00FD47BE">
          <w:rPr>
            <w:rFonts w:asciiTheme="majorHAnsi" w:hAnsiTheme="majorHAnsi" w:cstheme="majorHAnsi"/>
            <w:kern w:val="0"/>
            <w:lang w:val="en-US"/>
          </w:rPr>
          <w:t xml:space="preserve"> all lakes at</w:t>
        </w:r>
      </w:ins>
      <w:ins w:id="152" w:author="Sandra Ann Binning" w:date="2023-08-04T16:24:00Z">
        <w:r w:rsidR="00FD47BE">
          <w:rPr>
            <w:rFonts w:asciiTheme="majorHAnsi" w:hAnsiTheme="majorHAnsi" w:cstheme="majorHAnsi"/>
            <w:kern w:val="0"/>
            <w:lang w:val="en-US"/>
          </w:rPr>
          <w:t xml:space="preserve"> </w:t>
        </w:r>
      </w:ins>
      <w:r w:rsidR="007A7D91">
        <w:rPr>
          <w:rFonts w:asciiTheme="majorHAnsi" w:hAnsiTheme="majorHAnsi" w:cstheme="majorHAnsi"/>
          <w:kern w:val="0"/>
          <w:lang w:val="en-US"/>
        </w:rPr>
        <w:t>20%</w:t>
      </w:r>
      <w:ins w:id="153" w:author="Sandra Ann Binning" w:date="2023-08-04T16:24:00Z">
        <w:r w:rsidR="00FD47BE">
          <w:rPr>
            <w:rFonts w:asciiTheme="majorHAnsi" w:hAnsiTheme="majorHAnsi" w:cstheme="majorHAnsi"/>
            <w:kern w:val="0"/>
            <w:lang w:val="en-US"/>
          </w:rPr>
          <w:t xml:space="preserve">) </w:t>
        </w:r>
      </w:ins>
      <w:del w:id="154" w:author="Sandra Ann Binning" w:date="2023-08-04T16:24:00Z">
        <w:r w:rsidR="007A7D91" w:rsidDel="00FD47BE">
          <w:rPr>
            <w:rFonts w:asciiTheme="majorHAnsi" w:hAnsiTheme="majorHAnsi" w:cstheme="majorHAnsi"/>
            <w:kern w:val="0"/>
            <w:lang w:val="en-US"/>
          </w:rPr>
          <w:delText xml:space="preserve"> </w:delText>
        </w:r>
      </w:del>
      <w:r w:rsidR="007A7D91">
        <w:rPr>
          <w:rFonts w:asciiTheme="majorHAnsi" w:hAnsiTheme="majorHAnsi" w:cstheme="majorHAnsi"/>
          <w:kern w:val="0"/>
          <w:lang w:val="en-US"/>
        </w:rPr>
        <w:t xml:space="preserve">or by </w:t>
      </w:r>
      <w:ins w:id="155" w:author="Sandra Ann Binning" w:date="2023-08-04T16:24:00Z">
        <w:r w:rsidR="00FD47BE">
          <w:rPr>
            <w:rFonts w:asciiTheme="majorHAnsi" w:hAnsiTheme="majorHAnsi" w:cstheme="majorHAnsi"/>
            <w:kern w:val="0"/>
            <w:lang w:val="en-US"/>
          </w:rPr>
          <w:t xml:space="preserve">the average prevalence of </w:t>
        </w:r>
      </w:ins>
      <w:r w:rsidR="007A7D91">
        <w:rPr>
          <w:rFonts w:asciiTheme="majorHAnsi" w:hAnsiTheme="majorHAnsi" w:cstheme="majorHAnsi"/>
          <w:kern w:val="0"/>
          <w:lang w:val="en-US"/>
        </w:rPr>
        <w:t>all lakes being at 20%</w:t>
      </w:r>
      <w:ins w:id="156" w:author="Sandra Ann Binning" w:date="2023-08-04T16:25:00Z">
        <w:r w:rsidR="00FD47BE">
          <w:rPr>
            <w:rFonts w:asciiTheme="majorHAnsi" w:hAnsiTheme="majorHAnsi" w:cstheme="majorHAnsi"/>
            <w:kern w:val="0"/>
            <w:lang w:val="en-US"/>
          </w:rPr>
          <w:t xml:space="preserve"> with large inter-lake variance</w:t>
        </w:r>
      </w:ins>
      <w:r w:rsidR="007A7D91">
        <w:rPr>
          <w:rFonts w:asciiTheme="majorHAnsi" w:hAnsiTheme="majorHAnsi" w:cstheme="majorHAnsi"/>
          <w:kern w:val="0"/>
          <w:lang w:val="en-US"/>
        </w:rPr>
        <w:t xml:space="preserve"> </w:t>
      </w:r>
      <w:del w:id="157" w:author="Sandra Ann Binning" w:date="2023-08-04T16:24:00Z">
        <w:r w:rsidR="007A7D91" w:rsidDel="00FD47BE">
          <w:rPr>
            <w:rFonts w:asciiTheme="majorHAnsi" w:hAnsiTheme="majorHAnsi" w:cstheme="majorHAnsi"/>
            <w:kern w:val="0"/>
            <w:lang w:val="en-US"/>
          </w:rPr>
          <w:delText xml:space="preserve">on average </w:delText>
        </w:r>
        <w:commentRangeEnd w:id="146"/>
        <w:r w:rsidR="00FD47BE" w:rsidDel="00FD47BE">
          <w:rPr>
            <w:rStyle w:val="Marquedecommentaire"/>
          </w:rPr>
          <w:commentReference w:id="146"/>
        </w:r>
      </w:del>
      <w:r w:rsidR="007A7D91">
        <w:rPr>
          <w:rFonts w:asciiTheme="majorHAnsi" w:hAnsiTheme="majorHAnsi" w:cstheme="majorHAnsi"/>
          <w:kern w:val="0"/>
          <w:lang w:val="en-US"/>
        </w:rPr>
        <w:t>(</w:t>
      </w:r>
      <w:r w:rsidR="008B108B">
        <w:rPr>
          <w:rFonts w:asciiTheme="majorHAnsi" w:hAnsiTheme="majorHAnsi" w:cstheme="majorHAnsi"/>
          <w:kern w:val="0"/>
          <w:lang w:val="en-US"/>
        </w:rPr>
        <w:t>e.g.,</w:t>
      </w:r>
      <w:r w:rsidR="007A7D91">
        <w:rPr>
          <w:rFonts w:asciiTheme="majorHAnsi" w:hAnsiTheme="majorHAnsi" w:cstheme="majorHAnsi"/>
          <w:kern w:val="0"/>
          <w:lang w:val="en-US"/>
        </w:rPr>
        <w:t xml:space="preserve"> half at 0% and half at 40%).</w:t>
      </w:r>
      <w:r w:rsidR="00AC509F">
        <w:rPr>
          <w:rFonts w:asciiTheme="majorHAnsi" w:hAnsiTheme="majorHAnsi" w:cstheme="majorHAnsi"/>
          <w:kern w:val="0"/>
          <w:lang w:val="en-US"/>
        </w:rPr>
        <w:t xml:space="preserve"> </w:t>
      </w:r>
      <w:r w:rsidR="007A7D91">
        <w:rPr>
          <w:rFonts w:asciiTheme="majorHAnsi" w:hAnsiTheme="majorHAnsi" w:cstheme="majorHAnsi"/>
          <w:kern w:val="0"/>
          <w:lang w:val="en-US"/>
        </w:rPr>
        <w:t>Thus, investigating local-scale patterns is important to bring the necessary nuances on the regional-scale estimates and to infer processes properly</w:t>
      </w:r>
      <w:r w:rsidR="008B108B">
        <w:rPr>
          <w:rFonts w:asciiTheme="majorHAnsi" w:hAnsiTheme="majorHAnsi" w:cstheme="majorHAnsi"/>
          <w:kern w:val="0"/>
          <w:lang w:val="en-US"/>
        </w:rPr>
        <w:t xml:space="preserve">. </w:t>
      </w:r>
      <w:r w:rsidR="00AC509F">
        <w:rPr>
          <w:rFonts w:asciiTheme="majorHAnsi" w:hAnsiTheme="majorHAnsi" w:cstheme="majorHAnsi"/>
          <w:kern w:val="0"/>
          <w:lang w:val="en-US"/>
        </w:rPr>
        <w:t>For example, frequency distribution</w:t>
      </w:r>
      <w:r w:rsidR="007C3FDA">
        <w:rPr>
          <w:rFonts w:asciiTheme="majorHAnsi" w:hAnsiTheme="majorHAnsi" w:cstheme="majorHAnsi"/>
          <w:kern w:val="0"/>
          <w:lang w:val="en-US"/>
        </w:rPr>
        <w:t>s</w:t>
      </w:r>
      <w:r w:rsidR="00AC509F">
        <w:rPr>
          <w:rFonts w:asciiTheme="majorHAnsi" w:hAnsiTheme="majorHAnsi" w:cstheme="majorHAnsi"/>
          <w:kern w:val="0"/>
          <w:lang w:val="en-US"/>
        </w:rPr>
        <w:t xml:space="preserve"> of infection parameters are useful to understand 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commentRangeEnd w:id="145"/>
      <w:r w:rsidR="00FD47BE">
        <w:rPr>
          <w:rStyle w:val="Marquedecommentaire"/>
        </w:rPr>
        <w:commentReference w:id="145"/>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underlying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to understand the observed infection prevalence and explore whether some indicators could be useful for </w:t>
      </w:r>
      <w:ins w:id="158" w:author="Sandra Ann Binning" w:date="2023-08-04T16:26:00Z">
        <w:r w:rsidR="00FD47BE">
          <w:rPr>
            <w:rFonts w:asciiTheme="majorHAnsi" w:hAnsiTheme="majorHAnsi" w:cstheme="majorHAnsi"/>
            <w:kern w:val="0"/>
            <w:lang w:val="en-US"/>
          </w:rPr>
          <w:t xml:space="preserve">the </w:t>
        </w:r>
      </w:ins>
      <w:r w:rsidR="007A7D91">
        <w:rPr>
          <w:rFonts w:asciiTheme="majorHAnsi" w:hAnsiTheme="majorHAnsi" w:cstheme="majorHAnsi"/>
          <w:kern w:val="0"/>
          <w:lang w:val="en-US"/>
        </w:rPr>
        <w:t>management of parasite infection in fish communities</w:t>
      </w:r>
      <w:r w:rsidR="00C44251">
        <w:rPr>
          <w:rFonts w:asciiTheme="majorHAnsi" w:hAnsiTheme="majorHAnsi" w:cstheme="majorHAnsi"/>
          <w:kern w:val="0"/>
          <w:lang w:val="en-US"/>
        </w:rPr>
        <w:t>.</w:t>
      </w:r>
      <w:r w:rsidR="007C3FDA">
        <w:rPr>
          <w:rFonts w:asciiTheme="majorHAnsi" w:hAnsiTheme="majorHAnsi" w:cstheme="majorHAnsi"/>
          <w:kern w:val="0"/>
          <w:lang w:val="en-US"/>
        </w:rPr>
        <w:t xml:space="preserve"> Investigating </w:t>
      </w:r>
      <w:r w:rsidR="00C44251">
        <w:rPr>
          <w:rFonts w:asciiTheme="majorHAnsi" w:hAnsiTheme="majorHAnsi" w:cstheme="majorHAnsi"/>
          <w:kern w:val="0"/>
          <w:lang w:val="en-US"/>
        </w:rPr>
        <w:t xml:space="preserve">wide-ranging predictors has the potential to enlighten </w:t>
      </w:r>
      <w:r w:rsidR="0047229C">
        <w:rPr>
          <w:rFonts w:asciiTheme="majorHAnsi" w:hAnsiTheme="majorHAnsi" w:cstheme="majorHAnsi"/>
          <w:kern w:val="0"/>
          <w:lang w:val="en-US"/>
        </w:rPr>
        <w:t xml:space="preserve">processes driving </w:t>
      </w:r>
      <w:r w:rsidR="00593FCF">
        <w:rPr>
          <w:rFonts w:asciiTheme="majorHAnsi" w:hAnsiTheme="majorHAnsi" w:cstheme="majorHAnsi"/>
          <w:kern w:val="0"/>
          <w:lang w:val="en-US"/>
        </w:rPr>
        <w:t xml:space="preserve">infection patchiness </w:t>
      </w:r>
      <w:r w:rsidR="00320DBE">
        <w:rPr>
          <w:rFonts w:asciiTheme="majorHAnsi" w:hAnsiTheme="majorHAnsi" w:cstheme="majorHAnsi"/>
          <w:kern w:val="0"/>
          <w:lang w:val="en-US"/>
        </w:rPr>
        <w:t xml:space="preserve">(herein infection hotspots) </w:t>
      </w:r>
      <w:r w:rsidR="00593FCF">
        <w:rPr>
          <w:rFonts w:asciiTheme="majorHAnsi" w:hAnsiTheme="majorHAnsi" w:cstheme="majorHAnsi"/>
          <w:kern w:val="0"/>
          <w:lang w:val="en-US"/>
        </w:rPr>
        <w:t>within a system that appears homogenous</w:t>
      </w:r>
      <w:r w:rsidR="00095B03">
        <w:rPr>
          <w:rFonts w:asciiTheme="majorHAnsi" w:hAnsiTheme="majorHAnsi" w:cstheme="majorHAnsi"/>
          <w:kern w:val="0"/>
          <w:lang w:val="en-US"/>
        </w:rPr>
        <w:t xml:space="preserve">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(Bolnick et al., 2020)</w:t>
      </w:r>
      <w:r w:rsidR="00095B03">
        <w:rPr>
          <w:rFonts w:asciiTheme="majorHAnsi" w:hAnsiTheme="majorHAnsi" w:cstheme="majorHAnsi"/>
          <w:kern w:val="0"/>
          <w:lang w:val="en-US"/>
        </w:rPr>
        <w:fldChar w:fldCharType="end"/>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ins w:id="159" w:author="Sandra Ann Binning" w:date="2023-08-04T16:26:00Z">
        <w:r w:rsidR="004854C3">
          <w:rPr>
            <w:rFonts w:asciiTheme="majorHAnsi" w:hAnsiTheme="majorHAnsi" w:cstheme="majorHAnsi"/>
            <w:kern w:val="0"/>
            <w:lang w:val="en-US"/>
          </w:rPr>
          <w:t xml:space="preserve"> rather to</w:t>
        </w:r>
      </w:ins>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to </w:t>
      </w:r>
      <w:del w:id="160" w:author="Sandra Ann Binning" w:date="2023-08-04T16:26:00Z">
        <w:r w:rsidR="007A7D91" w:rsidRPr="00C6450D" w:rsidDel="004854C3">
          <w:rPr>
            <w:rFonts w:asciiTheme="majorHAnsi" w:hAnsiTheme="majorHAnsi" w:cstheme="majorHAnsi"/>
            <w:kern w:val="0"/>
            <w:lang w:val="en-US"/>
          </w:rPr>
          <w:delText xml:space="preserve">make </w:delText>
        </w:r>
      </w:del>
      <w:ins w:id="161" w:author="Sandra Ann Binning" w:date="2023-08-04T16:26:00Z">
        <w:r w:rsidR="004854C3">
          <w:rPr>
            <w:rFonts w:asciiTheme="majorHAnsi" w:hAnsiTheme="majorHAnsi" w:cstheme="majorHAnsi"/>
            <w:kern w:val="0"/>
            <w:lang w:val="en-US"/>
          </w:rPr>
          <w:t>facilitate the</w:t>
        </w:r>
        <w:r w:rsidR="004854C3" w:rsidRPr="00C6450D">
          <w:rPr>
            <w:rFonts w:asciiTheme="majorHAnsi" w:hAnsiTheme="majorHAnsi" w:cstheme="majorHAnsi"/>
            <w:kern w:val="0"/>
            <w:lang w:val="en-US"/>
          </w:rPr>
          <w:t xml:space="preserve"> </w:t>
        </w:r>
      </w:ins>
      <w:r w:rsidR="007A7D91">
        <w:rPr>
          <w:rFonts w:asciiTheme="majorHAnsi" w:hAnsiTheme="majorHAnsi" w:cstheme="majorHAnsi"/>
          <w:kern w:val="0"/>
          <w:lang w:val="en-US"/>
        </w:rPr>
        <w:t xml:space="preserve">monitoring </w:t>
      </w:r>
      <w:r w:rsidR="00320DBE">
        <w:rPr>
          <w:rFonts w:asciiTheme="majorHAnsi" w:hAnsiTheme="majorHAnsi" w:cstheme="majorHAnsi"/>
          <w:kern w:val="0"/>
          <w:lang w:val="en-US"/>
        </w:rPr>
        <w:t xml:space="preserve">and management </w:t>
      </w:r>
      <w:r w:rsidR="007A7D91">
        <w:rPr>
          <w:rFonts w:asciiTheme="majorHAnsi" w:hAnsiTheme="majorHAnsi" w:cstheme="majorHAnsi"/>
          <w:kern w:val="0"/>
          <w:lang w:val="en-US"/>
        </w:rPr>
        <w:t>of parasitic infection in freshwater</w:t>
      </w:r>
      <w:ins w:id="162" w:author="Sandra Ann Binning" w:date="2023-08-04T16:27:00Z">
        <w:r w:rsidR="004854C3">
          <w:rPr>
            <w:rFonts w:asciiTheme="majorHAnsi" w:hAnsiTheme="majorHAnsi" w:cstheme="majorHAnsi"/>
            <w:kern w:val="0"/>
            <w:lang w:val="en-US"/>
          </w:rPr>
          <w:t xml:space="preserve"> systems</w:t>
        </w:r>
      </w:ins>
      <w:bookmarkStart w:id="163" w:name="_GoBack"/>
      <w:bookmarkEnd w:id="163"/>
      <w:del w:id="164" w:author="Sandra Ann Binning" w:date="2023-08-04T16:27:00Z">
        <w:r w:rsidR="007A7D91" w:rsidDel="004854C3">
          <w:rPr>
            <w:rFonts w:asciiTheme="majorHAnsi" w:hAnsiTheme="majorHAnsi" w:cstheme="majorHAnsi"/>
            <w:kern w:val="0"/>
            <w:lang w:val="en-US"/>
          </w:rPr>
          <w:delText>s easier</w:delText>
        </w:r>
      </w:del>
      <w:r w:rsidR="007A7D91">
        <w:rPr>
          <w:rFonts w:asciiTheme="majorHAnsi" w:hAnsiTheme="majorHAnsi" w:cstheme="majorHAnsi"/>
          <w:kern w:val="0"/>
          <w:lang w:val="en-US"/>
        </w:rPr>
        <w:t>.</w:t>
      </w:r>
    </w:p>
    <w:p w14:paraId="68263630" w14:textId="77777777" w:rsidR="00F13F57" w:rsidRDefault="00F13F57">
      <w:pPr>
        <w:rPr>
          <w:rFonts w:asciiTheme="majorHAnsi" w:hAnsiTheme="majorHAnsi" w:cstheme="majorHAnsi"/>
          <w:kern w:val="0"/>
          <w:lang w:val="en-US"/>
        </w:rPr>
      </w:pPr>
      <w:r>
        <w:rPr>
          <w:rFonts w:asciiTheme="majorHAnsi" w:hAnsiTheme="majorHAnsi" w:cstheme="majorHAnsi"/>
          <w:kern w:val="0"/>
          <w:lang w:val="en-US"/>
        </w:rPr>
        <w:br w:type="page"/>
      </w:r>
    </w:p>
    <w:p w14:paraId="59C34627" w14:textId="77777777" w:rsidR="00F13F57" w:rsidRPr="00F13F57" w:rsidRDefault="00F13F57" w:rsidP="00F13F57">
      <w:pPr>
        <w:pStyle w:val="Bibliographie1"/>
        <w:spacing w:line="240" w:lineRule="auto"/>
        <w:rPr>
          <w:rFonts w:ascii="Calibri Light" w:cs="Calibri Light"/>
        </w:rPr>
      </w:pPr>
      <w:r>
        <w:lastRenderedPageBreak/>
        <w:fldChar w:fldCharType="begin"/>
      </w:r>
      <w:r>
        <w:instrText xml:space="preserve"> ADDIN ZOTERO_BIBL {"uncited":[],"omitted":[],"custom":[]} CSL_BIBLIOGRAPHY </w:instrText>
      </w:r>
      <w:r>
        <w:fldChar w:fldCharType="separate"/>
      </w:r>
      <w:r w:rsidRPr="00F13F57">
        <w:rPr>
          <w:rFonts w:ascii="Calibri Light" w:cs="Calibri Light"/>
        </w:rPr>
        <w:t xml:space="preserve">Ahn, S., &amp; Goater, C. P. (2021). Nonhost species reduce parasite infection in a focal host species within experimental fish communities. </w:t>
      </w:r>
      <w:r w:rsidRPr="00F13F57">
        <w:rPr>
          <w:rFonts w:ascii="Calibri Light" w:cs="Calibri Light"/>
          <w:i/>
          <w:iCs/>
        </w:rPr>
        <w:t>Ecology and Evolution</w:t>
      </w:r>
      <w:r w:rsidRPr="00F13F57">
        <w:rPr>
          <w:rFonts w:ascii="Calibri Light" w:cs="Calibri Light"/>
        </w:rPr>
        <w:t xml:space="preserve">, </w:t>
      </w:r>
      <w:r w:rsidRPr="00F13F57">
        <w:rPr>
          <w:rFonts w:ascii="Calibri Light" w:cs="Calibri Light"/>
          <w:i/>
          <w:iCs/>
        </w:rPr>
        <w:t>11</w:t>
      </w:r>
      <w:r w:rsidRPr="00F13F57">
        <w:rPr>
          <w:rFonts w:ascii="Calibri Light" w:cs="Calibri Light"/>
        </w:rPr>
        <w:t>(15), 10155‑10163. https://doi.org/10.1002/ece3.7823</w:t>
      </w:r>
    </w:p>
    <w:p w14:paraId="33672C12"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Altman, I., &amp; Byers, J. E. (2014). Large-scale spatial variation in parasite communities influenced by anthropogenic factors. </w:t>
      </w:r>
      <w:r w:rsidRPr="00F13F57">
        <w:rPr>
          <w:rFonts w:ascii="Calibri Light" w:cs="Calibri Light"/>
          <w:i/>
          <w:iCs/>
        </w:rPr>
        <w:t>Ecology</w:t>
      </w:r>
      <w:r w:rsidRPr="00F13F57">
        <w:rPr>
          <w:rFonts w:ascii="Calibri Light" w:cs="Calibri Light"/>
        </w:rPr>
        <w:t xml:space="preserve">, </w:t>
      </w:r>
      <w:r w:rsidRPr="00F13F57">
        <w:rPr>
          <w:rFonts w:ascii="Calibri Light" w:cs="Calibri Light"/>
          <w:i/>
          <w:iCs/>
        </w:rPr>
        <w:t>95</w:t>
      </w:r>
      <w:r w:rsidRPr="00F13F57">
        <w:rPr>
          <w:rFonts w:ascii="Calibri Light" w:cs="Calibri Light"/>
        </w:rPr>
        <w:t>(7), 1876‑1887. https://doi.org/10.1890/13-0509.1</w:t>
      </w:r>
    </w:p>
    <w:p w14:paraId="1812899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Blasco-Costa, I., Rouco, C., &amp; Poulin, R. (2015). Biogeography of parasitism in freshwater fish : Spatial patterns in hot spots of infection. </w:t>
      </w:r>
      <w:r w:rsidRPr="00F13F57">
        <w:rPr>
          <w:rFonts w:ascii="Calibri Light" w:cs="Calibri Light"/>
          <w:i/>
          <w:iCs/>
        </w:rPr>
        <w:t>Ecography</w:t>
      </w:r>
      <w:r w:rsidRPr="00F13F57">
        <w:rPr>
          <w:rFonts w:ascii="Calibri Light" w:cs="Calibri Light"/>
        </w:rPr>
        <w:t xml:space="preserve">, </w:t>
      </w:r>
      <w:r w:rsidRPr="00F13F57">
        <w:rPr>
          <w:rFonts w:ascii="Calibri Light" w:cs="Calibri Light"/>
          <w:i/>
          <w:iCs/>
        </w:rPr>
        <w:t>38</w:t>
      </w:r>
      <w:r w:rsidRPr="00F13F57">
        <w:rPr>
          <w:rFonts w:ascii="Calibri Light" w:cs="Calibri Light"/>
        </w:rPr>
        <w:t>(3), 301‑310. https://doi.org/10.1111/ecog.01020</w:t>
      </w:r>
    </w:p>
    <w:p w14:paraId="1A34C0D8"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Bolnick, D. I., Resetarits, E. J., Ballare, K., Stuart, Y. E., &amp; Stutz, W. E. (2020). Scale-dependent effects of host patch traits on species composition in a stickleback parasite metacommunity. </w:t>
      </w:r>
      <w:r w:rsidRPr="00F13F57">
        <w:rPr>
          <w:rFonts w:ascii="Calibri Light" w:cs="Calibri Light"/>
          <w:i/>
          <w:iCs/>
        </w:rPr>
        <w:t>Ecology</w:t>
      </w:r>
      <w:r w:rsidRPr="00F13F57">
        <w:rPr>
          <w:rFonts w:ascii="Calibri Light" w:cs="Calibri Light"/>
        </w:rPr>
        <w:t xml:space="preserve">, </w:t>
      </w:r>
      <w:r w:rsidRPr="00F13F57">
        <w:rPr>
          <w:rFonts w:ascii="Calibri Light" w:cs="Calibri Light"/>
          <w:i/>
          <w:iCs/>
        </w:rPr>
        <w:t>101</w:t>
      </w:r>
      <w:r w:rsidRPr="00F13F57">
        <w:rPr>
          <w:rFonts w:ascii="Calibri Light" w:cs="Calibri Light"/>
        </w:rPr>
        <w:t>(12), e03181. https://doi.org/10.1002/ecy.3181</w:t>
      </w:r>
    </w:p>
    <w:p w14:paraId="74D6DC48"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Buck, J. C., &amp; Lutterschmidt, W. I. (2017). Parasite abundance decreases with host density : Evidence of the encounter-dilution effect for a parasite with a complex life cycle. </w:t>
      </w:r>
      <w:r w:rsidRPr="00F13F57">
        <w:rPr>
          <w:rFonts w:ascii="Calibri Light" w:cs="Calibri Light"/>
          <w:i/>
          <w:iCs/>
        </w:rPr>
        <w:t>Hydrobiologia</w:t>
      </w:r>
      <w:r w:rsidRPr="00F13F57">
        <w:rPr>
          <w:rFonts w:ascii="Calibri Light" w:cs="Calibri Light"/>
        </w:rPr>
        <w:t xml:space="preserve">, </w:t>
      </w:r>
      <w:r w:rsidRPr="00F13F57">
        <w:rPr>
          <w:rFonts w:ascii="Calibri Light" w:cs="Calibri Light"/>
          <w:i/>
          <w:iCs/>
        </w:rPr>
        <w:t>784</w:t>
      </w:r>
      <w:r w:rsidRPr="00F13F57">
        <w:rPr>
          <w:rFonts w:ascii="Calibri Light" w:cs="Calibri Light"/>
        </w:rPr>
        <w:t>(1), 201‑210. https://doi.org/10.1007/s10750-016-2874-8</w:t>
      </w:r>
    </w:p>
    <w:p w14:paraId="71CDB0BC"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Bush, A. O., Lafferty, K. D., Lotz, J. M., &amp; Shostak, A. W. (1997). Parasitology meets ecology on its own terms : Margolis et al. revisited. </w:t>
      </w:r>
      <w:r w:rsidRPr="00F13F57">
        <w:rPr>
          <w:rFonts w:ascii="Calibri Light" w:cs="Calibri Light"/>
          <w:i/>
          <w:iCs/>
        </w:rPr>
        <w:t>The Journal of Parasitology</w:t>
      </w:r>
      <w:r w:rsidRPr="00F13F57">
        <w:rPr>
          <w:rFonts w:ascii="Calibri Light" w:cs="Calibri Light"/>
        </w:rPr>
        <w:t xml:space="preserve">, </w:t>
      </w:r>
      <w:r w:rsidRPr="00F13F57">
        <w:rPr>
          <w:rFonts w:ascii="Calibri Light" w:cs="Calibri Light"/>
          <w:i/>
          <w:iCs/>
        </w:rPr>
        <w:t>83</w:t>
      </w:r>
      <w:r w:rsidRPr="00F13F57">
        <w:rPr>
          <w:rFonts w:ascii="Calibri Light" w:cs="Calibri Light"/>
        </w:rPr>
        <w:t>(4), 575‑583.</w:t>
      </w:r>
    </w:p>
    <w:p w14:paraId="7B0222CA"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Carney, J. P., &amp; Dick, T. A. (2000). Helminth communities of yellow perch (Perca flavescens (Mitchill)) : Determinants of pattern. </w:t>
      </w:r>
      <w:r w:rsidRPr="00F13F57">
        <w:rPr>
          <w:rFonts w:ascii="Calibri Light" w:cs="Calibri Light"/>
          <w:i/>
          <w:iCs/>
        </w:rPr>
        <w:t>Canadian Journal of Zoology</w:t>
      </w:r>
      <w:r w:rsidRPr="00F13F57">
        <w:rPr>
          <w:rFonts w:ascii="Calibri Light" w:cs="Calibri Light"/>
        </w:rPr>
        <w:t xml:space="preserve">, </w:t>
      </w:r>
      <w:r w:rsidRPr="00F13F57">
        <w:rPr>
          <w:rFonts w:ascii="Calibri Light" w:cs="Calibri Light"/>
          <w:i/>
          <w:iCs/>
        </w:rPr>
        <w:t>78</w:t>
      </w:r>
      <w:r w:rsidRPr="00F13F57">
        <w:rPr>
          <w:rFonts w:ascii="Calibri Light" w:cs="Calibri Light"/>
        </w:rPr>
        <w:t>(4), 538‑555. https://doi.org/10.1139/z99-222</w:t>
      </w:r>
    </w:p>
    <w:p w14:paraId="1BFDA163"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Cohen, J. M., Civitello, D. J., Brace, A. J., Feichtinger, E. M., Ortega, C. N., Richardson, J. C., Sauer, E. L., Liu, X., &amp; Rohr, J. R. (2016). Spatial scale modulates the strength of ecological processes driving disease distributions. </w:t>
      </w:r>
      <w:r w:rsidRPr="00F13F57">
        <w:rPr>
          <w:rFonts w:ascii="Calibri Light" w:cs="Calibri Light"/>
          <w:i/>
          <w:iCs/>
        </w:rPr>
        <w:t>Proceedings of the National Academy of Sciences</w:t>
      </w:r>
      <w:r w:rsidRPr="00F13F57">
        <w:rPr>
          <w:rFonts w:ascii="Calibri Light" w:cs="Calibri Light"/>
        </w:rPr>
        <w:t xml:space="preserve">, </w:t>
      </w:r>
      <w:r w:rsidRPr="00F13F57">
        <w:rPr>
          <w:rFonts w:ascii="Calibri Light" w:cs="Calibri Light"/>
          <w:i/>
          <w:iCs/>
        </w:rPr>
        <w:t>113</w:t>
      </w:r>
      <w:r w:rsidRPr="00F13F57">
        <w:rPr>
          <w:rFonts w:ascii="Calibri Light" w:cs="Calibri Light"/>
        </w:rPr>
        <w:t>(24), E3359‑E3364. https://doi.org/10.1073/pnas.1521657113</w:t>
      </w:r>
    </w:p>
    <w:p w14:paraId="6C250C22"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Dargent, F., Torres-Dowdall, J., Scott, M. E., Ramnarine, I., &amp; Fussmann, G. F. (2013). Can Mixed-Species Groups Reduce Individual Parasite Load? A Field Test with Two Closely Related Poeciliid Fishes (Poecilia reticulata and Poecilia picta). </w:t>
      </w:r>
      <w:r w:rsidRPr="00F13F57">
        <w:rPr>
          <w:rFonts w:ascii="Calibri Light" w:cs="Calibri Light"/>
          <w:i/>
          <w:iCs/>
        </w:rPr>
        <w:t>PLoS ONE</w:t>
      </w:r>
      <w:r w:rsidRPr="00F13F57">
        <w:rPr>
          <w:rFonts w:ascii="Calibri Light" w:cs="Calibri Light"/>
        </w:rPr>
        <w:t xml:space="preserve">, </w:t>
      </w:r>
      <w:r w:rsidRPr="00F13F57">
        <w:rPr>
          <w:rFonts w:ascii="Calibri Light" w:cs="Calibri Light"/>
          <w:i/>
          <w:iCs/>
        </w:rPr>
        <w:t>8</w:t>
      </w:r>
      <w:r w:rsidRPr="00F13F57">
        <w:rPr>
          <w:rFonts w:ascii="Calibri Light" w:cs="Calibri Light"/>
        </w:rPr>
        <w:t>(2), e56789. https://doi.org/10.1371/journal.pone.0056789</w:t>
      </w:r>
    </w:p>
    <w:p w14:paraId="644F64E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Dobson, A. P., &amp; Hudson, P. J. (1986). Parasites, disease and the structure of ecological communities.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1</w:t>
      </w:r>
      <w:r w:rsidRPr="00F13F57">
        <w:rPr>
          <w:rFonts w:ascii="Calibri Light" w:cs="Calibri Light"/>
        </w:rPr>
        <w:t>(1), 11‑15. https://doi.org/10.1016/0169-5347(86)90060-1</w:t>
      </w:r>
    </w:p>
    <w:p w14:paraId="54DE7849"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Falke, L. P., &amp; Preston, D. L. (2021). Freshwater disease hotspots : Drivers of fine-scale spatial heterogeneity in trematode parasitism in streams. </w:t>
      </w:r>
      <w:r w:rsidRPr="00F13F57">
        <w:rPr>
          <w:rFonts w:ascii="Calibri Light" w:cs="Calibri Light"/>
          <w:i/>
          <w:iCs/>
        </w:rPr>
        <w:t>Freshwater Biology</w:t>
      </w:r>
      <w:r w:rsidRPr="00F13F57">
        <w:rPr>
          <w:rFonts w:ascii="Calibri Light" w:cs="Calibri Light"/>
        </w:rPr>
        <w:t xml:space="preserve">, </w:t>
      </w:r>
      <w:r w:rsidRPr="00F13F57">
        <w:rPr>
          <w:rFonts w:ascii="Calibri Light" w:cs="Calibri Light"/>
          <w:i/>
          <w:iCs/>
        </w:rPr>
        <w:t>n/a</w:t>
      </w:r>
      <w:r w:rsidRPr="00F13F57">
        <w:rPr>
          <w:rFonts w:ascii="Calibri Light" w:cs="Calibri Light"/>
        </w:rPr>
        <w:t>(n/a). https://doi.org/10.1111/fwb.13856</w:t>
      </w:r>
    </w:p>
    <w:p w14:paraId="75B97337"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Frainer, A., McKie, B. G., Amundsen, P.-A., Knudsen, R., &amp; Lafferty, K. D. (2018). Parasitism and the Biodiversity-Functioning Relationship.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33</w:t>
      </w:r>
      <w:r w:rsidRPr="00F13F57">
        <w:rPr>
          <w:rFonts w:ascii="Calibri Light" w:cs="Calibri Light"/>
        </w:rPr>
        <w:t>(4), 260‑268. https://doi.org/10.1016/j.tree.2018.01.011</w:t>
      </w:r>
    </w:p>
    <w:p w14:paraId="6685F7FE"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Gandon, S., Buckling, A., Decaestecker, E., &amp; Day, T. (2008). Host–parasite coevolution and patterns of adaptation across time and space. </w:t>
      </w:r>
      <w:r w:rsidRPr="00F13F57">
        <w:rPr>
          <w:rFonts w:ascii="Calibri Light" w:cs="Calibri Light"/>
          <w:i/>
          <w:iCs/>
        </w:rPr>
        <w:t>Journal of Evolutionary Biology</w:t>
      </w:r>
      <w:r w:rsidRPr="00F13F57">
        <w:rPr>
          <w:rFonts w:ascii="Calibri Light" w:cs="Calibri Light"/>
        </w:rPr>
        <w:t xml:space="preserve">, </w:t>
      </w:r>
      <w:r w:rsidRPr="00F13F57">
        <w:rPr>
          <w:rFonts w:ascii="Calibri Light" w:cs="Calibri Light"/>
          <w:i/>
          <w:iCs/>
        </w:rPr>
        <w:t>21</w:t>
      </w:r>
      <w:r w:rsidRPr="00F13F57">
        <w:rPr>
          <w:rFonts w:ascii="Calibri Light" w:cs="Calibri Light"/>
        </w:rPr>
        <w:t>(6), 1861‑1866. https://doi.org/10.1111/j.1420-9101.2008.01598.x</w:t>
      </w:r>
    </w:p>
    <w:p w14:paraId="3C87C495"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lastRenderedPageBreak/>
        <w:t xml:space="preserve">González, M. T., &amp; Poulin, R. (2005). Spatial and temporal predictability of the parasite community structure of a benthic marine fish along its distributional range.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35</w:t>
      </w:r>
      <w:r w:rsidRPr="00F13F57">
        <w:rPr>
          <w:rFonts w:ascii="Calibri Light" w:cs="Calibri Light"/>
        </w:rPr>
        <w:t>(13), 1369‑1377. https://doi.org/10.1016/j.ijpara.2005.07.016</w:t>
      </w:r>
    </w:p>
    <w:p w14:paraId="3F8D64E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Happel, A. (2019). A volunteer-populated online database provides evidence for a geographic pattern in symptoms of black spot infections. </w:t>
      </w:r>
      <w:r w:rsidRPr="00F13F57">
        <w:rPr>
          <w:rFonts w:ascii="Calibri Light" w:cs="Calibri Light"/>
          <w:i/>
          <w:iCs/>
        </w:rPr>
        <w:t>International Journal for Parasitology: Parasites and Wildlife</w:t>
      </w:r>
      <w:r w:rsidRPr="00F13F57">
        <w:rPr>
          <w:rFonts w:ascii="Calibri Light" w:cs="Calibri Light"/>
        </w:rPr>
        <w:t xml:space="preserve">, </w:t>
      </w:r>
      <w:r w:rsidRPr="00F13F57">
        <w:rPr>
          <w:rFonts w:ascii="Calibri Light" w:cs="Calibri Light"/>
          <w:i/>
          <w:iCs/>
        </w:rPr>
        <w:t>10</w:t>
      </w:r>
      <w:r w:rsidRPr="00F13F57">
        <w:rPr>
          <w:rFonts w:ascii="Calibri Light" w:cs="Calibri Light"/>
        </w:rPr>
        <w:t>, 156</w:t>
      </w:r>
      <w:r w:rsidRPr="00F13F57">
        <w:rPr>
          <w:rFonts w:ascii="Cambria Math" w:hAnsi="Cambria Math" w:cs="Cambria Math"/>
        </w:rPr>
        <w:t>‑</w:t>
      </w:r>
      <w:r w:rsidRPr="00F13F57">
        <w:rPr>
          <w:rFonts w:ascii="Calibri Light" w:cs="Calibri Light"/>
        </w:rPr>
        <w:t>163. https://doi.org/10.1016/j.ijppaw.2019.08.003</w:t>
      </w:r>
    </w:p>
    <w:p w14:paraId="2E6453B9"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Hess, G., Randolph, S., Arneberg, P., Chemini, C., Furnanello, C., Harwood, J., Roberts, M. G., &amp; Swinton, J. (2002). Spatial Aspects of Disease Dynamics. In </w:t>
      </w:r>
      <w:r w:rsidRPr="00F13F57">
        <w:rPr>
          <w:rFonts w:ascii="Calibri Light" w:cs="Calibri Light"/>
          <w:i/>
          <w:iCs/>
        </w:rPr>
        <w:t>The ecology of wildlife diseases</w:t>
      </w:r>
      <w:r w:rsidRPr="00F13F57">
        <w:rPr>
          <w:rFonts w:ascii="Calibri Light" w:cs="Calibri Light"/>
        </w:rPr>
        <w:t xml:space="preserve"> (p. 102</w:t>
      </w:r>
      <w:r w:rsidRPr="00F13F57">
        <w:rPr>
          <w:rFonts w:ascii="Cambria Math" w:hAnsi="Cambria Math" w:cs="Cambria Math"/>
        </w:rPr>
        <w:t>‑</w:t>
      </w:r>
      <w:r w:rsidRPr="00F13F57">
        <w:rPr>
          <w:rFonts w:ascii="Calibri Light" w:cs="Calibri Light"/>
        </w:rPr>
        <w:t>118).</w:t>
      </w:r>
    </w:p>
    <w:p w14:paraId="59ECB25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Hutchins, P. R., Sepulveda, A. J., Hartikainen, H., Staigmiller, K. D., Opitz, S. T., Yamamoto, R. M., Huttinger, A., Cordes, R. J., Weiss, T., Hopper, L. R., Purcell, M. K., &amp; Okamura, B. (2021). Exploration of the 2016 Yellowstone River fish kill and proliferative kidney disease in wild fish populations. </w:t>
      </w:r>
      <w:r w:rsidRPr="00F13F57">
        <w:rPr>
          <w:rFonts w:ascii="Calibri Light" w:cs="Calibri Light"/>
          <w:i/>
          <w:iCs/>
        </w:rPr>
        <w:t>Ecosphere</w:t>
      </w:r>
      <w:r w:rsidRPr="00F13F57">
        <w:rPr>
          <w:rFonts w:ascii="Calibri Light" w:cs="Calibri Light"/>
        </w:rPr>
        <w:t xml:space="preserve">, </w:t>
      </w:r>
      <w:r w:rsidRPr="00F13F57">
        <w:rPr>
          <w:rFonts w:ascii="Calibri Light" w:cs="Calibri Light"/>
          <w:i/>
          <w:iCs/>
        </w:rPr>
        <w:t>12</w:t>
      </w:r>
      <w:r w:rsidRPr="00F13F57">
        <w:rPr>
          <w:rFonts w:ascii="Calibri Light" w:cs="Calibri Light"/>
        </w:rPr>
        <w:t>(3), e03436. https://doi.org/10.1002/ecs2.3436</w:t>
      </w:r>
    </w:p>
    <w:p w14:paraId="68821D5A"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Kennedy, C. R. (2009). The ecology of parasites of freshwater fishes : The search for patterns.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136</w:t>
      </w:r>
      <w:r w:rsidRPr="00F13F57">
        <w:rPr>
          <w:rFonts w:ascii="Calibri Light" w:cs="Calibri Light"/>
        </w:rPr>
        <w:t>(12), 1653</w:t>
      </w:r>
      <w:r w:rsidRPr="00F13F57">
        <w:rPr>
          <w:rFonts w:ascii="Cambria Math" w:hAnsi="Cambria Math" w:cs="Cambria Math"/>
        </w:rPr>
        <w:t>‑</w:t>
      </w:r>
      <w:r w:rsidRPr="00F13F57">
        <w:rPr>
          <w:rFonts w:ascii="Calibri Light" w:cs="Calibri Light"/>
        </w:rPr>
        <w:t>1662. https://doi.org/10.1017/S0031182009005794</w:t>
      </w:r>
    </w:p>
    <w:p w14:paraId="62ACE18E"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F13F57">
        <w:rPr>
          <w:rFonts w:ascii="Calibri Light" w:cs="Calibri Light"/>
          <w:i/>
          <w:iCs/>
        </w:rPr>
        <w:t>Ecology Letters</w:t>
      </w:r>
      <w:r w:rsidRPr="00F13F57">
        <w:rPr>
          <w:rFonts w:ascii="Calibri Light" w:cs="Calibri Light"/>
        </w:rPr>
        <w:t xml:space="preserve">, </w:t>
      </w:r>
      <w:r w:rsidRPr="00F13F57">
        <w:rPr>
          <w:rFonts w:ascii="Calibri Light" w:cs="Calibri Light"/>
          <w:i/>
          <w:iCs/>
        </w:rPr>
        <w:t>11</w:t>
      </w:r>
      <w:r w:rsidRPr="00F13F57">
        <w:rPr>
          <w:rFonts w:ascii="Calibri Light" w:cs="Calibri Light"/>
        </w:rPr>
        <w:t>(6), 533</w:t>
      </w:r>
      <w:r w:rsidRPr="00F13F57">
        <w:rPr>
          <w:rFonts w:ascii="Cambria Math" w:hAnsi="Cambria Math" w:cs="Cambria Math"/>
        </w:rPr>
        <w:t>‑</w:t>
      </w:r>
      <w:r w:rsidRPr="00F13F57">
        <w:rPr>
          <w:rFonts w:ascii="Calibri Light" w:cs="Calibri Light"/>
        </w:rPr>
        <w:t>546. https://doi.org/10.1111/j.1461-0248.2008.01174.x</w:t>
      </w:r>
    </w:p>
    <w:p w14:paraId="1D55F8F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Lagrue, C., Kelly, D. W., Hicks, A., &amp; Poulin, R. (2011). Factors influencing infection patterns of trophically transmitted parasites among a fish community : Host diet, host–parasite compatibility or both? </w:t>
      </w:r>
      <w:r w:rsidRPr="00F13F57">
        <w:rPr>
          <w:rFonts w:ascii="Calibri Light" w:cs="Calibri Light"/>
          <w:i/>
          <w:iCs/>
        </w:rPr>
        <w:t>Journal of Fish Biology</w:t>
      </w:r>
      <w:r w:rsidRPr="00F13F57">
        <w:rPr>
          <w:rFonts w:ascii="Calibri Light" w:cs="Calibri Light"/>
        </w:rPr>
        <w:t xml:space="preserve">, </w:t>
      </w:r>
      <w:r w:rsidRPr="00F13F57">
        <w:rPr>
          <w:rFonts w:ascii="Calibri Light" w:cs="Calibri Light"/>
          <w:i/>
          <w:iCs/>
        </w:rPr>
        <w:t>79</w:t>
      </w:r>
      <w:r w:rsidRPr="00F13F57">
        <w:rPr>
          <w:rFonts w:ascii="Calibri Light" w:cs="Calibri Light"/>
        </w:rPr>
        <w:t>(2), 466</w:t>
      </w:r>
      <w:r w:rsidRPr="00F13F57">
        <w:rPr>
          <w:rFonts w:ascii="Cambria Math" w:hAnsi="Cambria Math" w:cs="Cambria Math"/>
        </w:rPr>
        <w:t>‑</w:t>
      </w:r>
      <w:r w:rsidRPr="00F13F57">
        <w:rPr>
          <w:rFonts w:ascii="Calibri Light" w:cs="Calibri Light"/>
        </w:rPr>
        <w:t>485. https://doi.org/10.1111/j.1095-8649.2011.03041.x</w:t>
      </w:r>
    </w:p>
    <w:p w14:paraId="063C5F7E"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Lagrue, C., &amp; Poulin, R. (2015). Local diversity reduces infection risk across multiple freshwater host-parasite associations. </w:t>
      </w:r>
      <w:r w:rsidRPr="00F13F57">
        <w:rPr>
          <w:rFonts w:ascii="Calibri Light" w:cs="Calibri Light"/>
          <w:i/>
          <w:iCs/>
        </w:rPr>
        <w:t>Freshwater Biology</w:t>
      </w:r>
      <w:r w:rsidRPr="00F13F57">
        <w:rPr>
          <w:rFonts w:ascii="Calibri Light" w:cs="Calibri Light"/>
        </w:rPr>
        <w:t xml:space="preserve">, </w:t>
      </w:r>
      <w:r w:rsidRPr="00F13F57">
        <w:rPr>
          <w:rFonts w:ascii="Calibri Light" w:cs="Calibri Light"/>
          <w:i/>
          <w:iCs/>
        </w:rPr>
        <w:t>60</w:t>
      </w:r>
      <w:r w:rsidRPr="00F13F57">
        <w:rPr>
          <w:rFonts w:ascii="Calibri Light" w:cs="Calibri Light"/>
        </w:rPr>
        <w:t>(11), 2445</w:t>
      </w:r>
      <w:r w:rsidRPr="00F13F57">
        <w:rPr>
          <w:rFonts w:ascii="Cambria Math" w:hAnsi="Cambria Math" w:cs="Cambria Math"/>
        </w:rPr>
        <w:t>‑</w:t>
      </w:r>
      <w:r w:rsidRPr="00F13F57">
        <w:rPr>
          <w:rFonts w:ascii="Calibri Light" w:cs="Calibri Light"/>
        </w:rPr>
        <w:t>2454. https://doi.org/10.1111/fwb.12677</w:t>
      </w:r>
    </w:p>
    <w:p w14:paraId="552816C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Marcogliese, D. J. (2004). Parasites : Small Players with Crucial Roles in the Ecological Theater. </w:t>
      </w:r>
      <w:r w:rsidRPr="00F13F57">
        <w:rPr>
          <w:rFonts w:ascii="Calibri Light" w:cs="Calibri Light"/>
          <w:i/>
          <w:iCs/>
        </w:rPr>
        <w:t>EcoHealth</w:t>
      </w:r>
      <w:r w:rsidRPr="00F13F57">
        <w:rPr>
          <w:rFonts w:ascii="Calibri Light" w:cs="Calibri Light"/>
        </w:rPr>
        <w:t xml:space="preserve">, </w:t>
      </w:r>
      <w:r w:rsidRPr="00F13F57">
        <w:rPr>
          <w:rFonts w:ascii="Calibri Light" w:cs="Calibri Light"/>
          <w:i/>
          <w:iCs/>
        </w:rPr>
        <w:t>1</w:t>
      </w:r>
      <w:r w:rsidRPr="00F13F57">
        <w:rPr>
          <w:rFonts w:ascii="Calibri Light" w:cs="Calibri Light"/>
        </w:rPr>
        <w:t>(2), 151</w:t>
      </w:r>
      <w:r w:rsidRPr="00F13F57">
        <w:rPr>
          <w:rFonts w:ascii="Cambria Math" w:hAnsi="Cambria Math" w:cs="Cambria Math"/>
        </w:rPr>
        <w:t>‑</w:t>
      </w:r>
      <w:r w:rsidRPr="00F13F57">
        <w:rPr>
          <w:rFonts w:ascii="Calibri Light" w:cs="Calibri Light"/>
        </w:rPr>
        <w:t>164. https://doi.org/10.1007/s10393-004-0028-3</w:t>
      </w:r>
    </w:p>
    <w:p w14:paraId="7DFDA381"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Marcogliese, D. J., &amp; Cone, D. K. (1997). Parasite communities as indicators of ecosystem stress. </w:t>
      </w:r>
      <w:r w:rsidRPr="00F13F57">
        <w:rPr>
          <w:rFonts w:ascii="Calibri Light" w:cs="Calibri Light"/>
          <w:i/>
          <w:iCs/>
        </w:rPr>
        <w:t>Parassitologia</w:t>
      </w:r>
      <w:r w:rsidRPr="00F13F57">
        <w:rPr>
          <w:rFonts w:ascii="Calibri Light" w:cs="Calibri Light"/>
        </w:rPr>
        <w:t xml:space="preserve">, </w:t>
      </w:r>
      <w:r w:rsidRPr="00F13F57">
        <w:rPr>
          <w:rFonts w:ascii="Calibri Light" w:cs="Calibri Light"/>
          <w:i/>
          <w:iCs/>
        </w:rPr>
        <w:t>39</w:t>
      </w:r>
      <w:r w:rsidRPr="00F13F57">
        <w:rPr>
          <w:rFonts w:ascii="Calibri Light" w:cs="Calibri Light"/>
        </w:rPr>
        <w:t>(3), 227</w:t>
      </w:r>
      <w:r w:rsidRPr="00F13F57">
        <w:rPr>
          <w:rFonts w:ascii="Cambria Math" w:hAnsi="Cambria Math" w:cs="Cambria Math"/>
        </w:rPr>
        <w:t>‑</w:t>
      </w:r>
      <w:r w:rsidRPr="00F13F57">
        <w:rPr>
          <w:rFonts w:ascii="Calibri Light" w:cs="Calibri Light"/>
        </w:rPr>
        <w:t>232.</w:t>
      </w:r>
    </w:p>
    <w:p w14:paraId="0676915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F13F57">
        <w:rPr>
          <w:rFonts w:ascii="Calibri Light" w:cs="Calibri Light"/>
          <w:i/>
          <w:iCs/>
        </w:rPr>
        <w:t>Canadian Journal of Zoology</w:t>
      </w:r>
      <w:r w:rsidRPr="00F13F57">
        <w:rPr>
          <w:rFonts w:ascii="Calibri Light" w:cs="Calibri Light"/>
        </w:rPr>
        <w:t xml:space="preserve">, </w:t>
      </w:r>
      <w:r w:rsidRPr="00F13F57">
        <w:rPr>
          <w:rFonts w:ascii="Calibri Light" w:cs="Calibri Light"/>
          <w:i/>
          <w:iCs/>
        </w:rPr>
        <w:t>79</w:t>
      </w:r>
      <w:r w:rsidRPr="00F13F57">
        <w:rPr>
          <w:rFonts w:ascii="Calibri Light" w:cs="Calibri Light"/>
        </w:rPr>
        <w:t>(3), 355</w:t>
      </w:r>
      <w:r w:rsidRPr="00F13F57">
        <w:rPr>
          <w:rFonts w:ascii="Cambria Math" w:hAnsi="Cambria Math" w:cs="Cambria Math"/>
        </w:rPr>
        <w:t>‑</w:t>
      </w:r>
      <w:r w:rsidRPr="00F13F57">
        <w:rPr>
          <w:rFonts w:ascii="Calibri Light" w:cs="Calibri Light"/>
        </w:rPr>
        <w:t>369. https://doi.org/10.1139/z00-209</w:t>
      </w:r>
    </w:p>
    <w:p w14:paraId="0DB170E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McGeoch, M. A., &amp; Gaston, K. J. (2002). Occupancy frequency distributions : Patterns, artefacts and mechanisms. </w:t>
      </w:r>
      <w:r w:rsidRPr="00F13F57">
        <w:rPr>
          <w:rFonts w:ascii="Calibri Light" w:cs="Calibri Light"/>
          <w:i/>
          <w:iCs/>
        </w:rPr>
        <w:t>Biological Reviews</w:t>
      </w:r>
      <w:r w:rsidRPr="00F13F57">
        <w:rPr>
          <w:rFonts w:ascii="Calibri Light" w:cs="Calibri Light"/>
        </w:rPr>
        <w:t xml:space="preserve">, </w:t>
      </w:r>
      <w:r w:rsidRPr="00F13F57">
        <w:rPr>
          <w:rFonts w:ascii="Calibri Light" w:cs="Calibri Light"/>
          <w:i/>
          <w:iCs/>
        </w:rPr>
        <w:t>77</w:t>
      </w:r>
      <w:r w:rsidRPr="00F13F57">
        <w:rPr>
          <w:rFonts w:ascii="Calibri Light" w:cs="Calibri Light"/>
        </w:rPr>
        <w:t>(3), 311</w:t>
      </w:r>
      <w:r w:rsidRPr="00F13F57">
        <w:rPr>
          <w:rFonts w:ascii="Cambria Math" w:hAnsi="Cambria Math" w:cs="Cambria Math"/>
        </w:rPr>
        <w:t>‑</w:t>
      </w:r>
      <w:r w:rsidRPr="00F13F57">
        <w:rPr>
          <w:rFonts w:ascii="Calibri Light" w:cs="Calibri Light"/>
        </w:rPr>
        <w:t>331. https://doi.org/10.1017/S1464793101005887</w:t>
      </w:r>
    </w:p>
    <w:p w14:paraId="6B43E77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lastRenderedPageBreak/>
        <w:t xml:space="preserve">Minchella, D. J., &amp; Scott, M. E. (1991). Parasitism : A cryptic determinant of animal community structure. </w:t>
      </w:r>
      <w:r w:rsidRPr="00F13F57">
        <w:rPr>
          <w:rFonts w:ascii="Calibri Light" w:cs="Calibri Light"/>
          <w:i/>
          <w:iCs/>
        </w:rPr>
        <w:t>Trends in Ecology &amp; Evolution</w:t>
      </w:r>
      <w:r w:rsidRPr="00F13F57">
        <w:rPr>
          <w:rFonts w:ascii="Calibri Light" w:cs="Calibri Light"/>
        </w:rPr>
        <w:t xml:space="preserve">, </w:t>
      </w:r>
      <w:r w:rsidRPr="00F13F57">
        <w:rPr>
          <w:rFonts w:ascii="Calibri Light" w:cs="Calibri Light"/>
          <w:i/>
          <w:iCs/>
        </w:rPr>
        <w:t>6</w:t>
      </w:r>
      <w:r w:rsidRPr="00F13F57">
        <w:rPr>
          <w:rFonts w:ascii="Calibri Light" w:cs="Calibri Light"/>
        </w:rPr>
        <w:t>(8), 250</w:t>
      </w:r>
      <w:r w:rsidRPr="00F13F57">
        <w:rPr>
          <w:rFonts w:ascii="Cambria Math" w:hAnsi="Cambria Math" w:cs="Cambria Math"/>
        </w:rPr>
        <w:t>‑</w:t>
      </w:r>
      <w:r w:rsidRPr="00F13F57">
        <w:rPr>
          <w:rFonts w:ascii="Calibri Light" w:cs="Calibri Light"/>
        </w:rPr>
        <w:t>254. https://doi.org/10.1016/0169-5347(91)90071-5</w:t>
      </w:r>
    </w:p>
    <w:p w14:paraId="27129805"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Morley, N. J. (2012). Cercariae (Platyhelminthes : Trematoda) as neglected components of zooplankton communities in freshwater habitats. </w:t>
      </w:r>
      <w:r w:rsidRPr="00F13F57">
        <w:rPr>
          <w:rFonts w:ascii="Calibri Light" w:cs="Calibri Light"/>
          <w:i/>
          <w:iCs/>
        </w:rPr>
        <w:t>Hydrobiologia</w:t>
      </w:r>
      <w:r w:rsidRPr="00F13F57">
        <w:rPr>
          <w:rFonts w:ascii="Calibri Light" w:cs="Calibri Light"/>
        </w:rPr>
        <w:t xml:space="preserve">, </w:t>
      </w:r>
      <w:r w:rsidRPr="00F13F57">
        <w:rPr>
          <w:rFonts w:ascii="Calibri Light" w:cs="Calibri Light"/>
          <w:i/>
          <w:iCs/>
        </w:rPr>
        <w:t>691</w:t>
      </w:r>
      <w:r w:rsidRPr="00F13F57">
        <w:rPr>
          <w:rFonts w:ascii="Calibri Light" w:cs="Calibri Light"/>
        </w:rPr>
        <w:t>(1), 7</w:t>
      </w:r>
      <w:r w:rsidRPr="00F13F57">
        <w:rPr>
          <w:rFonts w:ascii="Cambria Math" w:hAnsi="Cambria Math" w:cs="Cambria Math"/>
        </w:rPr>
        <w:t>‑</w:t>
      </w:r>
      <w:r w:rsidRPr="00F13F57">
        <w:rPr>
          <w:rFonts w:ascii="Calibri Light" w:cs="Calibri Light"/>
        </w:rPr>
        <w:t>19. https://doi.org/10.1007/s10750-012-1029-9</w:t>
      </w:r>
    </w:p>
    <w:p w14:paraId="0F5EB3B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Mostowy, R., &amp; Engelstädter, J. (2010). The impact of environmental change on host–parasite coevolutionary dynamics. </w:t>
      </w:r>
      <w:r w:rsidRPr="00F13F57">
        <w:rPr>
          <w:rFonts w:ascii="Calibri Light" w:cs="Calibri Light"/>
          <w:i/>
          <w:iCs/>
        </w:rPr>
        <w:t>Proceedings of the Royal Society B: Biological Sciences</w:t>
      </w:r>
      <w:r w:rsidRPr="00F13F57">
        <w:rPr>
          <w:rFonts w:ascii="Calibri Light" w:cs="Calibri Light"/>
        </w:rPr>
        <w:t xml:space="preserve">, </w:t>
      </w:r>
      <w:r w:rsidRPr="00F13F57">
        <w:rPr>
          <w:rFonts w:ascii="Calibri Light" w:cs="Calibri Light"/>
          <w:i/>
          <w:iCs/>
        </w:rPr>
        <w:t>278</w:t>
      </w:r>
      <w:r w:rsidRPr="00F13F57">
        <w:rPr>
          <w:rFonts w:ascii="Calibri Light" w:cs="Calibri Light"/>
        </w:rPr>
        <w:t>(1716), 2283</w:t>
      </w:r>
      <w:r w:rsidRPr="00F13F57">
        <w:rPr>
          <w:rFonts w:ascii="Cambria Math" w:hAnsi="Cambria Math" w:cs="Cambria Math"/>
        </w:rPr>
        <w:t>‑</w:t>
      </w:r>
      <w:r w:rsidRPr="00F13F57">
        <w:rPr>
          <w:rFonts w:ascii="Calibri Light" w:cs="Calibri Light"/>
        </w:rPr>
        <w:t>2292. https://doi.org/10.1098/rspb.2010.2359</w:t>
      </w:r>
    </w:p>
    <w:p w14:paraId="3F201F6F" w14:textId="77777777" w:rsidR="00F13F57" w:rsidRPr="00F13F57" w:rsidRDefault="00F13F57" w:rsidP="00F13F57">
      <w:pPr>
        <w:pStyle w:val="Bibliographie1"/>
        <w:spacing w:line="240" w:lineRule="auto"/>
        <w:rPr>
          <w:rFonts w:ascii="Calibri Light" w:cs="Calibri Light"/>
          <w:lang w:val="fr-CA"/>
        </w:rPr>
      </w:pPr>
      <w:r w:rsidRPr="00F13F57">
        <w:rPr>
          <w:rFonts w:ascii="Calibri Light" w:cs="Calibri Light"/>
          <w:lang w:val="fr-CA"/>
        </w:rPr>
        <w:t xml:space="preserve">Ondrackova, M., Bartosova, S., Valova, Z., Jurajda, P., &amp; Gelnar, M. (2004). </w:t>
      </w:r>
      <w:r w:rsidRPr="00F13F57">
        <w:rPr>
          <w:rFonts w:ascii="Calibri Light" w:cs="Calibri Light"/>
        </w:rPr>
        <w:t xml:space="preserve">Occurrence of black-spot disease caused by metacercariae of Posthodiplostomum cuticola among juvenile fishes in water bodies in the Morava River Basin. </w:t>
      </w:r>
      <w:r w:rsidRPr="00F13F57">
        <w:rPr>
          <w:rFonts w:ascii="Calibri Light" w:cs="Calibri Light"/>
          <w:i/>
          <w:iCs/>
          <w:lang w:val="fr-CA"/>
        </w:rPr>
        <w:t>Acta Parasitologica</w:t>
      </w:r>
      <w:r w:rsidRPr="00F13F57">
        <w:rPr>
          <w:rFonts w:ascii="Calibri Light" w:cs="Calibri Light"/>
          <w:lang w:val="fr-CA"/>
        </w:rPr>
        <w:t xml:space="preserve">, </w:t>
      </w:r>
      <w:r w:rsidRPr="00F13F57">
        <w:rPr>
          <w:rFonts w:ascii="Calibri Light" w:cs="Calibri Light"/>
          <w:i/>
          <w:iCs/>
          <w:lang w:val="fr-CA"/>
        </w:rPr>
        <w:t>3</w:t>
      </w:r>
      <w:r w:rsidRPr="00F13F57">
        <w:rPr>
          <w:rFonts w:ascii="Calibri Light" w:cs="Calibri Light"/>
          <w:lang w:val="fr-CA"/>
        </w:rPr>
        <w:t>(49). https://www.infona.pl//resource/bwmeta1.element.agro-article-5d8e90ef-9221-415e-b62f-e6e574152bf0</w:t>
      </w:r>
    </w:p>
    <w:p w14:paraId="4E62BD84"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lang w:val="fr-CA"/>
        </w:rPr>
        <w:t xml:space="preserve">Pascal, L., Grémare, A., de Montaudouin, X., Deflandre, B., Romero-Ramirez, A., &amp; Maire, O. (2020). </w:t>
      </w:r>
      <w:r w:rsidRPr="00F13F57">
        <w:rPr>
          <w:rFonts w:ascii="Calibri Light" w:cs="Calibri Light"/>
        </w:rPr>
        <w:t xml:space="preserve">Parasitism in ecosystem engineer species : A key factor controlling marine ecosystem functioning. </w:t>
      </w:r>
      <w:r w:rsidRPr="00F13F57">
        <w:rPr>
          <w:rFonts w:ascii="Calibri Light" w:cs="Calibri Light"/>
          <w:i/>
          <w:iCs/>
        </w:rPr>
        <w:t>Journal of Animal Ecology</w:t>
      </w:r>
      <w:r w:rsidRPr="00F13F57">
        <w:rPr>
          <w:rFonts w:ascii="Calibri Light" w:cs="Calibri Light"/>
        </w:rPr>
        <w:t xml:space="preserve">, </w:t>
      </w:r>
      <w:r w:rsidRPr="00F13F57">
        <w:rPr>
          <w:rFonts w:ascii="Calibri Light" w:cs="Calibri Light"/>
          <w:i/>
          <w:iCs/>
        </w:rPr>
        <w:t>89</w:t>
      </w:r>
      <w:r w:rsidRPr="00F13F57">
        <w:rPr>
          <w:rFonts w:ascii="Calibri Light" w:cs="Calibri Light"/>
        </w:rPr>
        <w:t>(9), 2192</w:t>
      </w:r>
      <w:r w:rsidRPr="00F13F57">
        <w:rPr>
          <w:rFonts w:ascii="Cambria Math" w:hAnsi="Cambria Math" w:cs="Cambria Math"/>
        </w:rPr>
        <w:t>‑</w:t>
      </w:r>
      <w:r w:rsidRPr="00F13F57">
        <w:rPr>
          <w:rFonts w:ascii="Calibri Light" w:cs="Calibri Light"/>
        </w:rPr>
        <w:t>2205. https://doi.org/10.1111/1365-2656.13236</w:t>
      </w:r>
    </w:p>
    <w:p w14:paraId="3D0D42C6"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Pérez-del-Olmo, A., Fernández, M., Raga, J. A., Kostadinova, A., Morand, S., &amp; Bellwood, D. (2009). Not Everything Is Everywhere : The Distance Decay of Similarity in a Marine Host-Parasite System. </w:t>
      </w:r>
      <w:r w:rsidRPr="00F13F57">
        <w:rPr>
          <w:rFonts w:ascii="Calibri Light" w:cs="Calibri Light"/>
          <w:i/>
          <w:iCs/>
        </w:rPr>
        <w:t>Journal of Biogeography</w:t>
      </w:r>
      <w:r w:rsidRPr="00F13F57">
        <w:rPr>
          <w:rFonts w:ascii="Calibri Light" w:cs="Calibri Light"/>
        </w:rPr>
        <w:t xml:space="preserve">, </w:t>
      </w:r>
      <w:r w:rsidRPr="00F13F57">
        <w:rPr>
          <w:rFonts w:ascii="Calibri Light" w:cs="Calibri Light"/>
          <w:i/>
          <w:iCs/>
        </w:rPr>
        <w:t>36</w:t>
      </w:r>
      <w:r w:rsidRPr="00F13F57">
        <w:rPr>
          <w:rFonts w:ascii="Calibri Light" w:cs="Calibri Light"/>
        </w:rPr>
        <w:t>(2), 200</w:t>
      </w:r>
      <w:r w:rsidRPr="00F13F57">
        <w:rPr>
          <w:rFonts w:ascii="Cambria Math" w:hAnsi="Cambria Math" w:cs="Cambria Math"/>
        </w:rPr>
        <w:t>‑</w:t>
      </w:r>
      <w:r w:rsidRPr="00F13F57">
        <w:rPr>
          <w:rFonts w:ascii="Calibri Light" w:cs="Calibri Light"/>
        </w:rPr>
        <w:t>209.</w:t>
      </w:r>
    </w:p>
    <w:p w14:paraId="40C78D42"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(1998). Large-scale patterns of host use by parasites of freshwater fishes. </w:t>
      </w:r>
      <w:r w:rsidRPr="00F13F57">
        <w:rPr>
          <w:rFonts w:ascii="Calibri Light" w:cs="Calibri Light"/>
          <w:i/>
          <w:iCs/>
        </w:rPr>
        <w:t>Ecology Letters</w:t>
      </w:r>
      <w:r w:rsidRPr="00F13F57">
        <w:rPr>
          <w:rFonts w:ascii="Calibri Light" w:cs="Calibri Light"/>
        </w:rPr>
        <w:t xml:space="preserve">, </w:t>
      </w:r>
      <w:r w:rsidRPr="00F13F57">
        <w:rPr>
          <w:rFonts w:ascii="Calibri Light" w:cs="Calibri Light"/>
          <w:i/>
          <w:iCs/>
        </w:rPr>
        <w:t>1</w:t>
      </w:r>
      <w:r w:rsidRPr="00F13F57">
        <w:rPr>
          <w:rFonts w:ascii="Calibri Light" w:cs="Calibri Light"/>
        </w:rPr>
        <w:t>(2), 118</w:t>
      </w:r>
      <w:r w:rsidRPr="00F13F57">
        <w:rPr>
          <w:rFonts w:ascii="Cambria Math" w:hAnsi="Cambria Math" w:cs="Cambria Math"/>
        </w:rPr>
        <w:t>‑</w:t>
      </w:r>
      <w:r w:rsidRPr="00F13F57">
        <w:rPr>
          <w:rFonts w:ascii="Calibri Light" w:cs="Calibri Light"/>
        </w:rPr>
        <w:t>128. https://doi.org/10.1046/j.1461-0248.1998.00022.x</w:t>
      </w:r>
    </w:p>
    <w:p w14:paraId="4282E2F6"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(1999). The functional importance of parasites in animal communities : Many roles at many levels?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29</w:t>
      </w:r>
      <w:r w:rsidRPr="00F13F57">
        <w:rPr>
          <w:rFonts w:ascii="Calibri Light" w:cs="Calibri Light"/>
        </w:rPr>
        <w:t>(6), 903</w:t>
      </w:r>
      <w:r w:rsidRPr="00F13F57">
        <w:rPr>
          <w:rFonts w:ascii="Cambria Math" w:hAnsi="Cambria Math" w:cs="Cambria Math"/>
        </w:rPr>
        <w:t>‑</w:t>
      </w:r>
      <w:r w:rsidRPr="00F13F57">
        <w:rPr>
          <w:rFonts w:ascii="Calibri Light" w:cs="Calibri Light"/>
        </w:rPr>
        <w:t>914. https://doi.org/10.1016/S0020-7519(99)00045-4</w:t>
      </w:r>
    </w:p>
    <w:p w14:paraId="3249C3DF"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(2000). Variation in the intraspecific relationship between fish length and intensity of parasitic infection : Biological and statistical causes. </w:t>
      </w:r>
      <w:r w:rsidRPr="00F13F57">
        <w:rPr>
          <w:rFonts w:ascii="Calibri Light" w:cs="Calibri Light"/>
          <w:i/>
          <w:iCs/>
        </w:rPr>
        <w:t>Journal of Fish Biology</w:t>
      </w:r>
      <w:r w:rsidRPr="00F13F57">
        <w:rPr>
          <w:rFonts w:ascii="Calibri Light" w:cs="Calibri Light"/>
        </w:rPr>
        <w:t xml:space="preserve">, </w:t>
      </w:r>
      <w:r w:rsidRPr="00F13F57">
        <w:rPr>
          <w:rFonts w:ascii="Calibri Light" w:cs="Calibri Light"/>
          <w:i/>
          <w:iCs/>
        </w:rPr>
        <w:t>56</w:t>
      </w:r>
      <w:r w:rsidRPr="00F13F57">
        <w:rPr>
          <w:rFonts w:ascii="Calibri Light" w:cs="Calibri Light"/>
        </w:rPr>
        <w:t>(1), 123</w:t>
      </w:r>
      <w:r w:rsidRPr="00F13F57">
        <w:rPr>
          <w:rFonts w:ascii="Cambria Math" w:hAnsi="Cambria Math" w:cs="Cambria Math"/>
        </w:rPr>
        <w:t>‑</w:t>
      </w:r>
      <w:r w:rsidRPr="00F13F57">
        <w:rPr>
          <w:rFonts w:ascii="Calibri Light" w:cs="Calibri Light"/>
        </w:rPr>
        <w:t>137. https://doi.org/10.1111/j.1095-8649.2000.tb02090.x</w:t>
      </w:r>
    </w:p>
    <w:p w14:paraId="52EC06F2"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(2006). Variation in infection parameters among populations within parasite species : Intrinsic properties versus local factors.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36</w:t>
      </w:r>
      <w:r w:rsidRPr="00F13F57">
        <w:rPr>
          <w:rFonts w:ascii="Calibri Light" w:cs="Calibri Light"/>
        </w:rPr>
        <w:t>(8), 877</w:t>
      </w:r>
      <w:r w:rsidRPr="00F13F57">
        <w:rPr>
          <w:rFonts w:ascii="Cambria Math" w:hAnsi="Cambria Math" w:cs="Cambria Math"/>
        </w:rPr>
        <w:t>‑</w:t>
      </w:r>
      <w:r w:rsidRPr="00F13F57">
        <w:rPr>
          <w:rFonts w:ascii="Calibri Light" w:cs="Calibri Light"/>
        </w:rPr>
        <w:t>885. https://doi.org/10.1016/j.ijpara.2006.02.021</w:t>
      </w:r>
    </w:p>
    <w:p w14:paraId="43D34FF3"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(2007). Are there general laws in parasite ecology?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134</w:t>
      </w:r>
      <w:r w:rsidRPr="00F13F57">
        <w:rPr>
          <w:rFonts w:ascii="Calibri Light" w:cs="Calibri Light"/>
        </w:rPr>
        <w:t>(Pt 6), 763</w:t>
      </w:r>
      <w:r w:rsidRPr="00F13F57">
        <w:rPr>
          <w:rFonts w:ascii="Cambria Math" w:hAnsi="Cambria Math" w:cs="Cambria Math"/>
        </w:rPr>
        <w:t>‑</w:t>
      </w:r>
      <w:r w:rsidRPr="00F13F57">
        <w:rPr>
          <w:rFonts w:ascii="Calibri Light" w:cs="Calibri Light"/>
        </w:rPr>
        <w:t>776. https://doi.org/10.1017/S0031182006002150</w:t>
      </w:r>
    </w:p>
    <w:p w14:paraId="1CAEF58C"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(2013). Explaining variability in parasite aggregation levels among host samples.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140</w:t>
      </w:r>
      <w:r w:rsidRPr="00F13F57">
        <w:rPr>
          <w:rFonts w:ascii="Calibri Light" w:cs="Calibri Light"/>
        </w:rPr>
        <w:t>(4), 541</w:t>
      </w:r>
      <w:r w:rsidRPr="00F13F57">
        <w:rPr>
          <w:rFonts w:ascii="Cambria Math" w:hAnsi="Cambria Math" w:cs="Cambria Math"/>
        </w:rPr>
        <w:t>‑</w:t>
      </w:r>
      <w:r w:rsidRPr="00F13F57">
        <w:rPr>
          <w:rFonts w:ascii="Calibri Light" w:cs="Calibri Light"/>
        </w:rPr>
        <w:t>546. https://doi.org/10.1017/S0031182012002053</w:t>
      </w:r>
    </w:p>
    <w:p w14:paraId="7F0EAE48"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&amp; Dick, T. A. (2007). Spatial Variation in Population Density across the Geographical Range in Helminth Parasites of Yellow Perch Perca flavescens. </w:t>
      </w:r>
      <w:r w:rsidRPr="00F13F57">
        <w:rPr>
          <w:rFonts w:ascii="Calibri Light" w:cs="Calibri Light"/>
          <w:i/>
          <w:iCs/>
        </w:rPr>
        <w:t>Ecography</w:t>
      </w:r>
      <w:r w:rsidRPr="00F13F57">
        <w:rPr>
          <w:rFonts w:ascii="Calibri Light" w:cs="Calibri Light"/>
        </w:rPr>
        <w:t xml:space="preserve">, </w:t>
      </w:r>
      <w:r w:rsidRPr="00F13F57">
        <w:rPr>
          <w:rFonts w:ascii="Calibri Light" w:cs="Calibri Light"/>
          <w:i/>
          <w:iCs/>
        </w:rPr>
        <w:t>30</w:t>
      </w:r>
      <w:r w:rsidRPr="00F13F57">
        <w:rPr>
          <w:rFonts w:ascii="Calibri Light" w:cs="Calibri Light"/>
        </w:rPr>
        <w:t>(5), 629</w:t>
      </w:r>
      <w:r w:rsidRPr="00F13F57">
        <w:rPr>
          <w:rFonts w:ascii="Cambria Math" w:hAnsi="Cambria Math" w:cs="Cambria Math"/>
        </w:rPr>
        <w:t>‑</w:t>
      </w:r>
      <w:r w:rsidRPr="00F13F57">
        <w:rPr>
          <w:rFonts w:ascii="Calibri Light" w:cs="Calibri Light"/>
        </w:rPr>
        <w:t>636.</w:t>
      </w:r>
    </w:p>
    <w:p w14:paraId="714109B9"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Guilhaumon, F., Randhawa, H. S., Luque, J. L., &amp; Mouillot, D. (2011). Identifying hotspots of parasite diversity from species–area relationships : Host phylogeny versus host ecology. </w:t>
      </w:r>
      <w:r w:rsidRPr="00F13F57">
        <w:rPr>
          <w:rFonts w:ascii="Calibri Light" w:cs="Calibri Light"/>
          <w:i/>
          <w:iCs/>
        </w:rPr>
        <w:t>Oikos</w:t>
      </w:r>
      <w:r w:rsidRPr="00F13F57">
        <w:rPr>
          <w:rFonts w:ascii="Calibri Light" w:cs="Calibri Light"/>
        </w:rPr>
        <w:t xml:space="preserve">, </w:t>
      </w:r>
      <w:r w:rsidRPr="00F13F57">
        <w:rPr>
          <w:rFonts w:ascii="Calibri Light" w:cs="Calibri Light"/>
          <w:i/>
          <w:iCs/>
        </w:rPr>
        <w:t>120</w:t>
      </w:r>
      <w:r w:rsidRPr="00F13F57">
        <w:rPr>
          <w:rFonts w:ascii="Calibri Light" w:cs="Calibri Light"/>
        </w:rPr>
        <w:t>(5), 740</w:t>
      </w:r>
      <w:r w:rsidRPr="00F13F57">
        <w:rPr>
          <w:rFonts w:ascii="Cambria Math" w:hAnsi="Cambria Math" w:cs="Cambria Math"/>
        </w:rPr>
        <w:t>‑</w:t>
      </w:r>
      <w:r w:rsidRPr="00F13F57">
        <w:rPr>
          <w:rFonts w:ascii="Calibri Light" w:cs="Calibri Light"/>
        </w:rPr>
        <w:t>747. https://doi.org/10.1111/j.1600-0706.2010.19036.x</w:t>
      </w:r>
    </w:p>
    <w:p w14:paraId="671EEAED"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lastRenderedPageBreak/>
        <w:t xml:space="preserve">Poulin, R., &amp; Morand, S. (1999). Geographical distances and the similarity among parasite communities of conspecific host populations.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119 ( Pt 4)</w:t>
      </w:r>
      <w:r w:rsidRPr="00F13F57">
        <w:rPr>
          <w:rFonts w:ascii="Calibri Light" w:cs="Calibri Light"/>
        </w:rPr>
        <w:t>, 369</w:t>
      </w:r>
      <w:r w:rsidRPr="00F13F57">
        <w:rPr>
          <w:rFonts w:ascii="Cambria Math" w:hAnsi="Cambria Math" w:cs="Cambria Math"/>
        </w:rPr>
        <w:t>‑</w:t>
      </w:r>
      <w:r w:rsidRPr="00F13F57">
        <w:rPr>
          <w:rFonts w:ascii="Calibri Light" w:cs="Calibri Light"/>
        </w:rPr>
        <w:t>374. https://doi.org/10.1017/s0031182099004795</w:t>
      </w:r>
    </w:p>
    <w:p w14:paraId="28277585"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Poulin, R., &amp; Valtonen, E. T. (2002). The predictability of helminth community structure in space : A comparison of fish populations from adjacent lakes.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32</w:t>
      </w:r>
      <w:r w:rsidRPr="00F13F57">
        <w:rPr>
          <w:rFonts w:ascii="Calibri Light" w:cs="Calibri Light"/>
        </w:rPr>
        <w:t>(10), 1235</w:t>
      </w:r>
      <w:r w:rsidRPr="00F13F57">
        <w:rPr>
          <w:rFonts w:ascii="Cambria Math" w:hAnsi="Cambria Math" w:cs="Cambria Math"/>
        </w:rPr>
        <w:t>‑</w:t>
      </w:r>
      <w:r w:rsidRPr="00F13F57">
        <w:rPr>
          <w:rFonts w:ascii="Calibri Light" w:cs="Calibri Light"/>
        </w:rPr>
        <w:t>1243. https://doi.org/10.1016/s0020-7519(02)00109-1</w:t>
      </w:r>
    </w:p>
    <w:p w14:paraId="0CD4269E"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Scholz, T., &amp; Choudhury, A. (2014). Parasites of Freshwater Fishes In North America : Why So Neglected? </w:t>
      </w:r>
      <w:r w:rsidRPr="00F13F57">
        <w:rPr>
          <w:rFonts w:ascii="Calibri Light" w:cs="Calibri Light"/>
          <w:i/>
          <w:iCs/>
        </w:rPr>
        <w:t>Journal of Parasitology</w:t>
      </w:r>
      <w:r w:rsidRPr="00F13F57">
        <w:rPr>
          <w:rFonts w:ascii="Calibri Light" w:cs="Calibri Light"/>
        </w:rPr>
        <w:t xml:space="preserve">, </w:t>
      </w:r>
      <w:r w:rsidRPr="00F13F57">
        <w:rPr>
          <w:rFonts w:ascii="Calibri Light" w:cs="Calibri Light"/>
          <w:i/>
          <w:iCs/>
        </w:rPr>
        <w:t>100</w:t>
      </w:r>
      <w:r w:rsidRPr="00F13F57">
        <w:rPr>
          <w:rFonts w:ascii="Calibri Light" w:cs="Calibri Light"/>
        </w:rPr>
        <w:t>(1), 26</w:t>
      </w:r>
      <w:r w:rsidRPr="00F13F57">
        <w:rPr>
          <w:rFonts w:ascii="Cambria Math" w:hAnsi="Cambria Math" w:cs="Cambria Math"/>
        </w:rPr>
        <w:t>‑</w:t>
      </w:r>
      <w:r w:rsidRPr="00F13F57">
        <w:rPr>
          <w:rFonts w:ascii="Calibri Light" w:cs="Calibri Light"/>
        </w:rPr>
        <w:t>45. https://doi.org/10.1645/13-394.1</w:t>
      </w:r>
    </w:p>
    <w:p w14:paraId="41DA30D3"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Thieltges, D. W., Jensen, K. T., &amp; Poulin, R. (2008). The role of biotic factors in the transmission of free-living endohelminth stages.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135</w:t>
      </w:r>
      <w:r w:rsidRPr="00F13F57">
        <w:rPr>
          <w:rFonts w:ascii="Calibri Light" w:cs="Calibri Light"/>
        </w:rPr>
        <w:t>(4), 407</w:t>
      </w:r>
      <w:r w:rsidRPr="00F13F57">
        <w:rPr>
          <w:rFonts w:ascii="Cambria Math" w:hAnsi="Cambria Math" w:cs="Cambria Math"/>
        </w:rPr>
        <w:t>‑</w:t>
      </w:r>
      <w:r w:rsidRPr="00F13F57">
        <w:rPr>
          <w:rFonts w:ascii="Calibri Light" w:cs="Calibri Light"/>
        </w:rPr>
        <w:t>426. https://doi.org/10.1017/S0031182007000248</w:t>
      </w:r>
    </w:p>
    <w:p w14:paraId="6A8FD5AF"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Thieltges, D. W., &amp; Reise, K. (2007). Spatial heterogeneity in parasite infections at different spatial scales in an intertidal bivalve. </w:t>
      </w:r>
      <w:r w:rsidRPr="00F13F57">
        <w:rPr>
          <w:rFonts w:ascii="Calibri Light" w:cs="Calibri Light"/>
          <w:i/>
          <w:iCs/>
        </w:rPr>
        <w:t>Oecologia</w:t>
      </w:r>
      <w:r w:rsidRPr="00F13F57">
        <w:rPr>
          <w:rFonts w:ascii="Calibri Light" w:cs="Calibri Light"/>
        </w:rPr>
        <w:t xml:space="preserve">, </w:t>
      </w:r>
      <w:r w:rsidRPr="00F13F57">
        <w:rPr>
          <w:rFonts w:ascii="Calibri Light" w:cs="Calibri Light"/>
          <w:i/>
          <w:iCs/>
        </w:rPr>
        <w:t>150</w:t>
      </w:r>
      <w:r w:rsidRPr="00F13F57">
        <w:rPr>
          <w:rFonts w:ascii="Calibri Light" w:cs="Calibri Light"/>
        </w:rPr>
        <w:t>(4), 569</w:t>
      </w:r>
      <w:r w:rsidRPr="00F13F57">
        <w:rPr>
          <w:rFonts w:ascii="Cambria Math" w:hAnsi="Cambria Math" w:cs="Cambria Math"/>
        </w:rPr>
        <w:t>‑</w:t>
      </w:r>
      <w:r w:rsidRPr="00F13F57">
        <w:rPr>
          <w:rFonts w:ascii="Calibri Light" w:cs="Calibri Light"/>
        </w:rPr>
        <w:t>581. https://doi.org/10.1007/s00442-006-0557-2</w:t>
      </w:r>
    </w:p>
    <w:p w14:paraId="2B057BE8"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F13F57">
        <w:rPr>
          <w:rFonts w:ascii="Calibri Light" w:cs="Calibri Light"/>
          <w:i/>
          <w:iCs/>
        </w:rPr>
        <w:t>Invertebrate Biology</w:t>
      </w:r>
      <w:r w:rsidRPr="00F13F57">
        <w:rPr>
          <w:rFonts w:ascii="Calibri Light" w:cs="Calibri Light"/>
        </w:rPr>
        <w:t xml:space="preserve">, </w:t>
      </w:r>
      <w:r w:rsidRPr="00F13F57">
        <w:rPr>
          <w:rFonts w:ascii="Calibri Light" w:cs="Calibri Light"/>
          <w:i/>
          <w:iCs/>
        </w:rPr>
        <w:t>137</w:t>
      </w:r>
      <w:r w:rsidRPr="00F13F57">
        <w:rPr>
          <w:rFonts w:ascii="Calibri Light" w:cs="Calibri Light"/>
        </w:rPr>
        <w:t>(4), 339</w:t>
      </w:r>
      <w:r w:rsidRPr="00F13F57">
        <w:rPr>
          <w:rFonts w:ascii="Cambria Math" w:hAnsi="Cambria Math" w:cs="Cambria Math"/>
        </w:rPr>
        <w:t>‑</w:t>
      </w:r>
      <w:r w:rsidRPr="00F13F57">
        <w:rPr>
          <w:rFonts w:ascii="Calibri Light" w:cs="Calibri Light"/>
        </w:rPr>
        <w:t>354. https://doi.org/10.1111/ivb.12232</w:t>
      </w:r>
    </w:p>
    <w:p w14:paraId="0C6F4B40"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Williams-Blangero, S., Criscione, C. D., VandeBerg, J. L., Correa-Oliveira, R., Williams, K. D., Subedi, J., Kent, J. W., Williams, J., Kumar, S., &amp; Blangero, J. (2012). Host genetics and population structure effects on parasitic disease. </w:t>
      </w:r>
      <w:r w:rsidRPr="00F13F57">
        <w:rPr>
          <w:rFonts w:ascii="Calibri Light" w:cs="Calibri Light"/>
          <w:i/>
          <w:iCs/>
        </w:rPr>
        <w:t>Philosophical Transactions of the Royal Society B: Biological Sciences</w:t>
      </w:r>
      <w:r w:rsidRPr="00F13F57">
        <w:rPr>
          <w:rFonts w:ascii="Calibri Light" w:cs="Calibri Light"/>
        </w:rPr>
        <w:t xml:space="preserve">, </w:t>
      </w:r>
      <w:r w:rsidRPr="00F13F57">
        <w:rPr>
          <w:rFonts w:ascii="Calibri Light" w:cs="Calibri Light"/>
          <w:i/>
          <w:iCs/>
        </w:rPr>
        <w:t>367</w:t>
      </w:r>
      <w:r w:rsidRPr="00F13F57">
        <w:rPr>
          <w:rFonts w:ascii="Calibri Light" w:cs="Calibri Light"/>
        </w:rPr>
        <w:t>(1590), 887</w:t>
      </w:r>
      <w:r w:rsidRPr="00F13F57">
        <w:rPr>
          <w:rFonts w:ascii="Cambria Math" w:hAnsi="Cambria Math" w:cs="Cambria Math"/>
        </w:rPr>
        <w:t>‑</w:t>
      </w:r>
      <w:r w:rsidRPr="00F13F57">
        <w:rPr>
          <w:rFonts w:ascii="Calibri Light" w:cs="Calibri Light"/>
        </w:rPr>
        <w:t>894. https://doi.org/10.1098/rstb.2011.0296</w:t>
      </w:r>
    </w:p>
    <w:p w14:paraId="24A6932B"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Wilson, D. S., Coleman, K., Clark, A. B., &amp; Biederman, L. (1993). Shy-bold continuum in pumpkinseed sunfish (Lepomis gibbosus) : An ecological study of a psychological trait. </w:t>
      </w:r>
      <w:r w:rsidRPr="00F13F57">
        <w:rPr>
          <w:rFonts w:ascii="Calibri Light" w:cs="Calibri Light"/>
          <w:i/>
          <w:iCs/>
        </w:rPr>
        <w:t>Journal of Comparative Psychology</w:t>
      </w:r>
      <w:r w:rsidRPr="00F13F57">
        <w:rPr>
          <w:rFonts w:ascii="Calibri Light" w:cs="Calibri Light"/>
        </w:rPr>
        <w:t xml:space="preserve">, </w:t>
      </w:r>
      <w:r w:rsidRPr="00F13F57">
        <w:rPr>
          <w:rFonts w:ascii="Calibri Light" w:cs="Calibri Light"/>
          <w:i/>
          <w:iCs/>
        </w:rPr>
        <w:t>107</w:t>
      </w:r>
      <w:r w:rsidRPr="00F13F57">
        <w:rPr>
          <w:rFonts w:ascii="Calibri Light" w:cs="Calibri Light"/>
        </w:rPr>
        <w:t>, 250</w:t>
      </w:r>
      <w:r w:rsidRPr="00F13F57">
        <w:rPr>
          <w:rFonts w:ascii="Cambria Math" w:hAnsi="Cambria Math" w:cs="Cambria Math"/>
        </w:rPr>
        <w:t>‑</w:t>
      </w:r>
      <w:r w:rsidRPr="00F13F57">
        <w:rPr>
          <w:rFonts w:ascii="Calibri Light" w:cs="Calibri Light"/>
        </w:rPr>
        <w:t>260. https://doi.org/10.1037/0735-7036.107.3.250</w:t>
      </w:r>
    </w:p>
    <w:p w14:paraId="2568A5F3"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Young, R. E., &amp; Maccoll, A. D. C. (2017). Spatial and temporal variation in macroparasite communities of three-spined stickleback. </w:t>
      </w:r>
      <w:r w:rsidRPr="00F13F57">
        <w:rPr>
          <w:rFonts w:ascii="Calibri Light" w:cs="Calibri Light"/>
          <w:i/>
          <w:iCs/>
        </w:rPr>
        <w:t>Parasitology</w:t>
      </w:r>
      <w:r w:rsidRPr="00F13F57">
        <w:rPr>
          <w:rFonts w:ascii="Calibri Light" w:cs="Calibri Light"/>
        </w:rPr>
        <w:t xml:space="preserve">, </w:t>
      </w:r>
      <w:r w:rsidRPr="00F13F57">
        <w:rPr>
          <w:rFonts w:ascii="Calibri Light" w:cs="Calibri Light"/>
          <w:i/>
          <w:iCs/>
        </w:rPr>
        <w:t>144</w:t>
      </w:r>
      <w:r w:rsidRPr="00F13F57">
        <w:rPr>
          <w:rFonts w:ascii="Calibri Light" w:cs="Calibri Light"/>
        </w:rPr>
        <w:t>(4), 436</w:t>
      </w:r>
      <w:r w:rsidRPr="00F13F57">
        <w:rPr>
          <w:rFonts w:ascii="Cambria Math" w:hAnsi="Cambria Math" w:cs="Cambria Math"/>
        </w:rPr>
        <w:t>‑</w:t>
      </w:r>
      <w:r w:rsidRPr="00F13F57">
        <w:rPr>
          <w:rFonts w:ascii="Calibri Light" w:cs="Calibri Light"/>
        </w:rPr>
        <w:t>449. https://doi.org/10.1017/S0031182016001815</w:t>
      </w:r>
    </w:p>
    <w:p w14:paraId="3AB32023" w14:textId="77777777" w:rsidR="00F13F57" w:rsidRPr="00F13F57" w:rsidRDefault="00F13F57" w:rsidP="00F13F57">
      <w:pPr>
        <w:pStyle w:val="Bibliographie1"/>
        <w:spacing w:line="240" w:lineRule="auto"/>
        <w:rPr>
          <w:rFonts w:ascii="Calibri Light" w:cs="Calibri Light"/>
        </w:rPr>
      </w:pPr>
      <w:r w:rsidRPr="00F13F57">
        <w:rPr>
          <w:rFonts w:ascii="Calibri Light" w:cs="Calibri Light"/>
        </w:rPr>
        <w:t xml:space="preserve">Zuk, M., &amp; McKean, K. A. (1996). Sex differences in parasite infections : Patterns and processes. </w:t>
      </w:r>
      <w:r w:rsidRPr="00F13F57">
        <w:rPr>
          <w:rFonts w:ascii="Calibri Light" w:cs="Calibri Light"/>
          <w:i/>
          <w:iCs/>
        </w:rPr>
        <w:t>International Journal for Parasitology</w:t>
      </w:r>
      <w:r w:rsidRPr="00F13F57">
        <w:rPr>
          <w:rFonts w:ascii="Calibri Light" w:cs="Calibri Light"/>
        </w:rPr>
        <w:t xml:space="preserve">, </w:t>
      </w:r>
      <w:r w:rsidRPr="00F13F57">
        <w:rPr>
          <w:rFonts w:ascii="Calibri Light" w:cs="Calibri Light"/>
          <w:i/>
          <w:iCs/>
        </w:rPr>
        <w:t>26</w:t>
      </w:r>
      <w:r w:rsidRPr="00F13F57">
        <w:rPr>
          <w:rFonts w:ascii="Calibri Light" w:cs="Calibri Light"/>
        </w:rPr>
        <w:t>(10), 1009</w:t>
      </w:r>
      <w:r w:rsidRPr="00F13F57">
        <w:rPr>
          <w:rFonts w:ascii="Cambria Math" w:hAnsi="Cambria Math" w:cs="Cambria Math"/>
        </w:rPr>
        <w:t>‑</w:t>
      </w:r>
      <w:r w:rsidRPr="00F13F57">
        <w:rPr>
          <w:rFonts w:ascii="Calibri Light" w:cs="Calibri Light"/>
        </w:rPr>
        <w:t>1024. https://doi.org/10.1016/S0020-7519(96)80001-4</w:t>
      </w:r>
    </w:p>
    <w:p w14:paraId="2FCE3043" w14:textId="123C8690"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inning Sandra Ann [2]" w:date="2023-08-04T15:09:00Z" w:initials="SAB">
    <w:p w14:paraId="0CC1843B" w14:textId="2840D353" w:rsidR="00FD47BE" w:rsidRPr="00951D33" w:rsidRDefault="00FD47BE">
      <w:pPr>
        <w:pStyle w:val="Commentaire"/>
        <w:rPr>
          <w:lang w:val="en-CA"/>
        </w:rPr>
      </w:pPr>
      <w:r>
        <w:rPr>
          <w:rStyle w:val="Marquedecommentaire"/>
        </w:rPr>
        <w:annotationRef/>
      </w:r>
      <w:r w:rsidRPr="00951D33">
        <w:rPr>
          <w:lang w:val="en-CA"/>
        </w:rPr>
        <w:t>Parasites are such a diverse gro</w:t>
      </w:r>
      <w:r>
        <w:rPr>
          <w:lang w:val="en-CA"/>
        </w:rPr>
        <w:t xml:space="preserve">up of organisms that I would be careful about </w:t>
      </w:r>
      <w:proofErr w:type="spellStart"/>
      <w:r>
        <w:rPr>
          <w:lang w:val="en-CA"/>
        </w:rPr>
        <w:t>sayitn</w:t>
      </w:r>
      <w:proofErr w:type="spellEnd"/>
      <w:r>
        <w:rPr>
          <w:lang w:val="en-CA"/>
        </w:rPr>
        <w:t xml:space="preserve"> that they are inevitably vulnerable…some parasite </w:t>
      </w:r>
      <w:proofErr w:type="spellStart"/>
      <w:r>
        <w:rPr>
          <w:lang w:val="en-CA"/>
        </w:rPr>
        <w:t>pseices</w:t>
      </w:r>
      <w:proofErr w:type="spellEnd"/>
      <w:r>
        <w:rPr>
          <w:lang w:val="en-CA"/>
        </w:rPr>
        <w:t xml:space="preserve"> stand to gain a lot from global changes that increase contact rates between hosts and speed up developmental times. I get your point, but it needs to be </w:t>
      </w:r>
      <w:proofErr w:type="spellStart"/>
      <w:r>
        <w:rPr>
          <w:lang w:val="en-CA"/>
        </w:rPr>
        <w:t>reqorded</w:t>
      </w:r>
      <w:proofErr w:type="spellEnd"/>
      <w:r>
        <w:rPr>
          <w:lang w:val="en-CA"/>
        </w:rPr>
        <w:t>.</w:t>
      </w:r>
    </w:p>
  </w:comment>
  <w:comment w:id="14" w:author="Binning Sandra Ann [3]" w:date="2023-08-04T15:19:00Z" w:initials="SAB">
    <w:p w14:paraId="4A2219FA" w14:textId="6B82366F" w:rsidR="00FD47BE" w:rsidRPr="00F73B09" w:rsidRDefault="00FD47BE">
      <w:pPr>
        <w:pStyle w:val="Commentaire"/>
        <w:rPr>
          <w:lang w:val="en-CA"/>
        </w:rPr>
      </w:pPr>
      <w:r>
        <w:rPr>
          <w:rStyle w:val="Marquedecommentaire"/>
        </w:rPr>
        <w:annotationRef/>
      </w:r>
      <w:r w:rsidRPr="00F73B09">
        <w:rPr>
          <w:lang w:val="en-CA"/>
        </w:rPr>
        <w:t>I think there is a strong</w:t>
      </w:r>
      <w:r>
        <w:rPr>
          <w:lang w:val="en-CA"/>
        </w:rPr>
        <w:t xml:space="preserve">er case to be made for studying disease dynamics in natural systems beyond the conservation of parasites angle. I would include some information about the role of parasites on host reproduction and survival and suggest that they play a fundamental role in communities that is important to understand at different </w:t>
      </w:r>
      <w:proofErr w:type="gramStart"/>
      <w:r>
        <w:rPr>
          <w:lang w:val="en-CA"/>
        </w:rPr>
        <w:t>scales .</w:t>
      </w:r>
      <w:proofErr w:type="gramEnd"/>
    </w:p>
  </w:comment>
  <w:comment w:id="30" w:author="Binning Sandra Ann [4]" w:date="2023-08-04T15:13:00Z" w:initials="SAB">
    <w:p w14:paraId="728B861D" w14:textId="77777777" w:rsidR="00FD47BE" w:rsidRPr="000751B2" w:rsidRDefault="00FD47BE">
      <w:pPr>
        <w:pStyle w:val="Commentaire"/>
        <w:rPr>
          <w:lang w:val="en-CA"/>
        </w:rPr>
      </w:pPr>
      <w:r>
        <w:rPr>
          <w:rStyle w:val="Marquedecommentaire"/>
        </w:rPr>
        <w:annotationRef/>
      </w:r>
      <w:r w:rsidRPr="000751B2">
        <w:rPr>
          <w:lang w:val="en-CA"/>
        </w:rPr>
        <w:t xml:space="preserve">Two other references for </w:t>
      </w:r>
      <w:proofErr w:type="gramStart"/>
      <w:r w:rsidRPr="000751B2">
        <w:rPr>
          <w:lang w:val="en-CA"/>
        </w:rPr>
        <w:t>here :</w:t>
      </w:r>
      <w:proofErr w:type="gramEnd"/>
    </w:p>
    <w:p w14:paraId="2F0D7FB2" w14:textId="77777777" w:rsidR="00FD47BE" w:rsidRPr="000751B2" w:rsidRDefault="00FD47BE">
      <w:pPr>
        <w:pStyle w:val="Commentaire"/>
        <w:rPr>
          <w:lang w:val="en-CA"/>
        </w:rPr>
      </w:pPr>
    </w:p>
    <w:p w14:paraId="0E7CE088" w14:textId="19408D51" w:rsidR="00FD47BE" w:rsidRDefault="00FD47BE">
      <w:pPr>
        <w:pStyle w:val="Commentaire"/>
        <w:rPr>
          <w:lang w:val="en-CA"/>
        </w:rPr>
      </w:pPr>
      <w:hyperlink r:id="rId1" w:history="1">
        <w:r w:rsidRPr="00A80186">
          <w:rPr>
            <w:rStyle w:val="Lienhypertexte"/>
            <w:lang w:val="en-CA"/>
          </w:rPr>
          <w:t>https://www.pnas.org/doi/10.1073/pnas.2211903120</w:t>
        </w:r>
      </w:hyperlink>
    </w:p>
    <w:p w14:paraId="7D521995" w14:textId="77777777" w:rsidR="00FD47BE" w:rsidRDefault="00FD47BE">
      <w:pPr>
        <w:pStyle w:val="Commentaire"/>
        <w:rPr>
          <w:lang w:val="en-CA"/>
        </w:rPr>
      </w:pPr>
    </w:p>
    <w:p w14:paraId="797183CE" w14:textId="4A4E55A0" w:rsidR="00FD47BE" w:rsidRDefault="00FD47BE">
      <w:pPr>
        <w:pStyle w:val="Commentaire"/>
        <w:rPr>
          <w:lang w:val="en-CA"/>
        </w:rPr>
      </w:pPr>
      <w:hyperlink r:id="rId2" w:history="1">
        <w:r w:rsidRPr="00A80186">
          <w:rPr>
            <w:rStyle w:val="Lienhypertexte"/>
            <w:lang w:val="en-CA"/>
          </w:rPr>
          <w:t>https://www.sciencedirect.com/science/article/pii/S0006320719319937</w:t>
        </w:r>
      </w:hyperlink>
    </w:p>
    <w:p w14:paraId="1B570AC1" w14:textId="11CCD0C3" w:rsidR="00FD47BE" w:rsidRPr="000751B2" w:rsidRDefault="00FD47BE">
      <w:pPr>
        <w:pStyle w:val="Commentaire"/>
        <w:rPr>
          <w:lang w:val="en-CA"/>
        </w:rPr>
      </w:pPr>
    </w:p>
  </w:comment>
  <w:comment w:id="31" w:author="Binning Sandra Ann [5]" w:date="2023-08-04T15:14:00Z" w:initials="SAB">
    <w:p w14:paraId="0C563917" w14:textId="3F24D501" w:rsidR="00FD47BE" w:rsidRPr="000751B2" w:rsidRDefault="00FD47BE">
      <w:pPr>
        <w:pStyle w:val="Commentaire"/>
      </w:pPr>
      <w:r>
        <w:rPr>
          <w:rStyle w:val="Marquedecommentaire"/>
        </w:rPr>
        <w:annotationRef/>
      </w:r>
      <w:r w:rsidRPr="000751B2">
        <w:rPr>
          <w:lang w:val="en-CA"/>
        </w:rPr>
        <w:t>What kind of networks are you tal</w:t>
      </w:r>
      <w:r>
        <w:rPr>
          <w:lang w:val="en-CA"/>
        </w:rPr>
        <w:t xml:space="preserve">king about here? Interaction networks? Or transmission? </w:t>
      </w:r>
      <w:r w:rsidRPr="000751B2">
        <w:t xml:space="preserve">Networks </w:t>
      </w:r>
      <w:proofErr w:type="spellStart"/>
      <w:r w:rsidRPr="000751B2">
        <w:t>is</w:t>
      </w:r>
      <w:proofErr w:type="spellEnd"/>
      <w:r w:rsidRPr="000751B2">
        <w:t xml:space="preserve"> a bit </w:t>
      </w:r>
      <w:proofErr w:type="spellStart"/>
      <w:r w:rsidRPr="000751B2">
        <w:t>too</w:t>
      </w:r>
      <w:proofErr w:type="spellEnd"/>
      <w:r w:rsidRPr="000751B2">
        <w:t xml:space="preserve"> vague in </w:t>
      </w:r>
      <w:proofErr w:type="spellStart"/>
      <w:r w:rsidRPr="000751B2">
        <w:t>this</w:t>
      </w:r>
      <w:proofErr w:type="spellEnd"/>
      <w:r w:rsidRPr="000751B2">
        <w:t xml:space="preserve"> </w:t>
      </w:r>
      <w:proofErr w:type="spellStart"/>
      <w:r w:rsidRPr="000751B2">
        <w:t>context</w:t>
      </w:r>
      <w:proofErr w:type="spellEnd"/>
    </w:p>
  </w:comment>
  <w:comment w:id="32" w:author="Binning Sandra Ann [6]" w:date="2023-08-04T15:15:00Z" w:initials="SAB">
    <w:p w14:paraId="76B0B088" w14:textId="40D9F334" w:rsidR="00FD47BE" w:rsidRPr="000751B2" w:rsidRDefault="00FD47BE">
      <w:pPr>
        <w:pStyle w:val="Commentaire"/>
        <w:rPr>
          <w:lang w:val="en-CA"/>
        </w:rPr>
      </w:pPr>
      <w:r>
        <w:rPr>
          <w:rStyle w:val="Marquedecommentaire"/>
        </w:rPr>
        <w:annotationRef/>
      </w:r>
      <w:r w:rsidRPr="000751B2">
        <w:rPr>
          <w:lang w:val="en-CA"/>
        </w:rPr>
        <w:t xml:space="preserve">General rules regarding what? Again, I think </w:t>
      </w:r>
      <w:proofErr w:type="spellStart"/>
      <w:r w:rsidRPr="000751B2">
        <w:rPr>
          <w:lang w:val="en-CA"/>
        </w:rPr>
        <w:t>yoyu</w:t>
      </w:r>
      <w:proofErr w:type="spellEnd"/>
      <w:r w:rsidRPr="000751B2">
        <w:rPr>
          <w:lang w:val="en-CA"/>
        </w:rPr>
        <w:t xml:space="preserve"> can be more </w:t>
      </w:r>
      <w:proofErr w:type="spellStart"/>
      <w:r w:rsidRPr="000751B2">
        <w:rPr>
          <w:lang w:val="en-CA"/>
        </w:rPr>
        <w:t>speicifc</w:t>
      </w:r>
      <w:proofErr w:type="spellEnd"/>
      <w:r w:rsidRPr="000751B2">
        <w:rPr>
          <w:lang w:val="en-CA"/>
        </w:rPr>
        <w:t xml:space="preserve"> here. General rules governing </w:t>
      </w:r>
      <w:proofErr w:type="spellStart"/>
      <w:r w:rsidRPr="000751B2">
        <w:rPr>
          <w:lang w:val="en-CA"/>
        </w:rPr>
        <w:t>teir</w:t>
      </w:r>
      <w:proofErr w:type="spellEnd"/>
      <w:r w:rsidRPr="000751B2">
        <w:rPr>
          <w:lang w:val="en-CA"/>
        </w:rPr>
        <w:t xml:space="preserve"> </w:t>
      </w:r>
      <w:proofErr w:type="spellStart"/>
      <w:r w:rsidRPr="000751B2">
        <w:rPr>
          <w:lang w:val="en-CA"/>
        </w:rPr>
        <w:t>abundanc</w:t>
      </w:r>
      <w:proofErr w:type="spellEnd"/>
      <w:r w:rsidRPr="000751B2">
        <w:rPr>
          <w:lang w:val="en-CA"/>
        </w:rPr>
        <w:t xml:space="preserve"> e and </w:t>
      </w:r>
      <w:proofErr w:type="spellStart"/>
      <w:r w:rsidRPr="000751B2">
        <w:rPr>
          <w:lang w:val="en-CA"/>
        </w:rPr>
        <w:t>prevaence</w:t>
      </w:r>
      <w:proofErr w:type="spellEnd"/>
      <w:r w:rsidRPr="000751B2">
        <w:rPr>
          <w:lang w:val="en-CA"/>
        </w:rPr>
        <w:t>?</w:t>
      </w:r>
    </w:p>
  </w:comment>
  <w:comment w:id="33" w:author="Binning Sandra Ann [7]" w:date="2023-08-04T15:16:00Z" w:initials="SAB">
    <w:p w14:paraId="7AD7DC76" w14:textId="4DDDD359" w:rsidR="00FD47BE" w:rsidRPr="003C4A96" w:rsidRDefault="00FD47BE">
      <w:pPr>
        <w:pStyle w:val="Commentaire"/>
        <w:rPr>
          <w:lang w:val="en-CA"/>
        </w:rPr>
      </w:pPr>
      <w:r>
        <w:rPr>
          <w:rStyle w:val="Marquedecommentaire"/>
        </w:rPr>
        <w:annotationRef/>
      </w:r>
      <w:r w:rsidRPr="003C4A96">
        <w:rPr>
          <w:lang w:val="en-CA"/>
        </w:rPr>
        <w:t xml:space="preserve">Are difficult to establish, or just have </w:t>
      </w:r>
      <w:proofErr w:type="spellStart"/>
      <w:r w:rsidRPr="003C4A96">
        <w:rPr>
          <w:lang w:val="en-CA"/>
        </w:rPr>
        <w:t>nbot</w:t>
      </w:r>
      <w:proofErr w:type="spellEnd"/>
      <w:r w:rsidRPr="003C4A96">
        <w:rPr>
          <w:lang w:val="en-CA"/>
        </w:rPr>
        <w:t xml:space="preserve"> yet been well </w:t>
      </w:r>
      <w:proofErr w:type="spellStart"/>
      <w:r w:rsidRPr="003C4A96">
        <w:rPr>
          <w:lang w:val="en-CA"/>
        </w:rPr>
        <w:t>invistigated</w:t>
      </w:r>
      <w:proofErr w:type="spellEnd"/>
      <w:r w:rsidRPr="003C4A96">
        <w:rPr>
          <w:lang w:val="en-CA"/>
        </w:rPr>
        <w:t xml:space="preserve">? Or do we </w:t>
      </w:r>
      <w:proofErr w:type="spellStart"/>
      <w:r w:rsidRPr="003C4A96">
        <w:rPr>
          <w:lang w:val="en-CA"/>
        </w:rPr>
        <w:t>ladk</w:t>
      </w:r>
      <w:proofErr w:type="spellEnd"/>
      <w:r w:rsidRPr="003C4A96">
        <w:rPr>
          <w:lang w:val="en-CA"/>
        </w:rPr>
        <w:t xml:space="preserve"> the information </w:t>
      </w:r>
      <w:proofErr w:type="spellStart"/>
      <w:r w:rsidRPr="003C4A96">
        <w:rPr>
          <w:lang w:val="en-CA"/>
        </w:rPr>
        <w:t>wwe</w:t>
      </w:r>
      <w:proofErr w:type="spellEnd"/>
      <w:r w:rsidRPr="003C4A96">
        <w:rPr>
          <w:lang w:val="en-CA"/>
        </w:rPr>
        <w:t xml:space="preserve"> would need in order to better </w:t>
      </w:r>
      <w:proofErr w:type="spellStart"/>
      <w:r w:rsidRPr="003C4A96">
        <w:rPr>
          <w:lang w:val="en-CA"/>
        </w:rPr>
        <w:t>undertsand</w:t>
      </w:r>
      <w:proofErr w:type="spellEnd"/>
      <w:r w:rsidRPr="003C4A96">
        <w:rPr>
          <w:lang w:val="en-CA"/>
        </w:rPr>
        <w:t xml:space="preserve"> these rules?</w:t>
      </w:r>
    </w:p>
  </w:comment>
  <w:comment w:id="54" w:author="Binning Sandra Ann [8]" w:date="2023-08-04T15:26:00Z" w:initials="SAB">
    <w:p w14:paraId="02BF61FB" w14:textId="5C64DB96" w:rsidR="00FD47BE" w:rsidRPr="00F73B09" w:rsidRDefault="00FD47BE">
      <w:pPr>
        <w:pStyle w:val="Commentaire"/>
        <w:rPr>
          <w:lang w:val="en-CA"/>
        </w:rPr>
      </w:pPr>
      <w:r>
        <w:rPr>
          <w:rStyle w:val="Marquedecommentaire"/>
        </w:rPr>
        <w:annotationRef/>
      </w:r>
      <w:r w:rsidRPr="00F73B09">
        <w:rPr>
          <w:lang w:val="en-CA"/>
        </w:rPr>
        <w:t>This is hard to follow. I think you could break down this idea a bit more simply to make it easier for readers to follow your logic.</w:t>
      </w:r>
    </w:p>
  </w:comment>
  <w:comment w:id="55" w:author="Binning Sandra Ann [9]" w:date="2023-08-04T15:27:00Z" w:initials="SAB">
    <w:p w14:paraId="5196B46A" w14:textId="27C64AC4" w:rsidR="00FD47BE" w:rsidRPr="00F73B09" w:rsidRDefault="00FD47BE">
      <w:pPr>
        <w:pStyle w:val="Commentaire"/>
        <w:rPr>
          <w:lang w:val="en-CA"/>
        </w:rPr>
      </w:pPr>
      <w:r>
        <w:rPr>
          <w:rStyle w:val="Marquedecommentaire"/>
        </w:rPr>
        <w:annotationRef/>
      </w:r>
      <w:r w:rsidRPr="00F73B09">
        <w:rPr>
          <w:lang w:val="en-CA"/>
        </w:rPr>
        <w:t xml:space="preserve">I think a sentence about the </w:t>
      </w:r>
      <w:proofErr w:type="spellStart"/>
      <w:r w:rsidRPr="00F73B09">
        <w:rPr>
          <w:lang w:val="en-CA"/>
        </w:rPr>
        <w:t>relevence</w:t>
      </w:r>
      <w:proofErr w:type="spellEnd"/>
      <w:r w:rsidRPr="00F73B09">
        <w:rPr>
          <w:lang w:val="en-CA"/>
        </w:rPr>
        <w:t xml:space="preserve"> of scaling in </w:t>
      </w:r>
      <w:proofErr w:type="spellStart"/>
      <w:r w:rsidRPr="00F73B09">
        <w:rPr>
          <w:lang w:val="en-CA"/>
        </w:rPr>
        <w:t>eoclogical</w:t>
      </w:r>
      <w:proofErr w:type="spellEnd"/>
      <w:r w:rsidRPr="00F73B09">
        <w:rPr>
          <w:lang w:val="en-CA"/>
        </w:rPr>
        <w:t xml:space="preserve"> systems more generally would be helpful here as not all readers wi</w:t>
      </w:r>
      <w:r>
        <w:rPr>
          <w:lang w:val="en-CA"/>
        </w:rPr>
        <w:t>l</w:t>
      </w:r>
      <w:r w:rsidRPr="00F73B09">
        <w:rPr>
          <w:lang w:val="en-CA"/>
        </w:rPr>
        <w:t>l be familiar with this concep</w:t>
      </w:r>
      <w:r>
        <w:rPr>
          <w:lang w:val="en-CA"/>
        </w:rPr>
        <w:t>t or the literature.</w:t>
      </w:r>
    </w:p>
  </w:comment>
  <w:comment w:id="60" w:author="Binning Sandra Ann [10]" w:date="2023-08-04T15:30:00Z" w:initials="SAB">
    <w:p w14:paraId="60817647" w14:textId="2AB3C8B9" w:rsidR="00FD47BE" w:rsidRDefault="00FD47BE">
      <w:pPr>
        <w:pStyle w:val="Commentaire"/>
      </w:pPr>
      <w:r>
        <w:rPr>
          <w:rStyle w:val="Marquedecommentaire"/>
        </w:rPr>
        <w:annotationRef/>
      </w:r>
      <w:r>
        <w:t xml:space="preserve">Figure </w:t>
      </w:r>
      <w:proofErr w:type="spellStart"/>
      <w:r>
        <w:t>caption</w:t>
      </w:r>
      <w:proofErr w:type="spellEnd"/>
      <w:r>
        <w:t>?</w:t>
      </w:r>
    </w:p>
  </w:comment>
  <w:comment w:id="59" w:author="Juliane Vigneault" w:date="2023-08-01T16:33:00Z" w:initials="JV">
    <w:p w14:paraId="043CC91C" w14:textId="77777777" w:rsidR="00FD47BE" w:rsidRDefault="00FD47BE" w:rsidP="00472077">
      <w:r>
        <w:rPr>
          <w:rStyle w:val="Marquedecommentaire"/>
        </w:rPr>
        <w:annotationRef/>
      </w:r>
      <w:r>
        <w:rPr>
          <w:sz w:val="20"/>
          <w:szCs w:val="20"/>
        </w:rPr>
        <w:t>J’ai fait cette figure rapide pour organiser mes idées, mais on pourrait intégrer quelque chose de similaire pour expliquer les niveaux hiérarchiques des associations hôtes-parasites</w:t>
      </w:r>
    </w:p>
  </w:comment>
  <w:comment w:id="62" w:author="Binning Sandra Ann [11]" w:date="2023-08-04T15:28:00Z" w:initials="SAB">
    <w:p w14:paraId="7DACE21E" w14:textId="70478D7D" w:rsidR="00FD47BE" w:rsidRPr="00B927AE" w:rsidRDefault="00FD47BE">
      <w:pPr>
        <w:pStyle w:val="Commentaire"/>
        <w:rPr>
          <w:lang w:val="en-CA"/>
        </w:rPr>
      </w:pPr>
      <w:r>
        <w:rPr>
          <w:rStyle w:val="Marquedecommentaire"/>
        </w:rPr>
        <w:annotationRef/>
      </w:r>
      <w:r w:rsidRPr="00B927AE">
        <w:rPr>
          <w:lang w:val="en-CA"/>
        </w:rPr>
        <w:t xml:space="preserve">Spell this </w:t>
      </w:r>
      <w:proofErr w:type="gramStart"/>
      <w:r w:rsidRPr="00B927AE">
        <w:rPr>
          <w:lang w:val="en-CA"/>
        </w:rPr>
        <w:t>our</w:t>
      </w:r>
      <w:proofErr w:type="gramEnd"/>
      <w:r w:rsidRPr="00B927AE">
        <w:rPr>
          <w:lang w:val="en-CA"/>
        </w:rPr>
        <w:t xml:space="preserve"> more for readers. </w:t>
      </w:r>
      <w:r>
        <w:rPr>
          <w:lang w:val="en-CA"/>
        </w:rPr>
        <w:t xml:space="preserve">The hierarchical </w:t>
      </w:r>
      <w:proofErr w:type="spellStart"/>
      <w:r>
        <w:rPr>
          <w:lang w:val="en-CA"/>
        </w:rPr>
        <w:t>compoenent</w:t>
      </w:r>
      <w:proofErr w:type="spellEnd"/>
      <w:r>
        <w:rPr>
          <w:lang w:val="en-CA"/>
        </w:rPr>
        <w:t xml:space="preserve"> re. parasites in relation to their hosts may be intuitive, but what do you mean regarding the hosts? In relation to what?</w:t>
      </w:r>
    </w:p>
  </w:comment>
  <w:comment w:id="63" w:author="Binning Sandra Ann [10]" w:date="2023-08-04T15:30:00Z" w:initials="SAB">
    <w:p w14:paraId="28B65339" w14:textId="600CE786" w:rsidR="00FD47BE" w:rsidRPr="00BC31A7" w:rsidRDefault="00FD47BE">
      <w:pPr>
        <w:pStyle w:val="Commentaire"/>
        <w:rPr>
          <w:lang w:val="en-CA"/>
        </w:rPr>
      </w:pPr>
      <w:r>
        <w:rPr>
          <w:rStyle w:val="Marquedecommentaire"/>
        </w:rPr>
        <w:annotationRef/>
      </w:r>
      <w:r w:rsidRPr="00BC31A7">
        <w:rPr>
          <w:lang w:val="en-CA"/>
        </w:rPr>
        <w:t>Have you made the case for why these systems are complex? D</w:t>
      </w:r>
      <w:r>
        <w:rPr>
          <w:lang w:val="en-CA"/>
        </w:rPr>
        <w:t>on’t assume the readers will know exactly what you mean here. Not many people think about parasites, so details about what makes them complex in terms of transmission, host impacts, co-</w:t>
      </w:r>
      <w:proofErr w:type="spellStart"/>
      <w:r>
        <w:rPr>
          <w:lang w:val="en-CA"/>
        </w:rPr>
        <w:t>evoltuion</w:t>
      </w:r>
      <w:proofErr w:type="spellEnd"/>
      <w:r>
        <w:rPr>
          <w:lang w:val="en-CA"/>
        </w:rPr>
        <w:t xml:space="preserve"> may not be intuitive to everyone. I </w:t>
      </w:r>
      <w:proofErr w:type="spellStart"/>
      <w:r>
        <w:rPr>
          <w:lang w:val="en-CA"/>
        </w:rPr>
        <w:t>thnk</w:t>
      </w:r>
      <w:proofErr w:type="spellEnd"/>
      <w:r>
        <w:rPr>
          <w:lang w:val="en-CA"/>
        </w:rPr>
        <w:t xml:space="preserve"> you can add some examples from empirical literature to help make your point </w:t>
      </w:r>
      <w:proofErr w:type="gramStart"/>
      <w:r>
        <w:rPr>
          <w:lang w:val="en-CA"/>
        </w:rPr>
        <w:t>more clear</w:t>
      </w:r>
      <w:proofErr w:type="gramEnd"/>
      <w:r>
        <w:rPr>
          <w:lang w:val="en-CA"/>
        </w:rPr>
        <w:t>.</w:t>
      </w:r>
    </w:p>
  </w:comment>
  <w:comment w:id="64" w:author="Binning Sandra Ann [12]" w:date="2023-08-04T15:32:00Z" w:initials="SAB">
    <w:p w14:paraId="0902C77A" w14:textId="5130BD74" w:rsidR="00FD47BE" w:rsidRPr="00BC31A7" w:rsidRDefault="00FD47BE">
      <w:pPr>
        <w:pStyle w:val="Commentaire"/>
        <w:rPr>
          <w:lang w:val="en-CA"/>
        </w:rPr>
      </w:pPr>
      <w:r>
        <w:rPr>
          <w:rStyle w:val="Marquedecommentaire"/>
        </w:rPr>
        <w:annotationRef/>
      </w:r>
      <w:r w:rsidRPr="00BC31A7">
        <w:rPr>
          <w:lang w:val="en-CA"/>
        </w:rPr>
        <w:t xml:space="preserve">This </w:t>
      </w:r>
      <w:r>
        <w:rPr>
          <w:lang w:val="en-CA"/>
        </w:rPr>
        <w:t xml:space="preserve">is unclear. What do you mean by biological scale combinations, and why are these important to understand. The argument for why these questions </w:t>
      </w:r>
      <w:proofErr w:type="gramStart"/>
      <w:r>
        <w:rPr>
          <w:lang w:val="en-CA"/>
        </w:rPr>
        <w:t>are</w:t>
      </w:r>
      <w:proofErr w:type="gramEnd"/>
      <w:r>
        <w:rPr>
          <w:lang w:val="en-CA"/>
        </w:rPr>
        <w:t xml:space="preserve"> interesting and important needs to be laid out clearly, and to an audience that may not be </w:t>
      </w:r>
      <w:proofErr w:type="spellStart"/>
      <w:r>
        <w:rPr>
          <w:lang w:val="en-CA"/>
        </w:rPr>
        <w:t>familiary</w:t>
      </w:r>
      <w:proofErr w:type="spellEnd"/>
      <w:r>
        <w:rPr>
          <w:lang w:val="en-CA"/>
        </w:rPr>
        <w:t xml:space="preserve"> with this precise </w:t>
      </w:r>
      <w:proofErr w:type="spellStart"/>
      <w:r>
        <w:rPr>
          <w:lang w:val="en-CA"/>
        </w:rPr>
        <w:t>termibnology</w:t>
      </w:r>
      <w:proofErr w:type="spellEnd"/>
      <w:r>
        <w:rPr>
          <w:lang w:val="en-CA"/>
        </w:rPr>
        <w:t>. Try not to use too much jargon, or if you do, then explain clearly what you mean by it so that a reader with less of a community ecology background than you can follow</w:t>
      </w:r>
    </w:p>
  </w:comment>
  <w:comment w:id="65" w:author="Binning Sandra Ann [13]" w:date="2023-08-04T15:34:00Z" w:initials="SAB">
    <w:p w14:paraId="04AD68C8" w14:textId="74A9504D" w:rsidR="00FD47BE" w:rsidRPr="00ED3398" w:rsidRDefault="00FD47BE">
      <w:pPr>
        <w:pStyle w:val="Commentaire"/>
        <w:rPr>
          <w:lang w:val="en-CA"/>
        </w:rPr>
      </w:pPr>
      <w:r>
        <w:rPr>
          <w:rStyle w:val="Marquedecommentaire"/>
        </w:rPr>
        <w:annotationRef/>
      </w:r>
      <w:r w:rsidRPr="00ED3398">
        <w:rPr>
          <w:lang w:val="en-CA"/>
        </w:rPr>
        <w:t>Th</w:t>
      </w:r>
      <w:r>
        <w:rPr>
          <w:lang w:val="en-CA"/>
        </w:rPr>
        <w:t xml:space="preserve">is is a good example. I would go even further to break down what they have done. I.e. what community components were studied? What </w:t>
      </w:r>
      <w:proofErr w:type="spellStart"/>
      <w:r>
        <w:rPr>
          <w:lang w:val="en-CA"/>
        </w:rPr>
        <w:t>spatio</w:t>
      </w:r>
      <w:proofErr w:type="spellEnd"/>
      <w:r>
        <w:rPr>
          <w:lang w:val="en-CA"/>
        </w:rPr>
        <w:t xml:space="preserve"> temporal </w:t>
      </w:r>
      <w:proofErr w:type="spellStart"/>
      <w:r>
        <w:rPr>
          <w:lang w:val="en-CA"/>
        </w:rPr>
        <w:t>patternd</w:t>
      </w:r>
      <w:proofErr w:type="spellEnd"/>
      <w:r>
        <w:rPr>
          <w:lang w:val="en-CA"/>
        </w:rPr>
        <w:t>? Provide some clear examples of things that people have measured to give some context to what you are talking about</w:t>
      </w:r>
    </w:p>
  </w:comment>
  <w:comment w:id="66" w:author="Binning Sandra Ann [14]" w:date="2023-08-04T15:35:00Z" w:initials="SAB">
    <w:p w14:paraId="07141CE3" w14:textId="6EBD4511" w:rsidR="00FD47BE" w:rsidRPr="001466C4" w:rsidRDefault="00FD47BE">
      <w:pPr>
        <w:pStyle w:val="Commentaire"/>
        <w:rPr>
          <w:lang w:val="en-CA"/>
        </w:rPr>
      </w:pPr>
      <w:r>
        <w:rPr>
          <w:rStyle w:val="Marquedecommentaire"/>
        </w:rPr>
        <w:annotationRef/>
      </w:r>
      <w:proofErr w:type="spellStart"/>
      <w:r w:rsidRPr="001466C4">
        <w:rPr>
          <w:lang w:val="en-CA"/>
        </w:rPr>
        <w:t>Speecies</w:t>
      </w:r>
      <w:proofErr w:type="spellEnd"/>
      <w:r w:rsidRPr="001466C4">
        <w:rPr>
          <w:lang w:val="en-CA"/>
        </w:rPr>
        <w:t xml:space="preserve">-specific patterns in host-communities seems counter-intuitive. </w:t>
      </w:r>
      <w:r>
        <w:rPr>
          <w:lang w:val="en-CA"/>
        </w:rPr>
        <w:t>Are you talking about the host species or the parasite species? These things can get confusing to read unless you are very explicit at which perspective you are taking.</w:t>
      </w:r>
    </w:p>
  </w:comment>
  <w:comment w:id="70" w:author="Binning Sandra Ann [15]" w:date="2023-08-04T15:37:00Z" w:initials="SAB">
    <w:p w14:paraId="78298706" w14:textId="601BD9FB" w:rsidR="00FD47BE" w:rsidRPr="001466C4" w:rsidRDefault="00FD47BE">
      <w:pPr>
        <w:pStyle w:val="Commentaire"/>
        <w:rPr>
          <w:lang w:val="en-CA"/>
        </w:rPr>
      </w:pPr>
      <w:r>
        <w:rPr>
          <w:rStyle w:val="Marquedecommentaire"/>
        </w:rPr>
        <w:annotationRef/>
      </w:r>
      <w:r w:rsidRPr="001466C4">
        <w:rPr>
          <w:lang w:val="en-CA"/>
        </w:rPr>
        <w:t xml:space="preserve">Here, you seem to be nan on fish hosts, </w:t>
      </w:r>
      <w:proofErr w:type="spellStart"/>
      <w:r w:rsidRPr="001466C4">
        <w:rPr>
          <w:lang w:val="en-CA"/>
        </w:rPr>
        <w:t>butwithout</w:t>
      </w:r>
      <w:proofErr w:type="spellEnd"/>
      <w:r w:rsidRPr="001466C4">
        <w:rPr>
          <w:lang w:val="en-CA"/>
        </w:rPr>
        <w:t xml:space="preserve"> offering the readers a reason for why. Is there a particular reason why aquatic systems and fish hosts in particular are interesting in this regard? I </w:t>
      </w:r>
      <w:proofErr w:type="spellStart"/>
      <w:r w:rsidRPr="001466C4">
        <w:rPr>
          <w:lang w:val="en-CA"/>
        </w:rPr>
        <w:t>thnk</w:t>
      </w:r>
      <w:proofErr w:type="spellEnd"/>
      <w:r w:rsidRPr="001466C4">
        <w:rPr>
          <w:lang w:val="en-CA"/>
        </w:rPr>
        <w:t xml:space="preserve"> you need to include a justification for this focus here, or keep this section still general</w:t>
      </w:r>
    </w:p>
  </w:comment>
  <w:comment w:id="71" w:author="Binning Sandra Ann [16]" w:date="2023-08-04T15:38:00Z" w:initials="SAB">
    <w:p w14:paraId="008AA5CE" w14:textId="21C9C89D" w:rsidR="00FD47BE" w:rsidRPr="001466C4" w:rsidRDefault="00FD47BE">
      <w:pPr>
        <w:pStyle w:val="Commentaire"/>
        <w:rPr>
          <w:lang w:val="en-CA"/>
        </w:rPr>
      </w:pPr>
      <w:r>
        <w:rPr>
          <w:rStyle w:val="Marquedecommentaire"/>
        </w:rPr>
        <w:annotationRef/>
      </w:r>
      <w:r w:rsidRPr="001466C4">
        <w:rPr>
          <w:lang w:val="en-CA"/>
        </w:rPr>
        <w:t xml:space="preserve">What other systems would </w:t>
      </w:r>
      <w:proofErr w:type="spellStart"/>
      <w:r w:rsidRPr="001466C4">
        <w:rPr>
          <w:lang w:val="en-CA"/>
        </w:rPr>
        <w:t>youy</w:t>
      </w:r>
      <w:proofErr w:type="spellEnd"/>
      <w:r w:rsidRPr="001466C4">
        <w:rPr>
          <w:lang w:val="en-CA"/>
        </w:rPr>
        <w:t xml:space="preserve"> use to </w:t>
      </w:r>
      <w:r>
        <w:rPr>
          <w:lang w:val="en-CA"/>
        </w:rPr>
        <w:t>look at scaling and infection? Seems like a circular argument</w:t>
      </w:r>
    </w:p>
  </w:comment>
  <w:comment w:id="74" w:author="Binning Sandra Ann [17]" w:date="2023-08-04T15:39:00Z" w:initials="SAB">
    <w:p w14:paraId="766401D4" w14:textId="446CD3EA" w:rsidR="00FD47BE" w:rsidRPr="001466C4" w:rsidRDefault="00FD47BE">
      <w:pPr>
        <w:pStyle w:val="Commentaire"/>
        <w:rPr>
          <w:lang w:val="en-CA"/>
        </w:rPr>
      </w:pPr>
      <w:r>
        <w:rPr>
          <w:rStyle w:val="Marquedecommentaire"/>
        </w:rPr>
        <w:annotationRef/>
      </w:r>
      <w:r w:rsidRPr="001466C4">
        <w:rPr>
          <w:lang w:val="en-CA"/>
        </w:rPr>
        <w:t>A</w:t>
      </w:r>
      <w:r>
        <w:rPr>
          <w:lang w:val="en-CA"/>
        </w:rPr>
        <w:t>gain, deconstruct this example for us. What were the main results and how should we interpret them in light of what you have said above.</w:t>
      </w:r>
    </w:p>
  </w:comment>
  <w:comment w:id="77" w:author="Binning Sandra Ann [18]" w:date="2023-08-04T15:41:00Z" w:initials="SAB">
    <w:p w14:paraId="3F8CBF34" w14:textId="39267BC9" w:rsidR="00FD47BE" w:rsidRPr="00794EE6" w:rsidRDefault="00FD47BE">
      <w:pPr>
        <w:pStyle w:val="Commentaire"/>
        <w:rPr>
          <w:lang w:val="en-CA"/>
        </w:rPr>
      </w:pPr>
      <w:r>
        <w:rPr>
          <w:rStyle w:val="Marquedecommentaire"/>
        </w:rPr>
        <w:annotationRef/>
      </w:r>
      <w:r w:rsidRPr="00794EE6">
        <w:rPr>
          <w:lang w:val="en-CA"/>
        </w:rPr>
        <w:t xml:space="preserve">I am not sure above that you have really clearly set out </w:t>
      </w:r>
      <w:r>
        <w:rPr>
          <w:lang w:val="en-CA"/>
        </w:rPr>
        <w:t>the inconsistencies in the literature. If this is the case, I think you need to spell this our more clearly in the paragraph above.</w:t>
      </w:r>
    </w:p>
  </w:comment>
  <w:comment w:id="79" w:author="Binning Sandra Ann [19]" w:date="2023-08-04T15:40:00Z" w:initials="SAB">
    <w:p w14:paraId="2C28BFC8" w14:textId="7C75233A" w:rsidR="00FD47BE" w:rsidRPr="002F088D" w:rsidRDefault="00FD47BE">
      <w:pPr>
        <w:pStyle w:val="Commentaire"/>
        <w:rPr>
          <w:lang w:val="en-CA"/>
        </w:rPr>
      </w:pPr>
      <w:r>
        <w:rPr>
          <w:rStyle w:val="Marquedecommentaire"/>
        </w:rPr>
        <w:annotationRef/>
      </w:r>
      <w:r w:rsidRPr="002F088D">
        <w:rPr>
          <w:lang w:val="en-CA"/>
        </w:rPr>
        <w:t xml:space="preserve">Here is another place where providing a bit more context with some examples will go a long way to help readers really follow your </w:t>
      </w:r>
      <w:r>
        <w:rPr>
          <w:lang w:val="en-CA"/>
        </w:rPr>
        <w:t>train of thought</w:t>
      </w:r>
      <w:r w:rsidRPr="002F088D">
        <w:rPr>
          <w:lang w:val="en-CA"/>
        </w:rPr>
        <w:t xml:space="preserve"> </w:t>
      </w:r>
    </w:p>
  </w:comment>
  <w:comment w:id="82" w:author="Binning Sandra Ann [20]" w:date="2023-08-04T15:42:00Z" w:initials="SAB">
    <w:p w14:paraId="0A21A4F9" w14:textId="3FEAA3A6" w:rsidR="00FD47BE" w:rsidRPr="00F660D0" w:rsidRDefault="00FD47BE">
      <w:pPr>
        <w:pStyle w:val="Commentaire"/>
        <w:rPr>
          <w:lang w:val="en-CA"/>
        </w:rPr>
      </w:pPr>
      <w:r>
        <w:rPr>
          <w:rStyle w:val="Marquedecommentaire"/>
        </w:rPr>
        <w:annotationRef/>
      </w:r>
      <w:r w:rsidRPr="00F660D0">
        <w:rPr>
          <w:lang w:val="en-CA"/>
        </w:rPr>
        <w:t>Add examples of these components in brackets here)</w:t>
      </w:r>
    </w:p>
  </w:comment>
  <w:comment w:id="88" w:author="Binning Sandra Ann [21]" w:date="2023-08-04T15:43:00Z" w:initials="SAB">
    <w:p w14:paraId="045C210B" w14:textId="266BB540" w:rsidR="00FD47BE" w:rsidRPr="00F660D0" w:rsidRDefault="00FD47BE">
      <w:pPr>
        <w:pStyle w:val="Commentaire"/>
        <w:rPr>
          <w:lang w:val="en-CA"/>
        </w:rPr>
      </w:pPr>
      <w:r>
        <w:rPr>
          <w:rStyle w:val="Marquedecommentaire"/>
        </w:rPr>
        <w:annotationRef/>
      </w:r>
      <w:r w:rsidRPr="00F660D0">
        <w:rPr>
          <w:lang w:val="en-CA"/>
        </w:rPr>
        <w:t xml:space="preserve">The </w:t>
      </w:r>
      <w:proofErr w:type="spellStart"/>
      <w:r w:rsidRPr="00F660D0">
        <w:rPr>
          <w:lang w:val="en-CA"/>
        </w:rPr>
        <w:t>vairation</w:t>
      </w:r>
      <w:proofErr w:type="spellEnd"/>
      <w:r w:rsidRPr="00F660D0">
        <w:rPr>
          <w:lang w:val="en-CA"/>
        </w:rPr>
        <w:t xml:space="preserve"> is not in</w:t>
      </w:r>
      <w:r>
        <w:rPr>
          <w:lang w:val="en-CA"/>
        </w:rPr>
        <w:t xml:space="preserve"> </w:t>
      </w:r>
      <w:r w:rsidRPr="00F660D0">
        <w:rPr>
          <w:lang w:val="en-CA"/>
        </w:rPr>
        <w:t>the infection estimates</w:t>
      </w:r>
      <w:r>
        <w:rPr>
          <w:lang w:val="en-CA"/>
        </w:rPr>
        <w:t xml:space="preserve"> (i.e. the way we measure </w:t>
      </w:r>
      <w:proofErr w:type="spellStart"/>
      <w:r>
        <w:rPr>
          <w:lang w:val="en-CA"/>
        </w:rPr>
        <w:t>infecitn</w:t>
      </w:r>
      <w:proofErr w:type="spellEnd"/>
      <w:r>
        <w:rPr>
          <w:lang w:val="en-CA"/>
        </w:rPr>
        <w:t>)</w:t>
      </w:r>
      <w:r w:rsidRPr="00F660D0">
        <w:rPr>
          <w:lang w:val="en-CA"/>
        </w:rPr>
        <w:t>, but rather</w:t>
      </w:r>
      <w:r>
        <w:rPr>
          <w:lang w:val="en-CA"/>
        </w:rPr>
        <w:t xml:space="preserve"> </w:t>
      </w:r>
      <w:r w:rsidRPr="00F660D0">
        <w:rPr>
          <w:lang w:val="en-CA"/>
        </w:rPr>
        <w:t xml:space="preserve">in the </w:t>
      </w:r>
      <w:r>
        <w:rPr>
          <w:lang w:val="en-CA"/>
        </w:rPr>
        <w:t xml:space="preserve">patterns of infection in a population 9i.e. </w:t>
      </w:r>
      <w:proofErr w:type="spellStart"/>
      <w:r>
        <w:rPr>
          <w:lang w:val="en-CA"/>
        </w:rPr>
        <w:t>populatins</w:t>
      </w:r>
      <w:proofErr w:type="spellEnd"/>
      <w:r>
        <w:rPr>
          <w:lang w:val="en-CA"/>
        </w:rPr>
        <w:t xml:space="preserve"> with different sex ratios will likely have different </w:t>
      </w:r>
      <w:proofErr w:type="spellStart"/>
      <w:r>
        <w:rPr>
          <w:lang w:val="en-CA"/>
        </w:rPr>
        <w:t>infectin</w:t>
      </w:r>
      <w:proofErr w:type="spellEnd"/>
      <w:r>
        <w:rPr>
          <w:lang w:val="en-CA"/>
        </w:rPr>
        <w:t xml:space="preserve"> prevalence if infection is sex-biased). Is this what you mean? If so, adding a hypothetical scenario like this is very helpful for laying out your argument in terms readers will be able to follow intuitively.</w:t>
      </w:r>
    </w:p>
  </w:comment>
  <w:comment w:id="94" w:author="Binning Sandra Ann [22]" w:date="2023-08-04T15:46:00Z" w:initials="SAB">
    <w:p w14:paraId="314670A2" w14:textId="3E5D6E22" w:rsidR="00FD47BE" w:rsidRPr="009279B2" w:rsidRDefault="00FD47BE">
      <w:pPr>
        <w:pStyle w:val="Commentaire"/>
        <w:rPr>
          <w:lang w:val="en-CA"/>
        </w:rPr>
      </w:pPr>
      <w:r>
        <w:rPr>
          <w:rStyle w:val="Marquedecommentaire"/>
        </w:rPr>
        <w:annotationRef/>
      </w:r>
      <w:r w:rsidRPr="009279B2">
        <w:rPr>
          <w:lang w:val="en-CA"/>
        </w:rPr>
        <w:t xml:space="preserve">Host? Or </w:t>
      </w:r>
      <w:proofErr w:type="spellStart"/>
      <w:r w:rsidRPr="009279B2">
        <w:rPr>
          <w:lang w:val="en-CA"/>
        </w:rPr>
        <w:t>paraistr</w:t>
      </w:r>
      <w:proofErr w:type="spellEnd"/>
      <w:r w:rsidRPr="009279B2">
        <w:rPr>
          <w:lang w:val="en-CA"/>
        </w:rPr>
        <w:t>? Again, be explicit</w:t>
      </w:r>
    </w:p>
  </w:comment>
  <w:comment w:id="101" w:author="Binning Sandra Ann [23]" w:date="2023-08-04T15:47:00Z" w:initials="SAB">
    <w:p w14:paraId="7083C3B9" w14:textId="3DBB9E5F" w:rsidR="00FD47BE" w:rsidRPr="009279B2" w:rsidRDefault="00FD47BE">
      <w:pPr>
        <w:pStyle w:val="Commentaire"/>
        <w:rPr>
          <w:lang w:val="en-CA"/>
        </w:rPr>
      </w:pPr>
      <w:r>
        <w:rPr>
          <w:rStyle w:val="Marquedecommentaire"/>
        </w:rPr>
        <w:annotationRef/>
      </w:r>
      <w:r w:rsidRPr="009279B2">
        <w:rPr>
          <w:lang w:val="en-CA"/>
        </w:rPr>
        <w:t>Do you mean indep</w:t>
      </w:r>
      <w:r>
        <w:rPr>
          <w:lang w:val="en-CA"/>
        </w:rPr>
        <w:t>endent of encounter rates? Again, here would be a good place for an example.</w:t>
      </w:r>
    </w:p>
  </w:comment>
  <w:comment w:id="121" w:author="Binning Sandra Ann [24]" w:date="2023-08-04T15:50:00Z" w:initials="SAB">
    <w:p w14:paraId="1F450899" w14:textId="4D136A58" w:rsidR="00FD47BE" w:rsidRPr="009279B2" w:rsidRDefault="00FD47BE">
      <w:pPr>
        <w:pStyle w:val="Commentaire"/>
        <w:rPr>
          <w:lang w:val="en-CA"/>
        </w:rPr>
      </w:pPr>
      <w:r>
        <w:rPr>
          <w:rStyle w:val="Marquedecommentaire"/>
        </w:rPr>
        <w:annotationRef/>
      </w:r>
      <w:r w:rsidRPr="009279B2">
        <w:rPr>
          <w:lang w:val="en-CA"/>
        </w:rPr>
        <w:t xml:space="preserve">I think somewhere above, it would be worth going through the </w:t>
      </w:r>
      <w:proofErr w:type="spellStart"/>
      <w:r w:rsidRPr="009279B2">
        <w:rPr>
          <w:lang w:val="en-CA"/>
        </w:rPr>
        <w:t>differnet</w:t>
      </w:r>
      <w:proofErr w:type="spellEnd"/>
      <w:r w:rsidRPr="009279B2">
        <w:rPr>
          <w:lang w:val="en-CA"/>
        </w:rPr>
        <w:t xml:space="preserve"> levels of filtering </w:t>
      </w:r>
      <w:proofErr w:type="spellStart"/>
      <w:r w:rsidRPr="009279B2">
        <w:rPr>
          <w:lang w:val="en-CA"/>
        </w:rPr>
        <w:t>thatoccur</w:t>
      </w:r>
      <w:proofErr w:type="spellEnd"/>
      <w:r w:rsidRPr="009279B2">
        <w:rPr>
          <w:lang w:val="en-CA"/>
        </w:rPr>
        <w:t xml:space="preserve"> before a host is infected with example </w:t>
      </w:r>
      <w:proofErr w:type="spellStart"/>
      <w:r w:rsidRPr="009279B2">
        <w:rPr>
          <w:lang w:val="en-CA"/>
        </w:rPr>
        <w:t>sof</w:t>
      </w:r>
      <w:proofErr w:type="spellEnd"/>
      <w:r w:rsidRPr="009279B2">
        <w:rPr>
          <w:lang w:val="en-CA"/>
        </w:rPr>
        <w:t xml:space="preserve"> </w:t>
      </w:r>
      <w:proofErr w:type="gramStart"/>
      <w:r w:rsidRPr="009279B2">
        <w:rPr>
          <w:lang w:val="en-CA"/>
        </w:rPr>
        <w:t>each,.</w:t>
      </w:r>
      <w:proofErr w:type="gramEnd"/>
      <w:r w:rsidRPr="009279B2">
        <w:rPr>
          <w:lang w:val="en-CA"/>
        </w:rPr>
        <w:t xml:space="preserve"> This </w:t>
      </w:r>
      <w:r>
        <w:rPr>
          <w:lang w:val="en-CA"/>
        </w:rPr>
        <w:t xml:space="preserve">might even be worth a figure (certainly for the general </w:t>
      </w:r>
      <w:proofErr w:type="spellStart"/>
      <w:r>
        <w:rPr>
          <w:lang w:val="en-CA"/>
        </w:rPr>
        <w:t>intorductin</w:t>
      </w:r>
      <w:proofErr w:type="spellEnd"/>
      <w:r>
        <w:rPr>
          <w:lang w:val="en-CA"/>
        </w:rPr>
        <w:t xml:space="preserve"> of the thesis)</w:t>
      </w:r>
    </w:p>
  </w:comment>
  <w:comment w:id="127" w:author="Binning Sandra Ann [25]" w:date="2023-08-04T15:52:00Z" w:initials="SAB">
    <w:p w14:paraId="083A2F0A" w14:textId="6491611C" w:rsidR="00FD47BE" w:rsidRPr="00611E4C" w:rsidRDefault="00FD47BE">
      <w:pPr>
        <w:pStyle w:val="Commentaire"/>
        <w:rPr>
          <w:lang w:val="en-CA"/>
        </w:rPr>
      </w:pPr>
      <w:r>
        <w:rPr>
          <w:rStyle w:val="Marquedecommentaire"/>
        </w:rPr>
        <w:annotationRef/>
      </w:r>
      <w:r w:rsidRPr="00611E4C">
        <w:rPr>
          <w:lang w:val="en-CA"/>
        </w:rPr>
        <w:t>Of parasites, hosts or both</w:t>
      </w:r>
    </w:p>
  </w:comment>
  <w:comment w:id="130" w:author="Binning Sandra Ann [26]" w:date="2023-08-04T15:53:00Z" w:initials="SAB">
    <w:p w14:paraId="7DBEA488" w14:textId="5C76AE66" w:rsidR="00FD47BE" w:rsidRPr="0095142C" w:rsidRDefault="00FD47BE">
      <w:pPr>
        <w:pStyle w:val="Commentaire"/>
        <w:rPr>
          <w:lang w:val="en-CA"/>
        </w:rPr>
      </w:pPr>
      <w:r>
        <w:rPr>
          <w:rStyle w:val="Marquedecommentaire"/>
        </w:rPr>
        <w:annotationRef/>
      </w:r>
      <w:r w:rsidRPr="0095142C">
        <w:rPr>
          <w:lang w:val="en-CA"/>
        </w:rPr>
        <w:t xml:space="preserve">Since this is very </w:t>
      </w:r>
      <w:proofErr w:type="spellStart"/>
      <w:r w:rsidRPr="0095142C">
        <w:rPr>
          <w:lang w:val="en-CA"/>
        </w:rPr>
        <w:t>relevent</w:t>
      </w:r>
      <w:proofErr w:type="spellEnd"/>
      <w:r w:rsidRPr="0095142C">
        <w:rPr>
          <w:lang w:val="en-CA"/>
        </w:rPr>
        <w:t xml:space="preserve"> to you, I would take some time to explain this type of </w:t>
      </w:r>
      <w:proofErr w:type="spellStart"/>
      <w:r w:rsidRPr="0095142C">
        <w:rPr>
          <w:lang w:val="en-CA"/>
        </w:rPr>
        <w:t>infectin</w:t>
      </w:r>
      <w:proofErr w:type="spellEnd"/>
      <w:r w:rsidRPr="0095142C">
        <w:rPr>
          <w:lang w:val="en-CA"/>
        </w:rPr>
        <w:t xml:space="preserve"> here. It will save space later on.</w:t>
      </w:r>
    </w:p>
  </w:comment>
  <w:comment w:id="131" w:author="Binning Sandra Ann [27]" w:date="2023-08-04T15:53:00Z" w:initials="SAB">
    <w:p w14:paraId="2A27C7C1" w14:textId="311AFF11" w:rsidR="00FD47BE" w:rsidRPr="0095142C" w:rsidRDefault="00FD47BE">
      <w:pPr>
        <w:pStyle w:val="Commentaire"/>
        <w:rPr>
          <w:lang w:val="en-CA"/>
        </w:rPr>
      </w:pPr>
      <w:r>
        <w:rPr>
          <w:rStyle w:val="Marquedecommentaire"/>
        </w:rPr>
        <w:annotationRef/>
      </w:r>
      <w:r w:rsidRPr="0095142C">
        <w:rPr>
          <w:lang w:val="en-CA"/>
        </w:rPr>
        <w:t>What exactly was the finding (i.e. what was the direction of the effect)</w:t>
      </w:r>
    </w:p>
  </w:comment>
  <w:comment w:id="132" w:author="Binning Sandra Ann [28]" w:date="2023-08-04T15:54:00Z" w:initials="SAB">
    <w:p w14:paraId="2D939C84" w14:textId="01DF287E" w:rsidR="00FD47BE" w:rsidRPr="0095142C" w:rsidRDefault="00FD47BE">
      <w:pPr>
        <w:pStyle w:val="Commentaire"/>
        <w:rPr>
          <w:lang w:val="en-CA"/>
        </w:rPr>
      </w:pPr>
      <w:r>
        <w:rPr>
          <w:rStyle w:val="Marquedecommentaire"/>
        </w:rPr>
        <w:annotationRef/>
      </w:r>
      <w:r w:rsidRPr="0095142C">
        <w:rPr>
          <w:lang w:val="en-CA"/>
        </w:rPr>
        <w:t xml:space="preserve">Of what? Of infection? Of host </w:t>
      </w:r>
      <w:r>
        <w:rPr>
          <w:lang w:val="en-CA"/>
        </w:rPr>
        <w:t>susceptibility? Don’t assume the reader will know exactly what you mean. Be precise and specific where you can to avoid any ambiguities in your writing.</w:t>
      </w:r>
    </w:p>
  </w:comment>
  <w:comment w:id="133" w:author="Binning Sandra Ann [29]" w:date="2023-08-04T15:55:00Z" w:initials="SAB">
    <w:p w14:paraId="4D301E65" w14:textId="3ED58C67" w:rsidR="00FD47BE" w:rsidRPr="0095142C" w:rsidRDefault="00FD47BE">
      <w:pPr>
        <w:pStyle w:val="Commentaire"/>
        <w:rPr>
          <w:lang w:val="en-CA"/>
        </w:rPr>
      </w:pPr>
      <w:r>
        <w:rPr>
          <w:rStyle w:val="Marquedecommentaire"/>
        </w:rPr>
        <w:annotationRef/>
      </w:r>
      <w:r w:rsidRPr="0095142C">
        <w:rPr>
          <w:lang w:val="en-CA"/>
        </w:rPr>
        <w:t>Same here? Patterns of what?</w:t>
      </w:r>
    </w:p>
  </w:comment>
  <w:comment w:id="134" w:author="Binning Sandra Ann [29]" w:date="2023-08-04T15:56:00Z" w:initials="SAB">
    <w:p w14:paraId="6AD0797B" w14:textId="31D21A51" w:rsidR="00FD47BE" w:rsidRPr="0095142C" w:rsidRDefault="00FD47BE">
      <w:pPr>
        <w:pStyle w:val="Commentaire"/>
        <w:rPr>
          <w:lang w:val="en-CA"/>
        </w:rPr>
      </w:pPr>
      <w:r>
        <w:rPr>
          <w:rStyle w:val="Marquedecommentaire"/>
        </w:rPr>
        <w:annotationRef/>
      </w:r>
      <w:r w:rsidRPr="0095142C">
        <w:rPr>
          <w:lang w:val="en-CA"/>
        </w:rPr>
        <w:t xml:space="preserve">If this is the context with which </w:t>
      </w:r>
      <w:proofErr w:type="spellStart"/>
      <w:r w:rsidRPr="0095142C">
        <w:rPr>
          <w:lang w:val="en-CA"/>
        </w:rPr>
        <w:t>youwant</w:t>
      </w:r>
      <w:proofErr w:type="spellEnd"/>
      <w:r w:rsidRPr="0095142C">
        <w:rPr>
          <w:lang w:val="en-CA"/>
        </w:rPr>
        <w:t xml:space="preserve"> to </w:t>
      </w:r>
    </w:p>
  </w:comment>
  <w:comment w:id="136" w:author="Binning Sandra Ann [30]" w:date="2023-08-04T16:16:00Z" w:initials="SAB">
    <w:p w14:paraId="1D217F51" w14:textId="7E50E089" w:rsidR="00FD47BE" w:rsidRPr="00F73A12" w:rsidRDefault="00FD47BE">
      <w:pPr>
        <w:pStyle w:val="Commentaire"/>
        <w:rPr>
          <w:lang w:val="en-CA"/>
        </w:rPr>
      </w:pPr>
      <w:r>
        <w:rPr>
          <w:rStyle w:val="Marquedecommentaire"/>
        </w:rPr>
        <w:annotationRef/>
      </w:r>
      <w:proofErr w:type="spellStart"/>
      <w:r w:rsidRPr="00F73A12">
        <w:rPr>
          <w:lang w:val="en-CA"/>
        </w:rPr>
        <w:t>Thi</w:t>
      </w:r>
      <w:proofErr w:type="spellEnd"/>
      <w:r w:rsidRPr="00F73A12">
        <w:rPr>
          <w:lang w:val="en-CA"/>
        </w:rPr>
        <w:t xml:space="preserve"> </w:t>
      </w:r>
      <w:proofErr w:type="spellStart"/>
      <w:r w:rsidRPr="00F73A12">
        <w:rPr>
          <w:lang w:val="en-CA"/>
        </w:rPr>
        <w:t>sidea</w:t>
      </w:r>
      <w:proofErr w:type="spellEnd"/>
      <w:r w:rsidRPr="00F73A12">
        <w:rPr>
          <w:lang w:val="en-CA"/>
        </w:rPr>
        <w:t xml:space="preserve"> didn’t really come up in the other paragraphs. I.e. the influence that method can </w:t>
      </w:r>
      <w:proofErr w:type="spellStart"/>
      <w:r w:rsidRPr="00F73A12">
        <w:rPr>
          <w:lang w:val="en-CA"/>
        </w:rPr>
        <w:t>intoduce</w:t>
      </w:r>
      <w:proofErr w:type="spellEnd"/>
      <w:r w:rsidRPr="00F73A12">
        <w:rPr>
          <w:lang w:val="en-CA"/>
        </w:rPr>
        <w:t xml:space="preserve"> bias into the </w:t>
      </w:r>
      <w:r>
        <w:rPr>
          <w:lang w:val="en-CA"/>
        </w:rPr>
        <w:t xml:space="preserve">study, or affect estimates. I think this is an </w:t>
      </w:r>
      <w:proofErr w:type="spellStart"/>
      <w:r>
        <w:rPr>
          <w:lang w:val="en-CA"/>
        </w:rPr>
        <w:t>importna</w:t>
      </w:r>
      <w:proofErr w:type="spellEnd"/>
      <w:r>
        <w:rPr>
          <w:lang w:val="en-CA"/>
        </w:rPr>
        <w:t xml:space="preserve"> part of the study that needs to be </w:t>
      </w:r>
      <w:proofErr w:type="spellStart"/>
      <w:r>
        <w:rPr>
          <w:lang w:val="en-CA"/>
        </w:rPr>
        <w:t>explainedin</w:t>
      </w:r>
      <w:proofErr w:type="spellEnd"/>
      <w:r>
        <w:rPr>
          <w:lang w:val="en-CA"/>
        </w:rPr>
        <w:t xml:space="preserve"> the intro.</w:t>
      </w:r>
    </w:p>
  </w:comment>
  <w:comment w:id="137" w:author="Juliane Vigneault" w:date="2023-07-31T19:21:00Z" w:initials="JV">
    <w:p w14:paraId="5113DD2D" w14:textId="24C9F476" w:rsidR="00FD47BE" w:rsidRPr="00B927AE" w:rsidRDefault="00FD47BE" w:rsidP="00472077">
      <w:pPr>
        <w:rPr>
          <w:lang w:val="en-CA"/>
        </w:rPr>
      </w:pPr>
      <w:r>
        <w:rPr>
          <w:rStyle w:val="Marquedecommentaire"/>
        </w:rPr>
        <w:annotationRef/>
      </w:r>
      <w:r w:rsidRPr="00951D33">
        <w:rPr>
          <w:color w:val="000000"/>
          <w:sz w:val="20"/>
          <w:szCs w:val="20"/>
          <w:lang w:val="en-CA"/>
        </w:rPr>
        <w:t xml:space="preserve">I sampled 15 lakes but I eliminated one lake from analysis because I only </w:t>
      </w:r>
      <w:proofErr w:type="spellStart"/>
      <w:r w:rsidRPr="00951D33">
        <w:rPr>
          <w:color w:val="000000"/>
          <w:sz w:val="20"/>
          <w:szCs w:val="20"/>
          <w:lang w:val="en-CA"/>
        </w:rPr>
        <w:t>catched</w:t>
      </w:r>
      <w:proofErr w:type="spellEnd"/>
      <w:r w:rsidRPr="00951D33">
        <w:rPr>
          <w:color w:val="000000"/>
          <w:sz w:val="20"/>
          <w:szCs w:val="20"/>
          <w:lang w:val="en-CA"/>
        </w:rPr>
        <w:t xml:space="preserve"> one fish. </w:t>
      </w:r>
      <w:r w:rsidRPr="00B927AE">
        <w:rPr>
          <w:color w:val="000000"/>
          <w:sz w:val="20"/>
          <w:szCs w:val="20"/>
          <w:lang w:val="en-CA"/>
        </w:rPr>
        <w:t>Should I say 14 lakes instead?</w:t>
      </w:r>
    </w:p>
  </w:comment>
  <w:comment w:id="138" w:author="Binning Sandra Ann [31]" w:date="2023-08-04T16:16:00Z" w:initials="SAB">
    <w:p w14:paraId="149F66F4" w14:textId="7908D8FA" w:rsidR="00FD47BE" w:rsidRPr="00F73A12" w:rsidRDefault="00FD47BE">
      <w:pPr>
        <w:pStyle w:val="Commentaire"/>
        <w:rPr>
          <w:lang w:val="en-CA"/>
        </w:rPr>
      </w:pPr>
      <w:r>
        <w:rPr>
          <w:rStyle w:val="Marquedecommentaire"/>
        </w:rPr>
        <w:annotationRef/>
      </w:r>
      <w:r w:rsidRPr="00F73A12">
        <w:rPr>
          <w:lang w:val="en-CA"/>
        </w:rPr>
        <w:t xml:space="preserve">Yes, then here I would say 14. In the methods, you could </w:t>
      </w:r>
      <w:proofErr w:type="spellStart"/>
      <w:r w:rsidRPr="00F73A12">
        <w:rPr>
          <w:lang w:val="en-CA"/>
        </w:rPr>
        <w:t>ewxplain</w:t>
      </w:r>
      <w:proofErr w:type="spellEnd"/>
      <w:r w:rsidRPr="00F73A12">
        <w:rPr>
          <w:lang w:val="en-CA"/>
        </w:rPr>
        <w:t xml:space="preserve"> that you sampled 15 but excluded one </w:t>
      </w:r>
      <w:proofErr w:type="spellStart"/>
      <w:r w:rsidRPr="00F73A12">
        <w:rPr>
          <w:lang w:val="en-CA"/>
        </w:rPr>
        <w:t>becasue</w:t>
      </w:r>
      <w:proofErr w:type="spellEnd"/>
      <w:r w:rsidRPr="00F73A12">
        <w:rPr>
          <w:lang w:val="en-CA"/>
        </w:rPr>
        <w:t xml:space="preserve"> sop few fish were caught.</w:t>
      </w:r>
    </w:p>
  </w:comment>
  <w:comment w:id="139" w:author="Binning Sandra Ann [32]" w:date="2023-08-04T16:18:00Z" w:initials="SAB">
    <w:p w14:paraId="34127AC3" w14:textId="3012E240" w:rsidR="00FD47BE" w:rsidRDefault="00FD47BE">
      <w:pPr>
        <w:pStyle w:val="Commentaire"/>
      </w:pPr>
      <w:r>
        <w:rPr>
          <w:rStyle w:val="Marquedecommentaire"/>
        </w:rPr>
        <w:annotationRef/>
      </w:r>
      <w:r w:rsidRPr="00F73A12">
        <w:rPr>
          <w:lang w:val="en-CA"/>
        </w:rPr>
        <w:t xml:space="preserve">Terminology needs to be </w:t>
      </w:r>
      <w:proofErr w:type="spellStart"/>
      <w:r w:rsidRPr="00F73A12">
        <w:rPr>
          <w:lang w:val="en-CA"/>
        </w:rPr>
        <w:t>consisetsn</w:t>
      </w:r>
      <w:proofErr w:type="spellEnd"/>
      <w:r w:rsidRPr="00F73A12">
        <w:rPr>
          <w:lang w:val="en-CA"/>
        </w:rPr>
        <w:t xml:space="preserve">. What do you mean by local conditions? </w:t>
      </w:r>
      <w:r>
        <w:t xml:space="preserve">This </w:t>
      </w:r>
      <w:proofErr w:type="spellStart"/>
      <w:r>
        <w:t>shoudl</w:t>
      </w:r>
      <w:proofErr w:type="spellEnd"/>
      <w:r>
        <w:t xml:space="preserve"> </w:t>
      </w:r>
      <w:proofErr w:type="spellStart"/>
      <w:r>
        <w:t>appear</w:t>
      </w:r>
      <w:proofErr w:type="spellEnd"/>
      <w:r>
        <w:t xml:space="preserve"> </w:t>
      </w:r>
      <w:proofErr w:type="spellStart"/>
      <w:r>
        <w:t>above</w:t>
      </w:r>
      <w:proofErr w:type="spellEnd"/>
      <w:r>
        <w:t xml:space="preserve"> </w:t>
      </w:r>
      <w:proofErr w:type="spellStart"/>
      <w:r>
        <w:t>with</w:t>
      </w:r>
      <w:proofErr w:type="spellEnd"/>
      <w:r>
        <w:t xml:space="preserve"> a </w:t>
      </w:r>
      <w:proofErr w:type="spellStart"/>
      <w:r>
        <w:t>definition</w:t>
      </w:r>
      <w:proofErr w:type="spellEnd"/>
      <w:r>
        <w:t xml:space="preserve"> </w:t>
      </w:r>
    </w:p>
  </w:comment>
  <w:comment w:id="140" w:author="Binning Sandra Ann [33]" w:date="2023-08-04T16:18:00Z" w:initials="SAB">
    <w:p w14:paraId="410F920D" w14:textId="00966498" w:rsidR="00FD47BE" w:rsidRDefault="00FD47BE">
      <w:pPr>
        <w:pStyle w:val="Commentaire"/>
      </w:pPr>
      <w:r>
        <w:rPr>
          <w:rStyle w:val="Marquedecommentaire"/>
        </w:rPr>
        <w:annotationRef/>
      </w:r>
      <w:r w:rsidRPr="00F73A12">
        <w:rPr>
          <w:lang w:val="en-CA"/>
        </w:rPr>
        <w:t xml:space="preserve">These three scales need to be put in context as well. </w:t>
      </w:r>
      <w:proofErr w:type="spellStart"/>
      <w:r w:rsidRPr="00F73A12">
        <w:rPr>
          <w:lang w:val="en-CA"/>
        </w:rPr>
        <w:t>Regonal</w:t>
      </w:r>
      <w:proofErr w:type="spellEnd"/>
      <w:r w:rsidRPr="00F73A12">
        <w:rPr>
          <w:lang w:val="en-CA"/>
        </w:rPr>
        <w:t xml:space="preserve"> = watershed local= lake, fine-scale = microhabitat? </w:t>
      </w:r>
      <w:r>
        <w:t xml:space="preserve">Or </w:t>
      </w:r>
      <w:proofErr w:type="spellStart"/>
      <w:r>
        <w:t>something</w:t>
      </w:r>
      <w:proofErr w:type="spellEnd"/>
      <w:r>
        <w:t xml:space="preserve"> like </w:t>
      </w:r>
      <w:proofErr w:type="spellStart"/>
      <w:r>
        <w:t>that</w:t>
      </w:r>
      <w:proofErr w:type="spellEnd"/>
    </w:p>
  </w:comment>
  <w:comment w:id="141" w:author="Binning Sandra Ann [34]" w:date="2023-08-04T16:19:00Z" w:initials="SAB">
    <w:p w14:paraId="69F51C00" w14:textId="69633799" w:rsidR="00FD47BE" w:rsidRPr="00FD47BE" w:rsidRDefault="00FD47BE">
      <w:pPr>
        <w:pStyle w:val="Commentaire"/>
        <w:rPr>
          <w:lang w:val="en-CA"/>
        </w:rPr>
      </w:pPr>
      <w:r>
        <w:rPr>
          <w:rStyle w:val="Marquedecommentaire"/>
        </w:rPr>
        <w:annotationRef/>
      </w:r>
      <w:r w:rsidRPr="00FD47BE">
        <w:rPr>
          <w:lang w:val="en-CA"/>
        </w:rPr>
        <w:t xml:space="preserve">Why is this a </w:t>
      </w:r>
      <w:proofErr w:type="spellStart"/>
      <w:r w:rsidRPr="00FD47BE">
        <w:rPr>
          <w:lang w:val="en-CA"/>
        </w:rPr>
        <w:t>manageble</w:t>
      </w:r>
      <w:proofErr w:type="spellEnd"/>
      <w:r w:rsidRPr="00FD47BE">
        <w:rPr>
          <w:lang w:val="en-CA"/>
        </w:rPr>
        <w:t xml:space="preserve"> scale? This idea needs to be explained</w:t>
      </w:r>
    </w:p>
  </w:comment>
  <w:comment w:id="143" w:author="Binning Sandra Ann [35]" w:date="2023-08-04T16:20:00Z" w:initials="SAB">
    <w:p w14:paraId="1FF07B6F" w14:textId="1392C97F" w:rsidR="00FD47BE" w:rsidRDefault="00FD47BE">
      <w:pPr>
        <w:pStyle w:val="Commentaire"/>
      </w:pPr>
      <w:r>
        <w:rPr>
          <w:rStyle w:val="Marquedecommentaire"/>
        </w:rPr>
        <w:annotationRef/>
      </w:r>
      <w:proofErr w:type="spellStart"/>
      <w:proofErr w:type="gramStart"/>
      <w:r>
        <w:t>generated</w:t>
      </w:r>
      <w:proofErr w:type="spellEnd"/>
      <w:proofErr w:type="gramEnd"/>
    </w:p>
  </w:comment>
  <w:comment w:id="144" w:author="Binning Sandra Ann [36]" w:date="2023-08-04T16:21:00Z" w:initials="SAB">
    <w:p w14:paraId="4E740F6B" w14:textId="4E69D153" w:rsidR="00FD47BE" w:rsidRDefault="00FD47BE">
      <w:pPr>
        <w:pStyle w:val="Commentaire"/>
      </w:pPr>
      <w:r>
        <w:rPr>
          <w:rStyle w:val="Marquedecommentaire"/>
        </w:rPr>
        <w:annotationRef/>
      </w:r>
      <w:r>
        <w:t xml:space="preserve">Is </w:t>
      </w:r>
      <w:proofErr w:type="spellStart"/>
      <w:r>
        <w:t>this</w:t>
      </w:r>
      <w:proofErr w:type="spellEnd"/>
      <w:r>
        <w:t xml:space="preserve"> right?</w:t>
      </w:r>
    </w:p>
  </w:comment>
  <w:comment w:id="146" w:author="Binning Sandra Ann [37]" w:date="2023-08-04T16:23:00Z" w:initials="SAB">
    <w:p w14:paraId="533136A1" w14:textId="62281A0B" w:rsidR="00FD47BE" w:rsidRPr="00FD47BE" w:rsidRDefault="00FD47BE">
      <w:pPr>
        <w:pStyle w:val="Commentaire"/>
        <w:rPr>
          <w:lang w:val="en-CA"/>
        </w:rPr>
      </w:pPr>
      <w:r>
        <w:rPr>
          <w:rStyle w:val="Marquedecommentaire"/>
        </w:rPr>
        <w:annotationRef/>
      </w:r>
      <w:r w:rsidRPr="00FD47BE">
        <w:rPr>
          <w:lang w:val="en-CA"/>
        </w:rPr>
        <w:t xml:space="preserve">I get what you are saying, but this is unclear. You mean that all lakes are at </w:t>
      </w:r>
      <w:proofErr w:type="spellStart"/>
      <w:r w:rsidRPr="00FD47BE">
        <w:rPr>
          <w:lang w:val="en-CA"/>
        </w:rPr>
        <w:t>eht</w:t>
      </w:r>
      <w:proofErr w:type="spellEnd"/>
      <w:r w:rsidRPr="00FD47BE">
        <w:rPr>
          <w:lang w:val="en-CA"/>
        </w:rPr>
        <w:t xml:space="preserve"> same prevalence vs. The average of the lakes</w:t>
      </w:r>
    </w:p>
  </w:comment>
  <w:comment w:id="145" w:author="Binning Sandra Ann [38]" w:date="2023-08-04T16:22:00Z" w:initials="SAB">
    <w:p w14:paraId="5E50DC8A" w14:textId="143FBF3E" w:rsidR="00FD47BE" w:rsidRPr="00FD47BE" w:rsidRDefault="00FD47BE">
      <w:pPr>
        <w:pStyle w:val="Commentaire"/>
        <w:rPr>
          <w:lang w:val="en-CA"/>
        </w:rPr>
      </w:pPr>
      <w:r>
        <w:rPr>
          <w:rStyle w:val="Marquedecommentaire"/>
        </w:rPr>
        <w:annotationRef/>
      </w:r>
      <w:r w:rsidRPr="00FD47BE">
        <w:rPr>
          <w:lang w:val="en-CA"/>
        </w:rPr>
        <w:t>This seems like it should be in a paragraph above as a way of outlining the approach rather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C1843B" w15:done="0"/>
  <w15:commentEx w15:paraId="4A2219FA" w15:done="0"/>
  <w15:commentEx w15:paraId="1B570AC1" w15:done="0"/>
  <w15:commentEx w15:paraId="0C563917" w15:done="0"/>
  <w15:commentEx w15:paraId="76B0B088" w15:done="0"/>
  <w15:commentEx w15:paraId="7AD7DC76" w15:done="0"/>
  <w15:commentEx w15:paraId="02BF61FB" w15:done="0"/>
  <w15:commentEx w15:paraId="5196B46A" w15:done="0"/>
  <w15:commentEx w15:paraId="60817647" w15:done="0"/>
  <w15:commentEx w15:paraId="043CC91C" w15:done="0"/>
  <w15:commentEx w15:paraId="7DACE21E" w15:done="0"/>
  <w15:commentEx w15:paraId="28B65339" w15:done="0"/>
  <w15:commentEx w15:paraId="0902C77A" w15:done="0"/>
  <w15:commentEx w15:paraId="04AD68C8" w15:done="0"/>
  <w15:commentEx w15:paraId="07141CE3" w15:done="0"/>
  <w15:commentEx w15:paraId="78298706" w15:done="0"/>
  <w15:commentEx w15:paraId="008AA5CE" w15:done="0"/>
  <w15:commentEx w15:paraId="766401D4" w15:done="0"/>
  <w15:commentEx w15:paraId="3F8CBF34" w15:done="0"/>
  <w15:commentEx w15:paraId="2C28BFC8" w15:done="0"/>
  <w15:commentEx w15:paraId="0A21A4F9" w15:done="0"/>
  <w15:commentEx w15:paraId="045C210B" w15:done="0"/>
  <w15:commentEx w15:paraId="314670A2" w15:done="0"/>
  <w15:commentEx w15:paraId="7083C3B9" w15:done="0"/>
  <w15:commentEx w15:paraId="1F450899" w15:done="0"/>
  <w15:commentEx w15:paraId="083A2F0A" w15:done="0"/>
  <w15:commentEx w15:paraId="7DBEA488" w15:done="0"/>
  <w15:commentEx w15:paraId="2A27C7C1" w15:done="0"/>
  <w15:commentEx w15:paraId="2D939C84" w15:done="0"/>
  <w15:commentEx w15:paraId="4D301E65" w15:done="0"/>
  <w15:commentEx w15:paraId="6AD0797B" w15:done="0"/>
  <w15:commentEx w15:paraId="1D217F51" w15:done="0"/>
  <w15:commentEx w15:paraId="5113DD2D" w15:done="0"/>
  <w15:commentEx w15:paraId="149F66F4" w15:paraIdParent="5113DD2D" w15:done="0"/>
  <w15:commentEx w15:paraId="34127AC3" w15:done="0"/>
  <w15:commentEx w15:paraId="410F920D" w15:done="0"/>
  <w15:commentEx w15:paraId="69F51C00" w15:done="0"/>
  <w15:commentEx w15:paraId="1FF07B6F" w15:done="0"/>
  <w15:commentEx w15:paraId="4E740F6B" w15:done="0"/>
  <w15:commentEx w15:paraId="533136A1" w15:done="0"/>
  <w15:commentEx w15:paraId="5E50D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B275" w16cex:dateUtc="2023-08-01T20:33:00Z"/>
  <w16cex:commentExtensible w16cex:durableId="28728855" w16cex:dateUtc="2023-07-31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C1843B" w16cid:durableId="28779339"/>
  <w16cid:commentId w16cid:paraId="4A2219FA" w16cid:durableId="2877959F"/>
  <w16cid:commentId w16cid:paraId="1B570AC1" w16cid:durableId="28779403"/>
  <w16cid:commentId w16cid:paraId="0C563917" w16cid:durableId="28779466"/>
  <w16cid:commentId w16cid:paraId="76B0B088" w16cid:durableId="28779493"/>
  <w16cid:commentId w16cid:paraId="7AD7DC76" w16cid:durableId="287794B7"/>
  <w16cid:commentId w16cid:paraId="02BF61FB" w16cid:durableId="28779736"/>
  <w16cid:commentId w16cid:paraId="5196B46A" w16cid:durableId="2877976F"/>
  <w16cid:commentId w16cid:paraId="60817647" w16cid:durableId="28779804"/>
  <w16cid:commentId w16cid:paraId="043CC91C" w16cid:durableId="2873B275"/>
  <w16cid:commentId w16cid:paraId="7DACE21E" w16cid:durableId="287797B9"/>
  <w16cid:commentId w16cid:paraId="28B65339" w16cid:durableId="28779813"/>
  <w16cid:commentId w16cid:paraId="0902C77A" w16cid:durableId="28779875"/>
  <w16cid:commentId w16cid:paraId="04AD68C8" w16cid:durableId="287798EA"/>
  <w16cid:commentId w16cid:paraId="07141CE3" w16cid:durableId="2877994A"/>
  <w16cid:commentId w16cid:paraId="78298706" w16cid:durableId="287799A7"/>
  <w16cid:commentId w16cid:paraId="008AA5CE" w16cid:durableId="287799FE"/>
  <w16cid:commentId w16cid:paraId="766401D4" w16cid:durableId="28779A30"/>
  <w16cid:commentId w16cid:paraId="3F8CBF34" w16cid:durableId="28779AAC"/>
  <w16cid:commentId w16cid:paraId="2C28BFC8" w16cid:durableId="28779A71"/>
  <w16cid:commentId w16cid:paraId="0A21A4F9" w16cid:durableId="28779AFB"/>
  <w16cid:commentId w16cid:paraId="045C210B" w16cid:durableId="28779B3E"/>
  <w16cid:commentId w16cid:paraId="314670A2" w16cid:durableId="28779BD9"/>
  <w16cid:commentId w16cid:paraId="7083C3B9" w16cid:durableId="28779C20"/>
  <w16cid:commentId w16cid:paraId="1F450899" w16cid:durableId="28779CDA"/>
  <w16cid:commentId w16cid:paraId="083A2F0A" w16cid:durableId="28779D35"/>
  <w16cid:commentId w16cid:paraId="7DBEA488" w16cid:durableId="28779D67"/>
  <w16cid:commentId w16cid:paraId="2A27C7C1" w16cid:durableId="28779D8E"/>
  <w16cid:commentId w16cid:paraId="2D939C84" w16cid:durableId="28779DBD"/>
  <w16cid:commentId w16cid:paraId="4D301E65" w16cid:durableId="28779E07"/>
  <w16cid:commentId w16cid:paraId="6AD0797B" w16cid:durableId="28779E2A"/>
  <w16cid:commentId w16cid:paraId="1D217F51" w16cid:durableId="2877A2EF"/>
  <w16cid:commentId w16cid:paraId="5113DD2D" w16cid:durableId="28728855"/>
  <w16cid:commentId w16cid:paraId="149F66F4" w16cid:durableId="2877A2C1"/>
  <w16cid:commentId w16cid:paraId="34127AC3" w16cid:durableId="2877A340"/>
  <w16cid:commentId w16cid:paraId="410F920D" w16cid:durableId="2877A363"/>
  <w16cid:commentId w16cid:paraId="69F51C00" w16cid:durableId="2877A3AD"/>
  <w16cid:commentId w16cid:paraId="1FF07B6F" w16cid:durableId="2877A3DE"/>
  <w16cid:commentId w16cid:paraId="4E740F6B" w16cid:durableId="2877A40E"/>
  <w16cid:commentId w16cid:paraId="533136A1" w16cid:durableId="2877A47F"/>
  <w16cid:commentId w16cid:paraId="5E50DC8A" w16cid:durableId="2877A4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ning Sandra Ann">
    <w15:presenceInfo w15:providerId="AD" w15:userId="S-1-5-21-2046442738-783573707-16515117-1009734"/>
  </w15:person>
  <w15:person w15:author="Binning Sandra Ann [2]">
    <w15:presenceInfo w15:providerId="AD" w15:userId="S-1-5-21-2046442738-783573707-16515117-1009734"/>
  </w15:person>
  <w15:person w15:author="Binning Sandra Ann [3]">
    <w15:presenceInfo w15:providerId="AD" w15:userId="S-1-5-21-2046442738-783573707-16515117-1009734"/>
  </w15:person>
  <w15:person w15:author="Binning Sandra Ann [4]">
    <w15:presenceInfo w15:providerId="AD" w15:userId="S-1-5-21-2046442738-783573707-16515117-1009734"/>
  </w15:person>
  <w15:person w15:author="Binning Sandra Ann [5]">
    <w15:presenceInfo w15:providerId="AD" w15:userId="S-1-5-21-2046442738-783573707-16515117-1009734"/>
  </w15:person>
  <w15:person w15:author="Binning Sandra Ann [6]">
    <w15:presenceInfo w15:providerId="AD" w15:userId="S-1-5-21-2046442738-783573707-16515117-1009734"/>
  </w15:person>
  <w15:person w15:author="Binning Sandra Ann [7]">
    <w15:presenceInfo w15:providerId="AD" w15:userId="S-1-5-21-2046442738-783573707-16515117-1009734"/>
  </w15:person>
  <w15:person w15:author="Binning Sandra Ann [8]">
    <w15:presenceInfo w15:providerId="AD" w15:userId="S-1-5-21-2046442738-783573707-16515117-1009734"/>
  </w15:person>
  <w15:person w15:author="Binning Sandra Ann [9]">
    <w15:presenceInfo w15:providerId="AD" w15:userId="S-1-5-21-2046442738-783573707-16515117-1009734"/>
  </w15:person>
  <w15:person w15:author="Binning Sandra Ann [10]">
    <w15:presenceInfo w15:providerId="AD" w15:userId="S-1-5-21-2046442738-783573707-16515117-1009734"/>
  </w15:person>
  <w15:person w15:author="Juliane Vigneault">
    <w15:presenceInfo w15:providerId="AD" w15:userId="S::juliane.vigneault@umontreal.ca::e9c5a2bf-ae4a-401c-a124-f1d6467fb539"/>
  </w15:person>
  <w15:person w15:author="Binning Sandra Ann [11]">
    <w15:presenceInfo w15:providerId="AD" w15:userId="S-1-5-21-2046442738-783573707-16515117-1009734"/>
  </w15:person>
  <w15:person w15:author="Binning Sandra Ann [12]">
    <w15:presenceInfo w15:providerId="AD" w15:userId="S-1-5-21-2046442738-783573707-16515117-1009734"/>
  </w15:person>
  <w15:person w15:author="Binning Sandra Ann [13]">
    <w15:presenceInfo w15:providerId="AD" w15:userId="S-1-5-21-2046442738-783573707-16515117-1009734"/>
  </w15:person>
  <w15:person w15:author="Binning Sandra Ann [14]">
    <w15:presenceInfo w15:providerId="AD" w15:userId="S-1-5-21-2046442738-783573707-16515117-1009734"/>
  </w15:person>
  <w15:person w15:author="Binning Sandra Ann [15]">
    <w15:presenceInfo w15:providerId="AD" w15:userId="S-1-5-21-2046442738-783573707-16515117-1009734"/>
  </w15:person>
  <w15:person w15:author="Binning Sandra Ann [16]">
    <w15:presenceInfo w15:providerId="AD" w15:userId="S-1-5-21-2046442738-783573707-16515117-1009734"/>
  </w15:person>
  <w15:person w15:author="Binning Sandra Ann [17]">
    <w15:presenceInfo w15:providerId="AD" w15:userId="S-1-5-21-2046442738-783573707-16515117-1009734"/>
  </w15:person>
  <w15:person w15:author="Binning Sandra Ann [18]">
    <w15:presenceInfo w15:providerId="AD" w15:userId="S-1-5-21-2046442738-783573707-16515117-1009734"/>
  </w15:person>
  <w15:person w15:author="Binning Sandra Ann [19]">
    <w15:presenceInfo w15:providerId="AD" w15:userId="S-1-5-21-2046442738-783573707-16515117-1009734"/>
  </w15:person>
  <w15:person w15:author="Binning Sandra Ann [20]">
    <w15:presenceInfo w15:providerId="AD" w15:userId="S-1-5-21-2046442738-783573707-16515117-1009734"/>
  </w15:person>
  <w15:person w15:author="Binning Sandra Ann [21]">
    <w15:presenceInfo w15:providerId="AD" w15:userId="S-1-5-21-2046442738-783573707-16515117-1009734"/>
  </w15:person>
  <w15:person w15:author="Binning Sandra Ann [22]">
    <w15:presenceInfo w15:providerId="AD" w15:userId="S-1-5-21-2046442738-783573707-16515117-1009734"/>
  </w15:person>
  <w15:person w15:author="Binning Sandra Ann [23]">
    <w15:presenceInfo w15:providerId="AD" w15:userId="S-1-5-21-2046442738-783573707-16515117-1009734"/>
  </w15:person>
  <w15:person w15:author="Binning Sandra Ann [24]">
    <w15:presenceInfo w15:providerId="AD" w15:userId="S-1-5-21-2046442738-783573707-16515117-1009734"/>
  </w15:person>
  <w15:person w15:author="Binning Sandra Ann [25]">
    <w15:presenceInfo w15:providerId="AD" w15:userId="S-1-5-21-2046442738-783573707-16515117-1009734"/>
  </w15:person>
  <w15:person w15:author="Binning Sandra Ann [26]">
    <w15:presenceInfo w15:providerId="AD" w15:userId="S-1-5-21-2046442738-783573707-16515117-1009734"/>
  </w15:person>
  <w15:person w15:author="Binning Sandra Ann [27]">
    <w15:presenceInfo w15:providerId="AD" w15:userId="S-1-5-21-2046442738-783573707-16515117-1009734"/>
  </w15:person>
  <w15:person w15:author="Binning Sandra Ann [28]">
    <w15:presenceInfo w15:providerId="AD" w15:userId="S-1-5-21-2046442738-783573707-16515117-1009734"/>
  </w15:person>
  <w15:person w15:author="Binning Sandra Ann [29]">
    <w15:presenceInfo w15:providerId="AD" w15:userId="S-1-5-21-2046442738-783573707-16515117-1009734"/>
  </w15:person>
  <w15:person w15:author="Binning Sandra Ann [30]">
    <w15:presenceInfo w15:providerId="AD" w15:userId="S-1-5-21-2046442738-783573707-16515117-1009734"/>
  </w15:person>
  <w15:person w15:author="Binning Sandra Ann [31]">
    <w15:presenceInfo w15:providerId="AD" w15:userId="S-1-5-21-2046442738-783573707-16515117-1009734"/>
  </w15:person>
  <w15:person w15:author="Binning Sandra Ann [32]">
    <w15:presenceInfo w15:providerId="AD" w15:userId="S-1-5-21-2046442738-783573707-16515117-1009734"/>
  </w15:person>
  <w15:person w15:author="Binning Sandra Ann [33]">
    <w15:presenceInfo w15:providerId="AD" w15:userId="S-1-5-21-2046442738-783573707-16515117-1009734"/>
  </w15:person>
  <w15:person w15:author="Binning Sandra Ann [34]">
    <w15:presenceInfo w15:providerId="AD" w15:userId="S-1-5-21-2046442738-783573707-16515117-1009734"/>
  </w15:person>
  <w15:person w15:author="Binning Sandra Ann [35]">
    <w15:presenceInfo w15:providerId="AD" w15:userId="S-1-5-21-2046442738-783573707-16515117-1009734"/>
  </w15:person>
  <w15:person w15:author="Binning Sandra Ann [36]">
    <w15:presenceInfo w15:providerId="AD" w15:userId="S-1-5-21-2046442738-783573707-16515117-1009734"/>
  </w15:person>
  <w15:person w15:author="Sandra Ann Binning">
    <w15:presenceInfo w15:providerId="AD" w15:userId="S-1-5-21-2046442738-783573707-16515117-1009734"/>
  </w15:person>
  <w15:person w15:author="Binning Sandra Ann [37]">
    <w15:presenceInfo w15:providerId="AD" w15:userId="S-1-5-21-2046442738-783573707-16515117-1009734"/>
  </w15:person>
  <w15:person w15:author="Binning Sandra Ann [38]">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10DE8"/>
    <w:rsid w:val="00023C0E"/>
    <w:rsid w:val="00025866"/>
    <w:rsid w:val="000307BA"/>
    <w:rsid w:val="00031CF2"/>
    <w:rsid w:val="00040591"/>
    <w:rsid w:val="00063445"/>
    <w:rsid w:val="000751B2"/>
    <w:rsid w:val="00083869"/>
    <w:rsid w:val="00084F40"/>
    <w:rsid w:val="0008785B"/>
    <w:rsid w:val="00090988"/>
    <w:rsid w:val="0009532F"/>
    <w:rsid w:val="00095B03"/>
    <w:rsid w:val="000A696D"/>
    <w:rsid w:val="000B6062"/>
    <w:rsid w:val="000D4F13"/>
    <w:rsid w:val="000F63CF"/>
    <w:rsid w:val="001138F5"/>
    <w:rsid w:val="00123442"/>
    <w:rsid w:val="001343CD"/>
    <w:rsid w:val="001466C4"/>
    <w:rsid w:val="001732A1"/>
    <w:rsid w:val="0017552B"/>
    <w:rsid w:val="00184DF6"/>
    <w:rsid w:val="001A7143"/>
    <w:rsid w:val="001B2FC3"/>
    <w:rsid w:val="001C29D5"/>
    <w:rsid w:val="00227995"/>
    <w:rsid w:val="00234FDA"/>
    <w:rsid w:val="00241DED"/>
    <w:rsid w:val="0024289C"/>
    <w:rsid w:val="002555A4"/>
    <w:rsid w:val="002661AB"/>
    <w:rsid w:val="00296A7B"/>
    <w:rsid w:val="002A5DF1"/>
    <w:rsid w:val="002B00CE"/>
    <w:rsid w:val="002B15CA"/>
    <w:rsid w:val="002C48F8"/>
    <w:rsid w:val="002C5136"/>
    <w:rsid w:val="002F088D"/>
    <w:rsid w:val="00313AB0"/>
    <w:rsid w:val="00320DBE"/>
    <w:rsid w:val="00322D01"/>
    <w:rsid w:val="003246AE"/>
    <w:rsid w:val="00357AAA"/>
    <w:rsid w:val="003635D0"/>
    <w:rsid w:val="00376921"/>
    <w:rsid w:val="003C4A96"/>
    <w:rsid w:val="003D40F7"/>
    <w:rsid w:val="003E4D0E"/>
    <w:rsid w:val="004053C8"/>
    <w:rsid w:val="0040675E"/>
    <w:rsid w:val="00416867"/>
    <w:rsid w:val="00425579"/>
    <w:rsid w:val="004435EC"/>
    <w:rsid w:val="004527E6"/>
    <w:rsid w:val="004637B7"/>
    <w:rsid w:val="0046670F"/>
    <w:rsid w:val="00472077"/>
    <w:rsid w:val="0047229C"/>
    <w:rsid w:val="00474F21"/>
    <w:rsid w:val="0047716C"/>
    <w:rsid w:val="004854C3"/>
    <w:rsid w:val="00486181"/>
    <w:rsid w:val="00495392"/>
    <w:rsid w:val="0049609A"/>
    <w:rsid w:val="004A0A5D"/>
    <w:rsid w:val="004A25DC"/>
    <w:rsid w:val="004A5322"/>
    <w:rsid w:val="004A6F45"/>
    <w:rsid w:val="004B53D8"/>
    <w:rsid w:val="004C7630"/>
    <w:rsid w:val="004E7026"/>
    <w:rsid w:val="00502350"/>
    <w:rsid w:val="005026FA"/>
    <w:rsid w:val="0050545F"/>
    <w:rsid w:val="005217AC"/>
    <w:rsid w:val="0053061F"/>
    <w:rsid w:val="00564F13"/>
    <w:rsid w:val="00567BBE"/>
    <w:rsid w:val="005848C1"/>
    <w:rsid w:val="00593FCF"/>
    <w:rsid w:val="005976D4"/>
    <w:rsid w:val="005A2EE9"/>
    <w:rsid w:val="005A4478"/>
    <w:rsid w:val="005A5B4B"/>
    <w:rsid w:val="005B2C73"/>
    <w:rsid w:val="005B740B"/>
    <w:rsid w:val="005B7CFB"/>
    <w:rsid w:val="005C0AC9"/>
    <w:rsid w:val="005C3148"/>
    <w:rsid w:val="005D03A4"/>
    <w:rsid w:val="005D209B"/>
    <w:rsid w:val="005E1C4E"/>
    <w:rsid w:val="005F0786"/>
    <w:rsid w:val="005F3BDA"/>
    <w:rsid w:val="00600CC5"/>
    <w:rsid w:val="006057F5"/>
    <w:rsid w:val="00611E4C"/>
    <w:rsid w:val="0062566F"/>
    <w:rsid w:val="006363B1"/>
    <w:rsid w:val="00646BD9"/>
    <w:rsid w:val="00656639"/>
    <w:rsid w:val="00657200"/>
    <w:rsid w:val="00662251"/>
    <w:rsid w:val="006706FA"/>
    <w:rsid w:val="0067163F"/>
    <w:rsid w:val="006A6476"/>
    <w:rsid w:val="006B0AAF"/>
    <w:rsid w:val="006C292D"/>
    <w:rsid w:val="006C344F"/>
    <w:rsid w:val="006C3944"/>
    <w:rsid w:val="006C66C8"/>
    <w:rsid w:val="006D4EDB"/>
    <w:rsid w:val="0071091F"/>
    <w:rsid w:val="00720080"/>
    <w:rsid w:val="00721BE7"/>
    <w:rsid w:val="007315AE"/>
    <w:rsid w:val="0073420C"/>
    <w:rsid w:val="00747DFA"/>
    <w:rsid w:val="00755A70"/>
    <w:rsid w:val="0075667C"/>
    <w:rsid w:val="00756FAB"/>
    <w:rsid w:val="0076644C"/>
    <w:rsid w:val="00784CEE"/>
    <w:rsid w:val="00793606"/>
    <w:rsid w:val="00794EE6"/>
    <w:rsid w:val="007A7D91"/>
    <w:rsid w:val="007B5379"/>
    <w:rsid w:val="007C3FDA"/>
    <w:rsid w:val="007D14FA"/>
    <w:rsid w:val="007D165A"/>
    <w:rsid w:val="007D4FC7"/>
    <w:rsid w:val="007E1B76"/>
    <w:rsid w:val="00806191"/>
    <w:rsid w:val="00825E77"/>
    <w:rsid w:val="00850911"/>
    <w:rsid w:val="00860081"/>
    <w:rsid w:val="00860534"/>
    <w:rsid w:val="0087057B"/>
    <w:rsid w:val="0088555B"/>
    <w:rsid w:val="008B108B"/>
    <w:rsid w:val="008B3FF5"/>
    <w:rsid w:val="008E71C2"/>
    <w:rsid w:val="008F2593"/>
    <w:rsid w:val="0090585A"/>
    <w:rsid w:val="00927311"/>
    <w:rsid w:val="009279B2"/>
    <w:rsid w:val="00930D95"/>
    <w:rsid w:val="00946E6D"/>
    <w:rsid w:val="0095142C"/>
    <w:rsid w:val="00951D33"/>
    <w:rsid w:val="00956BF6"/>
    <w:rsid w:val="00967331"/>
    <w:rsid w:val="009A0F61"/>
    <w:rsid w:val="009A26D2"/>
    <w:rsid w:val="009A6ECE"/>
    <w:rsid w:val="009A7C8B"/>
    <w:rsid w:val="009B080B"/>
    <w:rsid w:val="009B27B1"/>
    <w:rsid w:val="009B4756"/>
    <w:rsid w:val="009C2580"/>
    <w:rsid w:val="009C742C"/>
    <w:rsid w:val="009D1A53"/>
    <w:rsid w:val="009E7031"/>
    <w:rsid w:val="009F296D"/>
    <w:rsid w:val="009F695A"/>
    <w:rsid w:val="00A323FE"/>
    <w:rsid w:val="00A44973"/>
    <w:rsid w:val="00A56653"/>
    <w:rsid w:val="00A60A03"/>
    <w:rsid w:val="00A84733"/>
    <w:rsid w:val="00A84ADF"/>
    <w:rsid w:val="00A92D1D"/>
    <w:rsid w:val="00A9705B"/>
    <w:rsid w:val="00AC1D30"/>
    <w:rsid w:val="00AC3BEF"/>
    <w:rsid w:val="00AC509F"/>
    <w:rsid w:val="00AD5827"/>
    <w:rsid w:val="00AD7C5F"/>
    <w:rsid w:val="00AF4394"/>
    <w:rsid w:val="00B00530"/>
    <w:rsid w:val="00B10488"/>
    <w:rsid w:val="00B16F45"/>
    <w:rsid w:val="00B2718A"/>
    <w:rsid w:val="00B368EF"/>
    <w:rsid w:val="00B41AD1"/>
    <w:rsid w:val="00B54586"/>
    <w:rsid w:val="00B63E7C"/>
    <w:rsid w:val="00B8669A"/>
    <w:rsid w:val="00B927AE"/>
    <w:rsid w:val="00BA0CFF"/>
    <w:rsid w:val="00BA4992"/>
    <w:rsid w:val="00BB39F1"/>
    <w:rsid w:val="00BC2BBD"/>
    <w:rsid w:val="00BC31A7"/>
    <w:rsid w:val="00BD0C31"/>
    <w:rsid w:val="00BE2E75"/>
    <w:rsid w:val="00BE4189"/>
    <w:rsid w:val="00BF3556"/>
    <w:rsid w:val="00C03348"/>
    <w:rsid w:val="00C211BF"/>
    <w:rsid w:val="00C277C0"/>
    <w:rsid w:val="00C37C90"/>
    <w:rsid w:val="00C44251"/>
    <w:rsid w:val="00C6369F"/>
    <w:rsid w:val="00C6450D"/>
    <w:rsid w:val="00C80542"/>
    <w:rsid w:val="00C8719E"/>
    <w:rsid w:val="00C87A01"/>
    <w:rsid w:val="00C87A14"/>
    <w:rsid w:val="00C928D1"/>
    <w:rsid w:val="00C97956"/>
    <w:rsid w:val="00CA4EC8"/>
    <w:rsid w:val="00CD04A5"/>
    <w:rsid w:val="00CD0E60"/>
    <w:rsid w:val="00CD6945"/>
    <w:rsid w:val="00D05039"/>
    <w:rsid w:val="00D30591"/>
    <w:rsid w:val="00D42DB4"/>
    <w:rsid w:val="00D4514C"/>
    <w:rsid w:val="00D80D35"/>
    <w:rsid w:val="00D860F7"/>
    <w:rsid w:val="00D909F0"/>
    <w:rsid w:val="00D915BA"/>
    <w:rsid w:val="00DA1A79"/>
    <w:rsid w:val="00DA4711"/>
    <w:rsid w:val="00DC463D"/>
    <w:rsid w:val="00DE5CFF"/>
    <w:rsid w:val="00DF49B6"/>
    <w:rsid w:val="00DF57C7"/>
    <w:rsid w:val="00E303D9"/>
    <w:rsid w:val="00E506AD"/>
    <w:rsid w:val="00E82A13"/>
    <w:rsid w:val="00E911BF"/>
    <w:rsid w:val="00EA2D6E"/>
    <w:rsid w:val="00EC17FC"/>
    <w:rsid w:val="00EC620D"/>
    <w:rsid w:val="00ED056D"/>
    <w:rsid w:val="00ED3398"/>
    <w:rsid w:val="00EF036B"/>
    <w:rsid w:val="00EF5795"/>
    <w:rsid w:val="00F03EA7"/>
    <w:rsid w:val="00F13F57"/>
    <w:rsid w:val="00F21558"/>
    <w:rsid w:val="00F22CD6"/>
    <w:rsid w:val="00F255CE"/>
    <w:rsid w:val="00F26819"/>
    <w:rsid w:val="00F33E79"/>
    <w:rsid w:val="00F40054"/>
    <w:rsid w:val="00F50929"/>
    <w:rsid w:val="00F60795"/>
    <w:rsid w:val="00F660D0"/>
    <w:rsid w:val="00F72206"/>
    <w:rsid w:val="00F72766"/>
    <w:rsid w:val="00F7335D"/>
    <w:rsid w:val="00F73A12"/>
    <w:rsid w:val="00F73B09"/>
    <w:rsid w:val="00F7788D"/>
    <w:rsid w:val="00F915C7"/>
    <w:rsid w:val="00F92FBA"/>
    <w:rsid w:val="00FA2AED"/>
    <w:rsid w:val="00FB25F8"/>
    <w:rsid w:val="00FC692E"/>
    <w:rsid w:val="00FD25B0"/>
    <w:rsid w:val="00FD47BE"/>
    <w:rsid w:val="00FD569B"/>
    <w:rsid w:val="00FF40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Lienhypertexte">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006320719319937" TargetMode="External"/><Relationship Id="rId1" Type="http://schemas.openxmlformats.org/officeDocument/2006/relationships/hyperlink" Target="https://www.pnas.org/doi/10.1073/pnas.221190312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diagramColors" Target="diagrams/colors2.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104330" y="0"/>
          <a:ext cx="1729762" cy="1729762"/>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69211" y="173145"/>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84219" y="188153"/>
        <a:ext cx="1094329" cy="277422"/>
      </dsp:txXfrm>
    </dsp:sp>
    <dsp:sp modelId="{9A9D57BF-FA32-B740-A7A5-4D5E51B24C3D}">
      <dsp:nvSpPr>
        <dsp:cNvPr id="0" name=""/>
        <dsp:cNvSpPr/>
      </dsp:nvSpPr>
      <dsp:spPr>
        <a:xfrm>
          <a:off x="969211" y="519013"/>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84219" y="534021"/>
        <a:ext cx="1094329" cy="277422"/>
      </dsp:txXfrm>
    </dsp:sp>
    <dsp:sp modelId="{C81BAFE8-CD14-A946-AEC1-042A571E5F69}">
      <dsp:nvSpPr>
        <dsp:cNvPr id="0" name=""/>
        <dsp:cNvSpPr/>
      </dsp:nvSpPr>
      <dsp:spPr>
        <a:xfrm>
          <a:off x="969211" y="864880"/>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84219" y="879888"/>
        <a:ext cx="1094329" cy="277422"/>
      </dsp:txXfrm>
    </dsp:sp>
    <dsp:sp modelId="{7588C400-2297-2646-99F3-1BD10EAA0CC2}">
      <dsp:nvSpPr>
        <dsp:cNvPr id="0" name=""/>
        <dsp:cNvSpPr/>
      </dsp:nvSpPr>
      <dsp:spPr>
        <a:xfrm>
          <a:off x="969211" y="1210748"/>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84219" y="1225756"/>
        <a:ext cx="1094329" cy="277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71016" y="0"/>
          <a:ext cx="1729762" cy="1729762"/>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27075" y="173145"/>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42083" y="188153"/>
        <a:ext cx="1094329" cy="277422"/>
      </dsp:txXfrm>
    </dsp:sp>
    <dsp:sp modelId="{9A9D57BF-FA32-B740-A7A5-4D5E51B24C3D}">
      <dsp:nvSpPr>
        <dsp:cNvPr id="0" name=""/>
        <dsp:cNvSpPr/>
      </dsp:nvSpPr>
      <dsp:spPr>
        <a:xfrm>
          <a:off x="1127075" y="519013"/>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42083" y="534021"/>
        <a:ext cx="1094329" cy="277422"/>
      </dsp:txXfrm>
    </dsp:sp>
    <dsp:sp modelId="{C81BAFE8-CD14-A946-AEC1-042A571E5F69}">
      <dsp:nvSpPr>
        <dsp:cNvPr id="0" name=""/>
        <dsp:cNvSpPr/>
      </dsp:nvSpPr>
      <dsp:spPr>
        <a:xfrm>
          <a:off x="1127075" y="864880"/>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42083" y="879888"/>
        <a:ext cx="1094329" cy="277422"/>
      </dsp:txXfrm>
    </dsp:sp>
    <dsp:sp modelId="{7588C400-2297-2646-99F3-1BD10EAA0CC2}">
      <dsp:nvSpPr>
        <dsp:cNvPr id="0" name=""/>
        <dsp:cNvSpPr/>
      </dsp:nvSpPr>
      <dsp:spPr>
        <a:xfrm>
          <a:off x="1127075" y="1210748"/>
          <a:ext cx="1124345" cy="307438"/>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42083" y="1225756"/>
        <a:ext cx="1094329" cy="27742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3.xml><?xml version="1.0" encoding="utf-8"?>
<ds:datastoreItem xmlns:ds="http://schemas.openxmlformats.org/officeDocument/2006/customXml" ds:itemID="{DD6ECD1A-0C55-4B76-8690-6AF0836B13A2}">
  <ds:schemaRefs>
    <ds:schemaRef ds:uri="934d65dc-e19b-47ad-aaf7-637204f21f70"/>
    <ds:schemaRef ds:uri="http://schemas.microsoft.com/office/infopath/2007/PartnerControls"/>
    <ds:schemaRef ds:uri="http://schemas.microsoft.com/office/2006/documentManagement/types"/>
    <ds:schemaRef ds:uri="http://purl.org/dc/dcmitype/"/>
    <ds:schemaRef ds:uri="http://purl.org/dc/terms/"/>
    <ds:schemaRef ds:uri="http://purl.org/dc/elements/1.1/"/>
    <ds:schemaRef ds:uri="4032a3f5-9640-4126-88e9-19eeb8c66cef"/>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20546</Words>
  <Characters>136843</Characters>
  <Application>Microsoft Office Word</Application>
  <DocSecurity>0</DocSecurity>
  <Lines>2207</Lines>
  <Paragraphs>509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Sandra Ann Binning</cp:lastModifiedBy>
  <cp:revision>15</cp:revision>
  <dcterms:created xsi:type="dcterms:W3CDTF">2023-08-04T19:11:00Z</dcterms:created>
  <dcterms:modified xsi:type="dcterms:W3CDTF">2023-08-04T20:27:00Z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