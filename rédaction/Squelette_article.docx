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A837" w14:textId="676C21B0" w:rsidR="00F45EB8" w:rsidRPr="00FA75CC" w:rsidRDefault="00F45EB8" w:rsidP="00FA75CC">
      <w:pPr>
        <w:jc w:val="both"/>
        <w:rPr>
          <w:rFonts w:asciiTheme="majorHAnsi" w:hAnsiTheme="majorHAnsi" w:cstheme="majorHAnsi"/>
          <w:lang w:val="fr-CA"/>
        </w:rPr>
      </w:pPr>
    </w:p>
    <w:p w14:paraId="77EE7F3B" w14:textId="473D2C16" w:rsidR="00D76628" w:rsidRPr="00FA75CC" w:rsidRDefault="00FA75CC" w:rsidP="00FA75CC">
      <w:pPr>
        <w:jc w:val="both"/>
        <w:rPr>
          <w:rFonts w:asciiTheme="majorHAnsi" w:hAnsiTheme="majorHAnsi" w:cstheme="majorHAnsi"/>
          <w:b/>
          <w:bCs/>
          <w:lang w:val="en-US"/>
        </w:rPr>
      </w:pPr>
      <w:r w:rsidRPr="00FA75CC">
        <w:rPr>
          <w:rFonts w:asciiTheme="majorHAnsi" w:hAnsiTheme="majorHAnsi" w:cstheme="majorHAnsi"/>
          <w:b/>
          <w:bCs/>
          <w:lang w:val="en-US"/>
        </w:rPr>
        <w:t xml:space="preserve">1 | </w:t>
      </w:r>
      <w:r w:rsidR="00D76628" w:rsidRPr="00FA75CC">
        <w:rPr>
          <w:rFonts w:asciiTheme="majorHAnsi" w:hAnsiTheme="majorHAnsi" w:cstheme="majorHAnsi"/>
          <w:b/>
          <w:bCs/>
          <w:lang w:val="en-US"/>
        </w:rPr>
        <w:t>I</w:t>
      </w:r>
      <w:r w:rsidRPr="00FA75CC">
        <w:rPr>
          <w:rFonts w:asciiTheme="majorHAnsi" w:hAnsiTheme="majorHAnsi" w:cstheme="majorHAnsi"/>
          <w:b/>
          <w:bCs/>
          <w:lang w:val="en-US"/>
        </w:rPr>
        <w:t>NTRODUCTION</w:t>
      </w:r>
    </w:p>
    <w:p w14:paraId="6BCD310B" w14:textId="77777777" w:rsidR="00B43375" w:rsidRDefault="00B43375" w:rsidP="00FA75CC">
      <w:pPr>
        <w:jc w:val="both"/>
        <w:rPr>
          <w:rFonts w:asciiTheme="majorHAnsi" w:hAnsiTheme="majorHAnsi" w:cstheme="majorHAnsi"/>
          <w:lang w:val="en-US"/>
        </w:rPr>
      </w:pPr>
    </w:p>
    <w:p w14:paraId="309D6E9D" w14:textId="08D8449F" w:rsidR="00F140F3" w:rsidRDefault="00371517" w:rsidP="00FA75CC">
      <w:pPr>
        <w:jc w:val="both"/>
        <w:rPr>
          <w:rFonts w:asciiTheme="majorHAnsi" w:hAnsiTheme="majorHAnsi" w:cstheme="majorHAnsi"/>
        </w:rPr>
      </w:pPr>
      <w:r w:rsidRPr="00FA75CC">
        <w:rPr>
          <w:rFonts w:asciiTheme="majorHAnsi" w:hAnsiTheme="majorHAnsi" w:cstheme="majorHAnsi"/>
          <w:b/>
          <w:bCs/>
        </w:rPr>
        <w:t>[PAR1]</w:t>
      </w:r>
      <w:r w:rsidRPr="00FA75CC">
        <w:rPr>
          <w:rFonts w:asciiTheme="majorHAnsi" w:hAnsiTheme="majorHAnsi" w:cstheme="majorHAnsi"/>
        </w:rPr>
        <w:t xml:space="preserve"> </w:t>
      </w:r>
      <w:r w:rsidR="00F140F3">
        <w:rPr>
          <w:rFonts w:asciiTheme="majorHAnsi" w:hAnsiTheme="majorHAnsi" w:cstheme="majorHAnsi"/>
        </w:rPr>
        <w:t>Context of the study</w:t>
      </w:r>
    </w:p>
    <w:p w14:paraId="19A99977" w14:textId="77777777" w:rsidR="00F140F3" w:rsidRDefault="00F140F3" w:rsidP="00FA75CC">
      <w:pPr>
        <w:jc w:val="both"/>
        <w:rPr>
          <w:rFonts w:asciiTheme="majorHAnsi" w:hAnsiTheme="majorHAnsi" w:cstheme="majorHAnsi"/>
        </w:rPr>
      </w:pPr>
    </w:p>
    <w:p w14:paraId="44A2E926" w14:textId="77777777" w:rsidR="00F140F3" w:rsidRDefault="00371517" w:rsidP="00F140F3">
      <w:pPr>
        <w:pStyle w:val="Paragraphedeliste"/>
        <w:numPr>
          <w:ilvl w:val="0"/>
          <w:numId w:val="2"/>
        </w:numPr>
        <w:jc w:val="both"/>
        <w:rPr>
          <w:rFonts w:asciiTheme="majorHAnsi" w:hAnsiTheme="majorHAnsi" w:cstheme="majorHAnsi"/>
        </w:rPr>
      </w:pPr>
      <w:r w:rsidRPr="00F140F3">
        <w:rPr>
          <w:rFonts w:asciiTheme="majorHAnsi" w:hAnsiTheme="majorHAnsi" w:cstheme="majorHAnsi"/>
        </w:rPr>
        <w:t>Why parasites are important</w:t>
      </w:r>
      <w:r w:rsidR="00F140F3">
        <w:rPr>
          <w:rFonts w:asciiTheme="majorHAnsi" w:hAnsiTheme="majorHAnsi" w:cstheme="majorHAnsi"/>
        </w:rPr>
        <w:t>?</w:t>
      </w:r>
    </w:p>
    <w:p w14:paraId="1470A630" w14:textId="5047EB23" w:rsidR="00F140F3" w:rsidRDefault="00F140F3" w:rsidP="00F140F3">
      <w:pPr>
        <w:pStyle w:val="Paragraphedeliste"/>
        <w:numPr>
          <w:ilvl w:val="0"/>
          <w:numId w:val="2"/>
        </w:numPr>
        <w:jc w:val="both"/>
        <w:rPr>
          <w:rFonts w:asciiTheme="majorHAnsi" w:hAnsiTheme="majorHAnsi" w:cstheme="majorHAnsi"/>
        </w:rPr>
      </w:pPr>
      <w:r>
        <w:rPr>
          <w:rFonts w:asciiTheme="majorHAnsi" w:hAnsiTheme="majorHAnsi" w:cstheme="majorHAnsi"/>
        </w:rPr>
        <w:t>Why is it important to study them?</w:t>
      </w:r>
    </w:p>
    <w:p w14:paraId="7A7906A7" w14:textId="409F1438" w:rsidR="00371517" w:rsidRPr="00F140F3" w:rsidRDefault="00F140F3" w:rsidP="00F140F3">
      <w:pPr>
        <w:pStyle w:val="Paragraphedeliste"/>
        <w:numPr>
          <w:ilvl w:val="0"/>
          <w:numId w:val="2"/>
        </w:numPr>
        <w:jc w:val="both"/>
        <w:rPr>
          <w:rFonts w:asciiTheme="majorHAnsi" w:hAnsiTheme="majorHAnsi" w:cstheme="majorHAnsi"/>
        </w:rPr>
      </w:pPr>
      <w:r>
        <w:rPr>
          <w:rFonts w:asciiTheme="majorHAnsi" w:hAnsiTheme="majorHAnsi" w:cstheme="majorHAnsi"/>
        </w:rPr>
        <w:t>What are</w:t>
      </w:r>
      <w:r w:rsidR="00371517" w:rsidRPr="00F140F3">
        <w:rPr>
          <w:rFonts w:asciiTheme="majorHAnsi" w:hAnsiTheme="majorHAnsi" w:cstheme="majorHAnsi"/>
        </w:rPr>
        <w:t xml:space="preserve"> the gaps in the literature?</w:t>
      </w:r>
    </w:p>
    <w:p w14:paraId="71768554" w14:textId="77777777" w:rsidR="00371517" w:rsidRPr="00FA75CC" w:rsidRDefault="00371517" w:rsidP="00FA75CC">
      <w:pPr>
        <w:jc w:val="both"/>
        <w:rPr>
          <w:rStyle w:val="Numrodepage"/>
          <w:rFonts w:asciiTheme="majorHAnsi" w:hAnsiTheme="majorHAnsi" w:cstheme="majorHAnsi"/>
        </w:rPr>
      </w:pPr>
    </w:p>
    <w:p w14:paraId="0E342F68" w14:textId="6F3118D7" w:rsidR="00371517" w:rsidRDefault="00371517" w:rsidP="00FA75CC">
      <w:pPr>
        <w:jc w:val="both"/>
        <w:rPr>
          <w:rStyle w:val="Numrodepage"/>
          <w:rFonts w:asciiTheme="majorHAnsi" w:hAnsiTheme="majorHAnsi" w:cstheme="majorHAnsi"/>
        </w:rPr>
      </w:pPr>
      <w:r w:rsidRPr="00FA75CC">
        <w:rPr>
          <w:rStyle w:val="Numrodepage"/>
          <w:rFonts w:asciiTheme="majorHAnsi" w:hAnsiTheme="majorHAnsi" w:cstheme="majorHAnsi"/>
          <w:b/>
          <w:bCs/>
        </w:rPr>
        <w:t>[PAR2]</w:t>
      </w:r>
      <w:r w:rsidRPr="00FA75CC">
        <w:rPr>
          <w:rStyle w:val="Numrodepage"/>
          <w:rFonts w:asciiTheme="majorHAnsi" w:hAnsiTheme="majorHAnsi" w:cstheme="majorHAnsi"/>
        </w:rPr>
        <w:t xml:space="preserve"> Spatial scaling</w:t>
      </w:r>
    </w:p>
    <w:p w14:paraId="05A8FA8C" w14:textId="77777777" w:rsidR="00770889" w:rsidRDefault="00770889" w:rsidP="00FA75CC">
      <w:pPr>
        <w:jc w:val="both"/>
        <w:rPr>
          <w:rStyle w:val="Numrodepage"/>
          <w:rFonts w:asciiTheme="majorHAnsi" w:hAnsiTheme="majorHAnsi" w:cstheme="majorHAnsi"/>
        </w:rPr>
      </w:pPr>
    </w:p>
    <w:p w14:paraId="42C5CE35" w14:textId="0B8BA971" w:rsidR="00770889" w:rsidRDefault="00770889" w:rsidP="00770889">
      <w:pPr>
        <w:pStyle w:val="Paragraphedeliste"/>
        <w:numPr>
          <w:ilvl w:val="0"/>
          <w:numId w:val="2"/>
        </w:numPr>
        <w:jc w:val="both"/>
        <w:rPr>
          <w:rStyle w:val="Numrodepage"/>
          <w:rFonts w:asciiTheme="majorHAnsi" w:hAnsiTheme="majorHAnsi" w:cstheme="majorHAnsi"/>
        </w:rPr>
      </w:pPr>
      <w:r>
        <w:rPr>
          <w:rStyle w:val="Numrodepage"/>
          <w:rFonts w:asciiTheme="majorHAnsi" w:hAnsiTheme="majorHAnsi" w:cstheme="majorHAnsi"/>
        </w:rPr>
        <w:t>Scale-dependence of species distribution</w:t>
      </w:r>
    </w:p>
    <w:p w14:paraId="1F158F71" w14:textId="06BA5071" w:rsidR="00770889" w:rsidRPr="00770889" w:rsidRDefault="00770889" w:rsidP="00770889">
      <w:pPr>
        <w:pStyle w:val="Paragraphedeliste"/>
        <w:numPr>
          <w:ilvl w:val="0"/>
          <w:numId w:val="2"/>
        </w:numPr>
        <w:jc w:val="both"/>
        <w:rPr>
          <w:rStyle w:val="Numrodepage"/>
          <w:rFonts w:asciiTheme="majorHAnsi" w:hAnsiTheme="majorHAnsi" w:cstheme="majorHAnsi"/>
        </w:rPr>
      </w:pPr>
      <w:r>
        <w:rPr>
          <w:rStyle w:val="Numrodepage"/>
          <w:rFonts w:asciiTheme="majorHAnsi" w:hAnsiTheme="majorHAnsi" w:cstheme="majorHAnsi"/>
        </w:rPr>
        <w:t>Problem of single-scales studies</w:t>
      </w:r>
    </w:p>
    <w:p w14:paraId="2A0F1855" w14:textId="77777777" w:rsidR="00790B1D" w:rsidRPr="00FA75CC" w:rsidRDefault="00790B1D" w:rsidP="00FA75CC">
      <w:pPr>
        <w:jc w:val="both"/>
        <w:rPr>
          <w:rStyle w:val="Numrodepage"/>
          <w:rFonts w:asciiTheme="majorHAnsi" w:hAnsiTheme="majorHAnsi" w:cstheme="majorHAnsi"/>
        </w:rPr>
      </w:pPr>
    </w:p>
    <w:p w14:paraId="470F774B" w14:textId="4300E9E1" w:rsidR="00371517" w:rsidRPr="00FA75CC" w:rsidRDefault="00371517" w:rsidP="00FA75CC">
      <w:pPr>
        <w:jc w:val="both"/>
        <w:rPr>
          <w:rStyle w:val="Numrodepage"/>
          <w:rFonts w:asciiTheme="majorHAnsi" w:hAnsiTheme="majorHAnsi" w:cstheme="majorHAnsi"/>
        </w:rPr>
      </w:pPr>
      <w:r w:rsidRPr="00FA75CC">
        <w:rPr>
          <w:rStyle w:val="Numrodepage"/>
          <w:rFonts w:asciiTheme="majorHAnsi" w:hAnsiTheme="majorHAnsi" w:cstheme="majorHAnsi"/>
          <w:b/>
          <w:bCs/>
        </w:rPr>
        <w:t>[PAR3]</w:t>
      </w:r>
      <w:r w:rsidRPr="00FA75CC">
        <w:rPr>
          <w:rStyle w:val="Numrodepage"/>
          <w:rFonts w:asciiTheme="majorHAnsi" w:hAnsiTheme="majorHAnsi" w:cstheme="majorHAnsi"/>
        </w:rPr>
        <w:t xml:space="preserve"> Biological scaling – Hierarchical organization</w:t>
      </w:r>
    </w:p>
    <w:p w14:paraId="14E06B2B" w14:textId="4542AF6D" w:rsidR="00D76628" w:rsidRDefault="00D76628" w:rsidP="00FA75CC">
      <w:pPr>
        <w:jc w:val="both"/>
        <w:rPr>
          <w:rStyle w:val="Numrodepage"/>
          <w:rFonts w:asciiTheme="majorHAnsi" w:hAnsiTheme="majorHAnsi" w:cstheme="majorHAnsi"/>
        </w:rPr>
      </w:pPr>
    </w:p>
    <w:p w14:paraId="5DC7F188" w14:textId="3FB60CF9"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Hierarchical organization of hosts and parasites</w:t>
      </w:r>
    </w:p>
    <w:p w14:paraId="4CB8418B" w14:textId="7F9CF5A1"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Association levels that have not been studied</w:t>
      </w:r>
    </w:p>
    <w:p w14:paraId="5759424B" w14:textId="77777777" w:rsidR="00157EBF" w:rsidRPr="00157EBF" w:rsidRDefault="00157EBF" w:rsidP="00157EBF">
      <w:pPr>
        <w:jc w:val="both"/>
        <w:rPr>
          <w:rFonts w:asciiTheme="majorHAnsi" w:hAnsiTheme="majorHAnsi" w:cstheme="majorHAnsi"/>
        </w:rPr>
      </w:pPr>
    </w:p>
    <w:p w14:paraId="136552D7" w14:textId="5929CD6E" w:rsidR="00371517" w:rsidRPr="00FA75CC" w:rsidRDefault="00371517" w:rsidP="00FA75CC">
      <w:pPr>
        <w:jc w:val="both"/>
        <w:rPr>
          <w:rFonts w:asciiTheme="majorHAnsi" w:hAnsiTheme="majorHAnsi" w:cstheme="majorHAnsi"/>
        </w:rPr>
      </w:pPr>
      <w:r w:rsidRPr="00FA75CC">
        <w:rPr>
          <w:rFonts w:asciiTheme="majorHAnsi" w:hAnsiTheme="majorHAnsi" w:cstheme="majorHAnsi"/>
          <w:b/>
          <w:bCs/>
        </w:rPr>
        <w:t>[PAR4]</w:t>
      </w:r>
      <w:r w:rsidRPr="00FA75CC">
        <w:rPr>
          <w:rFonts w:asciiTheme="majorHAnsi" w:hAnsiTheme="majorHAnsi" w:cstheme="majorHAnsi"/>
        </w:rPr>
        <w:t xml:space="preserve"> Deterministic filtering</w:t>
      </w:r>
      <w:r w:rsidR="00157EBF">
        <w:rPr>
          <w:rFonts w:asciiTheme="majorHAnsi" w:hAnsiTheme="majorHAnsi" w:cstheme="majorHAnsi"/>
        </w:rPr>
        <w:t xml:space="preserve"> of infection</w:t>
      </w:r>
    </w:p>
    <w:p w14:paraId="1ED7DB39" w14:textId="77777777" w:rsidR="00371517" w:rsidRDefault="00371517" w:rsidP="00FA75CC">
      <w:pPr>
        <w:jc w:val="both"/>
        <w:rPr>
          <w:rFonts w:asciiTheme="majorHAnsi" w:hAnsiTheme="majorHAnsi" w:cstheme="majorHAnsi"/>
        </w:rPr>
      </w:pPr>
    </w:p>
    <w:p w14:paraId="1B3DD791" w14:textId="7C8D465B"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Biotic (host characteristics and local community properties)</w:t>
      </w:r>
    </w:p>
    <w:p w14:paraId="0D6697E1" w14:textId="4A0BB635"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Abiotic (local physical and chemical habitat)</w:t>
      </w:r>
    </w:p>
    <w:p w14:paraId="16159410" w14:textId="3509B905" w:rsidR="00157EBF" w:rsidRDefault="00157EBF" w:rsidP="00157EBF">
      <w:pPr>
        <w:pStyle w:val="Paragraphedeliste"/>
        <w:numPr>
          <w:ilvl w:val="0"/>
          <w:numId w:val="2"/>
        </w:numPr>
        <w:jc w:val="both"/>
        <w:rPr>
          <w:rFonts w:asciiTheme="majorHAnsi" w:hAnsiTheme="majorHAnsi" w:cstheme="majorHAnsi"/>
        </w:rPr>
      </w:pPr>
      <w:r>
        <w:rPr>
          <w:rFonts w:asciiTheme="majorHAnsi" w:hAnsiTheme="majorHAnsi" w:cstheme="majorHAnsi"/>
        </w:rPr>
        <w:t>Spatial (spatial position and organization of the systems)</w:t>
      </w:r>
    </w:p>
    <w:p w14:paraId="01C786B5" w14:textId="77777777" w:rsidR="00157EBF" w:rsidRPr="00157EBF" w:rsidRDefault="00157EBF" w:rsidP="00157EBF">
      <w:pPr>
        <w:pStyle w:val="Paragraphedeliste"/>
        <w:jc w:val="both"/>
        <w:rPr>
          <w:rFonts w:asciiTheme="majorHAnsi" w:hAnsiTheme="majorHAnsi" w:cstheme="majorHAnsi"/>
        </w:rPr>
      </w:pPr>
    </w:p>
    <w:p w14:paraId="14683BE2" w14:textId="40E657C1" w:rsidR="00371517" w:rsidRDefault="00371517" w:rsidP="00FA75CC">
      <w:pPr>
        <w:jc w:val="both"/>
        <w:rPr>
          <w:rFonts w:asciiTheme="majorHAnsi" w:hAnsiTheme="majorHAnsi" w:cstheme="majorHAnsi"/>
        </w:rPr>
      </w:pPr>
      <w:r w:rsidRPr="00FA75CC">
        <w:rPr>
          <w:rFonts w:asciiTheme="majorHAnsi" w:hAnsiTheme="majorHAnsi" w:cstheme="majorHAnsi"/>
          <w:b/>
          <w:bCs/>
        </w:rPr>
        <w:t>[PAR5]</w:t>
      </w:r>
      <w:r w:rsidRPr="00FA75CC">
        <w:rPr>
          <w:rFonts w:asciiTheme="majorHAnsi" w:hAnsiTheme="majorHAnsi" w:cstheme="majorHAnsi"/>
        </w:rPr>
        <w:t xml:space="preserve"> </w:t>
      </w:r>
      <w:r w:rsidR="00FA75CC" w:rsidRPr="00FA75CC">
        <w:rPr>
          <w:rFonts w:asciiTheme="majorHAnsi" w:hAnsiTheme="majorHAnsi" w:cstheme="majorHAnsi"/>
        </w:rPr>
        <w:t>Sampling dependencies</w:t>
      </w:r>
    </w:p>
    <w:p w14:paraId="25148633" w14:textId="77777777" w:rsidR="00157EBF" w:rsidRDefault="00157EBF" w:rsidP="00FA75CC">
      <w:pPr>
        <w:jc w:val="both"/>
        <w:rPr>
          <w:rFonts w:asciiTheme="majorHAnsi" w:hAnsiTheme="majorHAnsi" w:cstheme="majorHAnsi"/>
        </w:rPr>
      </w:pPr>
    </w:p>
    <w:p w14:paraId="353B7E26" w14:textId="7A9226AB" w:rsidR="00157EBF" w:rsidRDefault="00BF27E1" w:rsidP="00157EBF">
      <w:pPr>
        <w:pStyle w:val="Paragraphedeliste"/>
        <w:numPr>
          <w:ilvl w:val="0"/>
          <w:numId w:val="2"/>
        </w:numPr>
        <w:jc w:val="both"/>
        <w:rPr>
          <w:rFonts w:asciiTheme="majorHAnsi" w:hAnsiTheme="majorHAnsi" w:cstheme="majorHAnsi"/>
        </w:rPr>
      </w:pPr>
      <w:r>
        <w:rPr>
          <w:rFonts w:asciiTheme="majorHAnsi" w:hAnsiTheme="majorHAnsi" w:cstheme="majorHAnsi"/>
        </w:rPr>
        <w:t>Sampling methods on metric estimations</w:t>
      </w:r>
    </w:p>
    <w:p w14:paraId="03C0CF78" w14:textId="5C19A523" w:rsidR="00BF27E1" w:rsidRPr="00157EBF" w:rsidRDefault="00BF27E1" w:rsidP="00157EBF">
      <w:pPr>
        <w:pStyle w:val="Paragraphedeliste"/>
        <w:numPr>
          <w:ilvl w:val="0"/>
          <w:numId w:val="2"/>
        </w:numPr>
        <w:jc w:val="both"/>
        <w:rPr>
          <w:rFonts w:asciiTheme="majorHAnsi" w:hAnsiTheme="majorHAnsi" w:cstheme="majorHAnsi"/>
        </w:rPr>
      </w:pPr>
      <w:r>
        <w:rPr>
          <w:rFonts w:asciiTheme="majorHAnsi" w:hAnsiTheme="majorHAnsi" w:cstheme="majorHAnsi"/>
        </w:rPr>
        <w:t>Sampling area</w:t>
      </w:r>
    </w:p>
    <w:p w14:paraId="08CA1C75" w14:textId="77777777" w:rsidR="00FA75CC" w:rsidRPr="00FA75CC" w:rsidRDefault="00FA75CC" w:rsidP="00FA75CC">
      <w:pPr>
        <w:jc w:val="both"/>
        <w:rPr>
          <w:rFonts w:asciiTheme="majorHAnsi" w:hAnsiTheme="majorHAnsi" w:cstheme="majorHAnsi"/>
        </w:rPr>
      </w:pPr>
    </w:p>
    <w:p w14:paraId="71DECA47" w14:textId="2AF7B04C" w:rsidR="00FA75CC" w:rsidRDefault="00FA75CC" w:rsidP="00FA75CC">
      <w:pPr>
        <w:jc w:val="both"/>
        <w:rPr>
          <w:rFonts w:asciiTheme="majorHAnsi" w:hAnsiTheme="majorHAnsi" w:cstheme="majorHAnsi"/>
        </w:rPr>
      </w:pPr>
      <w:r w:rsidRPr="00FA75CC">
        <w:rPr>
          <w:rFonts w:asciiTheme="majorHAnsi" w:hAnsiTheme="majorHAnsi" w:cstheme="majorHAnsi"/>
          <w:b/>
          <w:bCs/>
        </w:rPr>
        <w:t xml:space="preserve">[PAR6] </w:t>
      </w:r>
      <w:r w:rsidRPr="00FA75CC">
        <w:rPr>
          <w:rFonts w:asciiTheme="majorHAnsi" w:hAnsiTheme="majorHAnsi" w:cstheme="majorHAnsi"/>
        </w:rPr>
        <w:t>Study objectives</w:t>
      </w:r>
    </w:p>
    <w:p w14:paraId="58650422" w14:textId="77777777" w:rsidR="00BF27E1" w:rsidRDefault="00BF27E1" w:rsidP="00FA75CC">
      <w:pPr>
        <w:jc w:val="both"/>
        <w:rPr>
          <w:rFonts w:asciiTheme="majorHAnsi" w:hAnsiTheme="majorHAnsi" w:cstheme="majorHAnsi"/>
        </w:rPr>
      </w:pPr>
    </w:p>
    <w:p w14:paraId="11EE95CB" w14:textId="3507346F" w:rsid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Regional </w:t>
      </w:r>
      <w:proofErr w:type="gramStart"/>
      <w:r>
        <w:rPr>
          <w:rFonts w:asciiTheme="majorHAnsi" w:hAnsiTheme="majorHAnsi" w:cstheme="majorHAnsi"/>
        </w:rPr>
        <w:t>scale :</w:t>
      </w:r>
      <w:proofErr w:type="gramEnd"/>
      <w:r>
        <w:rPr>
          <w:rFonts w:asciiTheme="majorHAnsi" w:hAnsiTheme="majorHAnsi" w:cstheme="majorHAnsi"/>
        </w:rPr>
        <w:t xml:space="preserve"> resampling simulations with 3 methods</w:t>
      </w:r>
    </w:p>
    <w:p w14:paraId="1653D063" w14:textId="410BEDFB" w:rsid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Local </w:t>
      </w:r>
      <w:proofErr w:type="gramStart"/>
      <w:r>
        <w:rPr>
          <w:rFonts w:asciiTheme="majorHAnsi" w:hAnsiTheme="majorHAnsi" w:cstheme="majorHAnsi"/>
        </w:rPr>
        <w:t>scale :</w:t>
      </w:r>
      <w:proofErr w:type="gramEnd"/>
      <w:r>
        <w:rPr>
          <w:rFonts w:asciiTheme="majorHAnsi" w:hAnsiTheme="majorHAnsi" w:cstheme="majorHAnsi"/>
        </w:rPr>
        <w:t xml:space="preserve"> frequency distribution of lakes prevalence</w:t>
      </w:r>
    </w:p>
    <w:p w14:paraId="65EB3718" w14:textId="7202383F" w:rsidR="00BF27E1" w:rsidRPr="00BF27E1" w:rsidRDefault="00BF27E1" w:rsidP="00BF27E1">
      <w:pPr>
        <w:pStyle w:val="Paragraphedeliste"/>
        <w:numPr>
          <w:ilvl w:val="0"/>
          <w:numId w:val="2"/>
        </w:numPr>
        <w:jc w:val="both"/>
        <w:rPr>
          <w:rFonts w:asciiTheme="majorHAnsi" w:hAnsiTheme="majorHAnsi" w:cstheme="majorHAnsi"/>
        </w:rPr>
      </w:pPr>
      <w:r>
        <w:rPr>
          <w:rFonts w:asciiTheme="majorHAnsi" w:hAnsiTheme="majorHAnsi" w:cstheme="majorHAnsi"/>
        </w:rPr>
        <w:t xml:space="preserve">Fine </w:t>
      </w:r>
      <w:proofErr w:type="gramStart"/>
      <w:r>
        <w:rPr>
          <w:rFonts w:asciiTheme="majorHAnsi" w:hAnsiTheme="majorHAnsi" w:cstheme="majorHAnsi"/>
        </w:rPr>
        <w:t>scale :</w:t>
      </w:r>
      <w:proofErr w:type="gramEnd"/>
      <w:r>
        <w:rPr>
          <w:rFonts w:asciiTheme="majorHAnsi" w:hAnsiTheme="majorHAnsi" w:cstheme="majorHAnsi"/>
        </w:rPr>
        <w:t xml:space="preserve"> ecological predictors</w:t>
      </w:r>
    </w:p>
    <w:p w14:paraId="73C57912" w14:textId="77777777" w:rsidR="00FA75CC" w:rsidRDefault="00FA75CC" w:rsidP="00FA75CC">
      <w:pPr>
        <w:jc w:val="both"/>
        <w:rPr>
          <w:rFonts w:asciiTheme="majorHAnsi" w:hAnsiTheme="majorHAnsi" w:cstheme="majorHAnsi"/>
        </w:rPr>
      </w:pPr>
    </w:p>
    <w:p w14:paraId="708DA9A6" w14:textId="77777777" w:rsidR="00BF27E1" w:rsidRDefault="00BF27E1">
      <w:pPr>
        <w:rPr>
          <w:rFonts w:asciiTheme="majorHAnsi" w:hAnsiTheme="majorHAnsi" w:cstheme="majorHAnsi"/>
        </w:rPr>
      </w:pPr>
    </w:p>
    <w:p w14:paraId="23FD5DAE" w14:textId="77777777" w:rsidR="00BF27E1" w:rsidRDefault="00BF27E1">
      <w:pPr>
        <w:rPr>
          <w:rFonts w:asciiTheme="majorHAnsi" w:hAnsiTheme="majorHAnsi" w:cstheme="majorHAnsi"/>
          <w:b/>
          <w:bCs/>
        </w:rPr>
      </w:pPr>
      <w:r>
        <w:rPr>
          <w:rFonts w:asciiTheme="majorHAnsi" w:hAnsiTheme="majorHAnsi" w:cstheme="majorHAnsi"/>
          <w:b/>
          <w:bCs/>
        </w:rPr>
        <w:t>2 | METHODS</w:t>
      </w:r>
    </w:p>
    <w:p w14:paraId="6F180380" w14:textId="77777777" w:rsidR="00BF27E1" w:rsidRDefault="00BF27E1">
      <w:pPr>
        <w:rPr>
          <w:rFonts w:asciiTheme="majorHAnsi" w:hAnsiTheme="majorHAnsi" w:cstheme="majorHAnsi"/>
          <w:b/>
          <w:bCs/>
        </w:rPr>
      </w:pPr>
    </w:p>
    <w:p w14:paraId="12FEFE52" w14:textId="77777777" w:rsidR="00BF27E1" w:rsidRDefault="00BF27E1">
      <w:pPr>
        <w:rPr>
          <w:rFonts w:asciiTheme="majorHAnsi" w:hAnsiTheme="majorHAnsi" w:cstheme="majorHAnsi"/>
          <w:b/>
          <w:bCs/>
        </w:rPr>
      </w:pPr>
    </w:p>
    <w:p w14:paraId="7503B54D" w14:textId="77777777" w:rsidR="00BF27E1" w:rsidRDefault="00BF27E1">
      <w:pPr>
        <w:rPr>
          <w:rFonts w:asciiTheme="majorHAnsi" w:hAnsiTheme="majorHAnsi" w:cstheme="majorHAnsi"/>
          <w:b/>
          <w:bCs/>
        </w:rPr>
      </w:pPr>
      <w:r>
        <w:rPr>
          <w:rFonts w:asciiTheme="majorHAnsi" w:hAnsiTheme="majorHAnsi" w:cstheme="majorHAnsi"/>
          <w:b/>
          <w:bCs/>
        </w:rPr>
        <w:t>3 | RESULTS</w:t>
      </w:r>
    </w:p>
    <w:p w14:paraId="3EDB90E8" w14:textId="77777777" w:rsidR="00BF27E1" w:rsidRDefault="00BF27E1">
      <w:pPr>
        <w:rPr>
          <w:rFonts w:asciiTheme="majorHAnsi" w:hAnsiTheme="majorHAnsi" w:cstheme="majorHAnsi"/>
          <w:b/>
          <w:bCs/>
        </w:rPr>
      </w:pPr>
    </w:p>
    <w:p w14:paraId="5154CC29"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3.1. General patterns and host specificity</w:t>
      </w:r>
    </w:p>
    <w:p w14:paraId="3D291BB5" w14:textId="77777777" w:rsidR="00BF27E1" w:rsidRDefault="00BF27E1" w:rsidP="00BF27E1">
      <w:pPr>
        <w:rPr>
          <w:rFonts w:asciiTheme="majorHAnsi" w:hAnsiTheme="majorHAnsi" w:cstheme="majorHAnsi"/>
          <w:lang w:val="en-US"/>
        </w:rPr>
      </w:pPr>
    </w:p>
    <w:p w14:paraId="6D18CE49" w14:textId="77777777" w:rsidR="00BF27E1" w:rsidRPr="00F7730B" w:rsidRDefault="00BF27E1" w:rsidP="00BF27E1">
      <w:pPr>
        <w:pStyle w:val="Paragraphedeliste"/>
        <w:numPr>
          <w:ilvl w:val="0"/>
          <w:numId w:val="3"/>
        </w:numPr>
        <w:rPr>
          <w:rFonts w:asciiTheme="majorHAnsi" w:hAnsiTheme="majorHAnsi" w:cstheme="majorHAnsi"/>
          <w:lang w:val="en-US"/>
        </w:rPr>
      </w:pPr>
      <w:r w:rsidRPr="00F7730B">
        <w:rPr>
          <w:rFonts w:asciiTheme="majorHAnsi" w:hAnsiTheme="majorHAnsi" w:cstheme="majorHAnsi"/>
          <w:lang w:val="en-US"/>
        </w:rPr>
        <w:lastRenderedPageBreak/>
        <w:t>How many species, how many fish, mean length for each species</w:t>
      </w:r>
    </w:p>
    <w:p w14:paraId="6BAEB70F" w14:textId="77777777" w:rsidR="00BF27E1" w:rsidRPr="00F7730B" w:rsidRDefault="00BF27E1" w:rsidP="00BF27E1">
      <w:pPr>
        <w:pStyle w:val="Paragraphedeliste"/>
        <w:numPr>
          <w:ilvl w:val="0"/>
          <w:numId w:val="3"/>
        </w:numPr>
        <w:rPr>
          <w:rFonts w:asciiTheme="majorHAnsi" w:hAnsiTheme="majorHAnsi" w:cstheme="majorHAnsi"/>
          <w:lang w:val="en-US"/>
        </w:rPr>
      </w:pPr>
      <w:r w:rsidRPr="00F7730B">
        <w:rPr>
          <w:rFonts w:asciiTheme="majorHAnsi" w:hAnsiTheme="majorHAnsi" w:cstheme="majorHAnsi"/>
          <w:lang w:val="en-US"/>
        </w:rPr>
        <w:t xml:space="preserve">Mean regional prevalence for each </w:t>
      </w:r>
      <w:proofErr w:type="gramStart"/>
      <w:r w:rsidRPr="00F7730B">
        <w:rPr>
          <w:rFonts w:asciiTheme="majorHAnsi" w:hAnsiTheme="majorHAnsi" w:cstheme="majorHAnsi"/>
          <w:lang w:val="en-US"/>
        </w:rPr>
        <w:t>species</w:t>
      </w:r>
      <w:proofErr w:type="gramEnd"/>
    </w:p>
    <w:p w14:paraId="28B1B3E9" w14:textId="77777777" w:rsidR="00BF27E1" w:rsidRDefault="00BF27E1" w:rsidP="00BF27E1">
      <w:pPr>
        <w:pStyle w:val="Paragraphedeliste"/>
        <w:numPr>
          <w:ilvl w:val="0"/>
          <w:numId w:val="3"/>
        </w:numPr>
        <w:rPr>
          <w:rFonts w:asciiTheme="majorHAnsi" w:hAnsiTheme="majorHAnsi" w:cstheme="majorHAnsi"/>
          <w:lang w:val="en-US"/>
        </w:rPr>
      </w:pPr>
      <w:r w:rsidRPr="00F7730B">
        <w:rPr>
          <w:rFonts w:asciiTheme="majorHAnsi" w:hAnsiTheme="majorHAnsi" w:cstheme="majorHAnsi"/>
          <w:lang w:val="en-US"/>
        </w:rPr>
        <w:t xml:space="preserve">Mean Local </w:t>
      </w:r>
      <w:proofErr w:type="gramStart"/>
      <w:r w:rsidRPr="00F7730B">
        <w:rPr>
          <w:rFonts w:asciiTheme="majorHAnsi" w:hAnsiTheme="majorHAnsi" w:cstheme="majorHAnsi"/>
          <w:lang w:val="en-US"/>
        </w:rPr>
        <w:t>prevalence</w:t>
      </w:r>
      <w:proofErr w:type="gramEnd"/>
      <w:r w:rsidRPr="00F7730B">
        <w:rPr>
          <w:rFonts w:asciiTheme="majorHAnsi" w:hAnsiTheme="majorHAnsi" w:cstheme="majorHAnsi"/>
          <w:lang w:val="en-US"/>
        </w:rPr>
        <w:t xml:space="preserve"> </w:t>
      </w:r>
    </w:p>
    <w:p w14:paraId="444FB60E" w14:textId="77777777" w:rsidR="00BF27E1" w:rsidRPr="00F7730B"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 xml:space="preserve">Host specificity – does it correlates at regional and local scale? </w:t>
      </w:r>
    </w:p>
    <w:p w14:paraId="41080AB5" w14:textId="77777777" w:rsidR="00BF27E1" w:rsidRPr="00393C8C" w:rsidRDefault="00BF27E1" w:rsidP="00BF27E1">
      <w:pPr>
        <w:rPr>
          <w:rFonts w:asciiTheme="majorHAnsi" w:hAnsiTheme="majorHAnsi" w:cstheme="majorHAnsi"/>
          <w:lang w:val="en-US"/>
        </w:rPr>
      </w:pPr>
      <w:r>
        <w:rPr>
          <w:rFonts w:asciiTheme="majorHAnsi" w:hAnsiTheme="majorHAnsi" w:cstheme="majorHAnsi"/>
          <w:lang w:val="en-US"/>
        </w:rPr>
        <w:t xml:space="preserve"> </w:t>
      </w:r>
    </w:p>
    <w:p w14:paraId="6C8F9080"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3.2. </w:t>
      </w:r>
      <w:r>
        <w:rPr>
          <w:rFonts w:asciiTheme="majorHAnsi" w:hAnsiTheme="majorHAnsi" w:cstheme="majorHAnsi"/>
          <w:i/>
          <w:iCs/>
          <w:lang w:val="en-US"/>
        </w:rPr>
        <w:t>Regional scale – random s</w:t>
      </w:r>
      <w:r w:rsidRPr="00393C8C">
        <w:rPr>
          <w:rFonts w:asciiTheme="majorHAnsi" w:hAnsiTheme="majorHAnsi" w:cstheme="majorHAnsi"/>
          <w:i/>
          <w:iCs/>
          <w:lang w:val="en-US"/>
        </w:rPr>
        <w:t>imulations</w:t>
      </w:r>
    </w:p>
    <w:p w14:paraId="52C3F292" w14:textId="01FB7F38" w:rsidR="00BF27E1" w:rsidRDefault="00BF27E1" w:rsidP="00BF27E1">
      <w:pPr>
        <w:rPr>
          <w:rFonts w:asciiTheme="majorHAnsi" w:hAnsiTheme="majorHAnsi" w:cstheme="majorHAnsi"/>
          <w:lang w:val="en-US"/>
        </w:rPr>
      </w:pPr>
    </w:p>
    <w:p w14:paraId="10C10D39" w14:textId="7E736234" w:rsidR="00BF27E1" w:rsidRPr="00BF27E1"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Accumulation curves (</w:t>
      </w:r>
      <w:proofErr w:type="spellStart"/>
      <w:r>
        <w:rPr>
          <w:rFonts w:asciiTheme="majorHAnsi" w:hAnsiTheme="majorHAnsi" w:cstheme="majorHAnsi"/>
          <w:lang w:val="en-US"/>
        </w:rPr>
        <w:t>infectied</w:t>
      </w:r>
      <w:proofErr w:type="spellEnd"/>
      <w:r>
        <w:rPr>
          <w:rFonts w:asciiTheme="majorHAnsi" w:hAnsiTheme="majorHAnsi" w:cstheme="majorHAnsi"/>
          <w:lang w:val="en-US"/>
        </w:rPr>
        <w:t>, all and prevalence)</w:t>
      </w:r>
    </w:p>
    <w:p w14:paraId="7C22A11C" w14:textId="77777777" w:rsidR="00BF27E1" w:rsidRPr="00393C8C" w:rsidRDefault="00BF27E1" w:rsidP="00BF27E1">
      <w:pPr>
        <w:rPr>
          <w:rFonts w:asciiTheme="majorHAnsi" w:hAnsiTheme="majorHAnsi" w:cstheme="majorHAnsi"/>
          <w:lang w:val="en-US"/>
        </w:rPr>
      </w:pPr>
    </w:p>
    <w:p w14:paraId="423DA33B" w14:textId="77777777" w:rsidR="00BF27E1"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3.3. </w:t>
      </w:r>
      <w:r>
        <w:rPr>
          <w:rFonts w:asciiTheme="majorHAnsi" w:hAnsiTheme="majorHAnsi" w:cstheme="majorHAnsi"/>
          <w:i/>
          <w:iCs/>
          <w:lang w:val="en-US"/>
        </w:rPr>
        <w:t>Local scale – frequency d</w:t>
      </w:r>
      <w:r w:rsidRPr="00393C8C">
        <w:rPr>
          <w:rFonts w:asciiTheme="majorHAnsi" w:hAnsiTheme="majorHAnsi" w:cstheme="majorHAnsi"/>
          <w:i/>
          <w:iCs/>
          <w:lang w:val="en-US"/>
        </w:rPr>
        <w:t>istribution</w:t>
      </w:r>
    </w:p>
    <w:p w14:paraId="51ABE041" w14:textId="77777777" w:rsidR="00BF27E1" w:rsidRDefault="00BF27E1" w:rsidP="00BF27E1">
      <w:pPr>
        <w:rPr>
          <w:rFonts w:asciiTheme="majorHAnsi" w:hAnsiTheme="majorHAnsi" w:cstheme="majorHAnsi"/>
          <w:lang w:val="en-US"/>
        </w:rPr>
      </w:pPr>
    </w:p>
    <w:p w14:paraId="49C704F0" w14:textId="77777777" w:rsidR="00BF27E1" w:rsidRPr="007C6745" w:rsidRDefault="00BF27E1" w:rsidP="00BF27E1">
      <w:pPr>
        <w:pStyle w:val="Paragraphedeliste"/>
        <w:numPr>
          <w:ilvl w:val="0"/>
          <w:numId w:val="3"/>
        </w:numPr>
        <w:rPr>
          <w:rFonts w:asciiTheme="majorHAnsi" w:hAnsiTheme="majorHAnsi" w:cstheme="majorHAnsi"/>
          <w:lang w:val="en-US"/>
        </w:rPr>
      </w:pPr>
      <w:proofErr w:type="spellStart"/>
      <w:r w:rsidRPr="007C6745">
        <w:rPr>
          <w:rFonts w:asciiTheme="majorHAnsi" w:hAnsiTheme="majorHAnsi" w:cstheme="majorHAnsi"/>
          <w:lang w:val="en-US"/>
        </w:rPr>
        <w:t>Histogramme</w:t>
      </w:r>
      <w:proofErr w:type="spellEnd"/>
      <w:r w:rsidRPr="007C6745">
        <w:rPr>
          <w:rFonts w:asciiTheme="majorHAnsi" w:hAnsiTheme="majorHAnsi" w:cstheme="majorHAnsi"/>
          <w:lang w:val="en-US"/>
        </w:rPr>
        <w:t xml:space="preserve"> lake and transects?</w:t>
      </w:r>
    </w:p>
    <w:p w14:paraId="73155788" w14:textId="77777777" w:rsidR="00BF27E1" w:rsidRPr="007C6745" w:rsidRDefault="00BF27E1" w:rsidP="00BF27E1">
      <w:pPr>
        <w:pStyle w:val="Paragraphedeliste"/>
        <w:numPr>
          <w:ilvl w:val="0"/>
          <w:numId w:val="3"/>
        </w:numPr>
        <w:rPr>
          <w:rFonts w:asciiTheme="majorHAnsi" w:hAnsiTheme="majorHAnsi" w:cstheme="majorHAnsi"/>
          <w:lang w:val="en-US"/>
        </w:rPr>
      </w:pPr>
      <w:r w:rsidRPr="007C6745">
        <w:rPr>
          <w:rFonts w:asciiTheme="majorHAnsi" w:hAnsiTheme="majorHAnsi" w:cstheme="majorHAnsi"/>
          <w:lang w:val="en-US"/>
        </w:rPr>
        <w:t>Map</w:t>
      </w:r>
    </w:p>
    <w:p w14:paraId="14CBEF46" w14:textId="77777777" w:rsidR="00BF27E1" w:rsidRPr="00393C8C" w:rsidRDefault="00BF27E1" w:rsidP="00BF27E1">
      <w:pPr>
        <w:rPr>
          <w:rFonts w:asciiTheme="majorHAnsi" w:hAnsiTheme="majorHAnsi" w:cstheme="majorHAnsi"/>
          <w:lang w:val="en-US"/>
        </w:rPr>
      </w:pPr>
    </w:p>
    <w:p w14:paraId="6EA71570" w14:textId="77777777" w:rsidR="00BF27E1" w:rsidRPr="00393C8C" w:rsidRDefault="00BF27E1" w:rsidP="00BF27E1">
      <w:pPr>
        <w:rPr>
          <w:rFonts w:asciiTheme="majorHAnsi" w:hAnsiTheme="majorHAnsi" w:cstheme="majorHAnsi"/>
          <w:i/>
          <w:iCs/>
          <w:lang w:val="en-US"/>
        </w:rPr>
      </w:pPr>
      <w:r w:rsidRPr="00393C8C">
        <w:rPr>
          <w:rFonts w:asciiTheme="majorHAnsi" w:hAnsiTheme="majorHAnsi" w:cstheme="majorHAnsi"/>
          <w:i/>
          <w:iCs/>
          <w:lang w:val="en-US"/>
        </w:rPr>
        <w:t xml:space="preserve">3.4. </w:t>
      </w:r>
      <w:r>
        <w:rPr>
          <w:rFonts w:asciiTheme="majorHAnsi" w:hAnsiTheme="majorHAnsi" w:cstheme="majorHAnsi"/>
          <w:i/>
          <w:iCs/>
          <w:lang w:val="en-US"/>
        </w:rPr>
        <w:t>Fine scale – GAMMs</w:t>
      </w:r>
    </w:p>
    <w:p w14:paraId="1AEE4EB2" w14:textId="77777777" w:rsidR="00BF27E1" w:rsidRDefault="00BF27E1" w:rsidP="00BF27E1">
      <w:pPr>
        <w:rPr>
          <w:rFonts w:asciiTheme="majorHAnsi" w:hAnsiTheme="majorHAnsi" w:cstheme="majorHAnsi"/>
          <w:lang w:val="en-US"/>
        </w:rPr>
      </w:pPr>
    </w:p>
    <w:p w14:paraId="434DB072" w14:textId="77777777" w:rsidR="00BF27E1"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Summed plots of partial effects of significant models?</w:t>
      </w:r>
    </w:p>
    <w:p w14:paraId="1676DE95" w14:textId="77777777" w:rsidR="00BF27E1" w:rsidRPr="007C6745" w:rsidRDefault="00BF27E1" w:rsidP="00BF27E1">
      <w:pPr>
        <w:pStyle w:val="Paragraphedeliste"/>
        <w:numPr>
          <w:ilvl w:val="0"/>
          <w:numId w:val="3"/>
        </w:numPr>
        <w:rPr>
          <w:rFonts w:asciiTheme="majorHAnsi" w:hAnsiTheme="majorHAnsi" w:cstheme="majorHAnsi"/>
          <w:lang w:val="en-US"/>
        </w:rPr>
      </w:pPr>
      <w:r>
        <w:rPr>
          <w:rFonts w:asciiTheme="majorHAnsi" w:hAnsiTheme="majorHAnsi" w:cstheme="majorHAnsi"/>
          <w:lang w:val="en-US"/>
        </w:rPr>
        <w:t>Tab of all models, r2, p-value, and REML?</w:t>
      </w:r>
    </w:p>
    <w:p w14:paraId="3275B2BF" w14:textId="2A4F4A21" w:rsidR="00BF27E1" w:rsidRDefault="00BF27E1">
      <w:pPr>
        <w:rPr>
          <w:rFonts w:asciiTheme="majorHAnsi" w:hAnsiTheme="majorHAnsi" w:cstheme="majorHAnsi"/>
        </w:rPr>
      </w:pPr>
      <w:r>
        <w:rPr>
          <w:rFonts w:asciiTheme="majorHAnsi" w:hAnsiTheme="majorHAnsi" w:cstheme="majorHAnsi"/>
        </w:rPr>
        <w:br w:type="page"/>
      </w:r>
    </w:p>
    <w:p w14:paraId="78DAE138" w14:textId="5A34B0F6" w:rsidR="00157EBF" w:rsidRPr="00FA75CC" w:rsidRDefault="00157EBF" w:rsidP="00157EBF">
      <w:pPr>
        <w:jc w:val="both"/>
        <w:rPr>
          <w:ins w:id="0" w:author="Harvey, Eric" w:date="2023-05-11T13:12:00Z"/>
          <w:rFonts w:asciiTheme="majorHAnsi" w:hAnsiTheme="majorHAnsi" w:cstheme="majorHAnsi"/>
        </w:rPr>
      </w:pPr>
      <w:r w:rsidRPr="00FA75CC">
        <w:rPr>
          <w:rFonts w:asciiTheme="majorHAnsi" w:hAnsiTheme="majorHAnsi" w:cstheme="majorHAnsi"/>
        </w:rPr>
        <w:lastRenderedPageBreak/>
        <w:t xml:space="preserve">[PAR1] Parasites play significant roles in the regulation of </w:t>
      </w:r>
      <w:ins w:id="1" w:author="Harvey, Eric" w:date="2023-05-08T14:05:00Z">
        <w:r w:rsidRPr="00FA75CC">
          <w:rPr>
            <w:rFonts w:asciiTheme="majorHAnsi" w:hAnsiTheme="majorHAnsi" w:cstheme="majorHAnsi"/>
          </w:rPr>
          <w:t xml:space="preserve">host </w:t>
        </w:r>
      </w:ins>
      <w:del w:id="2" w:author="Harvey, Eric" w:date="2023-05-08T14:05:00Z">
        <w:r w:rsidRPr="00FA75CC" w:rsidDel="00C35114">
          <w:rPr>
            <w:rFonts w:asciiTheme="majorHAnsi" w:hAnsiTheme="majorHAnsi" w:cstheme="majorHAnsi"/>
          </w:rPr>
          <w:delText xml:space="preserve">fish </w:delText>
        </w:r>
      </w:del>
      <w:r w:rsidRPr="00FA75CC">
        <w:rPr>
          <w:rFonts w:asciiTheme="majorHAnsi" w:hAnsiTheme="majorHAnsi" w:cstheme="majorHAnsi"/>
        </w:rPr>
        <w:t xml:space="preserve">populations and are </w:t>
      </w:r>
      <w:del w:id="3" w:author="Harvey, Eric" w:date="2023-05-08T16:08:00Z">
        <w:r w:rsidRPr="00FA75CC" w:rsidDel="008818FE">
          <w:rPr>
            <w:rFonts w:asciiTheme="majorHAnsi" w:hAnsiTheme="majorHAnsi" w:cstheme="majorHAnsi"/>
          </w:rPr>
          <w:delText xml:space="preserve">more </w:delText>
        </w:r>
      </w:del>
      <w:del w:id="4" w:author="Harvey, Eric" w:date="2023-05-08T15:59:00Z">
        <w:r w:rsidRPr="00FA75CC" w:rsidDel="008F199F">
          <w:rPr>
            <w:rFonts w:asciiTheme="majorHAnsi" w:hAnsiTheme="majorHAnsi" w:cstheme="majorHAnsi"/>
          </w:rPr>
          <w:delText xml:space="preserve">generally </w:delText>
        </w:r>
      </w:del>
      <w:ins w:id="5" w:author="Harvey, Eric" w:date="2023-05-08T15:59:00Z">
        <w:r w:rsidRPr="00FA75CC">
          <w:rPr>
            <w:rFonts w:asciiTheme="majorHAnsi" w:hAnsiTheme="majorHAnsi" w:cstheme="majorHAnsi"/>
          </w:rPr>
          <w:t xml:space="preserve">increasingly </w:t>
        </w:r>
      </w:ins>
      <w:r w:rsidRPr="00FA75CC">
        <w:rPr>
          <w:rFonts w:asciiTheme="majorHAnsi" w:hAnsiTheme="majorHAnsi" w:cstheme="majorHAnsi"/>
        </w:rPr>
        <w:t>recognized as an essential component to understand how global changes will influence future population and community dynamics</w:t>
      </w:r>
      <w:ins w:id="6" w:author="Harvey, Eric" w:date="2023-05-08T14:07:00Z">
        <w:r w:rsidRPr="00FA75CC">
          <w:rPr>
            <w:rFonts w:asciiTheme="majorHAnsi" w:hAnsiTheme="majorHAnsi" w:cstheme="majorHAnsi"/>
          </w:rPr>
          <w:t xml:space="preserve"> (REFs)</w:t>
        </w:r>
      </w:ins>
      <w:r w:rsidRPr="00FA75CC">
        <w:rPr>
          <w:rFonts w:asciiTheme="majorHAnsi" w:hAnsiTheme="majorHAnsi" w:cstheme="majorHAnsi"/>
        </w:rPr>
        <w:t xml:space="preserve">. </w:t>
      </w:r>
      <w:ins w:id="7" w:author="Harvey, Eric" w:date="2023-05-08T16:00:00Z">
        <w:r w:rsidRPr="00FA75CC">
          <w:rPr>
            <w:rFonts w:asciiTheme="majorHAnsi" w:hAnsiTheme="majorHAnsi" w:cstheme="majorHAnsi"/>
          </w:rPr>
          <w:t>Key</w:t>
        </w:r>
      </w:ins>
      <w:ins w:id="8" w:author="Harvey, Eric" w:date="2023-05-08T14:15:00Z">
        <w:r w:rsidRPr="00FA75CC">
          <w:rPr>
            <w:rFonts w:asciiTheme="majorHAnsi" w:hAnsiTheme="majorHAnsi" w:cstheme="majorHAnsi"/>
          </w:rPr>
          <w:t xml:space="preserve"> </w:t>
        </w:r>
      </w:ins>
      <w:del w:id="9" w:author="Harvey, Eric" w:date="2023-05-08T14:06:00Z">
        <w:r w:rsidRPr="00FA75CC" w:rsidDel="00C35114">
          <w:rPr>
            <w:rFonts w:asciiTheme="majorHAnsi" w:hAnsiTheme="majorHAnsi" w:cstheme="majorHAnsi"/>
          </w:rPr>
          <w:delText xml:space="preserve">While </w:delText>
        </w:r>
      </w:del>
      <w:del w:id="10" w:author="Harvey, Eric" w:date="2023-05-08T14:15:00Z">
        <w:r w:rsidRPr="00FA75CC" w:rsidDel="00A843B4">
          <w:rPr>
            <w:rFonts w:asciiTheme="majorHAnsi" w:hAnsiTheme="majorHAnsi" w:cstheme="majorHAnsi"/>
          </w:rPr>
          <w:delText xml:space="preserve">both </w:delText>
        </w:r>
      </w:del>
      <w:r w:rsidRPr="00FA75CC">
        <w:rPr>
          <w:rFonts w:asciiTheme="majorHAnsi" w:hAnsiTheme="majorHAnsi" w:cstheme="majorHAnsi"/>
        </w:rPr>
        <w:t xml:space="preserve">local </w:t>
      </w:r>
      <w:ins w:id="11" w:author="Harvey, Eric" w:date="2023-05-08T14:09:00Z">
        <w:r w:rsidRPr="00FA75CC">
          <w:rPr>
            <w:rFonts w:asciiTheme="majorHAnsi" w:hAnsiTheme="majorHAnsi" w:cstheme="majorHAnsi"/>
          </w:rPr>
          <w:t xml:space="preserve">(e.g., abiotic) </w:t>
        </w:r>
      </w:ins>
      <w:r w:rsidRPr="00FA75CC">
        <w:rPr>
          <w:rFonts w:asciiTheme="majorHAnsi" w:hAnsiTheme="majorHAnsi" w:cstheme="majorHAnsi"/>
        </w:rPr>
        <w:t>and regional</w:t>
      </w:r>
      <w:ins w:id="12" w:author="Harvey, Eric" w:date="2023-05-08T14:09:00Z">
        <w:r w:rsidRPr="00FA75CC">
          <w:rPr>
            <w:rFonts w:asciiTheme="majorHAnsi" w:hAnsiTheme="majorHAnsi" w:cstheme="majorHAnsi"/>
          </w:rPr>
          <w:t xml:space="preserve"> (e.g., dispersal)</w:t>
        </w:r>
      </w:ins>
      <w:r w:rsidRPr="00FA75CC">
        <w:rPr>
          <w:rFonts w:asciiTheme="majorHAnsi" w:hAnsiTheme="majorHAnsi" w:cstheme="majorHAnsi"/>
        </w:rPr>
        <w:t xml:space="preserve"> </w:t>
      </w:r>
      <w:del w:id="13" w:author="Harvey, Eric" w:date="2023-05-08T14:09:00Z">
        <w:r w:rsidRPr="00FA75CC" w:rsidDel="00C35114">
          <w:rPr>
            <w:rFonts w:asciiTheme="majorHAnsi" w:hAnsiTheme="majorHAnsi" w:cstheme="majorHAnsi"/>
          </w:rPr>
          <w:delText xml:space="preserve">drivers </w:delText>
        </w:r>
      </w:del>
      <w:ins w:id="14" w:author="Harvey, Eric" w:date="2023-05-08T14:09:00Z">
        <w:r w:rsidRPr="00FA75CC">
          <w:rPr>
            <w:rFonts w:asciiTheme="majorHAnsi" w:hAnsiTheme="majorHAnsi" w:cstheme="majorHAnsi"/>
          </w:rPr>
          <w:t xml:space="preserve">predictors </w:t>
        </w:r>
      </w:ins>
      <w:r w:rsidRPr="00FA75CC">
        <w:rPr>
          <w:rFonts w:asciiTheme="majorHAnsi" w:hAnsiTheme="majorHAnsi" w:cstheme="majorHAnsi"/>
        </w:rPr>
        <w:t>of fish parasite prevalence</w:t>
      </w:r>
      <w:ins w:id="15" w:author="Harvey, Eric" w:date="2023-05-08T16:01:00Z">
        <w:r w:rsidRPr="00FA75CC">
          <w:rPr>
            <w:rFonts w:asciiTheme="majorHAnsi" w:hAnsiTheme="majorHAnsi" w:cstheme="majorHAnsi"/>
          </w:rPr>
          <w:t xml:space="preserve"> have been identified</w:t>
        </w:r>
      </w:ins>
      <w:del w:id="16" w:author="Harvey, Eric" w:date="2023-05-08T16:01:00Z">
        <w:r w:rsidRPr="00FA75CC" w:rsidDel="008F199F">
          <w:rPr>
            <w:rFonts w:asciiTheme="majorHAnsi" w:hAnsiTheme="majorHAnsi" w:cstheme="majorHAnsi"/>
          </w:rPr>
          <w:delText xml:space="preserve"> </w:delText>
        </w:r>
      </w:del>
      <w:del w:id="17" w:author="Harvey, Eric" w:date="2023-05-08T14:06:00Z">
        <w:r w:rsidRPr="00FA75CC" w:rsidDel="00C35114">
          <w:rPr>
            <w:rFonts w:asciiTheme="majorHAnsi" w:hAnsiTheme="majorHAnsi" w:cstheme="majorHAnsi"/>
          </w:rPr>
          <w:delText xml:space="preserve">in populations </w:delText>
        </w:r>
      </w:del>
      <w:del w:id="18" w:author="Harvey, Eric" w:date="2023-05-08T14:15:00Z">
        <w:r w:rsidRPr="00FA75CC" w:rsidDel="00A843B4">
          <w:rPr>
            <w:rFonts w:asciiTheme="majorHAnsi" w:hAnsiTheme="majorHAnsi" w:cstheme="majorHAnsi"/>
          </w:rPr>
          <w:delText>have been studied</w:delText>
        </w:r>
      </w:del>
      <w:ins w:id="19" w:author="Harvey, Eric" w:date="2023-05-08T14:10:00Z">
        <w:r w:rsidRPr="00FA75CC">
          <w:rPr>
            <w:rFonts w:asciiTheme="majorHAnsi" w:hAnsiTheme="majorHAnsi" w:cstheme="majorHAnsi"/>
          </w:rPr>
          <w:t>,</w:t>
        </w:r>
      </w:ins>
      <w:ins w:id="20" w:author="Harvey, Eric" w:date="2023-05-08T16:01:00Z">
        <w:r w:rsidRPr="00FA75CC">
          <w:rPr>
            <w:rFonts w:asciiTheme="majorHAnsi" w:hAnsiTheme="majorHAnsi" w:cstheme="majorHAnsi"/>
          </w:rPr>
          <w:t xml:space="preserve"> </w:t>
        </w:r>
      </w:ins>
      <w:commentRangeStart w:id="21"/>
      <w:commentRangeStart w:id="22"/>
      <w:ins w:id="23" w:author="Harvey, Eric" w:date="2023-05-08T14:10:00Z">
        <w:r w:rsidRPr="00FA75CC">
          <w:rPr>
            <w:rFonts w:asciiTheme="majorHAnsi" w:hAnsiTheme="majorHAnsi" w:cstheme="majorHAnsi"/>
          </w:rPr>
          <w:t>using a variety of sampling tools and at different spatial scales</w:t>
        </w:r>
      </w:ins>
      <w:ins w:id="24" w:author="Harvey, Eric" w:date="2023-05-08T14:07:00Z">
        <w:r w:rsidRPr="00FA75CC">
          <w:rPr>
            <w:rFonts w:asciiTheme="majorHAnsi" w:hAnsiTheme="majorHAnsi" w:cstheme="majorHAnsi"/>
          </w:rPr>
          <w:t xml:space="preserve"> </w:t>
        </w:r>
      </w:ins>
      <w:commentRangeEnd w:id="21"/>
      <w:ins w:id="25" w:author="Harvey, Eric" w:date="2023-05-08T14:12:00Z">
        <w:r w:rsidRPr="00FA75CC">
          <w:rPr>
            <w:rStyle w:val="Marquedecommentaire"/>
            <w:rFonts w:asciiTheme="majorHAnsi" w:hAnsiTheme="majorHAnsi" w:cstheme="majorHAnsi"/>
          </w:rPr>
          <w:commentReference w:id="21"/>
        </w:r>
      </w:ins>
      <w:commentRangeEnd w:id="22"/>
      <w:ins w:id="26" w:author="Harvey, Eric" w:date="2023-05-08T14:13:00Z">
        <w:r w:rsidRPr="00FA75CC">
          <w:rPr>
            <w:rStyle w:val="Marquedecommentaire"/>
            <w:rFonts w:asciiTheme="majorHAnsi" w:hAnsiTheme="majorHAnsi" w:cstheme="majorHAnsi"/>
          </w:rPr>
          <w:commentReference w:id="22"/>
        </w:r>
      </w:ins>
      <w:ins w:id="27" w:author="Harvey, Eric" w:date="2023-05-08T14:07:00Z">
        <w:r w:rsidRPr="00FA75CC">
          <w:rPr>
            <w:rFonts w:asciiTheme="majorHAnsi" w:hAnsiTheme="majorHAnsi" w:cstheme="majorHAnsi"/>
          </w:rPr>
          <w:t>(REFs).</w:t>
        </w:r>
      </w:ins>
      <w:del w:id="28" w:author="Harvey, Eric" w:date="2023-05-08T14:07:00Z">
        <w:r w:rsidRPr="00FA75CC" w:rsidDel="00C35114">
          <w:rPr>
            <w:rFonts w:asciiTheme="majorHAnsi" w:hAnsiTheme="majorHAnsi" w:cstheme="majorHAnsi"/>
          </w:rPr>
          <w:delText>,</w:delText>
        </w:r>
      </w:del>
      <w:r w:rsidRPr="00FA75CC">
        <w:rPr>
          <w:rFonts w:asciiTheme="majorHAnsi" w:hAnsiTheme="majorHAnsi" w:cstheme="majorHAnsi"/>
        </w:rPr>
        <w:t xml:space="preserve"> </w:t>
      </w:r>
      <w:ins w:id="29" w:author="Harvey, Eric" w:date="2023-05-11T13:12:00Z">
        <w:r w:rsidRPr="00FA75CC">
          <w:rPr>
            <w:rFonts w:asciiTheme="majorHAnsi" w:hAnsiTheme="majorHAnsi" w:cstheme="majorHAnsi"/>
          </w:rPr>
          <w:t>NEED SOMETHING PUNCHY HERE FOR THE FIRST PARAGRAPH</w:t>
        </w:r>
      </w:ins>
      <w:ins w:id="30" w:author="Harvey, Eric" w:date="2023-05-11T13:13:00Z">
        <w:r w:rsidRPr="00FA75CC">
          <w:rPr>
            <w:rFonts w:asciiTheme="majorHAnsi" w:hAnsiTheme="majorHAnsi" w:cstheme="majorHAnsi"/>
          </w:rPr>
          <w:t xml:space="preserve"> (probably more something about multi-scale assessment of parasite prevalence in landscapes)</w:t>
        </w:r>
      </w:ins>
    </w:p>
    <w:p w14:paraId="20E47EA2" w14:textId="77777777" w:rsidR="00157EBF" w:rsidRDefault="00157EBF" w:rsidP="00FA75CC">
      <w:pPr>
        <w:jc w:val="both"/>
        <w:rPr>
          <w:rFonts w:asciiTheme="majorHAnsi" w:hAnsiTheme="majorHAnsi" w:cstheme="majorHAnsi"/>
        </w:rPr>
      </w:pPr>
    </w:p>
    <w:p w14:paraId="1C8284EE" w14:textId="77777777" w:rsidR="00157EBF" w:rsidRPr="00FA75CC" w:rsidRDefault="00157EBF" w:rsidP="00157EBF">
      <w:pPr>
        <w:jc w:val="both"/>
        <w:rPr>
          <w:rFonts w:asciiTheme="majorHAnsi" w:hAnsiTheme="majorHAnsi" w:cstheme="majorHAnsi"/>
        </w:rPr>
      </w:pPr>
      <w:ins w:id="31" w:author="Harvey, Eric" w:date="2023-05-11T13:12:00Z">
        <w:r w:rsidRPr="00FA75CC">
          <w:rPr>
            <w:rFonts w:asciiTheme="majorHAnsi" w:hAnsiTheme="majorHAnsi" w:cstheme="majorHAnsi"/>
          </w:rPr>
          <w:t xml:space="preserve">[PAR2] </w:t>
        </w:r>
      </w:ins>
      <w:ins w:id="32" w:author="Harvey, Eric" w:date="2023-05-08T14:15:00Z">
        <w:r w:rsidRPr="00FA75CC">
          <w:rPr>
            <w:rFonts w:asciiTheme="majorHAnsi" w:hAnsiTheme="majorHAnsi" w:cstheme="majorHAnsi"/>
          </w:rPr>
          <w:t xml:space="preserve">One overlooked </w:t>
        </w:r>
      </w:ins>
      <w:ins w:id="33" w:author="Harvey, Eric" w:date="2023-05-08T14:17:00Z">
        <w:r w:rsidRPr="00FA75CC">
          <w:rPr>
            <w:rFonts w:asciiTheme="majorHAnsi" w:hAnsiTheme="majorHAnsi" w:cstheme="majorHAnsi"/>
          </w:rPr>
          <w:t>constraint</w:t>
        </w:r>
      </w:ins>
      <w:ins w:id="34" w:author="Harvey, Eric" w:date="2023-05-08T14:15:00Z">
        <w:r w:rsidRPr="00FA75CC">
          <w:rPr>
            <w:rFonts w:asciiTheme="majorHAnsi" w:hAnsiTheme="majorHAnsi" w:cstheme="majorHAnsi"/>
          </w:rPr>
          <w:t xml:space="preserve"> of us</w:t>
        </w:r>
      </w:ins>
      <w:ins w:id="35" w:author="Harvey, Eric" w:date="2023-05-08T14:16:00Z">
        <w:r w:rsidRPr="00FA75CC">
          <w:rPr>
            <w:rFonts w:asciiTheme="majorHAnsi" w:hAnsiTheme="majorHAnsi" w:cstheme="majorHAnsi"/>
          </w:rPr>
          <w:t>ing such a</w:t>
        </w:r>
      </w:ins>
      <w:ins w:id="36" w:author="Harvey, Eric" w:date="2023-05-08T14:15:00Z">
        <w:r w:rsidRPr="00FA75CC">
          <w:rPr>
            <w:rFonts w:asciiTheme="majorHAnsi" w:hAnsiTheme="majorHAnsi" w:cstheme="majorHAnsi"/>
          </w:rPr>
          <w:t xml:space="preserve"> mult</w:t>
        </w:r>
      </w:ins>
      <w:ins w:id="37" w:author="Harvey, Eric" w:date="2023-05-08T14:17:00Z">
        <w:r w:rsidRPr="00FA75CC">
          <w:rPr>
            <w:rFonts w:asciiTheme="majorHAnsi" w:hAnsiTheme="majorHAnsi" w:cstheme="majorHAnsi"/>
          </w:rPr>
          <w:t>i</w:t>
        </w:r>
      </w:ins>
      <w:ins w:id="38" w:author="Harvey, Eric" w:date="2023-05-08T14:15:00Z">
        <w:r w:rsidRPr="00FA75CC">
          <w:rPr>
            <w:rFonts w:asciiTheme="majorHAnsi" w:hAnsiTheme="majorHAnsi" w:cstheme="majorHAnsi"/>
          </w:rPr>
          <w:t>-scale a</w:t>
        </w:r>
      </w:ins>
      <w:ins w:id="39" w:author="Harvey, Eric" w:date="2023-05-08T14:16:00Z">
        <w:r w:rsidRPr="00FA75CC">
          <w:rPr>
            <w:rFonts w:asciiTheme="majorHAnsi" w:hAnsiTheme="majorHAnsi" w:cstheme="majorHAnsi"/>
          </w:rPr>
          <w:t>pproach</w:t>
        </w:r>
      </w:ins>
      <w:ins w:id="40" w:author="Harvey, Eric" w:date="2023-05-08T14:17:00Z">
        <w:r w:rsidRPr="00FA75CC">
          <w:rPr>
            <w:rFonts w:asciiTheme="majorHAnsi" w:hAnsiTheme="majorHAnsi" w:cstheme="majorHAnsi"/>
          </w:rPr>
          <w:t xml:space="preserve"> is that the effect of predictors can only be compared across </w:t>
        </w:r>
      </w:ins>
      <w:ins w:id="41" w:author="Harvey, Eric" w:date="2023-05-08T16:02:00Z">
        <w:r w:rsidRPr="00FA75CC">
          <w:rPr>
            <w:rFonts w:asciiTheme="majorHAnsi" w:hAnsiTheme="majorHAnsi" w:cstheme="majorHAnsi"/>
          </w:rPr>
          <w:t>studies and across scales</w:t>
        </w:r>
      </w:ins>
      <w:ins w:id="42" w:author="Harvey, Eric" w:date="2023-05-08T14:18:00Z">
        <w:r w:rsidRPr="00FA75CC">
          <w:rPr>
            <w:rFonts w:asciiTheme="majorHAnsi" w:hAnsiTheme="majorHAnsi" w:cstheme="majorHAnsi"/>
          </w:rPr>
          <w:t xml:space="preserve"> if infection prevalence</w:t>
        </w:r>
      </w:ins>
      <w:ins w:id="43" w:author="Harvey, Eric" w:date="2023-05-08T16:11:00Z">
        <w:r w:rsidRPr="00FA75CC">
          <w:rPr>
            <w:rFonts w:asciiTheme="majorHAnsi" w:hAnsiTheme="majorHAnsi" w:cstheme="majorHAnsi"/>
          </w:rPr>
          <w:t xml:space="preserve"> scales linearly or</w:t>
        </w:r>
      </w:ins>
      <w:ins w:id="44" w:author="Harvey, Eric" w:date="2023-05-08T14:18:00Z">
        <w:r w:rsidRPr="00FA75CC">
          <w:rPr>
            <w:rFonts w:asciiTheme="majorHAnsi" w:hAnsiTheme="majorHAnsi" w:cstheme="majorHAnsi"/>
          </w:rPr>
          <w:t xml:space="preserve"> </w:t>
        </w:r>
      </w:ins>
      <w:ins w:id="45" w:author="Harvey, Eric" w:date="2023-05-08T16:03:00Z">
        <w:r w:rsidRPr="00FA75CC">
          <w:rPr>
            <w:rFonts w:asciiTheme="majorHAnsi" w:hAnsiTheme="majorHAnsi" w:cstheme="majorHAnsi"/>
          </w:rPr>
          <w:t>does not change with sampling area (i.e., scale invariant)</w:t>
        </w:r>
      </w:ins>
      <w:ins w:id="46" w:author="Harvey, Eric" w:date="2023-05-08T14:18:00Z">
        <w:r w:rsidRPr="00FA75CC">
          <w:rPr>
            <w:rFonts w:asciiTheme="majorHAnsi" w:hAnsiTheme="majorHAnsi" w:cstheme="majorHAnsi"/>
          </w:rPr>
          <w:t xml:space="preserve">. </w:t>
        </w:r>
      </w:ins>
      <w:del w:id="47" w:author="Harvey, Eric" w:date="2023-05-08T14:19:00Z">
        <w:r w:rsidRPr="00FA75CC" w:rsidDel="00A843B4">
          <w:rPr>
            <w:rFonts w:asciiTheme="majorHAnsi" w:hAnsiTheme="majorHAnsi" w:cstheme="majorHAnsi"/>
          </w:rPr>
          <w:delText xml:space="preserve">no studies have integrated a multi-scale approach necessary to test the validity of scaling-up parasite prevalence across different sampling approaches. </w:delText>
        </w:r>
      </w:del>
      <w:r w:rsidRPr="00FA75CC">
        <w:rPr>
          <w:rFonts w:asciiTheme="majorHAnsi" w:hAnsiTheme="majorHAnsi" w:cstheme="majorHAnsi"/>
        </w:rPr>
        <w:t xml:space="preserve">Depending on how parasite prevalence scale with </w:t>
      </w:r>
      <w:del w:id="48" w:author="Harvey, Eric" w:date="2023-05-08T14:19:00Z">
        <w:r w:rsidRPr="00FA75CC" w:rsidDel="00A843B4">
          <w:rPr>
            <w:rFonts w:asciiTheme="majorHAnsi" w:hAnsiTheme="majorHAnsi" w:cstheme="majorHAnsi"/>
          </w:rPr>
          <w:delText>space</w:delText>
        </w:r>
      </w:del>
      <w:ins w:id="49" w:author="Harvey, Eric" w:date="2023-05-08T14:19:00Z">
        <w:r w:rsidRPr="00FA75CC">
          <w:rPr>
            <w:rFonts w:asciiTheme="majorHAnsi" w:hAnsiTheme="majorHAnsi" w:cstheme="majorHAnsi"/>
          </w:rPr>
          <w:t>sampling area</w:t>
        </w:r>
      </w:ins>
      <w:r w:rsidRPr="00FA75CC">
        <w:rPr>
          <w:rFonts w:asciiTheme="majorHAnsi" w:hAnsiTheme="majorHAnsi" w:cstheme="majorHAnsi"/>
        </w:rPr>
        <w:t xml:space="preserve">, driving processes could vary with spatial scale, which would seriously hamper generalization on the identified drivers at one specific scale (local or regional). It </w:t>
      </w:r>
      <w:ins w:id="50" w:author="Harvey, Eric" w:date="2023-05-08T14:19:00Z">
        <w:r w:rsidRPr="00FA75CC">
          <w:rPr>
            <w:rFonts w:asciiTheme="majorHAnsi" w:hAnsiTheme="majorHAnsi" w:cstheme="majorHAnsi"/>
          </w:rPr>
          <w:t xml:space="preserve">is </w:t>
        </w:r>
      </w:ins>
      <w:r w:rsidRPr="00FA75CC">
        <w:rPr>
          <w:rFonts w:asciiTheme="majorHAnsi" w:hAnsiTheme="majorHAnsi" w:cstheme="majorHAnsi"/>
        </w:rPr>
        <w:t xml:space="preserve">thus essential to characterize, with multiple sampling approaches, how parasite prevalence scale-up in </w:t>
      </w:r>
      <w:del w:id="51" w:author="Harvey, Eric" w:date="2023-05-08T14:20:00Z">
        <w:r w:rsidRPr="00FA75CC" w:rsidDel="00A843B4">
          <w:rPr>
            <w:rFonts w:asciiTheme="majorHAnsi" w:hAnsiTheme="majorHAnsi" w:cstheme="majorHAnsi"/>
          </w:rPr>
          <w:delText>space</w:delText>
        </w:r>
      </w:del>
      <w:ins w:id="52" w:author="Harvey, Eric" w:date="2023-05-08T14:20:00Z">
        <w:r w:rsidRPr="00FA75CC">
          <w:rPr>
            <w:rFonts w:asciiTheme="majorHAnsi" w:hAnsiTheme="majorHAnsi" w:cstheme="majorHAnsi"/>
          </w:rPr>
          <w:t>sampling area</w:t>
        </w:r>
      </w:ins>
      <w:r w:rsidRPr="00FA75CC">
        <w:rPr>
          <w:rFonts w:asciiTheme="majorHAnsi" w:hAnsiTheme="majorHAnsi" w:cstheme="majorHAnsi"/>
        </w:rPr>
        <w:t xml:space="preserve">, </w:t>
      </w:r>
      <w:ins w:id="53" w:author="Harvey, Eric" w:date="2023-05-08T16:05:00Z">
        <w:r w:rsidRPr="00FA75CC">
          <w:rPr>
            <w:rFonts w:asciiTheme="majorHAnsi" w:hAnsiTheme="majorHAnsi" w:cstheme="majorHAnsi"/>
          </w:rPr>
          <w:t xml:space="preserve">to </w:t>
        </w:r>
      </w:ins>
      <w:ins w:id="54" w:author="Harvey, Eric" w:date="2023-05-08T16:06:00Z">
        <w:r w:rsidRPr="00FA75CC">
          <w:rPr>
            <w:rFonts w:asciiTheme="majorHAnsi" w:hAnsiTheme="majorHAnsi" w:cstheme="majorHAnsi"/>
          </w:rPr>
          <w:t xml:space="preserve">know whether predictors of prevalence are scale-free or scale-dependant. </w:t>
        </w:r>
      </w:ins>
      <w:del w:id="55" w:author="Harvey, Eric" w:date="2023-05-08T16:05:00Z">
        <w:r w:rsidRPr="00FA75CC" w:rsidDel="008F199F">
          <w:rPr>
            <w:rFonts w:asciiTheme="majorHAnsi" w:hAnsiTheme="majorHAnsi" w:cstheme="majorHAnsi"/>
          </w:rPr>
          <w:delText>and then identify key drivers accordingly.</w:delText>
        </w:r>
      </w:del>
    </w:p>
    <w:p w14:paraId="6D70D404" w14:textId="77777777" w:rsidR="00157EBF" w:rsidRDefault="00157EBF" w:rsidP="00FA75CC">
      <w:pPr>
        <w:jc w:val="both"/>
        <w:rPr>
          <w:rFonts w:asciiTheme="majorHAnsi" w:hAnsiTheme="majorHAnsi" w:cstheme="majorHAnsi"/>
        </w:rPr>
      </w:pPr>
    </w:p>
    <w:p w14:paraId="47A55208" w14:textId="77777777" w:rsidR="00157EBF" w:rsidRPr="00FA75CC" w:rsidRDefault="00157EBF" w:rsidP="00157EBF">
      <w:pPr>
        <w:jc w:val="both"/>
        <w:rPr>
          <w:rStyle w:val="Numrodepage"/>
          <w:rFonts w:asciiTheme="majorHAnsi" w:hAnsiTheme="majorHAnsi" w:cstheme="majorHAnsi"/>
        </w:rPr>
      </w:pPr>
      <w:ins w:id="56" w:author="Harvey, Eric" w:date="2023-05-08T16:14:00Z">
        <w:r w:rsidRPr="00FA75CC">
          <w:rPr>
            <w:rStyle w:val="Numrodepage"/>
            <w:rFonts w:asciiTheme="majorHAnsi" w:hAnsiTheme="majorHAnsi" w:cstheme="majorHAnsi"/>
          </w:rPr>
          <w:t xml:space="preserve">[PAR4] Several scenarios are possible. Infection prevalence is </w:t>
        </w:r>
      </w:ins>
      <w:ins w:id="57" w:author="Harvey, Eric" w:date="2023-05-08T16:15:00Z">
        <w:r w:rsidRPr="00FA75CC">
          <w:rPr>
            <w:rStyle w:val="Numrodepage"/>
            <w:rFonts w:asciiTheme="majorHAnsi" w:hAnsiTheme="majorHAnsi" w:cstheme="majorHAnsi"/>
          </w:rPr>
          <w:t xml:space="preserve">the </w:t>
        </w:r>
      </w:ins>
      <w:ins w:id="58" w:author="Harvey, Eric" w:date="2023-05-08T16:14:00Z">
        <w:r w:rsidRPr="00FA75CC">
          <w:rPr>
            <w:rStyle w:val="Numrodepage"/>
            <w:rFonts w:asciiTheme="majorHAnsi" w:hAnsiTheme="majorHAnsi" w:cstheme="majorHAnsi"/>
          </w:rPr>
          <w:t>fraction of</w:t>
        </w:r>
      </w:ins>
      <w:ins w:id="59" w:author="Harvey, Eric" w:date="2023-05-08T16:15:00Z">
        <w:r w:rsidRPr="00FA75CC">
          <w:rPr>
            <w:rStyle w:val="Numrodepage"/>
            <w:rFonts w:asciiTheme="majorHAnsi" w:hAnsiTheme="majorHAnsi" w:cstheme="majorHAnsi"/>
          </w:rPr>
          <w:t xml:space="preserve"> the</w:t>
        </w:r>
      </w:ins>
      <w:ins w:id="60" w:author="Harvey, Eric" w:date="2023-05-08T16:14:00Z">
        <w:r w:rsidRPr="00FA75CC">
          <w:rPr>
            <w:rStyle w:val="Numrodepage"/>
            <w:rFonts w:asciiTheme="majorHAnsi" w:hAnsiTheme="majorHAnsi" w:cstheme="majorHAnsi"/>
          </w:rPr>
          <w:t xml:space="preserve"> number of infected individuals </w:t>
        </w:r>
      </w:ins>
      <w:ins w:id="61" w:author="Harvey, Eric" w:date="2023-05-08T16:15:00Z">
        <w:r w:rsidRPr="00FA75CC">
          <w:rPr>
            <w:rStyle w:val="Numrodepage"/>
            <w:rFonts w:asciiTheme="majorHAnsi" w:hAnsiTheme="majorHAnsi" w:cstheme="majorHAnsi"/>
          </w:rPr>
          <w:t>over</w:t>
        </w:r>
      </w:ins>
      <w:ins w:id="62" w:author="Harvey, Eric" w:date="2023-05-08T16:14:00Z">
        <w:r w:rsidRPr="00FA75CC">
          <w:rPr>
            <w:rStyle w:val="Numrodepage"/>
            <w:rFonts w:asciiTheme="majorHAnsi" w:hAnsiTheme="majorHAnsi" w:cstheme="majorHAnsi"/>
          </w:rPr>
          <w:t xml:space="preserve"> the </w:t>
        </w:r>
      </w:ins>
      <w:ins w:id="63" w:author="Harvey, Eric" w:date="2023-05-08T16:15:00Z">
        <w:r w:rsidRPr="00FA75CC">
          <w:rPr>
            <w:rStyle w:val="Numrodepage"/>
            <w:rFonts w:asciiTheme="majorHAnsi" w:hAnsiTheme="majorHAnsi" w:cstheme="majorHAnsi"/>
          </w:rPr>
          <w:t>total number of individuals in the sample. The number o</w:t>
        </w:r>
      </w:ins>
      <w:ins w:id="64" w:author="Harvey, Eric" w:date="2023-05-08T16:16:00Z">
        <w:r w:rsidRPr="00FA75CC">
          <w:rPr>
            <w:rStyle w:val="Numrodepage"/>
            <w:rFonts w:asciiTheme="majorHAnsi" w:hAnsiTheme="majorHAnsi" w:cstheme="majorHAnsi"/>
          </w:rPr>
          <w:t xml:space="preserve">f individuals is generally assumed to increase linearly with sampling area (REFs), but it’s less clear for the number of infected individuals. </w:t>
        </w:r>
      </w:ins>
      <w:ins w:id="65" w:author="Harvey, Eric" w:date="2023-05-08T16:17:00Z">
        <w:r w:rsidRPr="00FA75CC">
          <w:rPr>
            <w:rStyle w:val="Numrodepage"/>
            <w:rFonts w:asciiTheme="majorHAnsi" w:hAnsiTheme="majorHAnsi" w:cstheme="majorHAnsi"/>
          </w:rPr>
          <w:t>In a</w:t>
        </w:r>
      </w:ins>
      <w:ins w:id="66" w:author="Harvey, Eric" w:date="2023-05-08T16:18:00Z">
        <w:r w:rsidRPr="00FA75CC">
          <w:rPr>
            <w:rStyle w:val="Numrodepage"/>
            <w:rFonts w:asciiTheme="majorHAnsi" w:hAnsiTheme="majorHAnsi" w:cstheme="majorHAnsi"/>
          </w:rPr>
          <w:t xml:space="preserve"> well-mixed population, cumulative random draws should lead to a linear increase in infected individuals, but this would not be the case</w:t>
        </w:r>
      </w:ins>
      <w:ins w:id="67" w:author="Harvey, Eric" w:date="2023-05-08T16:19:00Z">
        <w:r w:rsidRPr="00FA75CC">
          <w:rPr>
            <w:rStyle w:val="Numrodepage"/>
            <w:rFonts w:asciiTheme="majorHAnsi" w:hAnsiTheme="majorHAnsi" w:cstheme="majorHAnsi"/>
          </w:rPr>
          <w:t xml:space="preserve"> if infected individuals tend to be clustered in space. If one of the numerator or </w:t>
        </w:r>
      </w:ins>
      <w:ins w:id="68" w:author="Harvey, Eric" w:date="2023-05-08T16:20:00Z">
        <w:r w:rsidRPr="00FA75CC">
          <w:rPr>
            <w:rStyle w:val="Numrodepage"/>
            <w:rFonts w:asciiTheme="majorHAnsi" w:hAnsiTheme="majorHAnsi" w:cstheme="majorHAnsi"/>
          </w:rPr>
          <w:t>denominators</w:t>
        </w:r>
      </w:ins>
      <w:ins w:id="69" w:author="Harvey, Eric" w:date="2023-05-08T16:19:00Z">
        <w:r w:rsidRPr="00FA75CC">
          <w:rPr>
            <w:rStyle w:val="Numrodepage"/>
            <w:rFonts w:asciiTheme="majorHAnsi" w:hAnsiTheme="majorHAnsi" w:cstheme="majorHAnsi"/>
          </w:rPr>
          <w:t xml:space="preserve"> increases non-linearly with sampling area, then prevalence will also scale non-linearly. </w:t>
        </w:r>
      </w:ins>
      <w:ins w:id="70" w:author="Harvey, Eric" w:date="2023-05-08T16:20:00Z">
        <w:r w:rsidRPr="00FA75CC">
          <w:rPr>
            <w:rStyle w:val="Numrodepage"/>
            <w:rFonts w:asciiTheme="majorHAnsi" w:hAnsiTheme="majorHAnsi" w:cstheme="majorHAnsi"/>
          </w:rPr>
          <w:t xml:space="preserve">If both increases linearly but not at the same speed, then </w:t>
        </w:r>
        <w:proofErr w:type="spellStart"/>
        <w:r w:rsidRPr="00FA75CC">
          <w:rPr>
            <w:rStyle w:val="Numrodepage"/>
            <w:rFonts w:asciiTheme="majorHAnsi" w:hAnsiTheme="majorHAnsi" w:cstheme="majorHAnsi"/>
          </w:rPr>
          <w:t>prevalene</w:t>
        </w:r>
        <w:proofErr w:type="spellEnd"/>
        <w:r w:rsidRPr="00FA75CC">
          <w:rPr>
            <w:rStyle w:val="Numrodepage"/>
            <w:rFonts w:asciiTheme="majorHAnsi" w:hAnsiTheme="majorHAnsi" w:cstheme="majorHAnsi"/>
          </w:rPr>
          <w:t xml:space="preserve"> will either decrease or increase linearly with sampling area. Finally, if both the numer</w:t>
        </w:r>
      </w:ins>
      <w:ins w:id="71" w:author="Harvey, Eric" w:date="2023-05-08T16:21:00Z">
        <w:r w:rsidRPr="00FA75CC">
          <w:rPr>
            <w:rStyle w:val="Numrodepage"/>
            <w:rFonts w:asciiTheme="majorHAnsi" w:hAnsiTheme="majorHAnsi" w:cstheme="majorHAnsi"/>
          </w:rPr>
          <w:t>ator and denominator changes at the same speed (same slope), infection prevalence will not change with sampling area….</w:t>
        </w:r>
      </w:ins>
    </w:p>
    <w:p w14:paraId="2C48E715" w14:textId="77777777" w:rsidR="00157EBF" w:rsidRPr="00FA75CC" w:rsidRDefault="00157EBF" w:rsidP="00157EBF">
      <w:pPr>
        <w:jc w:val="both"/>
        <w:rPr>
          <w:rStyle w:val="Numrodepage"/>
          <w:rFonts w:asciiTheme="majorHAnsi" w:hAnsiTheme="majorHAnsi" w:cstheme="majorHAnsi"/>
        </w:rPr>
      </w:pPr>
    </w:p>
    <w:p w14:paraId="03D5D2DF" w14:textId="77777777" w:rsidR="00157EBF" w:rsidRPr="00FA75CC" w:rsidRDefault="00157EBF" w:rsidP="00157EBF">
      <w:pPr>
        <w:jc w:val="both"/>
        <w:rPr>
          <w:rFonts w:asciiTheme="majorHAnsi" w:hAnsiTheme="majorHAnsi" w:cstheme="majorHAnsi"/>
        </w:rPr>
      </w:pPr>
      <w:r w:rsidRPr="00FA75CC">
        <w:rPr>
          <w:rStyle w:val="Numrodepage"/>
          <w:rFonts w:asciiTheme="majorHAnsi" w:hAnsiTheme="majorHAnsi" w:cstheme="majorHAnsi"/>
        </w:rPr>
        <w:t xml:space="preserve">[PAR4] In this study we aimed to </w:t>
      </w:r>
      <w:proofErr w:type="spellStart"/>
      <w:r w:rsidRPr="00FA75CC">
        <w:rPr>
          <w:rStyle w:val="Numrodepage"/>
          <w:rFonts w:asciiTheme="majorHAnsi" w:hAnsiTheme="majorHAnsi" w:cstheme="majorHAnsi"/>
          <w:b/>
          <w:bCs/>
        </w:rPr>
        <w:t>i</w:t>
      </w:r>
      <w:proofErr w:type="spellEnd"/>
      <w:r w:rsidRPr="00FA75CC">
        <w:rPr>
          <w:rStyle w:val="Numrodepage"/>
          <w:rFonts w:asciiTheme="majorHAnsi" w:hAnsiTheme="majorHAnsi" w:cstheme="majorHAnsi"/>
          <w:b/>
          <w:bCs/>
        </w:rPr>
        <w:t>)</w:t>
      </w:r>
      <w:r w:rsidRPr="00FA75CC">
        <w:rPr>
          <w:rStyle w:val="Numrodepage"/>
          <w:rFonts w:asciiTheme="majorHAnsi" w:hAnsiTheme="majorHAnsi" w:cstheme="majorHAnsi"/>
        </w:rPr>
        <w:t xml:space="preserve"> test how fish parasite prevalence scale with space</w:t>
      </w:r>
      <w:r w:rsidRPr="00FA75CC">
        <w:rPr>
          <w:rStyle w:val="Numrodepage"/>
          <w:rFonts w:asciiTheme="majorHAnsi" w:hAnsiTheme="majorHAnsi" w:cstheme="majorHAnsi"/>
          <w:b/>
          <w:bCs/>
        </w:rPr>
        <w:t>, ii)</w:t>
      </w:r>
      <w:r w:rsidRPr="00FA75CC">
        <w:rPr>
          <w:rStyle w:val="Numrodepage"/>
          <w:rFonts w:asciiTheme="majorHAnsi" w:hAnsiTheme="majorHAnsi" w:cstheme="majorHAnsi"/>
        </w:rPr>
        <w:t xml:space="preserve"> test whether this relationship hold to different sampling approaches and </w:t>
      </w:r>
      <w:r w:rsidRPr="00FA75CC">
        <w:rPr>
          <w:rStyle w:val="Numrodepage"/>
          <w:rFonts w:asciiTheme="majorHAnsi" w:hAnsiTheme="majorHAnsi" w:cstheme="majorHAnsi"/>
          <w:b/>
          <w:bCs/>
        </w:rPr>
        <w:t>iii)</w:t>
      </w:r>
      <w:r w:rsidRPr="00FA75CC">
        <w:rPr>
          <w:rStyle w:val="Numrodepage"/>
          <w:rFonts w:asciiTheme="majorHAnsi" w:hAnsiTheme="majorHAnsi" w:cstheme="majorHAnsi"/>
        </w:rPr>
        <w:t xml:space="preserve"> identify key drivers of fish prevalence for future management. Prevalence is measured as a fraction of number of infected on total population or community abundance. As such, only one scenario led to a scale invariant situation: both the numerator and denominator </w:t>
      </w:r>
      <w:proofErr w:type="gramStart"/>
      <w:r w:rsidRPr="00FA75CC">
        <w:rPr>
          <w:rStyle w:val="Numrodepage"/>
          <w:rFonts w:asciiTheme="majorHAnsi" w:hAnsiTheme="majorHAnsi" w:cstheme="majorHAnsi"/>
        </w:rPr>
        <w:t>have to</w:t>
      </w:r>
      <w:proofErr w:type="gramEnd"/>
      <w:r w:rsidRPr="00FA75CC">
        <w:rPr>
          <w:rStyle w:val="Numrodepage"/>
          <w:rFonts w:asciiTheme="majorHAnsi" w:hAnsiTheme="majorHAnsi" w:cstheme="majorHAnsi"/>
        </w:rPr>
        <w:t xml:space="preserve"> scale linearly with increasing sampling area. If this is the case, then we should expect that the relationship between sampling area and prevalence will be null (a flat line), which essentially mean that fish prevalence does not change with spatial scale</w:t>
      </w:r>
      <w:proofErr w:type="gramStart"/>
      <w:r w:rsidRPr="00FA75CC">
        <w:rPr>
          <w:rStyle w:val="Numrodepage"/>
          <w:rFonts w:asciiTheme="majorHAnsi" w:hAnsiTheme="majorHAnsi" w:cstheme="majorHAnsi"/>
        </w:rPr>
        <w:t>…..</w:t>
      </w:r>
      <w:proofErr w:type="gramEnd"/>
    </w:p>
    <w:p w14:paraId="3E511527" w14:textId="77777777" w:rsidR="00157EBF" w:rsidRPr="00FA75CC" w:rsidRDefault="00157EBF" w:rsidP="00FA75CC">
      <w:pPr>
        <w:jc w:val="both"/>
        <w:rPr>
          <w:rFonts w:asciiTheme="majorHAnsi" w:hAnsiTheme="majorHAnsi" w:cstheme="majorHAnsi"/>
        </w:rPr>
      </w:pPr>
    </w:p>
    <w:sectPr w:rsidR="00157EBF" w:rsidRPr="00FA75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arvey, Eric" w:date="2023-05-08T14:12:00Z" w:initials="EH">
    <w:p w14:paraId="7FFF0F69" w14:textId="77777777" w:rsidR="00157EBF" w:rsidRDefault="00157EBF" w:rsidP="00157EBF">
      <w:r>
        <w:rPr>
          <w:rStyle w:val="Marquedecommentaire"/>
        </w:rPr>
        <w:annotationRef/>
      </w:r>
      <w:r>
        <w:rPr>
          <w:color w:val="000000"/>
          <w:sz w:val="20"/>
          <w:szCs w:val="20"/>
        </w:rPr>
        <w:t xml:space="preserve">Julianne et Sandra - je met ça ici comme marqueur de relation logique - mais je ne suis pas certain que c’est vrais - vous connaissez la littérature mieux que moi ici! </w:t>
      </w:r>
    </w:p>
  </w:comment>
  <w:comment w:id="22" w:author="Harvey, Eric" w:date="2023-05-08T14:13:00Z" w:initials="EH">
    <w:p w14:paraId="76FF28E6" w14:textId="77777777" w:rsidR="00157EBF" w:rsidRDefault="00157EBF" w:rsidP="00157EBF">
      <w:r>
        <w:rPr>
          <w:rStyle w:val="Marquedecommentaire"/>
        </w:rPr>
        <w:annotationRef/>
      </w:r>
      <w:r>
        <w:rPr>
          <w:color w:val="000000"/>
          <w:sz w:val="20"/>
          <w:szCs w:val="20"/>
        </w:rPr>
        <w:t xml:space="preserve">Une alternative serait de dire “with contrasting results” </w:t>
      </w:r>
    </w:p>
    <w:p w14:paraId="35D10634" w14:textId="77777777" w:rsidR="00157EBF" w:rsidRDefault="00157EBF" w:rsidP="00157EBF"/>
    <w:p w14:paraId="2EE7BC1A" w14:textId="77777777" w:rsidR="00157EBF" w:rsidRDefault="00157EBF" w:rsidP="00157EBF">
      <w:r>
        <w:rPr>
          <w:color w:val="000000"/>
          <w:sz w:val="20"/>
          <w:szCs w:val="20"/>
        </w:rPr>
        <w:t>L’idée générale est plus de dire que si la taux de prévalence change avec l’échelle spatiale considérée, alors ça pourrait expliquer une certaine variation dans les résultats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FF0F69" w15:done="0"/>
  <w15:commentEx w15:paraId="2EE7BC1A" w15:paraIdParent="7FFF0F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BC91D3C" w16cex:dateUtc="2023-05-08T18:12:00Z"/>
  <w16cex:commentExtensible w16cex:durableId="5ACE4B87" w16cex:dateUtc="2023-05-08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FF0F69" w16cid:durableId="1BC91D3C"/>
  <w16cid:commentId w16cid:paraId="2EE7BC1A" w16cid:durableId="5ACE4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45A8"/>
    <w:multiLevelType w:val="hybridMultilevel"/>
    <w:tmpl w:val="C316D252"/>
    <w:lvl w:ilvl="0" w:tplc="4FD4F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283D91"/>
    <w:multiLevelType w:val="hybridMultilevel"/>
    <w:tmpl w:val="3FDC3410"/>
    <w:lvl w:ilvl="0" w:tplc="3348B59A">
      <w:start w:val="1"/>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98334291">
    <w:abstractNumId w:val="0"/>
  </w:num>
  <w:num w:numId="2" w16cid:durableId="103769849">
    <w:abstractNumId w:val="2"/>
  </w:num>
  <w:num w:numId="3" w16cid:durableId="1395664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vey, Eric">
    <w15:presenceInfo w15:providerId="AD" w15:userId="S::Eric.Harvey@uqtr.ca::f039a639-891b-44cf-9150-4c1f4279c6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28"/>
    <w:rsid w:val="000E2820"/>
    <w:rsid w:val="000F7567"/>
    <w:rsid w:val="00157EBF"/>
    <w:rsid w:val="00280CFB"/>
    <w:rsid w:val="002E7AEA"/>
    <w:rsid w:val="00371517"/>
    <w:rsid w:val="003B7EBB"/>
    <w:rsid w:val="006B470E"/>
    <w:rsid w:val="00770471"/>
    <w:rsid w:val="00770889"/>
    <w:rsid w:val="00790B1D"/>
    <w:rsid w:val="007D3989"/>
    <w:rsid w:val="008818FE"/>
    <w:rsid w:val="008D2A28"/>
    <w:rsid w:val="008F199F"/>
    <w:rsid w:val="0098536D"/>
    <w:rsid w:val="009F74DF"/>
    <w:rsid w:val="00A843B4"/>
    <w:rsid w:val="00B43375"/>
    <w:rsid w:val="00BF27E1"/>
    <w:rsid w:val="00C35114"/>
    <w:rsid w:val="00D44237"/>
    <w:rsid w:val="00D76628"/>
    <w:rsid w:val="00E246D7"/>
    <w:rsid w:val="00E773BB"/>
    <w:rsid w:val="00F140F3"/>
    <w:rsid w:val="00F45EB8"/>
    <w:rsid w:val="00FA75CC"/>
    <w:rsid w:val="00FB2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E4552B"/>
  <w15:chartTrackingRefBased/>
  <w15:docId w15:val="{22DDDB84-DD35-9743-A978-063B28CC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6628"/>
    <w:pPr>
      <w:ind w:left="720"/>
      <w:contextualSpacing/>
    </w:pPr>
  </w:style>
  <w:style w:type="paragraph" w:styleId="Pieddepage">
    <w:name w:val="footer"/>
    <w:basedOn w:val="Normal"/>
    <w:link w:val="PieddepageCar"/>
    <w:uiPriority w:val="99"/>
    <w:semiHidden/>
    <w:unhideWhenUsed/>
    <w:rsid w:val="0098536D"/>
    <w:pPr>
      <w:tabs>
        <w:tab w:val="center" w:pos="4680"/>
        <w:tab w:val="right" w:pos="9360"/>
      </w:tabs>
    </w:pPr>
  </w:style>
  <w:style w:type="character" w:customStyle="1" w:styleId="PieddepageCar">
    <w:name w:val="Pied de page Car"/>
    <w:basedOn w:val="Policepardfaut"/>
    <w:link w:val="Pieddepage"/>
    <w:uiPriority w:val="99"/>
    <w:semiHidden/>
    <w:rsid w:val="0098536D"/>
  </w:style>
  <w:style w:type="character" w:styleId="Numrodepage">
    <w:name w:val="page number"/>
    <w:basedOn w:val="Policepardfaut"/>
    <w:uiPriority w:val="99"/>
    <w:semiHidden/>
    <w:unhideWhenUsed/>
    <w:rsid w:val="0098536D"/>
  </w:style>
  <w:style w:type="character" w:styleId="Marquedecommentaire">
    <w:name w:val="annotation reference"/>
    <w:basedOn w:val="Policepardfaut"/>
    <w:uiPriority w:val="99"/>
    <w:semiHidden/>
    <w:unhideWhenUsed/>
    <w:rsid w:val="000F7567"/>
    <w:rPr>
      <w:sz w:val="16"/>
      <w:szCs w:val="16"/>
    </w:rPr>
  </w:style>
  <w:style w:type="paragraph" w:styleId="Commentaire">
    <w:name w:val="annotation text"/>
    <w:basedOn w:val="Normal"/>
    <w:link w:val="CommentaireCar"/>
    <w:uiPriority w:val="99"/>
    <w:semiHidden/>
    <w:unhideWhenUsed/>
    <w:rsid w:val="000F7567"/>
    <w:rPr>
      <w:sz w:val="20"/>
      <w:szCs w:val="20"/>
    </w:rPr>
  </w:style>
  <w:style w:type="character" w:customStyle="1" w:styleId="CommentaireCar">
    <w:name w:val="Commentaire Car"/>
    <w:basedOn w:val="Policepardfaut"/>
    <w:link w:val="Commentaire"/>
    <w:uiPriority w:val="99"/>
    <w:semiHidden/>
    <w:rsid w:val="000F7567"/>
    <w:rPr>
      <w:sz w:val="20"/>
      <w:szCs w:val="20"/>
    </w:rPr>
  </w:style>
  <w:style w:type="paragraph" w:styleId="Objetducommentaire">
    <w:name w:val="annotation subject"/>
    <w:basedOn w:val="Commentaire"/>
    <w:next w:val="Commentaire"/>
    <w:link w:val="ObjetducommentaireCar"/>
    <w:uiPriority w:val="99"/>
    <w:semiHidden/>
    <w:unhideWhenUsed/>
    <w:rsid w:val="000F7567"/>
    <w:rPr>
      <w:b/>
      <w:bCs/>
    </w:rPr>
  </w:style>
  <w:style w:type="character" w:customStyle="1" w:styleId="ObjetducommentaireCar">
    <w:name w:val="Objet du commentaire Car"/>
    <w:basedOn w:val="CommentaireCar"/>
    <w:link w:val="Objetducommentaire"/>
    <w:uiPriority w:val="99"/>
    <w:semiHidden/>
    <w:rsid w:val="000F7567"/>
    <w:rPr>
      <w:b/>
      <w:bCs/>
      <w:sz w:val="20"/>
      <w:szCs w:val="20"/>
    </w:rPr>
  </w:style>
  <w:style w:type="paragraph" w:styleId="Rvision">
    <w:name w:val="Revision"/>
    <w:hidden/>
    <w:uiPriority w:val="99"/>
    <w:semiHidden/>
    <w:rsid w:val="00C3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707</Words>
  <Characters>3890</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Eric</dc:creator>
  <cp:keywords/>
  <dc:description/>
  <cp:lastModifiedBy>Juliane Vigneault</cp:lastModifiedBy>
  <cp:revision>15</cp:revision>
  <cp:lastPrinted>2023-04-24T19:25:00Z</cp:lastPrinted>
  <dcterms:created xsi:type="dcterms:W3CDTF">2023-04-24T19:08:00Z</dcterms:created>
  <dcterms:modified xsi:type="dcterms:W3CDTF">2023-08-27T00:08:00Z</dcterms:modified>
</cp:coreProperties>
</file>