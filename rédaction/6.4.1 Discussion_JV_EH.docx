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Pr="00EE25F4" w:rsidRDefault="00697F62" w:rsidP="00EE25F4">
      <w:pPr>
        <w:pStyle w:val="Heading1"/>
      </w:pPr>
      <w:r w:rsidRPr="00EE25F4">
        <w:t>4</w:t>
      </w:r>
      <w:r w:rsidR="00393C8C" w:rsidRPr="00EE25F4">
        <w:t xml:space="preserve"> | </w:t>
      </w:r>
      <w:r w:rsidRPr="00EE25F4">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33EC1CFB" w:rsidR="00697F62" w:rsidRDefault="00494232" w:rsidP="0083111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Prevalence is </w:t>
      </w:r>
      <w:del w:id="0" w:author="Éric Harvey" w:date="2024-02-02T10:02:00Z">
        <w:r w:rsidDel="00511B33">
          <w:rPr>
            <w:rFonts w:asciiTheme="majorHAnsi" w:hAnsiTheme="majorHAnsi" w:cstheme="majorHAnsi"/>
            <w:lang w:val="en-US"/>
          </w:rPr>
          <w:delText>simple and</w:delText>
        </w:r>
      </w:del>
      <w:ins w:id="1" w:author="Éric Harvey" w:date="2024-02-02T10:02:00Z">
        <w:r w:rsidR="00511B33">
          <w:rPr>
            <w:rFonts w:asciiTheme="majorHAnsi" w:hAnsiTheme="majorHAnsi" w:cstheme="majorHAnsi"/>
            <w:lang w:val="en-US"/>
          </w:rPr>
          <w:t>a</w:t>
        </w:r>
      </w:ins>
      <w:r>
        <w:rPr>
          <w:rFonts w:asciiTheme="majorHAnsi" w:hAnsiTheme="majorHAnsi" w:cstheme="majorHAnsi"/>
          <w:lang w:val="en-US"/>
        </w:rPr>
        <w:t xml:space="preserve"> common </w:t>
      </w:r>
      <w:r w:rsidR="005F52C3">
        <w:rPr>
          <w:rFonts w:asciiTheme="majorHAnsi" w:hAnsiTheme="majorHAnsi" w:cstheme="majorHAnsi"/>
          <w:lang w:val="en-US"/>
        </w:rPr>
        <w:t xml:space="preserve">parasitological </w:t>
      </w:r>
      <w:r w:rsidR="006E2564">
        <w:rPr>
          <w:rFonts w:asciiTheme="majorHAnsi" w:hAnsiTheme="majorHAnsi" w:cstheme="majorHAnsi"/>
          <w:lang w:val="en-US"/>
        </w:rPr>
        <w:t>parameter</w:t>
      </w:r>
      <w:r>
        <w:rPr>
          <w:rFonts w:asciiTheme="majorHAnsi" w:hAnsiTheme="majorHAnsi" w:cstheme="majorHAnsi"/>
          <w:lang w:val="en-US"/>
        </w:rPr>
        <w:t xml:space="preserve"> that gives information on the proportion of infected individuals in a given group </w:t>
      </w:r>
      <w:del w:id="2" w:author="Éric Harvey" w:date="2024-02-02T10:02:00Z">
        <w:r w:rsidR="006E2564" w:rsidDel="00511B33">
          <w:rPr>
            <w:rFonts w:asciiTheme="majorHAnsi" w:hAnsiTheme="majorHAnsi" w:cstheme="majorHAnsi"/>
            <w:lang w:val="en-US"/>
          </w:rPr>
          <w:delText>and</w:delText>
        </w:r>
        <w:r w:rsidDel="00511B33">
          <w:rPr>
            <w:rFonts w:asciiTheme="majorHAnsi" w:hAnsiTheme="majorHAnsi" w:cstheme="majorHAnsi"/>
            <w:lang w:val="en-US"/>
          </w:rPr>
          <w:delText xml:space="preserve"> must always be provided in parasite survey</w:delText>
        </w:r>
        <w:r w:rsidR="006E2564" w:rsidDel="00511B33">
          <w:rPr>
            <w:rFonts w:asciiTheme="majorHAnsi" w:hAnsiTheme="majorHAnsi" w:cstheme="majorHAnsi"/>
            <w:lang w:val="en-US"/>
          </w:rPr>
          <w:delText>s</w:delText>
        </w:r>
        <w:r w:rsidDel="00511B33">
          <w:rPr>
            <w:rFonts w:asciiTheme="majorHAnsi" w:hAnsiTheme="majorHAnsi" w:cstheme="majorHAnsi"/>
            <w:lang w:val="en-US"/>
          </w:rPr>
          <w:delText xml:space="preserve"> </w:delText>
        </w:r>
      </w:del>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(Bush et al., 1997; Rózsa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w:t>
      </w:r>
      <w:ins w:id="3" w:author="Éric Harvey" w:date="2024-02-02T10:02:00Z">
        <w:r w:rsidR="00511B33">
          <w:rPr>
            <w:rFonts w:asciiTheme="majorHAnsi" w:hAnsiTheme="majorHAnsi" w:cstheme="majorHAnsi"/>
            <w:lang w:val="en-US"/>
          </w:rPr>
          <w:t xml:space="preserve">main </w:t>
        </w:r>
      </w:ins>
      <w:r w:rsidR="003D0F24">
        <w:rPr>
          <w:rFonts w:asciiTheme="majorHAnsi" w:hAnsiTheme="majorHAnsi" w:cstheme="majorHAnsi"/>
          <w:lang w:val="en-US"/>
        </w:rPr>
        <w:t xml:space="preserve">goal </w:t>
      </w:r>
      <w:r w:rsidR="00831119">
        <w:rPr>
          <w:rFonts w:asciiTheme="majorHAnsi" w:hAnsiTheme="majorHAnsi" w:cstheme="majorHAnsi"/>
          <w:lang w:val="en-US"/>
        </w:rPr>
        <w:t xml:space="preserve">here </w:t>
      </w:r>
      <w:r w:rsidR="003D0F24">
        <w:rPr>
          <w:rFonts w:asciiTheme="majorHAnsi" w:hAnsiTheme="majorHAnsi" w:cstheme="majorHAnsi"/>
          <w:lang w:val="en-US"/>
        </w:rPr>
        <w:t>was to investigate the estimate of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scales using data on the black spot disease</w:t>
      </w:r>
      <w:r w:rsidR="003D0F24">
        <w:rPr>
          <w:rFonts w:asciiTheme="majorHAnsi" w:hAnsiTheme="majorHAnsi" w:cstheme="majorHAnsi"/>
          <w:lang w:val="en-US"/>
        </w:rPr>
        <w:t xml:space="preserve">. This approach allowed us to skim over spatial patterns of infection, </w:t>
      </w:r>
      <w:r w:rsidR="00831119">
        <w:rPr>
          <w:rFonts w:asciiTheme="majorHAnsi" w:hAnsiTheme="majorHAnsi" w:cstheme="majorHAnsi"/>
          <w:lang w:val="en-US"/>
        </w:rPr>
        <w:t>sampl</w:t>
      </w:r>
      <w:r w:rsidR="006E2564">
        <w:rPr>
          <w:rFonts w:asciiTheme="majorHAnsi" w:hAnsiTheme="majorHAnsi" w:cstheme="majorHAnsi"/>
          <w:lang w:val="en-US"/>
        </w:rPr>
        <w:t>ing</w:t>
      </w:r>
      <w:r w:rsidR="00831119">
        <w:rPr>
          <w:rFonts w:asciiTheme="majorHAnsi" w:hAnsiTheme="majorHAnsi" w:cstheme="majorHAnsi"/>
          <w:lang w:val="en-US"/>
        </w:rPr>
        <w:t xml:space="preserve"> </w:t>
      </w:r>
      <w:r w:rsidR="006E2564">
        <w:rPr>
          <w:rFonts w:asciiTheme="majorHAnsi" w:hAnsiTheme="majorHAnsi" w:cstheme="majorHAnsi"/>
          <w:lang w:val="en-US"/>
        </w:rPr>
        <w:t>effort</w:t>
      </w:r>
      <w:r w:rsidR="00831119">
        <w:rPr>
          <w:rFonts w:asciiTheme="majorHAnsi" w:hAnsiTheme="majorHAnsi" w:cstheme="majorHAnsi"/>
          <w:lang w:val="en-US"/>
        </w:rPr>
        <w:t xml:space="preserve"> effect, </w:t>
      </w:r>
      <w:r w:rsidR="003D0F24">
        <w:rPr>
          <w:rFonts w:asciiTheme="majorHAnsi" w:hAnsiTheme="majorHAnsi" w:cstheme="majorHAnsi"/>
          <w:lang w:val="en-US"/>
        </w:rPr>
        <w:t>sampling methods bias and</w:t>
      </w:r>
      <w:r w:rsidR="006E2564">
        <w:rPr>
          <w:rFonts w:asciiTheme="majorHAnsi" w:hAnsiTheme="majorHAnsi" w:cstheme="majorHAnsi"/>
          <w:lang w:val="en-US"/>
        </w:rPr>
        <w:t xml:space="preserve">, </w:t>
      </w:r>
      <w:r w:rsidR="00831119">
        <w:rPr>
          <w:rFonts w:asciiTheme="majorHAnsi" w:hAnsiTheme="majorHAnsi" w:cstheme="majorHAnsi"/>
          <w:lang w:val="en-US"/>
        </w:rPr>
        <w:t xml:space="preserve">environmental </w:t>
      </w:r>
      <w:r w:rsidR="003D0F24">
        <w:rPr>
          <w:rFonts w:asciiTheme="majorHAnsi" w:hAnsiTheme="majorHAnsi" w:cstheme="majorHAnsi"/>
          <w:lang w:val="en-US"/>
        </w:rPr>
        <w:t xml:space="preserve">predictors of </w:t>
      </w:r>
      <w:ins w:id="4" w:author="Éric Harvey" w:date="2024-02-02T10:03:00Z">
        <w:r w:rsidR="00511B33">
          <w:rPr>
            <w:rFonts w:asciiTheme="majorHAnsi" w:hAnsiTheme="majorHAnsi" w:cstheme="majorHAnsi"/>
            <w:lang w:val="en-US"/>
          </w:rPr>
          <w:t xml:space="preserve">the </w:t>
        </w:r>
      </w:ins>
      <w:r w:rsidR="003D0F24">
        <w:rPr>
          <w:rFonts w:asciiTheme="majorHAnsi" w:hAnsiTheme="majorHAnsi" w:cstheme="majorHAnsi"/>
          <w:lang w:val="en-US"/>
        </w:rPr>
        <w:t>prevalence of infection in fish communities.</w:t>
      </w:r>
    </w:p>
    <w:p w14:paraId="2C4B32B8" w14:textId="77777777" w:rsidR="00A23017" w:rsidRDefault="00A23017" w:rsidP="00831119">
      <w:pPr>
        <w:spacing w:line="360" w:lineRule="auto"/>
        <w:jc w:val="both"/>
        <w:rPr>
          <w:rFonts w:asciiTheme="majorHAnsi" w:hAnsiTheme="majorHAnsi" w:cstheme="majorHAnsi"/>
          <w:lang w:val="en-US"/>
        </w:rPr>
      </w:pPr>
    </w:p>
    <w:p w14:paraId="288E9454" w14:textId="66469863" w:rsidR="00EE25F4" w:rsidRPr="00EE25F4" w:rsidRDefault="00EE25F4" w:rsidP="00EE25F4">
      <w:pPr>
        <w:pStyle w:val="Heading2"/>
      </w:pPr>
      <w:r>
        <w:t>[S</w:t>
      </w:r>
      <w:r w:rsidRPr="00EE25F4">
        <w:t>ampling method bias</w:t>
      </w:r>
      <w:r>
        <w:t>]</w:t>
      </w:r>
    </w:p>
    <w:p w14:paraId="3B4E15D4" w14:textId="77777777" w:rsidR="00EE25F4" w:rsidRPr="00A23017" w:rsidRDefault="00EE25F4" w:rsidP="00831119">
      <w:pPr>
        <w:spacing w:line="360" w:lineRule="auto"/>
        <w:jc w:val="both"/>
        <w:rPr>
          <w:rFonts w:asciiTheme="majorHAnsi" w:hAnsiTheme="majorHAnsi" w:cstheme="majorHAnsi"/>
          <w:lang w:val="en-US"/>
        </w:rPr>
      </w:pPr>
    </w:p>
    <w:p w14:paraId="71018633" w14:textId="77BABCBB" w:rsidR="00772ACB" w:rsidRDefault="00831119"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Despite </w:t>
      </w:r>
      <w:ins w:id="5" w:author="Éric Harvey" w:date="2024-02-02T10:03:00Z">
        <w:r w:rsidR="00511B33">
          <w:rPr>
            <w:rFonts w:asciiTheme="majorHAnsi" w:hAnsiTheme="majorHAnsi" w:cstheme="majorHAnsi"/>
            <w:lang w:val="en-US"/>
          </w:rPr>
          <w:t xml:space="preserve">that </w:t>
        </w:r>
      </w:ins>
      <w:r>
        <w:rPr>
          <w:rFonts w:asciiTheme="majorHAnsi" w:hAnsiTheme="majorHAnsi" w:cstheme="majorHAnsi"/>
          <w:lang w:val="en-US"/>
        </w:rPr>
        <w:t>f</w:t>
      </w:r>
      <w:r w:rsidR="00485657">
        <w:rPr>
          <w:rFonts w:asciiTheme="majorHAnsi" w:hAnsiTheme="majorHAnsi" w:cstheme="majorHAnsi"/>
          <w:lang w:val="en-US"/>
        </w:rPr>
        <w:t>ish</w:t>
      </w:r>
      <w:r w:rsidR="00D45D5C">
        <w:rPr>
          <w:rFonts w:asciiTheme="majorHAnsi" w:hAnsiTheme="majorHAnsi" w:cstheme="majorHAnsi"/>
          <w:lang w:val="en-US"/>
        </w:rPr>
        <w:t xml:space="preserve"> hosts</w:t>
      </w:r>
      <w:r w:rsidR="00485657">
        <w:rPr>
          <w:rFonts w:asciiTheme="majorHAnsi" w:hAnsiTheme="majorHAnsi" w:cstheme="majorHAnsi"/>
          <w:lang w:val="en-US"/>
        </w:rPr>
        <w:t xml:space="preserve"> have been the focus of many </w:t>
      </w:r>
      <w:r>
        <w:rPr>
          <w:rFonts w:asciiTheme="majorHAnsi" w:hAnsiTheme="majorHAnsi" w:cstheme="majorHAnsi"/>
          <w:lang w:val="en-US"/>
        </w:rPr>
        <w:t>empirical</w:t>
      </w:r>
      <w:r w:rsidR="00485657">
        <w:rPr>
          <w:rFonts w:asciiTheme="majorHAnsi" w:hAnsiTheme="majorHAnsi" w:cstheme="majorHAnsi"/>
          <w:lang w:val="en-US"/>
        </w:rPr>
        <w:t xml:space="preserve"> studies on aquatic parasites</w:t>
      </w:r>
      <w:r>
        <w:rPr>
          <w:rFonts w:asciiTheme="majorHAnsi" w:hAnsiTheme="majorHAnsi" w:cstheme="majorHAnsi"/>
          <w:lang w:val="en-US"/>
        </w:rPr>
        <w:t xml:space="preserve">, </w:t>
      </w:r>
      <w:r w:rsidR="00485657">
        <w:rPr>
          <w:rFonts w:asciiTheme="majorHAnsi" w:hAnsiTheme="majorHAnsi" w:cstheme="majorHAnsi"/>
          <w:lang w:val="en-US"/>
        </w:rPr>
        <w:t>sampling design and methods bias are not usually discussed</w:t>
      </w:r>
      <w:r w:rsidR="00E85831">
        <w:rPr>
          <w:rFonts w:asciiTheme="majorHAnsi" w:hAnsiTheme="majorHAnsi" w:cstheme="majorHAnsi"/>
          <w:lang w:val="en-US"/>
        </w:rPr>
        <w:t xml:space="preserve"> although they can induce </w:t>
      </w:r>
      <w:r w:rsidR="00853874">
        <w:rPr>
          <w:rFonts w:asciiTheme="majorHAnsi" w:hAnsiTheme="majorHAnsi" w:cstheme="majorHAnsi"/>
          <w:lang w:val="en-US"/>
        </w:rPr>
        <w:t xml:space="preserve">substantial differences in measurements </w:t>
      </w:r>
      <w:r w:rsidR="00E85831">
        <w:rPr>
          <w:rFonts w:asciiTheme="majorHAnsi" w:hAnsiTheme="majorHAnsi" w:cstheme="majorHAnsi"/>
          <w:lang w:val="en-US"/>
        </w:rPr>
        <w:t>derived from wildlife samples</w:t>
      </w:r>
      <w:r w:rsidR="00455707">
        <w:rPr>
          <w:rFonts w:asciiTheme="majorHAnsi" w:hAnsiTheme="majorHAnsi" w:cstheme="majorHAnsi"/>
          <w:lang w:val="en-US"/>
        </w:rPr>
        <w:t xml:space="preserve"> </w:t>
      </w:r>
      <w:r w:rsidR="00455707">
        <w:rPr>
          <w:rFonts w:asciiTheme="majorHAnsi" w:hAnsiTheme="majorHAnsi" w:cstheme="majorHAnsi"/>
          <w:lang w:val="en-US"/>
        </w:rPr>
        <w:fldChar w:fldCharType="begin"/>
      </w:r>
      <w:r w:rsidR="00455707">
        <w:rPr>
          <w:rFonts w:asciiTheme="majorHAnsi" w:hAnsiTheme="majorHAnsi" w:cstheme="majorHAnsi"/>
          <w:lang w:val="en-US"/>
        </w:rPr>
        <w:instrText xml:space="preserve"> ADDIN ZOTERO_ITEM CSL_CITATION {"citationID":"jRMzZGNd","properties":{"formattedCitation":"(Biro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455707">
        <w:rPr>
          <w:rFonts w:asciiTheme="majorHAnsi" w:hAnsiTheme="majorHAnsi" w:cstheme="majorHAnsi"/>
          <w:lang w:val="en-US"/>
        </w:rPr>
        <w:fldChar w:fldCharType="separate"/>
      </w:r>
      <w:r w:rsidR="00455707">
        <w:rPr>
          <w:rFonts w:asciiTheme="majorHAnsi" w:hAnsiTheme="majorHAnsi" w:cstheme="majorHAnsi"/>
          <w:noProof/>
          <w:lang w:val="en-US"/>
        </w:rPr>
        <w:t>(Biro &amp; Dingemanse, 2009)</w:t>
      </w:r>
      <w:r w:rsidR="00455707">
        <w:rPr>
          <w:rFonts w:asciiTheme="majorHAnsi" w:hAnsiTheme="majorHAnsi" w:cstheme="majorHAnsi"/>
          <w:lang w:val="en-US"/>
        </w:rPr>
        <w:fldChar w:fldCharType="end"/>
      </w:r>
      <w:r w:rsidR="00E85831">
        <w:rPr>
          <w:rFonts w:asciiTheme="majorHAnsi" w:hAnsiTheme="majorHAnsi" w:cstheme="majorHAnsi"/>
          <w:lang w:val="en-US"/>
        </w:rPr>
        <w:t xml:space="preserve">. </w:t>
      </w:r>
      <w:r w:rsidR="0043192E">
        <w:rPr>
          <w:rFonts w:asciiTheme="majorHAnsi" w:hAnsiTheme="majorHAnsi" w:cstheme="majorHAnsi"/>
          <w:lang w:val="en-US"/>
        </w:rPr>
        <w:t xml:space="preserve">For example, </w:t>
      </w:r>
      <w:r>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Wilson et al. (1993)</w:t>
      </w:r>
      <w:r>
        <w:rPr>
          <w:rFonts w:asciiTheme="majorHAnsi" w:hAnsiTheme="majorHAnsi" w:cstheme="majorHAnsi"/>
          <w:lang w:val="en-US"/>
        </w:rPr>
        <w:fldChar w:fldCharType="end"/>
      </w:r>
      <w:r>
        <w:rPr>
          <w:rFonts w:asciiTheme="majorHAnsi" w:hAnsiTheme="majorHAnsi" w:cstheme="majorHAnsi"/>
          <w:lang w:val="en-US"/>
        </w:rPr>
        <w:t xml:space="preserve"> reported difference in parasite infection in pumpkinseed sunfish (</w:t>
      </w:r>
      <w:r w:rsidRPr="00831119">
        <w:rPr>
          <w:rFonts w:asciiTheme="majorHAnsi" w:hAnsiTheme="majorHAnsi" w:cstheme="majorHAnsi"/>
          <w:i/>
          <w:iCs/>
          <w:lang w:val="en-US"/>
        </w:rPr>
        <w:t>Lepomis gib</w:t>
      </w:r>
      <w:r>
        <w:rPr>
          <w:rFonts w:asciiTheme="majorHAnsi" w:hAnsiTheme="majorHAnsi" w:cstheme="majorHAnsi"/>
          <w:i/>
          <w:iCs/>
          <w:lang w:val="en-US"/>
        </w:rPr>
        <w:t>b</w:t>
      </w:r>
      <w:r w:rsidRPr="00831119">
        <w:rPr>
          <w:rFonts w:asciiTheme="majorHAnsi" w:hAnsiTheme="majorHAnsi" w:cstheme="majorHAnsi"/>
          <w:i/>
          <w:iCs/>
          <w:lang w:val="en-US"/>
        </w:rPr>
        <w:t>osus</w:t>
      </w:r>
      <w:r>
        <w:rPr>
          <w:rFonts w:asciiTheme="majorHAnsi" w:hAnsiTheme="majorHAnsi" w:cstheme="majorHAnsi"/>
          <w:lang w:val="en-US"/>
        </w:rPr>
        <w:t xml:space="preserve">) caught by two different fishing methods. They </w:t>
      </w:r>
      <w:r w:rsidR="0043192E">
        <w:rPr>
          <w:rFonts w:asciiTheme="majorHAnsi" w:hAnsiTheme="majorHAnsi" w:cstheme="majorHAnsi"/>
          <w:lang w:val="en-US"/>
        </w:rPr>
        <w:t>mentioned that black spots were twice as abundant in trapped fish against seined fish</w:t>
      </w:r>
      <w:r>
        <w:rPr>
          <w:rFonts w:asciiTheme="majorHAnsi" w:hAnsiTheme="majorHAnsi" w:cstheme="majorHAnsi"/>
          <w:lang w:val="en-US"/>
        </w:rPr>
        <w:t>, and</w:t>
      </w:r>
      <w:r w:rsidR="0043192E">
        <w:rPr>
          <w:rFonts w:asciiTheme="majorHAnsi" w:hAnsiTheme="majorHAnsi" w:cstheme="majorHAnsi"/>
          <w:lang w:val="en-US"/>
        </w:rPr>
        <w:t xml:space="preserve"> white grubs twice as abundant in seined fish</w:t>
      </w:r>
      <w:r>
        <w:rPr>
          <w:rFonts w:asciiTheme="majorHAnsi" w:hAnsiTheme="majorHAnsi" w:cstheme="majorHAnsi"/>
          <w:lang w:val="en-US"/>
        </w:rPr>
        <w:t>,</w:t>
      </w:r>
      <w:r w:rsidR="0043192E">
        <w:rPr>
          <w:rFonts w:asciiTheme="majorHAnsi" w:hAnsiTheme="majorHAnsi" w:cstheme="majorHAnsi"/>
          <w:lang w:val="en-US"/>
        </w:rPr>
        <w:t xml:space="preserve"> </w:t>
      </w:r>
      <w:r w:rsidR="00455707">
        <w:rPr>
          <w:rFonts w:asciiTheme="majorHAnsi" w:hAnsiTheme="majorHAnsi" w:cstheme="majorHAnsi"/>
          <w:lang w:val="en-US"/>
        </w:rPr>
        <w:t xml:space="preserve">indicating </w:t>
      </w:r>
      <w:r>
        <w:rPr>
          <w:rFonts w:asciiTheme="majorHAnsi" w:hAnsiTheme="majorHAnsi" w:cstheme="majorHAnsi"/>
          <w:lang w:val="en-US"/>
        </w:rPr>
        <w:t>method-induce</w:t>
      </w:r>
      <w:ins w:id="6" w:author="Éric Harvey" w:date="2024-02-02T10:04:00Z">
        <w:r w:rsidR="00511B33">
          <w:rPr>
            <w:rFonts w:asciiTheme="majorHAnsi" w:hAnsiTheme="majorHAnsi" w:cstheme="majorHAnsi"/>
            <w:lang w:val="en-US"/>
          </w:rPr>
          <w:t>d</w:t>
        </w:r>
      </w:ins>
      <w:r>
        <w:rPr>
          <w:rFonts w:asciiTheme="majorHAnsi" w:hAnsiTheme="majorHAnsi" w:cstheme="majorHAnsi"/>
          <w:lang w:val="en-US"/>
        </w:rPr>
        <w:t xml:space="preserve"> bias.</w:t>
      </w:r>
      <w:r w:rsidR="0043192E">
        <w:rPr>
          <w:rFonts w:asciiTheme="majorHAnsi" w:hAnsiTheme="majorHAnsi" w:cstheme="majorHAnsi"/>
          <w:lang w:val="en-US"/>
        </w:rPr>
        <w:t xml:space="preserve"> </w:t>
      </w:r>
      <w:r w:rsidR="0066679D">
        <w:rPr>
          <w:rFonts w:asciiTheme="majorHAnsi" w:hAnsiTheme="majorHAnsi" w:cstheme="majorHAnsi"/>
          <w:lang w:val="en-US"/>
        </w:rPr>
        <w:t xml:space="preserve">Our </w:t>
      </w:r>
      <w:r>
        <w:rPr>
          <w:rFonts w:asciiTheme="majorHAnsi" w:hAnsiTheme="majorHAnsi" w:cstheme="majorHAnsi"/>
          <w:lang w:val="en-US"/>
        </w:rPr>
        <w:t xml:space="preserve">findings also </w:t>
      </w:r>
      <w:r w:rsidR="0066679D">
        <w:rPr>
          <w:rFonts w:asciiTheme="majorHAnsi" w:hAnsiTheme="majorHAnsi" w:cstheme="majorHAnsi"/>
          <w:lang w:val="en-US"/>
        </w:rPr>
        <w:t>support</w:t>
      </w:r>
      <w:r>
        <w:rPr>
          <w:rFonts w:asciiTheme="majorHAnsi" w:hAnsiTheme="majorHAnsi" w:cstheme="majorHAnsi"/>
          <w:lang w:val="en-US"/>
        </w:rPr>
        <w:t xml:space="preserve"> fishing </w:t>
      </w:r>
      <w:r w:rsidR="0066679D">
        <w:rPr>
          <w:rFonts w:asciiTheme="majorHAnsi" w:hAnsiTheme="majorHAnsi" w:cstheme="majorHAnsi"/>
          <w:lang w:val="en-US"/>
        </w:rPr>
        <w:t xml:space="preserve">method-induced bias in </w:t>
      </w:r>
      <w:r>
        <w:rPr>
          <w:rFonts w:asciiTheme="majorHAnsi" w:hAnsiTheme="majorHAnsi" w:cstheme="majorHAnsi"/>
          <w:lang w:val="en-US"/>
        </w:rPr>
        <w:t>the measurement of community-level infection prevalence</w:t>
      </w:r>
      <w:r w:rsidR="0066679D">
        <w:rPr>
          <w:rFonts w:asciiTheme="majorHAnsi" w:hAnsiTheme="majorHAnsi" w:cstheme="majorHAnsi"/>
          <w:lang w:val="en-US"/>
        </w:rPr>
        <w:t xml:space="preserve">. At landscape-scale, </w:t>
      </w:r>
      <w:r>
        <w:rPr>
          <w:rFonts w:asciiTheme="majorHAnsi" w:hAnsiTheme="majorHAnsi" w:cstheme="majorHAnsi"/>
          <w:lang w:val="en-US"/>
        </w:rPr>
        <w:t xml:space="preserve">black spots </w:t>
      </w:r>
      <w:r w:rsidR="0066679D">
        <w:rPr>
          <w:rFonts w:asciiTheme="majorHAnsi" w:hAnsiTheme="majorHAnsi" w:cstheme="majorHAnsi"/>
          <w:lang w:val="en-US"/>
        </w:rPr>
        <w:t xml:space="preserve">prevalence estimates varied between 19.2% and </w:t>
      </w:r>
      <w:r w:rsidR="0066679D" w:rsidRPr="006D0D61">
        <w:rPr>
          <w:rFonts w:asciiTheme="majorHAnsi" w:hAnsiTheme="majorHAnsi" w:cstheme="majorHAnsi"/>
          <w:lang w:val="en-US"/>
        </w:rPr>
        <w:t>35.6 %</w:t>
      </w:r>
      <w:r w:rsidR="0066679D">
        <w:rPr>
          <w:rFonts w:asciiTheme="majorHAnsi" w:hAnsiTheme="majorHAnsi" w:cstheme="majorHAnsi"/>
          <w:lang w:val="en-US"/>
        </w:rPr>
        <w:t xml:space="preserve"> (</w:t>
      </w:r>
      <w:r w:rsidR="0066679D" w:rsidRPr="0066679D">
        <w:rPr>
          <w:rFonts w:asciiTheme="majorHAnsi" w:hAnsiTheme="majorHAnsi" w:cstheme="majorHAnsi"/>
          <w:color w:val="FFC000"/>
          <w:lang w:val="en-US"/>
        </w:rPr>
        <w:t>Table S12</w:t>
      </w:r>
      <w:r w:rsidR="0066679D">
        <w:rPr>
          <w:rFonts w:asciiTheme="majorHAnsi" w:hAnsiTheme="majorHAnsi" w:cstheme="majorHAnsi"/>
          <w:lang w:val="en-US"/>
        </w:rPr>
        <w:t xml:space="preserve">) depending on the method while </w:t>
      </w:r>
      <w:r>
        <w:rPr>
          <w:rFonts w:asciiTheme="majorHAnsi" w:hAnsiTheme="majorHAnsi" w:cstheme="majorHAnsi"/>
          <w:lang w:val="en-US"/>
        </w:rPr>
        <w:t xml:space="preserve">it varied </w:t>
      </w:r>
      <w:r w:rsidR="0066679D">
        <w:rPr>
          <w:rFonts w:asciiTheme="majorHAnsi" w:hAnsiTheme="majorHAnsi" w:cstheme="majorHAnsi"/>
          <w:lang w:val="en-US"/>
        </w:rPr>
        <w:t xml:space="preserve">up to </w:t>
      </w:r>
      <w:r w:rsidR="0066679D" w:rsidRPr="007A4AA2">
        <w:rPr>
          <w:rFonts w:asciiTheme="majorHAnsi" w:hAnsiTheme="majorHAnsi" w:cstheme="majorHAnsi"/>
          <w:lang w:val="en-US"/>
        </w:rPr>
        <w:t>46.7%</w:t>
      </w:r>
      <w:r w:rsidR="0066679D">
        <w:rPr>
          <w:rFonts w:asciiTheme="majorHAnsi" w:hAnsiTheme="majorHAnsi" w:cstheme="majorHAnsi"/>
          <w:lang w:val="en-US"/>
        </w:rPr>
        <w:t xml:space="preserve"> between methods at lake-scale (</w:t>
      </w:r>
      <w:r w:rsidR="0066679D" w:rsidRPr="0066679D">
        <w:rPr>
          <w:rFonts w:asciiTheme="majorHAnsi" w:hAnsiTheme="majorHAnsi" w:cstheme="majorHAnsi"/>
          <w:color w:val="FFC000"/>
          <w:lang w:val="en-US"/>
        </w:rPr>
        <w:t>Table S13</w:t>
      </w:r>
      <w:r w:rsidR="0066679D">
        <w:rPr>
          <w:rFonts w:asciiTheme="majorHAnsi" w:hAnsiTheme="majorHAnsi" w:cstheme="majorHAnsi"/>
          <w:lang w:val="en-US"/>
        </w:rPr>
        <w:t xml:space="preserve">). </w:t>
      </w:r>
    </w:p>
    <w:p w14:paraId="5D04AEFE" w14:textId="77777777" w:rsidR="00772ACB" w:rsidRDefault="00772ACB" w:rsidP="00772ACB">
      <w:pPr>
        <w:spacing w:line="360" w:lineRule="auto"/>
        <w:jc w:val="both"/>
        <w:rPr>
          <w:rFonts w:asciiTheme="majorHAnsi" w:hAnsiTheme="majorHAnsi" w:cstheme="majorHAnsi"/>
          <w:lang w:val="en-US"/>
        </w:rPr>
      </w:pPr>
    </w:p>
    <w:p w14:paraId="1B826594" w14:textId="3AE96039" w:rsidR="00772ACB" w:rsidRDefault="00EA63B4" w:rsidP="008C40D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wildlife is challenging, and all methods come with their </w:t>
      </w:r>
      <w:r w:rsidR="00BB3C41">
        <w:rPr>
          <w:rFonts w:asciiTheme="majorHAnsi" w:hAnsiTheme="majorHAnsi" w:cstheme="majorHAnsi"/>
          <w:lang w:val="en-US"/>
        </w:rPr>
        <w:t xml:space="preserve">load of </w:t>
      </w:r>
      <w:r>
        <w:rPr>
          <w:rFonts w:asciiTheme="majorHAnsi" w:hAnsiTheme="majorHAnsi" w:cstheme="majorHAnsi"/>
          <w:lang w:val="en-US"/>
        </w:rPr>
        <w:t xml:space="preserve">advantages and inconveniences. </w:t>
      </w:r>
      <w:r w:rsidR="00C62D7D">
        <w:rPr>
          <w:rFonts w:asciiTheme="majorHAnsi" w:hAnsiTheme="majorHAnsi" w:cstheme="majorHAnsi"/>
          <w:lang w:val="en-US"/>
        </w:rPr>
        <w:t xml:space="preserve">While fishing methods require a more extensive sampling than field observations (they sample </w:t>
      </w:r>
      <w:r w:rsidR="008662A6">
        <w:rPr>
          <w:rFonts w:asciiTheme="majorHAnsi" w:hAnsiTheme="majorHAnsi" w:cstheme="majorHAnsi"/>
          <w:lang w:val="en-US"/>
        </w:rPr>
        <w:t>fewer</w:t>
      </w:r>
      <w:r w:rsidR="00C62D7D">
        <w:rPr>
          <w:rFonts w:asciiTheme="majorHAnsi" w:hAnsiTheme="majorHAnsi" w:cstheme="majorHAnsi"/>
          <w:lang w:val="en-US"/>
        </w:rPr>
        <w:t xml:space="preserve"> individuals), assessments of infection are accurate and precise because the observer can take the necessary time to inspect fish individuals. </w:t>
      </w:r>
      <w:r w:rsidR="00766E87">
        <w:rPr>
          <w:rFonts w:asciiTheme="majorHAnsi" w:hAnsiTheme="majorHAnsi" w:cstheme="majorHAnsi"/>
          <w:lang w:val="en-US"/>
        </w:rPr>
        <w:t>M</w:t>
      </w:r>
      <w:r w:rsidR="00772ACB">
        <w:rPr>
          <w:rFonts w:asciiTheme="majorHAnsi" w:hAnsiTheme="majorHAnsi" w:cstheme="majorHAnsi"/>
          <w:lang w:val="en-US"/>
        </w:rPr>
        <w:t xml:space="preserve">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 xml:space="preserve">because fish must enter voluntarily in the trap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(Biro et al., 2006; Wilson et al., 1993)</w:t>
      </w:r>
      <w:r w:rsidR="00087F9B">
        <w:rPr>
          <w:rFonts w:asciiTheme="majorHAnsi" w:hAnsiTheme="majorHAnsi" w:cstheme="majorHAnsi"/>
          <w:lang w:val="en-US"/>
        </w:rPr>
        <w:fldChar w:fldCharType="end"/>
      </w:r>
      <w:r w:rsidR="00772ACB">
        <w:rPr>
          <w:rFonts w:asciiTheme="majorHAnsi" w:hAnsiTheme="majorHAnsi" w:cstheme="majorHAnsi"/>
          <w:lang w:val="en-US"/>
        </w:rPr>
        <w:t xml:space="preserve">. </w:t>
      </w:r>
      <w:r w:rsidR="007F1E95">
        <w:rPr>
          <w:rFonts w:asciiTheme="majorHAnsi" w:hAnsiTheme="majorHAnsi" w:cstheme="majorHAnsi"/>
          <w:lang w:val="en-US"/>
        </w:rPr>
        <w:t xml:space="preserve">Besides, </w:t>
      </w:r>
      <w:r w:rsidR="00893CE8">
        <w:rPr>
          <w:rFonts w:asciiTheme="majorHAnsi" w:hAnsiTheme="majorHAnsi" w:cstheme="majorHAnsi"/>
          <w:lang w:val="en-US"/>
        </w:rPr>
        <w:t>individual variation</w:t>
      </w:r>
      <w:r w:rsidR="008662A6">
        <w:rPr>
          <w:rFonts w:asciiTheme="majorHAnsi" w:hAnsiTheme="majorHAnsi" w:cstheme="majorHAnsi"/>
          <w:lang w:val="en-US"/>
        </w:rPr>
        <w:t>s</w:t>
      </w:r>
      <w:r w:rsidR="00893CE8">
        <w:rPr>
          <w:rFonts w:asciiTheme="majorHAnsi" w:hAnsiTheme="majorHAnsi" w:cstheme="majorHAnsi"/>
          <w:lang w:val="en-US"/>
        </w:rPr>
        <w:t xml:space="preserve"> in behavior </w:t>
      </w:r>
      <w:r w:rsidR="007F1E95">
        <w:rPr>
          <w:rFonts w:asciiTheme="majorHAnsi" w:hAnsiTheme="majorHAnsi" w:cstheme="majorHAnsi"/>
          <w:lang w:val="en-US"/>
        </w:rPr>
        <w:t xml:space="preserve">often lead to variation in infection risk </w:t>
      </w:r>
      <w:r w:rsidR="001128D3">
        <w:rPr>
          <w:rFonts w:asciiTheme="majorHAnsi" w:hAnsiTheme="majorHAnsi" w:cstheme="majorHAnsi"/>
          <w:lang w:val="en-US"/>
        </w:rPr>
        <w:fldChar w:fldCharType="begin"/>
      </w:r>
      <w:r w:rsidR="001128D3">
        <w:rPr>
          <w:rFonts w:asciiTheme="majorHAnsi" w:hAnsiTheme="majorHAnsi" w:cstheme="majorHAnsi"/>
          <w:lang w:val="en-US"/>
        </w:rPr>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1128D3">
        <w:rPr>
          <w:rFonts w:asciiTheme="majorHAnsi" w:hAnsiTheme="majorHAnsi" w:cstheme="majorHAnsi"/>
          <w:lang w:val="en-US"/>
        </w:rPr>
        <w:fldChar w:fldCharType="separate"/>
      </w:r>
      <w:r w:rsidR="001128D3">
        <w:rPr>
          <w:rFonts w:asciiTheme="majorHAnsi" w:hAnsiTheme="majorHAnsi" w:cstheme="majorHAnsi"/>
          <w:noProof/>
          <w:lang w:val="en-US"/>
        </w:rPr>
        <w:t>(Hart, 1990)</w:t>
      </w:r>
      <w:r w:rsidR="001128D3">
        <w:rPr>
          <w:rFonts w:asciiTheme="majorHAnsi" w:hAnsiTheme="majorHAnsi" w:cstheme="majorHAnsi"/>
          <w:lang w:val="en-US"/>
        </w:rPr>
        <w:fldChar w:fldCharType="end"/>
      </w:r>
      <w:r w:rsidR="00893CE8">
        <w:rPr>
          <w:rFonts w:asciiTheme="majorHAnsi" w:hAnsiTheme="majorHAnsi" w:cstheme="majorHAnsi"/>
          <w:lang w:val="en-US"/>
        </w:rPr>
        <w:t xml:space="preserve">, </w:t>
      </w:r>
      <w:r w:rsidR="000E7280">
        <w:rPr>
          <w:rFonts w:asciiTheme="majorHAnsi" w:hAnsiTheme="majorHAnsi" w:cstheme="majorHAnsi"/>
          <w:lang w:val="en-US"/>
        </w:rPr>
        <w:t>active and bold</w:t>
      </w:r>
      <w:r w:rsidR="007F1E95">
        <w:rPr>
          <w:rFonts w:asciiTheme="majorHAnsi" w:hAnsiTheme="majorHAnsi" w:cstheme="majorHAnsi"/>
          <w:lang w:val="en-US"/>
        </w:rPr>
        <w:t xml:space="preserve"> individuals </w:t>
      </w:r>
      <w:r w:rsidR="00893CE8">
        <w:rPr>
          <w:rFonts w:asciiTheme="majorHAnsi" w:hAnsiTheme="majorHAnsi" w:cstheme="majorHAnsi"/>
          <w:lang w:val="en-US"/>
        </w:rPr>
        <w:t xml:space="preserve">usually </w:t>
      </w:r>
      <w:r w:rsidR="007F1E95">
        <w:rPr>
          <w:rFonts w:asciiTheme="majorHAnsi" w:hAnsiTheme="majorHAnsi" w:cstheme="majorHAnsi"/>
          <w:lang w:val="en-US"/>
        </w:rPr>
        <w:t xml:space="preserve">associated </w:t>
      </w:r>
      <w:r w:rsidR="00893CE8">
        <w:rPr>
          <w:rFonts w:asciiTheme="majorHAnsi" w:hAnsiTheme="majorHAnsi" w:cstheme="majorHAnsi"/>
          <w:lang w:val="en-US"/>
        </w:rPr>
        <w:t xml:space="preserve">to </w:t>
      </w:r>
      <w:r w:rsidR="007F1E95">
        <w:rPr>
          <w:rFonts w:asciiTheme="majorHAnsi" w:hAnsiTheme="majorHAnsi" w:cstheme="majorHAnsi"/>
          <w:lang w:val="en-US"/>
        </w:rPr>
        <w:t xml:space="preserve">higher infection </w:t>
      </w:r>
      <w:r w:rsidR="00893CE8">
        <w:rPr>
          <w:rFonts w:asciiTheme="majorHAnsi" w:hAnsiTheme="majorHAnsi" w:cstheme="majorHAnsi"/>
          <w:lang w:val="en-US"/>
        </w:rPr>
        <w:t>risk</w:t>
      </w:r>
      <w:r w:rsidR="007F1E95">
        <w:rPr>
          <w:rFonts w:asciiTheme="majorHAnsi" w:hAnsiTheme="majorHAnsi" w:cstheme="majorHAnsi"/>
          <w:lang w:val="en-US"/>
        </w:rPr>
        <w:t xml:space="preserve"> </w:t>
      </w:r>
      <w:r w:rsidR="000E7280">
        <w:rPr>
          <w:rFonts w:asciiTheme="majorHAnsi" w:hAnsiTheme="majorHAnsi" w:cstheme="majorHAnsi"/>
          <w:lang w:val="en-US"/>
        </w:rPr>
        <w:lastRenderedPageBreak/>
        <w:fldChar w:fldCharType="begin"/>
      </w:r>
      <w:r w:rsidR="00893CE8">
        <w:rPr>
          <w:rFonts w:asciiTheme="majorHAnsi" w:hAnsiTheme="majorHAnsi" w:cstheme="majorHAnsi"/>
          <w:lang w:val="en-US"/>
        </w:rPr>
        <w:instrText xml:space="preserve"> ADDIN ZOTERO_ITEM CSL_CITATION {"citationID":"bji5ANZk","properties":{"formattedCitation":"(Boyer et al., 2010; Santicchia et al., 2019; Wilson et al., 1993)","plainCitation":"(Boyer et al., 2010;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E7280">
        <w:rPr>
          <w:rFonts w:asciiTheme="majorHAnsi" w:hAnsiTheme="majorHAnsi" w:cstheme="majorHAnsi"/>
          <w:lang w:val="en-US"/>
        </w:rPr>
        <w:fldChar w:fldCharType="separate"/>
      </w:r>
      <w:r w:rsidR="00893CE8">
        <w:rPr>
          <w:rFonts w:asciiTheme="majorHAnsi" w:hAnsiTheme="majorHAnsi" w:cstheme="majorHAnsi"/>
          <w:noProof/>
          <w:lang w:val="en-US"/>
        </w:rPr>
        <w:t>(Boyer et al., 2010; Santicchia et al., 2019; Wilson et al., 1993)</w:t>
      </w:r>
      <w:r w:rsidR="000E7280">
        <w:rPr>
          <w:rFonts w:asciiTheme="majorHAnsi" w:hAnsiTheme="majorHAnsi" w:cstheme="majorHAnsi"/>
          <w:lang w:val="en-US"/>
        </w:rPr>
        <w:fldChar w:fldCharType="end"/>
      </w:r>
      <w:r w:rsidR="007F1E95">
        <w:rPr>
          <w:rFonts w:asciiTheme="majorHAnsi" w:hAnsiTheme="majorHAnsi" w:cstheme="majorHAnsi"/>
          <w:lang w:val="en-US"/>
        </w:rPr>
        <w:t xml:space="preserve">. </w:t>
      </w:r>
      <w:r w:rsidR="00177C36">
        <w:rPr>
          <w:rFonts w:asciiTheme="majorHAnsi" w:hAnsiTheme="majorHAnsi" w:cstheme="majorHAnsi"/>
          <w:lang w:val="en-US"/>
        </w:rPr>
        <w:t xml:space="preserve">Conversely, parasite infection can alter host behavior including habitat use and risk taking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{"citationID":"EugvYggj","properties":{"formattedCitation":"(Moore, 2002)","plainCitation":"(Moore, 2002)","noteIndex":0},"citationItems":[{"id":10644,"uris":["http://zotero.org/groups/2585270/items/QEMRFS3F"],"itemData":{"id":10644,"type":"book","abstract":"When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(Moore, 2002)</w:t>
      </w:r>
      <w:r w:rsidR="00177C36">
        <w:rPr>
          <w:rFonts w:asciiTheme="majorHAnsi" w:hAnsiTheme="majorHAnsi" w:cstheme="majorHAnsi"/>
          <w:lang w:val="en-US"/>
        </w:rPr>
        <w:fldChar w:fldCharType="end"/>
      </w:r>
      <w:r w:rsidR="00177C36">
        <w:rPr>
          <w:rFonts w:asciiTheme="majorHAnsi" w:hAnsiTheme="majorHAnsi" w:cstheme="majorHAnsi"/>
          <w:lang w:val="en-US"/>
        </w:rPr>
        <w:t>, making them more vulnerable to “</w:t>
      </w:r>
      <w:commentRangeStart w:id="7"/>
      <w:proofErr w:type="spellStart"/>
      <w:r w:rsidR="00177C36">
        <w:rPr>
          <w:rFonts w:asciiTheme="majorHAnsi" w:hAnsiTheme="majorHAnsi" w:cstheme="majorHAnsi"/>
          <w:lang w:val="en-US"/>
        </w:rPr>
        <w:t>trappability</w:t>
      </w:r>
      <w:commentRangeEnd w:id="7"/>
      <w:proofErr w:type="spellEnd"/>
      <w:r w:rsidR="00511B33">
        <w:rPr>
          <w:rStyle w:val="CommentReference"/>
        </w:rPr>
        <w:commentReference w:id="7"/>
      </w:r>
      <w:r w:rsidR="00177C36">
        <w:rPr>
          <w:rFonts w:asciiTheme="majorHAnsi" w:hAnsiTheme="majorHAnsi" w:cstheme="majorHAnsi"/>
          <w:lang w:val="en-US"/>
        </w:rPr>
        <w:t xml:space="preserve">”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{"citationID":"Wg3tMBRw","properties":{"formattedCitation":"(Barber &amp; Dingemanse, 2010)","plainCitation":"(Barber &amp; Dingemanse, 2010)","noteIndex":0},"citationItems":[{"id":10624,"uris":["http://zotero.org/groups/2585270/items/KGNXMZXH"],"itemData":{"id":10624,"type":"article-journal","abstract":"The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(Barber &amp; Dingemanse, 2010)</w:t>
      </w:r>
      <w:r w:rsidR="00177C36">
        <w:rPr>
          <w:rFonts w:asciiTheme="majorHAnsi" w:hAnsiTheme="majorHAnsi" w:cstheme="majorHAnsi"/>
          <w:lang w:val="en-US"/>
        </w:rPr>
        <w:fldChar w:fldCharType="end"/>
      </w:r>
      <w:r w:rsidR="00177C36">
        <w:rPr>
          <w:rFonts w:asciiTheme="majorHAnsi" w:hAnsiTheme="majorHAnsi" w:cstheme="majorHAnsi"/>
          <w:lang w:val="en-US"/>
        </w:rPr>
        <w:t xml:space="preserve">. </w:t>
      </w:r>
      <w:r w:rsidR="000E7280">
        <w:rPr>
          <w:rFonts w:asciiTheme="majorHAnsi" w:hAnsiTheme="majorHAnsi" w:cstheme="majorHAnsi"/>
          <w:lang w:val="en-US"/>
        </w:rPr>
        <w:t xml:space="preserve">In the end, it remains unclear if host individual behavior </w:t>
      </w:r>
      <w:r w:rsidR="00576CA0">
        <w:rPr>
          <w:rFonts w:asciiTheme="majorHAnsi" w:hAnsiTheme="majorHAnsi" w:cstheme="majorHAnsi"/>
          <w:lang w:val="en-US"/>
        </w:rPr>
        <w:t>define their infection risk and/</w:t>
      </w:r>
      <w:r w:rsidR="000E7280">
        <w:rPr>
          <w:rFonts w:asciiTheme="majorHAnsi" w:hAnsiTheme="majorHAnsi" w:cstheme="majorHAnsi"/>
          <w:lang w:val="en-US"/>
        </w:rPr>
        <w:t>or whether parasite infection</w:t>
      </w:r>
      <w:r w:rsidR="00576CA0">
        <w:rPr>
          <w:rFonts w:asciiTheme="majorHAnsi" w:hAnsiTheme="majorHAnsi" w:cstheme="majorHAnsi"/>
          <w:lang w:val="en-US"/>
        </w:rPr>
        <w:t xml:space="preserve"> alters their personality </w:t>
      </w:r>
      <w:r w:rsidR="00576CA0">
        <w:rPr>
          <w:rFonts w:asciiTheme="majorHAnsi" w:hAnsiTheme="majorHAnsi" w:cstheme="majorHAnsi"/>
          <w:lang w:val="en-US"/>
        </w:rPr>
        <w:fldChar w:fldCharType="begin"/>
      </w:r>
      <w:r w:rsidR="00576CA0">
        <w:rPr>
          <w:rFonts w:asciiTheme="majorHAnsi" w:hAnsiTheme="majorHAnsi" w:cstheme="majorHAnsi"/>
          <w:lang w:val="en-US"/>
        </w:rPr>
        <w:instrText xml:space="preserve"> ADDIN ZOTERO_ITEM CSL_CITATION {"citationID":"kOvdMM9k","properties":{"formattedCitation":"(Dubois &amp; Binning, 2022)","plainCitation":"(Dubois &amp;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00576CA0">
        <w:rPr>
          <w:rFonts w:asciiTheme="majorHAnsi" w:hAnsiTheme="majorHAnsi" w:cstheme="majorHAnsi"/>
          <w:lang w:val="en-US"/>
        </w:rPr>
        <w:fldChar w:fldCharType="separate"/>
      </w:r>
      <w:r w:rsidR="00576CA0">
        <w:rPr>
          <w:rFonts w:asciiTheme="majorHAnsi" w:hAnsiTheme="majorHAnsi" w:cstheme="majorHAnsi"/>
          <w:noProof/>
          <w:lang w:val="en-US"/>
        </w:rPr>
        <w:t>(Dubois &amp; Binning, 2022)</w:t>
      </w:r>
      <w:r w:rsidR="00576CA0">
        <w:rPr>
          <w:rFonts w:asciiTheme="majorHAnsi" w:hAnsiTheme="majorHAnsi" w:cstheme="majorHAnsi"/>
          <w:lang w:val="en-US"/>
        </w:rPr>
        <w:fldChar w:fldCharType="end"/>
      </w:r>
      <w:r w:rsidR="000E7280">
        <w:rPr>
          <w:rFonts w:asciiTheme="majorHAnsi" w:hAnsiTheme="majorHAnsi" w:cstheme="majorHAnsi"/>
          <w:lang w:val="en-US"/>
        </w:rPr>
        <w:t xml:space="preserve">. </w:t>
      </w:r>
      <w:r w:rsidR="00772ACB">
        <w:rPr>
          <w:rFonts w:asciiTheme="majorHAnsi" w:hAnsiTheme="majorHAnsi" w:cstheme="majorHAnsi"/>
          <w:lang w:val="en-US"/>
        </w:rPr>
        <w:t xml:space="preserve">Even if seine net </w:t>
      </w:r>
      <w:r w:rsidR="00F00256">
        <w:rPr>
          <w:rFonts w:asciiTheme="majorHAnsi" w:hAnsiTheme="majorHAnsi" w:cstheme="majorHAnsi"/>
          <w:lang w:val="en-US"/>
        </w:rPr>
        <w:t>is</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a</w:t>
      </w:r>
      <w:r w:rsidR="00772ACB">
        <w:rPr>
          <w:rFonts w:asciiTheme="majorHAnsi" w:hAnsiTheme="majorHAnsi" w:cstheme="majorHAnsi"/>
          <w:lang w:val="en-US"/>
        </w:rPr>
        <w:t xml:space="preserve"> behavior-selective </w:t>
      </w:r>
      <w:r w:rsidR="00F00256">
        <w:rPr>
          <w:rFonts w:asciiTheme="majorHAnsi" w:hAnsiTheme="majorHAnsi" w:cstheme="majorHAnsi"/>
          <w:lang w:val="en-US"/>
        </w:rPr>
        <w:t>gear</w:t>
      </w:r>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w:t>
      </w:r>
      <w:r w:rsidR="00C62D7D">
        <w:rPr>
          <w:rFonts w:asciiTheme="majorHAnsi" w:hAnsiTheme="majorHAnsi" w:cstheme="majorHAnsi"/>
          <w:lang w:val="en-US"/>
        </w:rPr>
        <w:t xml:space="preserve">the </w:t>
      </w:r>
      <w:r w:rsidR="00DB2DF6">
        <w:rPr>
          <w:rFonts w:asciiTheme="majorHAnsi" w:hAnsiTheme="majorHAnsi" w:cstheme="majorHAnsi"/>
          <w:lang w:val="en-US"/>
        </w:rPr>
        <w:t>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because the net would get stuck in it</w:t>
      </w:r>
      <w:r w:rsidR="00831119">
        <w:rPr>
          <w:rFonts w:asciiTheme="majorHAnsi" w:hAnsiTheme="majorHAnsi" w:cstheme="majorHAnsi"/>
          <w:lang w:val="en-US"/>
        </w:rPr>
        <w:t>,</w:t>
      </w:r>
      <w:r w:rsidR="00DB2DF6">
        <w:rPr>
          <w:rFonts w:asciiTheme="majorHAnsi" w:hAnsiTheme="majorHAnsi" w:cstheme="majorHAnsi"/>
          <w:lang w:val="en-US"/>
        </w:rPr>
        <w:t xml:space="preserve"> resulting in tearing the net or</w:t>
      </w:r>
      <w:r w:rsidR="00766E87">
        <w:rPr>
          <w:rFonts w:asciiTheme="majorHAnsi" w:hAnsiTheme="majorHAnsi" w:cstheme="majorHAnsi"/>
          <w:lang w:val="en-US"/>
        </w:rPr>
        <w:t>,</w:t>
      </w:r>
      <w:r w:rsidR="00DB2DF6">
        <w:rPr>
          <w:rFonts w:asciiTheme="majorHAnsi" w:hAnsiTheme="majorHAnsi" w:cstheme="majorHAnsi"/>
          <w:lang w:val="en-US"/>
        </w:rPr>
        <w:t xml:space="preserve"> </w:t>
      </w:r>
      <w:del w:id="8" w:author="Éric Harvey" w:date="2024-02-02T10:07:00Z">
        <w:r w:rsidR="00DB2DF6" w:rsidDel="00511B33">
          <w:rPr>
            <w:rFonts w:asciiTheme="majorHAnsi" w:hAnsiTheme="majorHAnsi" w:cstheme="majorHAnsi"/>
            <w:lang w:val="en-US"/>
          </w:rPr>
          <w:delText xml:space="preserve">giving </w:delText>
        </w:r>
      </w:del>
      <w:ins w:id="9" w:author="Éric Harvey" w:date="2024-02-02T10:07:00Z">
        <w:r w:rsidR="00511B33">
          <w:rPr>
            <w:rFonts w:asciiTheme="majorHAnsi" w:hAnsiTheme="majorHAnsi" w:cstheme="majorHAnsi"/>
            <w:lang w:val="en-US"/>
          </w:rPr>
          <w:t>creating</w:t>
        </w:r>
        <w:r w:rsidR="00511B33">
          <w:rPr>
            <w:rFonts w:asciiTheme="majorHAnsi" w:hAnsiTheme="majorHAnsi" w:cstheme="majorHAnsi"/>
            <w:lang w:val="en-US"/>
          </w:rPr>
          <w:t xml:space="preserve"> </w:t>
        </w:r>
      </w:ins>
      <w:r w:rsidR="00DB2DF6">
        <w:rPr>
          <w:rFonts w:asciiTheme="majorHAnsi" w:hAnsiTheme="majorHAnsi" w:cstheme="majorHAnsi"/>
          <w:lang w:val="en-US"/>
        </w:rPr>
        <w:t>opening</w:t>
      </w:r>
      <w:ins w:id="10" w:author="Éric Harvey" w:date="2024-02-02T10:07:00Z">
        <w:r w:rsidR="00511B33">
          <w:rPr>
            <w:rFonts w:asciiTheme="majorHAnsi" w:hAnsiTheme="majorHAnsi" w:cstheme="majorHAnsi"/>
            <w:lang w:val="en-US"/>
          </w:rPr>
          <w:t>s</w:t>
        </w:r>
      </w:ins>
      <w:r w:rsidR="00DB2DF6">
        <w:rPr>
          <w:rFonts w:asciiTheme="majorHAnsi" w:hAnsiTheme="majorHAnsi" w:cstheme="majorHAnsi"/>
          <w:lang w:val="en-US"/>
        </w:rPr>
        <w:t xml:space="preserve"> </w:t>
      </w:r>
      <w:del w:id="11" w:author="Éric Harvey" w:date="2024-02-02T10:07:00Z">
        <w:r w:rsidR="00DB2DF6" w:rsidDel="00511B33">
          <w:rPr>
            <w:rFonts w:asciiTheme="majorHAnsi" w:hAnsiTheme="majorHAnsi" w:cstheme="majorHAnsi"/>
            <w:lang w:val="en-US"/>
          </w:rPr>
          <w:delText xml:space="preserve">and time </w:delText>
        </w:r>
      </w:del>
      <w:ins w:id="12" w:author="Éric Harvey" w:date="2024-02-02T10:07:00Z">
        <w:r w:rsidR="00511B33">
          <w:rPr>
            <w:rFonts w:asciiTheme="majorHAnsi" w:hAnsiTheme="majorHAnsi" w:cstheme="majorHAnsi"/>
            <w:lang w:val="en-US"/>
          </w:rPr>
          <w:t>where</w:t>
        </w:r>
      </w:ins>
      <w:del w:id="13" w:author="Éric Harvey" w:date="2024-02-02T10:07:00Z">
        <w:r w:rsidR="00DB2DF6" w:rsidDel="00511B33">
          <w:rPr>
            <w:rFonts w:asciiTheme="majorHAnsi" w:hAnsiTheme="majorHAnsi" w:cstheme="majorHAnsi"/>
            <w:lang w:val="en-US"/>
          </w:rPr>
          <w:delText>for</w:delText>
        </w:r>
      </w:del>
      <w:r w:rsidR="00DB2DF6">
        <w:rPr>
          <w:rFonts w:asciiTheme="majorHAnsi" w:hAnsiTheme="majorHAnsi" w:cstheme="majorHAnsi"/>
          <w:lang w:val="en-US"/>
        </w:rPr>
        <w:t xml:space="preserve"> fish</w:t>
      </w:r>
      <w:ins w:id="14" w:author="Éric Harvey" w:date="2024-02-02T10:07:00Z">
        <w:r w:rsidR="00511B33">
          <w:rPr>
            <w:rFonts w:asciiTheme="majorHAnsi" w:hAnsiTheme="majorHAnsi" w:cstheme="majorHAnsi"/>
            <w:lang w:val="en-US"/>
          </w:rPr>
          <w:t xml:space="preserve"> can</w:t>
        </w:r>
      </w:ins>
      <w:del w:id="15" w:author="Éric Harvey" w:date="2024-02-02T10:07:00Z">
        <w:r w:rsidR="00DB2DF6" w:rsidDel="00511B33">
          <w:rPr>
            <w:rFonts w:asciiTheme="majorHAnsi" w:hAnsiTheme="majorHAnsi" w:cstheme="majorHAnsi"/>
            <w:lang w:val="en-US"/>
          </w:rPr>
          <w:delText xml:space="preserve"> to</w:delText>
        </w:r>
      </w:del>
      <w:r w:rsidR="00DB2DF6">
        <w:rPr>
          <w:rFonts w:asciiTheme="majorHAnsi" w:hAnsiTheme="majorHAnsi" w:cstheme="majorHAnsi"/>
          <w:lang w:val="en-US"/>
        </w:rPr>
        <w:t xml:space="preserve"> escape</w:t>
      </w:r>
      <w:r w:rsidR="00772ACB">
        <w:rPr>
          <w:rFonts w:asciiTheme="majorHAnsi" w:hAnsiTheme="majorHAnsi" w:cstheme="majorHAnsi"/>
          <w:lang w:val="en-US"/>
        </w:rPr>
        <w:t xml:space="preserve"> </w:t>
      </w:r>
      <w:r w:rsidR="00DB2DF6">
        <w:rPr>
          <w:rFonts w:asciiTheme="majorHAnsi" w:hAnsiTheme="majorHAnsi" w:cstheme="majorHAnsi"/>
          <w:lang w:val="en-US"/>
        </w:rPr>
        <w:t xml:space="preserve">while researchers unstuck it. </w:t>
      </w:r>
      <w:r w:rsidR="00831119" w:rsidRPr="006B49B7">
        <w:rPr>
          <w:rFonts w:asciiTheme="majorHAnsi" w:hAnsiTheme="majorHAnsi" w:cstheme="majorHAnsi"/>
          <w:lang w:val="en-US"/>
        </w:rPr>
        <w:t>Consequently</w:t>
      </w:r>
      <w:r w:rsidR="00772ACB" w:rsidRPr="006B49B7">
        <w:rPr>
          <w:rFonts w:asciiTheme="majorHAnsi" w:hAnsiTheme="majorHAnsi" w:cstheme="majorHAnsi"/>
          <w:lang w:val="en-US"/>
        </w:rPr>
        <w:t>,</w:t>
      </w:r>
      <w:r w:rsidR="00DB2DF6" w:rsidRPr="006B49B7">
        <w:rPr>
          <w:rFonts w:asciiTheme="majorHAnsi" w:hAnsiTheme="majorHAnsi" w:cstheme="majorHAnsi"/>
          <w:lang w:val="en-US"/>
        </w:rPr>
        <w:t xml:space="preserve"> seine sites </w:t>
      </w:r>
      <w:r w:rsidR="00893CE8">
        <w:rPr>
          <w:rFonts w:asciiTheme="majorHAnsi" w:hAnsiTheme="majorHAnsi" w:cstheme="majorHAnsi"/>
          <w:lang w:val="en-US"/>
        </w:rPr>
        <w:t xml:space="preserve">might </w:t>
      </w:r>
      <w:r w:rsidR="00831119" w:rsidRPr="006B49B7">
        <w:rPr>
          <w:rFonts w:asciiTheme="majorHAnsi" w:hAnsiTheme="majorHAnsi" w:cstheme="majorHAnsi"/>
          <w:lang w:val="en-US"/>
        </w:rPr>
        <w:t>have</w:t>
      </w:r>
      <w:r w:rsidR="00DB2DF6" w:rsidRPr="006B49B7">
        <w:rPr>
          <w:rFonts w:asciiTheme="majorHAnsi" w:hAnsiTheme="majorHAnsi" w:cstheme="majorHAnsi"/>
          <w:lang w:val="en-US"/>
        </w:rPr>
        <w:t xml:space="preserve"> </w:t>
      </w:r>
      <w:r w:rsidR="00726733" w:rsidRPr="006B49B7">
        <w:rPr>
          <w:rFonts w:asciiTheme="majorHAnsi" w:hAnsiTheme="majorHAnsi" w:cstheme="majorHAnsi"/>
          <w:lang w:val="en-US"/>
        </w:rPr>
        <w:t>similar</w:t>
      </w:r>
      <w:r w:rsidR="00DB2DF6" w:rsidRPr="006B49B7">
        <w:rPr>
          <w:rFonts w:asciiTheme="majorHAnsi" w:hAnsiTheme="majorHAnsi" w:cstheme="majorHAnsi"/>
          <w:lang w:val="en-US"/>
        </w:rPr>
        <w:t xml:space="preserve"> habitat</w:t>
      </w:r>
      <w:r w:rsidR="00831119" w:rsidRPr="006B49B7">
        <w:rPr>
          <w:rFonts w:asciiTheme="majorHAnsi" w:hAnsiTheme="majorHAnsi" w:cstheme="majorHAnsi"/>
          <w:lang w:val="en-US"/>
        </w:rPr>
        <w:t xml:space="preserve"> features</w:t>
      </w:r>
      <w:r w:rsidR="00893CE8">
        <w:rPr>
          <w:rFonts w:asciiTheme="majorHAnsi" w:hAnsiTheme="majorHAnsi" w:cstheme="majorHAnsi"/>
          <w:lang w:val="en-US"/>
        </w:rPr>
        <w:t xml:space="preserve"> despite effort to sample habitat heterogeneity</w:t>
      </w:r>
      <w:r w:rsidR="00DB2DF6" w:rsidRPr="006B49B7">
        <w:rPr>
          <w:rFonts w:asciiTheme="majorHAnsi" w:hAnsiTheme="majorHAnsi" w:cstheme="majorHAnsi"/>
          <w:lang w:val="en-US"/>
        </w:rPr>
        <w:t>.</w:t>
      </w:r>
      <w:r w:rsidR="00726733" w:rsidRPr="006B49B7">
        <w:rPr>
          <w:rFonts w:asciiTheme="majorHAnsi" w:hAnsiTheme="majorHAnsi" w:cstheme="majorHAnsi"/>
          <w:lang w:val="en-US"/>
        </w:rPr>
        <w:t xml:space="preserve"> Since </w:t>
      </w:r>
      <w:r w:rsidR="00772ACB" w:rsidRPr="006B49B7">
        <w:rPr>
          <w:rFonts w:asciiTheme="majorHAnsi" w:hAnsiTheme="majorHAnsi" w:cstheme="majorHAnsi"/>
          <w:lang w:val="en-US"/>
        </w:rPr>
        <w:t>species have different habitat preferences</w:t>
      </w:r>
      <w:r w:rsidR="006B49B7">
        <w:rPr>
          <w:rFonts w:asciiTheme="majorHAnsi" w:hAnsiTheme="majorHAnsi" w:cstheme="majorHAnsi"/>
          <w:lang w:val="en-US"/>
        </w:rPr>
        <w:t xml:space="preserve">, </w:t>
      </w:r>
      <w:r w:rsidR="00772ACB" w:rsidRPr="006B49B7">
        <w:rPr>
          <w:rFonts w:asciiTheme="majorHAnsi" w:hAnsiTheme="majorHAnsi" w:cstheme="majorHAnsi"/>
          <w:lang w:val="en-US"/>
        </w:rPr>
        <w:t xml:space="preserve">seine net might be indirectly selective on </w:t>
      </w:r>
      <w:r w:rsidR="00831119" w:rsidRPr="006B49B7">
        <w:rPr>
          <w:rFonts w:asciiTheme="majorHAnsi" w:hAnsiTheme="majorHAnsi" w:cstheme="majorHAnsi"/>
          <w:lang w:val="en-US"/>
        </w:rPr>
        <w:t xml:space="preserve">certain </w:t>
      </w:r>
      <w:r w:rsidR="00772ACB" w:rsidRPr="006B49B7">
        <w:rPr>
          <w:rFonts w:asciiTheme="majorHAnsi" w:hAnsiTheme="majorHAnsi" w:cstheme="majorHAnsi"/>
          <w:lang w:val="en-US"/>
        </w:rPr>
        <w:t xml:space="preserve">fish </w:t>
      </w:r>
      <w:r w:rsidR="00831119" w:rsidRPr="006B49B7">
        <w:rPr>
          <w:rFonts w:asciiTheme="majorHAnsi" w:hAnsiTheme="majorHAnsi" w:cstheme="majorHAnsi"/>
          <w:lang w:val="en-US"/>
        </w:rPr>
        <w:t xml:space="preserve">species </w:t>
      </w:r>
      <w:r w:rsidR="00772ACB" w:rsidRPr="006B49B7">
        <w:rPr>
          <w:rFonts w:asciiTheme="majorHAnsi" w:hAnsiTheme="majorHAnsi" w:cstheme="majorHAnsi"/>
          <w:lang w:val="en-US"/>
        </w:rPr>
        <w:t>an</w:t>
      </w:r>
      <w:r w:rsidR="00087F9B" w:rsidRPr="006B49B7">
        <w:rPr>
          <w:rFonts w:asciiTheme="majorHAnsi" w:hAnsiTheme="majorHAnsi" w:cstheme="majorHAnsi"/>
          <w:lang w:val="en-US"/>
        </w:rPr>
        <w:t>d personality</w:t>
      </w:r>
      <w:r w:rsidR="00893CE8">
        <w:rPr>
          <w:rFonts w:asciiTheme="majorHAnsi" w:hAnsiTheme="majorHAnsi" w:cstheme="majorHAnsi"/>
          <w:lang w:val="en-US"/>
        </w:rPr>
        <w:t xml:space="preserve"> because of </w:t>
      </w:r>
      <w:r w:rsidR="009A14A2">
        <w:rPr>
          <w:rFonts w:asciiTheme="majorHAnsi" w:hAnsiTheme="majorHAnsi" w:cstheme="majorHAnsi"/>
          <w:lang w:val="en-US"/>
        </w:rPr>
        <w:t>its</w:t>
      </w:r>
      <w:r w:rsidR="00893CE8">
        <w:rPr>
          <w:rFonts w:asciiTheme="majorHAnsi" w:hAnsiTheme="majorHAnsi" w:cstheme="majorHAnsi"/>
          <w:lang w:val="en-US"/>
        </w:rPr>
        <w:t xml:space="preserve"> habitat</w:t>
      </w:r>
      <w:r w:rsidR="008662A6">
        <w:rPr>
          <w:rFonts w:asciiTheme="majorHAnsi" w:hAnsiTheme="majorHAnsi" w:cstheme="majorHAnsi"/>
          <w:lang w:val="en-US"/>
        </w:rPr>
        <w:t xml:space="preserve"> </w:t>
      </w:r>
      <w:r w:rsidR="00893CE8">
        <w:rPr>
          <w:rFonts w:asciiTheme="majorHAnsi" w:hAnsiTheme="majorHAnsi" w:cstheme="majorHAnsi"/>
          <w:lang w:val="en-US"/>
        </w:rPr>
        <w:t>restrictions</w:t>
      </w:r>
      <w:r w:rsidR="00772ACB" w:rsidRPr="006B49B7">
        <w:rPr>
          <w:rFonts w:asciiTheme="majorHAnsi" w:hAnsiTheme="majorHAnsi" w:cstheme="majorHAnsi"/>
          <w:lang w:val="en-US"/>
        </w:rPr>
        <w:t xml:space="preserve">. </w:t>
      </w:r>
      <w:r w:rsidR="009A14A2">
        <w:rPr>
          <w:rFonts w:asciiTheme="majorHAnsi" w:hAnsiTheme="majorHAnsi" w:cstheme="majorHAnsi"/>
          <w:lang w:val="en-US"/>
        </w:rPr>
        <w:t xml:space="preserve">For example, </w:t>
      </w:r>
      <w:r w:rsidR="009A14A2">
        <w:rPr>
          <w:rFonts w:asciiTheme="majorHAnsi" w:hAnsiTheme="majorHAnsi" w:cstheme="majorHAnsi"/>
          <w:lang w:val="en-US"/>
        </w:rPr>
        <w:fldChar w:fldCharType="begin"/>
      </w:r>
      <w:r w:rsidR="009A14A2">
        <w:rPr>
          <w:rFonts w:asciiTheme="majorHAnsi" w:hAnsiTheme="majorHAnsi" w:cstheme="majorHAnsi"/>
          <w:lang w:val="en-US"/>
        </w:rPr>
        <w:instrText xml:space="preserve"> ADDIN ZOTERO_ITEM CSL_CITATION {"citationID":"on5fZVe1","properties":{"formattedCitation":"(Biro et al., 2006)","plainCitation":"(Biro et al., 2006)","noteIndex":0},"citationItems":[{"id":10426,"uris":["http://zotero.org/groups/2585270/items/JZQKWJKI"],"itemData":{"id":10426,"type":"article-journal","abstract":"1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009A14A2">
        <w:rPr>
          <w:rFonts w:asciiTheme="majorHAnsi" w:hAnsiTheme="majorHAnsi" w:cstheme="majorHAnsi"/>
          <w:lang w:val="en-US"/>
        </w:rPr>
        <w:fldChar w:fldCharType="separate"/>
      </w:r>
      <w:r w:rsidR="009A14A2">
        <w:rPr>
          <w:rFonts w:asciiTheme="majorHAnsi" w:hAnsiTheme="majorHAnsi" w:cstheme="majorHAnsi"/>
          <w:noProof/>
          <w:lang w:val="en-US"/>
        </w:rPr>
        <w:t>Biro et al., (2006)</w:t>
      </w:r>
      <w:r w:rsidR="009A14A2">
        <w:rPr>
          <w:rFonts w:asciiTheme="majorHAnsi" w:hAnsiTheme="majorHAnsi" w:cstheme="majorHAnsi"/>
          <w:lang w:val="en-US"/>
        </w:rPr>
        <w:fldChar w:fldCharType="end"/>
      </w:r>
      <w:r w:rsidR="009A14A2">
        <w:rPr>
          <w:rFonts w:asciiTheme="majorHAnsi" w:hAnsiTheme="majorHAnsi" w:cstheme="majorHAnsi"/>
          <w:lang w:val="en-US"/>
        </w:rPr>
        <w:t xml:space="preserve"> found that bold trout were more frequently caught in open risk habitat than shy trout, corroborating habitat use segregation based on intraspecific personality. </w:t>
      </w:r>
      <w:r w:rsidR="006B49B7">
        <w:rPr>
          <w:rFonts w:asciiTheme="majorHAnsi" w:hAnsiTheme="majorHAnsi" w:cstheme="majorHAnsi"/>
          <w:lang w:val="en-US"/>
        </w:rPr>
        <w:t>However,</w:t>
      </w:r>
      <w:r w:rsidR="006B49B7" w:rsidRPr="006B49B7">
        <w:rPr>
          <w:rFonts w:asciiTheme="majorHAnsi" w:hAnsiTheme="majorHAnsi" w:cstheme="majorHAnsi"/>
          <w:lang w:val="en-US"/>
        </w:rPr>
        <w:t xml:space="preserve"> </w:t>
      </w:r>
      <w:r w:rsidR="006B49B7">
        <w:rPr>
          <w:rFonts w:asciiTheme="majorHAnsi" w:hAnsiTheme="majorHAnsi" w:cstheme="majorHAnsi"/>
          <w:lang w:val="en-US"/>
        </w:rPr>
        <w:t xml:space="preserve">habitat use </w:t>
      </w:r>
      <w:r w:rsidR="006B49B7" w:rsidRPr="006B49B7">
        <w:rPr>
          <w:rFonts w:asciiTheme="majorHAnsi" w:hAnsiTheme="majorHAnsi" w:cstheme="majorHAnsi"/>
          <w:lang w:val="en-US"/>
        </w:rPr>
        <w:t xml:space="preserve">can change in </w:t>
      </w:r>
      <w:r w:rsidR="00C62D7D">
        <w:rPr>
          <w:rFonts w:asciiTheme="majorHAnsi" w:hAnsiTheme="majorHAnsi" w:cstheme="majorHAnsi"/>
          <w:lang w:val="en-US"/>
        </w:rPr>
        <w:t xml:space="preserve">the </w:t>
      </w:r>
      <w:r w:rsidR="006B49B7" w:rsidRPr="006B49B7">
        <w:rPr>
          <w:rFonts w:asciiTheme="majorHAnsi" w:hAnsiTheme="majorHAnsi" w:cstheme="majorHAnsi"/>
          <w:lang w:val="en-US"/>
        </w:rPr>
        <w:t xml:space="preserve">context of competition and/or predation </w:t>
      </w:r>
      <w:r w:rsidR="006B49B7" w:rsidRPr="006B49B7">
        <w:rPr>
          <w:rFonts w:asciiTheme="majorHAnsi" w:hAnsiTheme="majorHAnsi" w:cstheme="majorHAnsi"/>
          <w:lang w:val="en-US"/>
        </w:rPr>
        <w:fldChar w:fldCharType="begin"/>
      </w:r>
      <w:r w:rsidR="006B49B7" w:rsidRPr="006B49B7">
        <w:rPr>
          <w:rFonts w:asciiTheme="majorHAnsi" w:hAnsiTheme="majorHAnsi" w:cstheme="majorHAnsi"/>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B49B7" w:rsidRPr="006B49B7">
        <w:rPr>
          <w:rFonts w:asciiTheme="majorHAnsi" w:hAnsiTheme="majorHAnsi" w:cstheme="majorHAnsi"/>
          <w:lang w:val="en-US"/>
        </w:rPr>
        <w:fldChar w:fldCharType="separate"/>
      </w:r>
      <w:r w:rsidR="006B49B7" w:rsidRPr="006B49B7">
        <w:rPr>
          <w:rFonts w:asciiTheme="majorHAnsi" w:hAnsiTheme="majorHAnsi" w:cstheme="majorHAnsi"/>
          <w:noProof/>
          <w:lang w:val="en-US"/>
        </w:rPr>
        <w:t>(Fischer, 2000; Mittelbach, 1986; Werner &amp; Hall, 1977)</w:t>
      </w:r>
      <w:r w:rsidR="006B49B7" w:rsidRPr="006B49B7">
        <w:rPr>
          <w:rFonts w:asciiTheme="majorHAnsi" w:hAnsiTheme="majorHAnsi" w:cstheme="majorHAnsi"/>
          <w:lang w:val="en-US"/>
        </w:rPr>
        <w:fldChar w:fldCharType="end"/>
      </w:r>
      <w:r w:rsidR="006B49B7">
        <w:rPr>
          <w:rFonts w:asciiTheme="majorHAnsi" w:hAnsiTheme="majorHAnsi" w:cstheme="majorHAnsi"/>
          <w:lang w:val="en-US"/>
        </w:rPr>
        <w:t xml:space="preserve">. Therefore, community composition must be </w:t>
      </w:r>
      <w:r w:rsidR="00C62D7D">
        <w:rPr>
          <w:rFonts w:asciiTheme="majorHAnsi" w:hAnsiTheme="majorHAnsi" w:cstheme="majorHAnsi"/>
          <w:lang w:val="en-US"/>
        </w:rPr>
        <w:t>considered</w:t>
      </w:r>
      <w:r w:rsidR="006B49B7">
        <w:rPr>
          <w:rFonts w:asciiTheme="majorHAnsi" w:hAnsiTheme="majorHAnsi" w:cstheme="majorHAnsi"/>
          <w:lang w:val="en-US"/>
        </w:rPr>
        <w:t xml:space="preserve"> when inferring species sele</w:t>
      </w:r>
      <w:r w:rsidR="00B24BC6">
        <w:rPr>
          <w:rFonts w:asciiTheme="majorHAnsi" w:hAnsiTheme="majorHAnsi" w:cstheme="majorHAnsi"/>
          <w:lang w:val="en-US"/>
        </w:rPr>
        <w:t xml:space="preserve">ction bias based on habitat use.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commentRangeStart w:id="16"/>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w:t>
      </w:r>
      <w:r w:rsidR="00C62D7D">
        <w:rPr>
          <w:rFonts w:asciiTheme="majorHAnsi" w:hAnsiTheme="majorHAnsi" w:cstheme="majorHAnsi"/>
          <w:lang w:val="en-US"/>
        </w:rPr>
        <w:t xml:space="preserve">fish </w:t>
      </w:r>
      <w:r w:rsidR="00753654">
        <w:rPr>
          <w:rFonts w:asciiTheme="majorHAnsi" w:hAnsiTheme="majorHAnsi" w:cstheme="majorHAnsi"/>
          <w:lang w:val="en-US"/>
        </w:rPr>
        <w:t>species</w:t>
      </w:r>
      <w:r w:rsidR="008C40D9">
        <w:rPr>
          <w:rFonts w:asciiTheme="majorHAnsi" w:hAnsiTheme="majorHAnsi" w:cstheme="majorHAnsi"/>
          <w:lang w:val="en-US"/>
        </w:rPr>
        <w:t xml:space="preserve"> and personality</w:t>
      </w:r>
      <w:r w:rsidR="00753654">
        <w:rPr>
          <w:rFonts w:asciiTheme="majorHAnsi" w:hAnsiTheme="majorHAnsi" w:cstheme="majorHAnsi"/>
          <w:lang w:val="en-US"/>
        </w:rPr>
        <w:t>.</w:t>
      </w:r>
      <w:r w:rsidR="00766E87">
        <w:rPr>
          <w:rFonts w:asciiTheme="majorHAnsi" w:hAnsiTheme="majorHAnsi" w:cstheme="majorHAnsi"/>
          <w:lang w:val="en-US"/>
        </w:rPr>
        <w:t xml:space="preserve"> </w:t>
      </w:r>
      <w:r w:rsidR="008C40D9">
        <w:rPr>
          <w:rFonts w:asciiTheme="majorHAnsi" w:hAnsiTheme="majorHAnsi" w:cstheme="majorHAnsi"/>
          <w:lang w:val="en-US"/>
        </w:rPr>
        <w:t>Finally, since older</w:t>
      </w:r>
      <w:commentRangeEnd w:id="16"/>
      <w:r w:rsidR="00B348DC">
        <w:rPr>
          <w:rStyle w:val="CommentReference"/>
        </w:rPr>
        <w:commentReference w:id="16"/>
      </w:r>
      <w:r w:rsidR="008C40D9">
        <w:rPr>
          <w:rFonts w:asciiTheme="majorHAnsi" w:hAnsiTheme="majorHAnsi" w:cstheme="majorHAnsi"/>
          <w:lang w:val="en-US"/>
        </w:rPr>
        <w:t xml:space="preserve">/bigger fish have a higher risk of infection than younger/smaller ones </w:t>
      </w:r>
      <w:r w:rsidR="008C40D9" w:rsidRPr="008C40D9">
        <w:rPr>
          <w:rFonts w:asciiTheme="majorHAnsi" w:hAnsiTheme="majorHAnsi" w:cstheme="majorHAnsi"/>
          <w:lang w:val="en-US"/>
        </w:rPr>
        <w:fldChar w:fldCharType="begin"/>
      </w:r>
      <w:r w:rsidR="008C40D9" w:rsidRPr="008C40D9">
        <w:rPr>
          <w:rFonts w:asciiTheme="majorHAnsi" w:hAnsiTheme="majorHAnsi" w:cstheme="majorHAnsi"/>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C40D9" w:rsidRPr="008C40D9">
        <w:rPr>
          <w:rFonts w:asciiTheme="majorHAnsi" w:hAnsiTheme="majorHAnsi" w:cstheme="majorHAnsi"/>
          <w:lang w:val="en-US"/>
        </w:rPr>
        <w:fldChar w:fldCharType="separate"/>
      </w:r>
      <w:r w:rsidR="008C40D9" w:rsidRPr="008C40D9">
        <w:rPr>
          <w:rFonts w:asciiTheme="majorHAnsi" w:hAnsiTheme="majorHAnsi" w:cstheme="majorHAnsi"/>
          <w:noProof/>
          <w:lang w:val="en-US"/>
        </w:rPr>
        <w:t>(Lemly &amp; Esch, 1984)</w:t>
      </w:r>
      <w:r w:rsidR="008C40D9" w:rsidRPr="008C40D9">
        <w:rPr>
          <w:rFonts w:asciiTheme="majorHAnsi" w:hAnsiTheme="majorHAnsi" w:cstheme="majorHAnsi"/>
          <w:lang w:val="en-US"/>
        </w:rPr>
        <w:fldChar w:fldCharType="end"/>
      </w:r>
      <w:r w:rsidR="008C40D9" w:rsidRPr="008C40D9">
        <w:rPr>
          <w:rFonts w:asciiTheme="majorHAnsi" w:hAnsiTheme="majorHAnsi" w:cstheme="majorHAnsi"/>
          <w:lang w:val="en-US"/>
        </w:rPr>
        <w:t>.</w:t>
      </w:r>
      <w:r w:rsidR="008C40D9">
        <w:rPr>
          <w:rFonts w:asciiTheme="majorHAnsi" w:hAnsiTheme="majorHAnsi" w:cstheme="majorHAnsi"/>
          <w:lang w:val="en-US"/>
        </w:rPr>
        <w:t xml:space="preserve"> </w:t>
      </w:r>
    </w:p>
    <w:p w14:paraId="02109E36" w14:textId="77777777" w:rsidR="00EE25F4" w:rsidRDefault="00EE25F4" w:rsidP="008C40D9">
      <w:pPr>
        <w:spacing w:line="360" w:lineRule="auto"/>
        <w:ind w:firstLine="708"/>
        <w:jc w:val="both"/>
        <w:rPr>
          <w:rFonts w:asciiTheme="majorHAnsi" w:hAnsiTheme="majorHAnsi" w:cstheme="majorHAnsi"/>
          <w:lang w:val="en-US"/>
        </w:rPr>
      </w:pPr>
    </w:p>
    <w:p w14:paraId="059A7DC3" w14:textId="6CA1E088" w:rsidR="00EE25F4" w:rsidRDefault="00EE25F4" w:rsidP="00EE25F4">
      <w:pPr>
        <w:pStyle w:val="Heading2"/>
      </w:pPr>
      <w:r>
        <w:t xml:space="preserve">[Sampling effort] </w:t>
      </w:r>
    </w:p>
    <w:p w14:paraId="09BD158D" w14:textId="77777777" w:rsidR="008C40D9" w:rsidRDefault="008C40D9" w:rsidP="008C40D9">
      <w:pPr>
        <w:spacing w:line="360" w:lineRule="auto"/>
        <w:ind w:firstLine="708"/>
        <w:jc w:val="both"/>
        <w:rPr>
          <w:rFonts w:asciiTheme="majorHAnsi" w:hAnsiTheme="majorHAnsi" w:cstheme="majorHAnsi"/>
          <w:lang w:val="en-US"/>
        </w:rPr>
      </w:pPr>
    </w:p>
    <w:p w14:paraId="7A761083" w14:textId="5AFBAEB8" w:rsidR="001A1799" w:rsidRDefault="00646430" w:rsidP="00B84FB1">
      <w:pPr>
        <w:spacing w:line="360"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Sampling effort must be </w:t>
      </w:r>
      <w:r w:rsidR="009577EB">
        <w:rPr>
          <w:rFonts w:asciiTheme="majorHAnsi" w:hAnsiTheme="majorHAnsi" w:cstheme="majorHAnsi"/>
          <w:lang w:val="en-US"/>
        </w:rPr>
        <w:t>sufficient</w:t>
      </w:r>
      <w:r>
        <w:rPr>
          <w:rFonts w:asciiTheme="majorHAnsi" w:hAnsiTheme="majorHAnsi" w:cstheme="majorHAnsi"/>
          <w:lang w:val="en-US"/>
        </w:rPr>
        <w:t xml:space="preserve"> to measure </w:t>
      </w:r>
      <w:r w:rsidR="00B84FB1">
        <w:rPr>
          <w:rFonts w:asciiTheme="majorHAnsi" w:hAnsiTheme="majorHAnsi" w:cstheme="majorHAnsi"/>
          <w:lang w:val="en-US"/>
        </w:rPr>
        <w:t>adequate</w:t>
      </w:r>
      <w:r w:rsidR="00A05B38">
        <w:rPr>
          <w:rFonts w:asciiTheme="majorHAnsi" w:hAnsiTheme="majorHAnsi" w:cstheme="majorHAnsi"/>
          <w:lang w:val="en-US"/>
        </w:rPr>
        <w:t xml:space="preserve"> infection metrics</w:t>
      </w:r>
      <w:r>
        <w:rPr>
          <w:rFonts w:asciiTheme="majorHAnsi" w:hAnsiTheme="majorHAnsi" w:cstheme="majorHAnsi"/>
          <w:lang w:val="en-US"/>
        </w:rPr>
        <w:t xml:space="preserve">. </w:t>
      </w:r>
      <w:r w:rsidR="00494232">
        <w:rPr>
          <w:rFonts w:asciiTheme="majorHAnsi" w:hAnsiTheme="majorHAnsi" w:cstheme="majorHAnsi"/>
          <w:lang w:val="en-US"/>
        </w:rPr>
        <w:t xml:space="preserve">However, parasitological </w:t>
      </w:r>
      <w:r w:rsidR="009577EB">
        <w:rPr>
          <w:rFonts w:asciiTheme="majorHAnsi" w:hAnsiTheme="majorHAnsi" w:cstheme="majorHAnsi"/>
          <w:lang w:val="en-US"/>
        </w:rPr>
        <w:t>parameters</w:t>
      </w:r>
      <w:r w:rsidR="00494232">
        <w:rPr>
          <w:rFonts w:asciiTheme="majorHAnsi" w:hAnsiTheme="majorHAnsi" w:cstheme="majorHAnsi"/>
          <w:lang w:val="en-US"/>
        </w:rPr>
        <w:t xml:space="preserve">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monetary constraints. </w:t>
      </w:r>
      <w:r>
        <w:rPr>
          <w:rFonts w:asciiTheme="majorHAnsi" w:hAnsiTheme="majorHAnsi" w:cstheme="majorHAnsi"/>
          <w:lang w:val="en-US"/>
        </w:rPr>
        <w:t>Our results showed that low sampling effort lean toward overestimating the prevalence value at landscape-scale</w:t>
      </w:r>
      <w:r w:rsidR="00EA63B4">
        <w:rPr>
          <w:rFonts w:asciiTheme="majorHAnsi" w:hAnsiTheme="majorHAnsi" w:cstheme="majorHAnsi"/>
          <w:lang w:val="en-US"/>
        </w:rPr>
        <w:t xml:space="preserve"> (</w:t>
      </w:r>
      <w:r w:rsidR="00EA63B4" w:rsidRPr="00EA63B4">
        <w:rPr>
          <w:rFonts w:asciiTheme="majorHAnsi" w:hAnsiTheme="majorHAnsi" w:cstheme="majorHAnsi"/>
          <w:color w:val="FF0000"/>
          <w:lang w:val="en-US"/>
        </w:rPr>
        <w:t>Figure 6</w:t>
      </w:r>
      <w:r w:rsidR="00EA63B4">
        <w:rPr>
          <w:rFonts w:asciiTheme="majorHAnsi" w:hAnsiTheme="majorHAnsi" w:cstheme="majorHAnsi"/>
          <w:lang w:val="en-US"/>
        </w:rPr>
        <w:t>)</w:t>
      </w:r>
      <w:r>
        <w:rPr>
          <w:rFonts w:asciiTheme="majorHAnsi" w:hAnsiTheme="majorHAnsi" w:cstheme="majorHAnsi"/>
          <w:lang w:val="en-US"/>
        </w:rPr>
        <w:t xml:space="preserve">. </w:t>
      </w:r>
      <w:commentRangeStart w:id="17"/>
      <w:commentRangeStart w:id="18"/>
      <w:r w:rsidR="00EA63B4">
        <w:rPr>
          <w:rFonts w:asciiTheme="majorHAnsi" w:hAnsiTheme="majorHAnsi" w:cstheme="majorHAnsi"/>
          <w:lang w:val="en-US"/>
        </w:rPr>
        <w:t>This evidence presence of infection hotspot</w:t>
      </w:r>
      <w:r w:rsidR="002401AA">
        <w:rPr>
          <w:rFonts w:asciiTheme="majorHAnsi" w:hAnsiTheme="majorHAnsi" w:cstheme="majorHAnsi"/>
          <w:lang w:val="en-US"/>
        </w:rPr>
        <w:t>s</w:t>
      </w:r>
      <w:r w:rsidR="00EA63B4">
        <w:rPr>
          <w:rFonts w:asciiTheme="majorHAnsi" w:hAnsiTheme="majorHAnsi" w:cstheme="majorHAnsi"/>
          <w:lang w:val="en-US"/>
        </w:rPr>
        <w:t xml:space="preserve"> that </w:t>
      </w:r>
      <w:r w:rsidR="009577EB">
        <w:rPr>
          <w:rFonts w:asciiTheme="majorHAnsi" w:hAnsiTheme="majorHAnsi" w:cstheme="majorHAnsi"/>
          <w:lang w:val="en-US"/>
        </w:rPr>
        <w:t>were</w:t>
      </w:r>
      <w:r w:rsidR="00EA63B4">
        <w:rPr>
          <w:rFonts w:asciiTheme="majorHAnsi" w:hAnsiTheme="majorHAnsi" w:cstheme="majorHAnsi"/>
          <w:lang w:val="en-US"/>
        </w:rPr>
        <w:t xml:space="preserve"> </w:t>
      </w:r>
      <w:r w:rsidR="00064F6B">
        <w:rPr>
          <w:rFonts w:asciiTheme="majorHAnsi" w:hAnsiTheme="majorHAnsi" w:cstheme="majorHAnsi"/>
          <w:lang w:val="en-US"/>
        </w:rPr>
        <w:t>more often</w:t>
      </w:r>
      <w:r w:rsidR="00EA63B4">
        <w:rPr>
          <w:rFonts w:asciiTheme="majorHAnsi" w:hAnsiTheme="majorHAnsi" w:cstheme="majorHAnsi"/>
          <w:lang w:val="en-US"/>
        </w:rPr>
        <w:t xml:space="preserve"> </w:t>
      </w:r>
      <w:r w:rsidR="009577EB">
        <w:rPr>
          <w:rFonts w:asciiTheme="majorHAnsi" w:hAnsiTheme="majorHAnsi" w:cstheme="majorHAnsi"/>
          <w:lang w:val="en-US"/>
        </w:rPr>
        <w:t>re</w:t>
      </w:r>
      <w:r w:rsidR="00EA63B4">
        <w:rPr>
          <w:rFonts w:asciiTheme="majorHAnsi" w:hAnsiTheme="majorHAnsi" w:cstheme="majorHAnsi"/>
          <w:lang w:val="en-US"/>
        </w:rPr>
        <w:t>sampled</w:t>
      </w:r>
      <w:r w:rsidR="001A1799">
        <w:rPr>
          <w:rFonts w:asciiTheme="majorHAnsi" w:hAnsiTheme="majorHAnsi" w:cstheme="majorHAnsi"/>
          <w:lang w:val="en-US"/>
        </w:rPr>
        <w:t xml:space="preserve"> when sampling effort </w:t>
      </w:r>
      <w:r w:rsidR="009577EB">
        <w:rPr>
          <w:rFonts w:asciiTheme="majorHAnsi" w:hAnsiTheme="majorHAnsi" w:cstheme="majorHAnsi"/>
          <w:lang w:val="en-US"/>
        </w:rPr>
        <w:t>was low</w:t>
      </w:r>
      <w:r w:rsidR="00EA63B4">
        <w:rPr>
          <w:rFonts w:asciiTheme="majorHAnsi" w:hAnsiTheme="majorHAnsi" w:cstheme="majorHAnsi"/>
          <w:lang w:val="en-US"/>
        </w:rPr>
        <w:t xml:space="preserve">. </w:t>
      </w:r>
      <w:r w:rsidR="00B84FB1">
        <w:rPr>
          <w:rFonts w:asciiTheme="majorHAnsi" w:hAnsiTheme="majorHAnsi" w:cstheme="majorHAnsi"/>
          <w:lang w:val="en-US"/>
        </w:rPr>
        <w:t>Parasites have an aggregated nature, where more individuals have low infection intensity, and few individuals are highly infected. This means highly infected individuals might occur in habitats favoring parasite occurrence and transmission. Thus, spatially heterogenous landscape should present infection hotspot</w:t>
      </w:r>
      <w:r w:rsidR="002401AA">
        <w:rPr>
          <w:rFonts w:asciiTheme="majorHAnsi" w:hAnsiTheme="majorHAnsi" w:cstheme="majorHAnsi"/>
          <w:lang w:val="en-US"/>
        </w:rPr>
        <w:t>s</w:t>
      </w:r>
      <w:r w:rsidR="00B84FB1">
        <w:rPr>
          <w:rFonts w:asciiTheme="majorHAnsi" w:hAnsiTheme="majorHAnsi" w:cstheme="majorHAnsi"/>
          <w:lang w:val="en-US"/>
        </w:rPr>
        <w:t xml:space="preserve">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(Šimková et al., 2002)</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w:t>
      </w:r>
      <w:commentRangeEnd w:id="17"/>
      <w:r w:rsidR="00B84FB1">
        <w:rPr>
          <w:rStyle w:val="CommentReference"/>
        </w:rPr>
        <w:commentReference w:id="17"/>
      </w:r>
      <w:commentRangeEnd w:id="18"/>
      <w:r w:rsidR="008C147E">
        <w:rPr>
          <w:rStyle w:val="CommentReference"/>
        </w:rPr>
        <w:commentReference w:id="18"/>
      </w:r>
      <w:r w:rsidR="00B84FB1" w:rsidRPr="00B84FB1">
        <w:rPr>
          <w:rFonts w:asciiTheme="majorHAnsi" w:hAnsiTheme="majorHAnsi" w:cstheme="majorHAnsi"/>
          <w:lang w:val="en-US"/>
        </w:rPr>
        <w:t xml:space="preserve"> </w:t>
      </w:r>
      <w:r w:rsidR="00B74683">
        <w:rPr>
          <w:rFonts w:asciiTheme="majorHAnsi" w:hAnsiTheme="majorHAnsi" w:cstheme="majorHAnsi"/>
          <w:lang w:val="en-US"/>
        </w:rPr>
        <w:t xml:space="preserve">The relationship between prevalence in fish communities and sampling effort have not been addressed before. </w:t>
      </w:r>
      <w:r w:rsidR="00B84FB1">
        <w:rPr>
          <w:rFonts w:asciiTheme="majorHAnsi" w:hAnsiTheme="majorHAnsi" w:cstheme="majorHAnsi"/>
          <w:lang w:val="en-US"/>
        </w:rPr>
        <w:t xml:space="preserve">Although, </w:t>
      </w:r>
      <w:r w:rsidR="00B74683">
        <w:rPr>
          <w:rFonts w:asciiTheme="majorHAnsi" w:hAnsiTheme="majorHAnsi" w:cstheme="majorHAnsi"/>
          <w:lang w:val="en-US"/>
        </w:rPr>
        <w:t xml:space="preserve">some researchers investigated the effect of sample size (number of sampled hosts) on prevalence estimate.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w:t>
      </w:r>
      <w:r w:rsidR="005508B0">
        <w:rPr>
          <w:rFonts w:asciiTheme="majorHAnsi" w:hAnsiTheme="majorHAnsi" w:cstheme="majorHAnsi"/>
          <w:lang w:val="en-US"/>
        </w:rPr>
        <w:t xml:space="preserve">yet </w:t>
      </w:r>
      <w:r w:rsidR="00B84FB1">
        <w:rPr>
          <w:rFonts w:asciiTheme="majorHAnsi" w:hAnsiTheme="majorHAnsi" w:cstheme="majorHAnsi"/>
          <w:lang w:val="en-US"/>
        </w:rPr>
        <w:t xml:space="preserve">they reported that simulated median values tended to over or underestimate the real value at low sample size. </w:t>
      </w:r>
      <w:r w:rsidR="00B84FB1">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{"citationID":"B2NkQ6WU","properties":{"formattedCitation":"(Jovani &amp; Tella, 2006)","plainCitation":"(Jovani &amp;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and suggested an optimal sample size around 15 as a trade-off between losing data and maintaining accuracy.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less than 2% of difference between resampled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w:t>
      </w:r>
      <w:r w:rsidR="002401AA">
        <w:rPr>
          <w:rFonts w:asciiTheme="majorHAnsi" w:hAnsiTheme="majorHAnsi" w:cstheme="majorHAnsi"/>
          <w:lang w:val="en-US"/>
        </w:rPr>
        <w:t xml:space="preserve">fewer </w:t>
      </w:r>
      <w:r w:rsidR="00B84FB1">
        <w:rPr>
          <w:rFonts w:asciiTheme="majorHAnsi" w:hAnsiTheme="majorHAnsi" w:cstheme="majorHAnsi"/>
          <w:lang w:val="en-US"/>
        </w:rPr>
        <w:t>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35 sampling efforts were not exhaustive enough 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w:t>
      </w:r>
      <w:r w:rsidR="0039663C">
        <w:rPr>
          <w:rFonts w:asciiTheme="majorHAnsi" w:hAnsiTheme="majorHAnsi" w:cstheme="majorHAnsi"/>
          <w:color w:val="000000" w:themeColor="text1"/>
          <w:lang w:val="en-US"/>
        </w:rPr>
        <w:t>Ultimately</w:t>
      </w:r>
      <w:r w:rsidR="00B84FB1">
        <w:rPr>
          <w:rFonts w:asciiTheme="majorHAnsi" w:hAnsiTheme="majorHAnsi" w:cstheme="majorHAnsi"/>
          <w:color w:val="000000" w:themeColor="text1"/>
          <w:lang w:val="en-US"/>
        </w:rPr>
        <w:t xml:space="preserve">, </w:t>
      </w:r>
      <w:r w:rsidR="005508B0">
        <w:rPr>
          <w:rFonts w:asciiTheme="majorHAnsi" w:hAnsiTheme="majorHAnsi" w:cstheme="majorHAnsi"/>
          <w:lang w:val="en-US"/>
        </w:rPr>
        <w:t>«magic cutoff»</w:t>
      </w:r>
      <w:r w:rsidR="00B84FB1">
        <w:rPr>
          <w:rFonts w:asciiTheme="majorHAnsi" w:hAnsiTheme="majorHAnsi" w:cstheme="majorHAnsi"/>
          <w:lang w:val="en-US"/>
        </w:rPr>
        <w:t xml:space="preserve"> sampling effort </w:t>
      </w:r>
      <w:r w:rsidR="00494232">
        <w:rPr>
          <w:rFonts w:asciiTheme="majorHAnsi" w:hAnsiTheme="majorHAnsi" w:cstheme="majorHAnsi"/>
          <w:lang w:val="en-US"/>
        </w:rPr>
        <w:t>for estimat</w:t>
      </w:r>
      <w:r w:rsidR="0039663C">
        <w:rPr>
          <w:rFonts w:asciiTheme="majorHAnsi" w:hAnsiTheme="majorHAnsi" w:cstheme="majorHAnsi"/>
          <w:lang w:val="en-US"/>
        </w:rPr>
        <w:t>ing</w:t>
      </w:r>
      <w:r w:rsidR="00494232">
        <w:rPr>
          <w:rFonts w:asciiTheme="majorHAnsi" w:hAnsiTheme="majorHAnsi" w:cstheme="majorHAnsi"/>
          <w:lang w:val="en-US"/>
        </w:rPr>
        <w:t xml:space="preserve"> accurate </w:t>
      </w:r>
      <w:r w:rsidR="0039663C">
        <w:rPr>
          <w:rFonts w:asciiTheme="majorHAnsi" w:hAnsiTheme="majorHAnsi" w:cstheme="majorHAnsi"/>
          <w:lang w:val="en-US"/>
        </w:rPr>
        <w:t>prevalence do</w:t>
      </w:r>
      <w:r w:rsidR="002401AA">
        <w:rPr>
          <w:rFonts w:asciiTheme="majorHAnsi" w:hAnsiTheme="majorHAnsi" w:cstheme="majorHAnsi"/>
          <w:lang w:val="en-US"/>
        </w:rPr>
        <w:t>es</w:t>
      </w:r>
      <w:r w:rsidR="0039663C">
        <w:rPr>
          <w:rFonts w:asciiTheme="majorHAnsi" w:hAnsiTheme="majorHAnsi" w:cstheme="majorHAnsi"/>
          <w:lang w:val="en-US"/>
        </w:rPr>
        <w:t xml:space="preserve"> not exist as it can </w:t>
      </w:r>
      <w:r w:rsidR="00494232">
        <w:rPr>
          <w:rFonts w:asciiTheme="majorHAnsi" w:hAnsiTheme="majorHAnsi" w:cstheme="majorHAnsi"/>
          <w:lang w:val="en-US"/>
        </w:rPr>
        <w:t xml:space="preserve">vary with parasite 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host species target</w:t>
      </w:r>
      <w:r w:rsidR="0039663C">
        <w:rPr>
          <w:rFonts w:asciiTheme="majorHAnsi" w:hAnsiTheme="majorHAnsi" w:cstheme="majorHAnsi"/>
          <w:lang w:val="en-US"/>
        </w:rPr>
        <w:t xml:space="preserve"> and abundance</w:t>
      </w:r>
      <w:r w:rsidR="00B84FB1">
        <w:rPr>
          <w:rFonts w:asciiTheme="majorHAnsi" w:hAnsiTheme="majorHAnsi" w:cstheme="majorHAnsi"/>
          <w:lang w:val="en-US"/>
        </w:rPr>
        <w:t xml:space="preserve">, </w:t>
      </w:r>
      <w:r w:rsidR="00494232">
        <w:rPr>
          <w:rFonts w:asciiTheme="majorHAnsi" w:hAnsiTheme="majorHAnsi" w:cstheme="majorHAnsi"/>
          <w:lang w:val="en-US"/>
        </w:rPr>
        <w:t xml:space="preserve">sampling design </w:t>
      </w:r>
      <w:r w:rsidR="00494232" w:rsidRPr="0039663C">
        <w:rPr>
          <w:rFonts w:asciiTheme="majorHAnsi" w:hAnsiTheme="majorHAnsi" w:cstheme="majorHAnsi"/>
          <w:lang w:val="en-US"/>
        </w:rPr>
        <w:t>(</w:t>
      </w:r>
      <w:r w:rsidR="00B84FB1" w:rsidRPr="0039663C">
        <w:rPr>
          <w:rFonts w:asciiTheme="majorHAnsi" w:hAnsiTheme="majorHAnsi" w:cstheme="majorHAnsi"/>
          <w:lang w:val="en-US"/>
        </w:rPr>
        <w:t>e.g., timing</w:t>
      </w:r>
      <w:r w:rsidR="00494232" w:rsidRPr="0039663C">
        <w:rPr>
          <w:rFonts w:asciiTheme="majorHAnsi" w:hAnsiTheme="majorHAnsi" w:cstheme="majorHAnsi"/>
          <w:lang w:val="en-US"/>
        </w:rPr>
        <w:t>)</w:t>
      </w:r>
      <w:r w:rsidR="00494232">
        <w:rPr>
          <w:rFonts w:asciiTheme="majorHAnsi" w:hAnsiTheme="majorHAnsi" w:cstheme="majorHAnsi"/>
          <w:lang w:val="en-US"/>
        </w:rPr>
        <w:t xml:space="preserve"> and as we </w:t>
      </w:r>
      <w:r w:rsidR="0039663C">
        <w:rPr>
          <w:rFonts w:asciiTheme="majorHAnsi" w:hAnsiTheme="majorHAnsi" w:cstheme="majorHAnsi"/>
          <w:lang w:val="en-US"/>
        </w:rPr>
        <w:t xml:space="preserve">have </w:t>
      </w:r>
      <w:r w:rsidR="00494232">
        <w:rPr>
          <w:rFonts w:asciiTheme="majorHAnsi" w:hAnsiTheme="majorHAnsi" w:cstheme="majorHAnsi"/>
          <w:lang w:val="en-US"/>
        </w:rPr>
        <w:t xml:space="preserve">shown, sampling method. </w:t>
      </w:r>
      <w:r w:rsidR="0039663C">
        <w:rPr>
          <w:rFonts w:asciiTheme="majorHAnsi" w:hAnsiTheme="majorHAnsi" w:cstheme="majorHAnsi"/>
          <w:lang w:val="en-US"/>
        </w:rPr>
        <w:t xml:space="preserve">However, our results </w:t>
      </w:r>
      <w:r w:rsidR="00A05B38">
        <w:rPr>
          <w:rFonts w:asciiTheme="majorHAnsi" w:hAnsiTheme="majorHAnsi" w:cstheme="majorHAnsi"/>
          <w:lang w:val="en-US"/>
        </w:rPr>
        <w:t>should</w:t>
      </w:r>
      <w:r w:rsidR="0039663C">
        <w:rPr>
          <w:rFonts w:asciiTheme="majorHAnsi" w:hAnsiTheme="majorHAnsi" w:cstheme="majorHAnsi"/>
          <w:lang w:val="en-US"/>
        </w:rPr>
        <w:t xml:space="preserve"> be </w:t>
      </w:r>
      <w:r w:rsidR="00A05B38">
        <w:rPr>
          <w:rFonts w:asciiTheme="majorHAnsi" w:hAnsiTheme="majorHAnsi" w:cstheme="majorHAnsi"/>
          <w:lang w:val="en-US"/>
        </w:rPr>
        <w:t>used</w:t>
      </w:r>
      <w:r w:rsidR="0039663C">
        <w:rPr>
          <w:rFonts w:asciiTheme="majorHAnsi" w:hAnsiTheme="majorHAnsi" w:cstheme="majorHAnsi"/>
          <w:lang w:val="en-US"/>
        </w:rPr>
        <w:t xml:space="preserve"> as an empirical tool to guide</w:t>
      </w:r>
      <w:r w:rsidR="00A05B38">
        <w:rPr>
          <w:rFonts w:asciiTheme="majorHAnsi" w:hAnsiTheme="majorHAnsi" w:cstheme="majorHAnsi"/>
          <w:lang w:val="en-US"/>
        </w:rPr>
        <w:t xml:space="preserve"> future determination of sampling effort to assess infection prevalence in natural systems.</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574BFDC2"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lastRenderedPageBreak/>
        <w:t>[</w:t>
      </w:r>
      <w:r w:rsidR="00EE25F4">
        <w:rPr>
          <w:rFonts w:asciiTheme="majorHAnsi" w:hAnsiTheme="majorHAnsi" w:cstheme="majorHAnsi"/>
          <w:b/>
          <w:bCs/>
          <w:lang w:val="en-US"/>
        </w:rPr>
        <w:t>S</w:t>
      </w:r>
      <w:r>
        <w:rPr>
          <w:rFonts w:asciiTheme="majorHAnsi" w:hAnsiTheme="majorHAnsi" w:cstheme="majorHAnsi"/>
          <w:b/>
          <w:bCs/>
          <w:lang w:val="en-US"/>
        </w:rPr>
        <w:t xml:space="preserve">patial patterns] </w:t>
      </w:r>
    </w:p>
    <w:p w14:paraId="45EDD6C6" w14:textId="77777777" w:rsidR="00EE25F4" w:rsidRDefault="00EE25F4" w:rsidP="00697F62">
      <w:pPr>
        <w:spacing w:line="360" w:lineRule="auto"/>
        <w:jc w:val="both"/>
        <w:rPr>
          <w:rFonts w:asciiTheme="majorHAnsi" w:hAnsiTheme="majorHAnsi" w:cstheme="majorHAnsi"/>
          <w:b/>
          <w:bCs/>
          <w:lang w:val="en-US"/>
        </w:rPr>
      </w:pPr>
    </w:p>
    <w:p w14:paraId="223AECE0" w14:textId="5F3308A5" w:rsidR="006D2477" w:rsidRPr="00D75C31" w:rsidRDefault="00831119"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Our results show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w:t>
      </w:r>
      <w:r w:rsidR="0048583C">
        <w:rPr>
          <w:rFonts w:asciiTheme="majorHAnsi" w:hAnsiTheme="majorHAnsi" w:cstheme="majorHAnsi"/>
          <w:lang w:val="en-US"/>
        </w:rPr>
        <w:t xml:space="preserve">Prevalence estimates varied among and within </w:t>
      </w:r>
      <w:r>
        <w:rPr>
          <w:rFonts w:asciiTheme="majorHAnsi" w:hAnsiTheme="majorHAnsi" w:cstheme="majorHAnsi"/>
          <w:lang w:val="en-US"/>
        </w:rPr>
        <w:t>lakes</w:t>
      </w:r>
      <w:r w:rsidR="0048583C">
        <w:rPr>
          <w:rFonts w:asciiTheme="majorHAnsi" w:hAnsiTheme="majorHAnsi" w:cstheme="majorHAnsi"/>
          <w:lang w:val="en-US"/>
        </w:rPr>
        <w:t xml:space="preserve">. </w:t>
      </w:r>
      <w:r>
        <w:rPr>
          <w:rFonts w:asciiTheme="majorHAnsi" w:hAnsiTheme="majorHAnsi" w:cstheme="majorHAnsi"/>
          <w:lang w:val="en-US"/>
        </w:rPr>
        <w:t>Regardless, we did not find evidence of geographical patterns</w:t>
      </w:r>
      <w:r w:rsidR="00D703DF">
        <w:rPr>
          <w:rFonts w:asciiTheme="majorHAnsi" w:hAnsiTheme="majorHAnsi" w:cstheme="majorHAnsi"/>
          <w:lang w:val="en-US"/>
        </w:rPr>
        <w:t xml:space="preserve">. </w:t>
      </w:r>
      <w:r>
        <w:rPr>
          <w:rFonts w:asciiTheme="majorHAnsi" w:hAnsiTheme="majorHAnsi" w:cstheme="majorHAnsi"/>
          <w:lang w:val="en-US"/>
        </w:rPr>
        <w:t>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6D2477" w:rsidRPr="006D2477">
        <w:rPr>
          <w:rFonts w:asciiTheme="majorHAnsi" w:hAnsiTheme="majorHAnsi" w:cstheme="majorHAnsi"/>
          <w:color w:val="000000" w:themeColor="text1"/>
          <w:lang w:val="en-US"/>
        </w:rPr>
        <w:t>A</w:t>
      </w:r>
      <w:r w:rsidR="006D2477" w:rsidRPr="006D2477">
        <w:rPr>
          <w:rFonts w:asciiTheme="majorHAnsi" w:hAnsiTheme="majorHAnsi" w:cstheme="majorHAnsi"/>
          <w:lang w:val="en-US"/>
        </w:rPr>
        <w:t xml:space="preserve">dditional lakes </w:t>
      </w:r>
      <w:r w:rsidR="00EE25F4">
        <w:rPr>
          <w:rFonts w:asciiTheme="majorHAnsi" w:hAnsiTheme="majorHAnsi" w:cstheme="majorHAnsi"/>
          <w:lang w:val="en-US"/>
        </w:rPr>
        <w:t>would</w:t>
      </w:r>
      <w:r w:rsidR="006D2477" w:rsidRPr="006D2477">
        <w:rPr>
          <w:rFonts w:asciiTheme="majorHAnsi" w:hAnsiTheme="majorHAnsi" w:cstheme="majorHAnsi"/>
          <w:lang w:val="en-US"/>
        </w:rPr>
        <w:t xml:space="preserve"> allow </w:t>
      </w:r>
      <w:r w:rsidR="00EE25F4">
        <w:rPr>
          <w:rFonts w:asciiTheme="majorHAnsi" w:hAnsiTheme="majorHAnsi" w:cstheme="majorHAnsi"/>
          <w:lang w:val="en-US"/>
        </w:rPr>
        <w:t xml:space="preserve">us </w:t>
      </w:r>
      <w:r w:rsidR="006D2477" w:rsidRPr="006D2477">
        <w:rPr>
          <w:rFonts w:asciiTheme="majorHAnsi" w:hAnsiTheme="majorHAnsi" w:cstheme="majorHAnsi"/>
          <w:lang w:val="en-US"/>
        </w:rPr>
        <w:t>to confirm whether infection is spatially random, or patterns could not be detected because of our small lake sample size (N=14).</w:t>
      </w:r>
    </w:p>
    <w:p w14:paraId="5A33B732" w14:textId="499E2351" w:rsidR="00D703DF" w:rsidRDefault="00D703DF" w:rsidP="00E325A7">
      <w:pPr>
        <w:spacing w:line="360" w:lineRule="auto"/>
        <w:ind w:firstLine="708"/>
        <w:jc w:val="both"/>
        <w:rPr>
          <w:rFonts w:asciiTheme="majorHAnsi" w:hAnsiTheme="majorHAnsi" w:cstheme="majorHAnsi"/>
          <w:lang w:val="en-US"/>
        </w:rPr>
      </w:pPr>
    </w:p>
    <w:p w14:paraId="132E681C" w14:textId="100F4CDA" w:rsidR="006D2477" w:rsidRPr="00D75C31" w:rsidRDefault="00D703DF"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Frequency distributions are a great tool to </w:t>
      </w:r>
      <w:r w:rsidR="007C40C9">
        <w:rPr>
          <w:rFonts w:asciiTheme="majorHAnsi" w:hAnsiTheme="majorHAnsi" w:cstheme="majorHAnsi"/>
          <w:lang w:val="en-US"/>
        </w:rPr>
        <w:t>investigate mechanisms behind spatial occurrence of species</w:t>
      </w:r>
      <w:r w:rsidR="00B12A28">
        <w:rPr>
          <w:rFonts w:asciiTheme="majorHAnsi" w:hAnsiTheme="majorHAnsi" w:cstheme="majorHAnsi"/>
          <w:lang w:val="en-US"/>
        </w:rPr>
        <w:t xml:space="preserve"> </w:t>
      </w:r>
      <w:r w:rsidR="007C40C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{"citationID":"Zzr4erGi","properties":{"formattedCitation":"(McGeoch &amp; Gaston, 2002)","plainCitation":"(McGeoch &amp;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7C40C9">
        <w:rPr>
          <w:rFonts w:asciiTheme="majorHAnsi" w:hAnsiTheme="majorHAnsi" w:cstheme="majorHAnsi"/>
          <w:lang w:val="en-US"/>
        </w:rPr>
        <w:fldChar w:fldCharType="separate"/>
      </w:r>
      <w:r w:rsidR="007C40C9">
        <w:rPr>
          <w:rFonts w:asciiTheme="majorHAnsi" w:hAnsiTheme="majorHAnsi" w:cstheme="majorHAnsi"/>
          <w:noProof/>
          <w:lang w:val="en-US"/>
        </w:rPr>
        <w:t>(McGeoch &amp; Gaston,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For parasites, frequency occupation distributions have been revised so that </w:t>
      </w:r>
      <w:r w:rsidR="003E7843">
        <w:rPr>
          <w:rFonts w:asciiTheme="majorHAnsi" w:hAnsiTheme="majorHAnsi" w:cstheme="majorHAnsi"/>
          <w:lang w:val="en-US"/>
        </w:rPr>
        <w:t>host</w:t>
      </w:r>
      <w:r w:rsidR="007C40C9">
        <w:rPr>
          <w:rFonts w:asciiTheme="majorHAnsi" w:hAnsiTheme="majorHAnsi" w:cstheme="majorHAnsi"/>
          <w:lang w:val="en-US"/>
        </w:rPr>
        <w:t xml:space="preserve"> species represent </w:t>
      </w:r>
      <w:r w:rsidR="003E7843">
        <w:rPr>
          <w:rFonts w:asciiTheme="majorHAnsi" w:hAnsiTheme="majorHAnsi" w:cstheme="majorHAnsi"/>
          <w:lang w:val="en-US"/>
        </w:rPr>
        <w:t xml:space="preserve">suitable </w:t>
      </w:r>
      <w:r w:rsidR="007C40C9">
        <w:rPr>
          <w:rFonts w:asciiTheme="majorHAnsi" w:hAnsiTheme="majorHAnsi" w:cstheme="majorHAnsi"/>
          <w:lang w:val="en-US"/>
        </w:rPr>
        <w:t>patches (i.e. habitat)</w:t>
      </w:r>
      <w:r w:rsidR="007C40C9">
        <w:rPr>
          <w:rFonts w:asciiTheme="majorHAnsi" w:hAnsiTheme="majorHAnsi" w:cstheme="majorHAnsi"/>
          <w:lang w:val="en-US"/>
        </w:rPr>
        <w:fldChar w:fldCharType="begin"/>
      </w:r>
      <w:r w:rsidR="00B12A28">
        <w:rPr>
          <w:rFonts w:asciiTheme="majorHAnsi" w:hAnsiTheme="majorHAnsi" w:cstheme="majorHAnsi"/>
          <w:lang w:val="en-US"/>
        </w:rPr>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007C40C9">
        <w:rPr>
          <w:rFonts w:asciiTheme="majorHAnsi" w:hAnsiTheme="majorHAnsi" w:cstheme="majorHAnsi"/>
          <w:lang w:val="en-US"/>
        </w:rPr>
        <w:fldChar w:fldCharType="separate"/>
      </w:r>
      <w:r w:rsidR="00B12A28">
        <w:rPr>
          <w:rFonts w:asciiTheme="majorHAnsi" w:hAnsiTheme="majorHAnsi" w:cstheme="majorHAnsi"/>
          <w:noProof/>
          <w:lang w:val="en-US"/>
        </w:rPr>
        <w:t>(Hess et al.,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w:t>
      </w:r>
      <w:r w:rsidR="008348DB">
        <w:rPr>
          <w:rFonts w:asciiTheme="majorHAnsi" w:hAnsiTheme="majorHAnsi" w:cstheme="majorHAnsi"/>
          <w:lang w:val="en-US"/>
        </w:rPr>
        <w:t xml:space="preserve">In our case, frequency distributions were made </w:t>
      </w:r>
      <w:r w:rsidR="000C2349">
        <w:rPr>
          <w:rFonts w:asciiTheme="majorHAnsi" w:hAnsiTheme="majorHAnsi" w:cstheme="majorHAnsi"/>
          <w:lang w:val="en-US"/>
        </w:rPr>
        <w:t xml:space="preserve">to </w:t>
      </w:r>
      <w:r w:rsidR="008348DB">
        <w:rPr>
          <w:rFonts w:asciiTheme="majorHAnsi" w:hAnsiTheme="majorHAnsi" w:cstheme="majorHAnsi"/>
          <w:lang w:val="en-US"/>
        </w:rPr>
        <w:t xml:space="preserve">investigate the distribution of prevalence of black spot disease infection in lake fish communities. Accordingly, histograms do no show parasite frequency of species but rather frequency of lakes’ community with corresponding prevalence level. </w:t>
      </w:r>
      <w:r w:rsidR="00320FA9">
        <w:rPr>
          <w:rFonts w:asciiTheme="majorHAnsi" w:hAnsiTheme="majorHAnsi" w:cstheme="majorHAnsi"/>
          <w:lang w:val="en-US"/>
        </w:rPr>
        <w:t>Results showed that frequency distributions differed between sampling methods, some suggesting a bimodal distribution tendency (</w:t>
      </w:r>
      <w:r w:rsidR="00320FA9" w:rsidRPr="00D703DF">
        <w:rPr>
          <w:rFonts w:asciiTheme="majorHAnsi" w:hAnsiTheme="majorHAnsi" w:cstheme="majorHAnsi"/>
          <w:color w:val="FF0000"/>
          <w:lang w:val="en-US"/>
        </w:rPr>
        <w:t>Figure 5.A, B</w:t>
      </w:r>
      <w:r w:rsidR="00320FA9">
        <w:rPr>
          <w:rFonts w:asciiTheme="majorHAnsi" w:hAnsiTheme="majorHAnsi" w:cstheme="majorHAnsi"/>
          <w:lang w:val="en-US"/>
        </w:rPr>
        <w:t>) and others with no obvious pattern</w:t>
      </w:r>
      <w:ins w:id="19" w:author="Éric Harvey" w:date="2024-02-02T10:35:00Z">
        <w:r w:rsidR="00652AE8">
          <w:rPr>
            <w:rFonts w:asciiTheme="majorHAnsi" w:hAnsiTheme="majorHAnsi" w:cstheme="majorHAnsi"/>
            <w:lang w:val="en-US"/>
          </w:rPr>
          <w:t>s</w:t>
        </w:r>
      </w:ins>
      <w:r w:rsidR="00320FA9">
        <w:rPr>
          <w:rFonts w:asciiTheme="majorHAnsi" w:hAnsiTheme="majorHAnsi" w:cstheme="majorHAnsi"/>
          <w:lang w:val="en-US"/>
        </w:rPr>
        <w:t xml:space="preserve"> (</w:t>
      </w:r>
      <w:r w:rsidR="00320FA9" w:rsidRPr="00D703DF">
        <w:rPr>
          <w:rFonts w:asciiTheme="majorHAnsi" w:hAnsiTheme="majorHAnsi" w:cstheme="majorHAnsi"/>
          <w:color w:val="FF0000"/>
          <w:lang w:val="en-US"/>
        </w:rPr>
        <w:t>Figure 5.C, D</w:t>
      </w:r>
      <w:r w:rsidR="00320FA9">
        <w:rPr>
          <w:rFonts w:asciiTheme="majorHAnsi" w:hAnsiTheme="majorHAnsi" w:cstheme="majorHAnsi"/>
          <w:lang w:val="en-US"/>
        </w:rPr>
        <w:t xml:space="preserve">). </w:t>
      </w:r>
      <w:r w:rsidR="008348DB">
        <w:rPr>
          <w:rFonts w:asciiTheme="majorHAnsi" w:hAnsiTheme="majorHAnsi" w:cstheme="majorHAnsi"/>
          <w:lang w:val="en-US"/>
        </w:rPr>
        <w:t xml:space="preserve">While binomial shapes are frequently observed in frequency occupation distributions, some argue that they are an artifact of small sampling scale </w:t>
      </w:r>
      <w:r w:rsidR="008348DB">
        <w:rPr>
          <w:rFonts w:asciiTheme="majorHAnsi" w:hAnsiTheme="majorHAnsi" w:cstheme="majorHAnsi"/>
          <w:lang w:val="en-US"/>
        </w:rPr>
        <w:fldChar w:fldCharType="begin"/>
      </w:r>
      <w:r w:rsidR="008348DB">
        <w:rPr>
          <w:rFonts w:asciiTheme="majorHAnsi" w:hAnsiTheme="majorHAnsi" w:cstheme="majorHAnsi"/>
          <w:lang w:val="en-US"/>
        </w:rPr>
        <w:instrText xml:space="preserve"> ADDIN ZOTERO_ITEM CSL_CITATION {"citationID":"cxEVCI24","properties":{"formattedCitation":"(Nee et al., 1991)","plainCitation":"(Nee et al., 1991)","noteIndex":0},"citationItems":[{"id":10610,"uris":["http://zotero.org/groups/2585270/items/TE8NW9T3"],"itemData":{"id":10610,"type":"article-journal","container-title":"Oikos","DOI":"10.2307/3545450","ISSN":"0030-1299","issue":"1","note":"publisher: [Nordic Society Oikos, Wiley]","page":"83-87","source":"JSTOR","title":"Core and Satellite Species: Theory and Artefacts","title-short":"Core and Satellite Species","volume":"62","author":[{"family":"Nee","given":"Sean"},{"family":"Gregory","given":"Richard D."},{"family":"May","given":"Robert M."}],"issued":{"date-parts":[["1991"]]}}}],"schema":"https://github.com/citation-style-language/schema/raw/master/csl-citation.json"} </w:instrText>
      </w:r>
      <w:r w:rsidR="008348DB">
        <w:rPr>
          <w:rFonts w:asciiTheme="majorHAnsi" w:hAnsiTheme="majorHAnsi" w:cstheme="majorHAnsi"/>
          <w:lang w:val="en-US"/>
        </w:rPr>
        <w:fldChar w:fldCharType="separate"/>
      </w:r>
      <w:r w:rsidR="008348DB">
        <w:rPr>
          <w:rFonts w:asciiTheme="majorHAnsi" w:hAnsiTheme="majorHAnsi" w:cstheme="majorHAnsi"/>
          <w:noProof/>
          <w:lang w:val="en-US"/>
        </w:rPr>
        <w:t>(Nee et al., 1991)</w:t>
      </w:r>
      <w:r w:rsidR="008348DB">
        <w:rPr>
          <w:rFonts w:asciiTheme="majorHAnsi" w:hAnsiTheme="majorHAnsi" w:cstheme="majorHAnsi"/>
          <w:lang w:val="en-US"/>
        </w:rPr>
        <w:fldChar w:fldCharType="end"/>
      </w:r>
      <w:r w:rsidR="008348DB">
        <w:rPr>
          <w:rFonts w:asciiTheme="majorHAnsi" w:hAnsiTheme="majorHAnsi" w:cstheme="majorHAnsi"/>
          <w:lang w:val="en-US"/>
        </w:rPr>
        <w:t>.</w:t>
      </w:r>
      <w:r w:rsidR="00320FA9">
        <w:rPr>
          <w:rFonts w:asciiTheme="majorHAnsi" w:hAnsiTheme="majorHAnsi" w:cstheme="majorHAnsi"/>
          <w:lang w:val="en-US"/>
        </w:rPr>
        <w:t xml:space="preserve"> However, it reveal</w:t>
      </w:r>
      <w:r w:rsidR="00C022D7">
        <w:rPr>
          <w:rFonts w:asciiTheme="majorHAnsi" w:hAnsiTheme="majorHAnsi" w:cstheme="majorHAnsi"/>
          <w:lang w:val="en-US"/>
        </w:rPr>
        <w:t xml:space="preserve">ed that lake community tend to display a high or low infection prevalence. </w:t>
      </w:r>
      <w:commentRangeStart w:id="20"/>
      <w:commentRangeStart w:id="21"/>
      <w:r w:rsidR="00C022D7">
        <w:rPr>
          <w:rFonts w:asciiTheme="majorHAnsi" w:hAnsiTheme="majorHAnsi" w:cstheme="majorHAnsi"/>
          <w:lang w:val="en-US"/>
        </w:rPr>
        <w:t>Presuming that black spot trematodes dispersion is not limited</w:t>
      </w:r>
      <w:r w:rsidR="00F40330">
        <w:rPr>
          <w:rFonts w:asciiTheme="majorHAnsi" w:hAnsiTheme="majorHAnsi" w:cstheme="majorHAnsi"/>
          <w:lang w:val="en-US"/>
        </w:rPr>
        <w:t xml:space="preserve"> </w:t>
      </w:r>
      <w:r w:rsidR="000C2349">
        <w:rPr>
          <w:rFonts w:asciiTheme="majorHAnsi" w:hAnsiTheme="majorHAnsi" w:cstheme="majorHAnsi"/>
          <w:lang w:val="en-US"/>
        </w:rPr>
        <w:t xml:space="preserve">by the final hosts’ movements (birds) </w:t>
      </w:r>
      <w:r w:rsidR="00F40330">
        <w:rPr>
          <w:rFonts w:asciiTheme="majorHAnsi" w:hAnsiTheme="majorHAnsi" w:cstheme="majorHAnsi"/>
          <w:lang w:val="en-US"/>
        </w:rPr>
        <w:t>across our study area</w:t>
      </w:r>
      <w:r w:rsidR="000C2349">
        <w:rPr>
          <w:rFonts w:asciiTheme="majorHAnsi" w:hAnsiTheme="majorHAnsi" w:cstheme="majorHAnsi"/>
          <w:lang w:val="en-US"/>
        </w:rPr>
        <w:t xml:space="preserve">, </w:t>
      </w:r>
      <w:r w:rsidR="00F40330">
        <w:rPr>
          <w:rFonts w:asciiTheme="majorHAnsi" w:hAnsiTheme="majorHAnsi" w:cstheme="majorHAnsi"/>
          <w:lang w:val="en-US"/>
        </w:rPr>
        <w:t>these high</w:t>
      </w:r>
      <w:r w:rsidR="000C2349">
        <w:rPr>
          <w:rFonts w:asciiTheme="majorHAnsi" w:hAnsiTheme="majorHAnsi" w:cstheme="majorHAnsi"/>
          <w:lang w:val="en-US"/>
        </w:rPr>
        <w:t>-</w:t>
      </w:r>
      <w:r w:rsidR="00F40330">
        <w:rPr>
          <w:rFonts w:asciiTheme="majorHAnsi" w:hAnsiTheme="majorHAnsi" w:cstheme="majorHAnsi"/>
          <w:lang w:val="en-US"/>
        </w:rPr>
        <w:t xml:space="preserve"> and low-prevalence groups could present environmental characteristics that favor (or </w:t>
      </w:r>
      <w:r w:rsidR="007B1C56">
        <w:rPr>
          <w:rFonts w:asciiTheme="majorHAnsi" w:hAnsiTheme="majorHAnsi" w:cstheme="majorHAnsi"/>
          <w:lang w:val="en-US"/>
        </w:rPr>
        <w:t>restrict</w:t>
      </w:r>
      <w:r w:rsidR="00F40330">
        <w:rPr>
          <w:rFonts w:asciiTheme="majorHAnsi" w:hAnsiTheme="majorHAnsi" w:cstheme="majorHAnsi"/>
          <w:lang w:val="en-US"/>
        </w:rPr>
        <w:t>) parasite abundance and transmission to fish</w:t>
      </w:r>
      <w:r w:rsidR="000C2349">
        <w:rPr>
          <w:rFonts w:asciiTheme="majorHAnsi" w:hAnsiTheme="majorHAnsi" w:cstheme="majorHAnsi"/>
          <w:lang w:val="en-US"/>
        </w:rPr>
        <w:t xml:space="preserve"> hosts</w:t>
      </w:r>
      <w:r w:rsidR="00F40330">
        <w:rPr>
          <w:rFonts w:asciiTheme="majorHAnsi" w:hAnsiTheme="majorHAnsi" w:cstheme="majorHAnsi"/>
          <w:lang w:val="en-US"/>
        </w:rPr>
        <w:t xml:space="preserve">. </w:t>
      </w:r>
      <w:r w:rsidR="007B1C56">
        <w:rPr>
          <w:rFonts w:asciiTheme="majorHAnsi" w:hAnsiTheme="majorHAnsi" w:cstheme="majorHAnsi"/>
          <w:lang w:val="en-US"/>
        </w:rPr>
        <w:t xml:space="preserve">This pattern could also be explained by a threshold </w:t>
      </w:r>
      <w:r w:rsidR="000C2349">
        <w:rPr>
          <w:rFonts w:asciiTheme="majorHAnsi" w:hAnsiTheme="majorHAnsi" w:cstheme="majorHAnsi"/>
          <w:lang w:val="en-US"/>
        </w:rPr>
        <w:t>where</w:t>
      </w:r>
      <w:r w:rsidR="007B1C56">
        <w:rPr>
          <w:rFonts w:asciiTheme="majorHAnsi" w:hAnsiTheme="majorHAnsi" w:cstheme="majorHAnsi"/>
          <w:lang w:val="en-US"/>
        </w:rPr>
        <w:t xml:space="preserve"> parasites that are usually at low abundance overcome the natural limitation of the system and infect most of the fish</w:t>
      </w:r>
      <w:r w:rsidR="000C2349">
        <w:rPr>
          <w:rFonts w:asciiTheme="majorHAnsi" w:hAnsiTheme="majorHAnsi" w:cstheme="majorHAnsi"/>
          <w:lang w:val="en-US"/>
        </w:rPr>
        <w:t xml:space="preserve"> community</w:t>
      </w:r>
      <w:r w:rsidR="007B1C56">
        <w:rPr>
          <w:rFonts w:asciiTheme="majorHAnsi" w:hAnsiTheme="majorHAnsi" w:cstheme="majorHAnsi"/>
          <w:lang w:val="en-US"/>
        </w:rPr>
        <w:t xml:space="preserve">. </w:t>
      </w:r>
      <w:commentRangeEnd w:id="20"/>
      <w:r w:rsidR="007B1C56">
        <w:rPr>
          <w:rStyle w:val="CommentReference"/>
        </w:rPr>
        <w:commentReference w:id="20"/>
      </w:r>
      <w:commentRangeEnd w:id="21"/>
      <w:r w:rsidR="00652AE8">
        <w:rPr>
          <w:rStyle w:val="CommentReference"/>
        </w:rPr>
        <w:commentReference w:id="21"/>
      </w:r>
      <w:r w:rsidR="006D2477">
        <w:rPr>
          <w:rFonts w:asciiTheme="majorHAnsi" w:hAnsiTheme="majorHAnsi" w:cstheme="majorHAnsi"/>
          <w:color w:val="000000" w:themeColor="text1"/>
          <w:lang w:val="en-US"/>
        </w:rPr>
        <w:t>A larger lake sample size might clarify if these patterns</w:t>
      </w:r>
      <w:r w:rsidR="000C2349">
        <w:rPr>
          <w:rFonts w:asciiTheme="majorHAnsi" w:hAnsiTheme="majorHAnsi" w:cstheme="majorHAnsi"/>
          <w:color w:val="000000" w:themeColor="text1"/>
          <w:lang w:val="en-US"/>
        </w:rPr>
        <w:t xml:space="preserve"> of infection dynamics</w:t>
      </w:r>
      <w:r w:rsidR="006D2477">
        <w:rPr>
          <w:rFonts w:asciiTheme="majorHAnsi" w:hAnsiTheme="majorHAnsi" w:cstheme="majorHAnsi"/>
          <w:color w:val="000000" w:themeColor="text1"/>
          <w:lang w:val="en-US"/>
        </w:rPr>
        <w:t xml:space="preserve">. </w:t>
      </w:r>
    </w:p>
    <w:p w14:paraId="386B7455" w14:textId="77777777" w:rsidR="007B1C56" w:rsidRDefault="007B1C56" w:rsidP="006D2477">
      <w:pPr>
        <w:spacing w:line="360" w:lineRule="auto"/>
        <w:jc w:val="both"/>
        <w:rPr>
          <w:rFonts w:asciiTheme="majorHAnsi" w:hAnsiTheme="majorHAnsi" w:cstheme="majorHAnsi"/>
          <w:lang w:val="en-US"/>
        </w:rPr>
      </w:pPr>
    </w:p>
    <w:p w14:paraId="2B7E0958" w14:textId="0AF55665" w:rsidR="00EB6998" w:rsidRDefault="00E325A7" w:rsidP="00D75C31">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 xml:space="preserve">Differences in frequency distributions also imply that </w:t>
      </w:r>
      <w:commentRangeStart w:id="22"/>
      <w:r>
        <w:rPr>
          <w:rFonts w:asciiTheme="majorHAnsi" w:hAnsiTheme="majorHAnsi" w:cstheme="majorHAnsi"/>
          <w:lang w:val="en-US"/>
        </w:rPr>
        <w:t xml:space="preserve">community prevalence estimate is method-dependent at lake-scale. </w:t>
      </w:r>
      <w:commentRangeEnd w:id="22"/>
      <w:r w:rsidR="00652AE8">
        <w:rPr>
          <w:rStyle w:val="CommentReference"/>
        </w:rPr>
        <w:commentReference w:id="22"/>
      </w:r>
      <w:r>
        <w:rPr>
          <w:rFonts w:asciiTheme="majorHAnsi" w:hAnsiTheme="majorHAnsi" w:cstheme="majorHAnsi"/>
          <w:lang w:val="en-US"/>
        </w:rPr>
        <w:t>Maps (</w:t>
      </w:r>
      <w:r w:rsidRPr="00431CB3">
        <w:rPr>
          <w:rFonts w:asciiTheme="majorHAnsi" w:hAnsiTheme="majorHAnsi" w:cstheme="majorHAnsi"/>
          <w:color w:val="FF0000"/>
          <w:lang w:val="en-US"/>
        </w:rPr>
        <w:t>Figure 5</w:t>
      </w:r>
      <w:r>
        <w:rPr>
          <w:rFonts w:asciiTheme="majorHAnsi" w:hAnsiTheme="majorHAnsi" w:cstheme="majorHAnsi"/>
          <w:color w:val="000000" w:themeColor="text1"/>
          <w:lang w:val="en-US"/>
        </w:rPr>
        <w:t xml:space="preserve">) clearly show that lakes’ prevalence can be over </w:t>
      </w:r>
      <w:r>
        <w:rPr>
          <w:rFonts w:asciiTheme="majorHAnsi" w:hAnsiTheme="majorHAnsi" w:cstheme="majorHAnsi"/>
          <w:color w:val="000000" w:themeColor="text1"/>
          <w:lang w:val="en-US"/>
        </w:rPr>
        <w:lastRenderedPageBreak/>
        <w:t xml:space="preserve">or underestimated </w:t>
      </w:r>
      <w:r w:rsidR="004544D3">
        <w:rPr>
          <w:rFonts w:asciiTheme="majorHAnsi" w:hAnsiTheme="majorHAnsi" w:cstheme="majorHAnsi"/>
          <w:color w:val="000000" w:themeColor="text1"/>
          <w:lang w:val="en-US"/>
        </w:rPr>
        <w:t>according to the</w:t>
      </w:r>
      <w:r>
        <w:rPr>
          <w:rFonts w:asciiTheme="majorHAnsi" w:hAnsiTheme="majorHAnsi" w:cstheme="majorHAnsi"/>
          <w:color w:val="000000" w:themeColor="text1"/>
          <w:lang w:val="en-US"/>
        </w:rPr>
        <w:t xml:space="preserve"> method. For example, in lake Pin rouge, </w:t>
      </w:r>
      <w:r w:rsidR="004544D3">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 xml:space="preserve">transect method underestimated the community prevalence </w:t>
      </w:r>
      <w:r w:rsidR="004544D3">
        <w:rPr>
          <w:rFonts w:asciiTheme="majorHAnsi" w:hAnsiTheme="majorHAnsi" w:cstheme="majorHAnsi"/>
          <w:color w:val="000000" w:themeColor="text1"/>
          <w:lang w:val="en-US"/>
        </w:rPr>
        <w:t xml:space="preserve">while in lake </w:t>
      </w:r>
      <w:proofErr w:type="spellStart"/>
      <w:r w:rsidR="004544D3">
        <w:rPr>
          <w:rFonts w:asciiTheme="majorHAnsi" w:hAnsiTheme="majorHAnsi" w:cstheme="majorHAnsi"/>
          <w:color w:val="000000" w:themeColor="text1"/>
          <w:lang w:val="en-US"/>
        </w:rPr>
        <w:t>Croche</w:t>
      </w:r>
      <w:proofErr w:type="spellEnd"/>
      <w:r w:rsidR="004544D3">
        <w:rPr>
          <w:rFonts w:asciiTheme="majorHAnsi" w:hAnsiTheme="majorHAnsi" w:cstheme="majorHAnsi"/>
          <w:color w:val="000000" w:themeColor="text1"/>
          <w:lang w:val="en-US"/>
        </w:rPr>
        <w:t xml:space="preserve">, seine net overestimated the community prevalence </w:t>
      </w:r>
      <w:r>
        <w:rPr>
          <w:rFonts w:asciiTheme="majorHAnsi" w:hAnsiTheme="majorHAnsi" w:cstheme="majorHAnsi"/>
          <w:color w:val="000000" w:themeColor="text1"/>
          <w:lang w:val="en-US"/>
        </w:rPr>
        <w:t xml:space="preserve">(see </w:t>
      </w:r>
      <w:r w:rsidRPr="00E325A7">
        <w:rPr>
          <w:rFonts w:asciiTheme="majorHAnsi" w:hAnsiTheme="majorHAnsi" w:cstheme="majorHAnsi"/>
          <w:color w:val="FFC000" w:themeColor="accent4"/>
          <w:lang w:val="en-US"/>
        </w:rPr>
        <w:t>Table S13</w:t>
      </w:r>
      <w:r>
        <w:rPr>
          <w:rFonts w:asciiTheme="majorHAnsi" w:hAnsiTheme="majorHAnsi" w:cstheme="majorHAnsi"/>
          <w:color w:val="000000" w:themeColor="text1"/>
          <w:lang w:val="en-US"/>
        </w:rPr>
        <w:t xml:space="preserve">). This </w:t>
      </w:r>
      <w:ins w:id="23" w:author="Éric Harvey" w:date="2024-02-02T10:37:00Z">
        <w:r w:rsidR="00652AE8">
          <w:rPr>
            <w:rFonts w:asciiTheme="majorHAnsi" w:hAnsiTheme="majorHAnsi" w:cstheme="majorHAnsi"/>
            <w:color w:val="000000" w:themeColor="text1"/>
            <w:lang w:val="en-US"/>
          </w:rPr>
          <w:t xml:space="preserve">is </w:t>
        </w:r>
      </w:ins>
      <w:r>
        <w:rPr>
          <w:rFonts w:asciiTheme="majorHAnsi" w:hAnsiTheme="majorHAnsi" w:cstheme="majorHAnsi"/>
          <w:color w:val="000000" w:themeColor="text1"/>
          <w:lang w:val="en-US"/>
        </w:rPr>
        <w:t>evidence</w:t>
      </w:r>
      <w:ins w:id="24" w:author="Éric Harvey" w:date="2024-02-02T10:38:00Z">
        <w:r w:rsidR="00652AE8">
          <w:rPr>
            <w:rFonts w:asciiTheme="majorHAnsi" w:hAnsiTheme="majorHAnsi" w:cstheme="majorHAnsi"/>
            <w:color w:val="000000" w:themeColor="text1"/>
            <w:lang w:val="en-US"/>
          </w:rPr>
          <w:t xml:space="preserve"> of</w:t>
        </w:r>
      </w:ins>
      <w:r>
        <w:rPr>
          <w:rFonts w:asciiTheme="majorHAnsi" w:hAnsiTheme="majorHAnsi" w:cstheme="majorHAnsi"/>
          <w:color w:val="000000" w:themeColor="text1"/>
          <w:lang w:val="en-US"/>
        </w:rPr>
        <w:t xml:space="preserve"> method</w:t>
      </w:r>
      <w:ins w:id="25" w:author="Éric Harvey" w:date="2024-02-02T10:38:00Z">
        <w:r w:rsidR="00652AE8">
          <w:rPr>
            <w:rFonts w:asciiTheme="majorHAnsi" w:hAnsiTheme="majorHAnsi" w:cstheme="majorHAnsi"/>
            <w:color w:val="000000" w:themeColor="text1"/>
            <w:lang w:val="en-US"/>
          </w:rPr>
          <w:t xml:space="preserve">-induced </w:t>
        </w:r>
      </w:ins>
      <w:del w:id="26" w:author="Éric Harvey" w:date="2024-02-02T10:38:00Z">
        <w:r w:rsidDel="00652AE8">
          <w:rPr>
            <w:rFonts w:asciiTheme="majorHAnsi" w:hAnsiTheme="majorHAnsi" w:cstheme="majorHAnsi"/>
            <w:color w:val="000000" w:themeColor="text1"/>
            <w:lang w:val="en-US"/>
          </w:rPr>
          <w:delText>-</w:delText>
        </w:r>
      </w:del>
      <w:r>
        <w:rPr>
          <w:rFonts w:asciiTheme="majorHAnsi" w:hAnsiTheme="majorHAnsi" w:cstheme="majorHAnsi"/>
          <w:color w:val="000000" w:themeColor="text1"/>
          <w:lang w:val="en-US"/>
        </w:rPr>
        <w:t xml:space="preserve">biases in field sampling of fish communities. </w:t>
      </w:r>
      <w:del w:id="27" w:author="Éric Harvey" w:date="2024-02-02T10:39:00Z">
        <w:r w:rsidDel="00652AE8">
          <w:rPr>
            <w:rFonts w:asciiTheme="majorHAnsi" w:hAnsiTheme="majorHAnsi" w:cstheme="majorHAnsi"/>
            <w:color w:val="000000" w:themeColor="text1"/>
            <w:lang w:val="en-US"/>
          </w:rPr>
          <w:delText>If we take back the previous example</w:delText>
        </w:r>
      </w:del>
      <w:ins w:id="28" w:author="Éric Harvey" w:date="2024-02-02T10:39:00Z">
        <w:r w:rsidR="00652AE8">
          <w:rPr>
            <w:rFonts w:asciiTheme="majorHAnsi" w:hAnsiTheme="majorHAnsi" w:cstheme="majorHAnsi"/>
            <w:color w:val="000000" w:themeColor="text1"/>
            <w:lang w:val="en-US"/>
          </w:rPr>
          <w:t>Thus</w:t>
        </w:r>
      </w:ins>
      <w:r>
        <w:rPr>
          <w:rFonts w:asciiTheme="majorHAnsi" w:hAnsiTheme="majorHAnsi" w:cstheme="majorHAnsi"/>
          <w:color w:val="000000" w:themeColor="text1"/>
          <w:lang w:val="en-US"/>
        </w:rPr>
        <w:t xml:space="preserve">, this means that the proportion of infected </w:t>
      </w:r>
      <w:commentRangeStart w:id="29"/>
      <w:r>
        <w:rPr>
          <w:rFonts w:asciiTheme="majorHAnsi" w:hAnsiTheme="majorHAnsi" w:cstheme="majorHAnsi"/>
          <w:color w:val="000000" w:themeColor="text1"/>
          <w:lang w:val="en-US"/>
        </w:rPr>
        <w:t>fish</w:t>
      </w:r>
      <w:commentRangeEnd w:id="29"/>
      <w:r w:rsidR="00652AE8">
        <w:rPr>
          <w:rStyle w:val="CommentReference"/>
        </w:rPr>
        <w:commentReference w:id="29"/>
      </w:r>
      <w:del w:id="30" w:author="Éric Harvey" w:date="2024-02-02T10:38:00Z">
        <w:r w:rsidDel="00652AE8">
          <w:rPr>
            <w:rFonts w:asciiTheme="majorHAnsi" w:hAnsiTheme="majorHAnsi" w:cstheme="majorHAnsi"/>
            <w:color w:val="000000" w:themeColor="text1"/>
            <w:lang w:val="en-US"/>
          </w:rPr>
          <w:delText>es</w:delText>
        </w:r>
      </w:del>
      <w:r>
        <w:rPr>
          <w:rFonts w:asciiTheme="majorHAnsi" w:hAnsiTheme="majorHAnsi" w:cstheme="majorHAnsi"/>
          <w:color w:val="000000" w:themeColor="text1"/>
          <w:lang w:val="en-US"/>
        </w:rPr>
        <w:t xml:space="preserve"> sampled by seine net</w:t>
      </w:r>
      <w:r w:rsidR="00E64A54">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in lake </w:t>
      </w:r>
      <w:proofErr w:type="spellStart"/>
      <w:r>
        <w:rPr>
          <w:rFonts w:asciiTheme="majorHAnsi" w:hAnsiTheme="majorHAnsi" w:cstheme="majorHAnsi"/>
          <w:color w:val="000000" w:themeColor="text1"/>
          <w:lang w:val="en-US"/>
        </w:rPr>
        <w:t>Croche</w:t>
      </w:r>
      <w:proofErr w:type="spellEnd"/>
      <w:r>
        <w:rPr>
          <w:rFonts w:asciiTheme="majorHAnsi" w:hAnsiTheme="majorHAnsi" w:cstheme="majorHAnsi"/>
          <w:color w:val="000000" w:themeColor="text1"/>
          <w:lang w:val="en-US"/>
        </w:rPr>
        <w:t xml:space="preserve"> was higher than the proportion sampled by the other methods. </w:t>
      </w:r>
      <w:r w:rsidR="00D75C31">
        <w:rPr>
          <w:rFonts w:asciiTheme="majorHAnsi" w:hAnsiTheme="majorHAnsi" w:cstheme="majorHAnsi"/>
          <w:color w:val="000000" w:themeColor="text1"/>
          <w:lang w:val="en-US"/>
        </w:rPr>
        <w:t>T</w:t>
      </w:r>
      <w:r>
        <w:rPr>
          <w:rFonts w:asciiTheme="majorHAnsi" w:hAnsiTheme="majorHAnsi" w:cstheme="majorHAnsi"/>
          <w:color w:val="000000" w:themeColor="text1"/>
          <w:lang w:val="en-US"/>
        </w:rPr>
        <w:t xml:space="preserve">he method might have selected fish species with high host specificity, sampled infection hotspots, sampled older individuals with higher infection exposure or sampled active and bold individuals that have a higher infection risk. </w:t>
      </w:r>
      <w:r w:rsidR="00D75C31">
        <w:rPr>
          <w:rFonts w:asciiTheme="majorHAnsi" w:hAnsiTheme="majorHAnsi" w:cstheme="majorHAnsi"/>
          <w:color w:val="000000" w:themeColor="text1"/>
          <w:lang w:val="en-US"/>
        </w:rPr>
        <w:t xml:space="preserve">Our approach revealed method-biases in prevalence estimates, but do not allow </w:t>
      </w:r>
      <w:r w:rsidR="00E64A54">
        <w:rPr>
          <w:rFonts w:asciiTheme="majorHAnsi" w:hAnsiTheme="majorHAnsi" w:cstheme="majorHAnsi"/>
          <w:color w:val="000000" w:themeColor="text1"/>
          <w:lang w:val="en-US"/>
        </w:rPr>
        <w:t xml:space="preserve">us </w:t>
      </w:r>
      <w:r w:rsidR="00D75C31">
        <w:rPr>
          <w:rFonts w:asciiTheme="majorHAnsi" w:hAnsiTheme="majorHAnsi" w:cstheme="majorHAnsi"/>
          <w:color w:val="000000" w:themeColor="text1"/>
          <w:lang w:val="en-US"/>
        </w:rPr>
        <w:t>to establish the mechanism behind this causality. Moreover, method-biases seem to be lake-dependent.</w:t>
      </w:r>
    </w:p>
    <w:p w14:paraId="12C0B9E8" w14:textId="77777777" w:rsidR="006D2477" w:rsidRPr="00D75C31" w:rsidRDefault="006D2477" w:rsidP="00D75C31">
      <w:pPr>
        <w:spacing w:line="360" w:lineRule="auto"/>
        <w:ind w:firstLine="708"/>
        <w:jc w:val="both"/>
        <w:rPr>
          <w:rFonts w:asciiTheme="majorHAnsi" w:hAnsiTheme="majorHAnsi" w:cstheme="majorHAnsi"/>
          <w:lang w:val="en-US"/>
        </w:rPr>
      </w:pPr>
    </w:p>
    <w:p w14:paraId="3A045335" w14:textId="785A10A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w:t>
      </w:r>
      <w:r w:rsidR="00ED7C01">
        <w:rPr>
          <w:rFonts w:asciiTheme="majorHAnsi" w:hAnsiTheme="majorHAnsi" w:cstheme="majorHAnsi"/>
          <w:b/>
          <w:bCs/>
          <w:lang w:val="en-US"/>
        </w:rPr>
        <w:t>Environmental predictors</w:t>
      </w:r>
      <w:r>
        <w:rPr>
          <w:rFonts w:asciiTheme="majorHAnsi" w:hAnsiTheme="majorHAnsi" w:cstheme="majorHAnsi"/>
          <w:b/>
          <w:bCs/>
          <w:lang w:val="en-US"/>
        </w:rPr>
        <w:t>]</w:t>
      </w:r>
    </w:p>
    <w:p w14:paraId="588D9519" w14:textId="77777777" w:rsidR="00ED7C01" w:rsidRDefault="00ED7C01" w:rsidP="00697F62">
      <w:pPr>
        <w:spacing w:line="360" w:lineRule="auto"/>
        <w:jc w:val="both"/>
        <w:rPr>
          <w:rFonts w:asciiTheme="majorHAnsi" w:hAnsiTheme="majorHAnsi" w:cstheme="majorHAnsi"/>
          <w:b/>
          <w:bCs/>
          <w:lang w:val="en-US"/>
        </w:rPr>
      </w:pPr>
    </w:p>
    <w:p w14:paraId="14F8B35B" w14:textId="2E631F2D"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6D2477">
        <w:rPr>
          <w:rFonts w:asciiTheme="majorHAnsi" w:hAnsiTheme="majorHAnsi" w:cstheme="majorHAnsi"/>
          <w:lang w:val="en-US"/>
        </w:rPr>
        <w:t xml:space="preserve">Predictors are important to assess characteristics of infection hotspots </w:t>
      </w:r>
      <w:r w:rsidR="00ED7C01">
        <w:rPr>
          <w:rFonts w:asciiTheme="majorHAnsi" w:hAnsiTheme="majorHAnsi" w:cstheme="majorHAnsi"/>
          <w:lang w:val="en-US"/>
        </w:rPr>
        <w:t xml:space="preserve">and predict extinction risk with growing anthropogenic pressures.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w:t>
      </w:r>
      <w:r w:rsidR="0076178A">
        <w:rPr>
          <w:rFonts w:asciiTheme="majorHAnsi" w:hAnsiTheme="majorHAnsi" w:cstheme="majorHAnsi"/>
          <w:lang w:val="en-US"/>
        </w:rPr>
        <w:t>s</w:t>
      </w:r>
      <w:r w:rsidR="00D4029E">
        <w:rPr>
          <w:rFonts w:asciiTheme="majorHAnsi" w:hAnsiTheme="majorHAnsi" w:cstheme="majorHAnsi"/>
          <w:lang w:val="en-US"/>
        </w:rPr>
        <w:t xml:space="preserve">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-chemistry might be use</w:t>
      </w:r>
      <w:r w:rsidR="0076178A">
        <w:rPr>
          <w:rFonts w:asciiTheme="majorHAnsi" w:hAnsiTheme="majorHAnsi" w:cstheme="majorHAnsi"/>
          <w:lang w:val="en-US"/>
        </w:rPr>
        <w:t>d</w:t>
      </w:r>
      <w:r w:rsidR="00D4029E">
        <w:rPr>
          <w:rFonts w:asciiTheme="majorHAnsi" w:hAnsiTheme="majorHAnsi" w:cstheme="majorHAnsi"/>
          <w:lang w:val="en-US"/>
        </w:rPr>
        <w:t xml:space="preserv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other 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2E05738D"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lastRenderedPageBreak/>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in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w:t>
      </w:r>
      <w:r w:rsidR="0076178A">
        <w:rPr>
          <w:rFonts w:asciiTheme="majorHAnsi" w:hAnsiTheme="majorHAnsi" w:cstheme="majorHAnsi"/>
          <w:lang w:val="en-US"/>
        </w:rPr>
        <w:t>s</w:t>
      </w:r>
      <w:r>
        <w:rPr>
          <w:rFonts w:asciiTheme="majorHAnsi" w:hAnsiTheme="majorHAnsi" w:cstheme="majorHAnsi"/>
          <w:lang w:val="en-US"/>
        </w:rPr>
        <w:t xml:space="preserve"> been measured in fishes associated </w:t>
      </w:r>
      <w:r w:rsidR="0076178A">
        <w:rPr>
          <w:rFonts w:asciiTheme="majorHAnsi" w:hAnsiTheme="majorHAnsi" w:cstheme="majorHAnsi"/>
          <w:lang w:val="en-US"/>
        </w:rPr>
        <w:t>with</w:t>
      </w:r>
      <w:r>
        <w:rPr>
          <w:rFonts w:asciiTheme="majorHAnsi" w:hAnsiTheme="majorHAnsi" w:cstheme="majorHAnsi"/>
          <w:lang w:val="en-US"/>
        </w:rPr>
        <w:t xml:space="preserve">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On one hand, because cercariae have a short life</w:t>
      </w:r>
      <w:r w:rsidR="0076178A">
        <w:rPr>
          <w:rFonts w:asciiTheme="majorHAnsi" w:hAnsiTheme="majorHAnsi" w:cstheme="majorHAnsi"/>
          <w:lang w:val="en-US"/>
        </w:rPr>
        <w:t>-</w:t>
      </w:r>
      <w:r w:rsidR="00AF20D8">
        <w:rPr>
          <w:rFonts w:asciiTheme="majorHAnsi" w:hAnsiTheme="majorHAnsi" w:cstheme="majorHAnsi"/>
          <w:lang w:val="en-US"/>
        </w:rPr>
        <w:t xml:space="preserv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{"citationID":"7wnnsN39","properties":{"formattedCitation":"(Prinz et al., 2009)","plainCitation":"(Prinz et al., 2009)","dontUpdate":true,"noteIndex":0},"citationItems":[{"id":10257,"uris":["http://zotero.org/groups/2585270/items/ZCH39YCV"],"itemData":{"id":10257,"type":"article-journal","abstract":"The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can obstruct transmission of trematodes cercariae to their mussel</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Similarly,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{"citationID":"w5rsK6Dr","properties":{"formattedCitation":"(Buss et al., 2022)","plainCitation":"(Buss et al., 2022)","dontUpdate":true,"noteIndex":0},"citationItems":[{"id":9980,"uris":["http://zotero.org/groups/2585270/items/U5ITWHSJ"],"itemData":{"id":9980,"type":"article-journal","abstract":"Microplastic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76178A">
        <w:rPr>
          <w:rFonts w:asciiTheme="majorHAnsi" w:hAnsiTheme="majorHAnsi" w:cstheme="majorHAnsi"/>
          <w:lang w:val="en-US"/>
        </w:rPr>
        <w:t>s</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On the other hand, infected snails releasing cercariae in our lake system might not live or feed on macrophyte</w:t>
      </w:r>
      <w:r w:rsidR="0076178A">
        <w:rPr>
          <w:rFonts w:asciiTheme="majorHAnsi" w:hAnsiTheme="majorHAnsi" w:cstheme="majorHAnsi"/>
          <w:lang w:val="en-US"/>
        </w:rPr>
        <w:t>s</w:t>
      </w:r>
      <w:r w:rsidR="003668B9">
        <w:rPr>
          <w:rFonts w:asciiTheme="majorHAnsi" w:hAnsiTheme="majorHAnsi" w:cstheme="majorHAnsi"/>
          <w:lang w:val="en-US"/>
        </w:rPr>
        <w:t xml:space="preserv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xml:space="preserve">) is </w:t>
      </w:r>
      <w:r w:rsidR="0076178A">
        <w:rPr>
          <w:rFonts w:asciiTheme="majorHAnsi" w:hAnsiTheme="majorHAnsi" w:cstheme="majorHAnsi"/>
          <w:lang w:val="en-US"/>
        </w:rPr>
        <w:t xml:space="preserve">the </w:t>
      </w:r>
      <w:r w:rsidR="009323D6">
        <w:rPr>
          <w:rFonts w:asciiTheme="majorHAnsi" w:hAnsiTheme="majorHAnsi" w:cstheme="majorHAnsi"/>
          <w:lang w:val="en-US"/>
        </w:rPr>
        <w:t>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3EA20352" w:rsidR="002928EC"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220776">
        <w:rPr>
          <w:rFonts w:asciiTheme="majorHAnsi" w:hAnsiTheme="majorHAnsi" w:cstheme="majorHAnsi"/>
          <w:lang w:val="en-US"/>
        </w:rPr>
        <w:t>with</w:t>
      </w:r>
      <w:r w:rsidR="00DD3E5A">
        <w:rPr>
          <w:rFonts w:asciiTheme="majorHAnsi" w:hAnsiTheme="majorHAnsi" w:cstheme="majorHAnsi"/>
          <w:lang w:val="en-US"/>
        </w:rPr>
        <w:t xml:space="preserv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we assume similar mechanism</w:t>
      </w:r>
      <w:r w:rsidR="007A5CC6">
        <w:rPr>
          <w:rFonts w:asciiTheme="majorHAnsi" w:hAnsiTheme="majorHAnsi" w:cstheme="majorHAnsi"/>
          <w:lang w:val="en-US"/>
        </w:rPr>
        <w:t>s</w:t>
      </w:r>
      <w:r w:rsidR="00B80BFD">
        <w:rPr>
          <w:rFonts w:asciiTheme="majorHAnsi" w:hAnsiTheme="majorHAnsi" w:cstheme="majorHAnsi"/>
          <w:lang w:val="en-US"/>
        </w:rPr>
        <w:t xml:space="preserve"> explaining why lower prevalence w</w:t>
      </w:r>
      <w:r w:rsidR="00220776">
        <w:rPr>
          <w:rFonts w:asciiTheme="majorHAnsi" w:hAnsiTheme="majorHAnsi" w:cstheme="majorHAnsi"/>
          <w:lang w:val="en-US"/>
        </w:rPr>
        <w:t>as</w:t>
      </w:r>
      <w:r w:rsidR="00B80BFD">
        <w:rPr>
          <w:rFonts w:asciiTheme="majorHAnsi" w:hAnsiTheme="majorHAnsi" w:cstheme="majorHAnsi"/>
          <w:lang w:val="en-US"/>
        </w:rPr>
        <w:t xml:space="preserve"> </w:t>
      </w:r>
      <w:r w:rsidR="00B80BFD">
        <w:rPr>
          <w:rFonts w:asciiTheme="majorHAnsi" w:hAnsiTheme="majorHAnsi" w:cstheme="majorHAnsi"/>
          <w:lang w:val="en-US"/>
        </w:rPr>
        <w:lastRenderedPageBreak/>
        <w:t xml:space="preserve">measured in transect with higher fish abundance. </w:t>
      </w:r>
      <w:r w:rsidR="007A5CC6">
        <w:rPr>
          <w:rFonts w:asciiTheme="majorHAnsi" w:hAnsiTheme="majorHAnsi" w:cstheme="majorHAnsi"/>
          <w:lang w:val="en-US"/>
        </w:rPr>
        <w:t xml:space="preserve">First, a </w:t>
      </w:r>
      <w:r w:rsidR="00705BCD">
        <w:rPr>
          <w:rFonts w:asciiTheme="majorHAnsi" w:hAnsiTheme="majorHAnsi" w:cstheme="majorHAnsi"/>
          <w:lang w:val="en-US"/>
        </w:rPr>
        <w:t>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that reduce</w:t>
      </w:r>
      <w:r w:rsidR="00220776">
        <w:rPr>
          <w:rFonts w:asciiTheme="majorHAnsi" w:hAnsiTheme="majorHAnsi" w:cstheme="majorHAnsi"/>
          <w:lang w:val="en-US"/>
        </w:rPr>
        <w:t>s</w:t>
      </w:r>
      <w:r w:rsidR="007F2C86">
        <w:rPr>
          <w:rFonts w:asciiTheme="majorHAnsi" w:hAnsiTheme="majorHAnsi" w:cstheme="majorHAnsi"/>
          <w:lang w:val="en-US"/>
        </w:rPr>
        <w:t xml:space="preserve"> encounter rate with fish</w:t>
      </w:r>
      <w:r w:rsidR="00220776">
        <w:rPr>
          <w:rFonts w:asciiTheme="majorHAnsi" w:hAnsiTheme="majorHAnsi" w:cstheme="majorHAnsi"/>
          <w:lang w:val="en-US"/>
        </w:rPr>
        <w:t xml:space="preserve"> </w:t>
      </w:r>
      <w:r w:rsidR="007F2C86">
        <w:rPr>
          <w:rFonts w:asciiTheme="majorHAnsi" w:hAnsiTheme="majorHAnsi" w:cstheme="majorHAnsi"/>
          <w:lang w:val="en-US"/>
        </w:rPr>
        <w:t xml:space="preserve">hosts. For example, </w:t>
      </w:r>
      <w:r w:rsidR="007F2C86">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{"citationID":"77phCRbu","properties":{"formattedCitation":"(Ahn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but that there w</w:t>
      </w:r>
      <w:r w:rsidR="00220776">
        <w:rPr>
          <w:rFonts w:asciiTheme="majorHAnsi" w:hAnsiTheme="majorHAnsi" w:cstheme="majorHAnsi"/>
          <w:lang w:val="en-US"/>
        </w:rPr>
        <w:t>as</w:t>
      </w:r>
      <w:r w:rsidR="007F2C86">
        <w:rPr>
          <w:rFonts w:asciiTheme="majorHAnsi" w:hAnsiTheme="majorHAnsi" w:cstheme="majorHAnsi"/>
          <w:lang w:val="en-US"/>
        </w:rPr>
        <w:t xml:space="preserv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 xml:space="preserve">N.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This </w:t>
      </w:r>
      <w:r w:rsidR="00013668">
        <w:rPr>
          <w:rFonts w:asciiTheme="majorHAnsi" w:hAnsiTheme="majorHAnsi" w:cstheme="majorHAnsi"/>
          <w:lang w:val="en-US"/>
        </w:rPr>
        <w:t>emphas</w:t>
      </w:r>
      <w:r w:rsidR="00220776">
        <w:rPr>
          <w:rFonts w:asciiTheme="majorHAnsi" w:hAnsiTheme="majorHAnsi" w:cstheme="majorHAnsi"/>
          <w:lang w:val="en-US"/>
        </w:rPr>
        <w:t>i</w:t>
      </w:r>
      <w:r w:rsidR="00013668">
        <w:rPr>
          <w:rFonts w:asciiTheme="majorHAnsi" w:hAnsiTheme="majorHAnsi" w:cstheme="majorHAnsi"/>
          <w:lang w:val="en-US"/>
        </w:rPr>
        <w:t>s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w:t>
      </w:r>
      <w:r w:rsidR="00220776">
        <w:rPr>
          <w:rFonts w:asciiTheme="majorHAnsi" w:hAnsiTheme="majorHAnsi" w:cstheme="majorHAnsi"/>
          <w:lang w:val="en-US"/>
        </w:rPr>
        <w:t xml:space="preserve">role </w:t>
      </w:r>
      <w:r w:rsidR="00013668">
        <w:rPr>
          <w:rFonts w:asciiTheme="majorHAnsi" w:hAnsiTheme="majorHAnsi" w:cstheme="majorHAnsi"/>
          <w:lang w:val="en-US"/>
        </w:rPr>
        <w:t xml:space="preserve">in dilution effect mechanisms. </w:t>
      </w:r>
      <w:r w:rsidR="00132DBB">
        <w:rPr>
          <w:rFonts w:asciiTheme="majorHAnsi" w:hAnsiTheme="majorHAnsi" w:cstheme="majorHAnsi"/>
          <w:lang w:val="en-US"/>
        </w:rPr>
        <w:t xml:space="preserve">Accordingly, diverse communities in our system tend to be less infected than communities with dominant species.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w:t>
      </w:r>
      <w:r w:rsidR="009A0680">
        <w:rPr>
          <w:rFonts w:asciiTheme="majorHAnsi" w:hAnsiTheme="majorHAnsi" w:cstheme="majorHAnsi"/>
          <w:lang w:val="en-US"/>
        </w:rPr>
        <w:t xml:space="preserve"> across the landscape (</w:t>
      </w:r>
      <w:r w:rsidR="009A0680" w:rsidRPr="00DF4047">
        <w:rPr>
          <w:rFonts w:asciiTheme="majorHAnsi" w:hAnsiTheme="majorHAnsi" w:cstheme="majorHAnsi"/>
          <w:color w:val="FFC000"/>
          <w:lang w:val="en-US"/>
        </w:rPr>
        <w:t>Table S19</w:t>
      </w:r>
      <w:r w:rsidR="009A0680">
        <w:rPr>
          <w:rFonts w:asciiTheme="majorHAnsi" w:hAnsiTheme="majorHAnsi" w:cstheme="majorHAnsi"/>
          <w:lang w:val="en-US"/>
        </w:rPr>
        <w:t>)</w:t>
      </w:r>
      <w:r w:rsidR="00132DBB">
        <w:rPr>
          <w:rFonts w:asciiTheme="majorHAnsi" w:hAnsiTheme="majorHAnsi" w:cstheme="majorHAnsi"/>
          <w:lang w:val="en-US"/>
        </w:rPr>
        <w:t xml:space="preserv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might then decrease the overall prevalence in the community by modify</w:t>
      </w:r>
      <w:r w:rsidR="00220776">
        <w:rPr>
          <w:rFonts w:asciiTheme="majorHAnsi" w:hAnsiTheme="majorHAnsi" w:cstheme="majorHAnsi"/>
          <w:lang w:val="en-US"/>
        </w:rPr>
        <w:t>ing</w:t>
      </w:r>
      <w:r w:rsidR="00132DBB">
        <w:rPr>
          <w:rFonts w:asciiTheme="majorHAnsi" w:hAnsiTheme="majorHAnsi" w:cstheme="majorHAnsi"/>
          <w:lang w:val="en-US"/>
        </w:rPr>
        <w:t xml:space="preserve"> pumpkinseeds sunfish’s behavior that </w:t>
      </w:r>
      <w:r w:rsidR="00220776">
        <w:rPr>
          <w:rFonts w:asciiTheme="majorHAnsi" w:hAnsiTheme="majorHAnsi" w:cstheme="majorHAnsi"/>
          <w:lang w:val="en-US"/>
        </w:rPr>
        <w:t>increases</w:t>
      </w:r>
      <w:r w:rsidR="00132DBB">
        <w:rPr>
          <w:rFonts w:asciiTheme="majorHAnsi" w:hAnsiTheme="majorHAnsi" w:cstheme="majorHAnsi"/>
          <w:lang w:val="en-US"/>
        </w:rPr>
        <w:t xml:space="preserve">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w:t>
      </w:r>
      <w:r w:rsidR="00220776">
        <w:rPr>
          <w:rFonts w:asciiTheme="majorHAnsi" w:hAnsiTheme="majorHAnsi" w:cstheme="majorHAnsi"/>
          <w:lang w:val="en-US"/>
        </w:rPr>
        <w:t>ere</w:t>
      </w:r>
      <w:r w:rsidR="00344B1B">
        <w:rPr>
          <w:rFonts w:asciiTheme="majorHAnsi" w:hAnsiTheme="majorHAnsi" w:cstheme="majorHAnsi"/>
          <w:lang w:val="en-US"/>
        </w:rPr>
        <w:t xml:space="preserve"> lower in hosts when they occur in mixed-species groups. </w:t>
      </w:r>
      <w:r w:rsidR="00DF4047">
        <w:rPr>
          <w:rFonts w:asciiTheme="majorHAnsi" w:hAnsiTheme="majorHAnsi" w:cstheme="majorHAnsi"/>
          <w:lang w:val="en-US"/>
        </w:rPr>
        <w:t>Even though</w:t>
      </w:r>
      <w:r w:rsidR="00344B1B">
        <w:rPr>
          <w:rFonts w:asciiTheme="majorHAnsi" w:hAnsiTheme="majorHAnsi" w:cstheme="majorHAnsi"/>
          <w:lang w:val="en-US"/>
        </w:rPr>
        <w:t xml:space="preserve"> it was not considered in this study, local diversity of non-</w:t>
      </w:r>
      <w:r w:rsidR="00220776">
        <w:rPr>
          <w:rFonts w:asciiTheme="majorHAnsi" w:hAnsiTheme="majorHAnsi" w:cstheme="majorHAnsi"/>
          <w:lang w:val="en-US"/>
        </w:rPr>
        <w:t xml:space="preserve">fish </w:t>
      </w:r>
      <w:r w:rsidR="00344B1B">
        <w:rPr>
          <w:rFonts w:asciiTheme="majorHAnsi" w:hAnsiTheme="majorHAnsi" w:cstheme="majorHAnsi"/>
          <w:lang w:val="en-US"/>
        </w:rPr>
        <w:t>organisms c</w:t>
      </w:r>
      <w:r w:rsidR="00220776">
        <w:rPr>
          <w:rFonts w:asciiTheme="majorHAnsi" w:hAnsiTheme="majorHAnsi" w:cstheme="majorHAnsi"/>
          <w:lang w:val="en-US"/>
        </w:rPr>
        <w:t>ould</w:t>
      </w:r>
      <w:r w:rsidR="00344B1B">
        <w:rPr>
          <w:rFonts w:asciiTheme="majorHAnsi" w:hAnsiTheme="majorHAnsi" w:cstheme="majorHAnsi"/>
          <w:lang w:val="en-US"/>
        </w:rPr>
        <w:t xml:space="preserve"> influence the infection in f</w:t>
      </w:r>
      <w:r w:rsidR="00220776">
        <w:rPr>
          <w:rFonts w:asciiTheme="majorHAnsi" w:hAnsiTheme="majorHAnsi" w:cstheme="majorHAnsi"/>
          <w:lang w:val="en-US"/>
        </w:rPr>
        <w:t>ish</w:t>
      </w:r>
      <w:r w:rsidR="00344B1B">
        <w:rPr>
          <w:rFonts w:asciiTheme="majorHAnsi" w:hAnsiTheme="majorHAnsi" w:cstheme="majorHAnsi"/>
          <w:lang w:val="en-US"/>
        </w:rPr>
        <w:t xml:space="preserve">. For instance,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{"citationID":"MuG995EA","properties":{"formattedCitation":"(Lagrue &amp; Poulin, 2015)","plainCitation":"(Lagrue &amp; Poulin, 2015)","dontUpdate":true,"noteIndex":0},"citationItems":[{"id":5105,"uris":["http://zotero.org/groups/2585270/items/NPV7D9T4"],"itemData":{"id":5105,"type":"article-journal","abstract":"In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This has been observed in many tax</w:t>
      </w:r>
      <w:r w:rsidR="00220776">
        <w:rPr>
          <w:rFonts w:asciiTheme="majorHAnsi" w:hAnsiTheme="majorHAnsi" w:cstheme="majorHAnsi"/>
          <w:lang w:val="en-US"/>
        </w:rPr>
        <w:t>a</w:t>
      </w:r>
      <w:r w:rsidR="00B4642B">
        <w:rPr>
          <w:rFonts w:asciiTheme="majorHAnsi" w:hAnsiTheme="majorHAnsi" w:cstheme="majorHAnsi"/>
          <w:lang w:val="en-US"/>
        </w:rPr>
        <w:t xml:space="preserve"> in aquatic ecosystems including 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p w14:paraId="6169521A" w14:textId="77777777" w:rsidR="006E2564" w:rsidRDefault="006E2564" w:rsidP="006E2564">
      <w:pPr>
        <w:spacing w:line="360" w:lineRule="auto"/>
        <w:jc w:val="both"/>
        <w:rPr>
          <w:rFonts w:asciiTheme="majorHAnsi" w:hAnsiTheme="majorHAnsi" w:cstheme="majorHAnsi"/>
        </w:rPr>
      </w:pPr>
    </w:p>
    <w:p w14:paraId="209530F8" w14:textId="1EF0B979" w:rsidR="006E2564" w:rsidRPr="00511B33" w:rsidRDefault="006E2564" w:rsidP="00387DE9">
      <w:pPr>
        <w:spacing w:line="360" w:lineRule="auto"/>
        <w:jc w:val="both"/>
        <w:rPr>
          <w:rFonts w:asciiTheme="majorHAnsi" w:hAnsiTheme="majorHAnsi" w:cstheme="majorHAnsi"/>
          <w:b/>
          <w:bCs/>
          <w:lang w:val="en-CA"/>
          <w:rPrChange w:id="31" w:author="Éric Harvey" w:date="2024-02-02T10:02:00Z">
            <w:rPr>
              <w:rFonts w:asciiTheme="majorHAnsi" w:hAnsiTheme="majorHAnsi" w:cstheme="majorHAnsi"/>
              <w:b/>
              <w:bCs/>
            </w:rPr>
          </w:rPrChange>
        </w:rPr>
      </w:pPr>
      <w:commentRangeStart w:id="32"/>
      <w:commentRangeStart w:id="33"/>
      <w:r w:rsidRPr="00511B33">
        <w:rPr>
          <w:rFonts w:asciiTheme="majorHAnsi" w:hAnsiTheme="majorHAnsi" w:cstheme="majorHAnsi"/>
          <w:b/>
          <w:bCs/>
          <w:lang w:val="en-CA"/>
          <w:rPrChange w:id="34" w:author="Éric Harvey" w:date="2024-02-02T10:02:00Z">
            <w:rPr>
              <w:rFonts w:asciiTheme="majorHAnsi" w:hAnsiTheme="majorHAnsi" w:cstheme="majorHAnsi"/>
              <w:b/>
              <w:bCs/>
            </w:rPr>
          </w:rPrChange>
        </w:rPr>
        <w:t>[Con</w:t>
      </w:r>
      <w:r w:rsidR="00387DE9" w:rsidRPr="00511B33">
        <w:rPr>
          <w:rFonts w:asciiTheme="majorHAnsi" w:hAnsiTheme="majorHAnsi" w:cstheme="majorHAnsi"/>
          <w:b/>
          <w:bCs/>
          <w:lang w:val="en-CA"/>
          <w:rPrChange w:id="35" w:author="Éric Harvey" w:date="2024-02-02T10:02:00Z">
            <w:rPr>
              <w:rFonts w:asciiTheme="majorHAnsi" w:hAnsiTheme="majorHAnsi" w:cstheme="majorHAnsi"/>
              <w:b/>
              <w:bCs/>
            </w:rPr>
          </w:rPrChange>
        </w:rPr>
        <w:t>c</w:t>
      </w:r>
      <w:r w:rsidRPr="00511B33">
        <w:rPr>
          <w:rFonts w:asciiTheme="majorHAnsi" w:hAnsiTheme="majorHAnsi" w:cstheme="majorHAnsi"/>
          <w:b/>
          <w:bCs/>
          <w:lang w:val="en-CA"/>
          <w:rPrChange w:id="36" w:author="Éric Harvey" w:date="2024-02-02T10:02:00Z">
            <w:rPr>
              <w:rFonts w:asciiTheme="majorHAnsi" w:hAnsiTheme="majorHAnsi" w:cstheme="majorHAnsi"/>
              <w:b/>
              <w:bCs/>
            </w:rPr>
          </w:rPrChange>
        </w:rPr>
        <w:t>lusion]</w:t>
      </w:r>
      <w:commentRangeEnd w:id="32"/>
      <w:r w:rsidR="00150780">
        <w:rPr>
          <w:rStyle w:val="CommentReference"/>
        </w:rPr>
        <w:commentReference w:id="32"/>
      </w:r>
      <w:commentRangeEnd w:id="33"/>
      <w:r w:rsidR="008C147E">
        <w:rPr>
          <w:rStyle w:val="CommentReference"/>
        </w:rPr>
        <w:commentReference w:id="33"/>
      </w:r>
    </w:p>
    <w:p w14:paraId="250EB300" w14:textId="5ED80B56" w:rsidR="00387DE9" w:rsidRPr="00511B33" w:rsidRDefault="00387DE9" w:rsidP="00387DE9">
      <w:pPr>
        <w:spacing w:line="360" w:lineRule="auto"/>
        <w:jc w:val="both"/>
        <w:rPr>
          <w:rFonts w:asciiTheme="majorHAnsi" w:hAnsiTheme="majorHAnsi" w:cstheme="majorHAnsi"/>
          <w:lang w:val="en-CA"/>
          <w:rPrChange w:id="37" w:author="Éric Harvey" w:date="2024-02-02T10:02:00Z">
            <w:rPr>
              <w:rFonts w:asciiTheme="majorHAnsi" w:hAnsiTheme="majorHAnsi" w:cstheme="majorHAnsi"/>
            </w:rPr>
          </w:rPrChange>
        </w:rPr>
      </w:pPr>
    </w:p>
    <w:p w14:paraId="07A5F051" w14:textId="1690769C" w:rsidR="00387DE9" w:rsidRPr="00B32ED3" w:rsidRDefault="00387DE9" w:rsidP="00150780">
      <w:pPr>
        <w:spacing w:line="360" w:lineRule="auto"/>
        <w:ind w:firstLine="708"/>
        <w:jc w:val="both"/>
        <w:rPr>
          <w:rFonts w:asciiTheme="majorHAnsi" w:hAnsiTheme="majorHAnsi" w:cstheme="majorHAnsi"/>
          <w:lang w:val="en-US"/>
        </w:rPr>
      </w:pPr>
      <w:r w:rsidRPr="00B32ED3">
        <w:rPr>
          <w:rFonts w:asciiTheme="majorHAnsi" w:hAnsiTheme="majorHAnsi" w:cstheme="majorHAnsi"/>
          <w:lang w:val="en-US"/>
        </w:rPr>
        <w:t>Understanding</w:t>
      </w:r>
      <w:r w:rsidR="00B32ED3" w:rsidRPr="00B32ED3">
        <w:rPr>
          <w:rFonts w:asciiTheme="majorHAnsi" w:hAnsiTheme="majorHAnsi" w:cstheme="majorHAnsi"/>
          <w:lang w:val="en-US"/>
        </w:rPr>
        <w:t xml:space="preserve"> the process explaining dynamics of parasitic disease </w:t>
      </w:r>
      <w:r w:rsidR="009900B6">
        <w:rPr>
          <w:rFonts w:asciiTheme="majorHAnsi" w:hAnsiTheme="majorHAnsi" w:cstheme="majorHAnsi"/>
          <w:lang w:val="en-US"/>
        </w:rPr>
        <w:t xml:space="preserve">across scale </w:t>
      </w:r>
      <w:r w:rsidR="00B32ED3">
        <w:rPr>
          <w:rFonts w:asciiTheme="majorHAnsi" w:hAnsiTheme="majorHAnsi" w:cstheme="majorHAnsi"/>
          <w:lang w:val="en-US"/>
        </w:rPr>
        <w:t xml:space="preserve">is </w:t>
      </w:r>
      <w:r w:rsidR="009900B6">
        <w:rPr>
          <w:rFonts w:asciiTheme="majorHAnsi" w:hAnsiTheme="majorHAnsi" w:cstheme="majorHAnsi"/>
          <w:lang w:val="en-US"/>
        </w:rPr>
        <w:t xml:space="preserve">fundamental to understand future infection and extinction risk in natural systems. Here we </w:t>
      </w:r>
      <w:r w:rsidR="00F850A4">
        <w:rPr>
          <w:rFonts w:asciiTheme="majorHAnsi" w:hAnsiTheme="majorHAnsi" w:cstheme="majorHAnsi"/>
          <w:lang w:val="en-US"/>
        </w:rPr>
        <w:t>investigated prevalence of the black spot disease across multiple scales to skim over sampling effort relationship, sampling method bias, spatial occurrence patterns and environmental predictors</w:t>
      </w:r>
      <w:r w:rsidR="0023642B">
        <w:rPr>
          <w:rFonts w:asciiTheme="majorHAnsi" w:hAnsiTheme="majorHAnsi" w:cstheme="majorHAnsi"/>
          <w:lang w:val="en-US"/>
        </w:rPr>
        <w:t xml:space="preserve">. </w:t>
      </w:r>
      <w:proofErr w:type="spellStart"/>
      <w:r w:rsidR="004B0CA5">
        <w:rPr>
          <w:rFonts w:asciiTheme="majorHAnsi" w:hAnsiTheme="majorHAnsi" w:cstheme="majorHAnsi"/>
          <w:lang w:val="en-US"/>
        </w:rPr>
        <w:lastRenderedPageBreak/>
        <w:t>Physico</w:t>
      </w:r>
      <w:proofErr w:type="spellEnd"/>
      <w:r w:rsidR="004B0CA5">
        <w:rPr>
          <w:rFonts w:asciiTheme="majorHAnsi" w:hAnsiTheme="majorHAnsi" w:cstheme="majorHAnsi"/>
          <w:lang w:val="en-US"/>
        </w:rPr>
        <w:t xml:space="preserve">-chemistry characteristics and community structure were the best predictors of infection at small spatial scale. Therefore, we encourage research to deepen knowledge </w:t>
      </w:r>
      <w:r w:rsidR="00150780">
        <w:rPr>
          <w:rFonts w:asciiTheme="majorHAnsi" w:hAnsiTheme="majorHAnsi" w:cstheme="majorHAnsi"/>
          <w:lang w:val="en-US"/>
        </w:rPr>
        <w:t xml:space="preserve">to understand processes linking these predictors to infection parameters </w:t>
      </w:r>
      <w:r w:rsidR="004B0CA5">
        <w:rPr>
          <w:rFonts w:asciiTheme="majorHAnsi" w:hAnsiTheme="majorHAnsi" w:cstheme="majorHAnsi"/>
          <w:lang w:val="en-US"/>
        </w:rPr>
        <w:t xml:space="preserve">for future integration into </w:t>
      </w:r>
      <w:r w:rsidR="00150780">
        <w:rPr>
          <w:rFonts w:asciiTheme="majorHAnsi" w:hAnsiTheme="majorHAnsi" w:cstheme="majorHAnsi"/>
          <w:lang w:val="en-US"/>
        </w:rPr>
        <w:t xml:space="preserve">sampling surveys and conservation plans. </w:t>
      </w:r>
      <w:r w:rsidR="00F850A4">
        <w:rPr>
          <w:rFonts w:asciiTheme="majorHAnsi" w:hAnsiTheme="majorHAnsi" w:cstheme="majorHAnsi"/>
          <w:lang w:val="en-US"/>
        </w:rPr>
        <w:t xml:space="preserve">We evidenced </w:t>
      </w:r>
      <w:r w:rsidR="0023642B">
        <w:rPr>
          <w:rFonts w:asciiTheme="majorHAnsi" w:hAnsiTheme="majorHAnsi" w:cstheme="majorHAnsi"/>
          <w:lang w:val="en-US"/>
        </w:rPr>
        <w:t>variations</w:t>
      </w:r>
      <w:r w:rsidR="00421459">
        <w:rPr>
          <w:rFonts w:asciiTheme="majorHAnsi" w:hAnsiTheme="majorHAnsi" w:cstheme="majorHAnsi"/>
          <w:lang w:val="en-US"/>
        </w:rPr>
        <w:t xml:space="preserve"> of infection prevalence across spatial scale, sampling effort and sampling methods. Hence, we urge researchers to take these into consideration in the context of comparative studies.</w:t>
      </w:r>
      <w:r w:rsidR="004B0CA5">
        <w:rPr>
          <w:rFonts w:asciiTheme="majorHAnsi" w:hAnsiTheme="majorHAnsi" w:cstheme="majorHAnsi"/>
          <w:lang w:val="en-US"/>
        </w:rPr>
        <w:t xml:space="preserve"> </w:t>
      </w:r>
    </w:p>
    <w:sectPr w:rsidR="00387DE9" w:rsidRPr="00B32ED3" w:rsidSect="00967FB4">
      <w:pgSz w:w="12240" w:h="15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Éric Harvey" w:date="2024-02-02T10:06:00Z" w:initials="ÉH">
    <w:p w14:paraId="1D0FDB4F" w14:textId="77777777" w:rsidR="00511B33" w:rsidRDefault="00511B33" w:rsidP="00511B33">
      <w:r>
        <w:rPr>
          <w:rStyle w:val="CommentReference"/>
        </w:rPr>
        <w:annotationRef/>
      </w:r>
      <w:r>
        <w:rPr>
          <w:color w:val="000000"/>
          <w:sz w:val="20"/>
          <w:szCs w:val="20"/>
        </w:rPr>
        <w:t xml:space="preserve">A word you’ve seen in the litterature? </w:t>
      </w:r>
    </w:p>
  </w:comment>
  <w:comment w:id="16" w:author="Éric Harvey" w:date="2024-02-02T10:15:00Z" w:initials="ÉH">
    <w:p w14:paraId="0D6D8C3A" w14:textId="77777777" w:rsidR="00B348DC" w:rsidRDefault="00B348DC" w:rsidP="00B348DC">
      <w:r>
        <w:rPr>
          <w:rStyle w:val="CommentReference"/>
        </w:rPr>
        <w:annotationRef/>
      </w:r>
      <w:r>
        <w:rPr>
          <w:color w:val="000000"/>
          <w:sz w:val="20"/>
          <w:szCs w:val="20"/>
        </w:rPr>
        <w:t xml:space="preserve">What’s missing to this section is what is YOUR take-home here given your results. It seems to me that your results suggest that despite all this, the differences in estimates are really not that large overall ? </w:t>
      </w:r>
    </w:p>
  </w:comment>
  <w:comment w:id="17" w:author="Juliane Vigneault" w:date="2024-01-29T18:08:00Z" w:initials="JV">
    <w:p w14:paraId="35A890B4" w14:textId="368D941E" w:rsidR="00B74683" w:rsidRDefault="00B84FB1" w:rsidP="00B74683">
      <w:r>
        <w:rPr>
          <w:rStyle w:val="CommentReference"/>
        </w:rPr>
        <w:annotationRef/>
      </w:r>
      <w:r w:rsidR="00B74683">
        <w:rPr>
          <w:sz w:val="20"/>
          <w:szCs w:val="20"/>
        </w:rPr>
        <w:t>not sure about this part… I have difficulty to explain  why prevalence is overestimated at low sampling effort</w:t>
      </w:r>
    </w:p>
  </w:comment>
  <w:comment w:id="18" w:author="Éric Harvey" w:date="2024-02-02T10:49:00Z" w:initials="ÉH">
    <w:p w14:paraId="5044C291" w14:textId="77777777" w:rsidR="008C147E" w:rsidRDefault="008C147E" w:rsidP="008C147E">
      <w:r>
        <w:rPr>
          <w:rStyle w:val="CommentReference"/>
        </w:rPr>
        <w:annotationRef/>
      </w:r>
      <w:r>
        <w:rPr>
          <w:color w:val="000000"/>
          <w:sz w:val="20"/>
          <w:szCs w:val="20"/>
        </w:rPr>
        <w:t>I think adding the panel will help you - I’ll look at it afterwad</w:t>
      </w:r>
    </w:p>
  </w:comment>
  <w:comment w:id="20" w:author="Juliane Vigneault" w:date="2024-02-01T08:25:00Z" w:initials="JV">
    <w:p w14:paraId="6250D2FB" w14:textId="600A11D7" w:rsidR="007B1C56" w:rsidRDefault="007B1C56" w:rsidP="007B1C56">
      <w:r>
        <w:rPr>
          <w:rStyle w:val="CommentReference"/>
        </w:rPr>
        <w:annotationRef/>
      </w:r>
      <w:r>
        <w:rPr>
          <w:sz w:val="20"/>
          <w:szCs w:val="20"/>
        </w:rPr>
        <w:t xml:space="preserve">this is unclear. no sure how to explain binomial pattern of lakes’ community prevalence </w:t>
      </w:r>
    </w:p>
  </w:comment>
  <w:comment w:id="21" w:author="Éric Harvey" w:date="2024-02-02T10:37:00Z" w:initials="ÉH">
    <w:p w14:paraId="416174F5" w14:textId="77777777" w:rsidR="00652AE8" w:rsidRDefault="00652AE8" w:rsidP="00652AE8">
      <w:r>
        <w:rPr>
          <w:rStyle w:val="CommentReference"/>
        </w:rPr>
        <w:annotationRef/>
      </w:r>
      <w:r>
        <w:rPr>
          <w:color w:val="000000"/>
          <w:sz w:val="20"/>
          <w:szCs w:val="20"/>
        </w:rPr>
        <w:t xml:space="preserve">Does not it just means that when the parasite is present, it tends to be at high prevalence ? (Explains why you don’t have many lakes of intermediate prevalence) </w:t>
      </w:r>
    </w:p>
  </w:comment>
  <w:comment w:id="22" w:author="Éric Harvey" w:date="2024-02-02T10:41:00Z" w:initials="ÉH">
    <w:p w14:paraId="6BB085F6" w14:textId="77777777" w:rsidR="00652AE8" w:rsidRDefault="00652AE8" w:rsidP="00652AE8">
      <w:r>
        <w:rPr>
          <w:rStyle w:val="CommentReference"/>
        </w:rPr>
        <w:annotationRef/>
      </w:r>
      <w:r>
        <w:rPr>
          <w:color w:val="000000"/>
          <w:sz w:val="20"/>
          <w:szCs w:val="20"/>
        </w:rPr>
        <w:t xml:space="preserve">That sounds a big awkward - we know from the previous section that the method influence prevalence estimates. The frequency-distribution is just a different way to look at it to see how those differences play out at the lake-scale, right ? </w:t>
      </w:r>
    </w:p>
  </w:comment>
  <w:comment w:id="29" w:author="Éric Harvey" w:date="2024-02-02T10:38:00Z" w:initials="ÉH">
    <w:p w14:paraId="27EF3DCA" w14:textId="411E030B" w:rsidR="00652AE8" w:rsidRDefault="00652AE8" w:rsidP="00652AE8">
      <w:r>
        <w:rPr>
          <w:rStyle w:val="CommentReference"/>
        </w:rPr>
        <w:annotationRef/>
      </w:r>
      <w:r>
        <w:rPr>
          <w:color w:val="000000"/>
          <w:sz w:val="20"/>
          <w:szCs w:val="20"/>
        </w:rPr>
        <w:t>Plural of Fish if Fish (there are exceptions though where Fishes is acceptable though I could no tell you when ;-) )</w:t>
      </w:r>
    </w:p>
  </w:comment>
  <w:comment w:id="32" w:author="Juliane Vigneault" w:date="2024-02-01T23:31:00Z" w:initials="JV">
    <w:p w14:paraId="5B819C23" w14:textId="6226AD4D" w:rsidR="00150780" w:rsidRDefault="00150780" w:rsidP="00150780">
      <w:r>
        <w:rPr>
          <w:rStyle w:val="CommentReference"/>
        </w:rPr>
        <w:annotationRef/>
      </w:r>
      <w:r>
        <w:rPr>
          <w:sz w:val="20"/>
          <w:szCs w:val="20"/>
        </w:rPr>
        <w:t>not final. don’t really know what to say yet</w:t>
      </w:r>
    </w:p>
  </w:comment>
  <w:comment w:id="33" w:author="Éric Harvey" w:date="2024-02-02T10:48:00Z" w:initials="ÉH">
    <w:p w14:paraId="2790FEBC" w14:textId="77777777" w:rsidR="008C147E" w:rsidRDefault="008C147E" w:rsidP="008C147E">
      <w:r>
        <w:rPr>
          <w:rStyle w:val="CommentReference"/>
        </w:rPr>
        <w:annotationRef/>
      </w:r>
      <w:r>
        <w:rPr>
          <w:color w:val="000000"/>
          <w:sz w:val="20"/>
          <w:szCs w:val="20"/>
        </w:rPr>
        <w:t xml:space="preserve">What are the take-home message: </w:t>
      </w:r>
    </w:p>
    <w:p w14:paraId="00894732" w14:textId="77777777" w:rsidR="008C147E" w:rsidRDefault="008C147E" w:rsidP="008C147E">
      <w:r>
        <w:rPr>
          <w:color w:val="000000"/>
          <w:sz w:val="20"/>
          <w:szCs w:val="20"/>
        </w:rPr>
        <w:t>- There is a method-induced bias but overall differences in estimates among methods is not very large</w:t>
      </w:r>
    </w:p>
    <w:p w14:paraId="2D7CF4EC" w14:textId="77777777" w:rsidR="008C147E" w:rsidRDefault="008C147E" w:rsidP="008C147E">
      <w:r>
        <w:rPr>
          <w:color w:val="000000"/>
          <w:sz w:val="20"/>
          <w:szCs w:val="20"/>
        </w:rPr>
        <w:t>- Results suggest that prevalences are distributed in a non-random heterogeneous way in the landscape with small sampling size largely overestimating regional prevalences. BUT few samples are generally needed for an accurate estimate</w:t>
      </w:r>
    </w:p>
    <w:p w14:paraId="2DCCDE93" w14:textId="77777777" w:rsidR="008C147E" w:rsidRDefault="008C147E" w:rsidP="008C147E">
      <w:r>
        <w:rPr>
          <w:color w:val="000000"/>
          <w:sz w:val="20"/>
          <w:szCs w:val="20"/>
        </w:rPr>
        <w:t>- Best predictors for prevalence are X and Y suggesting that maintaining higher biodiversity systems should help to reduce infections</w:t>
      </w:r>
    </w:p>
    <w:p w14:paraId="25D989F6" w14:textId="77777777" w:rsidR="008C147E" w:rsidRDefault="008C147E" w:rsidP="008C147E">
      <w:r>
        <w:rPr>
          <w:color w:val="000000"/>
          <w:sz w:val="20"/>
          <w:szCs w:val="20"/>
        </w:rPr>
        <w:t>- However, we observe many non-linearities in the effects suggesting complex interactions that we could not disentangle with our approach. Future studies should investigate..blabla…to eventually better understand blabla…this is important in the contact of global change influencing many of those parameters and an increase invasive species pressure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0FDB4F" w15:done="0"/>
  <w15:commentEx w15:paraId="0D6D8C3A" w15:done="0"/>
  <w15:commentEx w15:paraId="35A890B4" w15:done="0"/>
  <w15:commentEx w15:paraId="5044C291" w15:paraIdParent="35A890B4" w15:done="0"/>
  <w15:commentEx w15:paraId="6250D2FB" w15:done="0"/>
  <w15:commentEx w15:paraId="416174F5" w15:paraIdParent="6250D2FB" w15:done="0"/>
  <w15:commentEx w15:paraId="6BB085F6" w15:done="0"/>
  <w15:commentEx w15:paraId="27EF3DCA" w15:done="0"/>
  <w15:commentEx w15:paraId="5B819C23" w15:done="0"/>
  <w15:commentEx w15:paraId="25D989F6" w15:paraIdParent="5B819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457031" w16cex:dateUtc="2024-02-02T15:06:00Z"/>
  <w16cex:commentExtensible w16cex:durableId="106661DC" w16cex:dateUtc="2024-02-02T15:15:00Z"/>
  <w16cex:commentExtensible w16cex:durableId="11F5D6D2" w16cex:dateUtc="2024-01-29T23:08:00Z"/>
  <w16cex:commentExtensible w16cex:durableId="22903D56" w16cex:dateUtc="2024-02-02T15:49:00Z"/>
  <w16cex:commentExtensible w16cex:durableId="724FF777" w16cex:dateUtc="2024-02-01T13:25:00Z"/>
  <w16cex:commentExtensible w16cex:durableId="32EE314E" w16cex:dateUtc="2024-02-02T15:37:00Z"/>
  <w16cex:commentExtensible w16cex:durableId="70FCA29E" w16cex:dateUtc="2024-02-02T15:41:00Z"/>
  <w16cex:commentExtensible w16cex:durableId="35E2B1EF" w16cex:dateUtc="2024-02-02T15:38:00Z"/>
  <w16cex:commentExtensible w16cex:durableId="7EFF9A96" w16cex:dateUtc="2024-02-02T04:31:00Z"/>
  <w16cex:commentExtensible w16cex:durableId="6B2267B1" w16cex:dateUtc="2024-02-02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0FDB4F" w16cid:durableId="31457031"/>
  <w16cid:commentId w16cid:paraId="0D6D8C3A" w16cid:durableId="106661DC"/>
  <w16cid:commentId w16cid:paraId="35A890B4" w16cid:durableId="11F5D6D2"/>
  <w16cid:commentId w16cid:paraId="5044C291" w16cid:durableId="22903D56"/>
  <w16cid:commentId w16cid:paraId="6250D2FB" w16cid:durableId="724FF777"/>
  <w16cid:commentId w16cid:paraId="416174F5" w16cid:durableId="32EE314E"/>
  <w16cid:commentId w16cid:paraId="6BB085F6" w16cid:durableId="70FCA29E"/>
  <w16cid:commentId w16cid:paraId="27EF3DCA" w16cid:durableId="35E2B1EF"/>
  <w16cid:commentId w16cid:paraId="5B819C23" w16cid:durableId="7EFF9A96"/>
  <w16cid:commentId w16cid:paraId="25D989F6" w16cid:durableId="6B2267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47D41"/>
    <w:rsid w:val="00064F6B"/>
    <w:rsid w:val="000660D9"/>
    <w:rsid w:val="000703AF"/>
    <w:rsid w:val="000722AA"/>
    <w:rsid w:val="000738DF"/>
    <w:rsid w:val="00074AB3"/>
    <w:rsid w:val="00087F9B"/>
    <w:rsid w:val="0009744E"/>
    <w:rsid w:val="000A4CC3"/>
    <w:rsid w:val="000B5C15"/>
    <w:rsid w:val="000B6441"/>
    <w:rsid w:val="000B7C0D"/>
    <w:rsid w:val="000C2349"/>
    <w:rsid w:val="000C2358"/>
    <w:rsid w:val="000C7212"/>
    <w:rsid w:val="000D7F92"/>
    <w:rsid w:val="000E0D09"/>
    <w:rsid w:val="000E13C3"/>
    <w:rsid w:val="000E7280"/>
    <w:rsid w:val="000E7705"/>
    <w:rsid w:val="000F23C4"/>
    <w:rsid w:val="000F2A66"/>
    <w:rsid w:val="00100C68"/>
    <w:rsid w:val="00104431"/>
    <w:rsid w:val="00106DA3"/>
    <w:rsid w:val="001128D3"/>
    <w:rsid w:val="00114236"/>
    <w:rsid w:val="00114A75"/>
    <w:rsid w:val="0011691B"/>
    <w:rsid w:val="001235BC"/>
    <w:rsid w:val="0013275F"/>
    <w:rsid w:val="00132DBB"/>
    <w:rsid w:val="0014115D"/>
    <w:rsid w:val="00143D13"/>
    <w:rsid w:val="00146D11"/>
    <w:rsid w:val="00150780"/>
    <w:rsid w:val="00150902"/>
    <w:rsid w:val="00156901"/>
    <w:rsid w:val="00160139"/>
    <w:rsid w:val="001601F4"/>
    <w:rsid w:val="00163D35"/>
    <w:rsid w:val="00165C9D"/>
    <w:rsid w:val="00177C36"/>
    <w:rsid w:val="00177F81"/>
    <w:rsid w:val="00180BBC"/>
    <w:rsid w:val="00184DA8"/>
    <w:rsid w:val="00197636"/>
    <w:rsid w:val="001A1799"/>
    <w:rsid w:val="001A6132"/>
    <w:rsid w:val="001C2BF4"/>
    <w:rsid w:val="001D261B"/>
    <w:rsid w:val="001D5003"/>
    <w:rsid w:val="001E0CCF"/>
    <w:rsid w:val="001E6FED"/>
    <w:rsid w:val="00206A97"/>
    <w:rsid w:val="00206E89"/>
    <w:rsid w:val="0021630C"/>
    <w:rsid w:val="0021740A"/>
    <w:rsid w:val="00220776"/>
    <w:rsid w:val="0022093C"/>
    <w:rsid w:val="0023642B"/>
    <w:rsid w:val="002401AA"/>
    <w:rsid w:val="00241C63"/>
    <w:rsid w:val="00251813"/>
    <w:rsid w:val="00252338"/>
    <w:rsid w:val="00255318"/>
    <w:rsid w:val="002928EC"/>
    <w:rsid w:val="0029699C"/>
    <w:rsid w:val="002A41EC"/>
    <w:rsid w:val="002B641F"/>
    <w:rsid w:val="002E0054"/>
    <w:rsid w:val="002E00EF"/>
    <w:rsid w:val="002E34DD"/>
    <w:rsid w:val="002F2505"/>
    <w:rsid w:val="002F2F86"/>
    <w:rsid w:val="00300E60"/>
    <w:rsid w:val="00311C0F"/>
    <w:rsid w:val="00320FA9"/>
    <w:rsid w:val="003422E8"/>
    <w:rsid w:val="00344B1B"/>
    <w:rsid w:val="00351DC8"/>
    <w:rsid w:val="00354043"/>
    <w:rsid w:val="003600A8"/>
    <w:rsid w:val="00364D9E"/>
    <w:rsid w:val="003668B9"/>
    <w:rsid w:val="0038096E"/>
    <w:rsid w:val="00386278"/>
    <w:rsid w:val="00387DE9"/>
    <w:rsid w:val="00393C8C"/>
    <w:rsid w:val="0039663C"/>
    <w:rsid w:val="003A31C6"/>
    <w:rsid w:val="003B2D9D"/>
    <w:rsid w:val="003D0F24"/>
    <w:rsid w:val="003D19C8"/>
    <w:rsid w:val="003E7843"/>
    <w:rsid w:val="003F4259"/>
    <w:rsid w:val="003F6070"/>
    <w:rsid w:val="00410D9D"/>
    <w:rsid w:val="00421459"/>
    <w:rsid w:val="0043119E"/>
    <w:rsid w:val="0043192E"/>
    <w:rsid w:val="00431CB3"/>
    <w:rsid w:val="004454DA"/>
    <w:rsid w:val="004544D3"/>
    <w:rsid w:val="00455707"/>
    <w:rsid w:val="004670D5"/>
    <w:rsid w:val="00471CF9"/>
    <w:rsid w:val="00485657"/>
    <w:rsid w:val="0048583C"/>
    <w:rsid w:val="00494232"/>
    <w:rsid w:val="00494FE6"/>
    <w:rsid w:val="00496806"/>
    <w:rsid w:val="00497532"/>
    <w:rsid w:val="004A1C20"/>
    <w:rsid w:val="004A79B7"/>
    <w:rsid w:val="004B0CA5"/>
    <w:rsid w:val="004C4B73"/>
    <w:rsid w:val="004D0FDB"/>
    <w:rsid w:val="00502E23"/>
    <w:rsid w:val="00504366"/>
    <w:rsid w:val="00511B33"/>
    <w:rsid w:val="005174CC"/>
    <w:rsid w:val="00534252"/>
    <w:rsid w:val="00537EA5"/>
    <w:rsid w:val="00540249"/>
    <w:rsid w:val="00542CA9"/>
    <w:rsid w:val="005508B0"/>
    <w:rsid w:val="00576CA0"/>
    <w:rsid w:val="005777B0"/>
    <w:rsid w:val="005849A5"/>
    <w:rsid w:val="00592DF5"/>
    <w:rsid w:val="005963A3"/>
    <w:rsid w:val="005C25BB"/>
    <w:rsid w:val="005C4E85"/>
    <w:rsid w:val="005C730A"/>
    <w:rsid w:val="005F05D1"/>
    <w:rsid w:val="005F163D"/>
    <w:rsid w:val="005F52C3"/>
    <w:rsid w:val="0060764B"/>
    <w:rsid w:val="00607906"/>
    <w:rsid w:val="00610D72"/>
    <w:rsid w:val="006303B7"/>
    <w:rsid w:val="00632639"/>
    <w:rsid w:val="00646430"/>
    <w:rsid w:val="00647E16"/>
    <w:rsid w:val="00650E33"/>
    <w:rsid w:val="00652AE8"/>
    <w:rsid w:val="00655678"/>
    <w:rsid w:val="0066679D"/>
    <w:rsid w:val="006712F1"/>
    <w:rsid w:val="006718D0"/>
    <w:rsid w:val="006745B5"/>
    <w:rsid w:val="00681311"/>
    <w:rsid w:val="00684E53"/>
    <w:rsid w:val="006937FF"/>
    <w:rsid w:val="00694F43"/>
    <w:rsid w:val="00696EB9"/>
    <w:rsid w:val="00697F62"/>
    <w:rsid w:val="006B0265"/>
    <w:rsid w:val="006B45C5"/>
    <w:rsid w:val="006B49B7"/>
    <w:rsid w:val="006D0D61"/>
    <w:rsid w:val="006D2477"/>
    <w:rsid w:val="006D2B59"/>
    <w:rsid w:val="006E2564"/>
    <w:rsid w:val="006F23F7"/>
    <w:rsid w:val="00701EF6"/>
    <w:rsid w:val="00705BCD"/>
    <w:rsid w:val="00707142"/>
    <w:rsid w:val="00713AEF"/>
    <w:rsid w:val="007167C3"/>
    <w:rsid w:val="00726733"/>
    <w:rsid w:val="007329BF"/>
    <w:rsid w:val="00753654"/>
    <w:rsid w:val="00754A8A"/>
    <w:rsid w:val="0076048F"/>
    <w:rsid w:val="0076178A"/>
    <w:rsid w:val="007632C1"/>
    <w:rsid w:val="00766E87"/>
    <w:rsid w:val="00772ACB"/>
    <w:rsid w:val="00782145"/>
    <w:rsid w:val="007822AC"/>
    <w:rsid w:val="00794EEA"/>
    <w:rsid w:val="007A4AA2"/>
    <w:rsid w:val="007A5CC6"/>
    <w:rsid w:val="007B1C56"/>
    <w:rsid w:val="007B2624"/>
    <w:rsid w:val="007B4DF4"/>
    <w:rsid w:val="007B786B"/>
    <w:rsid w:val="007C40C9"/>
    <w:rsid w:val="007C6745"/>
    <w:rsid w:val="007C6DD2"/>
    <w:rsid w:val="007D3E69"/>
    <w:rsid w:val="007E50DD"/>
    <w:rsid w:val="007F1E95"/>
    <w:rsid w:val="007F2C86"/>
    <w:rsid w:val="0080174F"/>
    <w:rsid w:val="00811401"/>
    <w:rsid w:val="00823A6E"/>
    <w:rsid w:val="008249A4"/>
    <w:rsid w:val="00831119"/>
    <w:rsid w:val="008348DB"/>
    <w:rsid w:val="00840515"/>
    <w:rsid w:val="0084484D"/>
    <w:rsid w:val="00853874"/>
    <w:rsid w:val="008662A6"/>
    <w:rsid w:val="00876A76"/>
    <w:rsid w:val="00877500"/>
    <w:rsid w:val="00880647"/>
    <w:rsid w:val="00880655"/>
    <w:rsid w:val="00891749"/>
    <w:rsid w:val="00893CE8"/>
    <w:rsid w:val="00897D01"/>
    <w:rsid w:val="008B62BD"/>
    <w:rsid w:val="008C147E"/>
    <w:rsid w:val="008C40D9"/>
    <w:rsid w:val="008D35D2"/>
    <w:rsid w:val="008D46E1"/>
    <w:rsid w:val="008D5B41"/>
    <w:rsid w:val="00912E79"/>
    <w:rsid w:val="00914C16"/>
    <w:rsid w:val="009323D6"/>
    <w:rsid w:val="009460AF"/>
    <w:rsid w:val="00947563"/>
    <w:rsid w:val="009577EB"/>
    <w:rsid w:val="00967FB4"/>
    <w:rsid w:val="00973BE3"/>
    <w:rsid w:val="0097791E"/>
    <w:rsid w:val="009900B6"/>
    <w:rsid w:val="00994282"/>
    <w:rsid w:val="00995C9C"/>
    <w:rsid w:val="009A0680"/>
    <w:rsid w:val="009A14A2"/>
    <w:rsid w:val="009A7C15"/>
    <w:rsid w:val="009B294B"/>
    <w:rsid w:val="009B3CC9"/>
    <w:rsid w:val="009B4414"/>
    <w:rsid w:val="009B58F3"/>
    <w:rsid w:val="009B6487"/>
    <w:rsid w:val="009C2A7A"/>
    <w:rsid w:val="009E4DC5"/>
    <w:rsid w:val="009E6ACF"/>
    <w:rsid w:val="00A05B38"/>
    <w:rsid w:val="00A06A65"/>
    <w:rsid w:val="00A23017"/>
    <w:rsid w:val="00A248B7"/>
    <w:rsid w:val="00A574D8"/>
    <w:rsid w:val="00A66164"/>
    <w:rsid w:val="00A70553"/>
    <w:rsid w:val="00A7510C"/>
    <w:rsid w:val="00A861AF"/>
    <w:rsid w:val="00A8671F"/>
    <w:rsid w:val="00AA5858"/>
    <w:rsid w:val="00AC49F5"/>
    <w:rsid w:val="00AD048F"/>
    <w:rsid w:val="00AD2865"/>
    <w:rsid w:val="00AD54E2"/>
    <w:rsid w:val="00AD67F8"/>
    <w:rsid w:val="00AE1ACB"/>
    <w:rsid w:val="00AE3828"/>
    <w:rsid w:val="00AE7E58"/>
    <w:rsid w:val="00AF20D8"/>
    <w:rsid w:val="00AF26A1"/>
    <w:rsid w:val="00AF30DE"/>
    <w:rsid w:val="00B10FF4"/>
    <w:rsid w:val="00B12A28"/>
    <w:rsid w:val="00B15E20"/>
    <w:rsid w:val="00B24BC6"/>
    <w:rsid w:val="00B32ED3"/>
    <w:rsid w:val="00B348DC"/>
    <w:rsid w:val="00B34AE0"/>
    <w:rsid w:val="00B453D4"/>
    <w:rsid w:val="00B4642B"/>
    <w:rsid w:val="00B52AD7"/>
    <w:rsid w:val="00B679D0"/>
    <w:rsid w:val="00B73DC2"/>
    <w:rsid w:val="00B74025"/>
    <w:rsid w:val="00B74683"/>
    <w:rsid w:val="00B80BFD"/>
    <w:rsid w:val="00B84FB1"/>
    <w:rsid w:val="00BA3929"/>
    <w:rsid w:val="00BB0B0B"/>
    <w:rsid w:val="00BB3C41"/>
    <w:rsid w:val="00BD3853"/>
    <w:rsid w:val="00BD77A1"/>
    <w:rsid w:val="00BF266F"/>
    <w:rsid w:val="00C01F38"/>
    <w:rsid w:val="00C022D7"/>
    <w:rsid w:val="00C038FE"/>
    <w:rsid w:val="00C058D5"/>
    <w:rsid w:val="00C2558F"/>
    <w:rsid w:val="00C37509"/>
    <w:rsid w:val="00C40557"/>
    <w:rsid w:val="00C4512A"/>
    <w:rsid w:val="00C47CE0"/>
    <w:rsid w:val="00C62D7D"/>
    <w:rsid w:val="00C63750"/>
    <w:rsid w:val="00C71766"/>
    <w:rsid w:val="00C8134E"/>
    <w:rsid w:val="00C90CBF"/>
    <w:rsid w:val="00CA041B"/>
    <w:rsid w:val="00CB0B6D"/>
    <w:rsid w:val="00CC0F14"/>
    <w:rsid w:val="00CC538E"/>
    <w:rsid w:val="00CE4F13"/>
    <w:rsid w:val="00CF1A0A"/>
    <w:rsid w:val="00D071CF"/>
    <w:rsid w:val="00D13AB7"/>
    <w:rsid w:val="00D207D9"/>
    <w:rsid w:val="00D32017"/>
    <w:rsid w:val="00D4029E"/>
    <w:rsid w:val="00D45D5C"/>
    <w:rsid w:val="00D61128"/>
    <w:rsid w:val="00D670CD"/>
    <w:rsid w:val="00D703DF"/>
    <w:rsid w:val="00D70C66"/>
    <w:rsid w:val="00D75C31"/>
    <w:rsid w:val="00D9176A"/>
    <w:rsid w:val="00D936D1"/>
    <w:rsid w:val="00DA0C0A"/>
    <w:rsid w:val="00DA1A77"/>
    <w:rsid w:val="00DB242D"/>
    <w:rsid w:val="00DB2DF6"/>
    <w:rsid w:val="00DB2E10"/>
    <w:rsid w:val="00DC4F40"/>
    <w:rsid w:val="00DC7426"/>
    <w:rsid w:val="00DD3E5A"/>
    <w:rsid w:val="00DD64C7"/>
    <w:rsid w:val="00DD736A"/>
    <w:rsid w:val="00DE2234"/>
    <w:rsid w:val="00DE2940"/>
    <w:rsid w:val="00DE4C07"/>
    <w:rsid w:val="00DE4D12"/>
    <w:rsid w:val="00DE5662"/>
    <w:rsid w:val="00DE60CE"/>
    <w:rsid w:val="00DF4047"/>
    <w:rsid w:val="00E05464"/>
    <w:rsid w:val="00E20549"/>
    <w:rsid w:val="00E325A7"/>
    <w:rsid w:val="00E35171"/>
    <w:rsid w:val="00E36C1D"/>
    <w:rsid w:val="00E37648"/>
    <w:rsid w:val="00E62EDB"/>
    <w:rsid w:val="00E64A54"/>
    <w:rsid w:val="00E77FE5"/>
    <w:rsid w:val="00E84DBA"/>
    <w:rsid w:val="00E85831"/>
    <w:rsid w:val="00E91647"/>
    <w:rsid w:val="00EA63B4"/>
    <w:rsid w:val="00EB58D9"/>
    <w:rsid w:val="00EB6998"/>
    <w:rsid w:val="00ED269C"/>
    <w:rsid w:val="00ED7C01"/>
    <w:rsid w:val="00EE03EA"/>
    <w:rsid w:val="00EE25F4"/>
    <w:rsid w:val="00EE7DD1"/>
    <w:rsid w:val="00EF5D6A"/>
    <w:rsid w:val="00F00256"/>
    <w:rsid w:val="00F05873"/>
    <w:rsid w:val="00F25F42"/>
    <w:rsid w:val="00F32802"/>
    <w:rsid w:val="00F35592"/>
    <w:rsid w:val="00F40330"/>
    <w:rsid w:val="00F46128"/>
    <w:rsid w:val="00F62114"/>
    <w:rsid w:val="00F6595E"/>
    <w:rsid w:val="00F71DB4"/>
    <w:rsid w:val="00F7730B"/>
    <w:rsid w:val="00F8419F"/>
    <w:rsid w:val="00F850A4"/>
    <w:rsid w:val="00F90EDA"/>
    <w:rsid w:val="00FB2182"/>
    <w:rsid w:val="00FB3566"/>
    <w:rsid w:val="00FB625D"/>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5F4"/>
    <w:pPr>
      <w:spacing w:line="360" w:lineRule="auto"/>
      <w:jc w:val="both"/>
      <w:outlineLvl w:val="0"/>
    </w:pPr>
    <w:rPr>
      <w:rFonts w:asciiTheme="majorHAnsi" w:hAnsiTheme="majorHAnsi" w:cstheme="majorHAnsi"/>
      <w:b/>
      <w:bCs/>
      <w:lang w:val="en-US"/>
    </w:rPr>
  </w:style>
  <w:style w:type="paragraph" w:styleId="Heading2">
    <w:name w:val="heading 2"/>
    <w:basedOn w:val="Normal"/>
    <w:next w:val="Normal"/>
    <w:link w:val="Heading2Char"/>
    <w:uiPriority w:val="9"/>
    <w:unhideWhenUsed/>
    <w:qFormat/>
    <w:rsid w:val="00EE25F4"/>
    <w:pPr>
      <w:spacing w:line="360" w:lineRule="auto"/>
      <w:jc w:val="both"/>
      <w:outlineLvl w:val="1"/>
    </w:pPr>
    <w:rPr>
      <w:rFonts w:asciiTheme="majorHAnsi" w:hAnsiTheme="majorHAnsi" w:cstheme="majorHAns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0B"/>
    <w:pPr>
      <w:ind w:left="720"/>
      <w:contextualSpacing/>
    </w:pPr>
  </w:style>
  <w:style w:type="character" w:styleId="CommentReference">
    <w:name w:val="annotation reference"/>
    <w:basedOn w:val="DefaultParagraphFont"/>
    <w:uiPriority w:val="99"/>
    <w:semiHidden/>
    <w:unhideWhenUsed/>
    <w:rsid w:val="0022093C"/>
    <w:rPr>
      <w:sz w:val="16"/>
      <w:szCs w:val="16"/>
    </w:rPr>
  </w:style>
  <w:style w:type="paragraph" w:styleId="CommentText">
    <w:name w:val="annotation text"/>
    <w:basedOn w:val="Normal"/>
    <w:link w:val="CommentTextChar"/>
    <w:uiPriority w:val="99"/>
    <w:semiHidden/>
    <w:unhideWhenUsed/>
    <w:rsid w:val="0022093C"/>
    <w:rPr>
      <w:sz w:val="20"/>
      <w:szCs w:val="20"/>
    </w:rPr>
  </w:style>
  <w:style w:type="character" w:customStyle="1" w:styleId="CommentTextChar">
    <w:name w:val="Comment Text Char"/>
    <w:basedOn w:val="DefaultParagraphFont"/>
    <w:link w:val="CommentText"/>
    <w:uiPriority w:val="99"/>
    <w:semiHidden/>
    <w:rsid w:val="0022093C"/>
    <w:rPr>
      <w:sz w:val="20"/>
      <w:szCs w:val="20"/>
    </w:rPr>
  </w:style>
  <w:style w:type="paragraph" w:styleId="CommentSubject">
    <w:name w:val="annotation subject"/>
    <w:basedOn w:val="CommentText"/>
    <w:next w:val="CommentText"/>
    <w:link w:val="CommentSubjectChar"/>
    <w:uiPriority w:val="99"/>
    <w:semiHidden/>
    <w:unhideWhenUsed/>
    <w:rsid w:val="0022093C"/>
    <w:rPr>
      <w:b/>
      <w:bCs/>
    </w:rPr>
  </w:style>
  <w:style w:type="character" w:customStyle="1" w:styleId="CommentSubjectChar">
    <w:name w:val="Comment Subject Char"/>
    <w:basedOn w:val="CommentTextChar"/>
    <w:link w:val="CommentSubject"/>
    <w:uiPriority w:val="99"/>
    <w:semiHidden/>
    <w:rsid w:val="0022093C"/>
    <w:rPr>
      <w:b/>
      <w:bCs/>
      <w:sz w:val="20"/>
      <w:szCs w:val="20"/>
    </w:rPr>
  </w:style>
  <w:style w:type="paragraph" w:styleId="Revision">
    <w:name w:val="Revision"/>
    <w:hidden/>
    <w:uiPriority w:val="99"/>
    <w:semiHidden/>
    <w:rsid w:val="00F32802"/>
  </w:style>
  <w:style w:type="character" w:styleId="LineNumber">
    <w:name w:val="line number"/>
    <w:basedOn w:val="DefaultParagraphFont"/>
    <w:uiPriority w:val="99"/>
    <w:semiHidden/>
    <w:unhideWhenUsed/>
    <w:rsid w:val="00C40557"/>
  </w:style>
  <w:style w:type="paragraph" w:styleId="BalloonText">
    <w:name w:val="Balloon Text"/>
    <w:basedOn w:val="Normal"/>
    <w:link w:val="BalloonTextChar"/>
    <w:uiPriority w:val="99"/>
    <w:semiHidden/>
    <w:unhideWhenUsed/>
    <w:rsid w:val="00B52A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AD7"/>
    <w:rPr>
      <w:rFonts w:ascii="Segoe UI" w:hAnsi="Segoe UI" w:cs="Segoe UI"/>
      <w:sz w:val="18"/>
      <w:szCs w:val="18"/>
    </w:rPr>
  </w:style>
  <w:style w:type="character" w:customStyle="1" w:styleId="Heading2Char">
    <w:name w:val="Heading 2 Char"/>
    <w:basedOn w:val="DefaultParagraphFont"/>
    <w:link w:val="Heading2"/>
    <w:uiPriority w:val="9"/>
    <w:rsid w:val="00EE25F4"/>
    <w:rPr>
      <w:rFonts w:asciiTheme="majorHAnsi" w:hAnsiTheme="majorHAnsi" w:cstheme="majorHAnsi"/>
      <w:b/>
      <w:bCs/>
      <w:lang w:val="en-US"/>
    </w:rPr>
  </w:style>
  <w:style w:type="character" w:customStyle="1" w:styleId="Heading1Char">
    <w:name w:val="Heading 1 Char"/>
    <w:basedOn w:val="DefaultParagraphFont"/>
    <w:link w:val="Heading1"/>
    <w:uiPriority w:val="9"/>
    <w:rsid w:val="00EE25F4"/>
    <w:rPr>
      <w:rFonts w:asciiTheme="majorHAnsi" w:hAnsiTheme="majorHAnsi" w:cstheme="majorHAns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16963</Words>
  <Characters>96694</Characters>
  <Application>Microsoft Office Word</Application>
  <DocSecurity>0</DocSecurity>
  <Lines>805</Lines>
  <Paragraphs>226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Éric Harvey</cp:lastModifiedBy>
  <cp:revision>3</cp:revision>
  <dcterms:created xsi:type="dcterms:W3CDTF">2024-02-02T15:01:00Z</dcterms:created>
  <dcterms:modified xsi:type="dcterms:W3CDTF">2024-02-02T15:49:00Z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id="2e4yhLMQ"/&gt;&lt;style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