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8CA" w14:textId="2BA12ADF" w:rsidR="00E82A13" w:rsidRPr="00C6369F" w:rsidRDefault="002C5136" w:rsidP="00F915C7">
      <w:pPr>
        <w:spacing w:line="276" w:lineRule="auto"/>
        <w:jc w:val="both"/>
        <w:rPr>
          <w:rStyle w:val="PageNumber"/>
          <w:rFonts w:asciiTheme="majorHAnsi" w:hAnsiTheme="majorHAnsi" w:cstheme="majorHAnsi"/>
          <w:b/>
          <w:bCs/>
          <w:lang w:val="en-US"/>
        </w:rPr>
      </w:pPr>
      <w:r>
        <w:rPr>
          <w:rStyle w:val="PageNumber"/>
          <w:rFonts w:asciiTheme="majorHAnsi" w:hAnsiTheme="majorHAnsi" w:cstheme="majorHAnsi"/>
          <w:b/>
          <w:bCs/>
          <w:lang w:val="en-US"/>
        </w:rPr>
        <w:t xml:space="preserve">1 | </w:t>
      </w:r>
      <w:r w:rsidR="00C6369F" w:rsidRPr="00C6369F">
        <w:rPr>
          <w:rStyle w:val="PageNumber"/>
          <w:rFonts w:asciiTheme="majorHAnsi" w:hAnsiTheme="majorHAnsi" w:cstheme="majorHAnsi"/>
          <w:b/>
          <w:bCs/>
          <w:lang w:val="en-US"/>
        </w:rPr>
        <w:t>INTRODUCTION</w:t>
      </w:r>
    </w:p>
    <w:p w14:paraId="51EEB5B9" w14:textId="77777777" w:rsidR="00C53B2A" w:rsidRDefault="00C53B2A" w:rsidP="00F915C7">
      <w:pPr>
        <w:autoSpaceDE w:val="0"/>
        <w:autoSpaceDN w:val="0"/>
        <w:adjustRightInd w:val="0"/>
        <w:spacing w:line="276" w:lineRule="auto"/>
        <w:jc w:val="both"/>
        <w:rPr>
          <w:rStyle w:val="PageNumber"/>
          <w:rFonts w:asciiTheme="majorHAnsi" w:hAnsiTheme="majorHAnsi" w:cstheme="majorHAnsi"/>
          <w:b/>
          <w:bCs/>
          <w:lang w:val="en-US"/>
        </w:rPr>
      </w:pPr>
    </w:p>
    <w:p w14:paraId="0F02CB95" w14:textId="2EA0AA7F" w:rsidR="00C53B2A" w:rsidRDefault="00E82A13" w:rsidP="00C53B2A">
      <w:pPr>
        <w:autoSpaceDE w:val="0"/>
        <w:autoSpaceDN w:val="0"/>
        <w:adjustRightInd w:val="0"/>
        <w:spacing w:line="276" w:lineRule="auto"/>
        <w:jc w:val="both"/>
        <w:rPr>
          <w:rFonts w:asciiTheme="majorHAnsi" w:hAnsiTheme="majorHAnsi" w:cstheme="majorHAnsi"/>
          <w:kern w:val="0"/>
          <w:lang w:val="en-US"/>
        </w:rPr>
      </w:pPr>
      <w:r w:rsidRPr="006C3944">
        <w:rPr>
          <w:rStyle w:val="PageNumber"/>
          <w:rFonts w:asciiTheme="majorHAnsi" w:hAnsiTheme="majorHAnsi" w:cstheme="majorHAnsi"/>
          <w:b/>
          <w:bCs/>
          <w:lang w:val="en-US"/>
        </w:rPr>
        <w:t>[PAR1]</w:t>
      </w:r>
      <w:r w:rsidR="0047716C" w:rsidRPr="006C3944">
        <w:rPr>
          <w:rStyle w:val="PageNumber"/>
          <w:rFonts w:asciiTheme="majorHAnsi" w:hAnsiTheme="majorHAnsi" w:cstheme="majorHAnsi"/>
          <w:lang w:val="en-US"/>
        </w:rPr>
        <w:t xml:space="preserve"> </w:t>
      </w:r>
      <w:r w:rsidR="00951D33">
        <w:rPr>
          <w:rFonts w:asciiTheme="majorHAnsi" w:hAnsiTheme="majorHAnsi" w:cstheme="majorHAnsi"/>
          <w:kern w:val="0"/>
          <w:lang w:val="en-US"/>
        </w:rPr>
        <w:t xml:space="preserve">Despite often being </w:t>
      </w:r>
      <w:r w:rsidR="00AC3BEF">
        <w:rPr>
          <w:rFonts w:asciiTheme="majorHAnsi" w:hAnsiTheme="majorHAnsi" w:cstheme="majorHAnsi"/>
          <w:kern w:val="0"/>
          <w:lang w:val="en-US"/>
        </w:rPr>
        <w:t>neglected in ecolog</w:t>
      </w:r>
      <w:r w:rsidR="00486181">
        <w:rPr>
          <w:rFonts w:asciiTheme="majorHAnsi" w:hAnsiTheme="majorHAnsi" w:cstheme="majorHAnsi"/>
          <w:kern w:val="0"/>
          <w:lang w:val="en-US"/>
        </w:rPr>
        <w:t>ical</w:t>
      </w:r>
      <w:r w:rsidR="00AC3BEF">
        <w:rPr>
          <w:rFonts w:asciiTheme="majorHAnsi" w:hAnsiTheme="majorHAnsi" w:cstheme="majorHAnsi"/>
          <w:kern w:val="0"/>
          <w:lang w:val="en-US"/>
        </w:rPr>
        <w:t xml:space="preserve"> studies </w:t>
      </w:r>
      <w:r w:rsidR="000B6062">
        <w:rPr>
          <w:rFonts w:asciiTheme="majorHAnsi" w:hAnsiTheme="majorHAnsi" w:cstheme="majorHAnsi"/>
          <w:kern w:val="0"/>
          <w:lang w:val="en-US"/>
        </w:rPr>
        <w:fldChar w:fldCharType="begin"/>
      </w:r>
      <w:r w:rsidR="00793606">
        <w:rPr>
          <w:rFonts w:asciiTheme="majorHAnsi" w:hAnsiTheme="majorHAnsi" w:cstheme="majorHAnsi"/>
          <w:kern w:val="0"/>
          <w:lang w:val="en-US"/>
        </w:rPr>
        <w:instrText xml:space="preserve"> ADDIN ZOTERO_ITEM CSL_CITATION {"citationID":"QKYWozFe","properties":{"formattedCitation":"(Morley, 2012; Scholz &amp; Choudhury, 2014)","plainCitation":"(Morley, 2012; Scholz &amp; Choudhury, 2014)","noteIndex":0},"citationItems":[{"id":6503,"uris":["http://zotero.org/groups/2585270/items/YT224RV7"],"itemData":{"id":6503,"type":"article-journal","abstract":"Zooplanktonic animals live in the open water of freshwater habitats, whilst trematodes are ubiquitous parasitic worms of aquatic vertebrates and invertebrates. A defining characteristic of trematode life cycles is the cercariae, a mainly planktonic free-living larval stage that emerges into the aquatic environment from infected molluscan hosts. Cercariae are lecithotrophic (non-feeding) larvae analogous of meroplankton. Although millions of planktonic cercariae enter freshwater habitats on a daily basis and are capable of forming into dense clouds, they are a largely neglected component of the zooplankton community, rarely mentioned in faunal studies. Nevertheless, there is increasing evidence to suggest that cercariae have important secondary roles in aquatic food webs and energy transfer. This article reacquaints freshwater biologists with cercariae, highlighting the key characteristics of their biology and population dynamics, their role in food webs, public health and veterinary importance, and the risk of increased population densities under the influence of climate change. The reasons for their neglect in freshwater biology is evaluated and considered to be associated with zooplankton sampling methodologies being unsuitable for collecting cercariae and the paucity of identification keys in the limnological literature.","container-title":"Hydrobiologia","DOI":"10.1007/s10750-012-1029-9","ISSN":"1573-5117","issue":"1","journalAbbreviation":"Hydrobiologia","language":"en","page":"7-19","source":"Springer Link","title":"Cercariae (Platyhelminthes: Trematoda) as neglected components of zooplankton communities in freshwater habitats","title-short":"Cercariae (Platyhelminthes","volume":"691","author":[{"family":"Morley","given":"N. J."}],"issued":{"date-parts":[["2012",7,1]]}}},{"id":6501,"uris":["http://zotero.org/groups/2585270/items/CQGC74Q7"],"itemData":{"id":6501,"type":"article-journal","abstract":"Fish parasitology has a long tradition in North America and numerous parasitologists have contributed considerably to the current knowledge of the diversity and biology of protistan and metazoan parasites of freshwater fishes. The Journal of Parasitology has been essential in disseminating this knowledge and remains a significant contributor to our understanding of fish parasites in North America as well as more broadly at the international level. However, with a few exceptions, the importance of fish parasites has decreased during the last decades, which is reflected in the considerable decline of funding and corresponding decrease of attention paid to these parasites in Canada and the United States of America. After the ‘golden age' in the second half of the 20th Century, fish parasitology in Canada and the United States went in a new direction, driven by technology and a shift in priorities. In contrast, fish parasitology in Mexico has undergone rapid development since the early 1990s, partly due to extensive international collaboration and governmental funding. A critical review of the current data on the parasites of freshwater fishes in North America has revealed considerable gaps in the knowledge of their species composition, host specificity, life cycles, evolution, phylogeography, and relationships with their fish hosts. As to the key question, “Why so neglected?” this is probably because: (1) fish parasites are not in the forefront due to their lesser economic importance; (2) there is little funding for this kind of research, especially if a practical application is not immediately apparent; and (3) of shifting interests and a shortage of key personalities to train a new generation (they switched to marine habitats or other fields). Some of the opportunities for future research are outlined, such as climate change and cryptic species diversity. A significant problem challenging future research seems to be the loss of trained and experienced fish parasitologists. This has 2 major ramifications: the loss of expertise in identifying organisms that other biologists (e.g., ecologists, molecular biologists, evolutionists) work with, and an incomplete comprehension of ecosystem structure and function in the face of climate change, emerging diseases, and loss of biodiversity.","container-title":"Journal of Parasitology","DOI":"10.1645/13-394.1","ISSN":"0022-3395","issue":"1","journalAbbreviation":"Journal of Parasitology","page":"26-45","source":"Silverchair","title":"Parasites of Freshwater Fishes In North America: Why So Neglected?","title-short":"Parasites of Freshwater Fishes In North America","volume":"100","author":[{"family":"Scholz","given":"Tomáš"},{"family":"Choudhury","given":"Anindo"}],"issued":{"date-parts":[["2014",2,1]]}}}],"schema":"https://github.com/citation-style-language/schema/raw/master/csl-citation.json"} </w:instrText>
      </w:r>
      <w:r w:rsidR="000B6062">
        <w:rPr>
          <w:rFonts w:asciiTheme="majorHAnsi" w:hAnsiTheme="majorHAnsi" w:cstheme="majorHAnsi"/>
          <w:kern w:val="0"/>
          <w:lang w:val="en-US"/>
        </w:rPr>
        <w:fldChar w:fldCharType="separate"/>
      </w:r>
      <w:r w:rsidR="000B6062">
        <w:rPr>
          <w:rFonts w:asciiTheme="majorHAnsi" w:hAnsiTheme="majorHAnsi" w:cstheme="majorHAnsi"/>
          <w:noProof/>
          <w:kern w:val="0"/>
          <w:lang w:val="en-US"/>
        </w:rPr>
        <w:t>(Morley, 2012; Scholz &amp; Choudhury, 2014)</w:t>
      </w:r>
      <w:r w:rsidR="000B6062">
        <w:rPr>
          <w:rFonts w:asciiTheme="majorHAnsi" w:hAnsiTheme="majorHAnsi" w:cstheme="majorHAnsi"/>
          <w:kern w:val="0"/>
          <w:lang w:val="en-US"/>
        </w:rPr>
        <w:fldChar w:fldCharType="end"/>
      </w:r>
      <w:r w:rsidR="00BB4202">
        <w:rPr>
          <w:rFonts w:asciiTheme="majorHAnsi" w:hAnsiTheme="majorHAnsi" w:cstheme="majorHAnsi"/>
          <w:kern w:val="0"/>
          <w:lang w:val="en-US"/>
        </w:rPr>
        <w:t xml:space="preserve">, </w:t>
      </w:r>
      <w:r w:rsidR="00951D33">
        <w:rPr>
          <w:rFonts w:asciiTheme="majorHAnsi" w:hAnsiTheme="majorHAnsi" w:cstheme="majorHAnsi"/>
          <w:kern w:val="0"/>
          <w:lang w:val="en-US"/>
        </w:rPr>
        <w:t xml:space="preserve">parasites </w:t>
      </w:r>
      <w:r w:rsidR="00AC3BEF">
        <w:rPr>
          <w:rFonts w:asciiTheme="majorHAnsi" w:hAnsiTheme="majorHAnsi" w:cstheme="majorHAnsi"/>
          <w:kern w:val="0"/>
          <w:lang w:val="en-US"/>
        </w:rPr>
        <w:t>are</w:t>
      </w:r>
      <w:r w:rsidR="00F915C7">
        <w:rPr>
          <w:rFonts w:asciiTheme="majorHAnsi" w:hAnsiTheme="majorHAnsi" w:cstheme="majorHAnsi"/>
          <w:kern w:val="0"/>
          <w:lang w:val="en-US"/>
        </w:rPr>
        <w:t xml:space="preserve"> key </w:t>
      </w:r>
      <w:r w:rsidR="00AC3BEF">
        <w:rPr>
          <w:rFonts w:asciiTheme="majorHAnsi" w:hAnsiTheme="majorHAnsi" w:cstheme="majorHAnsi"/>
          <w:kern w:val="0"/>
          <w:lang w:val="en-US"/>
        </w:rPr>
        <w:t>component</w:t>
      </w:r>
      <w:r w:rsidR="00951D33">
        <w:rPr>
          <w:rFonts w:asciiTheme="majorHAnsi" w:hAnsiTheme="majorHAnsi" w:cstheme="majorHAnsi"/>
          <w:kern w:val="0"/>
          <w:lang w:val="en-US"/>
        </w:rPr>
        <w:t>s</w:t>
      </w:r>
      <w:r w:rsidR="00AC3BEF">
        <w:rPr>
          <w:rFonts w:asciiTheme="majorHAnsi" w:hAnsiTheme="majorHAnsi" w:cstheme="majorHAnsi"/>
          <w:kern w:val="0"/>
          <w:lang w:val="en-US"/>
        </w:rPr>
        <w:t xml:space="preserve"> of </w:t>
      </w:r>
      <w:r w:rsidR="004435EC">
        <w:rPr>
          <w:rFonts w:asciiTheme="majorHAnsi" w:hAnsiTheme="majorHAnsi" w:cstheme="majorHAnsi"/>
          <w:kern w:val="0"/>
          <w:lang w:val="en-US"/>
        </w:rPr>
        <w:t>nat</w:t>
      </w:r>
      <w:r w:rsidR="00F915C7">
        <w:rPr>
          <w:rFonts w:asciiTheme="majorHAnsi" w:hAnsiTheme="majorHAnsi" w:cstheme="majorHAnsi"/>
          <w:kern w:val="0"/>
          <w:lang w:val="en-US"/>
        </w:rPr>
        <w:t>u</w:t>
      </w:r>
      <w:r w:rsidR="004435EC">
        <w:rPr>
          <w:rFonts w:asciiTheme="majorHAnsi" w:hAnsiTheme="majorHAnsi" w:cstheme="majorHAnsi"/>
          <w:kern w:val="0"/>
          <w:lang w:val="en-US"/>
        </w:rPr>
        <w:t>ral</w:t>
      </w:r>
      <w:r w:rsidR="00850911">
        <w:rPr>
          <w:rFonts w:asciiTheme="majorHAnsi" w:hAnsiTheme="majorHAnsi" w:cstheme="majorHAnsi"/>
          <w:kern w:val="0"/>
          <w:lang w:val="en-US"/>
        </w:rPr>
        <w:t xml:space="preserve"> communities</w:t>
      </w:r>
      <w:r w:rsidR="00AC3BEF">
        <w:rPr>
          <w:rFonts w:asciiTheme="majorHAnsi" w:hAnsiTheme="majorHAnsi" w:cstheme="majorHAnsi"/>
          <w:kern w:val="0"/>
          <w:lang w:val="en-US"/>
        </w:rPr>
        <w:t xml:space="preserve"> and </w:t>
      </w:r>
      <w:r w:rsidR="0098633F">
        <w:rPr>
          <w:rFonts w:asciiTheme="majorHAnsi" w:hAnsiTheme="majorHAnsi" w:cstheme="majorHAnsi"/>
          <w:kern w:val="0"/>
          <w:lang w:val="en-US"/>
        </w:rPr>
        <w:t>e</w:t>
      </w:r>
      <w:r w:rsidR="004435EC">
        <w:rPr>
          <w:rFonts w:asciiTheme="majorHAnsi" w:hAnsiTheme="majorHAnsi" w:cstheme="majorHAnsi"/>
          <w:kern w:val="0"/>
          <w:lang w:val="en-US"/>
        </w:rPr>
        <w:t>cosystem</w:t>
      </w:r>
      <w:r w:rsidR="00C53B2A">
        <w:rPr>
          <w:rFonts w:asciiTheme="majorHAnsi" w:hAnsiTheme="majorHAnsi" w:cstheme="majorHAnsi"/>
          <w:kern w:val="0"/>
          <w:lang w:val="en-US"/>
        </w:rPr>
        <w:t xml:space="preserve"> </w:t>
      </w:r>
      <w:r w:rsidR="0098633F">
        <w:rPr>
          <w:rFonts w:asciiTheme="majorHAnsi" w:hAnsiTheme="majorHAnsi" w:cstheme="majorHAnsi"/>
          <w:kern w:val="0"/>
          <w:lang w:val="en-US"/>
        </w:rPr>
        <w:t>f</w:t>
      </w:r>
      <w:r w:rsidR="004435EC">
        <w:rPr>
          <w:rFonts w:asciiTheme="majorHAnsi" w:hAnsiTheme="majorHAnsi" w:cstheme="majorHAnsi"/>
          <w:kern w:val="0"/>
          <w:lang w:val="en-US"/>
        </w:rPr>
        <w:t>unctioning</w:t>
      </w:r>
      <w:r w:rsidR="00AC3BEF">
        <w:rPr>
          <w:rFonts w:asciiTheme="majorHAnsi" w:hAnsiTheme="majorHAnsi" w:cstheme="majorHAnsi"/>
          <w:kern w:val="0"/>
          <w:lang w:val="en-US"/>
        </w:rPr>
        <w:t xml:space="preserve"> </w:t>
      </w:r>
      <w:r w:rsidR="000D4F13">
        <w:rPr>
          <w:rFonts w:asciiTheme="majorHAnsi" w:hAnsiTheme="majorHAnsi" w:cstheme="majorHAnsi"/>
          <w:kern w:val="0"/>
          <w:lang w:val="en-US"/>
        </w:rPr>
        <w:fldChar w:fldCharType="begin"/>
      </w:r>
      <w:r w:rsidR="004435EC">
        <w:rPr>
          <w:rFonts w:asciiTheme="majorHAnsi" w:hAnsiTheme="majorHAnsi" w:cstheme="majorHAnsi"/>
          <w:kern w:val="0"/>
          <w:lang w:val="en-US"/>
        </w:rPr>
        <w:instrText xml:space="preserve"> ADDIN ZOTERO_ITEM CSL_CITATION {"citationID":"NX711Mm1","properties":{"formattedCitation":"(Dobson &amp; Hudson, 1986; Frainer et al., 2018; Lafferty et al., 2008; Marcogliese, 2004; Minchella &amp; Scott, 1991; Pascal et al., 2020; Poulin, 1999)","plainCitation":"(Dobson &amp; Hudson, 1986; Frainer et al., 2018; Lafferty et al., 2008; Marcogliese, 2004; Minchella &amp; Scott, 1991; Pascal et al., 2020; Poulin, 1999)","noteIndex":0},"citationItems":[{"id":1732,"uris":["http://zotero.org/groups/2585270/items/G6UNAJIX"],"itemData":{"id":1732,"type":"article-journal","abstract":"Pathogens and parasites are fascinating to epidemiologists and ecologists alike; as well as causing disease in individual species, they can perturb the normal functioning of a community and thus give insights into the way that the community 'functions' Several recent studies on diseases in animal populations have confirmed the importance of pathogens and parasites as components of ecological systems, while also revealing the underlying structure of complex multispecies communities.","container-title":"Trends in Ecology &amp; Evolution","DOI":"10.1016/0169-5347(86)90060-1","ISSN":"0169-5347","issue":"1","journalAbbreviation":"Trends Ecol Evol","language":"eng","note":"PMID: 21227771","page":"11-15","source":"PubMed","title":"Parasites, disease and the structure of ecological communities","volume":"1","author":[{"family":"Dobson","given":"A. P."},{"family":"Hudson","given":"P. J."}],"issued":{"date-parts":[["1986",7]]}}},{"id":2008,"uris":["http://zotero.org/groups/2585270/items/N8MDM3XF"],"itemData":{"id":2008,"type":"article-journal","abstract":"Species interactions can influence ecosystem functioning by enhancing or suppressing the activities of species that drive ecosystem processes, or by causing changes in biodiversity. However, one important class of species interactions – parasitism – has been little considered in biodiversity and ecosystem functioning (BD-EF) research. Parasites might increase or decrease ecosystem processes by reducing host abundance. Parasites could also increase trait diversity by suppressing dominant species or by increasing within-host trait diversity. These different mechanisms by which parasites might affect ecosystem function pose challenges in predicting their net effects. Nonetheless, given the ubiquity of parasites, we propose that parasite–host interactions should be incorporated into the BD-EF framework.","container-title":"Trends in Ecology &amp; Evolution","DOI":"10.1016/j.tree.2018.01.011","ISSN":"0169-5347","issue":"4","journalAbbreviation":"Trends in Ecology &amp; Evolution","language":"en","page":"260-268","source":"ScienceDirect","title":"Parasitism and the Biodiversity-Functioning Relationship","volume":"33","author":[{"family":"Frainer","given":"André"},{"family":"McKie","given":"Brendan G."},{"family":"Amundsen","given":"Per-Arne"},{"family":"Knudsen","given":"Rune"},{"family":"Lafferty","given":"Kevin D."}],"issued":{"date-parts":[["2018",4,1]]}}},{"id":1713,"uris":["http://zotero.org/groups/2585270/items/RWHARA67"],"itemData":{"id":1713,"type":"article-journal","abstract":"Parasitism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W."}],"issued":{"date-parts":[["2008",6]]}}},{"id":1516,"uris":["http://zotero.org/groups/2585270/items/2EBG3PT3"],"itemData":{"id":1516,"type":"article-journal","abstract":"Effective management of our natural resources requires an understanding of ecosystem structure and function; effectively, an ecosystem-based approach to management. Parasites occur, albeit cryptically, in almost all ecosystems, yet they are usually neglected in studies on populations and communties of organisms. Parasites can have pronounced or subtle effects on hosts affecting host behavior, growth, fecundity, and mortality. Furthermore, parasites may regulate host population dynamics and influence community structure. Many parasites have complex life cycles and depend for transmission on the presence of a variety of invertebrate and vertebrate intermediate hosts. Often transmission involves predator–prey interactions. Thus, parasites reflect the host’s position in the food web and are indicative of changes in ecosystem structure and function. Parasites can provide information on population structure, evolutionary hypotheses, environmental stressors, trophic interactions, biodiversity, and climatic conditions. I use examples from diverse freshwater and marine systems to demonstrate that parasites should be incorporated into research and monitoring programs to maximize information gathered in ecosystem-based studies and resource management.","container-title":"EcoHealth","DOI":"10.1007/s10393-004-0028-3","ISSN":"1612-9210","issue":"2","journalAbbreviation":"EcoHealth","language":"en","page":"151-164","source":"Springer Link","title":"Parasites: Small Players with Crucial Roles in the Ecological Theater","title-short":"Parasites","volume":"1","author":[{"family":"Marcogliese","given":"D.J."}],"issued":{"date-parts":[["2004",6,1]]}}},{"id":1912,"uris":["http://zotero.org/groups/2585270/items/KGQAWQJU"],"itemData":{"id":1912,"type":"article-journal","abstract":"Traditionally, the major biotic determinants of animal community structure were assumed to be competition and predation. Recent theoretical, experimental and field studies indicate that parasitism is also important. The spectrum of effects that parasites have on host individuals is as broad as the range of parasite-host interactions. This review considers evidence for direct effects of parasites on fecundity and survival that influence host demography, and for indirect effects on host physiology and behavior that interface with competition and predation.","container-title":"Trends in Ecology &amp; Evolution","DOI":"10.1016/0169-5347(91)90071-5","ISSN":"0169-5347","issue":"8","journalAbbreviation":"Trends in Ecology &amp; Evolution","language":"en","page":"250-254","source":"ScienceDirect","title":"Parasitism: A cryptic determinant of animal community structure","title-short":"Parasitism","volume":"6","author":[{"family":"Minchella","given":"Dennis J."},{"family":"Scott","given":"Marilyn E."}],"issued":{"date-parts":[["1991",8,1]]}}},{"id":2013,"uris":["http://zotero.org/groups/2585270/items/JJE7GW6X"],"itemData":{"id":2013,"type":"article-journal","abstract":"Although parasites represent a substantial part of marine communities’ biomass and diversity, their influence on ecosystem functioning, especially via the modification of host behaviour, remains largely unknown. Here, we explored the effects of the bopyrid ectoparasite Gyge branchialis on the engineering activities of the thalassinid crustacean Upogebia pusilla and the cascading effects on intertidal ecosystem processes (e.g. sediment bioturbation) and functions (e.g. nutrient regeneration). Laboratory experiments revealed that the overall activity level of parasitized mud shrimp is reduced by a factor 3.3 due to a decrease in time allocated to burrowing and ventilating activities (by factors 1.9 and 2.9, respectively). Decrease in activity level led to strong reductions of bioturbation rates and biogeochemical fluxes at the sediment–water interface. Given the world-wide distribution of mud shrimp and their key role in biogeochemical processes, parasite-mediated alteration of their engineering behaviour has undoubtedly broad ecological impacts on marine coastal systems functioning. Our results illustrate further the need to consider host–parasite interactions (including trait-mediated indirect effects) when assessing the contribution of species to ecosystem properties, functions and services.","container-title":"Journal of Animal Ecology","DOI":"10.1111/1365-2656.13236","ISSN":"1365-2656","issue":"9","language":"en","note":"_eprint: https://onlinelibrary.wiley.com/doi/pdf/10.1111/1365-2656.13236","page":"2192-2205","source":"Wiley Online Library","title":"Parasitism in ecosystem engineer species: A key factor controlling marine ecosystem functioning","title-short":"Parasitism in ecosystem engineer species","volume":"89","author":[{"family":"Pascal","given":"Ludovic"},{"family":"Grémare","given":"Antoine"},{"family":"Montaudouin","given":"Xavier","non-dropping-particle":"de"},{"family":"Deflandre","given":"Bruno"},{"family":"Romero-Ramirez","given":"Alicia"},{"family":"Maire","given":"Olivier"}],"issued":{"date-parts":[["2020"]]}}},{"id":1530,"uris":["http://zotero.org/groups/2585270/items/KYYZ4GHH"],"itemData":{"id":1530,"type":"article-journal","abstract":"Past research on parasites and community ecology has focussed on two distinct levels of the overall community. First, it has been shown that parasites can have a role in structuring host communities. They can have differential effects on the different hosts that they exploit, they can directly debilitate a host that itself is a key structuring force in the community, or they can indirectly alter the phenotype of their host and change the importance of the host for the community. Second, certain parasite species can be important in shaping parasite communities. Dominant parasite species can directly compete with other parasite species inside the host and reduce their abundance to some extent, and parasites that alter host phenotype can indirectly make the host more or less suitable for other parasite species. The possibility that a </w:instrText>
      </w:r>
      <w:r w:rsidR="004435EC" w:rsidRPr="0053061F">
        <w:rPr>
          <w:rFonts w:asciiTheme="majorHAnsi" w:hAnsiTheme="majorHAnsi" w:cstheme="majorHAnsi"/>
          <w:kern w:val="0"/>
        </w:rPr>
        <w:instrText xml:space="preserve">parasite species simultaneously affects the structure of all levels of the overall community, i.e. the parasite community and the community of free-living animals, is never considered. Given the many direct and indirect ways in which a parasite species can modulate the abundance of other species, it is conceivable that some parasite species have functionally important roles in a community, and that their removal would change the relative composition of the whole community. An example from a soft-sediment intertidal community is used to illustrate how the subtle, indirect effects of a parasite species on non-host species can be very important to the structure of the overall community. Future community studies addressing the many potential influences of parasites will no doubt identify other functionally important parasite species that serve to maintain biodiversity.","container-title":"International Journal for Parasitology","DOI":"10.1016/S0020-7519(99)00045-4","ISSN":"0020-7519","issue":"6","journalAbbreviation":"International Journal for Parasitology","language":"en","page":"903-914","source":"ScienceDirect","title":"The functional importance of parasites in animal communities: many roles at many levels?","title-short":"The functional importance of parasites in animal communities","volume":"29","author":[{"family":"Poulin","given":"Robert"}],"issued":{"date-parts":[["1999",6,1]]}}}],"schema":"https://github.com/citation-style-language/schema/raw/master/csl-citation.json"} </w:instrText>
      </w:r>
      <w:r w:rsidR="000D4F13">
        <w:rPr>
          <w:rFonts w:asciiTheme="majorHAnsi" w:hAnsiTheme="majorHAnsi" w:cstheme="majorHAnsi"/>
          <w:kern w:val="0"/>
          <w:lang w:val="en-US"/>
        </w:rPr>
        <w:fldChar w:fldCharType="separate"/>
      </w:r>
      <w:r w:rsidR="004435EC" w:rsidRPr="0053061F">
        <w:rPr>
          <w:rFonts w:asciiTheme="majorHAnsi" w:hAnsiTheme="majorHAnsi" w:cstheme="majorHAnsi"/>
          <w:noProof/>
          <w:kern w:val="0"/>
        </w:rPr>
        <w:t>(Dobson &amp; Hudson, 1986; Frainer et al., 2018; Lafferty et al., 2008; Marcogliese, 2004; Minchella &amp; Scott, 1991; Pascal et al., 2020; Poulin, 1999)</w:t>
      </w:r>
      <w:r w:rsidR="000D4F13">
        <w:rPr>
          <w:rFonts w:asciiTheme="majorHAnsi" w:hAnsiTheme="majorHAnsi" w:cstheme="majorHAnsi"/>
          <w:kern w:val="0"/>
          <w:lang w:val="en-US"/>
        </w:rPr>
        <w:fldChar w:fldCharType="end"/>
      </w:r>
      <w:r w:rsidR="004435EC" w:rsidRPr="0053061F">
        <w:rPr>
          <w:rFonts w:asciiTheme="majorHAnsi" w:hAnsiTheme="majorHAnsi" w:cstheme="majorHAnsi"/>
          <w:kern w:val="0"/>
        </w:rPr>
        <w:t>.</w:t>
      </w:r>
      <w:r w:rsidR="00F915C7" w:rsidRPr="0053061F">
        <w:rPr>
          <w:rFonts w:asciiTheme="majorHAnsi" w:hAnsiTheme="majorHAnsi" w:cstheme="majorHAnsi"/>
          <w:kern w:val="0"/>
        </w:rPr>
        <w:t xml:space="preserve"> </w:t>
      </w:r>
      <w:r w:rsidR="00FF4D80" w:rsidRPr="00FF4D80">
        <w:rPr>
          <w:rFonts w:asciiTheme="majorHAnsi" w:hAnsiTheme="majorHAnsi" w:cstheme="majorHAnsi"/>
          <w:kern w:val="0"/>
          <w:lang w:val="en-US"/>
        </w:rPr>
        <w:t xml:space="preserve">They </w:t>
      </w:r>
      <w:r w:rsidR="00FF4D80">
        <w:rPr>
          <w:rFonts w:asciiTheme="majorHAnsi" w:hAnsiTheme="majorHAnsi" w:cstheme="majorHAnsi"/>
          <w:kern w:val="0"/>
          <w:lang w:val="en-US"/>
        </w:rPr>
        <w:t xml:space="preserve">often </w:t>
      </w:r>
      <w:del w:id="0" w:author="Éric Harvey" w:date="2023-08-21T13:00:00Z">
        <w:r w:rsidR="00FF4D80" w:rsidDel="006F5BC6">
          <w:rPr>
            <w:rFonts w:asciiTheme="majorHAnsi" w:hAnsiTheme="majorHAnsi" w:cstheme="majorHAnsi"/>
            <w:kern w:val="0"/>
            <w:lang w:val="en-US"/>
          </w:rPr>
          <w:delText xml:space="preserve">implicate </w:delText>
        </w:r>
      </w:del>
      <w:ins w:id="1" w:author="Éric Harvey" w:date="2023-08-21T13:00:00Z">
        <w:r w:rsidR="006F5BC6">
          <w:rPr>
            <w:rFonts w:asciiTheme="majorHAnsi" w:hAnsiTheme="majorHAnsi" w:cstheme="majorHAnsi"/>
            <w:kern w:val="0"/>
            <w:lang w:val="en-US"/>
          </w:rPr>
          <w:t>involve</w:t>
        </w:r>
        <w:r w:rsidR="006F5BC6">
          <w:rPr>
            <w:rFonts w:asciiTheme="majorHAnsi" w:hAnsiTheme="majorHAnsi" w:cstheme="majorHAnsi"/>
            <w:kern w:val="0"/>
            <w:lang w:val="en-US"/>
          </w:rPr>
          <w:t xml:space="preserve"> </w:t>
        </w:r>
      </w:ins>
      <w:r w:rsidR="00FF4D80">
        <w:rPr>
          <w:rFonts w:asciiTheme="majorHAnsi" w:hAnsiTheme="majorHAnsi" w:cstheme="majorHAnsi"/>
          <w:kern w:val="0"/>
          <w:lang w:val="en-US"/>
        </w:rPr>
        <w:t xml:space="preserve">physiological and behavioral </w:t>
      </w:r>
      <w:r w:rsidR="0070134C">
        <w:rPr>
          <w:rFonts w:asciiTheme="majorHAnsi" w:hAnsiTheme="majorHAnsi" w:cstheme="majorHAnsi"/>
          <w:kern w:val="0"/>
          <w:lang w:val="en-US"/>
        </w:rPr>
        <w:t>changes</w:t>
      </w:r>
      <w:r w:rsidR="00FF4D80">
        <w:rPr>
          <w:rFonts w:asciiTheme="majorHAnsi" w:hAnsiTheme="majorHAnsi" w:cstheme="majorHAnsi"/>
          <w:kern w:val="0"/>
          <w:lang w:val="en-US"/>
        </w:rPr>
        <w:t xml:space="preserve"> </w:t>
      </w:r>
      <w:r w:rsidR="0070134C">
        <w:rPr>
          <w:rFonts w:asciiTheme="majorHAnsi" w:hAnsiTheme="majorHAnsi" w:cstheme="majorHAnsi"/>
          <w:kern w:val="0"/>
          <w:lang w:val="en-US"/>
        </w:rPr>
        <w:t>o</w:t>
      </w:r>
      <w:r w:rsidR="0054191E">
        <w:rPr>
          <w:rFonts w:asciiTheme="majorHAnsi" w:hAnsiTheme="majorHAnsi" w:cstheme="majorHAnsi"/>
          <w:kern w:val="0"/>
          <w:lang w:val="en-US"/>
        </w:rPr>
        <w:t>f</w:t>
      </w:r>
      <w:r w:rsidR="00FF4D80">
        <w:rPr>
          <w:rFonts w:asciiTheme="majorHAnsi" w:hAnsiTheme="majorHAnsi" w:cstheme="majorHAnsi"/>
          <w:kern w:val="0"/>
          <w:lang w:val="en-US"/>
        </w:rPr>
        <w:t xml:space="preserve"> their hosts </w:t>
      </w:r>
      <w:r w:rsidR="0070134C">
        <w:rPr>
          <w:rFonts w:asciiTheme="majorHAnsi" w:hAnsiTheme="majorHAnsi" w:cstheme="majorHAnsi"/>
          <w:kern w:val="0"/>
          <w:lang w:val="en-US"/>
        </w:rPr>
        <w:fldChar w:fldCharType="begin"/>
      </w:r>
      <w:r w:rsidR="0070134C">
        <w:rPr>
          <w:rFonts w:asciiTheme="majorHAnsi" w:hAnsiTheme="majorHAnsi" w:cstheme="majorHAnsi"/>
          <w:kern w:val="0"/>
          <w:lang w:val="en-US"/>
        </w:rPr>
        <w:instrText xml:space="preserve"> ADDIN ZOTERO_ITEM CSL_CITATION {"citationID":"GSmW4h4v","properties":{"formattedCitation":"(Barber et al., 2000; Iwanowicz, 2011)","plainCitation":"(Barber et al., 2000; Iwanowicz, 2011)","noteIndex":0},"citationItems":[{"id":1982,"uris":["http://zotero.org/groups/2585270/items/WHJ3TRHP"],"itemData":{"id":1982,"type":"article-journal","abstract":"Fish serve as hosts to a range of parasites that are taxonomically diverse and that exhibit a wide variety of life cycle strategies. Whereas many of these parasites are passed directly between ultimate hosts, others need to navigate through a series of intermediate hosts before reaching a host in (or on) which they can attain sexual maturity. The realisation that parasites need not have evolved to minimise their impact on hosts to be successful, and in many cases may even have a requirement for their hosts to be eaten by specific predators to ensure transmission, has renewed interest in the evolutionary basis of infection-associated host behaviour. Fishes have proved popular models for the experimental examination of such hypotheses, and parasitic infections have been demonstrated to have consequences for almost every aspect of fish behaviour. Despite a scarcity of knowledge regarding the mechanistic basis of such behaviour changes in most cases, and an even lower understanding of their ecological consequences, there can be little doubt that infection-associated behaviour changes have the potential to impact severely on the ecology of infected fishes. Changes in foraging efficiency, time budget, habitat selection, competitive ability, predator-prey relationships, swimming performance and sexual behaviour and mate choice have all been associated with – and in some cases been shown to be a result of – parasite infections, and are reviewed here in some detail. Since the behavioural consequences of infections are exposed to evolutionary selection pressures in the same way as are other phenotypic traits, few behavioural changes will be evolutionarily neutral and host behaviour changes that facilitate transmission should be expected. Despite this expectation, we have found little conclusive evidence for the Parasite Increased Trophic Transmission (PITT) hypothesis in fishes, though recent studies suggest it is likely to be an important mechanism. Additionally, since the fitness consequences of the many behavioural changes described have rarely been quantified, their evolutionary and ecological significance is effectively unknown.","container-title":"Reviews in Fish Biology and Fisheries","DOI":"10.1023/A:1016658224470","ISSN":"1573-5184","issue":"2","journalAbbreviation":"Reviews in Fish Biology and Fisheries","language":"en","page":"131-165","source":"Springer Link","title":"Effects of parasites on fish behaviour: a review and evolutionary perspective","title-short":"Effects of parasites on fish behaviour","volume":"10","author":[{"family":"Barber","given":"Iain"},{"family":"Hoare","given":"Danie"},{"family":"Krause","given":"Jens"}],"issued":{"date-parts":[["2000",6,1]]}}},{"id":1693,"uris":["http://zotero.org/groups/2585270/items/H3AKLURA"],"itemData":{"id":1693,"type":"book","abstract":"It is believed by many that parasites are only as important as the fish they infect. Parasites are ubiquitous, primarily surviving in a dynamic equilibrium with their host(s) and they are often overlooked in fish health assessments. Changes in the environment, both anthropogenic and environmental, can alter the parasite/host equilibrium and cause disease or mortality in fish. Therefore it is imperative that we have knowledge of both parasites and parasitic communities within a given population. When fish kills occur, it can often be associated with changes in parasite density and community composition. Often the damage associated with these fish is relative to the rate of infestation with the parasite; a fish that is lightly infected will show few signs of the parasite, while a heavily infected fish may become physiologically impaired and even die. Parasites can cause mechanical damage (fusion of gill lamellae, tissue replacement), physiological damage (cell proliferation, immunomodulation, detrimental behavioral responses, altered growth) and reproductive damage. As parasitism is the most common lifestyle on the planet, understanding its role in the environment may help researchers understand changes in a given fish population or stream ecosystem.","source":"ResearchGate","title":"Overview On The Effects Of Parasites On Fish Health","author":[{"family":"Iwanowicz","given":"Deborah"}],"issued":{"date-parts":[["2011",7,20]]}}}],"schema":"https://github.com/citation-style-language/schema/raw/master/csl-citation.json"} </w:instrText>
      </w:r>
      <w:r w:rsidR="0070134C">
        <w:rPr>
          <w:rFonts w:asciiTheme="majorHAnsi" w:hAnsiTheme="majorHAnsi" w:cstheme="majorHAnsi"/>
          <w:kern w:val="0"/>
          <w:lang w:val="en-US"/>
        </w:rPr>
        <w:fldChar w:fldCharType="separate"/>
      </w:r>
      <w:r w:rsidR="0070134C">
        <w:rPr>
          <w:rFonts w:asciiTheme="majorHAnsi" w:hAnsiTheme="majorHAnsi" w:cstheme="majorHAnsi"/>
          <w:noProof/>
          <w:kern w:val="0"/>
          <w:lang w:val="en-US"/>
        </w:rPr>
        <w:t>(Barber et al., 2000; Iwanowicz, 2011)</w:t>
      </w:r>
      <w:r w:rsidR="0070134C">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w:t>
      </w:r>
      <w:r w:rsidR="0054191E">
        <w:rPr>
          <w:rFonts w:asciiTheme="majorHAnsi" w:hAnsiTheme="majorHAnsi" w:cstheme="majorHAnsi"/>
          <w:kern w:val="0"/>
          <w:lang w:val="en-US"/>
        </w:rPr>
        <w:t xml:space="preserve">are </w:t>
      </w:r>
      <w:r w:rsidR="009E3596">
        <w:rPr>
          <w:rFonts w:asciiTheme="majorHAnsi" w:hAnsiTheme="majorHAnsi" w:cstheme="majorHAnsi"/>
          <w:kern w:val="0"/>
          <w:lang w:val="en-US"/>
        </w:rPr>
        <w:t xml:space="preserve">major </w:t>
      </w:r>
      <w:r w:rsidR="0054191E">
        <w:rPr>
          <w:rFonts w:asciiTheme="majorHAnsi" w:hAnsiTheme="majorHAnsi" w:cstheme="majorHAnsi"/>
          <w:kern w:val="0"/>
          <w:lang w:val="en-US"/>
        </w:rPr>
        <w:t>elements</w:t>
      </w:r>
      <w:r w:rsidR="009E3596">
        <w:rPr>
          <w:rFonts w:asciiTheme="majorHAnsi" w:hAnsiTheme="majorHAnsi" w:cstheme="majorHAnsi"/>
          <w:kern w:val="0"/>
          <w:lang w:val="en-US"/>
        </w:rPr>
        <w:t xml:space="preserve"> of</w:t>
      </w:r>
      <w:r w:rsidR="00FF4D80">
        <w:rPr>
          <w:rFonts w:asciiTheme="majorHAnsi" w:hAnsiTheme="majorHAnsi" w:cstheme="majorHAnsi"/>
          <w:kern w:val="0"/>
          <w:lang w:val="en-US"/>
        </w:rPr>
        <w:t xml:space="preserve"> food webs</w:t>
      </w:r>
      <w:r w:rsidR="00EC7F0D">
        <w:rPr>
          <w:rFonts w:asciiTheme="majorHAnsi" w:hAnsiTheme="majorHAnsi" w:cstheme="majorHAnsi"/>
          <w:kern w:val="0"/>
          <w:lang w:val="en-US"/>
        </w:rPr>
        <w:t xml:space="preserve"> </w:t>
      </w:r>
      <w:r w:rsidR="001563CD">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{"citationID":"myR0zK0b","properties":{"formattedCitation":"(Lafferty et al., 2006, 2008; Marcogliese &amp; Cone, 1997a)","plainCitation":"(Lafferty et al., 2006, 2008; Marcogliese &amp; Cone, 1997a)","noteIndex":0},"citationItems":[{"id":1734,"uris":["http://zotero.org/groups/2585270/items/45JBHYE4"],"itemData":{"id":1734,"type":"article-journal","abstract":"Parasitism is the most common animal lifestyle, yet food webs rarely include parasites. The few earlier studies have indicated that including parasites leads to obvious increases in species richness, number of links, and food chain length. A less obvious result was that adding parasites slightly reduced connectance, a key metric considered to affect food web stability. However, reported reductions in connectance after the addition of parasites resulted from an inappropriate calculation. Two alternative corrective approaches applied to four published studies yield an opposite result: parasites increase connectance, sometimes dramatically. In addition, we find that parasites can greatly affect other food web statistics, such as nestedness (asymmetry of interactions), chain length, and linkage density. Furthermore, whereas most food webs find that top trophic levels are least vulnerable to natural enemies, the inclusion of parasites revealed that mid-trophic levels, not low trophic levels, suffered the highest vulnerability to natural enemies. These results show that food webs are very incomplete without parasites. Most notably, recognition of parasite links may have important consequences for ecosystem stability because they can increase connectance and nestedness.","container-title":"Proceedings of the National Academy of Sciences of the United States of America","DOI":"10.1073/pnas.0604755103","ISSN":"0027-8424","issue":"30","journalAbbreviation":"Proc Natl Acad Sci U S A","language":"eng","note":"PMID: 16844774\nPMCID: PMC1544067","page":"11211-11216","source":"PubMed","title":"Parasites dominate food web links","volume":"103","author":[{"family":"Lafferty","given":"Kevin D."},{"family":"Dobson","given":"Andrew P."},{"family":"Kuris","given":"Armand M."}],"issued":{"date-parts":[["2006",7,25]]}}},{"id":1713,"uris":["http://zotero.org/groups/2585270/items/RWHARA67"],"itemData":{"id":1713,"type":"article-journal","abstract":"Parasitism is the most common consumer strategy among organisms, yet only recently has there been a call for the inclusion of infectious disease agents in food webs. The value of this effort hinges on whether parasites affect food-web properties. Increasing evidence suggests that parasites have the potential to uniquely alter food-web topology in terms of chain length, connectance and robustness. In addition, parasites might affect food-web stability, interaction strength and energy flow. Food-web structure also affects infectious disease dynamics because parasites depend on the ecological networks in which they live. Empirically, incorporating parasites into food webs is straightforward. We may start with existing food webs and add parasites as nodes, or we may try to build food webs around systems for which we already have a good understanding of infectious processes. In the future, perhaps researchers will add parasites while they construct food webs. Less clear is how food-web theory can accommodate parasites. This is a deep and central problem in theoretical biology and applied mathematics. For instance, is representing parasites with complex life cycles as a single node equivalent to representing other species with ontogenetic niche shifts as a single node? Can parasitism fit into fundamental frameworks such as the niche model? Can we integrate infectious disease models into the emerging field of dynamic food-web modelling? Future progress will benefit from interdisciplinary collaborations between ecologists and infectious disease biologists.","container-title":"Ecology Letters","DOI":"10.1111/j.1461-0248.2008.01174.x","ISSN":"1461-0248","issue":"6","journalAbbreviation":"Ecol Lett","language":"eng","note":"PMID: 18462196\nPMCID: PMC2408649","page":"533-546","source":"PubMed","title":"Parasites in food webs: the ultimate missing links","title-short":"Parasites in food webs","volume":"11","author":[{"family":"Lafferty","given":"Kevin D."},{"family":"Allesina","given":"Stefano"},{"family":"Arim","given":"Matias"},{"family":"Briggs","given":"Cherie J."},{"family":"De Leo","given":"Giulio"},{"family":"Dobson","given":"Andrew P."},{"family":"Dunne","given":"Jennifer A."},{"family":"Johnson","given":"Pieter T. J."},{"family":"Kuris","given":"Armand M."},{"family":"Marcogliese","given":"David J."},{"family":"Martinez","given":"Neo D."},{"family":"Memmott","given":"Jane"},{"family":"Marquet","given":"Pablo A."},{"family":"McLaughlin","given":"John P."},{"family":"Mordecai","given":"Erin A."},{"family":"Pascual","given":"Mercedes"},{"family":"Poulin","given":"Robert"},{"family":"Thieltges","given":"David W."}],"issued":{"date-parts":[["2008",6]]}}},{"id":1805,"uris":["http://zotero.org/groups/2585270/items/NX84668Z"],"itemData":{"id":1805,"type":"article-journal","abstract":"Parasites have the capacity to regulate host populations and may be important determinants of community structure, yet they are usually neglected in studies of food webs. Parasites can provide much of the information on host biology, such as diet and migration, that is necessary to construct accurate webs. Because many parasites have complex life cycles that involve several different hosts, and often depend on trophic interactions for transmission, parasites provide complementary views of web structure and dynamics. Incorporation of parasites in food webs can substantially after baste web properties, Including connectance, chain length and proportions of top and basal species, and can allow the testing of specific hypotheses related to food-web dynamics.","container-title":"Trends in Ecology &amp; Evolution","DOI":"10.1016/S0169-5347(97)01080-X","ISSN":"0169-5347","issue":"8","journalAbbreviation":"Trends in Ecology &amp; Evolution","language":"en","page":"320-325","source":"ScienceDirect","title":"Food webs: a plea for parasites","title-short":"Food webs","volume":"12","author":[{"family":"Marcogliese","given":"David J."},{"family":"Cone","given":"David K."}],"issued":{"date-parts":[["1997",8,1]]}}}],"schema":"https://github.com/citation-style-language/schema/raw/master/csl-citation.json"} </w:instrText>
      </w:r>
      <w:r w:rsidR="001563CD">
        <w:rPr>
          <w:rFonts w:asciiTheme="majorHAnsi" w:hAnsiTheme="majorHAnsi" w:cstheme="majorHAnsi"/>
          <w:kern w:val="0"/>
          <w:lang w:val="en-US"/>
        </w:rPr>
        <w:fldChar w:fldCharType="separate"/>
      </w:r>
      <w:r w:rsidR="00EC7F0D">
        <w:rPr>
          <w:rFonts w:asciiTheme="majorHAnsi" w:hAnsiTheme="majorHAnsi" w:cstheme="majorHAnsi"/>
          <w:noProof/>
          <w:kern w:val="0"/>
          <w:lang w:val="en-US"/>
        </w:rPr>
        <w:t>(Lafferty et al., 2006, 2008; Marcogliese &amp; Cone, 1997a)</w:t>
      </w:r>
      <w:r w:rsidR="001563CD">
        <w:rPr>
          <w:rFonts w:asciiTheme="majorHAnsi" w:hAnsiTheme="majorHAnsi" w:cstheme="majorHAnsi"/>
          <w:kern w:val="0"/>
          <w:lang w:val="en-US"/>
        </w:rPr>
        <w:fldChar w:fldCharType="end"/>
      </w:r>
      <w:r w:rsidR="001563CD">
        <w:rPr>
          <w:rFonts w:asciiTheme="majorHAnsi" w:hAnsiTheme="majorHAnsi" w:cstheme="majorHAnsi"/>
          <w:kern w:val="0"/>
          <w:lang w:val="en-US"/>
        </w:rPr>
        <w:t xml:space="preserve"> and respond to </w:t>
      </w:r>
      <w:r w:rsidR="00984BB8">
        <w:rPr>
          <w:rFonts w:asciiTheme="majorHAnsi" w:hAnsiTheme="majorHAnsi" w:cstheme="majorHAnsi"/>
          <w:kern w:val="0"/>
          <w:lang w:val="en-US"/>
        </w:rPr>
        <w:t xml:space="preserve">global </w:t>
      </w:r>
      <w:r w:rsidR="001563CD">
        <w:rPr>
          <w:rFonts w:asciiTheme="majorHAnsi" w:hAnsiTheme="majorHAnsi" w:cstheme="majorHAnsi"/>
          <w:kern w:val="0"/>
          <w:lang w:val="en-US"/>
        </w:rPr>
        <w:t>changes</w:t>
      </w:r>
      <w:r w:rsidR="00984BB8">
        <w:rPr>
          <w:rFonts w:asciiTheme="majorHAnsi" w:hAnsiTheme="majorHAnsi" w:cstheme="majorHAnsi"/>
          <w:kern w:val="0"/>
          <w:lang w:val="en-US"/>
        </w:rPr>
        <w:t xml:space="preserve"> </w:t>
      </w:r>
      <w:r w:rsidR="00984BB8">
        <w:rPr>
          <w:rFonts w:asciiTheme="majorHAnsi" w:hAnsiTheme="majorHAnsi" w:cstheme="majorHAnsi"/>
          <w:kern w:val="0"/>
          <w:lang w:val="en-US"/>
        </w:rPr>
        <w:fldChar w:fldCharType="begin"/>
      </w:r>
      <w:r w:rsidR="00984BB8">
        <w:rPr>
          <w:rFonts w:asciiTheme="majorHAnsi" w:hAnsiTheme="majorHAnsi" w:cstheme="majorHAnsi"/>
          <w:kern w:val="0"/>
          <w:lang w:val="en-US"/>
        </w:rPr>
        <w:instrText xml:space="preserve"> ADDIN ZOTERO_ITEM CSL_CITATION {"citationID":"oz5nQf3h","properties":{"formattedCitation":"(Brooks &amp; Hoberg, 2007; Cable et al., 2017; Carlson et al., 2020; Mostowy &amp; Engelst\\uc0\\u228{}dter, 2010)","plainCitation":"(Brooks &amp; Hoberg, 2007; Cable et al., 2017; Carlson et al., 2020; Mostowy &amp; Engelstädter, 2010)","noteIndex":0},"citationItems":[{"id":7740,"uris":["http://zotero.org/groups/2585270/items/FL5SIPS4"],"itemData":{"id":7740,"type":"article-journal","container-title":"Trends in Parasitology","DOI":"10.1016/j.pt.2007.08.016","ISSN":"1471-4922, 1471-5007","issue":"12","journalAbbreviation":"Trends in Parasitology","language":"English","note":"publisher: Elsevier\nPMID: 17962073","page":"571-574","source":"www.cell.com","title":"How will global climate change affect parasite–host assemblages?","volume":"23","author":[{"family":"Brooks","given":"Daniel R."},{"family":"Hoberg","given":"Eric P."}],"issued":{"date-parts":[["2007",12,1]]}}},{"id":7736,"uris":["http://zotero.org/groups/2585270/items/96ZJE8AJ"],"itemData":{"id":7736,"type":"article-journal","abstract":"Parasitic infections are ubiquitous in wildlife, livestock and human populations, and healthy ecosystems are often parasite rich. Yet, their negative impacts can be extreme. Understanding how both anticipated and cryptic changes in a system might affect parasite transmission at an individual, local and global level is critical for sustainable control in humans and livestock. Here we highlight and synthesize evidence regarding potential effects of ‘system changes’ (both climatic and anthropogenic) on parasite transmission from wild host–parasite systems. Such information could inform more efficient and sustainable parasite control programmes in domestic animals or humans. Many examples from diverse terrestrial and aquatic natural systems show how abiotic and biotic factors affected by system changes can interact additively, multiplicatively or antagonistically to influence parasite transmission, including through altered habitat structure, biodiversity, host demographics and evolution. Despite this, few studies of managed systems explicitly consider these higher-order interactions, or the subsequent effects of parasite evolution, which can conceal or exaggerate measured impacts of control actions. We call for a more integrated approach to investigating transmission dynamics, which recognizes these complexities and makes use of new technologies for data capture and monitoring, and to support robust predictions of altered parasite dynamics in a rapidly changing world.\n\nThis article is part of the themed issue ‘Opening the black box: re-examining the ecology and evolution of parasite transmission’.","container-title":"Philosophical Transactions of the Royal Society B: Biological Sciences","DOI":"10.1098/rstb.2016.0088","issue":"1719","note":"publisher: Royal Society","page":"20160088","source":"royalsocietypublishing.org (Atypon)","title":"Global change, parasite transmission and disease control: lessons from ecology","title-short":"Global change, parasite transmission and disease control","volume":"372","author":[{"family":"Cable","given":"Joanne"},{"family":"Barber","given":"Iain"},{"family":"Boag","given":"Brian"},{"family":"Ellison","given":"Amy R."},{"family":"Morgan","given":"Eric R."},{"family":"Murray","given":"Kris"},{"family":"Pascoe","given":"Emily L."},{"family":"Sait","given":"Steven M."},{"family":"Wilson","given":"Anthony J."},{"family":"Booth","given":"Mark"}],"issued":{"date-parts":[["2017",3,13]]}}},{"id":7554,"uris":["http://zotero.org/groups/2585270/items/C2AGJC4M"],"itemData":{"id":7554,"type":"article-journal","abstract":"Found throughout the tree of life and in every ecosystem, parasites are some of the most diverse, ecologically important animals on Earth—but in almost all cases, the least protected by wildlife or ecosystem conservation efforts. For decades, ecologists have been calling for research to understand parasites' important ecological role, and increasingly, to protect as many species from extinction as possible. However, most conservationists still work within priority systems for funding and effort that exclude or ignore parasites, or treat parasites as an obstacle to be overcome. Our working group identified 12 goals for the next decade that could advance parasite biodiversity conservation through an ambitious mix of research, advocacy, and management.","container-title":"Biological Conservation","DOI":"10.1016/j.biocon.2020.108596","ISSN":"0006-3207","journalAbbreviation":"Biological Conservation","language":"en","page":"108596","source":"ScienceDirect","title":"A global parasite conservation plan","volume":"250","author":[{"family":"Carlson","given":"Colin J."},{"family":"Hopkins","given":"Skylar"},{"family":"Bell","given":"Kayce C."},{"family":"Doña","given":"Jorge"},{"family":"Godfrey","given":"Stephanie S."},{"family":"Kwak","given":"Mackenzie L."},{"family":"Lafferty","given":"Kevin D."},{"family":"Moir","given":"Melinda L."},{"family":"Speer","given":"Kelly A."},{"family":"Strona","given":"Giovanni"},{"family":"Torchin","given":"Mark"},{"family":"Wood","given":"Chelsea L."}],"issued":{"date-parts":[["2020",10,1]]}}},{"id":7107,"uris":["http://zotero.org/groups/2585270/items/4NEYWFGP"],"itemData":{"id":7107,"type":"article-journal","abstract":"Environmental factors are known to affect the strength and the specificity of interactions between hosts and parasites. However, how this shapes patterns of coevolutionary dynamics is not clear. Here, we construc</w:instrText>
      </w:r>
      <w:r w:rsidR="00984BB8" w:rsidRPr="00984BB8">
        <w:rPr>
          <w:rFonts w:asciiTheme="majorHAnsi" w:hAnsiTheme="majorHAnsi" w:cstheme="majorHAnsi"/>
          <w:kern w:val="0"/>
        </w:rPr>
        <w:instrText xml:space="preserve">t a simple mathematical model to study the effect of environmental change on host–parasite coevolutionary outcome when interactions are of the matching-alleles or the gene-for-gene type. Environmental changes may effectively alter the selective pressure and the level of specialism in the population. Our results suggest that environmental change altering the specificity of selection in antagonistic interactions can produce alternating time windows of cyclical allele-frequency dynamics and cessation thereof. This type of environmental impact can also explain the maintenance of polymorphism in gene-for-gene interactions without costs. Overall, our study points to the potential consequences of environmental variation in coevolution, and thus the importance of characterizing genotype-by-genotype-by-environment interactions in natural host–parasite systems, especially those that change the direction of selection acting between the two species.","container-title":"Proceedings of the Royal Society B: Biological Sciences","DOI":"10.1098/rspb.2010.2359","issue":"1716","note":"publisher: Royal Society","page":"2283-2292","source":"royalsocietypublishing.org (Atypon)","title":"The impact of environmental change on host–parasite coevolutionary dynamics","volume":"278","author":[{"family":"Mostowy","given":"Rafal"},{"family":"Engelstädter","given":"Jan"}],"issued":{"date-parts":[["2010",12,22]]}}}],"schema":"https://github.com/citation-style-language/schema/raw/master/csl-citation.json"} </w:instrText>
      </w:r>
      <w:r w:rsidR="00984BB8">
        <w:rPr>
          <w:rFonts w:asciiTheme="majorHAnsi" w:hAnsiTheme="majorHAnsi" w:cstheme="majorHAnsi"/>
          <w:kern w:val="0"/>
          <w:lang w:val="en-US"/>
        </w:rPr>
        <w:fldChar w:fldCharType="separate"/>
      </w:r>
      <w:r w:rsidR="00984BB8" w:rsidRPr="00984BB8">
        <w:rPr>
          <w:rFonts w:ascii="Calibri Light" w:hAnsiTheme="majorHAnsi" w:cs="Calibri Light"/>
          <w:kern w:val="0"/>
        </w:rPr>
        <w:t>(Brooks &amp; Hoberg, 2007; Cable et al., 2017; Carlson et al., 2020; Mostowy &amp; Engelstädter, 2010)</w:t>
      </w:r>
      <w:r w:rsidR="00984BB8">
        <w:rPr>
          <w:rFonts w:asciiTheme="majorHAnsi" w:hAnsiTheme="majorHAnsi" w:cstheme="majorHAnsi"/>
          <w:kern w:val="0"/>
          <w:lang w:val="en-US"/>
        </w:rPr>
        <w:fldChar w:fldCharType="end"/>
      </w:r>
      <w:r w:rsidR="00FF4D80" w:rsidRPr="00984BB8">
        <w:rPr>
          <w:rFonts w:asciiTheme="majorHAnsi" w:hAnsiTheme="majorHAnsi" w:cstheme="majorHAnsi"/>
          <w:kern w:val="0"/>
        </w:rPr>
        <w:t xml:space="preserve">. </w:t>
      </w:r>
      <w:del w:id="2" w:author="Éric Harvey" w:date="2023-08-21T13:01:00Z">
        <w:r w:rsidR="00C667EE" w:rsidRPr="003F2F84" w:rsidDel="006F5BC6">
          <w:rPr>
            <w:rFonts w:asciiTheme="majorHAnsi" w:hAnsiTheme="majorHAnsi" w:cstheme="majorHAnsi"/>
            <w:kern w:val="0"/>
            <w:lang w:val="en-US"/>
          </w:rPr>
          <w:delText xml:space="preserve">It </w:delText>
        </w:r>
        <w:r w:rsidR="00C667EE" w:rsidDel="006F5BC6">
          <w:rPr>
            <w:rFonts w:asciiTheme="majorHAnsi" w:hAnsiTheme="majorHAnsi" w:cstheme="majorHAnsi"/>
            <w:kern w:val="0"/>
            <w:lang w:val="en-US"/>
          </w:rPr>
          <w:delText xml:space="preserve">is then </w:delText>
        </w:r>
      </w:del>
      <w:ins w:id="3" w:author="Éric Harvey" w:date="2023-08-21T13:01:00Z">
        <w:r w:rsidR="006F5BC6">
          <w:rPr>
            <w:rFonts w:asciiTheme="majorHAnsi" w:hAnsiTheme="majorHAnsi" w:cstheme="majorHAnsi"/>
            <w:kern w:val="0"/>
            <w:lang w:val="en-US"/>
          </w:rPr>
          <w:t>T</w:t>
        </w:r>
        <w:r w:rsidR="006F5BC6">
          <w:rPr>
            <w:rFonts w:asciiTheme="majorHAnsi" w:hAnsiTheme="majorHAnsi" w:cstheme="majorHAnsi"/>
            <w:kern w:val="0"/>
            <w:lang w:val="en-US"/>
          </w:rPr>
          <w:t>h</w:t>
        </w:r>
        <w:r w:rsidR="006F5BC6">
          <w:rPr>
            <w:rFonts w:asciiTheme="majorHAnsi" w:hAnsiTheme="majorHAnsi" w:cstheme="majorHAnsi"/>
            <w:kern w:val="0"/>
            <w:lang w:val="en-US"/>
          </w:rPr>
          <w:t xml:space="preserve">us, </w:t>
        </w:r>
      </w:ins>
      <w:del w:id="4" w:author="Éric Harvey" w:date="2023-08-21T13:02:00Z">
        <w:r w:rsidR="00C667EE" w:rsidDel="006F5BC6">
          <w:rPr>
            <w:rFonts w:asciiTheme="majorHAnsi" w:hAnsiTheme="majorHAnsi" w:cstheme="majorHAnsi"/>
            <w:kern w:val="0"/>
            <w:lang w:val="en-US"/>
          </w:rPr>
          <w:delText xml:space="preserve">important to understand </w:delText>
        </w:r>
      </w:del>
      <w:r w:rsidR="00C667EE">
        <w:rPr>
          <w:rFonts w:asciiTheme="majorHAnsi" w:hAnsiTheme="majorHAnsi" w:cstheme="majorHAnsi"/>
          <w:kern w:val="0"/>
          <w:lang w:val="en-US"/>
        </w:rPr>
        <w:t xml:space="preserve">host-parasite association dynamics as parasites are ubiquitous in </w:t>
      </w:r>
      <w:r w:rsidR="00E00ADD">
        <w:rPr>
          <w:rFonts w:asciiTheme="majorHAnsi" w:hAnsiTheme="majorHAnsi" w:cstheme="majorHAnsi"/>
          <w:kern w:val="0"/>
          <w:lang w:val="en-US"/>
        </w:rPr>
        <w:t xml:space="preserve">ecological </w:t>
      </w:r>
      <w:r w:rsidR="00C667EE">
        <w:rPr>
          <w:rFonts w:asciiTheme="majorHAnsi" w:hAnsiTheme="majorHAnsi" w:cstheme="majorHAnsi"/>
          <w:kern w:val="0"/>
          <w:lang w:val="en-US"/>
        </w:rPr>
        <w:t xml:space="preserve">systems </w:t>
      </w:r>
      <w:r w:rsidR="00053309">
        <w:rPr>
          <w:rFonts w:asciiTheme="majorHAnsi" w:hAnsiTheme="majorHAnsi" w:cstheme="majorHAnsi"/>
          <w:kern w:val="0"/>
          <w:lang w:val="en-US"/>
        </w:rPr>
        <w:fldChar w:fldCharType="begin"/>
      </w:r>
      <w:r w:rsidR="00053309">
        <w:rPr>
          <w:rFonts w:asciiTheme="majorHAnsi" w:hAnsiTheme="majorHAnsi" w:cstheme="majorHAnsi"/>
          <w:kern w:val="0"/>
          <w:lang w:val="en-US"/>
        </w:rPr>
        <w:instrText xml:space="preserve"> ADDIN ZOTERO_ITEM CSL_CITATION {"citationID":"XmB2kHRw","properties":{"formattedCitation":"(Windsor, 1998)","plainCitation":"(Windsor, 1998)","noteIndex":0},"citationItems":[{"id":7745,"uris":["http://zotero.org/groups/2585270/items/GXVHNJ7Y"],"itemData":{"id":7745,"type":"article-journal","container-title":"International Journal for Parasitology","DOI":"10.1016/s0020-7519(98)00153-2","ISSN":"0020-7519","issue":"12","journalAbbreviation":"Int J Parasitol","language":"eng","note":"PMID: 9925276","page":"1939-1941","source":"PubMed","title":"Most of the species on Earth are parasites","volume":"28","author":[{"family":"Windsor","given":"D. A."}],"issued":{"date-parts":[["1998",12]]}}}],"schema":"https://github.com/citation-style-language/schema/raw/master/csl-citation.json"} </w:instrText>
      </w:r>
      <w:r w:rsidR="00053309">
        <w:rPr>
          <w:rFonts w:asciiTheme="majorHAnsi" w:hAnsiTheme="majorHAnsi" w:cstheme="majorHAnsi"/>
          <w:kern w:val="0"/>
          <w:lang w:val="en-US"/>
        </w:rPr>
        <w:fldChar w:fldCharType="separate"/>
      </w:r>
      <w:r w:rsidR="00053309">
        <w:rPr>
          <w:rFonts w:asciiTheme="majorHAnsi" w:hAnsiTheme="majorHAnsi" w:cstheme="majorHAnsi"/>
          <w:noProof/>
          <w:kern w:val="0"/>
          <w:lang w:val="en-US"/>
        </w:rPr>
        <w:t>(Windsor, 1998)</w:t>
      </w:r>
      <w:r w:rsidR="00053309">
        <w:rPr>
          <w:rFonts w:asciiTheme="majorHAnsi" w:hAnsiTheme="majorHAnsi" w:cstheme="majorHAnsi"/>
          <w:kern w:val="0"/>
          <w:lang w:val="en-US"/>
        </w:rPr>
        <w:fldChar w:fldCharType="end"/>
      </w:r>
      <w:del w:id="5" w:author="Éric Harvey" w:date="2023-08-21T13:02:00Z">
        <w:r w:rsidR="00053309" w:rsidDel="006F5BC6">
          <w:rPr>
            <w:rFonts w:asciiTheme="majorHAnsi" w:hAnsiTheme="majorHAnsi" w:cstheme="majorHAnsi"/>
            <w:kern w:val="0"/>
            <w:lang w:val="en-US"/>
          </w:rPr>
          <w:delText xml:space="preserve"> </w:delText>
        </w:r>
        <w:r w:rsidR="00C667EE" w:rsidDel="006F5BC6">
          <w:rPr>
            <w:rFonts w:asciiTheme="majorHAnsi" w:hAnsiTheme="majorHAnsi" w:cstheme="majorHAnsi"/>
            <w:kern w:val="0"/>
            <w:lang w:val="en-US"/>
          </w:rPr>
          <w:delText xml:space="preserve">and </w:delText>
        </w:r>
        <w:r w:rsidR="00053309" w:rsidDel="006F5BC6">
          <w:rPr>
            <w:rFonts w:asciiTheme="majorHAnsi" w:hAnsiTheme="majorHAnsi" w:cstheme="majorHAnsi"/>
            <w:kern w:val="0"/>
            <w:lang w:val="en-US"/>
          </w:rPr>
          <w:delText xml:space="preserve">co-evolute with host populations </w:delText>
        </w:r>
        <w:r w:rsidR="00053309" w:rsidDel="006F5BC6">
          <w:rPr>
            <w:rFonts w:asciiTheme="majorHAnsi" w:hAnsiTheme="majorHAnsi" w:cstheme="majorHAnsi"/>
            <w:kern w:val="0"/>
            <w:lang w:val="en-US"/>
          </w:rPr>
          <w:fldChar w:fldCharType="begin"/>
        </w:r>
        <w:r w:rsidR="00053309" w:rsidDel="006F5BC6">
          <w:rPr>
            <w:rFonts w:asciiTheme="majorHAnsi" w:hAnsiTheme="majorHAnsi" w:cstheme="majorHAnsi"/>
            <w:kern w:val="0"/>
            <w:lang w:val="en-US"/>
          </w:rPr>
          <w:delInstrText xml:space="preserve"> ADDIN ZOTERO_ITEM CSL_CITATION {"citationID":"hAdnoLll","properties":{"formattedCitation":"(Dunn et al., 2009; Papkou et al., 2016)","plainCitation":"(Dunn et al., 2009; Papkou et al., 2016)","noteIndex":0},"citationItems":[{"id":1737,"uris":["http://zotero.org/groups/2585270/items/Q22RF2JX"],"itemData":{"id":1737,"type":"article-journal","abstract":"The effects of species declines and extinction on biotic interactions remain poorly understood. The loss of a species is expected to result in the loss of other species that depend on it (coextinction), leading to cascading effects across trophic levels. Such effects are likely to be most severe in mutualistic and parasitic interactions. Indeed, models suggest that coextinction may be the most common form of biodiversity loss. Paradoxically, few historical or contemporary coextinction events have actually been recorded. We review the current knowledge of coextinction by: (i) considering plausible explanations for the discrepancy between predicted and observed coextinction rates; (ii) exploring the potential consequences of coextinctions; (iii) discussing the interactions and synergies between coextinction and other drivers of species loss, particularly climate change; and (iv) suggesting the way forward for understanding the phenomenon of coextinction, which may well be the most insidious threat to global biodiversity.","container-title":"Proceedings of the Royal Society B: Biological Sciences","DOI":"10.1098/rspb.2009.0413","issue":"1670","note":"publisher: Royal Society","page":"3037-3045","source":"royalsocietypublishing.org (Atypon)","title":"The sixth mass coextinction: are most endangered species parasites and mutualists?","title-short":"The sixth mass coextinction","volume":"276","author":[{"family":"Dunn","given":"Robert R."},{"family":"Harris","given":"Nyeema C."},{"family":"Colwell","given":"Robert K."},{"family":"Koh","given":"Lian Pin"},{"family":"Sodhi","given":"Navjot S."}],"issued":{"date-parts":[["2009",9,7]]}}},{"id":7749,"uris":["http://zotero.org/groups/2585270/items/6H3IRVMF"],"itemData":{"id":7749,"type":"article-journal","abstract":"Host–parasite coevolution is widely assumed to have a major influence on biological evolution, especially as these interactions impose high selective pressure on the reciprocally interacting antagonists. The exact nature of the underlying dynamics is yet under debate and may be determined by recurrent selective sweeps (i.e., arms race dynamics), negative frequency-dependent selection (i.e., Red Queen dynamics), or a combination thereof. These interactions are often associated with reciprocally induced changes in population size, which, in turn, should have a strong impact on co-adaptation processes, yet are neglected in most current work on the topic. Here, we discuss potential consequences of temporal variations in population size on host–parasite coevolution. The limited empirical data available and the current theoretical literature in this field highlight that the consideration of such interaction-dependent population size changes is likely key for the full understanding of the coevolutionary dynamics, and, thus, a more realistic view on the complex nature of species interactions.","collection-title":"SI: Host-Parasite Coevolution","container-title":"Zoology","DOI":"10.1016/j.zool.2016.02.001","ISSN":"0944-2006","issue":"4","journalAbbreviation":"Zoology","page":"330-338","source":"ScienceDirect","title":"Host–parasite coevolution: why changing population size matters","title-short":"Host–parasite coevolution","volume":"119","author":[{"family":"Papkou","given":"Andrei"},{"family":"Gokhale","given":"Chaitanya S."},{"family":"Traulsen","given":"Arne"},{"family":"Schulenburg","given":"Hinrich"}],"issued":{"date-parts":[["2016",8,1]]}}}],"schema":"https://github.com/citation-style-language/schema/raw/master/csl-citation.json"} </w:delInstrText>
        </w:r>
        <w:r w:rsidR="00053309" w:rsidDel="006F5BC6">
          <w:rPr>
            <w:rFonts w:asciiTheme="majorHAnsi" w:hAnsiTheme="majorHAnsi" w:cstheme="majorHAnsi"/>
            <w:kern w:val="0"/>
            <w:lang w:val="en-US"/>
          </w:rPr>
          <w:fldChar w:fldCharType="separate"/>
        </w:r>
        <w:r w:rsidR="00053309" w:rsidDel="006F5BC6">
          <w:rPr>
            <w:rFonts w:asciiTheme="majorHAnsi" w:hAnsiTheme="majorHAnsi" w:cstheme="majorHAnsi"/>
            <w:noProof/>
            <w:kern w:val="0"/>
            <w:lang w:val="en-US"/>
          </w:rPr>
          <w:delText>(Dunn et al., 2009; Papkou et al., 2016)</w:delText>
        </w:r>
        <w:r w:rsidR="00053309" w:rsidDel="006F5BC6">
          <w:rPr>
            <w:rFonts w:asciiTheme="majorHAnsi" w:hAnsiTheme="majorHAnsi" w:cstheme="majorHAnsi"/>
            <w:kern w:val="0"/>
            <w:lang w:val="en-US"/>
          </w:rPr>
          <w:fldChar w:fldCharType="end"/>
        </w:r>
      </w:del>
      <w:r w:rsidR="00C667EE">
        <w:rPr>
          <w:rFonts w:asciiTheme="majorHAnsi" w:hAnsiTheme="majorHAnsi" w:cstheme="majorHAnsi"/>
          <w:kern w:val="0"/>
          <w:lang w:val="en-US"/>
        </w:rPr>
        <w:t>.</w:t>
      </w:r>
      <w:r w:rsidR="003F2F84">
        <w:rPr>
          <w:rFonts w:asciiTheme="majorHAnsi" w:hAnsiTheme="majorHAnsi" w:cstheme="majorHAnsi"/>
          <w:kern w:val="0"/>
          <w:lang w:val="en-US"/>
        </w:rPr>
        <w:t xml:space="preserve"> </w:t>
      </w:r>
      <w:ins w:id="6" w:author="Éric Harvey" w:date="2023-08-21T13:04:00Z">
        <w:r w:rsidR="006F5BC6">
          <w:rPr>
            <w:rFonts w:asciiTheme="majorHAnsi" w:hAnsiTheme="majorHAnsi" w:cstheme="majorHAnsi"/>
            <w:kern w:val="0"/>
            <w:lang w:val="en-US"/>
          </w:rPr>
          <w:t>Despite that recognition, i</w:t>
        </w:r>
      </w:ins>
      <w:del w:id="7" w:author="Éric Harvey" w:date="2023-08-21T13:04:00Z">
        <w:r w:rsidR="001743D1" w:rsidDel="006F5BC6">
          <w:rPr>
            <w:rFonts w:asciiTheme="majorHAnsi" w:hAnsiTheme="majorHAnsi" w:cstheme="majorHAnsi"/>
            <w:kern w:val="0"/>
            <w:lang w:val="en-US"/>
          </w:rPr>
          <w:delText>I</w:delText>
        </w:r>
      </w:del>
      <w:r w:rsidR="00AF5D48">
        <w:rPr>
          <w:rFonts w:asciiTheme="majorHAnsi" w:hAnsiTheme="majorHAnsi" w:cstheme="majorHAnsi"/>
          <w:kern w:val="0"/>
          <w:lang w:val="en-US"/>
        </w:rPr>
        <w:t xml:space="preserve">nfection patterns within a population or community can vary across taxa, time and/or space making it difficult to understand and model the drivers of infection within ecological systems </w:t>
      </w:r>
      <w:r w:rsidR="00AF5D48">
        <w:rPr>
          <w:rFonts w:asciiTheme="majorHAnsi" w:hAnsiTheme="majorHAnsi" w:cstheme="majorHAnsi"/>
          <w:kern w:val="0"/>
          <w:lang w:val="en-US"/>
        </w:rPr>
        <w:fldChar w:fldCharType="begin"/>
      </w:r>
      <w:r w:rsidR="00AF5D48">
        <w:rPr>
          <w:rFonts w:asciiTheme="majorHAnsi" w:hAnsiTheme="majorHAnsi" w:cstheme="majorHAnsi"/>
          <w:kern w:val="0"/>
          <w:lang w:val="en-US"/>
        </w:rPr>
        <w:instrText xml:space="preserve"> ADDIN ZOTERO_ITEM CSL_CITATION {"citationID":"nOgMqi0L","properties":{"formattedCitation":"(Happel, 2019; Poulin, 2006; Poulin &amp; Dick, 2007; Thieltges &amp; Reise, 2007; Villalba-Vasquez et al., 2018; Young &amp; Maccoll, 2017)","plainCitation":"(Happel, 2019; Poulin, 2006; Poulin &amp; Dick, 2007; Thieltges &amp; Reise, 2007; Villalba-Vasquez et al., 2018; Young &amp; Maccoll, 2017)","noteIndex":0},"citationItems":[{"id":1456,"uris":["http://zotero.org/groups/2585270/items/RSYS944C"],"itemData":{"id":1456,"type":"article-journal","abstract":"Infections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infections","volume":"10","author":[{"family":"Happel","given":"Austin"}],"issued":{"date-parts":[["2019",12,1]]}}},{"id":2135,"uris":["http://zotero.org/groups/2585270/items/DJ88WWZE"],"itemData":{"id":2135,"type":"article-journal","abstract":"Within any parasite species, variation among populations in standard infection parameters (prevalence, intensity and abundance) is an accepted fact. The proportion of hosts infected and the mean number of parasites per host are not fixed values across the entire geographic range of any parasite species. The question is whether this inter-population variation occurs within a narrow, species-specific range and is thus driven mainly by the biological features of the parasite, or whether it is substantial and unpredictable, leaving population parameters at the mercy of local conditions. Here, the repeatability of estimates of prevalence, intensity and abundance of infection was assessed across populations of the same parasite species, for 77 metazoan parasite species of Canadian freshwater fishes. Overall, parameter values from different populations of the same parasite species were more similar to each other and more different from those of other species, than expected by chance alone. Much of the variation in parameter values in the dataset was associated with differences between parasite species, rather than with differences among populations within species. This was particularly true for intensity and abundance of infection; in contrast, prevalence values, while somewhat repeatable among populations of the same species, still showed considerable variation. Among the higher taxa investigated (monogeneans, trematodes, cestodes, nematodes, acanthocephalans, copepods), there was no evidence that species of one taxon display intrinsically greater variation in population parameters than species of other taxa. Overall, the results suggest that intensity and abundance of infection are real species characters, though somewhat variable. This conclusion supports the view that the biological features of parasite species can potentially override local environmental conditions in driving parasite population dynamics.","container-title":"International Journal for Parasitology","DOI":"10.1016/j.ijpara.2006.02.021","ISSN":"0020-7519","issue":"8","journalAbbreviation":"International Journal for Parasitology","language":"en","page":"877-885","source":"ScienceDirect","title":"Variation in infection parameters among populations within parasite species: Intrinsic properties versus local factors","title-short":"Variation in infection parameters among populations within parasite species","volume":"36","author":[{"family":"Poulin","given":"Robert"}],"issued":{"date-parts":[["2006",7,1]]}},"label":"page"},{"id":5795,"uris":["http://zotero.org/groups/2585270/items/DX6VZCYM"],"itemData":{"id":5795,"type":"article-journal","abstract":"The abundance of a species is not constant across its geographical range; it has often been assumed to decrease from the centre of a species' range toward its margins. The central assumption of this \"favourable centre\" model is tested for the first time with parasites, using different species of helminth parasites exploiting fish as definitive hosts. Data on prevalence (percentage of hosts that are infected) and abundance (mean no. parasites per host) were compiled for 8 helminth species occurring in 23 populations of yellow perch Perca flavescens, from continental North America. For each parasite species, correlations were computed between latitude and both local prevalence and abundance values. In addition, the relationships between the relative prevalence or abundance in one locality and the distance between that locality and the one where the maximum value was reported, were assessed separately for each species to determine whether abundance tends to decrease away from the presumed centre of the range, where it peaks. For both the cestode Proteocephalus pearsei and the acanthocephalan Leptorhynchoides thecatus, there was a positive relationship between prevalence or abundance and the latitude of the sampled population. There was also a significant negative relationship between relative prevalence and the distance from the locality showing the maximum value in P. pearsei, but no such pattern was observed for the other 7 parasite species. Since this single significant decrease in prevalence with increasing distance from the peak value may be confounded by a latitudinal gradient, it appears that the distribution of abundance in parasites of perch does not follow the favourable centre model. This means that the environmental variables affecting the density of parasites (host availability, abiotic conditions) do not show pronounced spatial autocorrelation, with nearby sites not necessarily providing more similar conditions for the growth of parasite populations than distant sites.","container-title":"Ecography","ISSN":"0906-7590","issue":"5","note":"publisher: [Nordic Society Oikos, Wiley]","page":"629-636","source":"JSTOR","title":"Spatial Variation in Population Density across the Geographical Range in Helminth Parasites of Yellow Perch Perca flavescens","volume":"30","author":[{"family":"Poulin","given":"Robert"},{"family":"Dick","given":"Terry A."}],"issued":{"date-parts":[["2007"]]}}},{"id":6508,"uris":["http://zotero.org/groups/2585270/items/JIACP9JN"],"itemData":{"id":6508,"type":"article-journal","abstract":"Spatial heterogeneities in the abundance of free-living organisms as well as in infection levels of their parasites are a common phenomenon, but knowledge on parasitism in invertebrate intermediate hosts in this respect is scarce. We investigated the spatial pattern of four dominant trematode species which utilize a common intertidal bivalve, the cockle Cerastoderma edule, as second intermediate host in their life cycles. Sampling of cockles from the same cohort at 15 sites in the northern Wadden Sea (North Sea) over a distance of 50 km revealed a conspicuous spatial heterogeneity in infection levels in all four species over the total sample as well as among and within sampling sites. Whereas multiple regression analyses indicated the density of first intermediate upstream hosts to be the strongest determinant of infection levels in cockles, the situation within sites was more complex with no single strong predictor variable. However, host size was positively and host density negatively correlated with infection levels and there was an indication of differential susceptibility of cockle hosts. Small-scale differences in physical properties of the habitat in the form of residual water at low tide resulted in increased infection levels of cockles which we experimentally transferred into pools. A complex interplay of these factors may be responsible for within-site heterogeneities. At larger spatial scales, these factors may be overridden by the strong effect of upstream hosts. In contrast to first intermediate trematode hosts, there was no indication for inter-specific interactions. In other terms, the recruitment of trematodes in second intermediate hosts seems to be largely controlled by pre-settlement processes both among and within host populations.","container-title":"Oecologia","DOI":"10.1007/s00442-006-0557-2","ISSN":"1432-1939","issue":"4","journalAbbreviation":"Oecologia","language":"en","page":"569-581","source":"Springer Link","title":"Spatial heterogeneity in parasite infections at different spatial scales in an intertidal bivalve","volume":"150","author":[{"family":"Thieltges","given":"David W."},{"family":"Reise","given":"Karsten"}],"issued":{"date-parts":[["2007",1,1]]}}},{"id":5081,"uris":["http://zotero.org/groups/2585270/items/IYM8D8JV"],"itemData":{"id":5081,"type":"article-journal","abstract":"In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A."},{"family":"Flores-Garza","given":"Rafael"},{"family":"Rosas-Guerrero","given":"Víctor"}],"issued":{"date-parts":[["2018"]]}}},{"id":6510,"uris":["http://zotero.org/groups/2585270/items/8SUICKK7"],"itemData":{"id":6510,"type":"article-journal","abstract":"Patterns in parasite community structure are often observed in natural systems and an important question in parasite ecology is whether such patterns are repeatable across time and space. Field studies commonly look at spatial or temporal repeatability of patterns, but they are rarely investigated in conjunction. We use a large dataset on the macroparasites of the three-spined stickleback, Gasterosteus aculeatus L., collected from 14 locations on North Uist, Scotland over an 8-year period to investigate: (1) repeatability of patterns in parasite communities among populations and whether variation is consistent across years, (2) whether variation between years can be explained by climatic variation and progression of the season and (3) whether variation in habitat characteristics explain population differences. Differences in relative abundance and prevalence across populations were observed in a number of parasites investigated indicating a lack of consistency across years in numerous parasite community measures; however, differences between populations in the prevalence and abundance of some parasites were consistent throughout the study. Average temperature did not affect parasite community, and progression of the season was only significant for two of 13 community measures. Two of the six habitat characteristics investigated (pH and calcium concentration) significantly affected parasite presence.","container-title":"Parasitology","DOI":"10.1017/S0031182016001815","ISSN":"0031-1820, 1469-8161","issue":"4","language":"en","note":"publisher: Cambridge University Press","page":"436-449","source":"Cambridge University Press","title":"Spatial and temporal variation in macroparasite communities of three-spined stickleback","volume":"144","author":[{"family":"Young","given":"Rebecca E."},{"family":"Maccoll","given":"Andrew D. C."}],"issued":{"date-parts":[["2017",4]]}}}],"schema":"https://github.com/citation-style-language/schema/raw/master/csl-citation.json"} </w:instrText>
      </w:r>
      <w:r w:rsidR="00AF5D48">
        <w:rPr>
          <w:rFonts w:asciiTheme="majorHAnsi" w:hAnsiTheme="majorHAnsi" w:cstheme="majorHAnsi"/>
          <w:kern w:val="0"/>
          <w:lang w:val="en-US"/>
        </w:rPr>
        <w:fldChar w:fldCharType="separate"/>
      </w:r>
      <w:r w:rsidR="00AF5D48" w:rsidRPr="00793606">
        <w:rPr>
          <w:rFonts w:asciiTheme="majorHAnsi" w:hAnsiTheme="majorHAnsi" w:cstheme="majorHAnsi"/>
          <w:noProof/>
          <w:kern w:val="0"/>
          <w:lang w:val="en-US"/>
        </w:rPr>
        <w:t>(Happel, 2019; Poulin, 2006; Poulin &amp; Dick, 2007; Thieltges &amp; Reise, 2007; Villalba-Vasquez et al., 2018; Young &amp; Maccoll, 2017)</w:t>
      </w:r>
      <w:r w:rsidR="00AF5D48">
        <w:rPr>
          <w:rFonts w:asciiTheme="majorHAnsi" w:hAnsiTheme="majorHAnsi" w:cstheme="majorHAnsi"/>
          <w:kern w:val="0"/>
          <w:lang w:val="en-US"/>
        </w:rPr>
        <w:fldChar w:fldCharType="end"/>
      </w:r>
      <w:r w:rsidR="00AF5D48">
        <w:rPr>
          <w:rFonts w:asciiTheme="majorHAnsi" w:hAnsiTheme="majorHAnsi" w:cstheme="majorHAnsi"/>
          <w:kern w:val="0"/>
          <w:lang w:val="en-US"/>
        </w:rPr>
        <w:t xml:space="preserve">. </w:t>
      </w:r>
      <w:ins w:id="8" w:author="Éric Harvey" w:date="2023-08-21T13:05:00Z">
        <w:r w:rsidR="006F5BC6">
          <w:rPr>
            <w:rFonts w:asciiTheme="majorHAnsi" w:hAnsiTheme="majorHAnsi" w:cstheme="majorHAnsi"/>
            <w:kern w:val="0"/>
            <w:lang w:val="en-US"/>
          </w:rPr>
          <w:t xml:space="preserve">Thus, our understanding of </w:t>
        </w:r>
      </w:ins>
      <w:del w:id="9" w:author="Éric Harvey" w:date="2023-08-21T13:04:00Z">
        <w:r w:rsidR="001743D1" w:rsidRPr="003F2F84" w:rsidDel="006F5BC6">
          <w:rPr>
            <w:rFonts w:asciiTheme="majorHAnsi" w:hAnsiTheme="majorHAnsi" w:cstheme="majorHAnsi"/>
            <w:kern w:val="0"/>
            <w:lang w:val="en-US"/>
          </w:rPr>
          <w:delText>Still</w:delText>
        </w:r>
        <w:r w:rsidR="001743D1" w:rsidDel="006F5BC6">
          <w:rPr>
            <w:rFonts w:asciiTheme="majorHAnsi" w:hAnsiTheme="majorHAnsi" w:cstheme="majorHAnsi"/>
            <w:kern w:val="0"/>
            <w:lang w:val="en-US"/>
          </w:rPr>
          <w:delText>, t</w:delText>
        </w:r>
      </w:del>
      <w:del w:id="10" w:author="Éric Harvey" w:date="2023-08-21T13:05:00Z">
        <w:r w:rsidR="001743D1" w:rsidDel="006F5BC6">
          <w:rPr>
            <w:rFonts w:asciiTheme="majorHAnsi" w:hAnsiTheme="majorHAnsi" w:cstheme="majorHAnsi"/>
            <w:kern w:val="0"/>
            <w:lang w:val="en-US"/>
          </w:rPr>
          <w:delText xml:space="preserve">he </w:delText>
        </w:r>
        <w:r w:rsidR="001743D1" w:rsidRPr="00F22CD6" w:rsidDel="006F5BC6">
          <w:rPr>
            <w:rFonts w:asciiTheme="majorHAnsi" w:hAnsiTheme="majorHAnsi" w:cstheme="majorHAnsi"/>
            <w:kern w:val="0"/>
            <w:lang w:val="en-US"/>
          </w:rPr>
          <w:delText>literature currently fail</w:delText>
        </w:r>
        <w:r w:rsidR="001743D1" w:rsidDel="006F5BC6">
          <w:rPr>
            <w:rFonts w:asciiTheme="majorHAnsi" w:hAnsiTheme="majorHAnsi" w:cstheme="majorHAnsi"/>
            <w:kern w:val="0"/>
            <w:lang w:val="en-US"/>
          </w:rPr>
          <w:delText>s</w:delText>
        </w:r>
        <w:r w:rsidR="001743D1" w:rsidRPr="00F22CD6" w:rsidDel="006F5BC6">
          <w:rPr>
            <w:rFonts w:asciiTheme="majorHAnsi" w:hAnsiTheme="majorHAnsi" w:cstheme="majorHAnsi"/>
            <w:kern w:val="0"/>
            <w:lang w:val="en-US"/>
          </w:rPr>
          <w:delText xml:space="preserve"> to disentangle </w:delText>
        </w:r>
      </w:del>
      <w:r w:rsidR="001743D1" w:rsidRPr="00F22CD6">
        <w:rPr>
          <w:rFonts w:asciiTheme="majorHAnsi" w:hAnsiTheme="majorHAnsi" w:cstheme="majorHAnsi"/>
          <w:kern w:val="0"/>
          <w:lang w:val="en-US"/>
        </w:rPr>
        <w:t>the processes explaining variation in parasit</w:t>
      </w:r>
      <w:r w:rsidR="001743D1">
        <w:rPr>
          <w:rFonts w:asciiTheme="majorHAnsi" w:hAnsiTheme="majorHAnsi" w:cstheme="majorHAnsi"/>
          <w:kern w:val="0"/>
          <w:lang w:val="en-US"/>
        </w:rPr>
        <w:t>e</w:t>
      </w:r>
      <w:r w:rsidR="001743D1" w:rsidRPr="00F22CD6">
        <w:rPr>
          <w:rFonts w:asciiTheme="majorHAnsi" w:hAnsiTheme="majorHAnsi" w:cstheme="majorHAnsi"/>
          <w:kern w:val="0"/>
          <w:lang w:val="en-US"/>
        </w:rPr>
        <w:t xml:space="preserve"> infection across </w:t>
      </w:r>
      <w:r w:rsidR="001743D1">
        <w:rPr>
          <w:rFonts w:asciiTheme="majorHAnsi" w:hAnsiTheme="majorHAnsi" w:cstheme="majorHAnsi"/>
          <w:kern w:val="0"/>
          <w:lang w:val="en-US"/>
        </w:rPr>
        <w:t xml:space="preserve">spatial </w:t>
      </w:r>
      <w:r w:rsidR="001743D1" w:rsidRPr="00F22CD6">
        <w:rPr>
          <w:rFonts w:asciiTheme="majorHAnsi" w:hAnsiTheme="majorHAnsi" w:cstheme="majorHAnsi"/>
          <w:kern w:val="0"/>
          <w:lang w:val="en-US"/>
        </w:rPr>
        <w:t>scale</w:t>
      </w:r>
      <w:r w:rsidR="001743D1">
        <w:rPr>
          <w:rFonts w:asciiTheme="majorHAnsi" w:hAnsiTheme="majorHAnsi" w:cstheme="majorHAnsi"/>
          <w:kern w:val="0"/>
          <w:lang w:val="en-US"/>
        </w:rPr>
        <w:t>s</w:t>
      </w:r>
      <w:r w:rsidR="001743D1" w:rsidRPr="00F22CD6">
        <w:rPr>
          <w:rFonts w:asciiTheme="majorHAnsi" w:hAnsiTheme="majorHAnsi" w:cstheme="majorHAnsi"/>
          <w:kern w:val="0"/>
          <w:lang w:val="en-US"/>
        </w:rPr>
        <w:t xml:space="preserve"> </w:t>
      </w:r>
      <w:ins w:id="11" w:author="Éric Harvey" w:date="2023-08-21T13:06:00Z">
        <w:r w:rsidR="006F5BC6">
          <w:rPr>
            <w:rFonts w:asciiTheme="majorHAnsi" w:hAnsiTheme="majorHAnsi" w:cstheme="majorHAnsi"/>
            <w:kern w:val="0"/>
            <w:lang w:val="en-US"/>
          </w:rPr>
          <w:t xml:space="preserve">is still poor </w:t>
        </w:r>
      </w:ins>
      <w:del w:id="12" w:author="Éric Harvey" w:date="2023-08-21T13:06:00Z">
        <w:r w:rsidR="001743D1" w:rsidRPr="00F22CD6" w:rsidDel="006F5BC6">
          <w:rPr>
            <w:rFonts w:asciiTheme="majorHAnsi" w:hAnsiTheme="majorHAnsi" w:cstheme="majorHAnsi"/>
            <w:kern w:val="0"/>
            <w:lang w:val="en-US"/>
          </w:rPr>
          <w:delText xml:space="preserve">as </w:delText>
        </w:r>
        <w:r w:rsidR="001743D1" w:rsidDel="006F5BC6">
          <w:rPr>
            <w:rFonts w:asciiTheme="majorHAnsi" w:hAnsiTheme="majorHAnsi" w:cstheme="majorHAnsi"/>
            <w:kern w:val="0"/>
            <w:lang w:val="en-US"/>
          </w:rPr>
          <w:delText xml:space="preserve">parasite </w:delText>
        </w:r>
        <w:r w:rsidR="001743D1" w:rsidRPr="00F22CD6" w:rsidDel="006F5BC6">
          <w:rPr>
            <w:rFonts w:asciiTheme="majorHAnsi" w:hAnsiTheme="majorHAnsi" w:cstheme="majorHAnsi"/>
            <w:kern w:val="0"/>
            <w:lang w:val="en-US"/>
          </w:rPr>
          <w:delText xml:space="preserve">species filtering </w:delText>
        </w:r>
        <w:r w:rsidR="001743D1" w:rsidDel="006F5BC6">
          <w:rPr>
            <w:rFonts w:asciiTheme="majorHAnsi" w:hAnsiTheme="majorHAnsi" w:cstheme="majorHAnsi"/>
            <w:kern w:val="0"/>
            <w:lang w:val="en-US"/>
          </w:rPr>
          <w:delText xml:space="preserve">(the series of processes influencing species distribution) </w:delText>
        </w:r>
        <w:r w:rsidR="001743D1" w:rsidRPr="00F22CD6" w:rsidDel="006F5BC6">
          <w:rPr>
            <w:rFonts w:asciiTheme="majorHAnsi" w:hAnsiTheme="majorHAnsi" w:cstheme="majorHAnsi"/>
            <w:kern w:val="0"/>
            <w:lang w:val="en-US"/>
          </w:rPr>
          <w:delText xml:space="preserve">is widely scale-dependent </w:delText>
        </w:r>
      </w:del>
      <w:r w:rsidR="001743D1" w:rsidRPr="00F22CD6">
        <w:rPr>
          <w:rFonts w:asciiTheme="majorHAnsi" w:hAnsiTheme="majorHAnsi" w:cstheme="majorHAnsi"/>
          <w:kern w:val="0"/>
          <w:lang w:val="en-US"/>
        </w:rPr>
        <w:fldChar w:fldCharType="begin"/>
      </w:r>
      <w:r w:rsidR="001743D1">
        <w:rPr>
          <w:rFonts w:asciiTheme="majorHAnsi" w:hAnsiTheme="majorHAnsi" w:cstheme="majorHAnsi"/>
          <w:kern w:val="0"/>
          <w:lang w:val="en-US"/>
        </w:rPr>
        <w:instrText xml:space="preserve"> ADDIN ZOTERO_ITEM CSL_CITATION {"citationID":"qB1E5LIn","properties":{"formattedCitation":"(Bolnick et al., 2020; Poulin, 1998)","plainCitation":"(Bolnick et al., 2020; Poulin, 1998)","noteIndex":0},"citationItems":[{"id":1356,"uris":["http://zotero.org/groups/2585270/items/UXFK2ZJ7"],"itemData":{"id":1356,"type":"article-journal","abstract":"A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E."}],"issued":{"date-parts":[["2020"]]}}},{"id":7011,"uris":["http://zotero.org/groups/2585270/items/TSVPKTRJ"],"itemData":{"id":7011,"type":"article-journal","abstract":"Organisms that are abundant locally in a habitat patch are commonly observed to be frequent regionally, or among patches. In parasites, species present in high numbers in host individuals are also present in many individuals in the host population. On a larger scale, however, when host species are considered as patches, we may expect the opposite pattern because of the cost of producing mechanisms to evade the immune responses of several host species. Thus parasite species exploiting many host species may achieve lower average abundance in their hosts than parasite species exploiting fewer host species. This prediction was tested with data from 188 species of metazoan parasites of freshwater fish, using a comparative approach that controlled for study effort and phylogenetic influences. A negative correlation was found between the number of host species used by parasites and their average abundance in hosts, measured as either prevalence or intensity of infection. There was no evidence that parasite species fall into distinct categories based on abundance patterns, but rather that they fall along a continuum ranging from a generally low abundance in many host species, to a generally high abundance in few host species. These results applied to both ecto- and endoparasites. The pattern observed suggests the existence of a trade-off between how many host species a parasite can exploit and how well it does on average in those hosts.","container-title":"Ecology Letters","DOI":"10.1046/j.1461-0248.1998.00022.x","ISSN":"1461-0248","issue":"2","language":"en","license":"Blackwell Science Ltd","note":"_eprint: https://onlinelibrary.wiley.com/doi/pdf/10.1046/j.1461-0248.1998.00022.x","page":"118-128","source":"Wiley Online Library","title":"Large-scale patterns of host use by parasites of freshwater fishes","volume":"1","author":[{"literal":"Poulin"}],"issued":{"date-parts":[["1998"]]}}}],"schema":"https://github.com/citation-style-language/schema/raw/master/csl-citation.json"} </w:instrText>
      </w:r>
      <w:r w:rsidR="001743D1" w:rsidRPr="00F22CD6">
        <w:rPr>
          <w:rFonts w:asciiTheme="majorHAnsi" w:hAnsiTheme="majorHAnsi" w:cstheme="majorHAnsi"/>
          <w:kern w:val="0"/>
          <w:lang w:val="en-US"/>
        </w:rPr>
        <w:fldChar w:fldCharType="separate"/>
      </w:r>
      <w:r w:rsidR="001743D1">
        <w:rPr>
          <w:rFonts w:asciiTheme="majorHAnsi" w:hAnsiTheme="majorHAnsi" w:cstheme="majorHAnsi"/>
          <w:noProof/>
          <w:kern w:val="0"/>
          <w:lang w:val="en-US"/>
        </w:rPr>
        <w:t>(Bolnick et al., 2020; Poulin, 1998)</w:t>
      </w:r>
      <w:r w:rsidR="001743D1" w:rsidRPr="00F22CD6">
        <w:rPr>
          <w:rFonts w:asciiTheme="majorHAnsi" w:hAnsiTheme="majorHAnsi" w:cstheme="majorHAnsi"/>
          <w:kern w:val="0"/>
          <w:lang w:val="en-US"/>
        </w:rPr>
        <w:fldChar w:fldCharType="end"/>
      </w:r>
      <w:r w:rsidR="001743D1">
        <w:rPr>
          <w:rFonts w:asciiTheme="majorHAnsi" w:hAnsiTheme="majorHAnsi" w:cstheme="majorHAnsi"/>
          <w:kern w:val="0"/>
          <w:lang w:val="en-US"/>
        </w:rPr>
        <w:t>. S</w:t>
      </w:r>
      <w:r w:rsidR="00E00ADD">
        <w:rPr>
          <w:rFonts w:asciiTheme="majorHAnsi" w:hAnsiTheme="majorHAnsi" w:cstheme="majorHAnsi"/>
          <w:kern w:val="0"/>
          <w:lang w:val="en-US"/>
        </w:rPr>
        <w:t xml:space="preserve">tudies are </w:t>
      </w:r>
      <w:del w:id="13" w:author="Éric Harvey" w:date="2023-08-21T13:07:00Z">
        <w:r w:rsidR="001743D1" w:rsidDel="006F5BC6">
          <w:rPr>
            <w:rFonts w:asciiTheme="majorHAnsi" w:hAnsiTheme="majorHAnsi" w:cstheme="majorHAnsi"/>
            <w:kern w:val="0"/>
            <w:lang w:val="en-US"/>
          </w:rPr>
          <w:delText xml:space="preserve">then </w:delText>
        </w:r>
      </w:del>
      <w:r w:rsidR="00E00ADD">
        <w:rPr>
          <w:rFonts w:asciiTheme="majorHAnsi" w:hAnsiTheme="majorHAnsi" w:cstheme="majorHAnsi"/>
          <w:kern w:val="0"/>
          <w:lang w:val="en-US"/>
        </w:rPr>
        <w:t xml:space="preserve">constraint by context-dependencies such as </w:t>
      </w:r>
      <w:r w:rsidR="00922149">
        <w:rPr>
          <w:rFonts w:asciiTheme="majorHAnsi" w:hAnsiTheme="majorHAnsi" w:cstheme="majorHAnsi"/>
          <w:kern w:val="0"/>
          <w:lang w:val="en-US"/>
        </w:rPr>
        <w:t xml:space="preserve">spatial scaling, biological </w:t>
      </w:r>
      <w:r w:rsidR="001743D1">
        <w:rPr>
          <w:rFonts w:asciiTheme="majorHAnsi" w:hAnsiTheme="majorHAnsi" w:cstheme="majorHAnsi"/>
          <w:kern w:val="0"/>
          <w:lang w:val="en-US"/>
        </w:rPr>
        <w:t>scaling,</w:t>
      </w:r>
      <w:r w:rsidR="00922149">
        <w:rPr>
          <w:rFonts w:asciiTheme="majorHAnsi" w:hAnsiTheme="majorHAnsi" w:cstheme="majorHAnsi"/>
          <w:kern w:val="0"/>
          <w:lang w:val="en-US"/>
        </w:rPr>
        <w:t xml:space="preserve"> and sampling </w:t>
      </w:r>
      <w:r w:rsidR="001743D1">
        <w:rPr>
          <w:rFonts w:asciiTheme="majorHAnsi" w:hAnsiTheme="majorHAnsi" w:cstheme="majorHAnsi"/>
          <w:kern w:val="0"/>
          <w:lang w:val="en-US"/>
        </w:rPr>
        <w:t>design</w:t>
      </w:r>
      <w:r w:rsidR="00922149">
        <w:rPr>
          <w:rFonts w:asciiTheme="majorHAnsi" w:hAnsiTheme="majorHAnsi" w:cstheme="majorHAnsi"/>
          <w:kern w:val="0"/>
          <w:lang w:val="en-US"/>
        </w:rPr>
        <w:t xml:space="preserve">. In this context, multi-scale approach to host-parasite ecology is imperative. </w:t>
      </w:r>
      <w:r w:rsidR="00C53B2A">
        <w:rPr>
          <w:rFonts w:asciiTheme="majorHAnsi" w:hAnsiTheme="majorHAnsi" w:cstheme="majorHAnsi"/>
          <w:kern w:val="0"/>
          <w:lang w:val="en-US"/>
        </w:rPr>
        <w:t xml:space="preserve">As humans modify </w:t>
      </w:r>
      <w:r w:rsidR="00984BB8">
        <w:rPr>
          <w:rFonts w:asciiTheme="majorHAnsi" w:hAnsiTheme="majorHAnsi" w:cstheme="majorHAnsi"/>
          <w:kern w:val="0"/>
          <w:lang w:val="en-US"/>
        </w:rPr>
        <w:t>ecosystems</w:t>
      </w:r>
      <w:r w:rsidR="00C53B2A">
        <w:rPr>
          <w:rFonts w:asciiTheme="majorHAnsi" w:hAnsiTheme="majorHAnsi" w:cstheme="majorHAnsi"/>
          <w:kern w:val="0"/>
          <w:lang w:val="en-US"/>
        </w:rPr>
        <w:t xml:space="preserve"> (physically and biologically) it is essential to understand the full extent of complexity of disease dynamics to improve future predictions and select appropriate scale for management and conservation strategies </w:t>
      </w:r>
      <w:r w:rsidR="00C53B2A">
        <w:rPr>
          <w:rFonts w:asciiTheme="majorHAnsi" w:hAnsiTheme="majorHAnsi" w:cstheme="majorHAnsi"/>
          <w:kern w:val="0"/>
          <w:lang w:val="en-US"/>
        </w:rPr>
        <w:fldChar w:fldCharType="begin"/>
      </w:r>
      <w:r w:rsidR="00C53B2A">
        <w:rPr>
          <w:rFonts w:asciiTheme="majorHAnsi" w:hAnsiTheme="majorHAnsi" w:cstheme="majorHAnsi"/>
          <w:kern w:val="0"/>
          <w:lang w:val="en-US"/>
        </w:rPr>
        <w:instrText xml:space="preserve"> ADDIN ZOTERO_ITEM CSL_CITATION {"citationID":"qmin7fKv","properties":{"formattedCitation":"(Cohen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C53B2A">
        <w:rPr>
          <w:rFonts w:ascii="Cambria Math" w:hAnsi="Cambria Math" w:cs="Cambria Math"/>
          <w:kern w:val="0"/>
          <w:lang w:val="en-US"/>
        </w:rPr>
        <w:instrText>∼</w:instrText>
      </w:r>
      <w:r w:rsidR="00C53B2A">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C53B2A">
        <w:rPr>
          <w:rFonts w:asciiTheme="majorHAnsi" w:hAnsiTheme="majorHAnsi" w:cstheme="majorHAnsi"/>
          <w:kern w:val="0"/>
          <w:lang w:val="en-US"/>
        </w:rPr>
        <w:fldChar w:fldCharType="separate"/>
      </w:r>
      <w:r w:rsidR="00C53B2A">
        <w:rPr>
          <w:rFonts w:asciiTheme="majorHAnsi" w:hAnsiTheme="majorHAnsi" w:cstheme="majorHAnsi"/>
          <w:noProof/>
          <w:kern w:val="0"/>
          <w:lang w:val="en-US"/>
        </w:rPr>
        <w:t>(Cohen et al., 2016)</w:t>
      </w:r>
      <w:r w:rsidR="00C53B2A">
        <w:rPr>
          <w:rFonts w:asciiTheme="majorHAnsi" w:hAnsiTheme="majorHAnsi" w:cstheme="majorHAnsi"/>
          <w:kern w:val="0"/>
          <w:lang w:val="en-US"/>
        </w:rPr>
        <w:fldChar w:fldCharType="end"/>
      </w:r>
      <w:r w:rsidR="00C53B2A">
        <w:rPr>
          <w:rFonts w:asciiTheme="majorHAnsi" w:hAnsiTheme="majorHAnsi" w:cstheme="majorHAnsi"/>
          <w:kern w:val="0"/>
          <w:lang w:val="en-US"/>
        </w:rPr>
        <w:t>.</w:t>
      </w:r>
    </w:p>
    <w:p w14:paraId="420658CD" w14:textId="77777777" w:rsidR="00AF5D48" w:rsidRDefault="00AF5D48" w:rsidP="00C53B2A">
      <w:pPr>
        <w:autoSpaceDE w:val="0"/>
        <w:autoSpaceDN w:val="0"/>
        <w:adjustRightInd w:val="0"/>
        <w:spacing w:line="276" w:lineRule="auto"/>
        <w:jc w:val="both"/>
        <w:rPr>
          <w:rFonts w:asciiTheme="majorHAnsi" w:hAnsiTheme="majorHAnsi" w:cstheme="majorHAnsi"/>
          <w:kern w:val="0"/>
          <w:lang w:val="en-US"/>
        </w:rPr>
      </w:pPr>
    </w:p>
    <w:p w14:paraId="7DB679BC" w14:textId="6C9FBE2F" w:rsidR="008D1947" w:rsidRDefault="00C53B2A" w:rsidP="00F915C7">
      <w:pPr>
        <w:autoSpaceDE w:val="0"/>
        <w:autoSpaceDN w:val="0"/>
        <w:adjustRightInd w:val="0"/>
        <w:spacing w:line="276" w:lineRule="auto"/>
        <w:jc w:val="both"/>
        <w:rPr>
          <w:rFonts w:asciiTheme="majorHAnsi" w:hAnsiTheme="majorHAnsi" w:cstheme="majorHAnsi"/>
          <w:kern w:val="0"/>
          <w:lang w:val="en-US"/>
        </w:rPr>
      </w:pPr>
      <w:r w:rsidRPr="00C53B2A">
        <w:rPr>
          <w:rFonts w:asciiTheme="majorHAnsi" w:hAnsiTheme="majorHAnsi" w:cstheme="majorHAnsi"/>
          <w:b/>
          <w:bCs/>
          <w:kern w:val="0"/>
          <w:lang w:val="en-US"/>
        </w:rPr>
        <w:t>[PAR2]</w:t>
      </w:r>
      <w:r>
        <w:rPr>
          <w:rFonts w:asciiTheme="majorHAnsi" w:hAnsiTheme="majorHAnsi" w:cstheme="majorHAnsi"/>
          <w:kern w:val="0"/>
          <w:lang w:val="en-US"/>
        </w:rPr>
        <w:t xml:space="preserve"> </w:t>
      </w:r>
      <w:ins w:id="14" w:author="Éric Harvey" w:date="2023-08-21T13:07:00Z">
        <w:r w:rsidR="00CA4FBD">
          <w:rPr>
            <w:rFonts w:asciiTheme="majorHAnsi" w:hAnsiTheme="majorHAnsi" w:cstheme="majorHAnsi"/>
            <w:kern w:val="0"/>
            <w:lang w:val="en-US"/>
          </w:rPr>
          <w:t>The d</w:t>
        </w:r>
      </w:ins>
      <w:del w:id="15" w:author="Éric Harvey" w:date="2023-08-21T13:07:00Z">
        <w:r w:rsidR="00CD1FD6" w:rsidDel="00CA4FBD">
          <w:rPr>
            <w:rFonts w:asciiTheme="majorHAnsi" w:hAnsiTheme="majorHAnsi" w:cstheme="majorHAnsi"/>
            <w:kern w:val="0"/>
            <w:lang w:val="en-US"/>
          </w:rPr>
          <w:delText>D</w:delText>
        </w:r>
      </w:del>
      <w:r w:rsidR="00CD1FD6">
        <w:rPr>
          <w:rFonts w:asciiTheme="majorHAnsi" w:hAnsiTheme="majorHAnsi" w:cstheme="majorHAnsi"/>
          <w:kern w:val="0"/>
          <w:lang w:val="en-US"/>
        </w:rPr>
        <w:t>istribution of organisms</w:t>
      </w:r>
      <w:ins w:id="16" w:author="Éric Harvey" w:date="2023-08-21T13:08:00Z">
        <w:r w:rsidR="00CA4FBD">
          <w:rPr>
            <w:rFonts w:asciiTheme="majorHAnsi" w:hAnsiTheme="majorHAnsi" w:cstheme="majorHAnsi"/>
            <w:kern w:val="0"/>
            <w:lang w:val="en-US"/>
          </w:rPr>
          <w:t xml:space="preserve"> in space</w:t>
        </w:r>
      </w:ins>
      <w:r w:rsidR="00CD1FD6">
        <w:rPr>
          <w:rFonts w:asciiTheme="majorHAnsi" w:hAnsiTheme="majorHAnsi" w:cstheme="majorHAnsi"/>
          <w:kern w:val="0"/>
          <w:lang w:val="en-US"/>
        </w:rPr>
        <w:t xml:space="preserve"> is </w:t>
      </w:r>
      <w:r w:rsidR="006A2F1D">
        <w:rPr>
          <w:rFonts w:asciiTheme="majorHAnsi" w:hAnsiTheme="majorHAnsi" w:cstheme="majorHAnsi"/>
          <w:kern w:val="0"/>
          <w:lang w:val="en-US"/>
        </w:rPr>
        <w:t>constrained</w:t>
      </w:r>
      <w:r w:rsidR="00CD1FD6">
        <w:rPr>
          <w:rFonts w:asciiTheme="majorHAnsi" w:hAnsiTheme="majorHAnsi" w:cstheme="majorHAnsi"/>
          <w:kern w:val="0"/>
          <w:lang w:val="en-US"/>
        </w:rPr>
        <w:t xml:space="preserve"> by environmental filtering</w:t>
      </w:r>
      <w:del w:id="17" w:author="Éric Harvey" w:date="2023-08-21T13:09:00Z">
        <w:r w:rsidR="00CD1FD6" w:rsidDel="00CA4FBD">
          <w:rPr>
            <w:rFonts w:asciiTheme="majorHAnsi" w:hAnsiTheme="majorHAnsi" w:cstheme="majorHAnsi"/>
            <w:kern w:val="0"/>
            <w:lang w:val="en-US"/>
          </w:rPr>
          <w:delText xml:space="preserve"> (</w:delText>
        </w:r>
        <w:r w:rsidR="006A2F1D" w:rsidDel="00CA4FBD">
          <w:rPr>
            <w:rFonts w:asciiTheme="majorHAnsi" w:hAnsiTheme="majorHAnsi" w:cstheme="majorHAnsi"/>
            <w:kern w:val="0"/>
            <w:lang w:val="en-US"/>
          </w:rPr>
          <w:delText>local abiotic conditions</w:delText>
        </w:r>
        <w:r w:rsidR="00315860" w:rsidDel="00CA4FBD">
          <w:rPr>
            <w:rFonts w:asciiTheme="majorHAnsi" w:hAnsiTheme="majorHAnsi" w:cstheme="majorHAnsi"/>
            <w:kern w:val="0"/>
            <w:lang w:val="en-US"/>
          </w:rPr>
          <w:delText xml:space="preserve"> must be ecophysiologically suitable for species to occur</w:delText>
        </w:r>
        <w:r w:rsidR="006A2F1D" w:rsidDel="00CA4FBD">
          <w:rPr>
            <w:rFonts w:asciiTheme="majorHAnsi" w:hAnsiTheme="majorHAnsi" w:cstheme="majorHAnsi"/>
            <w:kern w:val="0"/>
            <w:lang w:val="en-US"/>
          </w:rPr>
          <w:delText>)</w:delText>
        </w:r>
      </w:del>
      <w:r w:rsidR="00CD1FD6">
        <w:rPr>
          <w:rFonts w:asciiTheme="majorHAnsi" w:hAnsiTheme="majorHAnsi" w:cstheme="majorHAnsi"/>
          <w:kern w:val="0"/>
          <w:lang w:val="en-US"/>
        </w:rPr>
        <w:t>, species interaction</w:t>
      </w:r>
      <w:r w:rsidR="00754F9A">
        <w:rPr>
          <w:rFonts w:asciiTheme="majorHAnsi" w:hAnsiTheme="majorHAnsi" w:cstheme="majorHAnsi"/>
          <w:kern w:val="0"/>
          <w:lang w:val="en-US"/>
        </w:rPr>
        <w:t>s</w:t>
      </w:r>
      <w:del w:id="18" w:author="Éric Harvey" w:date="2023-08-21T13:09:00Z">
        <w:r w:rsidR="00754F9A" w:rsidDel="00CA4FBD">
          <w:rPr>
            <w:rFonts w:asciiTheme="majorHAnsi" w:hAnsiTheme="majorHAnsi" w:cstheme="majorHAnsi"/>
            <w:kern w:val="0"/>
            <w:lang w:val="en-US"/>
          </w:rPr>
          <w:delText xml:space="preserve"> (</w:delText>
        </w:r>
        <w:r w:rsidR="00315860" w:rsidDel="00CA4FBD">
          <w:rPr>
            <w:rFonts w:asciiTheme="majorHAnsi" w:hAnsiTheme="majorHAnsi" w:cstheme="majorHAnsi"/>
            <w:kern w:val="0"/>
            <w:lang w:val="en-US"/>
          </w:rPr>
          <w:delText>e.g., competition, predation, parasitism</w:delText>
        </w:r>
        <w:r w:rsidR="00754F9A" w:rsidDel="00CA4FBD">
          <w:rPr>
            <w:rFonts w:asciiTheme="majorHAnsi" w:hAnsiTheme="majorHAnsi" w:cstheme="majorHAnsi"/>
            <w:kern w:val="0"/>
            <w:lang w:val="en-US"/>
          </w:rPr>
          <w:delText>)</w:delText>
        </w:r>
      </w:del>
      <w:r w:rsidR="00CD1FD6">
        <w:rPr>
          <w:rFonts w:asciiTheme="majorHAnsi" w:hAnsiTheme="majorHAnsi" w:cstheme="majorHAnsi"/>
          <w:kern w:val="0"/>
          <w:lang w:val="en-US"/>
        </w:rPr>
        <w:t xml:space="preserve"> and dispersal</w:t>
      </w:r>
      <w:r w:rsidR="00754F9A">
        <w:rPr>
          <w:rFonts w:asciiTheme="majorHAnsi" w:hAnsiTheme="majorHAnsi" w:cstheme="majorHAnsi"/>
          <w:kern w:val="0"/>
          <w:lang w:val="en-US"/>
        </w:rPr>
        <w:t xml:space="preserve"> </w:t>
      </w:r>
      <w:r w:rsidR="00BB4202">
        <w:rPr>
          <w:rFonts w:asciiTheme="majorHAnsi" w:hAnsiTheme="majorHAnsi" w:cstheme="majorHAnsi"/>
          <w:kern w:val="0"/>
          <w:lang w:val="en-US"/>
        </w:rPr>
        <w:t xml:space="preserve">limitations </w:t>
      </w:r>
      <w:commentRangeStart w:id="19"/>
      <w:r w:rsidR="00754F9A">
        <w:rPr>
          <w:rFonts w:asciiTheme="majorHAnsi" w:hAnsiTheme="majorHAnsi" w:cstheme="majorHAnsi"/>
          <w:kern w:val="0"/>
          <w:lang w:val="en-US"/>
        </w:rPr>
        <w:fldChar w:fldCharType="begin"/>
      </w:r>
      <w:r w:rsidR="00754F9A">
        <w:rPr>
          <w:rFonts w:asciiTheme="majorHAnsi" w:hAnsiTheme="majorHAnsi" w:cstheme="majorHAnsi"/>
          <w:kern w:val="0"/>
          <w:lang w:val="en-US"/>
        </w:rPr>
        <w:instrText xml:space="preserve"> ADDIN ZOTERO_ITEM CSL_CITATION {"citationID":"lD4XDJtE","properties":{"formattedCitation":"(Guisan et al., 2017)","plainCitation":"(Guisan et al., 2017)","noteIndex":0},"citationItems":[{"id":7584,"uris":["http://zotero.org/groups/2585270/items/W5UAICJM"],"itemData":{"id":7584,"type":"chapter","collection-title":"Ecology, Biodiversity and Conservation","container-title":"Habitat Suitability and Distribution Models: With Applications in R","event-place":"Cambridge","ISBN":"978-0-521-76513-8","note":"DOI: 10.1017/9781139028271.007","page":"21-40","publisher":"Cambridge University Press","publisher-place":"Cambridge","source":"Cambridge University Press","title":"What Drives Species Distributions?","URL":"https://www.cambridge.org/core/books/habitat-suitability-and-distribution-models/what-drives-species-distributions/D1D3729EA1996664FC580DC205D09023","editor":[{"family":"Guisan","given":"Antoine"},{"family":"Zimmermann","given":"Niklaus E."},{"family":"Thuiller","given":"Wilfried"}],"accessed":{"date-parts":[["2023",8,11]]},"issued":{"date-parts":[["2017"]]}}}],"schema":"https://github.com/citation-style-language/schema/raw/master/csl-citation.json"} </w:instrText>
      </w:r>
      <w:r w:rsidR="00754F9A">
        <w:rPr>
          <w:rFonts w:asciiTheme="majorHAnsi" w:hAnsiTheme="majorHAnsi" w:cstheme="majorHAnsi"/>
          <w:kern w:val="0"/>
          <w:lang w:val="en-US"/>
        </w:rPr>
        <w:fldChar w:fldCharType="separate"/>
      </w:r>
      <w:r w:rsidR="00754F9A">
        <w:rPr>
          <w:rFonts w:asciiTheme="majorHAnsi" w:hAnsiTheme="majorHAnsi" w:cstheme="majorHAnsi"/>
          <w:noProof/>
          <w:kern w:val="0"/>
          <w:lang w:val="en-US"/>
        </w:rPr>
        <w:t>(Guisan et al., 2017)</w:t>
      </w:r>
      <w:r w:rsidR="00754F9A">
        <w:rPr>
          <w:rFonts w:asciiTheme="majorHAnsi" w:hAnsiTheme="majorHAnsi" w:cstheme="majorHAnsi"/>
          <w:kern w:val="0"/>
          <w:lang w:val="en-US"/>
        </w:rPr>
        <w:fldChar w:fldCharType="end"/>
      </w:r>
      <w:commentRangeEnd w:id="19"/>
      <w:r w:rsidR="00CA4FBD">
        <w:rPr>
          <w:rStyle w:val="CommentReference"/>
        </w:rPr>
        <w:commentReference w:id="19"/>
      </w:r>
      <w:r w:rsidR="00CD1FD6">
        <w:rPr>
          <w:rFonts w:asciiTheme="majorHAnsi" w:hAnsiTheme="majorHAnsi" w:cstheme="majorHAnsi"/>
          <w:kern w:val="0"/>
          <w:lang w:val="en-US"/>
        </w:rPr>
        <w:t>.</w:t>
      </w:r>
      <w:r w:rsidR="00315860">
        <w:rPr>
          <w:rFonts w:asciiTheme="majorHAnsi" w:hAnsiTheme="majorHAnsi" w:cstheme="majorHAnsi"/>
          <w:kern w:val="0"/>
          <w:lang w:val="en-US"/>
        </w:rPr>
        <w:t xml:space="preserve"> </w:t>
      </w:r>
      <w:r w:rsidR="007E4EB9">
        <w:rPr>
          <w:rFonts w:asciiTheme="majorHAnsi" w:hAnsiTheme="majorHAnsi" w:cstheme="majorHAnsi"/>
          <w:kern w:val="0"/>
          <w:lang w:val="en-US"/>
        </w:rPr>
        <w:t>S</w:t>
      </w:r>
      <w:r w:rsidR="001743D1">
        <w:rPr>
          <w:rFonts w:asciiTheme="majorHAnsi" w:hAnsiTheme="majorHAnsi" w:cstheme="majorHAnsi"/>
          <w:kern w:val="0"/>
          <w:lang w:val="en-US"/>
        </w:rPr>
        <w:t>patial s</w:t>
      </w:r>
      <w:r w:rsidR="007E4EB9">
        <w:rPr>
          <w:rFonts w:asciiTheme="majorHAnsi" w:hAnsiTheme="majorHAnsi" w:cstheme="majorHAnsi"/>
          <w:kern w:val="0"/>
          <w:lang w:val="en-US"/>
        </w:rPr>
        <w:t xml:space="preserve">cale-dependance of these processes have long been </w:t>
      </w:r>
      <w:r w:rsidR="00150B6F">
        <w:rPr>
          <w:rFonts w:asciiTheme="majorHAnsi" w:hAnsiTheme="majorHAnsi" w:cstheme="majorHAnsi"/>
          <w:kern w:val="0"/>
          <w:lang w:val="en-US"/>
        </w:rPr>
        <w:t xml:space="preserve">established </w:t>
      </w:r>
      <w:r w:rsidR="007E4EB9">
        <w:rPr>
          <w:rFonts w:asciiTheme="majorHAnsi" w:hAnsiTheme="majorHAnsi" w:cstheme="majorHAnsi"/>
          <w:kern w:val="0"/>
          <w:lang w:val="en-US"/>
        </w:rPr>
        <w:t>in ecology</w:t>
      </w:r>
      <w:r w:rsidR="00533EB7">
        <w:rPr>
          <w:rFonts w:asciiTheme="majorHAnsi" w:hAnsiTheme="majorHAnsi" w:cstheme="majorHAnsi"/>
          <w:kern w:val="0"/>
          <w:lang w:val="en-US"/>
        </w:rPr>
        <w:t xml:space="preserve"> </w:t>
      </w:r>
      <w:r w:rsidR="00533EB7">
        <w:rPr>
          <w:rFonts w:asciiTheme="majorHAnsi" w:hAnsiTheme="majorHAnsi" w:cstheme="majorHAnsi"/>
          <w:kern w:val="0"/>
          <w:lang w:val="en-US"/>
        </w:rPr>
        <w:fldChar w:fldCharType="begin"/>
      </w:r>
      <w:r w:rsidR="00533EB7">
        <w:rPr>
          <w:rFonts w:asciiTheme="majorHAnsi" w:hAnsiTheme="majorHAnsi" w:cstheme="majorHAnsi"/>
          <w:kern w:val="0"/>
          <w:lang w:val="en-US"/>
        </w:rPr>
        <w:instrText xml:space="preserve"> ADDIN ZOTERO_ITEM CSL_CITATION {"citationID":"zbFTMUO5","properties":{"formattedCitation":"(Rietkerk et al., 2002; Viana &amp; Chase, 2019)","plainCitation":"(Rietkerk et al., 2002; Viana &amp; Chase, 2019)","noteIndex":0},"citationItems":[{"id":7590,"uris":["http://zotero.org/groups/2585270/items/ZTL5NM9Z"],"itemData":{"id":7590,"type":"article-journal","container-title":"Ecological Modelling","DOI":"10.1016/S0304-3800(01)00510-5","ISSN":"0304-3800","issue":"1","journalAbbreviation":"Ecological Modelling","page":"1-4","source":"ScienceDirect","title":"The ecology of scale","volume":"149","author":[{"family":"Rietkerk","given":"Max"},{"family":"Koppel","given":"Johan","non-dropping-particle":"van de"},{"family":"Kumar","given":"Lalit"},{"family":"Langevelde","given":"Herbert H. T."},{"literal":"Prins"}],"issued":{"date-parts":[["2002",3,15]]}}},{"id":7587,"uris":["http://zotero.org/groups/2585270/items/LVQRL7KQ"],"itemData":{"id":7587,"type":"article-journal","abstract":"The abundance and distribution of species across the landscape depend on the interaction between local, spatial, and stochastic processes. However, empirical syntheses relating these processes to spatiotemporal patterns of structure in metacommunities remain elusive. One important reason for this lack of synthesis is that the relative importance of the core assembly processes (dispersal, selection, and drift) critically depends on the spatial grain and extent over which communities are studied. To illustrate this, we simulated different aspects of community assembly on heterogeneous landscapes, including the strength of response to environmental heterogeneity (inherent to niche theory) vs. dispersal and stochastic drift (inherent to neutral theory). We show that increasing spatial extent leads to increasing importance of niche selection, whereas increasing spatial grain leads to decreasing importance of niche selection. The strength of these scaling effects depended on environment configuration, dispersal capacity, and niche breadth. By mapping the variation observed from the scaling effects in simulations, we could recreate the entire range of variation observed within and among empirical studies. This means that variation in the relative importance of assembly processes among empirical studies is largely scale dependent and cannot be directly compared. The scaling coefficient of the relative contribution of assembly processes, however, can be interpreted as a scale-integrative estimate to compare assembly processes across different regions and ecosystems. This emphasizes the necessity to consider spatial scaling as an explicit component of studies intended to infer the importance of community assembly processes.","container-title":"Ecology","DOI":"10.1002/ecy.2576","ISSN":"1939-9170","issue":"2","language":"en","license":"© 2018 by the Ecological Society of America","note":"_eprint: https://onlinelibrary.wiley.com/doi/pdf/10.1002/ecy.2576","page":"e02576","source":"Wiley Online Library","title":"Spatial scale modulates the inference of metacommunity assembly processes","volume":"100","author":[{"family":"Viana","given":"Duarte S."},{"family":"Chase","given":"Jonathan M."}],"issued":{"date-parts":[["2019"]]}}}],"schema":"https://github.com/citation-style-language/schema/raw/master/csl-citation.json"} </w:instrText>
      </w:r>
      <w:r w:rsidR="00533EB7">
        <w:rPr>
          <w:rFonts w:asciiTheme="majorHAnsi" w:hAnsiTheme="majorHAnsi" w:cstheme="majorHAnsi"/>
          <w:kern w:val="0"/>
          <w:lang w:val="en-US"/>
        </w:rPr>
        <w:fldChar w:fldCharType="separate"/>
      </w:r>
      <w:r w:rsidR="00533EB7">
        <w:rPr>
          <w:rFonts w:asciiTheme="majorHAnsi" w:hAnsiTheme="majorHAnsi" w:cstheme="majorHAnsi"/>
          <w:noProof/>
          <w:kern w:val="0"/>
          <w:lang w:val="en-US"/>
        </w:rPr>
        <w:t>(Rietkerk et al., 2002; Viana &amp; Chase, 2019)</w:t>
      </w:r>
      <w:r w:rsidR="00533EB7">
        <w:rPr>
          <w:rFonts w:asciiTheme="majorHAnsi" w:hAnsiTheme="majorHAnsi" w:cstheme="majorHAnsi"/>
          <w:kern w:val="0"/>
          <w:lang w:val="en-US"/>
        </w:rPr>
        <w:fldChar w:fldCharType="end"/>
      </w:r>
      <w:r w:rsidR="007E4EB9">
        <w:rPr>
          <w:rFonts w:asciiTheme="majorHAnsi" w:hAnsiTheme="majorHAnsi" w:cstheme="majorHAnsi"/>
          <w:kern w:val="0"/>
          <w:lang w:val="en-US"/>
        </w:rPr>
        <w:t xml:space="preserve">. </w:t>
      </w:r>
      <w:r w:rsidR="00150B6F">
        <w:rPr>
          <w:rFonts w:asciiTheme="majorHAnsi" w:hAnsiTheme="majorHAnsi" w:cstheme="majorHAnsi"/>
          <w:kern w:val="0"/>
          <w:lang w:val="en-US"/>
        </w:rPr>
        <w:t>In this regard</w:t>
      </w:r>
      <w:r w:rsidR="004A5A90">
        <w:rPr>
          <w:rFonts w:asciiTheme="majorHAnsi" w:hAnsiTheme="majorHAnsi" w:cstheme="majorHAnsi"/>
          <w:kern w:val="0"/>
          <w:lang w:val="en-US"/>
        </w:rPr>
        <w:t>, s</w:t>
      </w:r>
      <w:r w:rsidR="00C400D2">
        <w:rPr>
          <w:rFonts w:asciiTheme="majorHAnsi" w:hAnsiTheme="majorHAnsi" w:cstheme="majorHAnsi"/>
          <w:kern w:val="0"/>
          <w:lang w:val="en-US"/>
        </w:rPr>
        <w:t xml:space="preserve">ingle-scale studies </w:t>
      </w:r>
      <w:r w:rsidR="00150B6F">
        <w:rPr>
          <w:rFonts w:asciiTheme="majorHAnsi" w:hAnsiTheme="majorHAnsi" w:cstheme="majorHAnsi"/>
          <w:kern w:val="0"/>
          <w:lang w:val="en-US"/>
        </w:rPr>
        <w:t xml:space="preserve">tend to overlook </w:t>
      </w:r>
      <w:r w:rsidR="00C400D2">
        <w:rPr>
          <w:rFonts w:asciiTheme="majorHAnsi" w:hAnsiTheme="majorHAnsi" w:cstheme="majorHAnsi"/>
          <w:kern w:val="0"/>
          <w:lang w:val="en-US"/>
        </w:rPr>
        <w:t>the full extent of ecological processes shaping species distribution and interactions</w:t>
      </w:r>
      <w:r w:rsidR="00150B6F">
        <w:rPr>
          <w:rFonts w:asciiTheme="majorHAnsi" w:hAnsiTheme="majorHAnsi" w:cstheme="majorHAnsi"/>
          <w:kern w:val="0"/>
          <w:lang w:val="en-US"/>
        </w:rPr>
        <w:t>,</w:t>
      </w:r>
      <w:r w:rsidR="007B6BBA">
        <w:rPr>
          <w:rFonts w:asciiTheme="majorHAnsi" w:hAnsiTheme="majorHAnsi" w:cstheme="majorHAnsi"/>
          <w:kern w:val="0"/>
          <w:lang w:val="en-US"/>
        </w:rPr>
        <w:t xml:space="preserve"> </w:t>
      </w:r>
      <w:r w:rsidR="009E280D">
        <w:rPr>
          <w:rFonts w:asciiTheme="majorHAnsi" w:hAnsiTheme="majorHAnsi" w:cstheme="majorHAnsi"/>
          <w:kern w:val="0"/>
          <w:lang w:val="en-US"/>
        </w:rPr>
        <w:t>hence</w:t>
      </w:r>
      <w:r w:rsidR="007B6BBA">
        <w:rPr>
          <w:rFonts w:asciiTheme="majorHAnsi" w:hAnsiTheme="majorHAnsi" w:cstheme="majorHAnsi"/>
          <w:kern w:val="0"/>
          <w:lang w:val="en-US"/>
        </w:rPr>
        <w:t xml:space="preserve"> drawing biased conclusions </w:t>
      </w:r>
      <w:r w:rsidR="00C400D2">
        <w:rPr>
          <w:rFonts w:asciiTheme="majorHAnsi" w:hAnsiTheme="majorHAnsi" w:cstheme="majorHAnsi"/>
          <w:kern w:val="0"/>
          <w:lang w:val="en-US"/>
        </w:rPr>
        <w:fldChar w:fldCharType="begin"/>
      </w:r>
      <w:r w:rsidR="007B6BBA">
        <w:rPr>
          <w:rFonts w:asciiTheme="majorHAnsi" w:hAnsiTheme="majorHAnsi" w:cstheme="majorHAnsi"/>
          <w:kern w:val="0"/>
          <w:lang w:val="en-US"/>
        </w:rPr>
        <w:instrText xml:space="preserve"> ADDIN ZOTERO_ITEM CSL_CITATION {"citationID":"vzsX5p4j","properties":{"formattedCitation":"(Levin, 1992; Peterson &amp; Parker, 1998)","plainCitation":"(Levin, 1992; Peterson &amp; Parker, 1998)","noteIndex":0},"citationItems":[{"id":1608,"uris":["http://zotero.org/groups/2585270/items/ES4PP298"],"itemData":{"id":1608,"type":"article-journal","abstract":"It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literatures.","container-title":"Ecology","DOI":"10.2307/1941447","ISSN":"1939-9170","issue":"6","language":"en","note":"_eprint: https://onlinelibrary.wiley.com/doi/pdf/10.2307/1941447","page":"1943-1967","source":"Wiley Online Library","title":"The Problem of Pattern and Scale in Ecology: The Robert H. MacArthur Award Lecture","title-short":"The Problem of Pattern and Scale in Ecology","volume":"73","author":[{"family":"Levin","given":"Simon A."}],"issued":{"date-parts":[["1992"]]}}},{"id":7603,"uris":["http://zotero.org/groups/2585270/items/89CUWM4H"],"itemData":{"id":7603,"type":"book","abstract":"Ferret ReleasesNet Population Growth RateFerret DispersalSpatial DefinitionFerret Reintroduction in South DakotaThe Spatial Optimization ModelThe Black-Footed Ferret: A Case StudyDiscussionThe Modeling ApproachSustainability of Species RichnessThe Logistic DistributionTransformationsDeclining Monotonicity of Natural LogarithmResultsAllocation Over Time and SpaceResultsContinuous Choice VariablesResultsThe ProblemAn ExampleThe ModelA Cellular Model of Wildlife Population Growth and DispersalMethodsDynamic MovementRow-Total Variance ReductionAn ExamplePost-Optimization CalculationsSimulation Versus OptimizationAn Adaptive Management ContextSynthesisA New Definition for a Regulated ForestSingle-Species EmphasisAccounting for MortalitySensitivity to Planning Horizon LengthSensitivity to Minimum Harvest AgeModel ReductionLinear Approximation of Objective FunctionsA Coastal Douglas-fir Case StudyObjective FunctionsWildlife Habitat Fragmentation EffectsEdge Effects A Cellular Model of Wildlife Habitat Spatial RelationshipsStatic Spatial RelationshipsA Final Introductory NoteSolvability of Nonlinear ProgramsSolvability of (0-1) Integer ProgramsMethods\nOrganizationViewpointIntroductionThe ProblemPragmatic Approaches to Handling Risk and UncertaintyDiscussionResultsThe ProblemAn ExampleRectanglesCirclesOptimizationChance MaximizationSpatial AutocorrelationConnectivityTheoryA Geometric Wildlife Model with Spatial Autocorrelation and Habitat ConnectivityDiscussionResultsThe ProblemAn ExampleA Cellular Timber Model with Spatial AutocorrelationApproximation of the CDFTotal Probability Chance-Maximizing ProgrammingJoint Probability Chance-Maximizing ProgrammingMAXMIN Chance-Maximizing ProgrammingChance-Maximizing ProgramsTotal Probability Chance ConstraintJoint Probability Chance ConstraintIndividual Chance ConstraintsChance-Constrained ProgrammingSpatial AutocorrelationDiscussionResultsThe ProblemAn ExampleA Spatial Recreation Allocation ModelThe Case of More Than One Proposed SiteThe Travel Cost ModelSpatial Supply-Demand Equilibrium: A Recreation ExampleDiscussionResultsAn ExampleSpatial Effects A Geometric Model of Wildlife Habitat Spatial RelationshipsDiscussionResultsThe ProblemAn ExampleWildlife Habitat Size ThresholdsResultsA Steady-State ExampleDetermining the Optimal Steady StateSpecies Richness Objective FunctionsDiversity and SustainabilityDiscussionResultsTwo ExamplesThe Spatial Optimization ApproachA Nested-Schedule Model of StormflowDiscussionResultsThe ProblemAn ExampleThe ModelA Cellular Model of Pest ManagementModel ResultsFerret Carrying Capacity","note":"journalAbbreviation: Journal of Environmental Quality - J ENVIRON QUAL\ncontainer-title: Journal of Environmental Quality - J ENVIRON QUAL\nDOI: 10.2307/1522131","source":"ResearchGate","title":"Ecological Scale: Theory and Applications","title-short":"Ecological Scale","volume":"28","author":[{"family":"Peterson","given":"D."},{"family":"Parker","given":"V."}],"issued":{"date-parts":[["1998",1,1]]}}}],"schema":"https://github.com/citation-style-language/schema/raw/master/csl-citation.json"} </w:instrText>
      </w:r>
      <w:r w:rsidR="00C400D2">
        <w:rPr>
          <w:rFonts w:asciiTheme="majorHAnsi" w:hAnsiTheme="majorHAnsi" w:cstheme="majorHAnsi"/>
          <w:kern w:val="0"/>
          <w:lang w:val="en-US"/>
        </w:rPr>
        <w:fldChar w:fldCharType="separate"/>
      </w:r>
      <w:r w:rsidR="007B6BBA">
        <w:rPr>
          <w:rFonts w:asciiTheme="majorHAnsi" w:hAnsiTheme="majorHAnsi" w:cstheme="majorHAnsi"/>
          <w:noProof/>
          <w:kern w:val="0"/>
          <w:lang w:val="en-US"/>
        </w:rPr>
        <w:t>(Levin, 1992; Peterson &amp; Parker, 1998)</w:t>
      </w:r>
      <w:r w:rsidR="00C400D2">
        <w:rPr>
          <w:rFonts w:asciiTheme="majorHAnsi" w:hAnsiTheme="majorHAnsi" w:cstheme="majorHAnsi"/>
          <w:kern w:val="0"/>
          <w:lang w:val="en-US"/>
        </w:rPr>
        <w:fldChar w:fldCharType="end"/>
      </w:r>
      <w:r w:rsidR="00C400D2">
        <w:rPr>
          <w:rFonts w:asciiTheme="majorHAnsi" w:hAnsiTheme="majorHAnsi" w:cstheme="majorHAnsi"/>
          <w:kern w:val="0"/>
          <w:lang w:val="en-US"/>
        </w:rPr>
        <w:t>.</w:t>
      </w:r>
      <w:r w:rsidR="004A5A90">
        <w:rPr>
          <w:rFonts w:asciiTheme="majorHAnsi" w:hAnsiTheme="majorHAnsi" w:cstheme="majorHAnsi"/>
          <w:kern w:val="0"/>
          <w:lang w:val="en-US"/>
        </w:rPr>
        <w:t xml:space="preserve"> This ha</w:t>
      </w:r>
      <w:r w:rsidR="00C03B35">
        <w:rPr>
          <w:rFonts w:asciiTheme="majorHAnsi" w:hAnsiTheme="majorHAnsi" w:cstheme="majorHAnsi"/>
          <w:kern w:val="0"/>
          <w:lang w:val="en-US"/>
        </w:rPr>
        <w:t>s</w:t>
      </w:r>
      <w:r w:rsidR="004A5A90">
        <w:rPr>
          <w:rFonts w:asciiTheme="majorHAnsi" w:hAnsiTheme="majorHAnsi" w:cstheme="majorHAnsi"/>
          <w:kern w:val="0"/>
          <w:lang w:val="en-US"/>
        </w:rPr>
        <w:t xml:space="preserve"> also been addressed in disease ecology.</w:t>
      </w:r>
      <w:r w:rsidR="00C400D2">
        <w:rPr>
          <w:rFonts w:asciiTheme="majorHAnsi" w:hAnsiTheme="majorHAnsi" w:cstheme="majorHAnsi"/>
          <w:kern w:val="0"/>
          <w:lang w:val="en-US"/>
        </w:rPr>
        <w:t xml:space="preserve"> </w:t>
      </w:r>
      <w:r w:rsidR="00150B6F">
        <w:rPr>
          <w:rFonts w:asciiTheme="majorHAnsi" w:hAnsiTheme="majorHAnsi" w:cstheme="majorHAnsi"/>
          <w:kern w:val="0"/>
          <w:lang w:val="en-US"/>
        </w:rPr>
        <w:t xml:space="preserve">For example, </w:t>
      </w:r>
      <w:r w:rsidR="005A2736">
        <w:rPr>
          <w:rFonts w:asciiTheme="majorHAnsi" w:hAnsiTheme="majorHAnsi" w:cstheme="majorHAnsi"/>
          <w:kern w:val="0"/>
          <w:lang w:val="en-US"/>
        </w:rPr>
        <w:fldChar w:fldCharType="begin"/>
      </w:r>
      <w:r w:rsidR="005A2736">
        <w:rPr>
          <w:rFonts w:asciiTheme="majorHAnsi" w:hAnsiTheme="majorHAnsi" w:cstheme="majorHAnsi"/>
          <w:kern w:val="0"/>
          <w:lang w:val="en-US"/>
        </w:rPr>
        <w:instrText xml:space="preserve"> ADDIN ZOTERO_ITEM CSL_CITATION {"citationID":"rVgA2BNw","properties":{"formattedCitation":"(Cohen et al., 2016)","plainCitation":"(Cohen et al., 2016)","noteIndex":0},"citationItems":[{"id":1904,"uris":["http://zotero.org/groups/2585270/items/HDNF5AP3"],"itemData":{"id":1904,"type":"article-journal","abstract":"Humans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5A2736">
        <w:rPr>
          <w:rFonts w:ascii="Cambria Math" w:hAnsi="Cambria Math" w:cs="Cambria Math"/>
          <w:kern w:val="0"/>
          <w:lang w:val="en-US"/>
        </w:rPr>
        <w:instrText>∼</w:instrText>
      </w:r>
      <w:r w:rsidR="005A2736">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5A2736">
        <w:rPr>
          <w:rFonts w:asciiTheme="majorHAnsi" w:hAnsiTheme="majorHAnsi" w:cstheme="majorHAnsi"/>
          <w:kern w:val="0"/>
          <w:lang w:val="en-US"/>
        </w:rPr>
        <w:fldChar w:fldCharType="separate"/>
      </w:r>
      <w:r w:rsidR="005A2736">
        <w:rPr>
          <w:rFonts w:asciiTheme="majorHAnsi" w:hAnsiTheme="majorHAnsi" w:cstheme="majorHAnsi"/>
          <w:noProof/>
          <w:kern w:val="0"/>
          <w:lang w:val="en-US"/>
        </w:rPr>
        <w:t>Cohen et al., (2016)</w:t>
      </w:r>
      <w:r w:rsidR="005A2736">
        <w:rPr>
          <w:rFonts w:asciiTheme="majorHAnsi" w:hAnsiTheme="majorHAnsi" w:cstheme="majorHAnsi"/>
          <w:kern w:val="0"/>
          <w:lang w:val="en-US"/>
        </w:rPr>
        <w:fldChar w:fldCharType="end"/>
      </w:r>
      <w:r w:rsidR="005A2736">
        <w:rPr>
          <w:rFonts w:asciiTheme="majorHAnsi" w:hAnsiTheme="majorHAnsi" w:cstheme="majorHAnsi"/>
          <w:kern w:val="0"/>
          <w:lang w:val="en-US"/>
        </w:rPr>
        <w:t xml:space="preserve"> </w:t>
      </w:r>
      <w:r w:rsidR="00150B6F">
        <w:rPr>
          <w:rFonts w:asciiTheme="majorHAnsi" w:hAnsiTheme="majorHAnsi" w:cstheme="majorHAnsi"/>
          <w:kern w:val="0"/>
          <w:lang w:val="en-US"/>
        </w:rPr>
        <w:t>found that</w:t>
      </w:r>
      <w:r w:rsidR="00150B6F" w:rsidRPr="00FE6B1A">
        <w:rPr>
          <w:rFonts w:asciiTheme="majorHAnsi" w:hAnsiTheme="majorHAnsi" w:cstheme="majorHAnsi"/>
          <w:kern w:val="0"/>
          <w:lang w:val="en-US"/>
        </w:rPr>
        <w:t xml:space="preserve"> the </w:t>
      </w:r>
      <w:r w:rsidR="00150B6F">
        <w:rPr>
          <w:rFonts w:asciiTheme="majorHAnsi" w:hAnsiTheme="majorHAnsi" w:cstheme="majorHAnsi"/>
          <w:kern w:val="0"/>
          <w:lang w:val="en-US"/>
        </w:rPr>
        <w:t xml:space="preserve">relative importance of </w:t>
      </w:r>
      <w:r w:rsidR="00150B6F" w:rsidRPr="00FE6B1A">
        <w:rPr>
          <w:rFonts w:asciiTheme="majorHAnsi" w:hAnsiTheme="majorHAnsi" w:cstheme="majorHAnsi"/>
          <w:kern w:val="0"/>
          <w:lang w:val="en-US"/>
        </w:rPr>
        <w:t xml:space="preserve">processes driving </w:t>
      </w:r>
      <w:r w:rsidR="00150B6F">
        <w:rPr>
          <w:rFonts w:asciiTheme="majorHAnsi" w:hAnsiTheme="majorHAnsi" w:cstheme="majorHAnsi"/>
          <w:kern w:val="0"/>
          <w:lang w:val="en-US"/>
        </w:rPr>
        <w:t xml:space="preserve">the distribution of </w:t>
      </w:r>
      <w:r w:rsidR="00150B6F" w:rsidRPr="00F307D0">
        <w:rPr>
          <w:rFonts w:asciiTheme="majorHAnsi" w:hAnsiTheme="majorHAnsi" w:cstheme="majorHAnsi"/>
          <w:kern w:val="0"/>
          <w:lang w:val="en-US"/>
        </w:rPr>
        <w:t>disease emergence</w:t>
      </w:r>
      <w:r w:rsidR="00150B6F">
        <w:rPr>
          <w:rFonts w:asciiTheme="majorHAnsi" w:hAnsiTheme="majorHAnsi" w:cstheme="majorHAnsi"/>
          <w:kern w:val="0"/>
          <w:lang w:val="en-US"/>
        </w:rPr>
        <w:t xml:space="preserve"> </w:t>
      </w:r>
      <w:r w:rsidR="00150B6F" w:rsidRPr="00FE6B1A">
        <w:rPr>
          <w:rFonts w:asciiTheme="majorHAnsi" w:hAnsiTheme="majorHAnsi" w:cstheme="majorHAnsi"/>
          <w:kern w:val="0"/>
          <w:lang w:val="en-US"/>
        </w:rPr>
        <w:t xml:space="preserve"> (host richness, abiotic factors, and human population density) varied with the </w:t>
      </w:r>
      <w:commentRangeStart w:id="20"/>
      <w:r w:rsidR="00150B6F" w:rsidRPr="00FE6B1A">
        <w:rPr>
          <w:rFonts w:asciiTheme="majorHAnsi" w:hAnsiTheme="majorHAnsi" w:cstheme="majorHAnsi"/>
          <w:kern w:val="0"/>
          <w:lang w:val="en-US"/>
        </w:rPr>
        <w:t>scale magnitude</w:t>
      </w:r>
      <w:commentRangeEnd w:id="20"/>
      <w:r w:rsidR="00CA4FBD">
        <w:rPr>
          <w:rStyle w:val="CommentReference"/>
        </w:rPr>
        <w:commentReference w:id="20"/>
      </w:r>
      <w:r w:rsidR="00150B6F">
        <w:rPr>
          <w:rFonts w:asciiTheme="majorHAnsi" w:hAnsiTheme="majorHAnsi" w:cstheme="majorHAnsi"/>
          <w:kern w:val="0"/>
          <w:lang w:val="en-US"/>
        </w:rPr>
        <w:t xml:space="preserve">. </w:t>
      </w:r>
      <w:r w:rsidR="0000784C">
        <w:rPr>
          <w:rFonts w:asciiTheme="majorHAnsi" w:hAnsiTheme="majorHAnsi" w:cstheme="majorHAnsi"/>
          <w:kern w:val="0"/>
          <w:lang w:val="en-US"/>
        </w:rPr>
        <w:t>S</w:t>
      </w:r>
      <w:r w:rsidR="00D93C3B" w:rsidRPr="00F16859">
        <w:rPr>
          <w:rFonts w:asciiTheme="majorHAnsi" w:hAnsiTheme="majorHAnsi" w:cstheme="majorHAnsi"/>
          <w:kern w:val="0"/>
          <w:lang w:val="en-US"/>
        </w:rPr>
        <w:t>ca</w:t>
      </w:r>
      <w:r w:rsidR="00502C9F" w:rsidRPr="00F16859">
        <w:rPr>
          <w:rFonts w:asciiTheme="majorHAnsi" w:hAnsiTheme="majorHAnsi" w:cstheme="majorHAnsi"/>
          <w:kern w:val="0"/>
          <w:lang w:val="en-US"/>
        </w:rPr>
        <w:t>ling-level on which empirical data</w:t>
      </w:r>
      <w:r w:rsidR="00931FF9" w:rsidRPr="00F16859">
        <w:rPr>
          <w:rFonts w:asciiTheme="majorHAnsi" w:hAnsiTheme="majorHAnsi" w:cstheme="majorHAnsi"/>
          <w:kern w:val="0"/>
          <w:lang w:val="en-US"/>
        </w:rPr>
        <w:t xml:space="preserve"> </w:t>
      </w:r>
      <w:r w:rsidR="005A1103">
        <w:rPr>
          <w:rFonts w:asciiTheme="majorHAnsi" w:hAnsiTheme="majorHAnsi" w:cstheme="majorHAnsi"/>
          <w:kern w:val="0"/>
          <w:lang w:val="en-US"/>
        </w:rPr>
        <w:t xml:space="preserve">is scoped </w:t>
      </w:r>
      <w:r w:rsidR="00931FF9" w:rsidRPr="00F16859">
        <w:rPr>
          <w:rFonts w:asciiTheme="majorHAnsi" w:hAnsiTheme="majorHAnsi" w:cstheme="majorHAnsi"/>
          <w:kern w:val="0"/>
          <w:lang w:val="en-US"/>
        </w:rPr>
        <w:t>for</w:t>
      </w:r>
      <w:r w:rsidR="00502C9F" w:rsidRPr="00F16859">
        <w:rPr>
          <w:rFonts w:asciiTheme="majorHAnsi" w:hAnsiTheme="majorHAnsi" w:cstheme="majorHAnsi"/>
          <w:kern w:val="0"/>
          <w:lang w:val="en-US"/>
        </w:rPr>
        <w:t xml:space="preserve"> </w:t>
      </w:r>
      <w:r w:rsidR="009E280D">
        <w:rPr>
          <w:rFonts w:asciiTheme="majorHAnsi" w:hAnsiTheme="majorHAnsi" w:cstheme="majorHAnsi"/>
          <w:kern w:val="0"/>
          <w:lang w:val="en-US"/>
        </w:rPr>
        <w:t xml:space="preserve">estimating </w:t>
      </w:r>
      <w:r w:rsidR="00931FF9" w:rsidRPr="00F16859">
        <w:rPr>
          <w:rFonts w:asciiTheme="majorHAnsi" w:hAnsiTheme="majorHAnsi" w:cstheme="majorHAnsi"/>
          <w:kern w:val="0"/>
          <w:lang w:val="en-US"/>
        </w:rPr>
        <w:t>infection parameter</w:t>
      </w:r>
      <w:r w:rsidR="007510CE">
        <w:rPr>
          <w:rFonts w:asciiTheme="majorHAnsi" w:hAnsiTheme="majorHAnsi" w:cstheme="majorHAnsi"/>
          <w:kern w:val="0"/>
          <w:lang w:val="en-US"/>
        </w:rPr>
        <w:t>s</w:t>
      </w:r>
      <w:r w:rsidR="00502C9F" w:rsidRPr="00F16859">
        <w:rPr>
          <w:rFonts w:asciiTheme="majorHAnsi" w:hAnsiTheme="majorHAnsi" w:cstheme="majorHAnsi"/>
          <w:kern w:val="0"/>
          <w:lang w:val="en-US"/>
        </w:rPr>
        <w:t xml:space="preserve"> </w:t>
      </w:r>
      <w:r w:rsidR="00931FF9" w:rsidRPr="00F16859">
        <w:rPr>
          <w:rFonts w:asciiTheme="majorHAnsi" w:hAnsiTheme="majorHAnsi" w:cstheme="majorHAnsi"/>
          <w:kern w:val="0"/>
          <w:lang w:val="en-US"/>
        </w:rPr>
        <w:t xml:space="preserve">can </w:t>
      </w:r>
      <w:r w:rsidR="001E38C0" w:rsidRPr="00F16859">
        <w:rPr>
          <w:rFonts w:asciiTheme="majorHAnsi" w:hAnsiTheme="majorHAnsi" w:cstheme="majorHAnsi"/>
          <w:kern w:val="0"/>
          <w:lang w:val="en-US"/>
        </w:rPr>
        <w:t xml:space="preserve">mislead conclusions </w:t>
      </w:r>
      <w:r w:rsidR="00931FF9" w:rsidRPr="00F16859">
        <w:rPr>
          <w:rFonts w:asciiTheme="majorHAnsi" w:hAnsiTheme="majorHAnsi" w:cstheme="majorHAnsi"/>
          <w:kern w:val="0"/>
          <w:lang w:val="en-US"/>
        </w:rPr>
        <w:t xml:space="preserve">if cross-scale </w:t>
      </w:r>
      <w:r w:rsidR="00F16859" w:rsidRPr="00F16859">
        <w:rPr>
          <w:rFonts w:asciiTheme="majorHAnsi" w:hAnsiTheme="majorHAnsi" w:cstheme="majorHAnsi"/>
          <w:kern w:val="0"/>
          <w:lang w:val="en-US"/>
        </w:rPr>
        <w:t>dependencies are unknown</w:t>
      </w:r>
      <w:r w:rsidR="001E38C0" w:rsidRPr="0000784C">
        <w:rPr>
          <w:rFonts w:asciiTheme="majorHAnsi" w:hAnsiTheme="majorHAnsi" w:cstheme="majorHAnsi"/>
          <w:kern w:val="0"/>
          <w:lang w:val="en-US"/>
        </w:rPr>
        <w:t>.</w:t>
      </w:r>
      <w:r w:rsidR="0000784C">
        <w:rPr>
          <w:rFonts w:asciiTheme="majorHAnsi" w:hAnsiTheme="majorHAnsi" w:cstheme="majorHAnsi"/>
          <w:kern w:val="0"/>
          <w:lang w:val="en-US"/>
        </w:rPr>
        <w:t xml:space="preserve"> For instance, in a study on nematodes infecting alfalfa (</w:t>
      </w:r>
      <w:r w:rsidR="0000784C" w:rsidRPr="0000784C">
        <w:rPr>
          <w:rFonts w:asciiTheme="majorHAnsi" w:hAnsiTheme="majorHAnsi" w:cstheme="majorHAnsi"/>
          <w:i/>
          <w:iCs/>
          <w:kern w:val="0"/>
          <w:lang w:val="en-US"/>
        </w:rPr>
        <w:t>Medicago sativa</w:t>
      </w:r>
      <w:r w:rsidR="0000784C">
        <w:rPr>
          <w:rFonts w:asciiTheme="majorHAnsi" w:hAnsiTheme="majorHAnsi" w:cstheme="majorHAnsi"/>
          <w:kern w:val="0"/>
          <w:lang w:val="en-US"/>
        </w:rPr>
        <w:t xml:space="preserve">) at three scale levels (river basin, field and microhabitat), the abundance of parasites </w:t>
      </w:r>
      <w:r w:rsidR="0000784C" w:rsidRPr="005A1103">
        <w:rPr>
          <w:rFonts w:asciiTheme="majorHAnsi" w:hAnsiTheme="majorHAnsi" w:cstheme="majorHAnsi"/>
          <w:kern w:val="0"/>
          <w:highlight w:val="yellow"/>
          <w:lang w:val="en-US"/>
        </w:rPr>
        <w:t>at one scale</w:t>
      </w:r>
      <w:r w:rsidR="0000784C">
        <w:rPr>
          <w:rFonts w:asciiTheme="majorHAnsi" w:hAnsiTheme="majorHAnsi" w:cstheme="majorHAnsi"/>
          <w:kern w:val="0"/>
          <w:lang w:val="en-US"/>
        </w:rPr>
        <w:t xml:space="preserve"> did not </w:t>
      </w:r>
      <w:r w:rsidR="00523755">
        <w:rPr>
          <w:rFonts w:asciiTheme="majorHAnsi" w:hAnsiTheme="majorHAnsi" w:cstheme="majorHAnsi"/>
          <w:kern w:val="0"/>
          <w:lang w:val="en-US"/>
        </w:rPr>
        <w:t>explain the abundance</w:t>
      </w:r>
      <w:r w:rsidR="007510CE">
        <w:rPr>
          <w:rFonts w:asciiTheme="majorHAnsi" w:hAnsiTheme="majorHAnsi" w:cstheme="majorHAnsi"/>
          <w:kern w:val="0"/>
          <w:lang w:val="en-US"/>
        </w:rPr>
        <w:t xml:space="preserve"> at</w:t>
      </w:r>
      <w:r w:rsidR="00523755">
        <w:rPr>
          <w:rFonts w:asciiTheme="majorHAnsi" w:hAnsiTheme="majorHAnsi" w:cstheme="majorHAnsi"/>
          <w:kern w:val="0"/>
          <w:lang w:val="en-US"/>
        </w:rPr>
        <w:t xml:space="preserve"> another scale revealing the importance of cross-scale processes </w:t>
      </w:r>
      <w:r w:rsidR="00523755">
        <w:rPr>
          <w:rFonts w:asciiTheme="majorHAnsi" w:hAnsiTheme="majorHAnsi" w:cstheme="majorHAnsi"/>
          <w:kern w:val="0"/>
          <w:lang w:val="en-US"/>
        </w:rPr>
        <w:fldChar w:fldCharType="begin"/>
      </w:r>
      <w:r w:rsidR="00523755">
        <w:rPr>
          <w:rFonts w:asciiTheme="majorHAnsi" w:hAnsiTheme="majorHAnsi" w:cstheme="majorHAnsi"/>
          <w:kern w:val="0"/>
          <w:lang w:val="en-US"/>
        </w:rPr>
        <w:instrText xml:space="preserve"> ADDIN ZOTERO_ITEM CSL_CITATION {"citationID":"WtJYGRM6","properties":{"formattedCitation":"(Simmons et al., 2008)","plainCitation":"(Simmons et al., 2008)","noteIndex":0},"citationItems":[{"id":7726,"uris":["http://zotero.org/groups/2585270/items/SJMHGBY2"],"itemData":{"id":7726,"type":"article-journal","abstract":"Stem nematode disease of alfalfa (Medicago sativa) is an economically important issue facing agriculture in the western United States. A better understanding of the ecology of Ditylenchus dipsaci, the nematode that causes stem disease can help to improve survey techniques and management plans for this pathogen. Microhabitats (above- and below-ground), individual fields and regions (river basins) were investigated to determine the importance of scale dependency for D. dipsaci, Aphelenchoides ritzemabosi (an associated plant parasite), and other nematodes inhabiting fields of alfalfa in Colorado, United States. Nematode groups were assayed from microhabitats including aboveground plant, surface litter and soil substrates. At the regional scale of river basins, nematode communities were similar, and D. dispsaci and A. ritzemabosi were prominent members of a diverse community dominated by Panagrolaimus sp., a free-living nematode found mostly in the litter microhabitat in all three fields. At the field scale, a moisture gradient occurred in three of the four sites where the water content of the bulk soil increased with distance from the irrigation source. Certain nematode groups responded positively to this moisture gradient. This may indicate that nematodes are being relocated across the field in irrigation water or that conditions in the tail end of the field are more favorable for reproduction. At the scale of microhabitats, A. ritzemabosi functioned as a generalist by occupying more microhabitats than D. dipsaci, which functioned as a specialist in alfalfa crowns and crown soils. Bulk litter also supported both D. dipsaci and A. ritzemabosi, indicating that this microhabitat could serve as a refuge. Examining nematode distribution and abundance at various spatial scales verified that nematode ecology is scale-dependant, and this may have important implications for monitoring and management in agricultural systems.","container-title":"Applied Soil Ecology","DOI":"10.1016/j.apsoil.2007.10.011","ISSN":"0929-1393","issue":"3","journalAbbreviation":"Applied Soil Ecology","page":"211-222","source":"ScienceDirect","title":"Distribution and abundance of alfalfa-field nematodes at various spatial scales","volume":"38","author":[{"family":"Simmons","given":"B. L."},{"family":"Niles","given":"R. K."},{"family":"Wall","given":"D. H."}],"issued":{"date-parts":[["2008",3,1]]}}}],"schema":"https://github.com/citation-style-language/schema/raw/master/csl-citation.json"} </w:instrText>
      </w:r>
      <w:r w:rsidR="00523755">
        <w:rPr>
          <w:rFonts w:asciiTheme="majorHAnsi" w:hAnsiTheme="majorHAnsi" w:cstheme="majorHAnsi"/>
          <w:kern w:val="0"/>
          <w:lang w:val="en-US"/>
        </w:rPr>
        <w:fldChar w:fldCharType="separate"/>
      </w:r>
      <w:r w:rsidR="00523755">
        <w:rPr>
          <w:rFonts w:asciiTheme="majorHAnsi" w:hAnsiTheme="majorHAnsi" w:cstheme="majorHAnsi"/>
          <w:noProof/>
          <w:kern w:val="0"/>
          <w:lang w:val="en-US"/>
        </w:rPr>
        <w:t>(Simmons et al., 2008)</w:t>
      </w:r>
      <w:r w:rsidR="00523755">
        <w:rPr>
          <w:rFonts w:asciiTheme="majorHAnsi" w:hAnsiTheme="majorHAnsi" w:cstheme="majorHAnsi"/>
          <w:kern w:val="0"/>
          <w:lang w:val="en-US"/>
        </w:rPr>
        <w:fldChar w:fldCharType="end"/>
      </w:r>
      <w:r w:rsidR="00523755">
        <w:rPr>
          <w:rFonts w:asciiTheme="majorHAnsi" w:hAnsiTheme="majorHAnsi" w:cstheme="majorHAnsi"/>
          <w:kern w:val="0"/>
          <w:lang w:val="en-US"/>
        </w:rPr>
        <w:t xml:space="preserve">. </w:t>
      </w:r>
      <w:r w:rsidR="005026FA">
        <w:rPr>
          <w:rFonts w:asciiTheme="majorHAnsi" w:hAnsiTheme="majorHAnsi" w:cstheme="majorHAnsi"/>
          <w:kern w:val="0"/>
          <w:lang w:val="en-US"/>
        </w:rPr>
        <w:t>One of t</w:t>
      </w:r>
      <w:r w:rsidR="0075667C">
        <w:rPr>
          <w:rFonts w:asciiTheme="majorHAnsi" w:hAnsiTheme="majorHAnsi" w:cstheme="majorHAnsi"/>
          <w:kern w:val="0"/>
          <w:lang w:val="en-US"/>
        </w:rPr>
        <w:t>he first step</w:t>
      </w:r>
      <w:r w:rsidR="005026FA">
        <w:rPr>
          <w:rFonts w:asciiTheme="majorHAnsi" w:hAnsiTheme="majorHAnsi" w:cstheme="majorHAnsi"/>
          <w:kern w:val="0"/>
          <w:lang w:val="en-US"/>
        </w:rPr>
        <w:t>s</w:t>
      </w:r>
      <w:r w:rsidR="0075667C">
        <w:rPr>
          <w:rFonts w:asciiTheme="majorHAnsi" w:hAnsiTheme="majorHAnsi" w:cstheme="majorHAnsi"/>
          <w:kern w:val="0"/>
          <w:lang w:val="en-US"/>
        </w:rPr>
        <w:t xml:space="preserve"> to </w:t>
      </w:r>
      <w:r w:rsidR="00DF49B6">
        <w:rPr>
          <w:rFonts w:asciiTheme="majorHAnsi" w:hAnsiTheme="majorHAnsi" w:cstheme="majorHAnsi"/>
          <w:kern w:val="0"/>
          <w:lang w:val="en-US"/>
        </w:rPr>
        <w:t>c</w:t>
      </w:r>
      <w:r w:rsidR="005B740B">
        <w:rPr>
          <w:rFonts w:asciiTheme="majorHAnsi" w:hAnsiTheme="majorHAnsi" w:cstheme="majorHAnsi"/>
          <w:kern w:val="0"/>
          <w:lang w:val="en-US"/>
        </w:rPr>
        <w:t>l</w:t>
      </w:r>
      <w:r w:rsidR="00DF49B6">
        <w:rPr>
          <w:rFonts w:asciiTheme="majorHAnsi" w:hAnsiTheme="majorHAnsi" w:cstheme="majorHAnsi"/>
          <w:kern w:val="0"/>
          <w:lang w:val="en-US"/>
        </w:rPr>
        <w:t>arify</w:t>
      </w:r>
      <w:r w:rsidR="0075667C">
        <w:rPr>
          <w:rFonts w:asciiTheme="majorHAnsi" w:hAnsiTheme="majorHAnsi" w:cstheme="majorHAnsi"/>
          <w:kern w:val="0"/>
          <w:lang w:val="en-US"/>
        </w:rPr>
        <w:t xml:space="preserve"> </w:t>
      </w:r>
      <w:r w:rsidR="003C4A96">
        <w:rPr>
          <w:rFonts w:asciiTheme="majorHAnsi" w:hAnsiTheme="majorHAnsi" w:cstheme="majorHAnsi"/>
          <w:kern w:val="0"/>
          <w:lang w:val="en-US"/>
        </w:rPr>
        <w:t xml:space="preserve">these </w:t>
      </w:r>
      <w:r w:rsidR="005026FA">
        <w:rPr>
          <w:rFonts w:asciiTheme="majorHAnsi" w:hAnsiTheme="majorHAnsi" w:cstheme="majorHAnsi"/>
          <w:kern w:val="0"/>
          <w:lang w:val="en-US"/>
        </w:rPr>
        <w:t xml:space="preserve">context-dependencies </w:t>
      </w:r>
      <w:r w:rsidR="00770472">
        <w:rPr>
          <w:rFonts w:asciiTheme="majorHAnsi" w:hAnsiTheme="majorHAnsi" w:cstheme="majorHAnsi"/>
          <w:kern w:val="0"/>
          <w:lang w:val="en-US"/>
        </w:rPr>
        <w:t xml:space="preserve">in infection dynamics </w:t>
      </w:r>
      <w:r w:rsidR="005026FA">
        <w:rPr>
          <w:rFonts w:asciiTheme="majorHAnsi" w:hAnsiTheme="majorHAnsi" w:cstheme="majorHAnsi"/>
          <w:kern w:val="0"/>
          <w:lang w:val="en-US"/>
        </w:rPr>
        <w:t xml:space="preserve">is to address the </w:t>
      </w:r>
      <w:r w:rsidR="005026FA">
        <w:rPr>
          <w:rFonts w:asciiTheme="majorHAnsi" w:hAnsiTheme="majorHAnsi" w:cstheme="majorHAnsi"/>
          <w:kern w:val="0"/>
          <w:lang w:val="en-US"/>
        </w:rPr>
        <w:lastRenderedPageBreak/>
        <w:t xml:space="preserve">importance of spatial scaling for the estimation </w:t>
      </w:r>
      <w:r w:rsidR="003E4D0E">
        <w:rPr>
          <w:rFonts w:asciiTheme="majorHAnsi" w:hAnsiTheme="majorHAnsi" w:cstheme="majorHAnsi"/>
          <w:kern w:val="0"/>
          <w:lang w:val="en-US"/>
        </w:rPr>
        <w:t xml:space="preserve">of infection </w:t>
      </w:r>
      <w:r w:rsidR="005026FA">
        <w:rPr>
          <w:rFonts w:asciiTheme="majorHAnsi" w:hAnsiTheme="majorHAnsi" w:cstheme="majorHAnsi"/>
          <w:kern w:val="0"/>
          <w:lang w:val="en-US"/>
        </w:rPr>
        <w:t>parameters</w:t>
      </w:r>
      <w:r w:rsidR="003C4A96">
        <w:rPr>
          <w:rFonts w:asciiTheme="majorHAnsi" w:hAnsiTheme="majorHAnsi" w:cstheme="majorHAnsi"/>
          <w:kern w:val="0"/>
          <w:lang w:val="en-US"/>
        </w:rPr>
        <w:t xml:space="preserve"> such as the prevalence of infection</w:t>
      </w:r>
      <w:r w:rsidR="005026FA">
        <w:rPr>
          <w:rFonts w:asciiTheme="majorHAnsi" w:hAnsiTheme="majorHAnsi" w:cstheme="majorHAnsi"/>
          <w:kern w:val="0"/>
          <w:lang w:val="en-US"/>
        </w:rPr>
        <w:t xml:space="preserve"> in biotic communities.</w:t>
      </w:r>
      <w:r w:rsidR="00CE6E97">
        <w:rPr>
          <w:rFonts w:asciiTheme="majorHAnsi" w:hAnsiTheme="majorHAnsi" w:cstheme="majorHAnsi"/>
          <w:kern w:val="0"/>
          <w:lang w:val="en-US"/>
        </w:rPr>
        <w:t xml:space="preserve"> </w:t>
      </w:r>
      <w:r w:rsidR="00D74791">
        <w:rPr>
          <w:rFonts w:asciiTheme="majorHAnsi" w:hAnsiTheme="majorHAnsi" w:cstheme="majorHAnsi"/>
          <w:kern w:val="0"/>
          <w:lang w:val="en-US"/>
        </w:rPr>
        <w:t>P</w:t>
      </w:r>
      <w:r w:rsidR="00214285">
        <w:rPr>
          <w:rFonts w:asciiTheme="majorHAnsi" w:hAnsiTheme="majorHAnsi" w:cstheme="majorHAnsi"/>
          <w:kern w:val="0"/>
          <w:lang w:val="en-US"/>
        </w:rPr>
        <w:t xml:space="preserve">atterns of regional-scale </w:t>
      </w:r>
      <w:r w:rsidR="00770472">
        <w:rPr>
          <w:rFonts w:asciiTheme="majorHAnsi" w:hAnsiTheme="majorHAnsi" w:cstheme="majorHAnsi"/>
          <w:kern w:val="0"/>
          <w:lang w:val="en-US"/>
        </w:rPr>
        <w:t>infection parameter</w:t>
      </w:r>
      <w:r w:rsidR="00214285">
        <w:rPr>
          <w:rFonts w:asciiTheme="majorHAnsi" w:hAnsiTheme="majorHAnsi" w:cstheme="majorHAnsi"/>
          <w:kern w:val="0"/>
          <w:lang w:val="en-US"/>
        </w:rPr>
        <w:t xml:space="preserve"> can be caused by different underlying local patterns of infection. For instance, a regional prevalence of 20% could be caused by all sites having the same prevalence with no variance (i.e., all sites at 20%) or by the average prevalence of all sites being at 20% with large inter-site variance (e.g., half at 0% and half at 40%). </w:t>
      </w:r>
      <w:r w:rsidR="00150B6F">
        <w:rPr>
          <w:rFonts w:asciiTheme="majorHAnsi" w:hAnsiTheme="majorHAnsi" w:cstheme="majorHAnsi"/>
          <w:kern w:val="0"/>
          <w:lang w:val="en-US"/>
        </w:rPr>
        <w:t>Thus, context-dependencies might be the reason why infection patterns are still misunderstood</w:t>
      </w:r>
      <w:r w:rsidR="005A1103">
        <w:rPr>
          <w:rFonts w:asciiTheme="majorHAnsi" w:hAnsiTheme="majorHAnsi" w:cstheme="majorHAnsi"/>
          <w:kern w:val="0"/>
          <w:lang w:val="en-US"/>
        </w:rPr>
        <w:t xml:space="preserve"> </w:t>
      </w:r>
      <w:commentRangeStart w:id="21"/>
      <w:r w:rsidR="005A1103">
        <w:rPr>
          <w:rFonts w:asciiTheme="majorHAnsi" w:hAnsiTheme="majorHAnsi" w:cstheme="majorHAnsi"/>
          <w:kern w:val="0"/>
          <w:lang w:val="en-US"/>
        </w:rPr>
        <w:t>across scales</w:t>
      </w:r>
      <w:r w:rsidR="00150B6F">
        <w:rPr>
          <w:rFonts w:asciiTheme="majorHAnsi" w:hAnsiTheme="majorHAnsi" w:cstheme="majorHAnsi"/>
          <w:kern w:val="0"/>
          <w:lang w:val="en-US"/>
        </w:rPr>
        <w:t>.</w:t>
      </w:r>
      <w:commentRangeEnd w:id="21"/>
      <w:r w:rsidR="00CA4FBD">
        <w:rPr>
          <w:rStyle w:val="CommentReference"/>
        </w:rPr>
        <w:commentReference w:id="21"/>
      </w:r>
    </w:p>
    <w:p w14:paraId="4852E068" w14:textId="77777777" w:rsidR="00C53B2A" w:rsidRDefault="00C53B2A" w:rsidP="00F915C7">
      <w:pPr>
        <w:autoSpaceDE w:val="0"/>
        <w:autoSpaceDN w:val="0"/>
        <w:adjustRightInd w:val="0"/>
        <w:spacing w:line="276" w:lineRule="auto"/>
        <w:jc w:val="both"/>
        <w:rPr>
          <w:rFonts w:asciiTheme="majorHAnsi" w:hAnsiTheme="majorHAnsi" w:cstheme="majorHAnsi"/>
          <w:kern w:val="0"/>
          <w:lang w:val="en-US"/>
        </w:rPr>
      </w:pPr>
    </w:p>
    <w:p w14:paraId="08352DAF" w14:textId="47A19AA2" w:rsidR="00ED056D" w:rsidRPr="00397A67" w:rsidRDefault="009A6ECE" w:rsidP="00DF57C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t>[PAR</w:t>
      </w:r>
      <w:r w:rsidR="00C53B2A">
        <w:rPr>
          <w:rFonts w:asciiTheme="majorHAnsi" w:hAnsiTheme="majorHAnsi" w:cstheme="majorHAnsi"/>
          <w:b/>
          <w:bCs/>
          <w:kern w:val="0"/>
          <w:lang w:val="en-US"/>
        </w:rPr>
        <w:t>3</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6057F5">
        <w:rPr>
          <w:rFonts w:asciiTheme="majorHAnsi" w:hAnsiTheme="majorHAnsi" w:cstheme="majorHAnsi"/>
          <w:kern w:val="0"/>
          <w:lang w:val="en-US"/>
        </w:rPr>
        <w:t>S</w:t>
      </w:r>
      <w:r w:rsidR="00502350">
        <w:rPr>
          <w:rFonts w:asciiTheme="majorHAnsi" w:hAnsiTheme="majorHAnsi" w:cstheme="majorHAnsi"/>
          <w:kern w:val="0"/>
          <w:lang w:val="en-US"/>
        </w:rPr>
        <w:t xml:space="preserve">caling </w:t>
      </w:r>
      <w:r w:rsidR="006057F5">
        <w:rPr>
          <w:rFonts w:asciiTheme="majorHAnsi" w:hAnsiTheme="majorHAnsi" w:cstheme="majorHAnsi"/>
          <w:kern w:val="0"/>
          <w:lang w:val="en-US"/>
        </w:rPr>
        <w:t>is</w:t>
      </w:r>
      <w:r w:rsidR="00F73B09">
        <w:rPr>
          <w:rFonts w:asciiTheme="majorHAnsi" w:hAnsiTheme="majorHAnsi" w:cstheme="majorHAnsi"/>
          <w:kern w:val="0"/>
          <w:lang w:val="en-US"/>
        </w:rPr>
        <w:t xml:space="preserve"> especially</w:t>
      </w:r>
      <w:r w:rsidR="006057F5">
        <w:rPr>
          <w:rFonts w:asciiTheme="majorHAnsi" w:hAnsiTheme="majorHAnsi" w:cstheme="majorHAnsi"/>
          <w:kern w:val="0"/>
          <w:lang w:val="en-US"/>
        </w:rPr>
        <w:t xml:space="preserve"> relevant in parasite ecology given the </w:t>
      </w:r>
      <w:r w:rsidR="00502350">
        <w:rPr>
          <w:rFonts w:asciiTheme="majorHAnsi" w:hAnsiTheme="majorHAnsi" w:cstheme="majorHAnsi"/>
          <w:kern w:val="0"/>
          <w:lang w:val="en-US"/>
        </w:rPr>
        <w:t xml:space="preserve">hierarchical organization of </w:t>
      </w:r>
      <w:r w:rsidR="00C97956">
        <w:rPr>
          <w:rFonts w:asciiTheme="majorHAnsi" w:hAnsiTheme="majorHAnsi" w:cstheme="majorHAnsi"/>
          <w:kern w:val="0"/>
          <w:lang w:val="en-US"/>
        </w:rPr>
        <w:t xml:space="preserve">both </w:t>
      </w:r>
      <w:r w:rsidR="00B927AE">
        <w:rPr>
          <w:rFonts w:asciiTheme="majorHAnsi" w:hAnsiTheme="majorHAnsi" w:cstheme="majorHAnsi"/>
          <w:kern w:val="0"/>
          <w:lang w:val="en-US"/>
        </w:rPr>
        <w:t xml:space="preserve">the </w:t>
      </w:r>
      <w:r w:rsidR="00C97956">
        <w:rPr>
          <w:rFonts w:asciiTheme="majorHAnsi" w:hAnsiTheme="majorHAnsi" w:cstheme="majorHAnsi"/>
          <w:kern w:val="0"/>
          <w:lang w:val="en-US"/>
        </w:rPr>
        <w:t>parasite and host component</w:t>
      </w:r>
      <w:r w:rsidR="00F7788D">
        <w:rPr>
          <w:rFonts w:asciiTheme="majorHAnsi" w:hAnsiTheme="majorHAnsi" w:cstheme="majorHAnsi"/>
          <w:kern w:val="0"/>
          <w:lang w:val="en-US"/>
        </w:rPr>
        <w:t xml:space="preserve"> </w:t>
      </w:r>
      <w:commentRangeStart w:id="22"/>
      <w:commentRangeStart w:id="23"/>
      <w:r w:rsidR="00F7788D">
        <w:rPr>
          <w:rFonts w:asciiTheme="majorHAnsi" w:hAnsiTheme="majorHAnsi" w:cstheme="majorHAnsi"/>
          <w:kern w:val="0"/>
          <w:lang w:val="en-US"/>
        </w:rPr>
        <w:t>(Fig1</w:t>
      </w:r>
      <w:r w:rsidR="000D6F28">
        <w:rPr>
          <w:rFonts w:asciiTheme="majorHAnsi" w:hAnsiTheme="majorHAnsi" w:cstheme="majorHAnsi"/>
          <w:kern w:val="0"/>
          <w:lang w:val="en-US"/>
        </w:rPr>
        <w:t>?</w:t>
      </w:r>
      <w:r w:rsidR="00F7788D">
        <w:rPr>
          <w:rFonts w:asciiTheme="majorHAnsi" w:hAnsiTheme="majorHAnsi" w:cstheme="majorHAnsi"/>
          <w:kern w:val="0"/>
          <w:lang w:val="en-US"/>
        </w:rPr>
        <w:t>)</w:t>
      </w:r>
      <w:commentRangeEnd w:id="22"/>
      <w:r w:rsidR="000D6F28">
        <w:rPr>
          <w:rStyle w:val="CommentReference"/>
        </w:rPr>
        <w:commentReference w:id="22"/>
      </w:r>
      <w:commentRangeEnd w:id="23"/>
      <w:r w:rsidR="00DC6207">
        <w:rPr>
          <w:rStyle w:val="CommentReference"/>
        </w:rPr>
        <w:commentReference w:id="23"/>
      </w:r>
      <w:r w:rsidR="00C97956">
        <w:rPr>
          <w:rFonts w:asciiTheme="majorHAnsi" w:hAnsiTheme="majorHAnsi" w:cstheme="majorHAnsi"/>
          <w:kern w:val="0"/>
          <w:lang w:val="en-US"/>
        </w:rPr>
        <w:t>.</w:t>
      </w:r>
      <w:r w:rsidR="00BB7F1B">
        <w:rPr>
          <w:rFonts w:asciiTheme="majorHAnsi" w:hAnsiTheme="majorHAnsi" w:cstheme="majorHAnsi"/>
          <w:kern w:val="0"/>
          <w:lang w:val="en-US"/>
        </w:rPr>
        <w:t xml:space="preserve"> </w:t>
      </w:r>
      <w:r w:rsidR="007C4F37">
        <w:rPr>
          <w:rFonts w:asciiTheme="majorHAnsi" w:hAnsiTheme="majorHAnsi" w:cstheme="majorHAnsi"/>
          <w:kern w:val="0"/>
          <w:lang w:val="en-US"/>
        </w:rPr>
        <w:t>As an</w:t>
      </w:r>
      <w:r w:rsidR="005C2A02">
        <w:rPr>
          <w:rFonts w:asciiTheme="majorHAnsi" w:hAnsiTheme="majorHAnsi" w:cstheme="majorHAnsi"/>
          <w:kern w:val="0"/>
          <w:lang w:val="en-US"/>
        </w:rPr>
        <w:t xml:space="preserve"> example, the simplest clustering organization</w:t>
      </w:r>
      <w:r w:rsidR="007C4F37">
        <w:rPr>
          <w:rFonts w:asciiTheme="majorHAnsi" w:hAnsiTheme="majorHAnsi" w:cstheme="majorHAnsi"/>
          <w:kern w:val="0"/>
          <w:lang w:val="en-US"/>
        </w:rPr>
        <w:t xml:space="preserve"> of parasites</w:t>
      </w:r>
      <w:r w:rsidR="005C2A02">
        <w:rPr>
          <w:rFonts w:asciiTheme="majorHAnsi" w:hAnsiTheme="majorHAnsi" w:cstheme="majorHAnsi"/>
          <w:kern w:val="0"/>
          <w:lang w:val="en-US"/>
        </w:rPr>
        <w:t xml:space="preserve"> is called an </w:t>
      </w:r>
      <w:proofErr w:type="spellStart"/>
      <w:r w:rsidR="005C2A02">
        <w:rPr>
          <w:rFonts w:asciiTheme="majorHAnsi" w:hAnsiTheme="majorHAnsi" w:cstheme="majorHAnsi"/>
          <w:kern w:val="0"/>
          <w:lang w:val="en-US"/>
        </w:rPr>
        <w:t>infrapopulation</w:t>
      </w:r>
      <w:proofErr w:type="spellEnd"/>
      <w:r w:rsidR="005C2A02">
        <w:rPr>
          <w:rFonts w:asciiTheme="majorHAnsi" w:hAnsiTheme="majorHAnsi" w:cstheme="majorHAnsi"/>
          <w:kern w:val="0"/>
          <w:lang w:val="en-US"/>
        </w:rPr>
        <w:t xml:space="preserve"> (a parasite population within a host individual)</w:t>
      </w:r>
      <w:r w:rsidR="00F16859">
        <w:rPr>
          <w:rFonts w:asciiTheme="majorHAnsi" w:hAnsiTheme="majorHAnsi" w:cstheme="majorHAnsi"/>
          <w:kern w:val="0"/>
          <w:lang w:val="en-US"/>
        </w:rPr>
        <w:t xml:space="preserve"> but parasite species can also co-exist with other parasite species within an individual host (</w:t>
      </w:r>
      <w:proofErr w:type="spellStart"/>
      <w:r w:rsidR="00F16859">
        <w:rPr>
          <w:rFonts w:asciiTheme="majorHAnsi" w:hAnsiTheme="majorHAnsi" w:cstheme="majorHAnsi"/>
          <w:kern w:val="0"/>
          <w:lang w:val="en-US"/>
        </w:rPr>
        <w:t>infracommunity</w:t>
      </w:r>
      <w:proofErr w:type="spellEnd"/>
      <w:r w:rsidR="00F16859">
        <w:rPr>
          <w:rFonts w:asciiTheme="majorHAnsi" w:hAnsiTheme="majorHAnsi" w:cstheme="majorHAnsi"/>
          <w:kern w:val="0"/>
          <w:lang w:val="en-US"/>
        </w:rPr>
        <w:t xml:space="preserve">) or within a host population (component community) (see </w:t>
      </w:r>
      <w:r w:rsidR="00F16859">
        <w:rPr>
          <w:rFonts w:asciiTheme="majorHAnsi" w:hAnsiTheme="majorHAnsi" w:cstheme="majorHAnsi"/>
          <w:kern w:val="0"/>
          <w:lang w:val="en-US"/>
        </w:rPr>
        <w:fldChar w:fldCharType="begin"/>
      </w:r>
      <w:r w:rsidR="00F16859">
        <w:rPr>
          <w:rFonts w:asciiTheme="majorHAnsi" w:hAnsiTheme="majorHAnsi" w:cstheme="majorHAnsi"/>
          <w:kern w:val="0"/>
          <w:lang w:val="en-US"/>
        </w:rPr>
        <w:instrText xml:space="preserve"> ADDIN ZOTERO_ITEM CSL_CITATION {"citationID":"iHRw7IrV","properties":{"formattedCitation":"(Bush et al., 1997)","plainCitation":"(Bush et al., 1997)","noteIndex":0},"citationItems":[{"id":6752,"uris":["http://zotero.org/groups/2585270/items/8JWZHH7U"],"itemData":{"id":6752,"type":"article-journal","abstract":"We consider 27 population and community terms used frequently by parasitologists when describing the ecology of parasites. We provide suggestions for various terms in an attempt to foster consistent use and to make terms used in parasite ecology easier to interpret for those who study free-living organisms. We suggest strongly that authors, whether they agree or disagree with us, provide complete and unambiguous definitions for all parameters of their studies.","container-title":"The Journal of Parasitology","ISSN":"0022-3395","issue":"4","journalAbbreviation":"J Parasitol","language":"eng","note":"PMID: 9267395","page":"575-583","source":"PubMed","title":"Parasitology meets ecology on its own terms: Margolis et al. revisited","title-short":"Parasitology meets ecology on its own terms","volume":"83","author":[{"family":"Bush","given":"A. O."},{"family":"Lafferty","given":"K. D."},{"family":"Lotz","given":"J. M."},{"family":"Shostak","given":"A. W."}],"issued":{"date-parts":[["1997",8]]}}}],"schema":"https://github.com/citation-style-language/schema/raw/master/csl-citation.json"} </w:instrText>
      </w:r>
      <w:r w:rsidR="00F16859">
        <w:rPr>
          <w:rFonts w:asciiTheme="majorHAnsi" w:hAnsiTheme="majorHAnsi" w:cstheme="majorHAnsi"/>
          <w:kern w:val="0"/>
          <w:lang w:val="en-US"/>
        </w:rPr>
        <w:fldChar w:fldCharType="separate"/>
      </w:r>
      <w:r w:rsidR="00F16859">
        <w:rPr>
          <w:rFonts w:asciiTheme="majorHAnsi" w:hAnsiTheme="majorHAnsi" w:cstheme="majorHAnsi"/>
          <w:noProof/>
          <w:kern w:val="0"/>
          <w:lang w:val="en-US"/>
        </w:rPr>
        <w:t>Bush et al., 1997 for more extended terminology)</w:t>
      </w:r>
      <w:r w:rsidR="00F16859">
        <w:rPr>
          <w:rFonts w:asciiTheme="majorHAnsi" w:hAnsiTheme="majorHAnsi" w:cstheme="majorHAnsi"/>
          <w:kern w:val="0"/>
          <w:lang w:val="en-US"/>
        </w:rPr>
        <w:fldChar w:fldCharType="end"/>
      </w:r>
      <w:r w:rsidR="00F16859">
        <w:rPr>
          <w:rFonts w:asciiTheme="majorHAnsi" w:hAnsiTheme="majorHAnsi" w:cstheme="majorHAnsi"/>
          <w:kern w:val="0"/>
          <w:lang w:val="en-US"/>
        </w:rPr>
        <w:t>.</w:t>
      </w:r>
      <w:r w:rsidR="005C2A02">
        <w:rPr>
          <w:rFonts w:asciiTheme="majorHAnsi" w:hAnsiTheme="majorHAnsi" w:cstheme="majorHAnsi"/>
          <w:kern w:val="0"/>
          <w:lang w:val="en-US"/>
        </w:rPr>
        <w:t xml:space="preserve"> </w:t>
      </w:r>
      <w:commentRangeStart w:id="24"/>
      <w:r w:rsidR="00C97956">
        <w:rPr>
          <w:rFonts w:asciiTheme="majorHAnsi" w:hAnsiTheme="majorHAnsi" w:cstheme="majorHAnsi"/>
          <w:kern w:val="0"/>
          <w:lang w:val="en-US"/>
        </w:rPr>
        <w:t xml:space="preserve">Considering </w:t>
      </w:r>
      <w:r w:rsidR="002661AB">
        <w:rPr>
          <w:rFonts w:asciiTheme="majorHAnsi" w:hAnsiTheme="majorHAnsi" w:cstheme="majorHAnsi"/>
          <w:kern w:val="0"/>
          <w:lang w:val="en-US"/>
        </w:rPr>
        <w:t xml:space="preserve">the </w:t>
      </w:r>
      <w:r w:rsidR="00FF7483">
        <w:rPr>
          <w:rFonts w:asciiTheme="majorHAnsi" w:hAnsiTheme="majorHAnsi" w:cstheme="majorHAnsi"/>
          <w:kern w:val="0"/>
          <w:lang w:val="en-US"/>
        </w:rPr>
        <w:t xml:space="preserve">organizational </w:t>
      </w:r>
      <w:r w:rsidR="002661AB">
        <w:rPr>
          <w:rFonts w:asciiTheme="majorHAnsi" w:hAnsiTheme="majorHAnsi" w:cstheme="majorHAnsi"/>
          <w:kern w:val="0"/>
          <w:lang w:val="en-US"/>
        </w:rPr>
        <w:t xml:space="preserve">complexity </w:t>
      </w:r>
      <w:commentRangeEnd w:id="24"/>
      <w:r w:rsidR="00BC31A7">
        <w:rPr>
          <w:rStyle w:val="CommentReference"/>
        </w:rPr>
        <w:commentReference w:id="24"/>
      </w:r>
      <w:r w:rsidR="002661AB">
        <w:rPr>
          <w:rFonts w:asciiTheme="majorHAnsi" w:hAnsiTheme="majorHAnsi" w:cstheme="majorHAnsi"/>
          <w:kern w:val="0"/>
          <w:lang w:val="en-US"/>
        </w:rPr>
        <w:t>of host-parasite</w:t>
      </w:r>
      <w:r w:rsidR="007C4F37">
        <w:rPr>
          <w:rFonts w:asciiTheme="majorHAnsi" w:hAnsiTheme="majorHAnsi" w:cstheme="majorHAnsi"/>
          <w:kern w:val="0"/>
          <w:lang w:val="en-US"/>
        </w:rPr>
        <w:t xml:space="preserve"> associations</w:t>
      </w:r>
      <w:r w:rsidR="002661AB">
        <w:rPr>
          <w:rFonts w:asciiTheme="majorHAnsi" w:hAnsiTheme="majorHAnsi" w:cstheme="majorHAnsi"/>
          <w:kern w:val="0"/>
          <w:lang w:val="en-US"/>
        </w:rPr>
        <w:t xml:space="preserve">, there </w:t>
      </w:r>
      <w:r w:rsidR="00425579">
        <w:rPr>
          <w:rFonts w:asciiTheme="majorHAnsi" w:hAnsiTheme="majorHAnsi" w:cstheme="majorHAnsi"/>
          <w:kern w:val="0"/>
          <w:lang w:val="en-US"/>
        </w:rPr>
        <w:t>are</w:t>
      </w:r>
      <w:r w:rsidR="002661AB">
        <w:rPr>
          <w:rFonts w:asciiTheme="majorHAnsi" w:hAnsiTheme="majorHAnsi" w:cstheme="majorHAnsi"/>
          <w:kern w:val="0"/>
          <w:lang w:val="en-US"/>
        </w:rPr>
        <w:t xml:space="preserve"> still </w:t>
      </w:r>
      <w:commentRangeStart w:id="25"/>
      <w:r w:rsidR="002661AB">
        <w:rPr>
          <w:rFonts w:asciiTheme="majorHAnsi" w:hAnsiTheme="majorHAnsi" w:cstheme="majorHAnsi"/>
          <w:kern w:val="0"/>
          <w:lang w:val="en-US"/>
        </w:rPr>
        <w:t>many</w:t>
      </w:r>
      <w:r w:rsidR="000D6F28">
        <w:rPr>
          <w:rFonts w:asciiTheme="majorHAnsi" w:hAnsiTheme="majorHAnsi" w:cstheme="majorHAnsi"/>
          <w:kern w:val="0"/>
          <w:lang w:val="en-US"/>
        </w:rPr>
        <w:t xml:space="preserve"> </w:t>
      </w:r>
      <w:r w:rsidR="00FF7483">
        <w:rPr>
          <w:rFonts w:asciiTheme="majorHAnsi" w:hAnsiTheme="majorHAnsi" w:cstheme="majorHAnsi"/>
          <w:kern w:val="0"/>
          <w:lang w:val="en-US"/>
        </w:rPr>
        <w:t xml:space="preserve">biological </w:t>
      </w:r>
      <w:r w:rsidR="002661AB">
        <w:rPr>
          <w:rFonts w:asciiTheme="majorHAnsi" w:hAnsiTheme="majorHAnsi" w:cstheme="majorHAnsi"/>
          <w:kern w:val="0"/>
          <w:lang w:val="en-US"/>
        </w:rPr>
        <w:t xml:space="preserve">scale combinations </w:t>
      </w:r>
      <w:commentRangeEnd w:id="25"/>
      <w:r w:rsidR="00BC31A7">
        <w:rPr>
          <w:rStyle w:val="CommentReference"/>
        </w:rPr>
        <w:commentReference w:id="25"/>
      </w:r>
      <w:r w:rsidR="007C4F37">
        <w:rPr>
          <w:rFonts w:asciiTheme="majorHAnsi" w:hAnsiTheme="majorHAnsi" w:cstheme="majorHAnsi"/>
          <w:kern w:val="0"/>
          <w:lang w:val="en-US"/>
        </w:rPr>
        <w:t>(cons</w:t>
      </w:r>
      <w:r w:rsidR="007510CE">
        <w:rPr>
          <w:rFonts w:asciiTheme="majorHAnsi" w:hAnsiTheme="majorHAnsi" w:cstheme="majorHAnsi"/>
          <w:kern w:val="0"/>
          <w:lang w:val="en-US"/>
        </w:rPr>
        <w:t>ist</w:t>
      </w:r>
      <w:r w:rsidR="007C4F37">
        <w:rPr>
          <w:rFonts w:asciiTheme="majorHAnsi" w:hAnsiTheme="majorHAnsi" w:cstheme="majorHAnsi"/>
          <w:kern w:val="0"/>
          <w:lang w:val="en-US"/>
        </w:rPr>
        <w:t>ing of a parasite and a host element)</w:t>
      </w:r>
      <w:r w:rsidR="00F16859">
        <w:rPr>
          <w:rFonts w:asciiTheme="majorHAnsi" w:hAnsiTheme="majorHAnsi" w:cstheme="majorHAnsi"/>
          <w:kern w:val="0"/>
          <w:lang w:val="en-US"/>
        </w:rPr>
        <w:t xml:space="preserve"> </w:t>
      </w:r>
      <w:r w:rsidR="002661AB">
        <w:rPr>
          <w:rFonts w:asciiTheme="majorHAnsi" w:hAnsiTheme="majorHAnsi" w:cstheme="majorHAnsi"/>
          <w:kern w:val="0"/>
          <w:lang w:val="en-US"/>
        </w:rPr>
        <w:t>that need to be investigate</w:t>
      </w:r>
      <w:r w:rsidR="00425579">
        <w:rPr>
          <w:rFonts w:asciiTheme="majorHAnsi" w:hAnsiTheme="majorHAnsi" w:cstheme="majorHAnsi"/>
          <w:kern w:val="0"/>
          <w:lang w:val="en-US"/>
        </w:rPr>
        <w:t>d</w:t>
      </w:r>
      <w:r w:rsidR="002661AB">
        <w:rPr>
          <w:rFonts w:asciiTheme="majorHAnsi" w:hAnsiTheme="majorHAnsi" w:cstheme="majorHAnsi"/>
          <w:kern w:val="0"/>
          <w:lang w:val="en-US"/>
        </w:rPr>
        <w:t>. For</w:t>
      </w:r>
      <w:r w:rsidR="000D6F28">
        <w:rPr>
          <w:rFonts w:asciiTheme="majorHAnsi" w:hAnsiTheme="majorHAnsi" w:cstheme="majorHAnsi"/>
          <w:kern w:val="0"/>
          <w:lang w:val="en-US"/>
        </w:rPr>
        <w:t xml:space="preserve"> instance</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component communities</w:t>
      </w:r>
      <w:r w:rsidR="002661AB">
        <w:rPr>
          <w:rFonts w:asciiTheme="majorHAnsi" w:hAnsiTheme="majorHAnsi" w:cstheme="majorHAnsi"/>
          <w:kern w:val="0"/>
          <w:lang w:val="en-US"/>
        </w:rPr>
        <w:t xml:space="preserve"> of metazoan parasites in fish host-population</w:t>
      </w:r>
      <w:r w:rsidR="00425579">
        <w:rPr>
          <w:rFonts w:asciiTheme="majorHAnsi" w:hAnsiTheme="majorHAnsi" w:cstheme="majorHAnsi"/>
          <w:kern w:val="0"/>
          <w:lang w:val="en-US"/>
        </w:rPr>
        <w:t>s</w:t>
      </w:r>
      <w:r w:rsidR="002661AB">
        <w:rPr>
          <w:rFonts w:asciiTheme="majorHAnsi" w:hAnsiTheme="majorHAnsi" w:cstheme="majorHAnsi"/>
          <w:kern w:val="0"/>
          <w:lang w:val="en-US"/>
        </w:rPr>
        <w:t xml:space="preserve"> </w:t>
      </w:r>
      <w:r w:rsidR="00B00530">
        <w:rPr>
          <w:rFonts w:asciiTheme="majorHAnsi" w:hAnsiTheme="majorHAnsi" w:cstheme="majorHAnsi"/>
          <w:kern w:val="0"/>
          <w:lang w:val="en-US"/>
        </w:rPr>
        <w:t xml:space="preserve">have been the focus </w:t>
      </w:r>
      <w:r w:rsidR="002661AB">
        <w:rPr>
          <w:rFonts w:asciiTheme="majorHAnsi" w:hAnsiTheme="majorHAnsi" w:cstheme="majorHAnsi"/>
          <w:kern w:val="0"/>
          <w:lang w:val="en-US"/>
        </w:rPr>
        <w:t>of many studies in the past decades regarding s</w:t>
      </w:r>
      <w:r w:rsidR="00184DF6">
        <w:rPr>
          <w:rFonts w:asciiTheme="majorHAnsi" w:hAnsiTheme="majorHAnsi" w:cstheme="majorHAnsi"/>
          <w:kern w:val="0"/>
          <w:lang w:val="en-US"/>
        </w:rPr>
        <w:t>pati</w:t>
      </w:r>
      <w:r w:rsidR="00F7788D">
        <w:rPr>
          <w:rFonts w:asciiTheme="majorHAnsi" w:hAnsiTheme="majorHAnsi" w:cstheme="majorHAnsi"/>
          <w:kern w:val="0"/>
          <w:lang w:val="en-US"/>
        </w:rPr>
        <w:t>o</w:t>
      </w:r>
      <w:r w:rsidR="00184DF6">
        <w:rPr>
          <w:rFonts w:asciiTheme="majorHAnsi" w:hAnsiTheme="majorHAnsi" w:cstheme="majorHAnsi"/>
          <w:kern w:val="0"/>
          <w:lang w:val="en-US"/>
        </w:rPr>
        <w:t>temporal patterns</w:t>
      </w:r>
      <w:r w:rsidR="00227995">
        <w:rPr>
          <w:rFonts w:asciiTheme="majorHAnsi" w:hAnsiTheme="majorHAnsi" w:cstheme="majorHAnsi"/>
          <w:kern w:val="0"/>
          <w:lang w:val="en-US"/>
        </w:rPr>
        <w:t xml:space="preserve"> </w:t>
      </w:r>
      <w:r w:rsidR="00227995">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{"citationID":"B1QJFvQc","properties":{"formattedCitation":"(Carney &amp; Dick, 2000; Gonz\\uc0\\u225{}lez &amp; Poulin, 2005; P\\uc0\\u233{}rez-del-Olmo et al., 2009; Villalba-Vasquez et al., 2018)","plainCitation":"(Carney &amp; Dick, 2000; González &amp; Poulin, 2005; Pérez-del-Olmo et al., 2009; Villalba-Vasquez et al., 2018)","dontUpdate":true,"noteIndex":0},"citationItems":[{"id":2722,"uris":["http://zotero.org/groups/2585270/items/DVZ2AWLV"],"itemData":{"id":2722,"type":"article-journal","container-title":"Canadian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T."},{"family":"Poulin","given":"R."}],"issued":{"date-parts":[["2005",11,1]]}}},{"id":5686,"uris":["http://zotero.org/groups/2585270/items/8PKP5I8I"],"itemData":{"id":5686,"type":"article-journal","abstract":"Aim: We test the similarity-distance decay hypothesis on a marine host-parasite system, inferring the relationships from abundance data gathered at the lowest scale of parasite community organization (i.e. that of the individual host). Location: Twenty-two seasonal samples of the bogue Boops boops (Teleostei: Sparidae) were collected at seven localities along a coastal positional gradient from the northern North-East Atlantic to the northern Mediterranean coast of Spain. Methods: We used our own, taxonomically consistent, data on parasite communities. The variations in parasite composition and structure with geographical and regional distance were examined at two spatial scales, namely local parasite faunas and component communities, using both presence-absence (neighbour joining distance) and abundance (Mahalanobis distance) data. The influence of geographical and regional distance on faunal/community divergence was assessed through the permutation of distance matrices. Results: Our results revealed that: (1) geographical and regional distances do not affect the species composition in the system under study at the higher scales; (2) geographical distance between localities contributes significantly to the decay of similarity estimated from parasite abundance at the lowest scale (i.e. the individual host); (3) the structured spatial patterns are consistent in time but not across seasons; and (4) a restricted clade of species (the 'core' species of the bogue parasite fauna) contributes substantially to the observed patterns of both community homogenization and differentiation owing to the strong relationship between local abundance and regional distribution of species. Main conclusions: The main factors that tend to homogenize the composition of parasite communities of bogue at higher regional scales are related to the dispersal of parasite colonizers across host populations, which we denote as horizontal neighbourhood colonization. In contrast, the spatial structure detectable in quantitative comparisons only, is related to a vertical neighbourhood colonization associated with larval dispersal on a local level. The stronger decline with distance in the spatial synchrony of the assemblages of the 'core' species indicates a close-echoing environmental synchrony that declines with distance. Our results emphasize the importance of the parasite supracommunity (i.e. parasites that exploit all hosts in the ecosystem) to the decay of similarity with distance.","container-title":"Journal of Biogeography","ISSN":"0305-0270","issue":"2","note":"publisher: Wiley","page":"200-209","source":"JSTOR","title":"Not Everything Is Everywhere: The Distance Decay of Similarity in a Marine Host-Parasite System","title-short":"Not Everything Is Everywhere","volume":"36","author":[{"family":"Pérez-del-Olmo","given":"Ana"},{"family":"Fernández","given":"Mercedes"},{"family":"Raga","given":"Juan Antonio"},{"family":"Kostadinova","given":"Aneta"},{"family":"Morand","given":"Serge"},{"family":"Bellwood","given":"David"}],"issued":{"date-parts":[["2009"]]}}},{"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communities and infracommunities of P. panamensis exhibited a</w:instrText>
      </w:r>
      <w:r w:rsidR="00BB39F1" w:rsidRPr="00BB39F1">
        <w:rPr>
          <w:rFonts w:asciiTheme="majorHAnsi" w:hAnsiTheme="majorHAnsi" w:cstheme="majorHAnsi"/>
          <w:kern w:val="0"/>
        </w:rPr>
        <w:instrText xml:space="preserve"> similar pattern: low species numbers, low diversity, and dominance by a single parasite species. Parasite commun</w:instrText>
      </w:r>
      <w:r w:rsidR="00BB39F1" w:rsidRPr="00175304">
        <w:rPr>
          <w:rFonts w:asciiTheme="majorHAnsi" w:hAnsiTheme="majorHAnsi" w:cstheme="majorHAnsi"/>
          <w:kern w:val="0"/>
        </w:rPr>
        <w:instrText xml:space="preserve">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227995">
        <w:rPr>
          <w:rFonts w:asciiTheme="majorHAnsi" w:hAnsiTheme="majorHAnsi" w:cstheme="majorHAnsi"/>
          <w:kern w:val="0"/>
          <w:lang w:val="en-US"/>
        </w:rPr>
        <w:fldChar w:fldCharType="separate"/>
      </w:r>
      <w:r w:rsidR="00227995" w:rsidRPr="00175304">
        <w:rPr>
          <w:rFonts w:ascii="Calibri Light" w:hAnsiTheme="majorHAnsi" w:cs="Calibri Light"/>
          <w:kern w:val="0"/>
        </w:rPr>
        <w:t>(e.g. Carney &amp; Dick, 2000; González &amp; Poulin, 2005; Pérez-del-Olmo et al., 2009; Villalba-Vasquez et al., 2018)</w:t>
      </w:r>
      <w:r w:rsidR="00227995">
        <w:rPr>
          <w:rFonts w:asciiTheme="majorHAnsi" w:hAnsiTheme="majorHAnsi" w:cstheme="majorHAnsi"/>
          <w:kern w:val="0"/>
          <w:lang w:val="en-US"/>
        </w:rPr>
        <w:fldChar w:fldCharType="end"/>
      </w:r>
      <w:r w:rsidR="002661AB" w:rsidRPr="00175304">
        <w:rPr>
          <w:rFonts w:asciiTheme="majorHAnsi" w:hAnsiTheme="majorHAnsi" w:cstheme="majorHAnsi"/>
          <w:kern w:val="0"/>
        </w:rPr>
        <w:t>.</w:t>
      </w:r>
      <w:r w:rsidR="00175304" w:rsidRPr="00175304">
        <w:rPr>
          <w:rFonts w:asciiTheme="majorHAnsi" w:hAnsiTheme="majorHAnsi" w:cstheme="majorHAnsi"/>
          <w:kern w:val="0"/>
        </w:rPr>
        <w:t xml:space="preserve"> </w:t>
      </w:r>
      <w:r w:rsidR="00ED7FAD">
        <w:rPr>
          <w:rFonts w:asciiTheme="majorHAnsi" w:hAnsiTheme="majorHAnsi" w:cstheme="majorHAnsi"/>
          <w:kern w:val="0"/>
        </w:rPr>
        <w:t>For</w:t>
      </w:r>
      <w:r w:rsidR="007C4F37">
        <w:rPr>
          <w:rFonts w:asciiTheme="majorHAnsi" w:hAnsiTheme="majorHAnsi" w:cstheme="majorHAnsi"/>
          <w:kern w:val="0"/>
        </w:rPr>
        <w:t xml:space="preserve"> </w:t>
      </w:r>
      <w:del w:id="26" w:author="Éric Harvey" w:date="2023-08-21T13:13:00Z">
        <w:r w:rsidR="00ED7FAD" w:rsidDel="00CA4FBD">
          <w:rPr>
            <w:rFonts w:asciiTheme="majorHAnsi" w:hAnsiTheme="majorHAnsi" w:cstheme="majorHAnsi"/>
            <w:kern w:val="0"/>
          </w:rPr>
          <w:delText>example</w:delText>
        </w:r>
      </w:del>
      <w:ins w:id="27" w:author="Éric Harvey" w:date="2023-08-21T13:13:00Z">
        <w:r w:rsidR="00CA4FBD">
          <w:rPr>
            <w:rFonts w:asciiTheme="majorHAnsi" w:hAnsiTheme="majorHAnsi" w:cstheme="majorHAnsi"/>
            <w:kern w:val="0"/>
          </w:rPr>
          <w:t>exemple</w:t>
        </w:r>
      </w:ins>
      <w:r w:rsidR="00ED7FAD">
        <w:rPr>
          <w:rFonts w:asciiTheme="majorHAnsi" w:hAnsiTheme="majorHAnsi" w:cstheme="majorHAnsi"/>
          <w:kern w:val="0"/>
        </w:rPr>
        <w:t>,</w:t>
      </w:r>
      <w:r w:rsidR="007C4F37">
        <w:rPr>
          <w:rFonts w:asciiTheme="majorHAnsi" w:hAnsiTheme="majorHAnsi" w:cstheme="majorHAnsi"/>
          <w:kern w:val="0"/>
        </w:rPr>
        <w:t xml:space="preserve"> </w:t>
      </w:r>
      <w:r w:rsidR="00ED7FAD">
        <w:rPr>
          <w:rFonts w:asciiTheme="majorHAnsi" w:hAnsiTheme="majorHAnsi" w:cstheme="majorHAnsi"/>
          <w:kern w:val="0"/>
          <w:lang w:val="en-US"/>
        </w:rPr>
        <w:fldChar w:fldCharType="begin"/>
      </w:r>
      <w:r w:rsidR="00ED7FAD" w:rsidRPr="00175304">
        <w:rPr>
          <w:rFonts w:asciiTheme="majorHAnsi" w:hAnsiTheme="majorHAnsi" w:cstheme="majorHAnsi"/>
          <w:kern w:val="0"/>
        </w:rPr>
        <w:instrText xml:space="preserve"> ADDIN ZOTERO_ITEM CSL_CITATION {"citationID":"YjVJmfct","properties":{"formattedCitation":"(Villalba-Vasquez et al., 2018)","plainCitation":"(Villalba-Vasquez et al., 2018)","noteIndex":0},"citationItems":[{"id":5081,"uris":["http://zotero.org/groups/2585270/items/IYM8D8JV"],"itemData":{"id":5081,"type":"article-journal","abstract":"In the tropics, variations in the structure and species composition of marine fish parasite communities over several years have received limited attention. Changes in water temperature in the tropics are not as extreme as in temperate climes, and the processes that generate variations in these parasite communities are as yet unclear. The parasite communities in populations of Parapsettus panamensis from four locations on the south-central Pacific coast of Mexico were quantified and analyzed. Four hundred forty-six fish were collected over a 6-year period (2012; 2013; 2016a,b; and 2017). Twenty-three metazoan parasite species were recovered and identified: three species of Monogenea (present as adults); eight species of Digenea (adults); one species of Acanthocephala (juveniles); one species of Cestoda (larvae); three species of Nematoda (two present as adults and one present as larvae); four species of Copepoda; and three species of Isopoda (two present as adults, and one present as larvae). At the component community level, parasite species richness varied significantly from 10 (Marquelia 2016) to 17 species (Acapulco Bay 2012). The component </w:instrText>
      </w:r>
      <w:r w:rsidR="00ED7FAD">
        <w:rPr>
          <w:rFonts w:asciiTheme="majorHAnsi" w:hAnsiTheme="majorHAnsi" w:cstheme="majorHAnsi"/>
          <w:kern w:val="0"/>
          <w:lang w:val="en-US"/>
        </w:rPr>
        <w:instrText xml:space="preserve">communities and infracommunities of P. panamensis exhibited a similar pattern: low species numbers, low diversity, and dominance by a single parasite species. Parasite community structure and species composition varied between sampling years and locations. The main factors responsible for these variations were host traits such as feeding behavior and body size, and occurrence of a set of distinctive parasite species.","container-title":"Invertebrate Biology","DOI":"10.1111/ivb.12232","ISSN":"1744-7410","issue":"4","language":"en","license":"© 2018, The American Microscopical Society, Inc.","note":"_eprint: https://onlinelibrary.wiley.com/doi/pdf/10.1111/ivb.12232","page":"339-354","source":"Wiley Online Library","title":"Temporal and spatial variations in the metazoan parasite communities of the Panama spadefish, Parapsettus panamensis (Pisces: Ephippidae), from the Pacific coast of Mexico","title-short":"Temporal and spatial variations in the metazoan parasite communities of the Panama spadefish, Parapsettus panamensis (Pisces","volume":"137","author":[{"family":"Villalba-Vasquez","given":"Princessa J."},{"family":"Violante-González","given":"Juan"},{"family":"Monks","given":"Scott"},{"family":"Marino-Romero","given":"Jaime U."},{"family":"Ibáñez","given":"Sergio García"},{"family":"Rojas-Herrera","given":"Agustín A."},{"family":"Flores-Garza","given":"Rafael"},{"family":"Rosas-Guerrero","given":"Víctor"}],"issued":{"date-parts":[["2018"]]}}}],"schema":"https://github.com/citation-style-language/schema/raw/master/csl-citation.json"} </w:instrText>
      </w:r>
      <w:r w:rsidR="00ED7FAD">
        <w:rPr>
          <w:rFonts w:asciiTheme="majorHAnsi" w:hAnsiTheme="majorHAnsi" w:cstheme="majorHAnsi"/>
          <w:kern w:val="0"/>
          <w:lang w:val="en-US"/>
        </w:rPr>
        <w:fldChar w:fldCharType="separate"/>
      </w:r>
      <w:r w:rsidR="00ED7FAD">
        <w:rPr>
          <w:rFonts w:asciiTheme="majorHAnsi" w:hAnsiTheme="majorHAnsi" w:cstheme="majorHAnsi"/>
          <w:noProof/>
          <w:kern w:val="0"/>
          <w:lang w:val="en-US"/>
        </w:rPr>
        <w:t>Villalba-Vasquez et al. (2018)</w:t>
      </w:r>
      <w:r w:rsidR="00ED7FAD">
        <w:rPr>
          <w:rFonts w:asciiTheme="majorHAnsi" w:hAnsiTheme="majorHAnsi" w:cstheme="majorHAnsi"/>
          <w:kern w:val="0"/>
          <w:lang w:val="en-US"/>
        </w:rPr>
        <w:fldChar w:fldCharType="end"/>
      </w:r>
      <w:r w:rsidR="00ED7FAD">
        <w:rPr>
          <w:rFonts w:asciiTheme="majorHAnsi" w:hAnsiTheme="majorHAnsi" w:cstheme="majorHAnsi"/>
          <w:kern w:val="0"/>
          <w:lang w:val="en-US"/>
        </w:rPr>
        <w:t xml:space="preserve"> looked at </w:t>
      </w:r>
      <w:proofErr w:type="spellStart"/>
      <w:r w:rsidR="00ED7FAD">
        <w:rPr>
          <w:rFonts w:asciiTheme="majorHAnsi" w:hAnsiTheme="majorHAnsi" w:cstheme="majorHAnsi"/>
          <w:kern w:val="0"/>
          <w:lang w:val="en-US"/>
        </w:rPr>
        <w:t>infracommunities</w:t>
      </w:r>
      <w:proofErr w:type="spellEnd"/>
      <w:r w:rsidR="00ED7FAD">
        <w:rPr>
          <w:rFonts w:asciiTheme="majorHAnsi" w:hAnsiTheme="majorHAnsi" w:cstheme="majorHAnsi"/>
          <w:kern w:val="0"/>
          <w:lang w:val="en-US"/>
        </w:rPr>
        <w:t xml:space="preserve"> and component communities of parasites in Panama spadefish (</w:t>
      </w:r>
      <w:proofErr w:type="spellStart"/>
      <w:r w:rsidR="00ED7FAD" w:rsidRPr="00175304">
        <w:rPr>
          <w:rFonts w:asciiTheme="majorHAnsi" w:hAnsiTheme="majorHAnsi" w:cstheme="majorHAnsi"/>
          <w:i/>
          <w:iCs/>
          <w:kern w:val="0"/>
          <w:lang w:val="en-US"/>
        </w:rPr>
        <w:t>Parapsettus</w:t>
      </w:r>
      <w:proofErr w:type="spellEnd"/>
      <w:r w:rsidR="00ED7FAD" w:rsidRPr="00175304">
        <w:rPr>
          <w:rFonts w:asciiTheme="majorHAnsi" w:hAnsiTheme="majorHAnsi" w:cstheme="majorHAnsi"/>
          <w:i/>
          <w:iCs/>
          <w:kern w:val="0"/>
          <w:lang w:val="en-US"/>
        </w:rPr>
        <w:t xml:space="preserve"> </w:t>
      </w:r>
      <w:proofErr w:type="spellStart"/>
      <w:r w:rsidR="00ED7FAD" w:rsidRPr="00175304">
        <w:rPr>
          <w:rFonts w:asciiTheme="majorHAnsi" w:hAnsiTheme="majorHAnsi" w:cstheme="majorHAnsi"/>
          <w:i/>
          <w:iCs/>
          <w:kern w:val="0"/>
          <w:lang w:val="en-US"/>
        </w:rPr>
        <w:t>panamensis</w:t>
      </w:r>
      <w:proofErr w:type="spellEnd"/>
      <w:r w:rsidR="00ED7FAD">
        <w:rPr>
          <w:rFonts w:asciiTheme="majorHAnsi" w:hAnsiTheme="majorHAnsi" w:cstheme="majorHAnsi"/>
          <w:kern w:val="0"/>
          <w:lang w:val="en-US"/>
        </w:rPr>
        <w:t xml:space="preserve">) collected over 6 years from 4 locations </w:t>
      </w:r>
      <w:r w:rsidR="00AF5D48">
        <w:rPr>
          <w:rFonts w:asciiTheme="majorHAnsi" w:hAnsiTheme="majorHAnsi" w:cstheme="majorHAnsi"/>
          <w:kern w:val="0"/>
          <w:lang w:val="en-US"/>
        </w:rPr>
        <w:t xml:space="preserve">and found </w:t>
      </w:r>
      <w:r w:rsidR="00ED7FAD">
        <w:rPr>
          <w:rFonts w:asciiTheme="majorHAnsi" w:hAnsiTheme="majorHAnsi" w:cstheme="majorHAnsi"/>
          <w:kern w:val="0"/>
          <w:lang w:val="en-US"/>
        </w:rPr>
        <w:t xml:space="preserve">similar patterns of low species richness, low </w:t>
      </w:r>
      <w:proofErr w:type="gramStart"/>
      <w:r w:rsidR="00ED7FAD">
        <w:rPr>
          <w:rFonts w:asciiTheme="majorHAnsi" w:hAnsiTheme="majorHAnsi" w:cstheme="majorHAnsi"/>
          <w:kern w:val="0"/>
          <w:lang w:val="en-US"/>
        </w:rPr>
        <w:t>diversity</w:t>
      </w:r>
      <w:proofErr w:type="gramEnd"/>
      <w:r w:rsidR="00ED7FAD">
        <w:rPr>
          <w:rFonts w:asciiTheme="majorHAnsi" w:hAnsiTheme="majorHAnsi" w:cstheme="majorHAnsi"/>
          <w:kern w:val="0"/>
          <w:lang w:val="en-US"/>
        </w:rPr>
        <w:t xml:space="preserve"> and dominance from a single parasite species</w:t>
      </w:r>
      <w:r w:rsidR="00AF5D48">
        <w:rPr>
          <w:rFonts w:asciiTheme="majorHAnsi" w:hAnsiTheme="majorHAnsi" w:cstheme="majorHAnsi"/>
          <w:kern w:val="0"/>
          <w:lang w:val="en-US"/>
        </w:rPr>
        <w:t xml:space="preserve"> across locations</w:t>
      </w:r>
      <w:r w:rsidR="00ED7FAD">
        <w:rPr>
          <w:rFonts w:asciiTheme="majorHAnsi" w:hAnsiTheme="majorHAnsi" w:cstheme="majorHAnsi"/>
          <w:kern w:val="0"/>
          <w:lang w:val="en-US"/>
        </w:rPr>
        <w:t xml:space="preserve">, but high variations in species composition and community structure between years and locations. </w:t>
      </w:r>
      <w:r w:rsidR="002661AB" w:rsidRPr="00A92D1D">
        <w:rPr>
          <w:rFonts w:asciiTheme="majorHAnsi" w:hAnsiTheme="majorHAnsi" w:cstheme="majorHAnsi"/>
          <w:kern w:val="0"/>
          <w:lang w:val="en-US"/>
        </w:rPr>
        <w:t>Conversely, species-</w:t>
      </w:r>
      <w:r w:rsidR="00FD0F4C">
        <w:rPr>
          <w:rFonts w:asciiTheme="majorHAnsi" w:hAnsiTheme="majorHAnsi" w:cstheme="majorHAnsi"/>
          <w:kern w:val="0"/>
          <w:lang w:val="en-US"/>
        </w:rPr>
        <w:t>level</w:t>
      </w:r>
      <w:r w:rsidR="002661AB" w:rsidRPr="00A92D1D">
        <w:rPr>
          <w:rFonts w:asciiTheme="majorHAnsi" w:hAnsiTheme="majorHAnsi" w:cstheme="majorHAnsi"/>
          <w:kern w:val="0"/>
          <w:lang w:val="en-US"/>
        </w:rPr>
        <w:t xml:space="preserve"> infection </w:t>
      </w:r>
      <w:r w:rsidR="00720080">
        <w:rPr>
          <w:rFonts w:asciiTheme="majorHAnsi" w:hAnsiTheme="majorHAnsi" w:cstheme="majorHAnsi"/>
          <w:kern w:val="0"/>
          <w:lang w:val="en-US"/>
        </w:rPr>
        <w:t xml:space="preserve">patterns in </w:t>
      </w:r>
      <w:r w:rsidR="002661AB" w:rsidRPr="00A92D1D">
        <w:rPr>
          <w:rFonts w:asciiTheme="majorHAnsi" w:hAnsiTheme="majorHAnsi" w:cstheme="majorHAnsi"/>
          <w:kern w:val="0"/>
          <w:lang w:val="en-US"/>
        </w:rPr>
        <w:t>host-</w:t>
      </w:r>
      <w:r w:rsidR="001466C4" w:rsidRPr="00A92D1D">
        <w:rPr>
          <w:rFonts w:asciiTheme="majorHAnsi" w:hAnsiTheme="majorHAnsi" w:cstheme="majorHAnsi"/>
          <w:kern w:val="0"/>
          <w:lang w:val="en-US"/>
        </w:rPr>
        <w:t>communit</w:t>
      </w:r>
      <w:r w:rsidR="001466C4">
        <w:rPr>
          <w:rFonts w:asciiTheme="majorHAnsi" w:hAnsiTheme="majorHAnsi" w:cstheme="majorHAnsi"/>
          <w:kern w:val="0"/>
          <w:lang w:val="en-US"/>
        </w:rPr>
        <w:t>ies</w:t>
      </w:r>
      <w:r w:rsidR="001466C4" w:rsidRPr="00A92D1D">
        <w:rPr>
          <w:rFonts w:asciiTheme="majorHAnsi" w:hAnsiTheme="majorHAnsi" w:cstheme="majorHAnsi"/>
          <w:kern w:val="0"/>
          <w:lang w:val="en-US"/>
        </w:rPr>
        <w:t xml:space="preserve"> </w:t>
      </w:r>
      <w:r w:rsidR="00EA29C3">
        <w:rPr>
          <w:rFonts w:asciiTheme="majorHAnsi" w:hAnsiTheme="majorHAnsi" w:cstheme="majorHAnsi"/>
          <w:kern w:val="0"/>
          <w:lang w:val="en-US"/>
        </w:rPr>
        <w:t xml:space="preserve">(i.e., one parasite species infecting many host species in a community) </w:t>
      </w:r>
      <w:r w:rsidR="00A92D1D">
        <w:rPr>
          <w:rFonts w:asciiTheme="majorHAnsi" w:hAnsiTheme="majorHAnsi" w:cstheme="majorHAnsi"/>
          <w:kern w:val="0"/>
          <w:lang w:val="en-US"/>
        </w:rPr>
        <w:t>remain</w:t>
      </w:r>
      <w:r w:rsidR="007C4F37">
        <w:rPr>
          <w:rFonts w:asciiTheme="majorHAnsi" w:hAnsiTheme="majorHAnsi" w:cstheme="majorHAnsi"/>
          <w:kern w:val="0"/>
          <w:lang w:val="en-US"/>
        </w:rPr>
        <w:t>s</w:t>
      </w:r>
      <w:r w:rsidR="00A92D1D">
        <w:rPr>
          <w:rFonts w:asciiTheme="majorHAnsi" w:hAnsiTheme="majorHAnsi" w:cstheme="majorHAnsi"/>
          <w:kern w:val="0"/>
          <w:lang w:val="en-US"/>
        </w:rPr>
        <w:t xml:space="preserve"> largely unexplored </w:t>
      </w:r>
      <w:r w:rsidR="00720080">
        <w:rPr>
          <w:rFonts w:asciiTheme="majorHAnsi" w:hAnsiTheme="majorHAnsi" w:cstheme="majorHAnsi"/>
          <w:kern w:val="0"/>
          <w:lang w:val="en-US"/>
        </w:rPr>
        <w:t>across spatial scales</w:t>
      </w:r>
      <w:r w:rsidR="00FD0F4C">
        <w:rPr>
          <w:rFonts w:asciiTheme="majorHAnsi" w:hAnsiTheme="majorHAnsi" w:cstheme="majorHAnsi"/>
          <w:kern w:val="0"/>
          <w:lang w:val="en-US"/>
        </w:rPr>
        <w:t xml:space="preserve"> (but see </w:t>
      </w:r>
      <w:r w:rsidR="00FD0F4C">
        <w:rPr>
          <w:rFonts w:asciiTheme="majorHAnsi" w:hAnsiTheme="majorHAnsi" w:cstheme="majorHAnsi"/>
          <w:kern w:val="0"/>
          <w:lang w:val="en-US"/>
        </w:rPr>
        <w:fldChar w:fldCharType="begin"/>
      </w:r>
      <w:r w:rsidR="0049636F">
        <w:rPr>
          <w:rFonts w:asciiTheme="majorHAnsi" w:hAnsiTheme="majorHAnsi" w:cstheme="majorHAnsi"/>
          <w:kern w:val="0"/>
          <w:lang w:val="en-US"/>
        </w:rPr>
        <w:instrText xml:space="preserve"> ADDIN ZOTERO_ITEM CSL_CITATION {"citationID":"ogxzHniZ","properties":{"formattedCitation":"(Bielby et al., 2021; Moore et al., 2014; Olsson-Pons et al., 2015)","plainCitation":"(Bielby et al., 2021; Moore et al., 2014; Olsson-Pons et al., 2015)","noteIndex":0},"citationItems":[{"id":7622,"uris":["http://zotero.org/groups/2585270/items/X75ARZCA"],"itemData":{"id":7622,"type":"article-journal","abstract":"Most parasites and pathogens infect multiple hosts, but a great deal of variation exists in the role of those hosts in persistence of infection. Understanding which hosts are most important in mainta...","container-title":"Ecological Applications","DOI":"10.1002/eap.2256","ISSN":"1939-5582","issue":"3","language":"en","note":"publisher: John Wiley &amp; Sons, Ltd","page":"e02256","source":"esajournals.onlinelibrary.wiley.com","title":"Host contribution to parasite persistence is consistent between parasites and over time, but varies spatially","volume":"31","author":[{"family":"Bielby","given":"Jon"},{"family":"Price","given":"Stephen J."},{"family":"Monsalve-CarcaÑo","given":"Camino"},{"family":"Bosch","given":"Jaime"}],"issued":{"date-parts":[["2021",4,1]]}}},{"id":5148,"uris":["http://zotero.org/groups/2585270/items/9Z9UDXGI"],"itemData":{"id":5148,"type":"article-journal","container-title":"Limnologica","DOI":"10.1016/j.limno.2014.01.005","ISSN":"00759511","journalAbbreviation":"Limnologica","language":"en","page":"124-130","source":"DOI.org (Crossref)","title":"Anthropogenic land-use signals propagate through stream food webs in a California, USA, watershed","volume":"46","author":[{"family":"Moore","given":"Jonathan W."},{"family":"Lambert","given":"Timothy D."},{"family":"Heady","given":"Walter N."},{"family":"Honig","given":"Susanna E."},{"family":"Osterback","given":"Ann-Marie K."},{"family":"Phillis","given":"Corey C."},{"family":"Quiros","given":"Angela L."},{"family":"Retford","given":"Nicolas A."},{"family":"Herbst","given":"David B."}],"issued":{"date-parts":[["2014",3]]}}},{"id":7620,"uris":["http://zotero.org/groups/2585270/items/V93VBPQ3"],"itemData":{"id":7620,"type":"article-journal","abstract":"Host–parasite interactions have the potential to influence broadscale ecological and evolutionary processes, levels of endemism, divergence patterns and distributions in host populations. Understanding the mechanisms involved requires identification of the factors that shape parasite distribution and prevalence. A lack of comparative information on community-level host–parasite associations limits our understanding of the role of parasites in host population divergence processes. Avian malaria (haemosporidian) parasites in bird communities offer a tractable model system to examine the potential for pathogens to influence evolutionary processes in natural host populations. Using cytochrome b variation, we characterized phylogenetic diversity and prevalence of two genera of avian haemosporidian parasites, Plasmodium and Haemoproteus, and analysed biogeographic patterns of lineages across islands and avian hosts, in southern Melanesian bird communities to identify factors that explain patterns of infection. Plasmodium spp. displayed isolation-by-distance effects, a significant amount of genetic variation distributed among islands but insignificant amounts among host species and families, and strong local island effects with respect to prevalence. Haemoproteus spp. did not display isolation-by-distance patterns, showed marked structuring of genetic variation among avian host species and families, and significant host species prevalence patterns. These differences suggest that Plasmodium spp. infection patterns were shaped by geography and the ab</w:instrText>
      </w:r>
      <w:r w:rsidR="0049636F" w:rsidRPr="0049636F">
        <w:rPr>
          <w:rFonts w:asciiTheme="majorHAnsi" w:hAnsiTheme="majorHAnsi" w:cstheme="majorHAnsi"/>
          <w:kern w:val="0"/>
        </w:rPr>
        <w:instrText xml:space="preserve">iotic environment, whereas Haemoproteus spp. infection patterns were shaped predominantly by host associations. Heterogeneity in the complement and prevalence of parasite lineages infecting local bird communities likely exposes host species to a mosaic of spatially divergent disease selection pressures across their naturally fragmented distributions in southern Melanesia. Host associations for Haemoproteus spp. indicate a capacity for the formation of locally co-adapted host–parasite relationships, a feature that may limit intraspecific gene flow or range expansions of closely related host species.","container-title":"Journal of Animal Ecology","DOI":"10.1111/1365-2656.12354","ISSN":"1365-2656","issue":"4","language":"en","license":"© 2015 The Authors. Journal of Animal Ecology © 2015 British Ecological Society","note":"_eprint: https://onlinelibrary.wiley.com/doi/pdf/10.1111/1365-2656.12354","page":"985-998","source":"Wiley Online Library","title":"Differences in host species relationships and biogeographic influences produce contrasting patterns of prevalence, community composition and genetic structure in two genera of avian malaria parasites in southern Melanesia","volume":"84","author":[{"family":"Olsson-Pons","given":"Sophie"},{"family":"Clark","given":"Nicholas J."},{"family":"Ishtiaq","given":"Farah"},{"family":"Clegg","given":"Sonya M."}],"issued":{"date-parts":[["2015"]]}}}],"schema":"https://github.com/citation-style-language/schema/raw/master/csl-citation.json"} </w:instrText>
      </w:r>
      <w:r w:rsidR="00FD0F4C">
        <w:rPr>
          <w:rFonts w:asciiTheme="majorHAnsi" w:hAnsiTheme="majorHAnsi" w:cstheme="majorHAnsi"/>
          <w:kern w:val="0"/>
          <w:lang w:val="en-US"/>
        </w:rPr>
        <w:fldChar w:fldCharType="separate"/>
      </w:r>
      <w:r w:rsidR="0049636F" w:rsidRPr="0049636F">
        <w:rPr>
          <w:rFonts w:asciiTheme="majorHAnsi" w:hAnsiTheme="majorHAnsi" w:cstheme="majorHAnsi"/>
          <w:noProof/>
          <w:kern w:val="0"/>
        </w:rPr>
        <w:t>Bielby et al., 2021; Moore et al., 2014; Olsson-Pons et al., 2015)</w:t>
      </w:r>
      <w:r w:rsidR="00FD0F4C">
        <w:rPr>
          <w:rFonts w:asciiTheme="majorHAnsi" w:hAnsiTheme="majorHAnsi" w:cstheme="majorHAnsi"/>
          <w:kern w:val="0"/>
          <w:lang w:val="en-US"/>
        </w:rPr>
        <w:fldChar w:fldCharType="end"/>
      </w:r>
      <w:r w:rsidR="002661AB" w:rsidRPr="0049636F">
        <w:rPr>
          <w:rFonts w:asciiTheme="majorHAnsi" w:hAnsiTheme="majorHAnsi" w:cstheme="majorHAnsi"/>
          <w:kern w:val="0"/>
        </w:rPr>
        <w:t>.</w:t>
      </w:r>
      <w:r w:rsidR="00AF4394" w:rsidRPr="0049636F">
        <w:rPr>
          <w:rFonts w:asciiTheme="majorHAnsi" w:hAnsiTheme="majorHAnsi" w:cstheme="majorHAnsi"/>
          <w:kern w:val="0"/>
        </w:rPr>
        <w:t xml:space="preserve"> </w:t>
      </w:r>
      <w:r w:rsidR="00AC1C02" w:rsidRPr="00AC1C02">
        <w:rPr>
          <w:rFonts w:asciiTheme="majorHAnsi" w:hAnsiTheme="majorHAnsi" w:cstheme="majorHAnsi"/>
          <w:kern w:val="0"/>
          <w:lang w:val="en-US"/>
        </w:rPr>
        <w:t>In an ecological perspective, studying infections at the host-comm</w:t>
      </w:r>
      <w:r w:rsidR="00AC1C02">
        <w:rPr>
          <w:rFonts w:asciiTheme="majorHAnsi" w:hAnsiTheme="majorHAnsi" w:cstheme="majorHAnsi"/>
          <w:kern w:val="0"/>
          <w:lang w:val="en-US"/>
        </w:rPr>
        <w:t xml:space="preserve">unity level </w:t>
      </w:r>
      <w:r w:rsidR="00C94835">
        <w:rPr>
          <w:rFonts w:asciiTheme="majorHAnsi" w:hAnsiTheme="majorHAnsi" w:cstheme="majorHAnsi"/>
          <w:kern w:val="0"/>
          <w:lang w:val="en-US"/>
        </w:rPr>
        <w:t xml:space="preserve">is coherent </w:t>
      </w:r>
      <w:r w:rsidR="00AC1C02">
        <w:rPr>
          <w:rFonts w:asciiTheme="majorHAnsi" w:hAnsiTheme="majorHAnsi" w:cstheme="majorHAnsi"/>
          <w:kern w:val="0"/>
          <w:lang w:val="en-US"/>
        </w:rPr>
        <w:t>because hosts can co-exist within the same habitat</w:t>
      </w:r>
      <w:r w:rsidR="00115305">
        <w:rPr>
          <w:rFonts w:asciiTheme="majorHAnsi" w:hAnsiTheme="majorHAnsi" w:cstheme="majorHAnsi"/>
          <w:kern w:val="0"/>
          <w:lang w:val="en-US"/>
        </w:rPr>
        <w:t xml:space="preserve"> exposing them to similar encounter chances with </w:t>
      </w:r>
      <w:r w:rsidR="005D4F2C">
        <w:rPr>
          <w:rFonts w:asciiTheme="majorHAnsi" w:hAnsiTheme="majorHAnsi" w:cstheme="majorHAnsi"/>
          <w:kern w:val="0"/>
          <w:lang w:val="en-US"/>
        </w:rPr>
        <w:t xml:space="preserve">infectious stages of </w:t>
      </w:r>
      <w:r w:rsidR="00115305">
        <w:rPr>
          <w:rFonts w:asciiTheme="majorHAnsi" w:hAnsiTheme="majorHAnsi" w:cstheme="majorHAnsi"/>
          <w:kern w:val="0"/>
          <w:lang w:val="en-US"/>
        </w:rPr>
        <w:t>parasites</w:t>
      </w:r>
      <w:r w:rsidR="00AC1C02">
        <w:rPr>
          <w:rFonts w:asciiTheme="majorHAnsi" w:hAnsiTheme="majorHAnsi" w:cstheme="majorHAnsi"/>
          <w:kern w:val="0"/>
          <w:lang w:val="en-US"/>
        </w:rPr>
        <w:t xml:space="preserve">. Besides, </w:t>
      </w:r>
      <w:r w:rsidR="00115305">
        <w:rPr>
          <w:rFonts w:asciiTheme="majorHAnsi" w:hAnsiTheme="majorHAnsi" w:cstheme="majorHAnsi"/>
          <w:kern w:val="0"/>
          <w:lang w:val="en-US"/>
        </w:rPr>
        <w:t xml:space="preserve">a study on macaques found that </w:t>
      </w:r>
      <w:r w:rsidR="00AC1C02">
        <w:rPr>
          <w:rFonts w:asciiTheme="majorHAnsi" w:hAnsiTheme="majorHAnsi" w:cstheme="majorHAnsi"/>
          <w:kern w:val="0"/>
          <w:lang w:val="en-US"/>
        </w:rPr>
        <w:t xml:space="preserve">omitting individuals of a social network can change the strength of the relationship between parasites </w:t>
      </w:r>
      <w:r w:rsidR="00115305">
        <w:rPr>
          <w:rFonts w:asciiTheme="majorHAnsi" w:hAnsiTheme="majorHAnsi" w:cstheme="majorHAnsi"/>
          <w:kern w:val="0"/>
          <w:lang w:val="en-US"/>
        </w:rPr>
        <w:t xml:space="preserve">intensity </w:t>
      </w:r>
      <w:r w:rsidR="00AC1C02">
        <w:rPr>
          <w:rFonts w:asciiTheme="majorHAnsi" w:hAnsiTheme="majorHAnsi" w:cstheme="majorHAnsi"/>
          <w:kern w:val="0"/>
          <w:lang w:val="en-US"/>
        </w:rPr>
        <w:t xml:space="preserve">and </w:t>
      </w:r>
      <w:r w:rsidR="005D4F2C">
        <w:rPr>
          <w:rFonts w:asciiTheme="majorHAnsi" w:hAnsiTheme="majorHAnsi" w:cstheme="majorHAnsi"/>
          <w:kern w:val="0"/>
          <w:lang w:val="en-US"/>
        </w:rPr>
        <w:t>social network centrality</w:t>
      </w:r>
      <w:r w:rsidR="00115305">
        <w:rPr>
          <w:rFonts w:asciiTheme="majorHAnsi" w:hAnsiTheme="majorHAnsi" w:cstheme="majorHAnsi"/>
          <w:kern w:val="0"/>
          <w:lang w:val="en-US"/>
        </w:rPr>
        <w:t xml:space="preserve"> </w:t>
      </w:r>
      <w:r w:rsidR="00115305">
        <w:rPr>
          <w:rFonts w:asciiTheme="majorHAnsi" w:hAnsiTheme="majorHAnsi" w:cstheme="majorHAnsi"/>
          <w:kern w:val="0"/>
          <w:lang w:val="en-US"/>
        </w:rPr>
        <w:fldChar w:fldCharType="begin"/>
      </w:r>
      <w:r w:rsidR="00115305">
        <w:rPr>
          <w:rFonts w:asciiTheme="majorHAnsi" w:hAnsiTheme="majorHAnsi" w:cstheme="majorHAnsi"/>
          <w:kern w:val="0"/>
          <w:lang w:val="en-US"/>
        </w:rPr>
        <w:instrText xml:space="preserve"> ADDIN ZOTERO_ITEM CSL_CITATION {"citationID":"5OhpYjy1","properties":{"formattedCitation":"(Xu et al., 2022)","plainCitation":"(Xu et al., 2022)","noteIndex":0},"citationItems":[{"id":7721,"uris":["http://zotero.org/groups/2585270/items/JIH2F8PK"],"itemData":{"id":7721,"type":"article-journal","abstract":"Group living is beneficial for individuals, but also comes with costs. One such cost is the increased possibility of pathogen transmission because increased numbers or frequencies of social contacts are often associated with increased parasite abundance or diversity. The social structure of a group or population is paramount to patterns of infection and transmission. Yet, for various reasons, studies investigating the links between sociality and parasitism in animals, especially in primates, have only accounted for parts of the group (e.g., only adults), which is likely to impact the interpretation of results. Here, we investigated the relationship between social network centrality and an estimate of gastrointestinal helminth infection intensity in a whole group of Japanese macaques (Macaca fuscata). We then tested the impact of omitting parts of the group on this relationship. We aimed to test: (1) whether social network centrality –in terms of the number of partners (degree), frequency of interactions (strength), and level of social integration (eigenvector) –was linked to parasite infection intensity (estimated by eggs per gram of faeces, EPG); and, (2) to what extent excluding portions of individuals within the group might influence the observed relationship. We conducted social network analysis on data collected from one group of Japanese macaques over three months on Koshima Island, Japan. We then ran a series of knock-out simulations. General linear mixed models showed that, at the whole-group level, network centrality was positively associated with geohelminth infection intensity. However, in partial networks with only adult females, only juveniles, or random subsets of the group, the strength of this relationship - albeit still generally positive - lost statistical significance. Furthermore, knock-out simulations where individuals were removed but network metrics were retained from the original whole-group network showed that these changes are partly a power issue and partly an effect of sampling the incomplete network. Our study indicates that sampling bias can thus hamper our ability to detect real network effects involving social interaction and parasitism. In addition to supporting earlier results linking geohelminth infection to Japanese macaque social networks, this work introduces important methodological considerations for research into the dynamics of social transmission, with implications for infectious disease epidemiology, population management, and health interventions.","container-title":"PeerJ","DOI":"10.7717/peerj.14305","ISSN":"2167-8359","journalAbbreviation":"PeerJ","language":"en","note":"publisher: PeerJ Inc.","page":"e14305","source":"peerj.com","title":"Linking parasitism to network centrality and the impact of sampling bias in its interpretation","volume":"10","author":[{"family":"Xu","given":"Zhihong"},{"family":"MacIntosh","given":"Andrew J. J."},{"family":"Castellano-Navarro","given":"Alba"},{"family":"Macanás-Martínez","given":"Emilio"},{"family":"Suzumura","given":"Takafumi"},{"family":"Duboscq","given":"Julie"}],"issued":{"date-parts":[["2022",11,18]]}}}],"schema":"https://github.com/citation-style-language/schema/raw/master/csl-citation.json"} </w:instrText>
      </w:r>
      <w:r w:rsidR="00115305">
        <w:rPr>
          <w:rFonts w:asciiTheme="majorHAnsi" w:hAnsiTheme="majorHAnsi" w:cstheme="majorHAnsi"/>
          <w:kern w:val="0"/>
          <w:lang w:val="en-US"/>
        </w:rPr>
        <w:fldChar w:fldCharType="separate"/>
      </w:r>
      <w:r w:rsidR="00115305">
        <w:rPr>
          <w:rFonts w:asciiTheme="majorHAnsi" w:hAnsiTheme="majorHAnsi" w:cstheme="majorHAnsi"/>
          <w:noProof/>
          <w:kern w:val="0"/>
          <w:lang w:val="en-US"/>
        </w:rPr>
        <w:t>(Xu et al., 2022)</w:t>
      </w:r>
      <w:r w:rsidR="00115305">
        <w:rPr>
          <w:rFonts w:asciiTheme="majorHAnsi" w:hAnsiTheme="majorHAnsi" w:cstheme="majorHAnsi"/>
          <w:kern w:val="0"/>
          <w:lang w:val="en-US"/>
        </w:rPr>
        <w:fldChar w:fldCharType="end"/>
      </w:r>
      <w:r w:rsidR="00115305">
        <w:rPr>
          <w:rFonts w:asciiTheme="majorHAnsi" w:hAnsiTheme="majorHAnsi" w:cstheme="majorHAnsi"/>
          <w:kern w:val="0"/>
          <w:lang w:val="en-US"/>
        </w:rPr>
        <w:t xml:space="preserve">, suggesting that </w:t>
      </w:r>
      <w:r w:rsidR="00C94835">
        <w:rPr>
          <w:rFonts w:asciiTheme="majorHAnsi" w:hAnsiTheme="majorHAnsi" w:cstheme="majorHAnsi"/>
          <w:kern w:val="0"/>
          <w:lang w:val="en-US"/>
        </w:rPr>
        <w:t xml:space="preserve">the </w:t>
      </w:r>
      <w:r w:rsidR="009E7CD6">
        <w:rPr>
          <w:rFonts w:asciiTheme="majorHAnsi" w:hAnsiTheme="majorHAnsi" w:cstheme="majorHAnsi"/>
          <w:kern w:val="0"/>
          <w:lang w:val="en-US"/>
        </w:rPr>
        <w:t xml:space="preserve">interactions between hosts of a population or community </w:t>
      </w:r>
      <w:r w:rsidR="00C94835">
        <w:rPr>
          <w:rFonts w:asciiTheme="majorHAnsi" w:hAnsiTheme="majorHAnsi" w:cstheme="majorHAnsi"/>
          <w:kern w:val="0"/>
          <w:lang w:val="en-US"/>
        </w:rPr>
        <w:t>are</w:t>
      </w:r>
      <w:r w:rsidR="009E7CD6">
        <w:rPr>
          <w:rFonts w:asciiTheme="majorHAnsi" w:hAnsiTheme="majorHAnsi" w:cstheme="majorHAnsi"/>
          <w:kern w:val="0"/>
          <w:lang w:val="en-US"/>
        </w:rPr>
        <w:t xml:space="preserve"> a structuring factor of parasite infection</w:t>
      </w:r>
      <w:r w:rsidR="00AC1C02">
        <w:rPr>
          <w:rFonts w:asciiTheme="majorHAnsi" w:hAnsiTheme="majorHAnsi" w:cstheme="majorHAnsi"/>
          <w:kern w:val="0"/>
          <w:lang w:val="en-US"/>
        </w:rPr>
        <w:t>.</w:t>
      </w:r>
    </w:p>
    <w:p w14:paraId="77969E4B" w14:textId="63FD58DC"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6BDAA2E6" w14:textId="16952038"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5EBBD615" w14:textId="368D32CB"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9792CA7" w14:textId="2F463825"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6869814" w14:textId="078D0D24" w:rsidR="002661AB" w:rsidRPr="00397A67" w:rsidRDefault="002661AB" w:rsidP="005D03A4">
      <w:pPr>
        <w:autoSpaceDE w:val="0"/>
        <w:autoSpaceDN w:val="0"/>
        <w:adjustRightInd w:val="0"/>
        <w:spacing w:line="276" w:lineRule="auto"/>
        <w:jc w:val="both"/>
        <w:rPr>
          <w:rFonts w:asciiTheme="majorHAnsi" w:hAnsiTheme="majorHAnsi" w:cstheme="majorHAnsi"/>
          <w:kern w:val="0"/>
          <w:lang w:val="en-US"/>
        </w:rPr>
      </w:pPr>
    </w:p>
    <w:p w14:paraId="1EF2718E" w14:textId="357B6A60" w:rsidR="00FD25B0" w:rsidRPr="00397A67" w:rsidRDefault="00FD25B0" w:rsidP="009A6ECE">
      <w:pPr>
        <w:autoSpaceDE w:val="0"/>
        <w:autoSpaceDN w:val="0"/>
        <w:adjustRightInd w:val="0"/>
        <w:spacing w:line="276" w:lineRule="auto"/>
        <w:jc w:val="both"/>
        <w:rPr>
          <w:rFonts w:asciiTheme="majorHAnsi" w:hAnsiTheme="majorHAnsi" w:cstheme="majorHAnsi"/>
          <w:kern w:val="0"/>
          <w:lang w:val="en-US"/>
        </w:rPr>
      </w:pPr>
    </w:p>
    <w:p w14:paraId="283F05C3" w14:textId="42BFD22B" w:rsidR="00A323FE" w:rsidRPr="0053061F" w:rsidRDefault="00B2718A" w:rsidP="009A6ECE">
      <w:pPr>
        <w:autoSpaceDE w:val="0"/>
        <w:autoSpaceDN w:val="0"/>
        <w:adjustRightInd w:val="0"/>
        <w:spacing w:line="276" w:lineRule="auto"/>
        <w:jc w:val="both"/>
        <w:rPr>
          <w:rFonts w:asciiTheme="majorHAnsi" w:hAnsiTheme="majorHAnsi" w:cstheme="majorHAnsi"/>
          <w:kern w:val="0"/>
          <w:lang w:val="en-US"/>
        </w:rPr>
      </w:pPr>
      <w:r w:rsidRPr="00B2718A">
        <w:rPr>
          <w:rFonts w:asciiTheme="majorHAnsi" w:hAnsiTheme="majorHAnsi" w:cstheme="majorHAnsi"/>
          <w:b/>
          <w:bCs/>
          <w:kern w:val="0"/>
          <w:lang w:val="en-US"/>
        </w:rPr>
        <w:t>[PAR</w:t>
      </w:r>
      <w:r w:rsidR="00C53B2A">
        <w:rPr>
          <w:rFonts w:asciiTheme="majorHAnsi" w:hAnsiTheme="majorHAnsi" w:cstheme="majorHAnsi"/>
          <w:b/>
          <w:bCs/>
          <w:kern w:val="0"/>
          <w:lang w:val="en-US"/>
        </w:rPr>
        <w:t>4</w:t>
      </w:r>
      <w:r w:rsidRPr="00B2718A">
        <w:rPr>
          <w:rFonts w:asciiTheme="majorHAnsi" w:hAnsiTheme="majorHAnsi" w:cstheme="majorHAnsi"/>
          <w:b/>
          <w:bCs/>
          <w:kern w:val="0"/>
          <w:lang w:val="en-US"/>
        </w:rPr>
        <w:t>]</w:t>
      </w:r>
      <w:r>
        <w:rPr>
          <w:rFonts w:asciiTheme="majorHAnsi" w:hAnsiTheme="majorHAnsi" w:cstheme="majorHAnsi"/>
          <w:kern w:val="0"/>
          <w:lang w:val="en-US"/>
        </w:rPr>
        <w:t xml:space="preserve"> </w:t>
      </w:r>
      <w:commentRangeStart w:id="28"/>
      <w:commentRangeStart w:id="29"/>
      <w:r w:rsidR="00313AB0">
        <w:rPr>
          <w:rFonts w:asciiTheme="majorHAnsi" w:hAnsiTheme="majorHAnsi" w:cstheme="majorHAnsi"/>
          <w:kern w:val="0"/>
          <w:lang w:val="en-US"/>
        </w:rPr>
        <w:t>Since current literature lacks consistency</w:t>
      </w:r>
      <w:commentRangeEnd w:id="28"/>
      <w:r w:rsidR="00794EE6">
        <w:rPr>
          <w:rStyle w:val="CommentReference"/>
        </w:rPr>
        <w:commentReference w:id="28"/>
      </w:r>
      <w:commentRangeEnd w:id="29"/>
      <w:r w:rsidR="00DC6207">
        <w:rPr>
          <w:rStyle w:val="CommentReference"/>
        </w:rPr>
        <w:commentReference w:id="29"/>
      </w:r>
      <w:r w:rsidR="00541A1A" w:rsidRPr="00541A1A">
        <w:rPr>
          <w:rFonts w:asciiTheme="majorHAnsi" w:hAnsiTheme="majorHAnsi" w:cstheme="majorHAnsi"/>
          <w:kern w:val="0"/>
          <w:lang w:val="en-US"/>
        </w:rPr>
        <w:t xml:space="preserve"> </w:t>
      </w:r>
      <w:r w:rsidR="00541A1A">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{"citationID":"z9Gv2wHn","properties":{"formattedCitation":"(Poulin,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541A1A">
        <w:rPr>
          <w:rFonts w:asciiTheme="majorHAnsi" w:hAnsiTheme="majorHAnsi" w:cstheme="majorHAnsi"/>
          <w:kern w:val="0"/>
          <w:lang w:val="en-US"/>
        </w:rPr>
        <w:fldChar w:fldCharType="separate"/>
      </w:r>
      <w:r w:rsidR="00541A1A">
        <w:rPr>
          <w:rFonts w:asciiTheme="majorHAnsi" w:hAnsiTheme="majorHAnsi" w:cstheme="majorHAnsi"/>
          <w:noProof/>
          <w:kern w:val="0"/>
          <w:lang w:val="en-US"/>
        </w:rPr>
        <w:t>(Poulin, 2007)</w:t>
      </w:r>
      <w:r w:rsidR="00541A1A">
        <w:rPr>
          <w:rFonts w:asciiTheme="majorHAnsi" w:hAnsiTheme="majorHAnsi" w:cstheme="majorHAnsi"/>
          <w:kern w:val="0"/>
          <w:lang w:val="en-US"/>
        </w:rPr>
        <w:fldChar w:fldCharType="end"/>
      </w:r>
      <w:r w:rsidR="00313AB0">
        <w:rPr>
          <w:rFonts w:asciiTheme="majorHAnsi" w:hAnsiTheme="majorHAnsi" w:cstheme="majorHAnsi"/>
          <w:kern w:val="0"/>
          <w:lang w:val="en-US"/>
        </w:rPr>
        <w:t xml:space="preserve">, </w:t>
      </w:r>
      <w:r w:rsidR="00D915BA">
        <w:rPr>
          <w:rFonts w:asciiTheme="majorHAnsi" w:hAnsiTheme="majorHAnsi" w:cstheme="majorHAnsi"/>
          <w:kern w:val="0"/>
          <w:lang w:val="en-US"/>
        </w:rPr>
        <w:t xml:space="preserve">it remains unclear whether infection patterns </w:t>
      </w:r>
      <w:r w:rsidR="00313AB0">
        <w:rPr>
          <w:rFonts w:asciiTheme="majorHAnsi" w:hAnsiTheme="majorHAnsi" w:cstheme="majorHAnsi"/>
          <w:kern w:val="0"/>
          <w:lang w:val="en-US"/>
        </w:rPr>
        <w:t xml:space="preserve">result from </w:t>
      </w:r>
      <w:r w:rsidR="00B70F06">
        <w:rPr>
          <w:rFonts w:asciiTheme="majorHAnsi" w:hAnsiTheme="majorHAnsi" w:cstheme="majorHAnsi"/>
          <w:kern w:val="0"/>
          <w:lang w:val="en-US"/>
        </w:rPr>
        <w:t xml:space="preserve">stochasticity </w:t>
      </w:r>
      <w:r w:rsidR="002F088D">
        <w:rPr>
          <w:rFonts w:asciiTheme="majorHAnsi" w:hAnsiTheme="majorHAnsi" w:cstheme="majorHAnsi"/>
          <w:kern w:val="0"/>
          <w:lang w:val="en-US"/>
        </w:rPr>
        <w:t>(i.e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do not differ from randomness</w:t>
      </w:r>
      <w:r w:rsidR="00541A1A">
        <w:rPr>
          <w:rFonts w:asciiTheme="majorHAnsi" w:hAnsiTheme="majorHAnsi" w:cstheme="majorHAnsi"/>
          <w:kern w:val="0"/>
          <w:lang w:val="en-US"/>
        </w:rPr>
        <w:t>)</w:t>
      </w:r>
      <w:r w:rsidR="00313AB0">
        <w:rPr>
          <w:rFonts w:asciiTheme="majorHAnsi" w:hAnsiTheme="majorHAnsi" w:cstheme="majorHAnsi"/>
          <w:kern w:val="0"/>
          <w:lang w:val="en-US"/>
        </w:rPr>
        <w:t xml:space="preserve"> or determinist filtering</w:t>
      </w:r>
      <w:r w:rsidR="002F088D">
        <w:rPr>
          <w:rFonts w:asciiTheme="majorHAnsi" w:hAnsiTheme="majorHAnsi" w:cstheme="majorHAnsi"/>
          <w:kern w:val="0"/>
          <w:lang w:val="en-US"/>
        </w:rPr>
        <w:t xml:space="preserve"> (i.e.</w:t>
      </w:r>
      <w:r w:rsidR="00BB034C">
        <w:rPr>
          <w:rFonts w:asciiTheme="majorHAnsi" w:hAnsiTheme="majorHAnsi" w:cstheme="majorHAnsi"/>
          <w:kern w:val="0"/>
          <w:lang w:val="en-US"/>
        </w:rPr>
        <w:t xml:space="preserve">, </w:t>
      </w:r>
      <w:r w:rsidR="00B70F06">
        <w:rPr>
          <w:rFonts w:asciiTheme="majorHAnsi" w:hAnsiTheme="majorHAnsi" w:cstheme="majorHAnsi"/>
          <w:kern w:val="0"/>
          <w:lang w:val="en-US"/>
        </w:rPr>
        <w:t>infection patterns are explained by a set of</w:t>
      </w:r>
      <w:r w:rsidR="00C927AC">
        <w:rPr>
          <w:rFonts w:asciiTheme="majorHAnsi" w:hAnsiTheme="majorHAnsi" w:cstheme="majorHAnsi"/>
          <w:kern w:val="0"/>
          <w:lang w:val="en-US"/>
        </w:rPr>
        <w:t xml:space="preserve"> known drivers and mechanisms</w:t>
      </w:r>
      <w:r w:rsidR="00541A1A">
        <w:rPr>
          <w:rFonts w:asciiTheme="majorHAnsi" w:hAnsiTheme="majorHAnsi" w:cstheme="majorHAnsi"/>
          <w:kern w:val="0"/>
          <w:lang w:val="en-US"/>
        </w:rPr>
        <w:t>)</w:t>
      </w:r>
      <w:r w:rsidR="00313AB0" w:rsidRPr="00296A7B">
        <w:rPr>
          <w:rFonts w:asciiTheme="majorHAnsi" w:hAnsiTheme="majorHAnsi" w:cstheme="majorHAnsi"/>
          <w:color w:val="FF0000"/>
          <w:kern w:val="0"/>
          <w:lang w:val="en-US"/>
        </w:rPr>
        <w:t xml:space="preserve"> </w:t>
      </w:r>
      <w:r w:rsidR="00313AB0" w:rsidRPr="00313AB0">
        <w:rPr>
          <w:rFonts w:asciiTheme="majorHAnsi" w:hAnsiTheme="majorHAnsi" w:cstheme="majorHAnsi"/>
          <w:kern w:val="0"/>
          <w:lang w:val="en-US"/>
        </w:rPr>
        <w:fldChar w:fldCharType="begin"/>
      </w:r>
      <w:r w:rsidR="00541A1A">
        <w:rPr>
          <w:rFonts w:asciiTheme="majorHAnsi" w:hAnsiTheme="majorHAnsi" w:cstheme="majorHAnsi"/>
          <w:kern w:val="0"/>
          <w:lang w:val="en-US"/>
        </w:rPr>
        <w:instrText xml:space="preserve"> ADDIN ZOTERO_ITEM CSL_CITATION {"citationID":"ovk0n9gU","properties":{"formattedCitation":"(Carney &amp; Dick, 2000; Gonz\\uc0\\u225{}lez &amp; Poulin, 2005; Kennedy, 2009; Poulin &amp; Valtonen, 2002)","plainCitation":"(Carney &amp; Dick, 2000; González &amp; Poulin, 2005; Kennedy, 2009; Poulin &amp; Valtonen, 2002)","noteIndex":0},"citationItems":[{"id":2722,"uris":["http://zotero.org/groups/2585270/items/DVZ2AWLV"],"itemData":{"id":2722,"type":"article-journal","container-title":"Canadian Journal of Zoology","DOI":"10.1139/z99-222","ISSN":"0008-4301","issue":"4","journalAbbreviation":"Can. J. Zool.","note":"publisher: NRC Research Press","page":"538-555","source":"cdnsciencepub.com (Atypon)","title":"Helminth communities of yellow perch (Perca flavescens (Mitchill)): determinants of pattern","title-short":"Helminth communities of yellow perch (Perca flavescens (Mitchill))","volume":"78","author":[{"family":"Carney","given":"J P"},{"family":"Dick","given":"T A"}],"issued":{"date-parts":[["2000",4,2]]}}},{"id":6648,"uris":["http://zotero.org/groups/2585270/items/VJY6AEK3"],"itemData":{"id":6648,"type":"article-journal","abstract":"The search for consistent patterns of organisation in parasite communities remains a central theme in parasite community ecology. However, to date, much evidence comes from studies without replication in both space and time; when replicate communities are examined, repeatable patterns are rarely observed. Here we determine, using nested subset analyses, whether the infracommunities of ectoparasites and endoparasites of a benthic marine fish (Sebastes capensis) show non-random structure. Then we examine the spatial repeatability of parasite community structure across the host's distribution in the southern Pacific, and the temporal repeatability of ectoparasite community structure from one locality. In total, 537 fish were captured from different latitudes (between 11°S and 52°S) along the Pacific coast of South America; a further 122 specimens were captured in two other years from one of the sampling localities, Valdivia (40°S). In spite of variation in fish sizes among samples, fish size generally did not correlate with either ecto- or endoparasite species richness. The ecto- and endoparasite species richness of the component communities were also not correlated with fish sample size across the nine localities. Significant nested patterns were found in the ectoparasite communities of S. capensis at all eight localities, except at latitude 52°S. Significant nested patterns were also found in the endoparasite infracommunities of S. capensis at seven of the nine localities, the exceptions being those from latitudes 11°S and 20°S. On a temporal scale, significant nestedness was observed in the ectoparasite infracommunities of S. capensis during each of the 3 years of sampling at Valdivia. In general, the same parasite species are responsible for the repeatability of nested patterns, though their importance varies among localities. The spatial and temporal predictability of the parasite community structure in S. capensis may be associated with the fish's benthic habitat and territorial behavior, suggesting that host biology may be a key determinant of the structure of parasite communities.","container-title":"International Journal for Parasitology","DOI":"10.1016/j.ijpara.2005.07.016","ISSN":"0020-7519","issue":"13","journalAbbreviation":"International Journal for Parasitology","language":"en","page":"1369-1377","source":"ScienceDirect","title":"Spatial and temporal predictability of the parasite community structure of a benthic marine fish along its distributional range","volume":"35","author":[{"family":"González","given":"M. T."},{"family":"Poulin","given":"R."}],"issued":{"date-parts":[["2005",11,1]]}}},{"id":5110,"uris":["http://zotero.org/groups/2585270/items/ILQTNDZW"],"itemData":{"id":5110,"type":"article-journal","abstract":"Developments in the study of the ecology of helminth parasites of freshwater fishes over the last half century are reviewed. Most research has of necessity been field based and has involved the search for patterns in population and community dynamics that are repeatable in space and time. Mathematical models predict that under certain conditions host and parasite populations can attain equilibrial levels through operation of regulatory factors. Such factors have been identified in several host-parasite systems and some parasite populations have been shown to persist over long time-periods. However, there is no convincing evidence that fish parasite populations are stable and regulated since in all cases alternative explanations are equally acceptable and it appears that they are non-equilibrial systems. It has proved particularly difficult to detect replicable patterns in parasite communities. Inter-specific competition, evidenced by functional and numerical responses, has been detected in several communities but its occurrence is erratic and its significance unclear. Some studies have failed to find any nested patterns in parasite community structure and richness, whereas others have identified such patterns although they are seldom constant over space and time. Departures from randomness appear to be the exception and then only temporary. It appears that parasite communities are non-equilibrial, stochastic assemblages rather than structured and organized.","container-title":"Parasitology","DOI":"10.1017/S0031182009005794","ISSN":"1469-8161, 0031-1820","issue":"12","language":"en","note":"publisher: Cambridge University Press","page":"1653-1662","source":"Cambridge University Press","title":"The ecology of parasites of freshwater fishes: the search for patterns","title-short":"The ecology of parasites of freshwater fishes","volume":"136","author":[{"family":"Kennedy","given":"C. R."}],"issued":{"date-parts":[["2009",10]]}}},{"id":6747,"uris":["http://zotero.org/groups/2585270/items/MWALEVW6"],"itemData":{"id":6747,"type":"article-journal","abstract":"Patterns in helminth community structure can suggest that various processes are acting to shape parasite communities into organised, non-random assemblages of species. It is not clear, however, whether a pattern observed in one host population at one time would be observed again at another time, or at the same time in a different but comparable host population. Here, we test the repeatability of parasite community structure in space, and to a lesser extent time, with data on helminth parasites of two fish species, perch Perca fluviatilis and roach Rutilus rutilus, collected in different seasons from four adjacent lakes in Central Finland. Since populations of the same fish species harbour the same parasite species and were sampled in the same way, we would expect similar patterns in the structure of their helminth parasites if the same structuring processes are acting in all lakes. We found that no pairwise association between the most common helminth species were observed consistently between seasons within lakes, or among lakes during the same season. Similarly, nested subset patterns of species assembly were observed in some samples, but not consistently between seasons or among lakes. The lack of repeatability in space and between seasons shown by these analyses indicates that although helminth community structure often departs from randomness, it does not do so in a consistent and predictable manner. There may be some general, large-scale processes acting to structure helminth communities, but local or seasonal influences can often either mask their action, or play more important roles themselves.","container-title":"International Journal for Parasitology","DOI":"10.1016/s0020-7519(02)00109-1","ISSN":"0020-7519","issue":"10","journalAbbreviation":"Int J Parasitol","language":"eng","note":"PMID: 12204223","page":"1235-1243","source":"PubMed","title":"The predictability of helminth community structure in space: a comparison of fish populations from adjacent lakes","title-short":"The predictability of helminth community structure in space","volume":"32","author":[{"family":"Poulin","given":"Robert"},{"family":"Valtonen","given":"E. Tellervo"}],"issued":{"date-parts":[["2002",9]]}}}],"schema":"https://github.com/citation-style-language/schema/raw/master/csl-citation.json"} </w:instrText>
      </w:r>
      <w:r w:rsidR="00313AB0" w:rsidRPr="00313AB0">
        <w:rPr>
          <w:rFonts w:asciiTheme="majorHAnsi" w:hAnsiTheme="majorHAnsi" w:cstheme="majorHAnsi"/>
          <w:kern w:val="0"/>
          <w:lang w:val="en-US"/>
        </w:rPr>
        <w:fldChar w:fldCharType="separate"/>
      </w:r>
      <w:r w:rsidR="00541A1A" w:rsidRPr="005F41BD">
        <w:rPr>
          <w:rFonts w:ascii="Calibri Light" w:hAnsiTheme="majorHAnsi" w:cs="Calibri Light"/>
          <w:kern w:val="0"/>
          <w:lang w:val="en-US"/>
        </w:rPr>
        <w:t>(Carney &amp; Dick, 2000; González &amp; Poulin, 2005; Kennedy, 2009; Poulin &amp; Valtonen, 2002)</w:t>
      </w:r>
      <w:r w:rsidR="00313AB0" w:rsidRPr="00313AB0">
        <w:rPr>
          <w:rFonts w:asciiTheme="majorHAnsi" w:hAnsiTheme="majorHAnsi" w:cstheme="majorHAnsi"/>
          <w:kern w:val="0"/>
          <w:lang w:val="en-US"/>
        </w:rPr>
        <w:fldChar w:fldCharType="end"/>
      </w:r>
      <w:r w:rsidR="00313AB0" w:rsidRPr="00313AB0">
        <w:rPr>
          <w:rFonts w:asciiTheme="majorHAnsi" w:hAnsiTheme="majorHAnsi" w:cstheme="majorHAnsi"/>
          <w:kern w:val="0"/>
          <w:lang w:val="en-US"/>
        </w:rPr>
        <w:t>.</w:t>
      </w:r>
      <w:r w:rsidR="00313AB0">
        <w:rPr>
          <w:rFonts w:asciiTheme="majorHAnsi" w:hAnsiTheme="majorHAnsi" w:cstheme="majorHAnsi"/>
          <w:kern w:val="0"/>
          <w:lang w:val="en-US"/>
        </w:rPr>
        <w:t xml:space="preserve"> </w:t>
      </w:r>
      <w:r w:rsidR="00967331">
        <w:rPr>
          <w:rFonts w:asciiTheme="majorHAnsi" w:hAnsiTheme="majorHAnsi" w:cstheme="majorHAnsi"/>
          <w:kern w:val="0"/>
          <w:lang w:val="en-US"/>
        </w:rPr>
        <w:t>Studies have shown that both</w:t>
      </w:r>
      <w:r w:rsidR="002C6829">
        <w:rPr>
          <w:rFonts w:asciiTheme="majorHAnsi" w:hAnsiTheme="majorHAnsi" w:cstheme="majorHAnsi"/>
          <w:kern w:val="0"/>
          <w:lang w:val="en-US"/>
        </w:rPr>
        <w:t xml:space="preserve"> local</w:t>
      </w:r>
      <w:r w:rsidR="00967331">
        <w:rPr>
          <w:rFonts w:asciiTheme="majorHAnsi" w:hAnsiTheme="majorHAnsi" w:cstheme="majorHAnsi"/>
          <w:kern w:val="0"/>
          <w:lang w:val="en-US"/>
        </w:rPr>
        <w:t xml:space="preserve"> </w:t>
      </w:r>
      <w:r w:rsidR="00F40054">
        <w:rPr>
          <w:rFonts w:asciiTheme="majorHAnsi" w:hAnsiTheme="majorHAnsi" w:cstheme="majorHAnsi"/>
          <w:kern w:val="0"/>
          <w:lang w:val="en-US"/>
        </w:rPr>
        <w:t xml:space="preserve">biotic </w:t>
      </w:r>
      <w:r w:rsidR="00BB034C">
        <w:rPr>
          <w:rFonts w:asciiTheme="majorHAnsi" w:hAnsiTheme="majorHAnsi" w:cstheme="majorHAnsi"/>
          <w:kern w:val="0"/>
          <w:lang w:val="en-US"/>
        </w:rPr>
        <w:t xml:space="preserve">(e.g., </w:t>
      </w:r>
      <w:r w:rsidR="00FC5FCF">
        <w:rPr>
          <w:rFonts w:asciiTheme="majorHAnsi" w:hAnsiTheme="majorHAnsi" w:cstheme="majorHAnsi"/>
          <w:kern w:val="0"/>
          <w:lang w:val="en-US"/>
        </w:rPr>
        <w:t xml:space="preserve">parasite-parasite interactions, host </w:t>
      </w:r>
      <w:proofErr w:type="spellStart"/>
      <w:r w:rsidR="00FC5FCF">
        <w:rPr>
          <w:rFonts w:asciiTheme="majorHAnsi" w:hAnsiTheme="majorHAnsi" w:cstheme="majorHAnsi"/>
          <w:kern w:val="0"/>
          <w:lang w:val="en-US"/>
        </w:rPr>
        <w:t>behaviour</w:t>
      </w:r>
      <w:proofErr w:type="spellEnd"/>
      <w:r w:rsidR="00FC5FCF">
        <w:rPr>
          <w:rFonts w:asciiTheme="majorHAnsi" w:hAnsiTheme="majorHAnsi" w:cstheme="majorHAnsi"/>
          <w:kern w:val="0"/>
          <w:lang w:val="en-US"/>
        </w:rPr>
        <w:t>, feeding preference</w:t>
      </w:r>
      <w:r w:rsidR="00BB034C">
        <w:rPr>
          <w:rFonts w:asciiTheme="majorHAnsi" w:hAnsiTheme="majorHAnsi" w:cstheme="majorHAnsi"/>
          <w:kern w:val="0"/>
          <w:lang w:val="en-US"/>
        </w:rPr>
        <w:t xml:space="preserve">) </w:t>
      </w:r>
      <w:r w:rsidR="00F40054">
        <w:rPr>
          <w:rFonts w:asciiTheme="majorHAnsi" w:hAnsiTheme="majorHAnsi" w:cstheme="majorHAnsi"/>
          <w:kern w:val="0"/>
          <w:lang w:val="en-US"/>
        </w:rPr>
        <w:t>and abiotic</w:t>
      </w:r>
      <w:r w:rsidR="00BB034C">
        <w:rPr>
          <w:rFonts w:asciiTheme="majorHAnsi" w:hAnsiTheme="majorHAnsi" w:cstheme="majorHAnsi"/>
          <w:kern w:val="0"/>
          <w:lang w:val="en-US"/>
        </w:rPr>
        <w:t xml:space="preserve"> (e.g., habitat structure</w:t>
      </w:r>
      <w:r w:rsidR="00FC5FCF">
        <w:rPr>
          <w:rFonts w:asciiTheme="majorHAnsi" w:hAnsiTheme="majorHAnsi" w:cstheme="majorHAnsi"/>
          <w:kern w:val="0"/>
          <w:lang w:val="en-US"/>
        </w:rPr>
        <w:t>, water chemistry, pollution)</w:t>
      </w:r>
      <w:r w:rsidR="00F40054">
        <w:rPr>
          <w:rFonts w:asciiTheme="majorHAnsi" w:hAnsiTheme="majorHAnsi" w:cstheme="majorHAnsi"/>
          <w:kern w:val="0"/>
          <w:lang w:val="en-US"/>
        </w:rPr>
        <w:t xml:space="preserve"> component</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967331">
        <w:rPr>
          <w:rFonts w:asciiTheme="majorHAnsi" w:hAnsiTheme="majorHAnsi" w:cstheme="majorHAnsi"/>
          <w:kern w:val="0"/>
          <w:lang w:val="en-US"/>
        </w:rPr>
        <w:t xml:space="preserve">can be correlated to </w:t>
      </w:r>
      <w:r w:rsidR="00FC692E">
        <w:rPr>
          <w:rFonts w:asciiTheme="majorHAnsi" w:hAnsiTheme="majorHAnsi" w:cstheme="majorHAnsi"/>
          <w:kern w:val="0"/>
          <w:lang w:val="en-US"/>
        </w:rPr>
        <w:t xml:space="preserve">variation </w:t>
      </w:r>
      <w:r w:rsidR="00F660D0">
        <w:rPr>
          <w:rFonts w:asciiTheme="majorHAnsi" w:hAnsiTheme="majorHAnsi" w:cstheme="majorHAnsi"/>
          <w:kern w:val="0"/>
          <w:lang w:val="en-US"/>
        </w:rPr>
        <w:t xml:space="preserve">in </w:t>
      </w:r>
      <w:r w:rsidR="00FC692E">
        <w:rPr>
          <w:rFonts w:asciiTheme="majorHAnsi" w:hAnsiTheme="majorHAnsi" w:cstheme="majorHAnsi"/>
          <w:kern w:val="0"/>
          <w:lang w:val="en-US"/>
        </w:rPr>
        <w:t xml:space="preserve">infection metrics </w:t>
      </w:r>
      <w:r w:rsidR="00967331">
        <w:rPr>
          <w:rFonts w:asciiTheme="majorHAnsi" w:hAnsiTheme="majorHAnsi" w:cstheme="majorHAnsi"/>
          <w:kern w:val="0"/>
          <w:lang w:val="en-US"/>
        </w:rPr>
        <w:t xml:space="preserve">at </w:t>
      </w:r>
      <w:r w:rsidR="0090585A">
        <w:rPr>
          <w:rFonts w:asciiTheme="majorHAnsi" w:hAnsiTheme="majorHAnsi" w:cstheme="majorHAnsi"/>
          <w:kern w:val="0"/>
          <w:lang w:val="en-US"/>
        </w:rPr>
        <w:t xml:space="preserve">various spatial </w:t>
      </w:r>
      <w:r w:rsidR="00967331">
        <w:rPr>
          <w:rFonts w:asciiTheme="majorHAnsi" w:hAnsiTheme="majorHAnsi" w:cstheme="majorHAnsi"/>
          <w:kern w:val="0"/>
          <w:lang w:val="en-US"/>
        </w:rPr>
        <w:t>scale</w:t>
      </w:r>
      <w:r w:rsidR="0090585A">
        <w:rPr>
          <w:rFonts w:asciiTheme="majorHAnsi" w:hAnsiTheme="majorHAnsi" w:cstheme="majorHAnsi"/>
          <w:kern w:val="0"/>
          <w:lang w:val="en-US"/>
        </w:rPr>
        <w:t>s</w:t>
      </w:r>
      <w:r w:rsidR="00F40054">
        <w:rPr>
          <w:rFonts w:asciiTheme="majorHAnsi" w:hAnsiTheme="majorHAnsi" w:cstheme="majorHAnsi"/>
          <w:kern w:val="0"/>
          <w:lang w:val="en-US"/>
        </w:rPr>
        <w:t xml:space="preserve"> </w:t>
      </w:r>
      <w:r w:rsidR="00F40054">
        <w:rPr>
          <w:rFonts w:asciiTheme="majorHAnsi" w:hAnsiTheme="majorHAnsi" w:cstheme="majorHAnsi"/>
          <w:kern w:val="0"/>
          <w:lang w:val="en-US"/>
        </w:rPr>
        <w:fldChar w:fldCharType="begin"/>
      </w:r>
      <w:r w:rsidR="0053061F">
        <w:rPr>
          <w:rFonts w:asciiTheme="majorHAnsi" w:hAnsiTheme="majorHAnsi" w:cstheme="majorHAnsi"/>
          <w:kern w:val="0"/>
          <w:lang w:val="en-US"/>
        </w:rPr>
        <w:instrText xml:space="preserve"> ADDIN ZOTERO_ITEM CSL_CITATION {"citationID":"Vh5sNnwY","properties":{"formattedCitation":"(Altman &amp; Byers, 2014; Blasco-Costa et al., 2015; Falke &amp; Preston, 2021; Lagrue et al., 2011; Lagrue &amp; Poulin, 2015; Poulin &amp; Morand, 1999; Thieltges et al., 2008)","plainCitation":"(Altman &amp; Byers, 2014; Blasco-Costa et al., 2015; Falke &amp; Preston, 2021; Lagrue et al., 2011; Lagrue &amp; Poulin, 2015; Poulin &amp; Morand, 1999; Thieltges et al., 2008)","dontUpdate":true,"noteIndex":0},"citationItems":[{"id":1758,"uris":["http://zotero.org/groups/2585270/items/QYCNF9L4"],"itemData":{"id":1758,"type":"article-journal","abstract":"Parasites are integral members of natural communities, but large-scale determinants of their abundance and diversity, including the importance of biotic and abiotic factors, both natural and anthropogenic, are often not well understood. Here, we examine which factors best predict larval trematode communities in the mudsnail host Ilyanassa obsoleta across a regional landscape. At 15 salt marsh sites spanning 200 km, we quantified the diversity of trematodes and the prevalence (i.e., proportion) of infected hosts and sampled a broad array of potential parasite predictors including abundance of intermediate and definitive hosts, habitat, nutrients, metals, roads, and sediment characteristics. We identified the set of best performing models to explain variability associated with five metrics of trematode prevalence and diversity using an information-theoretic approach. Results indicate that several anthropogenic factors associate with this trematode community and that the direction of their influence differs. Road density around sites was a strong negative predictor of all trematode prevalence and species richness metrics. Nitrogen, another human influenced variable, was a strong positive predictor for the most abundant trematode species in the system. In addition, the abundance of definitive fish hosts was a positive predictor in several models, confirming the importance of this direct biological link to parasites. Other influential variables included sediment composition and heavy metals (arsenic, copper, lead, and zinc). We discuss possible direct and indirect mechanisms to explain these findings including that anthropogenic factors may be directly influencing free-living stages of trematodes, or be acting as proxies of hard-to-measure hosts.","container-title":"Ecology","DOI":"10.1890/13-0509.1","ISSN":"1939-9170","issue":"7","language":"en","note":"_eprint: https://onlinelibrary.wiley.com/doi/pdf/10.1890/13-0509.1","page":"1876-1887","source":"Wiley Online Library","title":"Large-scale spatial variation in parasite communities influenced by anthropogenic factors","volume":"95","author":[{"family":"Altman","given":"Irit"},{"family":"Byers","given":"James E."}],"issued":{"date-parts":[["2014"]]}}},{"id":1750,"uris":["http://zotero.org/groups/2585270/items/UMM2I3NU"],"itemData":{"id":1750,"type":"article-journal","abstract":"Contrary to species occurrence, little is known about the determinants of spatial patterns of intraspecific variation in abundance, particularly for parasitic organisms. In this study, we provide a multi-faceted overview of spatial patterns in parasite abundance and examine several potential underlying processes. We first tested for a latitudinal gradient in local abundance of the regionally most common parasite species and whether these species achieve higher abundances at the same localities (shared hot spots of infection). Secondly, we tested whether intraspecific similarity in local abundance between sites follows a spatial distance decay pattern or is better explained by variation in extrinsic biotic and abiotic factors between localities related to local parasite transmission success. We examined the infection landscape of a model fish host system (common and upland bullies, genus Gobiomorphus: Eleotridae) across its entire distributional range. We applied general linear models to test the effect of latitude on each species local abundance independently, including the abundance of each co-infecting species as another predictor. We computed multiple regressions on distance matrices among localities based on abundance of each of the four most common trematode species, as well as for geographic distance, biotic and abiotic distinctness of the localities. Our results showed that the most widely distributed parasites of bullies also achieve the highest mean local abundances, following the abundance – occupancy relationship. Variation in local abundance of any focal parasite species was independent of latitude, the abundance of co-occurring species and spatial distance or disparity in biotic attributes between localities. For only one parasite species, similarity of abundance between sites covaried with the extent of abiotic differences between sites. The lack of association between hot spots of infection for co-occurring species reinforces the geographic mosaic scenario in which hosts and parasites coevolve by suggesting non-deterministic, species-specific variation in parasite abundance across space.","container-title":"Ecography","DOI":"10.1111/ecog.01020","ISSN":"1600-0587","issue":"3","language":"en","note":"_eprint: https://onlinelibrary.wiley.com/doi/pdf/10.1111/ecog.01020","page":"301-310","source":"Wiley Online Library","title":"Biogeography of parasitism in freshwater fish: spatial patterns in hot spots of infection","title-short":"Biogeography of parasitism in freshwater fish","volume":"38","author":[{"family":"Blasco-Costa","given":"Isabel"},{"family":"Rouco","given":"Carlos"},{"family":"Poulin","given":"Robert"}],"issued":{"date-parts":[["2015"]]}}},{"id":2118,"uris":["http://zotero.org/groups/2585270/items/SKJW8TXP"],"itemData":{"id":2118,"type":"article-journal","abstract":"Populations of stream organisms often show large heterogeneity in space, which can substantially influence community dynamics and ecosystem functioning. However, few studies have examined spatial heterogeneity of parasites in lotic ecosystems, especially at fine spatial scales (e.g., within stream reaches). We quantified parasite infections in 3,255 host snails (Juga plicifera) at 1-m intervals along three second-order stream reaches to examine relationships between trematode parasite infections, fine-scale heterogeneity in host characteristics (density and size), and the stream environment (depth, allochthonous materials, flow velocity, and substrate rugosity). We then conducted a field experiment to specifically test the effect of resource heterogeneity in the form of leaf litter on trematode densities (i.e., infected snails per unit area), which represents a measure of local disease risk to secondary hosts. We hypothesised that variation in bottom-up effects of host resources to snail hosts to parasites would drive spatial heterogeneity in trematode density. In the field surveys, trematode density ranged from 0 to 80 infected snails/m2 and showed spatial autocorrelation within two of three stream reaches. Trematode density increased with snail density, which was positively related with the amount of allochthonous materials but negatively related to steam depth. Individual host infection probability increased with snail size, which was positively related to both allochthonous materials and stream depth. In the experiment, host snail and trematode densities increased by 3-fold and 4-fold, respectively, in the leaf addition treatments relative to controls. The experiment therefore provided mechanistic understanding of patterns from the surveys by demonstrating a bottom-up effect from high quality resources to host space use to trematode density. Our results demonstrate a strong role of within-reach variation in allochthonous resources and habitat (depth) in driving spatial heterogeneity of stream parasites, which probably creates fine-scale hotspots of disease transmission to downstream hosts. More broadly, our findings help integrate parasites into our understanding of how environmental heterogeneity influences community structure and ecosystem processes (e.g., disease risk) in streams.","container-title":"Freshwater Biology","DOI":"10.1111/fwb.13856","ISSN":"1365-2427","issue":"n/a","language":"en","note":"_eprint: https://onlinelibrary.wiley.com/doi/pdf/10.1111/fwb.13856","source":"Wiley Online Library","title":"Freshwater disease hotspots: Drivers of fine-scale spatial heterogeneity in trematode parasitism in streams","title-short":"Freshwater disease hotspots","URL":"https://onlinelibrary.wiley.com/doi/abs/10.1111/fwb.13856","volume":"n/a","author":[{"family":"Falke","given":"Landon P."},{"family":"Preston","given":"Daniel L."}],"accessed":{"date-parts":[["2022",1,28]]},"issued":{"date-parts":[["2021"]]}}},{"id":2036,"uris":["http://zotero.org/groups/2585270/items/9UTMJUUB"],"itemData":{"id":2036,"type":"article-journal","abstract":"Parasite infection patterns were compared with the occurrence of their intermediate hosts in the diet of nine sympatric fish species in a New Zealand lake. Stomach contents and infection levels of three gastrointestinal helminth species were examined from the entire fish community. The results highlighted some links between fish host diet and the flow of trophically transmitted helminths. Stomach contents indicated that all but one fish species were exposed to these helminths through their diet. Host feeding behaviour best explained infection patterns of the trematode Coitocaecum parvum among the fish community. Infection levels of the nematode Hedruris spinigera and the acanthocephalan Acanthocephalus galaxii, however, were not correlated with host diets. Host specificity is thus likely to modulate parasite infection patterns. The data indicate that host diet and host–parasite compatibility both contribute to the distribution of helminths in the fish community. Furthermore, the relative influence of encounter (trophic interactions between prey and predator hosts) and compatibility (host suitability) filters on infection levels appeared to vary between host–parasite species associations. Therefore, understanding parasite infection patterns and their potential impacts on fish communities requires determining the relative roles of encounter and compatibility filters within and across all potential host–parasite associations.","container-title":"Journal of Fish Biology","DOI":"10.1111/j.1095-8649.2011.03041.x","ISSN":"1095-8649","issue":"2","language":"en","note":"_eprint: https://onlinelibrary.wiley.com/doi/pdf/10.1111/j.1095-8649.2011.03041.x","page":"466-485","source":"Wiley Online Library","title":"Factors influencing infection patterns of trophically transmitted parasites among a fish community: host diet, host–parasite compatibility or both?","title-short":"Factors influencing infection patterns of trophically transmitted parasites among a fish community","volume":"79","author":[{"family":"Lagrue","given":"C."},{"family":"Kelly","given":"D. W."},{"family":"Hicks","given":"A."},{"family":"Poulin","given":"R."}],"issued":{"date-parts":[["2011"]]}}},{"id":5105,"uris":["http://zotero.org/groups/2585270/items/NPV7D9T4"],"itemData":{"id":5105,"type":"article-journal","abstract":"In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id":6128,"uris":["http://zotero.org/groups/2585270/items/AAZRGR22"],"itemData":{"id":6128,"type":"article-journal","abstract":"The geographical distance between conspecific host populations is no doubt a key determinant of the likelihood that exchanges of parasite species occur between these populations. This variable must therefore be taken into account in studies that compare parasite species richness or similarity among host populations. This paper presents a multivariate approach, based on the permutation of matrices, that allows all pairwise geographical distances between host populations to be included as independent variables. The method is illustrated with 3 separate data sets on parasite communities of conspecific fish from different lakes. In 2 of 3 cases, geographical distances among lakes had a significant influence on the similarity of their parasite communities. The effect of geographical distance on species richness of parasite communities also proved important in 2 of the 3 case studies. These examples demonstrate the pervasive influence of distances among host populations on their parasite communities, and the need to properly control for them in statistical analyses.","container-title":"Parasitology","DOI":"10.1017/s0031182099004795","ISSN":"0031-1820","journalAbbreviation":"Parasitology","language":"eng","note":"PMID: 10581615","page":"369-374","source":"PubMed","title":"Geographical distances and the similarity among parasite communities of conspecific host populations","volume":"119 ( Pt 4)","author":[{"family":"Poulin","given":"R."},{"family":"Morand","given":"S."}],"issued":{"date-parts":[["1999",10]]}}},{"id":6754,"uris":["http://zotero.org/groups/2585270/items/TE6IMGYW"],"itemData":{"id":6754,"type":"article-journal","abstract":"The transmission success of free-living larval stages of endohelminths is generally modulated by a variety of abiotic and biotic environmental factors. Whereas the role of abiotic factors (including anthropogenic pollutants) has been in focus in numerous studies and summarized in reviews, the role of biotic factors has received much less attention. Here, we review the existing body of literature from the fields of parasitology and ecology and recognize 6 different types of biotic factors with the potential to alter larval transmission processes. We found that experimental studies generally indicate strong effects of biotic factors, and the latter emerge as potentially important, underestimated determinants in the transmission ecology of free-living endohelminth stages. This implies that biodiversity, in general, should have significant effects on parasite transmission and population dynamics. These effects are likely to interact with natural abiotic factors and anthropogenic pollutants. Investigating the interplay of abiotic and biotic factors will not only be crucial for a thorough understanding of parasite transmission processes, but will also be a prerequisite to anticipate the effects of climate and other global changes on helminth parasites and their host communities.","container-title":"Parasitology","DOI":"10.1017/S0031182007000248","ISSN":"1469-8161, 0031-1820","issue":"4","language":"en","note":"publisher: Cambridge University Press","page":"407-426","source":"Cambridge University Press","title":"The role of biotic factors in the transmission of free-living endohelminth stages","volume":"135","author":[{"family":"Thieltges","given":"D. W."},{"family":"Jensen","given":"K. T."},{"family":"Poulin","given":"R."}],"issued":{"date-parts":[["2008",4]]}}}],"schema":"https://github.com/citation-style-language/schema/raw/master/csl-citation.json"} </w:instrText>
      </w:r>
      <w:r w:rsidR="00F40054">
        <w:rPr>
          <w:rFonts w:asciiTheme="majorHAnsi" w:hAnsiTheme="majorHAnsi" w:cstheme="majorHAnsi"/>
          <w:kern w:val="0"/>
          <w:lang w:val="en-US"/>
        </w:rPr>
        <w:fldChar w:fldCharType="separate"/>
      </w:r>
      <w:r w:rsidR="00AD7C5F">
        <w:rPr>
          <w:rFonts w:ascii="Calibri Light" w:hAnsiTheme="majorHAnsi" w:cs="Calibri Light"/>
          <w:kern w:val="0"/>
          <w:lang w:val="en-US"/>
        </w:rPr>
        <w:t>(Altman &amp; Byers, 2014; Falke &amp; Preston, 2021; Lagrue et al., 2011; Lagrue &amp; Poulin, 2015; Poulin &amp; Morand, 1999; Thieltges et al., 2008)</w:t>
      </w:r>
      <w:r w:rsidR="00F40054">
        <w:rPr>
          <w:rFonts w:asciiTheme="majorHAnsi" w:hAnsiTheme="majorHAnsi" w:cstheme="majorHAnsi"/>
          <w:kern w:val="0"/>
          <w:lang w:val="en-US"/>
        </w:rPr>
        <w:fldChar w:fldCharType="end"/>
      </w:r>
      <w:r w:rsidR="00967331">
        <w:rPr>
          <w:rFonts w:asciiTheme="majorHAnsi" w:hAnsiTheme="majorHAnsi" w:cstheme="majorHAnsi"/>
          <w:kern w:val="0"/>
          <w:lang w:val="en-US"/>
        </w:rPr>
        <w:t xml:space="preserve">. </w:t>
      </w:r>
      <w:r w:rsidR="00BB39F1">
        <w:rPr>
          <w:rFonts w:asciiTheme="majorHAnsi" w:hAnsiTheme="majorHAnsi" w:cstheme="majorHAnsi"/>
          <w:kern w:val="0"/>
          <w:lang w:val="en-US"/>
        </w:rPr>
        <w:t>Individual</w:t>
      </w:r>
      <w:r w:rsidR="00F660D0">
        <w:rPr>
          <w:rFonts w:asciiTheme="majorHAnsi" w:hAnsiTheme="majorHAnsi" w:cstheme="majorHAnsi"/>
          <w:kern w:val="0"/>
          <w:lang w:val="en-US"/>
        </w:rPr>
        <w:t xml:space="preserve"> host</w:t>
      </w:r>
      <w:r w:rsidR="00BB39F1">
        <w:rPr>
          <w:rFonts w:asciiTheme="majorHAnsi" w:hAnsiTheme="majorHAnsi" w:cstheme="majorHAnsi"/>
          <w:kern w:val="0"/>
          <w:lang w:val="en-US"/>
        </w:rPr>
        <w:t xml:space="preserve"> characteristics </w:t>
      </w:r>
      <w:r w:rsidR="00F72766">
        <w:rPr>
          <w:rFonts w:asciiTheme="majorHAnsi" w:hAnsiTheme="majorHAnsi" w:cstheme="majorHAnsi"/>
          <w:kern w:val="0"/>
          <w:lang w:val="en-US"/>
        </w:rPr>
        <w:t>such as sex</w:t>
      </w:r>
      <w:r w:rsidR="00BB39F1">
        <w:rPr>
          <w:rFonts w:asciiTheme="majorHAnsi" w:hAnsiTheme="majorHAnsi" w:cstheme="majorHAnsi"/>
          <w:kern w:val="0"/>
          <w:lang w:val="en-US"/>
        </w:rPr>
        <w:t xml:space="preserve"> </w:t>
      </w:r>
      <w:r w:rsidR="00BB39F1">
        <w:rPr>
          <w:rFonts w:asciiTheme="majorHAnsi" w:hAnsiTheme="majorHAnsi" w:cstheme="majorHAnsi"/>
          <w:kern w:val="0"/>
          <w:lang w:val="en-US"/>
        </w:rPr>
        <w:fldChar w:fldCharType="begin"/>
      </w:r>
      <w:r w:rsidR="00BB39F1">
        <w:rPr>
          <w:rFonts w:asciiTheme="majorHAnsi" w:hAnsiTheme="majorHAnsi" w:cstheme="majorHAnsi"/>
          <w:kern w:val="0"/>
          <w:lang w:val="en-US"/>
        </w:rPr>
        <w:instrText xml:space="preserve"> ADDIN ZOTERO_ITEM CSL_CITATION {"citationID":"Q5ZEL1tD","properties":{"formattedCitation":"(Zuk &amp; McKean, 1996)","plainCitation":"(Zuk &amp; McKean, 1996)","noteIndex":0},"citationItems":[{"id":7325,"uris":["http://zotero.org/groups/2585270/items/4ZASZMM4"],"itemData":{"id":7325,"type":"article-journal","abstract":"Zuk M. &amp; McKean K. A. 1996. Sex differences in parasite infections: patterns and processes. International Journal for Parasitology 26: 1009–1024. Sex differences in parasite infection rates, intensities, or population patterns are common in a wide range of taxa. These differences are usually attributed to 1 of 2 causes: (1) ecological (sociological in humans); and (2) physiological, usually hormonal in origin. Examples of the first cause include differential exposure to pathogens because of sex-specific behavior or morphology. The second cause may stem from the well-documented association between testosterone and the immune system; sexually mature male vertebrates are often more susceptible to infection and carry higher parasite burdens in the field. Although many researchers favor one explanation over the other, the requisite controlled experiments to rule out confounding variables are often neglected. We suggest that sex differences in disease have evolved just as sex differences in morphology and behavior, and are the result of selection acting differently on males and females. Research has often focused on proximate mechanistic explanations for the sex difference in infection rates, but it is equally important to understand the generality of the patterns in an evolutionary context. Because males potentially gain more than females by taking risks and engaging in competition, sexual selection pressure has shaped male behavior and appearance to maximize competitive ability and attractiveness. Many of the classic male attributes such as antlers on deer are testosterone-dependent, putting males in what appears to be a cruel bind: become vulnerable to disease by developing an attractive secondary sexual ornament, or risk lowered mating success by reducing it. A variety of hypotheses have been put forward to explain why males have not circumvented this dilemma. The mating system of the host species will influence the likelihood of sex differences in parasite infection, because males in monogamous species are subject to weaker sexual selection than males in polygynous species. Whether these evolutionary generalizations apply to invertebrates, which lack testosterone, remains to be seen.","container-title":"International Journal for Parasitology","DOI":"10.1016/S0020-7519(96)80001-4","ISSN":"0020-7519","issue":"10","journalAbbreviation":"International Journal for Parasitology","language":"en","page":"1009-1024","source":"ScienceDirect","title":"Sex differences in parasite infections: Patterns and processes","title-short":"Sex differences in parasite infections","volume":"26","author":[{"family":"Zuk","given":"Marlene"},{"family":"McKean","given":"Kurt A."}],"issued":{"date-parts":[["1996",10,1]]}}}],"schema":"https://github.com/citation-style-language/schema/raw/master/csl-citation.json"} </w:instrText>
      </w:r>
      <w:r w:rsidR="00BB39F1">
        <w:rPr>
          <w:rFonts w:asciiTheme="majorHAnsi" w:hAnsiTheme="majorHAnsi" w:cstheme="majorHAnsi"/>
          <w:kern w:val="0"/>
          <w:lang w:val="en-US"/>
        </w:rPr>
        <w:fldChar w:fldCharType="separate"/>
      </w:r>
      <w:r w:rsidR="00BB39F1">
        <w:rPr>
          <w:rFonts w:asciiTheme="majorHAnsi" w:hAnsiTheme="majorHAnsi" w:cstheme="majorHAnsi"/>
          <w:noProof/>
          <w:kern w:val="0"/>
          <w:lang w:val="en-US"/>
        </w:rPr>
        <w:t>(Zuk &amp; McKean, 1996)</w:t>
      </w:r>
      <w:r w:rsidR="00BB39F1">
        <w:rPr>
          <w:rFonts w:asciiTheme="majorHAnsi" w:hAnsiTheme="majorHAnsi" w:cstheme="majorHAnsi"/>
          <w:kern w:val="0"/>
          <w:lang w:val="en-US"/>
        </w:rPr>
        <w:fldChar w:fldCharType="end"/>
      </w:r>
      <w:r w:rsidR="00F72766">
        <w:rPr>
          <w:rFonts w:asciiTheme="majorHAnsi" w:hAnsiTheme="majorHAnsi" w:cstheme="majorHAnsi"/>
          <w:kern w:val="0"/>
          <w:lang w:val="en-US"/>
        </w:rPr>
        <w:t xml:space="preserve">, </w:t>
      </w:r>
      <w:r w:rsidR="0087057B">
        <w:rPr>
          <w:rFonts w:asciiTheme="majorHAnsi" w:hAnsiTheme="majorHAnsi" w:cstheme="majorHAnsi"/>
          <w:kern w:val="0"/>
          <w:lang w:val="en-US"/>
        </w:rPr>
        <w:t xml:space="preserve">age/size </w:t>
      </w:r>
      <w:r w:rsidR="0087057B">
        <w:rPr>
          <w:rFonts w:asciiTheme="majorHAnsi" w:hAnsiTheme="majorHAnsi" w:cstheme="majorHAnsi"/>
          <w:kern w:val="0"/>
          <w:lang w:val="en-US"/>
        </w:rPr>
        <w:fldChar w:fldCharType="begin"/>
      </w:r>
      <w:r w:rsidR="009A26D2">
        <w:rPr>
          <w:rFonts w:asciiTheme="majorHAnsi" w:hAnsiTheme="majorHAnsi" w:cstheme="majorHAnsi"/>
          <w:kern w:val="0"/>
          <w:lang w:val="en-US"/>
        </w:rPr>
        <w:instrText xml:space="preserve"> ADDIN ZOTERO_ITEM CSL_CITATION {"citationID":"KqKgxbzo","properties":{"formattedCitation":"(Marcogliese et al., 2001; Poulin, 2000)","plainCitation":"(Marcogliese et al., 2001; Poulin, 2000)","noteIndex":0},"citationItems":[{"id":1803,"uris":["http://zotero.org/groups/2585270/items/6882F77F"],"itemData":{"id":1803,"type":"article-journal","container-title":"Canadian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Daniel"}],"issued":{"date-parts":[["2001",3,1]]}}},{"id":7328,"uris":["http://zotero.org/groups/2585270/items/5NMF84IB"],"itemData":{"id":7328,"type":"article-journal","abstract":"In a meta-analysis, the overall mean correlation between fish length and the intensity of parasitic infections derived from 76 different host–parasite species was positive but weak and non-significant, following corrections for sample size. Whether the parasites were acquired by ingestion or by skin contact had no influence on the strength of the relationship. For cestodes, larval digeneans, and gnathiid isopods, however, the mean correlation between fish length and intensity of infection was significant. Some statistical parameters influenced the strength of the raw correlations computed within samples and thus led to over- or under-estimation of the true relationship. Sample size correlated negatively with the value of the correlation coefficients, whereas range in both fish lengths and intensities of infection correlated positively with the value of the correlation coefficients. Distinguishing between statistical noise and the biological processes shaping the size v. intensity relationship will be important if this relationship is to be incorporated into fish population models.","container-title":"Journal of Fish Biology","DOI":"10.1111/j.1095-8649.2000.tb02090.x","ISSN":"1095-8649","issue":"1","language":"en","note":"_eprint: https://onlinelibrary.wiley.com/doi/pdf/10.1111/j.1095-8649.2000.tb02090.x","page":"123-137","source":"Wiley Online Library","title":"Variation in the intraspecific relationship between fish length and intensity of parasitic infection: biological and statistical causes","title-short":"Variation in the intraspecific relationship between fish length and intensity of parasitic infection","volume":"56","author":[{"family":"Poulin","given":"R."}],"issued":{"date-parts":[["2000"]]}}}],"schema":"https://github.com/citation-style-language/schema/raw/master/csl-citation.json"} </w:instrText>
      </w:r>
      <w:r w:rsidR="0087057B">
        <w:rPr>
          <w:rFonts w:asciiTheme="majorHAnsi" w:hAnsiTheme="majorHAnsi" w:cstheme="majorHAnsi"/>
          <w:kern w:val="0"/>
          <w:lang w:val="en-US"/>
        </w:rPr>
        <w:fldChar w:fldCharType="separate"/>
      </w:r>
      <w:r w:rsidR="009A26D2">
        <w:rPr>
          <w:rFonts w:asciiTheme="majorHAnsi" w:hAnsiTheme="majorHAnsi" w:cstheme="majorHAnsi"/>
          <w:noProof/>
          <w:kern w:val="0"/>
          <w:lang w:val="en-US"/>
        </w:rPr>
        <w:t>(Marcogliese et al., 2001; Poulin, 2000)</w:t>
      </w:r>
      <w:r w:rsidR="0087057B">
        <w:rPr>
          <w:rFonts w:asciiTheme="majorHAnsi" w:hAnsiTheme="majorHAnsi" w:cstheme="majorHAnsi"/>
          <w:kern w:val="0"/>
          <w:lang w:val="en-US"/>
        </w:rPr>
        <w:fldChar w:fldCharType="end"/>
      </w:r>
      <w:r w:rsidR="0087057B">
        <w:rPr>
          <w:rFonts w:asciiTheme="majorHAnsi" w:hAnsiTheme="majorHAnsi" w:cstheme="majorHAnsi"/>
          <w:kern w:val="0"/>
          <w:lang w:val="en-US"/>
        </w:rPr>
        <w:t xml:space="preserve"> </w:t>
      </w:r>
      <w:r w:rsidR="008B3FF5">
        <w:rPr>
          <w:rFonts w:asciiTheme="majorHAnsi" w:hAnsiTheme="majorHAnsi" w:cstheme="majorHAnsi"/>
          <w:kern w:val="0"/>
          <w:lang w:val="en-US"/>
        </w:rPr>
        <w:t>and genetic</w:t>
      </w:r>
      <w:r w:rsidR="00F660D0">
        <w:rPr>
          <w:rFonts w:asciiTheme="majorHAnsi" w:hAnsiTheme="majorHAnsi" w:cstheme="majorHAnsi"/>
          <w:kern w:val="0"/>
          <w:lang w:val="en-US"/>
        </w:rPr>
        <w:t>s</w:t>
      </w:r>
      <w:r w:rsidR="00F60795">
        <w:rPr>
          <w:rFonts w:asciiTheme="majorHAnsi" w:hAnsiTheme="majorHAnsi" w:cstheme="majorHAnsi"/>
          <w:kern w:val="0"/>
          <w:lang w:val="en-US"/>
        </w:rPr>
        <w:t xml:space="preserve"> </w:t>
      </w:r>
      <w:r w:rsidR="00F60795">
        <w:rPr>
          <w:rFonts w:asciiTheme="majorHAnsi" w:hAnsiTheme="majorHAnsi" w:cstheme="majorHAnsi"/>
          <w:kern w:val="0"/>
          <w:lang w:val="en-US"/>
        </w:rPr>
        <w:fldChar w:fldCharType="begin"/>
      </w:r>
      <w:r w:rsidR="00F60795">
        <w:rPr>
          <w:rFonts w:asciiTheme="majorHAnsi" w:hAnsiTheme="majorHAnsi" w:cstheme="majorHAnsi"/>
          <w:kern w:val="0"/>
          <w:lang w:val="en-US"/>
        </w:rPr>
        <w:instrText xml:space="preserve"> ADDIN ZOTERO_ITEM CSL_CITATION {"citationID":"1AHPw1QM","properties":{"formattedCitation":"(Williams-Blangero et al., 2012)","plainCitation":"(Williams-Blangero et al., 2012)","noteIndex":0},"citationItems":[{"id":7331,"uris":["http://zotero.org/groups/2585270/items/JMQJXIYR"],"itemData":{"id":7331,"type":"article-journal","abstract":"Host genetic factors exert significant influences on differential susceptibility to many infectious diseases. In addition, population structure of both host and parasite may influence disease distribution patterns. In this study, we assess the effects of population structure on infectious disease in two populations in which host genetic factors influencing susceptibility to parasitic disease have been extensively studied. The first population is the Jirel population of eastern Nepal that has been the subject of research on the determinants of differential susceptibility to soil-transmitted helminth infections. The second group is a Brazilian population residing in an area endemic for Trypanosoma cruzi infection that has been assessed for genetic influences on differential disease progression in Chagas disease. For measures of Ascaris worm burden, within-population host genetic effects are generally more important than host population structure factors in determining patterns of infectious disease. No significant influences of population structure on measures associated with progression of cardiac disease in individuals who were seropositive for T. cruzi infection were found.","container-title":"Philosophical Transactions of the Royal Society B: Biological Sciences","DOI":"10.1098/rstb.2011.0296","ISSN":"0962-8436","issue":"1590","journalAbbreviation":"Philos Trans R Soc Lond B Biol Sci","note":"PMID: 22312056\nPMCID: PMC3267115","page":"887-894","source":"PubMed Central","title":"Host genetics and population structure effects on parasitic disease","volume":"367","author":[{"family":"Williams-Blangero","given":"Sarah"},{"family":"Criscione","given":"Charles D."},{"family":"VandeBerg","given":"John L."},{"family":"Correa-Oliveira","given":"Rodrigo"},{"family":"Williams","given":"Kimberly D."},{"family":"Subedi","given":"Janardan"},{"family":"Kent","given":"Jack W."},{"family":"Williams","given":"Jeff"},{"family":"Kumar","given":"Satish"},{"family":"Blangero","given":"John"}],"issued":{"date-parts":[["2012",3,19]]}}}],"schema":"https://github.com/citation-style-language/schema/raw/master/csl-citation.json"} </w:instrText>
      </w:r>
      <w:r w:rsidR="00F60795">
        <w:rPr>
          <w:rFonts w:asciiTheme="majorHAnsi" w:hAnsiTheme="majorHAnsi" w:cstheme="majorHAnsi"/>
          <w:kern w:val="0"/>
          <w:lang w:val="en-US"/>
        </w:rPr>
        <w:fldChar w:fldCharType="separate"/>
      </w:r>
      <w:r w:rsidR="00F60795">
        <w:rPr>
          <w:rFonts w:asciiTheme="majorHAnsi" w:hAnsiTheme="majorHAnsi" w:cstheme="majorHAnsi"/>
          <w:noProof/>
          <w:kern w:val="0"/>
          <w:lang w:val="en-US"/>
        </w:rPr>
        <w:t>(Williams-Blangero et al., 2012)</w:t>
      </w:r>
      <w:r w:rsidR="00F60795">
        <w:rPr>
          <w:rFonts w:asciiTheme="majorHAnsi" w:hAnsiTheme="majorHAnsi" w:cstheme="majorHAnsi"/>
          <w:kern w:val="0"/>
          <w:lang w:val="en-US"/>
        </w:rPr>
        <w:fldChar w:fldCharType="end"/>
      </w:r>
      <w:r w:rsidR="008B3FF5">
        <w:rPr>
          <w:rFonts w:asciiTheme="majorHAnsi" w:hAnsiTheme="majorHAnsi" w:cstheme="majorHAnsi"/>
          <w:kern w:val="0"/>
          <w:lang w:val="en-US"/>
        </w:rPr>
        <w:t xml:space="preserve"> </w:t>
      </w:r>
      <w:r w:rsidR="00A84ADF">
        <w:rPr>
          <w:rFonts w:asciiTheme="majorHAnsi" w:hAnsiTheme="majorHAnsi" w:cstheme="majorHAnsi"/>
          <w:kern w:val="0"/>
          <w:lang w:val="en-US"/>
        </w:rPr>
        <w:t>drive host susceptibility leading to</w:t>
      </w:r>
      <w:r w:rsidR="00BB39F1">
        <w:rPr>
          <w:rFonts w:asciiTheme="majorHAnsi" w:hAnsiTheme="majorHAnsi" w:cstheme="majorHAnsi"/>
          <w:kern w:val="0"/>
          <w:lang w:val="en-US"/>
        </w:rPr>
        <w:t xml:space="preserve"> source</w:t>
      </w:r>
      <w:r w:rsidR="00F660D0">
        <w:rPr>
          <w:rFonts w:asciiTheme="majorHAnsi" w:hAnsiTheme="majorHAnsi" w:cstheme="majorHAnsi"/>
          <w:kern w:val="0"/>
          <w:lang w:val="en-US"/>
        </w:rPr>
        <w:t>s</w:t>
      </w:r>
      <w:r w:rsidR="00BB39F1">
        <w:rPr>
          <w:rFonts w:asciiTheme="majorHAnsi" w:hAnsiTheme="majorHAnsi" w:cstheme="majorHAnsi"/>
          <w:kern w:val="0"/>
          <w:lang w:val="en-US"/>
        </w:rPr>
        <w:t xml:space="preserve"> </w:t>
      </w:r>
      <w:r w:rsidR="00C277C0">
        <w:rPr>
          <w:rFonts w:asciiTheme="majorHAnsi" w:hAnsiTheme="majorHAnsi" w:cstheme="majorHAnsi"/>
          <w:kern w:val="0"/>
          <w:lang w:val="en-US"/>
        </w:rPr>
        <w:t>of</w:t>
      </w:r>
      <w:r w:rsidR="00BB39F1">
        <w:rPr>
          <w:rFonts w:asciiTheme="majorHAnsi" w:hAnsiTheme="majorHAnsi" w:cstheme="majorHAnsi"/>
          <w:kern w:val="0"/>
          <w:lang w:val="en-US"/>
        </w:rPr>
        <w:t xml:space="preserve"> variation in infection </w:t>
      </w:r>
      <w:r w:rsidR="00BB034C">
        <w:rPr>
          <w:rFonts w:asciiTheme="majorHAnsi" w:hAnsiTheme="majorHAnsi" w:cstheme="majorHAnsi"/>
          <w:kern w:val="0"/>
          <w:lang w:val="en-US"/>
        </w:rPr>
        <w:t xml:space="preserve">parameters </w:t>
      </w:r>
      <w:r w:rsidR="00541A1A">
        <w:rPr>
          <w:rFonts w:asciiTheme="majorHAnsi" w:hAnsiTheme="majorHAnsi" w:cstheme="majorHAnsi"/>
          <w:kern w:val="0"/>
          <w:lang w:val="en-US"/>
        </w:rPr>
        <w:t>of</w:t>
      </w:r>
      <w:r w:rsidR="00F60795">
        <w:rPr>
          <w:rFonts w:asciiTheme="majorHAnsi" w:hAnsiTheme="majorHAnsi" w:cstheme="majorHAnsi"/>
          <w:kern w:val="0"/>
          <w:lang w:val="en-US"/>
        </w:rPr>
        <w:t xml:space="preserve"> </w:t>
      </w:r>
      <w:r w:rsidR="00541A1A">
        <w:rPr>
          <w:rFonts w:asciiTheme="majorHAnsi" w:hAnsiTheme="majorHAnsi" w:cstheme="majorHAnsi"/>
          <w:kern w:val="0"/>
          <w:lang w:val="en-US"/>
        </w:rPr>
        <w:t>host-</w:t>
      </w:r>
      <w:r w:rsidR="009279B2">
        <w:rPr>
          <w:rFonts w:asciiTheme="majorHAnsi" w:hAnsiTheme="majorHAnsi" w:cstheme="majorHAnsi"/>
          <w:kern w:val="0"/>
          <w:lang w:val="en-US"/>
        </w:rPr>
        <w:t>population</w:t>
      </w:r>
      <w:r w:rsidR="00541A1A">
        <w:rPr>
          <w:rFonts w:asciiTheme="majorHAnsi" w:hAnsiTheme="majorHAnsi" w:cstheme="majorHAnsi"/>
          <w:kern w:val="0"/>
          <w:lang w:val="en-US"/>
        </w:rPr>
        <w:t>s</w:t>
      </w:r>
      <w:r w:rsidR="00BB39F1">
        <w:rPr>
          <w:rFonts w:asciiTheme="majorHAnsi" w:hAnsiTheme="majorHAnsi" w:cstheme="majorHAnsi"/>
          <w:kern w:val="0"/>
          <w:lang w:val="en-US"/>
        </w:rPr>
        <w:t>.</w:t>
      </w:r>
      <w:r w:rsidR="00A84ADF">
        <w:rPr>
          <w:rFonts w:asciiTheme="majorHAnsi" w:hAnsiTheme="majorHAnsi" w:cstheme="majorHAnsi"/>
          <w:kern w:val="0"/>
          <w:lang w:val="en-US"/>
        </w:rPr>
        <w:t xml:space="preserve"> </w:t>
      </w:r>
      <w:r w:rsidR="00541A1A">
        <w:rPr>
          <w:rFonts w:asciiTheme="majorHAnsi" w:hAnsiTheme="majorHAnsi" w:cstheme="majorHAnsi"/>
          <w:kern w:val="0"/>
          <w:lang w:val="en-US"/>
        </w:rPr>
        <w:t xml:space="preserve">For example, </w:t>
      </w:r>
      <w:r w:rsidR="006932D7">
        <w:rPr>
          <w:rFonts w:asciiTheme="majorHAnsi" w:hAnsiTheme="majorHAnsi" w:cstheme="majorHAnsi"/>
          <w:kern w:val="0"/>
          <w:lang w:val="en-US"/>
        </w:rPr>
        <w:fldChar w:fldCharType="begin"/>
      </w:r>
      <w:r w:rsidR="006932D7">
        <w:rPr>
          <w:rFonts w:asciiTheme="majorHAnsi" w:hAnsiTheme="majorHAnsi" w:cstheme="majorHAnsi"/>
          <w:kern w:val="0"/>
          <w:lang w:val="en-US"/>
        </w:rPr>
        <w:instrText xml:space="preserve"> ADDIN ZOTERO_ITEM CSL_CITATION {"citationID":"n2lbIVT6","properties":{"formattedCitation":"(Poulin, 1996)","plainCitation":"(Poulin, 1996)","noteIndex":0},"citationItems":[{"id":7624,"uris":["http://zotero.org/groups/2585270/items/QDCFKM8K"],"itemData":{"id":7624,"type":"article-journal","container-title":"The American Naturalist","DOI":"10.1086/285851","ISSN":"0003-0147","issue":"2","note":"publisher: The University of Chicago Press","page":"287-295","source":"journals.uchicago.edu (Atypon)","title":"Sexual Inequalities in Helminth Infections: A Cost of Being a Male?","title-short":"Sexual Inequalities in Helminth Infections","volume":"147","author":[{"family":"Poulin","given":"Robert"}],"issued":{"date-parts":[["1996",2]]}}}],"schema":"https://github.com/citation-style-language/schema/raw/master/csl-citation.json"} </w:instrText>
      </w:r>
      <w:r w:rsidR="006932D7">
        <w:rPr>
          <w:rFonts w:asciiTheme="majorHAnsi" w:hAnsiTheme="majorHAnsi" w:cstheme="majorHAnsi"/>
          <w:kern w:val="0"/>
          <w:lang w:val="en-US"/>
        </w:rPr>
        <w:fldChar w:fldCharType="separate"/>
      </w:r>
      <w:r w:rsidR="006932D7">
        <w:rPr>
          <w:rFonts w:asciiTheme="majorHAnsi" w:hAnsiTheme="majorHAnsi" w:cstheme="majorHAnsi"/>
          <w:noProof/>
          <w:kern w:val="0"/>
          <w:lang w:val="en-US"/>
        </w:rPr>
        <w:t>Poulin (1996)</w:t>
      </w:r>
      <w:r w:rsidR="006932D7">
        <w:rPr>
          <w:rFonts w:asciiTheme="majorHAnsi" w:hAnsiTheme="majorHAnsi" w:cstheme="majorHAnsi"/>
          <w:kern w:val="0"/>
          <w:lang w:val="en-US"/>
        </w:rPr>
        <w:fldChar w:fldCharType="end"/>
      </w:r>
      <w:r w:rsidR="00541A1A">
        <w:rPr>
          <w:rFonts w:asciiTheme="majorHAnsi" w:hAnsiTheme="majorHAnsi" w:cstheme="majorHAnsi"/>
          <w:kern w:val="0"/>
          <w:lang w:val="en-US"/>
        </w:rPr>
        <w:t xml:space="preserve"> </w:t>
      </w:r>
      <w:r w:rsidR="006932D7">
        <w:rPr>
          <w:rFonts w:asciiTheme="majorHAnsi" w:hAnsiTheme="majorHAnsi" w:cstheme="majorHAnsi"/>
          <w:kern w:val="0"/>
          <w:lang w:val="en-US"/>
        </w:rPr>
        <w:t>found that</w:t>
      </w:r>
      <w:r w:rsidR="008F03EB">
        <w:rPr>
          <w:rFonts w:asciiTheme="majorHAnsi" w:hAnsiTheme="majorHAnsi" w:cstheme="majorHAnsi"/>
          <w:kern w:val="0"/>
          <w:lang w:val="en-US"/>
        </w:rPr>
        <w:t xml:space="preserve"> </w:t>
      </w:r>
      <w:r w:rsidR="006932D7">
        <w:rPr>
          <w:rFonts w:asciiTheme="majorHAnsi" w:hAnsiTheme="majorHAnsi" w:cstheme="majorHAnsi"/>
          <w:kern w:val="0"/>
          <w:lang w:val="en-US"/>
        </w:rPr>
        <w:t xml:space="preserve">infection prevalence </w:t>
      </w:r>
      <w:r w:rsidR="007510CE">
        <w:rPr>
          <w:rFonts w:asciiTheme="majorHAnsi" w:hAnsiTheme="majorHAnsi" w:cstheme="majorHAnsi"/>
          <w:kern w:val="0"/>
          <w:lang w:val="en-US"/>
        </w:rPr>
        <w:t>of</w:t>
      </w:r>
      <w:r w:rsidR="008F03EB">
        <w:rPr>
          <w:rFonts w:asciiTheme="majorHAnsi" w:hAnsiTheme="majorHAnsi" w:cstheme="majorHAnsi"/>
          <w:kern w:val="0"/>
          <w:lang w:val="en-US"/>
        </w:rPr>
        <w:t xml:space="preserve"> trematodes </w:t>
      </w:r>
      <w:r w:rsidR="006932D7">
        <w:rPr>
          <w:rFonts w:asciiTheme="majorHAnsi" w:hAnsiTheme="majorHAnsi" w:cstheme="majorHAnsi"/>
          <w:kern w:val="0"/>
          <w:lang w:val="en-US"/>
        </w:rPr>
        <w:t xml:space="preserve">was higher in male individuals across bird and mammal hosts. Infection prevalence can thus be sex-biased </w:t>
      </w:r>
      <w:r w:rsidR="004B18D7">
        <w:rPr>
          <w:rFonts w:asciiTheme="majorHAnsi" w:hAnsiTheme="majorHAnsi" w:cstheme="majorHAnsi"/>
          <w:kern w:val="0"/>
          <w:lang w:val="en-US"/>
        </w:rPr>
        <w:t xml:space="preserve">within </w:t>
      </w:r>
      <w:r w:rsidR="006932D7">
        <w:rPr>
          <w:rFonts w:asciiTheme="majorHAnsi" w:hAnsiTheme="majorHAnsi" w:cstheme="majorHAnsi"/>
          <w:kern w:val="0"/>
          <w:lang w:val="en-US"/>
        </w:rPr>
        <w:t>host-population</w:t>
      </w:r>
      <w:r w:rsidR="008F03EB">
        <w:rPr>
          <w:rFonts w:asciiTheme="majorHAnsi" w:hAnsiTheme="majorHAnsi" w:cstheme="majorHAnsi"/>
          <w:kern w:val="0"/>
          <w:lang w:val="en-US"/>
        </w:rPr>
        <w:t>s</w:t>
      </w:r>
      <w:r w:rsidR="004B18D7">
        <w:rPr>
          <w:rFonts w:asciiTheme="majorHAnsi" w:hAnsiTheme="majorHAnsi" w:cstheme="majorHAnsi"/>
          <w:kern w:val="0"/>
          <w:lang w:val="en-US"/>
        </w:rPr>
        <w:t xml:space="preserve"> </w:t>
      </w:r>
      <w:r w:rsidR="004B18D7">
        <w:rPr>
          <w:rFonts w:asciiTheme="majorHAnsi" w:hAnsiTheme="majorHAnsi" w:cstheme="majorHAnsi"/>
          <w:kern w:val="0"/>
          <w:lang w:val="en-US"/>
        </w:rPr>
        <w:fldChar w:fldCharType="begin"/>
      </w:r>
      <w:r w:rsidR="004B18D7">
        <w:rPr>
          <w:rFonts w:asciiTheme="majorHAnsi" w:hAnsiTheme="majorHAnsi" w:cstheme="majorHAnsi"/>
          <w:kern w:val="0"/>
          <w:lang w:val="en-US"/>
        </w:rPr>
        <w:instrText xml:space="preserve"> ADDIN ZOTERO_ITEM CSL_CITATION {"citationID":"KykzsGV2","properties":{"formattedCitation":"(Kowalski et al., 2015)","plainCitation":"(Kowalski et al., 2015)","noteIndex":0},"citationItems":[{"id":7626,"uris":["http://zotero.org/groups/2585270/items/VMQ275BZ"],"itemData":{"id":7626,"type":"article-journal","abstract":"Recognizing patterns of parasite distribution among wildlife hosts is of major importance due to growing risk of transmission of zoonotic diseases to humans. Thus, sex-dependent parasite distribution in higher vertebrates is extensively studied, and males are often found more parasitized than females. Male-biased parasitism may be the result of weaker immunocompetence of male hosts owing to the immunosuppressive effect of androgens. Moreover, larger hosts (males) may demonstrate higher parasite infestation levels than smaller individuals (females), as they constitute a better nutritional resource for parasites and provide them with a greater variety of niches. In the present work, we investigated sex-dependent patterns of flea distribution among three common rodent species (Apodemus agrarius, Apodemus flavicollis, and Myodes glareolus). We hypothesized that males have a higher flea infestation than females. We confirm male-biased parasitism in A. agrarius and M. glareolus, but not in A. flavicollis. Additionally, flea infestation increased with body mass in A. agrarius, but not in A. flavicollis and M. glareolus. The detected differences in parasite distribution among sexes are probably the result of immunosuppressive effects of androgens and spatial behavior of males.","container-title":"Parasitology Research","DOI":"10.1007/s00436-014-4231-z","ISSN":"1432-1955","issue":"1","journalAbbreviation":"Parasitol Res","language":"en","page":"337-341","source":"Springer Link","title":"Sex differences in flea infections among rodent hosts: is there a male bias?","title-short":"Sex differences in flea infections among rodent hosts","volume":"114","author":[{"family":"Kowalski","given":"Krzysztof"},{"family":"Bogdziewicz","given":"Michał"},{"family":"Eichert","given":"Urszula"},{"family":"Rychlik","given":"Leszek"}],"issued":{"date-parts":[["2015",1,1]]}}}],"schema":"https://github.com/citation-style-language/schema/raw/master/csl-citation.json"} </w:instrText>
      </w:r>
      <w:r w:rsidR="004B18D7">
        <w:rPr>
          <w:rFonts w:asciiTheme="majorHAnsi" w:hAnsiTheme="majorHAnsi" w:cstheme="majorHAnsi"/>
          <w:kern w:val="0"/>
          <w:lang w:val="en-US"/>
        </w:rPr>
        <w:fldChar w:fldCharType="separate"/>
      </w:r>
      <w:r w:rsidR="004B18D7">
        <w:rPr>
          <w:rFonts w:asciiTheme="majorHAnsi" w:hAnsiTheme="majorHAnsi" w:cstheme="majorHAnsi"/>
          <w:noProof/>
          <w:kern w:val="0"/>
          <w:lang w:val="en-US"/>
        </w:rPr>
        <w:t>(Kowalski et al., 2015)</w:t>
      </w:r>
      <w:r w:rsidR="004B18D7">
        <w:rPr>
          <w:rFonts w:asciiTheme="majorHAnsi" w:hAnsiTheme="majorHAnsi" w:cstheme="majorHAnsi"/>
          <w:kern w:val="0"/>
          <w:lang w:val="en-US"/>
        </w:rPr>
        <w:fldChar w:fldCharType="end"/>
      </w:r>
      <w:r w:rsidR="006932D7">
        <w:rPr>
          <w:rFonts w:asciiTheme="majorHAnsi" w:hAnsiTheme="majorHAnsi" w:cstheme="majorHAnsi"/>
          <w:kern w:val="0"/>
          <w:lang w:val="en-US"/>
        </w:rPr>
        <w:t>.</w:t>
      </w:r>
      <w:r w:rsidR="004B18D7">
        <w:rPr>
          <w:rFonts w:asciiTheme="majorHAnsi" w:hAnsiTheme="majorHAnsi" w:cstheme="majorHAnsi"/>
          <w:kern w:val="0"/>
          <w:lang w:val="en-US"/>
        </w:rPr>
        <w:t xml:space="preserve"> </w:t>
      </w:r>
      <w:r w:rsidR="00CD04A5">
        <w:rPr>
          <w:rFonts w:asciiTheme="majorHAnsi" w:hAnsiTheme="majorHAnsi" w:cstheme="majorHAnsi"/>
          <w:kern w:val="0"/>
          <w:lang w:val="en-US"/>
        </w:rPr>
        <w:t xml:space="preserve">On a larger scale, </w:t>
      </w:r>
      <w:r w:rsidR="00D31BA1">
        <w:rPr>
          <w:rFonts w:asciiTheme="majorHAnsi" w:hAnsiTheme="majorHAnsi" w:cstheme="majorHAnsi"/>
          <w:kern w:val="0"/>
          <w:lang w:val="en-US"/>
        </w:rPr>
        <w:t>ho</w:t>
      </w:r>
      <w:r w:rsidR="00EF0F35">
        <w:rPr>
          <w:rFonts w:asciiTheme="majorHAnsi" w:hAnsiTheme="majorHAnsi" w:cstheme="majorHAnsi"/>
          <w:kern w:val="0"/>
          <w:lang w:val="en-US"/>
        </w:rPr>
        <w:t>st</w:t>
      </w:r>
      <w:r w:rsidR="00D31BA1">
        <w:rPr>
          <w:rFonts w:asciiTheme="majorHAnsi" w:hAnsiTheme="majorHAnsi" w:cstheme="majorHAnsi"/>
          <w:kern w:val="0"/>
          <w:lang w:val="en-US"/>
        </w:rPr>
        <w:t xml:space="preserve"> </w:t>
      </w:r>
      <w:r w:rsidR="00F72766">
        <w:rPr>
          <w:rFonts w:asciiTheme="majorHAnsi" w:hAnsiTheme="majorHAnsi" w:cstheme="majorHAnsi"/>
          <w:kern w:val="0"/>
          <w:lang w:val="en-US"/>
        </w:rPr>
        <w:t>communit</w:t>
      </w:r>
      <w:r w:rsidR="009279B2">
        <w:rPr>
          <w:rFonts w:asciiTheme="majorHAnsi" w:hAnsiTheme="majorHAnsi" w:cstheme="majorHAnsi"/>
          <w:kern w:val="0"/>
          <w:lang w:val="en-US"/>
        </w:rPr>
        <w:t>y</w:t>
      </w:r>
      <w:r w:rsidR="00F72766">
        <w:rPr>
          <w:rFonts w:asciiTheme="majorHAnsi" w:hAnsiTheme="majorHAnsi" w:cstheme="majorHAnsi"/>
          <w:kern w:val="0"/>
          <w:lang w:val="en-US"/>
        </w:rPr>
        <w:t xml:space="preserve"> properties such as species richness and </w:t>
      </w:r>
      <w:r w:rsidR="009279B2">
        <w:rPr>
          <w:rFonts w:asciiTheme="majorHAnsi" w:hAnsiTheme="majorHAnsi" w:cstheme="majorHAnsi"/>
          <w:kern w:val="0"/>
          <w:lang w:val="en-US"/>
        </w:rPr>
        <w:t xml:space="preserve">host </w:t>
      </w:r>
      <w:r w:rsidR="00F72766">
        <w:rPr>
          <w:rFonts w:asciiTheme="majorHAnsi" w:hAnsiTheme="majorHAnsi" w:cstheme="majorHAnsi"/>
          <w:kern w:val="0"/>
          <w:lang w:val="en-US"/>
        </w:rPr>
        <w:t>population densit</w:t>
      </w:r>
      <w:r w:rsidR="00B5359E">
        <w:rPr>
          <w:rFonts w:asciiTheme="majorHAnsi" w:hAnsiTheme="majorHAnsi" w:cstheme="majorHAnsi"/>
          <w:kern w:val="0"/>
          <w:lang w:val="en-US"/>
        </w:rPr>
        <w:t>y</w:t>
      </w:r>
      <w:r w:rsidR="00F72766">
        <w:rPr>
          <w:rFonts w:asciiTheme="majorHAnsi" w:hAnsiTheme="majorHAnsi" w:cstheme="majorHAnsi"/>
          <w:kern w:val="0"/>
          <w:lang w:val="en-US"/>
        </w:rPr>
        <w:t xml:space="preserve"> can create a “dilution effect” </w:t>
      </w:r>
      <w:r w:rsidR="00AD5827">
        <w:rPr>
          <w:rFonts w:asciiTheme="majorHAnsi" w:hAnsiTheme="majorHAnsi" w:cstheme="majorHAnsi"/>
          <w:kern w:val="0"/>
          <w:lang w:val="en-US"/>
        </w:rPr>
        <w:t xml:space="preserve">by </w:t>
      </w:r>
      <w:r w:rsidR="00CD6945">
        <w:rPr>
          <w:rFonts w:asciiTheme="majorHAnsi" w:hAnsiTheme="majorHAnsi" w:cstheme="majorHAnsi"/>
          <w:kern w:val="0"/>
          <w:lang w:val="en-US"/>
        </w:rPr>
        <w:t>reducing</w:t>
      </w:r>
      <w:r w:rsidR="009279B2">
        <w:rPr>
          <w:rFonts w:asciiTheme="majorHAnsi" w:hAnsiTheme="majorHAnsi" w:cstheme="majorHAnsi"/>
          <w:kern w:val="0"/>
          <w:lang w:val="en-US"/>
        </w:rPr>
        <w:t xml:space="preserve"> a parasite’s</w:t>
      </w:r>
      <w:r w:rsidR="00CD6945">
        <w:rPr>
          <w:rFonts w:asciiTheme="majorHAnsi" w:hAnsiTheme="majorHAnsi" w:cstheme="majorHAnsi"/>
          <w:kern w:val="0"/>
          <w:lang w:val="en-US"/>
        </w:rPr>
        <w:t xml:space="preserve"> </w:t>
      </w:r>
      <w:r w:rsidR="00AD5827">
        <w:rPr>
          <w:rFonts w:asciiTheme="majorHAnsi" w:hAnsiTheme="majorHAnsi" w:cstheme="majorHAnsi"/>
          <w:kern w:val="0"/>
          <w:lang w:val="en-US"/>
        </w:rPr>
        <w:t xml:space="preserve">encounter </w:t>
      </w:r>
      <w:r w:rsidR="009279B2">
        <w:rPr>
          <w:rFonts w:asciiTheme="majorHAnsi" w:hAnsiTheme="majorHAnsi" w:cstheme="majorHAnsi"/>
          <w:kern w:val="0"/>
          <w:lang w:val="en-US"/>
        </w:rPr>
        <w:t>rates with hosts</w:t>
      </w:r>
      <w:r w:rsidR="004B18D7">
        <w:rPr>
          <w:rFonts w:asciiTheme="majorHAnsi" w:hAnsiTheme="majorHAnsi" w:cstheme="majorHAnsi"/>
          <w:kern w:val="0"/>
          <w:lang w:val="en-US"/>
        </w:rPr>
        <w:t xml:space="preserve"> </w:t>
      </w:r>
      <w:r w:rsidR="00CD6945">
        <w:rPr>
          <w:rFonts w:asciiTheme="majorHAnsi" w:hAnsiTheme="majorHAnsi" w:cstheme="majorHAnsi"/>
          <w:kern w:val="0"/>
          <w:lang w:val="en-US"/>
        </w:rPr>
        <w:fldChar w:fldCharType="begin"/>
      </w:r>
      <w:r w:rsidR="00EF0F35">
        <w:rPr>
          <w:rFonts w:asciiTheme="majorHAnsi" w:hAnsiTheme="majorHAnsi" w:cstheme="majorHAnsi"/>
          <w:kern w:val="0"/>
          <w:lang w:val="en-US"/>
        </w:rPr>
        <w:instrText xml:space="preserve"> ADDIN ZOTERO_ITEM CSL_CITATION {"citationID":"gVeLLzI0","properties":{"formattedCitation":"(Ahn &amp; Goater, 2021; Buck &amp; Lutterschmidt, 2017; Civitello et al., 2015; Dargent et al., 2013; Lagrue &amp; Poulin, 2015)","plainCitation":"(Ahn &amp; Goater, 2021; Buck &amp; Lutterschmidt, 2017; Civitello et al., 2015; Dargent et al., 2013; Lagrue &amp; Poulin, 2015)","noteIndex":0},"citationItems":[{"id":3195,"uris":["http://zotero.org/groups/2585270/items/96Q3Z3GV"],"itemData":{"id":3195,"type":"article-journal","abstract":"The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P."}],"issued":{"date-parts":[["2021"]]}}},{"id":3430,"uris":["http://zotero.org/groups/2585270/items/5XUZQA2W"],"itemData":{"id":3430,"type":"article-journal","abstract":"The relationship between host density and parasitism depends on a parasite’s life history. The abundance of a directly transmitted contagious parasite should increase with host density, whereas the abundance of a directly transmitted parasite that seeks its host might decrease due to the encounter-dilution effect. For parasites with complex life cycles, previous studies have found no association between parasite abundance and host density. We tested the relationship between host density and metacercarial abundance of a trematode parasite (Posthodiplostomum minimum) in two species of centrarchid fishes (Lepomis macrochirus and L. auritus) from eight small creeks. We found that host density was negatively associated with parasite abundance. Thus, our study represents the first evidence of the encounter-dilution effect for a parasite with complex life cycle in a natural system. We also report a positive association between total P. minimum population abundance and Lepomis spp. density, indicating that at low host density, cercarial mortality could moderate the encounter-dilution effect.","container-title":"Hydrobiologia","DOI":"10.1007/s10750-016-2874-8","ISSN":"1573-5117","issue":"1","journalAbbreviation":"Hydrobiologia","language":"en","page":"201-210","source":"Springer Link","title":"Parasite abundance decreases with host density: evidence of the encounter-dilution effect for a parasite with a complex life cycle","title-short":"Parasite abundance decreases with host density","volume":"784","author":[{"family":"Buck","given":"Julia C."},{"family":"Lutterschmidt","given":"William I."}],"issued":{"date-parts":[["2017",1,1]]}}},{"id":3093,"uris":["http://zotero.org/groups/2585270/items/YVU26N3I"],"itemData":{"id":3093,"type":"article-journal","container-title":"Proceedings of the National Academy of Sciences","DOI":"10.1073/pnas.1506279112","issue":"28","note":"publisher: Proceedings of the National Academy of Sciences","page":"8667-8671","source":"pnas.org (Atypon)","title":"Biodiversity inhibits parasites: Broad evidence for the dilution effect","title-short":"Biodiversity inhibits parasites","volume":"112","author":[{"family":"Civitello","given":"David J."},{"family":"Cohen","given":"Jeremy"},{"family":"Fatima","given":"Hiba"},{"family":"Halstead","given":"Neal T."},{"family":"Liriano","given":"Josue"},{"family":"McMahon","given":"Taegan A."},{"family":"Ortega","given":"C. Nicole"},{"family":"Sauer","given":"Erin Louise"},{"family":"Sehgal","given":"Tanya"},{"family":"Young","given":"Suzanne"},{"family":"Rohr","given":"Jason R."}],"issued":{"date-parts":[["2015",7,14]]}}},{"id":3197,"uris":["http://zotero.org/groups/2585270/items/ZXRZXD2N"],"itemData":{"id":3197,"type":"article-journal","abstract":"Predation and parasitism are two of the most important sources of mortality in nature. By forming groups, individuals can gain protection against predators but may increase their risk of being infected with contagious parasites. Animals might resolve this conflict by forming mixed-species groups thereby reducing the costs associated with parasites through a relative decrease in available hosts. We tested this hypothesis in a system with two closely related poeciliid fishes (Poecilia reticulata and Poecilia picta) and their host-specific monogenean ectoparasites (Gyrodactylus spp.) in Trinidad. Fish from three different rivers were sampled from single and mixed-species groups, measured and scanned for Gyrodactylus. The presence and abundance of Gyrodactylus were lower when fish of both species were part of mixed-species groups relative to single-species groups. This is consistent with the hypothesis that mixed-species groups provide a level of protection against contagious parasites. We discuss the importance of potentially confounding factors such as salinity and individual fish size.","container-title":"PLoS ONE","DOI":"10.1371/journal.pone.0056789","ISSN":"1932-6203","issue":"2","journalAbbreviation":"PLoS ONE","language":"en","page":"e56789","source":"DOI.org (Crossref)","title":"Can Mixed-Species Groups Reduce Individual Parasite Load? A Field Test with Two Closely Related Poeciliid Fishes (Poecilia reticulata and Poecilia picta)","title-short":"Can Mixed-Species Groups Reduce Individual Parasite Load?","volume":"8","author":[{"family":"Dargent","given":"Felipe"},{"family":"Torres-Dowdall","given":"Julián"},{"family":"Scott","given":"Marilyn E."},{"family":"Ramnarine","given":"Indar"},{"family":"Fussmann","given":"Gregor F."}],"editor":[{"family":"Mappes","given":"Tapio"}],"issued":{"date-parts":[["2013",2,20]]}}},{"id":5105,"uris":["http://zotero.org/groups/2585270/items/NPV7D9T4"],"itemData":{"id":5105,"type":"article-journal","abstract":"In many host–parasite systems, infection risk can be reduced by high local biodiversity, though the mitigating effects of diversity are context dependent and not universal. In aquatic ecosystems, local fauna can reduce the transmission success of parasite free-swimming infective stages by preying on them, acting as decoy hosts, or physically interfering with transmission. However, most prior research has focused on the effect of a single non-host organism at a time and/or has been performed under simplified and artificial conditions. Here, using data on 11 trematode species sampled in different New Zealand lakes, we test whether local biodiversity affects infection risk in target second intermediate hosts, as well as total parasite population size (number of parasites per m2), under natural conditions. We considered four components of local biodiversity: total biomass of non-host fish species, diversity (Simpson index) of non-host benthic invertebrates, total density of zooplankton and macrophyte biomass. Our analyses also acco</w:instrText>
      </w:r>
      <w:r w:rsidR="00EF0F35" w:rsidRPr="004B18D7">
        <w:rPr>
          <w:rFonts w:asciiTheme="majorHAnsi" w:hAnsiTheme="majorHAnsi" w:cstheme="majorHAnsi"/>
          <w:kern w:val="0"/>
        </w:rPr>
        <w:instrText xml:space="preserve">unted for host density, a known determinant of parasite prevalence, intensity of infection and total parasite population density. The only influence of local biodiversity we detected was a negative effect of the diversity of non-host benthic invertebrates on the prevalence achieved by trematodes in their second intermediate hosts: that is, the proportion of individual hosts that are infected. Interestingly, this effect was discernible in all 11 trematode species considered here, even if very weak within some species. Our findings suggest that higher non-host benthic diversity may generally decrease infection risk for target hosts including snails, arthropods and fish. However, reduced infection success did not automatically mean smaller overall parasite population size, as other factors can maintain the parasite population in the face of high local diversity of non-hosts.","container-title":"Freshwater Biology","DOI":"10.1111/fwb.12677","ISSN":"1365-2427","issue":"11","language":"en","license":"© 2015 John Wiley &amp; Sons Ltd","note":"_eprint: https://onlinelibrary.wiley.com/doi/pdf/10.1111/fwb.12677","page":"2445-2454","source":"Wiley Online Library","title":"Local diversity reduces infection risk across multiple freshwater host-parasite associations","volume":"60","author":[{"family":"Lagrue","given":"Clement"},{"family":"Poulin","given":"Robert"}],"issued":{"date-parts":[["2015"]]}}}],"schema":"https://github.com/citation-style-language/schema/raw/master/csl-citation.json"} </w:instrText>
      </w:r>
      <w:r w:rsidR="00CD6945">
        <w:rPr>
          <w:rFonts w:asciiTheme="majorHAnsi" w:hAnsiTheme="majorHAnsi" w:cstheme="majorHAnsi"/>
          <w:kern w:val="0"/>
          <w:lang w:val="en-US"/>
        </w:rPr>
        <w:fldChar w:fldCharType="separate"/>
      </w:r>
      <w:r w:rsidR="00EF0F35" w:rsidRPr="004B18D7">
        <w:rPr>
          <w:rFonts w:asciiTheme="majorHAnsi" w:hAnsiTheme="majorHAnsi" w:cstheme="majorHAnsi"/>
          <w:noProof/>
          <w:kern w:val="0"/>
        </w:rPr>
        <w:t>(Ahn &amp; Goater, 2021; Buck &amp; Lutterschmidt, 2017; Civitello et al., 2015; Dargent et al., 2013; Lagrue &amp; Poulin, 2015)</w:t>
      </w:r>
      <w:r w:rsidR="00CD6945">
        <w:rPr>
          <w:rFonts w:asciiTheme="majorHAnsi" w:hAnsiTheme="majorHAnsi" w:cstheme="majorHAnsi"/>
          <w:kern w:val="0"/>
          <w:lang w:val="en-US"/>
        </w:rPr>
        <w:fldChar w:fldCharType="end"/>
      </w:r>
      <w:r w:rsidR="00F72766" w:rsidRPr="004B18D7">
        <w:rPr>
          <w:rFonts w:asciiTheme="majorHAnsi" w:hAnsiTheme="majorHAnsi" w:cstheme="majorHAnsi"/>
          <w:kern w:val="0"/>
        </w:rPr>
        <w:t xml:space="preserve">. </w:t>
      </w:r>
      <w:r w:rsidR="004B18D7" w:rsidRPr="004B18D7">
        <w:rPr>
          <w:rFonts w:asciiTheme="majorHAnsi" w:hAnsiTheme="majorHAnsi" w:cstheme="majorHAnsi"/>
          <w:kern w:val="0"/>
          <w:lang w:val="en-US"/>
        </w:rPr>
        <w:t>For</w:t>
      </w:r>
      <w:r w:rsidR="004B18D7">
        <w:rPr>
          <w:rFonts w:asciiTheme="majorHAnsi" w:hAnsiTheme="majorHAnsi" w:cstheme="majorHAnsi"/>
          <w:kern w:val="0"/>
          <w:lang w:val="en-US"/>
        </w:rPr>
        <w:t xml:space="preserve"> instance, a</w:t>
      </w:r>
      <w:r w:rsidR="00EF0F35">
        <w:rPr>
          <w:rFonts w:asciiTheme="majorHAnsi" w:hAnsiTheme="majorHAnsi" w:cstheme="majorHAnsi"/>
          <w:kern w:val="0"/>
          <w:lang w:val="en-US"/>
        </w:rPr>
        <w:t xml:space="preserve">lternative </w:t>
      </w:r>
      <w:r w:rsidR="00D31BA1">
        <w:rPr>
          <w:rFonts w:asciiTheme="majorHAnsi" w:hAnsiTheme="majorHAnsi" w:cstheme="majorHAnsi"/>
          <w:kern w:val="0"/>
          <w:lang w:val="en-US"/>
        </w:rPr>
        <w:t>host species can act as a decoy</w:t>
      </w:r>
      <w:r w:rsidR="00944034">
        <w:rPr>
          <w:rFonts w:asciiTheme="majorHAnsi" w:hAnsiTheme="majorHAnsi" w:cstheme="majorHAnsi"/>
          <w:kern w:val="0"/>
          <w:lang w:val="en-US"/>
        </w:rPr>
        <w:t xml:space="preserve"> deceiving infection </w:t>
      </w:r>
      <w:r w:rsidR="00EF0F35">
        <w:rPr>
          <w:rFonts w:asciiTheme="majorHAnsi" w:hAnsiTheme="majorHAnsi" w:cstheme="majorHAnsi"/>
          <w:kern w:val="0"/>
          <w:lang w:val="en-US"/>
        </w:rPr>
        <w:t xml:space="preserve">on </w:t>
      </w:r>
      <w:r w:rsidR="00944034">
        <w:rPr>
          <w:rFonts w:asciiTheme="majorHAnsi" w:hAnsiTheme="majorHAnsi" w:cstheme="majorHAnsi"/>
          <w:kern w:val="0"/>
          <w:lang w:val="en-US"/>
        </w:rPr>
        <w:t>a focal host species</w:t>
      </w:r>
      <w:r w:rsidR="004B18D7">
        <w:rPr>
          <w:rFonts w:asciiTheme="majorHAnsi" w:hAnsiTheme="majorHAnsi" w:cstheme="majorHAnsi"/>
          <w:kern w:val="0"/>
          <w:lang w:val="en-US"/>
        </w:rPr>
        <w:t xml:space="preserve"> (</w:t>
      </w:r>
      <w:r w:rsidR="00944034">
        <w:rPr>
          <w:rFonts w:asciiTheme="majorHAnsi" w:hAnsiTheme="majorHAnsi" w:cstheme="majorHAnsi"/>
          <w:kern w:val="0"/>
          <w:lang w:val="en-US"/>
        </w:rPr>
        <w:fldChar w:fldCharType="begin"/>
      </w:r>
      <w:r w:rsidR="00944034">
        <w:rPr>
          <w:rFonts w:asciiTheme="majorHAnsi" w:hAnsiTheme="majorHAnsi" w:cstheme="majorHAnsi"/>
          <w:kern w:val="0"/>
          <w:lang w:val="en-US"/>
        </w:rPr>
        <w:instrText xml:space="preserve"> ADDIN ZOTERO_ITEM CSL_CITATION {"citationID":"28vMIiWF","properties":{"formattedCitation":"(Ahn &amp; Goater, 2021)","plainCitation":"(Ahn &amp; Goater, 2021)","noteIndex":0},"citationItems":[{"id":3195,"uris":["http://zotero.org/groups/2585270/items/96Q3Z3GV"],"itemData":{"id":3195,"type":"article-journal","abstract":"The dilution effect describes the negative association between host biodiversity and the risk of infectious disease. Tests designed to understand the relative roles of host species richness, host species identity, and rates of exposure within experimental host communities would help resolve ongoing contention regarding the importance and generality of dilution effects. We exposed fathead minnows to infective larvae of the trematode, Ornithodiplostomum ptychocheilus in minnow-only containers and in mixed containers that held 1–3 other species of fish. Parasite infection was estimated as the number of encysted worms (i.e., brainworms) present in minnows following exposure. The results of exposure trials showed that nonminnow fish species were incompatible with O. ptychocheilus larvae. There was no reduction in mean brainworm counts in minnows in mixed containers with brook sticklebacks or longnose dace. In contrast, brainworm counts in minnows declined by 51% and 27% in mesocosms and aquaria, respectively, when they co-occurred with emerald shiners. Dilution within minnow + shiner containers may arise from shiner-induced alterations in minnow or parasite behaviors that reduced encounter rates between minnows and parasite larvae. Alternatively, shiners may act as parasite sinks for parasite larvae. These results highlight the role of host species identity in the dilution effect. Our results also emphasize the complex and idiosyncratic effects of host community composition on rates of parasite infection within contemporary host communities that contain combinations of introduced and native species.","container-title":"Ecology and Evolution","DOI":"10.1002/ece3.7823","ISSN":"2045-7758","issue":"15","language":"en","note":"_eprint: https://onlinelibrary.wiley.com/doi/pdf/10.1002/ece3.7823","page":"10155-10163","source":"Wiley Online Library","title":"Nonhost species reduce parasite infection in a focal host species within experimental fish communities","volume":"11","author":[{"family":"Ahn","given":"Sangwook"},{"family":"Goater","given":"Cameron P."}],"issued":{"date-parts":[["2021"]]}}}],"schema":"https://github.com/citation-style-language/schema/raw/master/csl-citation.json"} </w:instrText>
      </w:r>
      <w:r w:rsidR="00944034">
        <w:rPr>
          <w:rFonts w:asciiTheme="majorHAnsi" w:hAnsiTheme="majorHAnsi" w:cstheme="majorHAnsi"/>
          <w:kern w:val="0"/>
          <w:lang w:val="en-US"/>
        </w:rPr>
        <w:fldChar w:fldCharType="separate"/>
      </w:r>
      <w:r w:rsidR="00944034">
        <w:rPr>
          <w:rFonts w:asciiTheme="majorHAnsi" w:hAnsiTheme="majorHAnsi" w:cstheme="majorHAnsi"/>
          <w:noProof/>
          <w:kern w:val="0"/>
          <w:lang w:val="en-US"/>
        </w:rPr>
        <w:t>Ahn &amp; Goater, 2021)</w:t>
      </w:r>
      <w:r w:rsidR="00944034">
        <w:rPr>
          <w:rFonts w:asciiTheme="majorHAnsi" w:hAnsiTheme="majorHAnsi" w:cstheme="majorHAnsi"/>
          <w:kern w:val="0"/>
          <w:lang w:val="en-US"/>
        </w:rPr>
        <w:fldChar w:fldCharType="end"/>
      </w:r>
      <w:r w:rsidR="004B18D7">
        <w:rPr>
          <w:rFonts w:asciiTheme="majorHAnsi" w:hAnsiTheme="majorHAnsi" w:cstheme="majorHAnsi"/>
          <w:kern w:val="0"/>
          <w:lang w:val="en-US"/>
        </w:rPr>
        <w:t>.</w:t>
      </w:r>
      <w:r w:rsidR="00944034">
        <w:rPr>
          <w:rFonts w:asciiTheme="majorHAnsi" w:hAnsiTheme="majorHAnsi" w:cstheme="majorHAnsi"/>
          <w:kern w:val="0"/>
          <w:lang w:val="en-US"/>
        </w:rPr>
        <w:t xml:space="preserve"> </w:t>
      </w:r>
      <w:r w:rsidR="00D05039">
        <w:rPr>
          <w:rFonts w:asciiTheme="majorHAnsi" w:hAnsiTheme="majorHAnsi" w:cstheme="majorHAnsi"/>
          <w:kern w:val="0"/>
          <w:lang w:val="en-US"/>
        </w:rPr>
        <w:t>Local habitat c</w:t>
      </w:r>
      <w:r w:rsidR="00425579">
        <w:rPr>
          <w:rFonts w:asciiTheme="majorHAnsi" w:hAnsiTheme="majorHAnsi" w:cstheme="majorHAnsi"/>
          <w:kern w:val="0"/>
          <w:lang w:val="en-US"/>
        </w:rPr>
        <w:t>h</w:t>
      </w:r>
      <w:r w:rsidR="00D05039">
        <w:rPr>
          <w:rFonts w:asciiTheme="majorHAnsi" w:hAnsiTheme="majorHAnsi" w:cstheme="majorHAnsi"/>
          <w:kern w:val="0"/>
          <w:lang w:val="en-US"/>
        </w:rPr>
        <w:t xml:space="preserve">aracteristics have also been correlated to </w:t>
      </w:r>
      <w:r w:rsidR="00F33E79">
        <w:rPr>
          <w:rFonts w:asciiTheme="majorHAnsi" w:hAnsiTheme="majorHAnsi" w:cstheme="majorHAnsi"/>
          <w:kern w:val="0"/>
          <w:lang w:val="en-US"/>
        </w:rPr>
        <w:t xml:space="preserve">variation in parasitological metrics </w:t>
      </w:r>
      <w:r w:rsidR="009279B2">
        <w:rPr>
          <w:rFonts w:asciiTheme="majorHAnsi" w:hAnsiTheme="majorHAnsi" w:cstheme="majorHAnsi"/>
          <w:kern w:val="0"/>
          <w:lang w:val="en-US"/>
        </w:rPr>
        <w:t xml:space="preserve">in host </w:t>
      </w:r>
      <w:r w:rsidR="00F33E79">
        <w:rPr>
          <w:rFonts w:asciiTheme="majorHAnsi" w:hAnsiTheme="majorHAnsi" w:cstheme="majorHAnsi"/>
          <w:kern w:val="0"/>
          <w:lang w:val="en-US"/>
        </w:rPr>
        <w:t>communiti</w:t>
      </w:r>
      <w:r w:rsidR="00C277C0">
        <w:rPr>
          <w:rFonts w:asciiTheme="majorHAnsi" w:hAnsiTheme="majorHAnsi" w:cstheme="majorHAnsi"/>
          <w:kern w:val="0"/>
          <w:lang w:val="en-US"/>
        </w:rPr>
        <w:t>es</w:t>
      </w:r>
      <w:r w:rsidR="00D05039">
        <w:rPr>
          <w:rFonts w:asciiTheme="majorHAnsi" w:hAnsiTheme="majorHAnsi" w:cstheme="majorHAnsi"/>
          <w:kern w:val="0"/>
          <w:lang w:val="en-US"/>
        </w:rPr>
        <w:t>. In American eels (</w:t>
      </w:r>
      <w:r w:rsidR="00F72206" w:rsidRPr="00F72206">
        <w:rPr>
          <w:rFonts w:asciiTheme="majorHAnsi" w:hAnsiTheme="majorHAnsi" w:cstheme="majorHAnsi"/>
          <w:i/>
          <w:iCs/>
          <w:kern w:val="0"/>
          <w:lang w:val="en-US"/>
        </w:rPr>
        <w:t>Anguilla rostrata</w:t>
      </w:r>
      <w:r w:rsidR="00F72206">
        <w:rPr>
          <w:rFonts w:asciiTheme="majorHAnsi" w:hAnsiTheme="majorHAnsi" w:cstheme="majorHAnsi"/>
          <w:kern w:val="0"/>
          <w:lang w:val="en-US"/>
        </w:rPr>
        <w:t xml:space="preserve">), parasite diversity </w:t>
      </w:r>
      <w:r w:rsidR="00806191">
        <w:rPr>
          <w:rFonts w:asciiTheme="majorHAnsi" w:hAnsiTheme="majorHAnsi" w:cstheme="majorHAnsi"/>
          <w:kern w:val="0"/>
          <w:lang w:val="en-US"/>
        </w:rPr>
        <w:t>decrease</w:t>
      </w:r>
      <w:r w:rsidR="00BB0B51">
        <w:rPr>
          <w:rFonts w:asciiTheme="majorHAnsi" w:hAnsiTheme="majorHAnsi" w:cstheme="majorHAnsi"/>
          <w:kern w:val="0"/>
          <w:lang w:val="en-US"/>
        </w:rPr>
        <w:t>s</w:t>
      </w:r>
      <w:r w:rsidR="00F72206">
        <w:rPr>
          <w:rFonts w:asciiTheme="majorHAnsi" w:hAnsiTheme="majorHAnsi" w:cstheme="majorHAnsi"/>
          <w:kern w:val="0"/>
          <w:lang w:val="en-US"/>
        </w:rPr>
        <w:t xml:space="preserve"> when</w:t>
      </w:r>
      <w:r w:rsidR="009279B2">
        <w:rPr>
          <w:rFonts w:asciiTheme="majorHAnsi" w:hAnsiTheme="majorHAnsi" w:cstheme="majorHAnsi"/>
          <w:kern w:val="0"/>
          <w:lang w:val="en-US"/>
        </w:rPr>
        <w:t xml:space="preserve"> water</w:t>
      </w:r>
      <w:r w:rsidR="00806191">
        <w:rPr>
          <w:rFonts w:asciiTheme="majorHAnsi" w:hAnsiTheme="majorHAnsi" w:cstheme="majorHAnsi"/>
          <w:kern w:val="0"/>
          <w:lang w:val="en-US"/>
        </w:rPr>
        <w:t xml:space="preserve"> pH is below 5.4</w:t>
      </w:r>
      <w:r w:rsidR="009279B2">
        <w:rPr>
          <w:rFonts w:asciiTheme="majorHAnsi" w:hAnsiTheme="majorHAnsi" w:cstheme="majorHAnsi"/>
          <w:kern w:val="0"/>
          <w:lang w:val="en-US"/>
        </w:rPr>
        <w:t>, with some parasite families such as d</w:t>
      </w:r>
      <w:r w:rsidR="00806191">
        <w:rPr>
          <w:rFonts w:asciiTheme="majorHAnsi" w:hAnsiTheme="majorHAnsi" w:cstheme="majorHAnsi"/>
          <w:kern w:val="0"/>
          <w:lang w:val="en-US"/>
        </w:rPr>
        <w:t xml:space="preserve">igenean trematodes </w:t>
      </w:r>
      <w:r w:rsidR="009279B2">
        <w:rPr>
          <w:rFonts w:asciiTheme="majorHAnsi" w:hAnsiTheme="majorHAnsi" w:cstheme="majorHAnsi"/>
          <w:kern w:val="0"/>
          <w:lang w:val="en-US"/>
        </w:rPr>
        <w:t xml:space="preserve">being </w:t>
      </w:r>
      <w:r w:rsidR="00806191">
        <w:rPr>
          <w:rFonts w:asciiTheme="majorHAnsi" w:hAnsiTheme="majorHAnsi" w:cstheme="majorHAnsi"/>
          <w:kern w:val="0"/>
          <w:lang w:val="en-US"/>
        </w:rPr>
        <w:t>absent below</w:t>
      </w:r>
      <w:r w:rsidR="009279B2">
        <w:rPr>
          <w:rFonts w:asciiTheme="majorHAnsi" w:hAnsiTheme="majorHAnsi" w:cstheme="majorHAnsi"/>
          <w:kern w:val="0"/>
          <w:lang w:val="en-US"/>
        </w:rPr>
        <w:t xml:space="preserve"> pH</w:t>
      </w:r>
      <w:r w:rsidR="00806191">
        <w:rPr>
          <w:rFonts w:asciiTheme="majorHAnsi" w:hAnsiTheme="majorHAnsi" w:cstheme="majorHAnsi"/>
          <w:kern w:val="0"/>
          <w:lang w:val="en-US"/>
        </w:rPr>
        <w:t xml:space="preserve"> 4.7 </w:t>
      </w:r>
      <w:r w:rsidR="00806191">
        <w:rPr>
          <w:rFonts w:asciiTheme="majorHAnsi" w:hAnsiTheme="majorHAnsi" w:cstheme="majorHAnsi"/>
          <w:kern w:val="0"/>
          <w:lang w:val="en-US"/>
        </w:rPr>
        <w:fldChar w:fldCharType="begin"/>
      </w:r>
      <w:r w:rsidR="00EC7F0D">
        <w:rPr>
          <w:rFonts w:asciiTheme="majorHAnsi" w:hAnsiTheme="majorHAnsi" w:cstheme="majorHAnsi"/>
          <w:kern w:val="0"/>
          <w:lang w:val="en-US"/>
        </w:rPr>
        <w:instrText xml:space="preserve"> ADDIN ZOTERO_ITEM CSL_CITATION {"citationID":"djtXThiH","properties":{"formattedCitation":"(Marcogliese &amp; Cone, 1997b)","plainCitation":"(Marcogliese &amp; Cone, 1997b)","noteIndex":0},"citationItems":[{"id":1818,"uris":["http://zotero.org/groups/2585270/items/62HFRBZH"],"itemData":{"id":1818,"type":"article-journal","abstract":"Many parasites have complex life cycles and for transmission depend on the presence of a variety of vertebrate and invertebrate intermediate hosts, including members of the benthos and zooplankton. Thus, food web dynamics and trophic interactions have a powerful influence on parasite community structure. In addition, many parasites possess free-living stages that are also susceptible to environmental conditions. Therefore, the parasite community within a single host species such as a fish is indicative of environmental stress, trophic structure, and biodiversity. We show that parasite communities of American eels (Anguilla rostrata) in Nova Scotia respond to acid conditions in rivers. Parasite species richness was greater and there were more multiple infections in eels from an experimentally limited river compared to those from an adjacent acidified river. Digeneans were absent in eels from the acidified river. The study was expanded to include 28 sites in the Southern Upland and adjacent regions of Nova Scotia, encompassing a pH gradient increasing from southwest to northeast. Survey results support those obtained by experimental manipulation. Parasite diversity in eels as measured by species richness, Shannon-Wiener Index, and Hill's Number decreased when pH &lt; 5.4. Digeneans were absent from the southwest, where pH &lt; 4.7. Parasite distributions among rivers in adjacent watersheds corresponded to fluctuations in pH in those rivers. These results support the hypothesis that parasite communities are good indicators of environmental stress and biodiversity, because they reflect the presence of many different types of organisms based on the variety of complex life cycles displayed by the different parasite taxa.","container-title":"Parassitologia","ISSN":"0048-2951","issue":"3","journalAbbreviation":"Parassitologia","language":"eng","note":"PMID: 9802071","page":"227-232","source":"PubMed","title":"Parasite communities as indicators of ecosystem stress","volume":"39","author":[{"family":"Marcogliese","given":"D. J."},{"family":"Cone","given":"D. K."}],"issued":{"date-parts":[["1997",9]]}}}],"schema":"https://github.com/citation-style-language/schema/raw/master/csl-citation.json"} </w:instrText>
      </w:r>
      <w:r w:rsidR="00806191">
        <w:rPr>
          <w:rFonts w:asciiTheme="majorHAnsi" w:hAnsiTheme="majorHAnsi" w:cstheme="majorHAnsi"/>
          <w:kern w:val="0"/>
          <w:lang w:val="en-US"/>
        </w:rPr>
        <w:fldChar w:fldCharType="separate"/>
      </w:r>
      <w:r w:rsidR="00EC7F0D">
        <w:rPr>
          <w:rFonts w:asciiTheme="majorHAnsi" w:hAnsiTheme="majorHAnsi" w:cstheme="majorHAnsi"/>
          <w:noProof/>
          <w:kern w:val="0"/>
          <w:lang w:val="en-US"/>
        </w:rPr>
        <w:t>(Marcogliese &amp; Cone, 1997b)</w:t>
      </w:r>
      <w:r w:rsidR="00806191">
        <w:rPr>
          <w:rFonts w:asciiTheme="majorHAnsi" w:hAnsiTheme="majorHAnsi" w:cstheme="majorHAnsi"/>
          <w:kern w:val="0"/>
          <w:lang w:val="en-US"/>
        </w:rPr>
        <w:fldChar w:fldCharType="end"/>
      </w:r>
      <w:r w:rsidR="00806191">
        <w:rPr>
          <w:rFonts w:asciiTheme="majorHAnsi" w:hAnsiTheme="majorHAnsi" w:cstheme="majorHAnsi"/>
          <w:kern w:val="0"/>
          <w:lang w:val="en-US"/>
        </w:rPr>
        <w:t xml:space="preserve">. </w:t>
      </w:r>
      <w:r w:rsidR="009279B2">
        <w:rPr>
          <w:rFonts w:asciiTheme="majorHAnsi" w:hAnsiTheme="majorHAnsi" w:cstheme="majorHAnsi"/>
          <w:kern w:val="0"/>
          <w:lang w:val="en-US"/>
        </w:rPr>
        <w:t>Similarly, l</w:t>
      </w:r>
      <w:r w:rsidR="004C7630">
        <w:rPr>
          <w:rFonts w:asciiTheme="majorHAnsi" w:hAnsiTheme="majorHAnsi" w:cstheme="majorHAnsi"/>
          <w:kern w:val="0"/>
          <w:lang w:val="en-US"/>
        </w:rPr>
        <w:t xml:space="preserve">entic water bodies with dense vegetation display higher prevalence and abundance </w:t>
      </w:r>
      <w:r w:rsidR="00C277C0">
        <w:rPr>
          <w:rFonts w:asciiTheme="majorHAnsi" w:hAnsiTheme="majorHAnsi" w:cstheme="majorHAnsi"/>
          <w:kern w:val="0"/>
          <w:lang w:val="en-US"/>
        </w:rPr>
        <w:t xml:space="preserve">of </w:t>
      </w:r>
      <w:proofErr w:type="spellStart"/>
      <w:r w:rsidR="004C7630" w:rsidRPr="00860081">
        <w:rPr>
          <w:rFonts w:asciiTheme="majorHAnsi" w:hAnsiTheme="majorHAnsi" w:cstheme="majorHAnsi"/>
          <w:i/>
          <w:iCs/>
          <w:kern w:val="0"/>
          <w:lang w:val="en-US"/>
        </w:rPr>
        <w:t>P</w:t>
      </w:r>
      <w:r w:rsidR="004C7630">
        <w:rPr>
          <w:rFonts w:asciiTheme="majorHAnsi" w:hAnsiTheme="majorHAnsi" w:cstheme="majorHAnsi"/>
          <w:i/>
          <w:iCs/>
          <w:kern w:val="0"/>
          <w:lang w:val="en-US"/>
        </w:rPr>
        <w:t>osthodiplostomum</w:t>
      </w:r>
      <w:proofErr w:type="spellEnd"/>
      <w:r w:rsidR="004C7630" w:rsidRPr="00860081">
        <w:rPr>
          <w:rFonts w:asciiTheme="majorHAnsi" w:hAnsiTheme="majorHAnsi" w:cstheme="majorHAnsi"/>
          <w:i/>
          <w:iCs/>
          <w:kern w:val="0"/>
          <w:lang w:val="en-US"/>
        </w:rPr>
        <w:t xml:space="preserve"> </w:t>
      </w:r>
      <w:proofErr w:type="spellStart"/>
      <w:r w:rsidR="004C7630">
        <w:rPr>
          <w:rFonts w:asciiTheme="majorHAnsi" w:hAnsiTheme="majorHAnsi" w:cstheme="majorHAnsi"/>
          <w:i/>
          <w:iCs/>
          <w:kern w:val="0"/>
          <w:lang w:val="en-US"/>
        </w:rPr>
        <w:t>cuticola</w:t>
      </w:r>
      <w:proofErr w:type="spellEnd"/>
      <w:r w:rsidR="004C7630">
        <w:rPr>
          <w:rFonts w:asciiTheme="majorHAnsi" w:hAnsiTheme="majorHAnsi" w:cstheme="majorHAnsi"/>
          <w:kern w:val="0"/>
          <w:lang w:val="en-US"/>
        </w:rPr>
        <w:t xml:space="preserve"> </w:t>
      </w:r>
      <w:r w:rsidR="00BB0B51">
        <w:rPr>
          <w:rFonts w:asciiTheme="majorHAnsi" w:hAnsiTheme="majorHAnsi" w:cstheme="majorHAnsi"/>
          <w:kern w:val="0"/>
          <w:lang w:val="en-US"/>
        </w:rPr>
        <w:t xml:space="preserve">parasites </w:t>
      </w:r>
      <w:r w:rsidR="004C7630">
        <w:rPr>
          <w:rFonts w:asciiTheme="majorHAnsi" w:hAnsiTheme="majorHAnsi" w:cstheme="majorHAnsi"/>
          <w:kern w:val="0"/>
          <w:lang w:val="en-US"/>
        </w:rPr>
        <w:t xml:space="preserve">in </w:t>
      </w:r>
      <w:r w:rsidR="009279B2">
        <w:rPr>
          <w:rFonts w:asciiTheme="majorHAnsi" w:hAnsiTheme="majorHAnsi" w:cstheme="majorHAnsi"/>
          <w:kern w:val="0"/>
          <w:lang w:val="en-US"/>
        </w:rPr>
        <w:t xml:space="preserve">host </w:t>
      </w:r>
      <w:r w:rsidR="004C7630">
        <w:rPr>
          <w:rFonts w:asciiTheme="majorHAnsi" w:hAnsiTheme="majorHAnsi" w:cstheme="majorHAnsi"/>
          <w:kern w:val="0"/>
          <w:lang w:val="en-US"/>
        </w:rPr>
        <w:t xml:space="preserve">fish than rivers and </w:t>
      </w:r>
      <w:r w:rsidR="009279B2">
        <w:rPr>
          <w:rFonts w:asciiTheme="majorHAnsi" w:hAnsiTheme="majorHAnsi" w:cstheme="majorHAnsi"/>
          <w:kern w:val="0"/>
          <w:lang w:val="en-US"/>
        </w:rPr>
        <w:t xml:space="preserve">reservoirs with </w:t>
      </w:r>
      <w:r w:rsidR="004C7630">
        <w:rPr>
          <w:rFonts w:asciiTheme="majorHAnsi" w:hAnsiTheme="majorHAnsi" w:cstheme="majorHAnsi"/>
          <w:kern w:val="0"/>
          <w:lang w:val="en-US"/>
        </w:rPr>
        <w:t xml:space="preserve">steep banks </w:t>
      </w:r>
      <w:r w:rsidR="004C7630">
        <w:rPr>
          <w:rFonts w:asciiTheme="majorHAnsi" w:hAnsiTheme="majorHAnsi" w:cstheme="majorHAnsi"/>
          <w:kern w:val="0"/>
          <w:lang w:val="en-US"/>
        </w:rPr>
        <w:fldChar w:fldCharType="begin"/>
      </w:r>
      <w:r w:rsidR="004C7630">
        <w:rPr>
          <w:rFonts w:asciiTheme="majorHAnsi" w:hAnsiTheme="majorHAnsi" w:cstheme="majorHAnsi"/>
          <w:kern w:val="0"/>
          <w:lang w:val="en-US"/>
        </w:rPr>
        <w:instrText xml:space="preserve"> ADDIN ZOTERO_ITEM CSL_CITATION {"citationID":"KFqPWK7L","properties":{"formattedCitation":"(Ondrackova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4C7630">
        <w:rPr>
          <w:rFonts w:asciiTheme="majorHAnsi" w:hAnsiTheme="majorHAnsi" w:cstheme="majorHAnsi"/>
          <w:kern w:val="0"/>
          <w:lang w:val="en-US"/>
        </w:rPr>
        <w:fldChar w:fldCharType="separate"/>
      </w:r>
      <w:r w:rsidR="004C7630">
        <w:rPr>
          <w:rFonts w:asciiTheme="majorHAnsi" w:hAnsiTheme="majorHAnsi" w:cstheme="majorHAnsi"/>
          <w:noProof/>
          <w:kern w:val="0"/>
          <w:lang w:val="en-US"/>
        </w:rPr>
        <w:t>(Ondrackova et al., 2004)</w:t>
      </w:r>
      <w:r w:rsidR="004C7630">
        <w:rPr>
          <w:rFonts w:asciiTheme="majorHAnsi" w:hAnsiTheme="majorHAnsi" w:cstheme="majorHAnsi"/>
          <w:kern w:val="0"/>
          <w:lang w:val="en-US"/>
        </w:rPr>
        <w:fldChar w:fldCharType="end"/>
      </w:r>
      <w:r w:rsidR="004C7630">
        <w:rPr>
          <w:rFonts w:asciiTheme="majorHAnsi" w:hAnsiTheme="majorHAnsi" w:cstheme="majorHAnsi"/>
          <w:kern w:val="0"/>
          <w:lang w:val="en-US"/>
        </w:rPr>
        <w:t xml:space="preserve">, suggesting that local habitat and morphometry </w:t>
      </w:r>
      <w:r w:rsidR="009279B2">
        <w:rPr>
          <w:rFonts w:asciiTheme="majorHAnsi" w:hAnsiTheme="majorHAnsi" w:cstheme="majorHAnsi"/>
          <w:kern w:val="0"/>
          <w:lang w:val="en-US"/>
        </w:rPr>
        <w:t xml:space="preserve">of the water body </w:t>
      </w:r>
      <w:r w:rsidR="004C7630">
        <w:rPr>
          <w:rFonts w:asciiTheme="majorHAnsi" w:hAnsiTheme="majorHAnsi" w:cstheme="majorHAnsi"/>
          <w:kern w:val="0"/>
          <w:lang w:val="en-US"/>
        </w:rPr>
        <w:t xml:space="preserve">are </w:t>
      </w:r>
      <w:r w:rsidR="00C928D1">
        <w:rPr>
          <w:rFonts w:asciiTheme="majorHAnsi" w:hAnsiTheme="majorHAnsi" w:cstheme="majorHAnsi"/>
          <w:kern w:val="0"/>
          <w:lang w:val="en-US"/>
        </w:rPr>
        <w:t>drivers of encounter filtering</w:t>
      </w:r>
      <w:r w:rsidR="005B7DF6">
        <w:rPr>
          <w:rFonts w:asciiTheme="majorHAnsi" w:hAnsiTheme="majorHAnsi" w:cstheme="majorHAnsi"/>
          <w:kern w:val="0"/>
          <w:lang w:val="en-US"/>
        </w:rPr>
        <w:t xml:space="preserve"> (</w:t>
      </w:r>
      <w:proofErr w:type="spellStart"/>
      <w:r w:rsidR="005B7DF6">
        <w:rPr>
          <w:rFonts w:asciiTheme="majorHAnsi" w:hAnsiTheme="majorHAnsi" w:cstheme="majorHAnsi"/>
          <w:kern w:val="0"/>
          <w:lang w:val="en-US"/>
        </w:rPr>
        <w:t>sptatiotemporal</w:t>
      </w:r>
      <w:proofErr w:type="spellEnd"/>
      <w:r w:rsidR="005B7DF6">
        <w:rPr>
          <w:rFonts w:asciiTheme="majorHAnsi" w:hAnsiTheme="majorHAnsi" w:cstheme="majorHAnsi"/>
          <w:kern w:val="0"/>
          <w:lang w:val="en-US"/>
        </w:rPr>
        <w:t xml:space="preserve"> window that allow</w:t>
      </w:r>
      <w:r w:rsidR="00C927AC">
        <w:rPr>
          <w:rFonts w:asciiTheme="majorHAnsi" w:hAnsiTheme="majorHAnsi" w:cstheme="majorHAnsi"/>
          <w:kern w:val="0"/>
          <w:lang w:val="en-US"/>
        </w:rPr>
        <w:t>s</w:t>
      </w:r>
      <w:r w:rsidR="005B7DF6">
        <w:rPr>
          <w:rFonts w:asciiTheme="majorHAnsi" w:hAnsiTheme="majorHAnsi" w:cstheme="majorHAnsi"/>
          <w:kern w:val="0"/>
          <w:lang w:val="en-US"/>
        </w:rPr>
        <w:t xml:space="preserve"> encounter between the parasite and its host)</w:t>
      </w:r>
      <w:r w:rsidR="00C928D1">
        <w:rPr>
          <w:rFonts w:asciiTheme="majorHAnsi" w:hAnsiTheme="majorHAnsi" w:cstheme="majorHAnsi"/>
          <w:kern w:val="0"/>
          <w:lang w:val="en-US"/>
        </w:rPr>
        <w:t>.</w:t>
      </w:r>
      <w:r w:rsidR="004B53D8">
        <w:rPr>
          <w:rFonts w:asciiTheme="majorHAnsi" w:hAnsiTheme="majorHAnsi" w:cstheme="majorHAnsi"/>
          <w:kern w:val="0"/>
          <w:lang w:val="en-US"/>
        </w:rPr>
        <w:t xml:space="preserve"> Furthermore, </w:t>
      </w:r>
      <w:r w:rsidR="009279B2">
        <w:rPr>
          <w:rFonts w:asciiTheme="majorHAnsi" w:hAnsiTheme="majorHAnsi" w:cstheme="majorHAnsi"/>
          <w:kern w:val="0"/>
          <w:lang w:val="en-US"/>
        </w:rPr>
        <w:t>s</w:t>
      </w:r>
      <w:r w:rsidR="00F33E79">
        <w:rPr>
          <w:rFonts w:asciiTheme="majorHAnsi" w:hAnsiTheme="majorHAnsi" w:cstheme="majorHAnsi"/>
          <w:kern w:val="0"/>
          <w:lang w:val="en-US"/>
        </w:rPr>
        <w:t xml:space="preserve">patial </w:t>
      </w:r>
      <w:r w:rsidR="004B53D8">
        <w:rPr>
          <w:rFonts w:asciiTheme="majorHAnsi" w:hAnsiTheme="majorHAnsi" w:cstheme="majorHAnsi"/>
          <w:kern w:val="0"/>
          <w:lang w:val="en-US"/>
        </w:rPr>
        <w:t>features</w:t>
      </w:r>
      <w:r w:rsidR="009279B2">
        <w:rPr>
          <w:rFonts w:asciiTheme="majorHAnsi" w:hAnsiTheme="majorHAnsi" w:cstheme="majorHAnsi"/>
          <w:kern w:val="0"/>
          <w:lang w:val="en-US"/>
        </w:rPr>
        <w:t xml:space="preserve"> of </w:t>
      </w:r>
      <w:r w:rsidR="00611E4C">
        <w:rPr>
          <w:rFonts w:asciiTheme="majorHAnsi" w:hAnsiTheme="majorHAnsi" w:cstheme="majorHAnsi"/>
          <w:kern w:val="0"/>
          <w:lang w:val="en-US"/>
        </w:rPr>
        <w:t>an eco</w:t>
      </w:r>
      <w:r w:rsidR="009279B2">
        <w:rPr>
          <w:rFonts w:asciiTheme="majorHAnsi" w:hAnsiTheme="majorHAnsi" w:cstheme="majorHAnsi"/>
          <w:kern w:val="0"/>
          <w:lang w:val="en-US"/>
        </w:rPr>
        <w:t>system</w:t>
      </w:r>
      <w:r w:rsidR="004B53D8">
        <w:rPr>
          <w:rFonts w:asciiTheme="majorHAnsi" w:hAnsiTheme="majorHAnsi" w:cstheme="majorHAnsi"/>
          <w:kern w:val="0"/>
          <w:lang w:val="en-US"/>
        </w:rPr>
        <w:t xml:space="preserve"> (e.g.</w:t>
      </w:r>
      <w:r w:rsidR="00425579">
        <w:rPr>
          <w:rFonts w:asciiTheme="majorHAnsi" w:hAnsiTheme="majorHAnsi" w:cstheme="majorHAnsi"/>
          <w:kern w:val="0"/>
          <w:lang w:val="en-US"/>
        </w:rPr>
        <w:t>,</w:t>
      </w:r>
      <w:r w:rsidR="00A56653">
        <w:rPr>
          <w:rFonts w:asciiTheme="majorHAnsi" w:hAnsiTheme="majorHAnsi" w:cstheme="majorHAnsi"/>
          <w:kern w:val="0"/>
          <w:lang w:val="en-US"/>
        </w:rPr>
        <w:t xml:space="preserve"> watershed</w:t>
      </w:r>
      <w:r w:rsidR="004B53D8">
        <w:rPr>
          <w:rFonts w:asciiTheme="majorHAnsi" w:hAnsiTheme="majorHAnsi" w:cstheme="majorHAnsi"/>
          <w:kern w:val="0"/>
          <w:lang w:val="en-US"/>
        </w:rPr>
        <w:t xml:space="preserve">, connectivity) </w:t>
      </w:r>
      <w:r w:rsidR="00A56653">
        <w:rPr>
          <w:rFonts w:asciiTheme="majorHAnsi" w:hAnsiTheme="majorHAnsi" w:cstheme="majorHAnsi"/>
          <w:kern w:val="0"/>
          <w:lang w:val="en-US"/>
        </w:rPr>
        <w:t xml:space="preserve">act as </w:t>
      </w:r>
      <w:r w:rsidR="004B53D8">
        <w:rPr>
          <w:rFonts w:asciiTheme="majorHAnsi" w:hAnsiTheme="majorHAnsi" w:cstheme="majorHAnsi"/>
          <w:kern w:val="0"/>
          <w:lang w:val="en-US"/>
        </w:rPr>
        <w:t xml:space="preserve">large scale filtering </w:t>
      </w:r>
      <w:r w:rsidR="00A56653">
        <w:rPr>
          <w:rFonts w:asciiTheme="majorHAnsi" w:hAnsiTheme="majorHAnsi" w:cstheme="majorHAnsi"/>
          <w:kern w:val="0"/>
          <w:lang w:val="en-US"/>
        </w:rPr>
        <w:t xml:space="preserve">by limiting dispersal </w:t>
      </w:r>
      <w:r w:rsidR="00567EC2">
        <w:rPr>
          <w:rFonts w:asciiTheme="majorHAnsi" w:hAnsiTheme="majorHAnsi" w:cstheme="majorHAnsi"/>
          <w:kern w:val="0"/>
          <w:lang w:val="en-US"/>
        </w:rPr>
        <w:t xml:space="preserve">of both parasites and hosts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{"citationID":"Utd0FkN1","properties":{"formattedCitation":"(Bolnick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(Bolnick et al., 2020)</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w:t>
      </w:r>
      <w:r w:rsidR="004B53D8">
        <w:rPr>
          <w:rFonts w:asciiTheme="majorHAnsi" w:hAnsiTheme="majorHAnsi" w:cstheme="majorHAnsi"/>
          <w:kern w:val="0"/>
          <w:lang w:val="en-US"/>
        </w:rPr>
        <w:t xml:space="preserve">thus creating infection patchiness </w:t>
      </w:r>
      <w:r w:rsidR="00D50CF9">
        <w:rPr>
          <w:rFonts w:asciiTheme="majorHAnsi" w:hAnsiTheme="majorHAnsi" w:cstheme="majorHAnsi"/>
          <w:kern w:val="0"/>
          <w:lang w:val="en-US"/>
        </w:rPr>
        <w:t>at</w:t>
      </w:r>
      <w:r w:rsidR="004B53D8">
        <w:rPr>
          <w:rFonts w:asciiTheme="majorHAnsi" w:hAnsiTheme="majorHAnsi" w:cstheme="majorHAnsi"/>
          <w:kern w:val="0"/>
          <w:lang w:val="en-US"/>
        </w:rPr>
        <w:t xml:space="preserve"> the landscape</w:t>
      </w:r>
      <w:r w:rsidR="00611E4C">
        <w:rPr>
          <w:rFonts w:asciiTheme="majorHAnsi" w:hAnsiTheme="majorHAnsi" w:cstheme="majorHAnsi"/>
          <w:kern w:val="0"/>
          <w:lang w:val="en-US"/>
        </w:rPr>
        <w:t xml:space="preserve"> level</w:t>
      </w:r>
      <w:r w:rsidR="00A56653">
        <w:rPr>
          <w:rFonts w:asciiTheme="majorHAnsi" w:hAnsiTheme="majorHAnsi" w:cstheme="majorHAnsi"/>
          <w:kern w:val="0"/>
          <w:lang w:val="en-US"/>
        </w:rPr>
        <w:t>.</w:t>
      </w:r>
      <w:r w:rsidR="004B53D8">
        <w:rPr>
          <w:rFonts w:asciiTheme="majorHAnsi" w:hAnsiTheme="majorHAnsi" w:cstheme="majorHAnsi"/>
          <w:kern w:val="0"/>
          <w:lang w:val="en-US"/>
        </w:rPr>
        <w:t xml:space="preserve"> </w:t>
      </w:r>
      <w:r w:rsidR="00A56653">
        <w:rPr>
          <w:rFonts w:asciiTheme="majorHAnsi" w:hAnsiTheme="majorHAnsi" w:cstheme="majorHAnsi"/>
          <w:kern w:val="0"/>
          <w:lang w:val="en-US"/>
        </w:rPr>
        <w:fldChar w:fldCharType="begin"/>
      </w:r>
      <w:r w:rsidR="00A56653">
        <w:rPr>
          <w:rFonts w:asciiTheme="majorHAnsi" w:hAnsiTheme="majorHAnsi" w:cstheme="majorHAnsi"/>
          <w:kern w:val="0"/>
          <w:lang w:val="en-US"/>
        </w:rPr>
        <w:instrText xml:space="preserve"> ADDIN ZOTERO_ITEM CSL_CITATION {"citationID":"LE9gGKIL","properties":{"formattedCitation":"(Happel, 2019)","plainCitation":"(Happel, 2019)","noteIndex":0},"citationItems":[{"id":1456,"uris":["http://zotero.org/groups/2585270/items/RSYS944C"],"itemData":{"id":1456,"type":"article-journal","abstract":"Infections of parasitic digenean trematode metacercariae may lead to a visually observable syndrome in fish commonly called black spot disease. While black spot has been noted from various locations throughout North America, patterns in prevalence across the continent remain unknown. Funding to investigate continental-wide prevalence of low-mortality parasitic infections represents a barrier to such studies. I utilize iNaturalist.org's photograph database to examine fish for signs of black spot infections across North America. Fish targeted include blacknose dace, creek chub, chubs (Nocomis spp.), and stonerollers (Campostoma spp.). Photos were visually examined for symptomatic black spots indicative of infection by trematode species linked to black spot disease. Regardless of fish species group, symptoms of black spot pathogens were highly prevalent (27.1% of 314 fish) in watersheds of southern Ontario Canada, whereas mean prevalence was comparatively low elsewhere (7.8%). In one instance, a user uploaded a higher number of photos, with a higher percentage exhibiting signs of infection than other users in the watershed. However, it is difficult to tease apart if that user fished in waterbodies with high infection rates, uploaded more photos of symptomatic fishes, or some other explanation for the differences in user-reported fish with symptoms. Beyond this exception, geographic patterns in the frequency of black spot symptoms do not appear to be related to solely the users, suggesting the observed pattern is biological or ecological. While causative explanations remain conjectures, the data reported herein provides evidence that across four groups of fish, signs of black spot infections are more common in southern Ontario than other areas studied in North America. This work also represents an initial and unexpected utility of volunteer-population databases such as iNaturalist. Further data contributions could lead to better understanding of the causative agents to variation in black spot pathogens' occurrences.","container-title":"International Journal for Parasitology: Parasites and Wildlife","DOI":"10.1016/j.ijppaw.2019.08.003","ISSN":"2213-2244","journalAbbreviation":"International Journal for Parasitology: Parasites and Wildlife","language":"en","page":"156-163","source":"ScienceDirect","title":"A volunteer-populated online database provides evidence for a geographic pattern in symptoms of black spot infections","volume":"10","author":[{"family":"Happel","given":"Austin"}],"issued":{"date-parts":[["2019",12,1]]}}}],"schema":"https://github.com/citation-style-language/schema/raw/master/csl-citation.json"} </w:instrText>
      </w:r>
      <w:r w:rsidR="00A56653">
        <w:rPr>
          <w:rFonts w:asciiTheme="majorHAnsi" w:hAnsiTheme="majorHAnsi" w:cstheme="majorHAnsi"/>
          <w:kern w:val="0"/>
          <w:lang w:val="en-US"/>
        </w:rPr>
        <w:fldChar w:fldCharType="separate"/>
      </w:r>
      <w:r w:rsidR="00A56653">
        <w:rPr>
          <w:rFonts w:asciiTheme="majorHAnsi" w:hAnsiTheme="majorHAnsi" w:cstheme="majorHAnsi"/>
          <w:noProof/>
          <w:kern w:val="0"/>
          <w:lang w:val="en-US"/>
        </w:rPr>
        <w:t>Happel (2019)</w:t>
      </w:r>
      <w:r w:rsidR="00A56653">
        <w:rPr>
          <w:rFonts w:asciiTheme="majorHAnsi" w:hAnsiTheme="majorHAnsi" w:cstheme="majorHAnsi"/>
          <w:kern w:val="0"/>
          <w:lang w:val="en-US"/>
        </w:rPr>
        <w:fldChar w:fldCharType="end"/>
      </w:r>
      <w:r w:rsidR="00A56653">
        <w:rPr>
          <w:rFonts w:asciiTheme="majorHAnsi" w:hAnsiTheme="majorHAnsi" w:cstheme="majorHAnsi"/>
          <w:kern w:val="0"/>
          <w:lang w:val="en-US"/>
        </w:rPr>
        <w:t xml:space="preserve"> provided evidence </w:t>
      </w:r>
      <w:r w:rsidR="006B0AAF">
        <w:rPr>
          <w:rFonts w:asciiTheme="majorHAnsi" w:hAnsiTheme="majorHAnsi" w:cstheme="majorHAnsi"/>
          <w:kern w:val="0"/>
          <w:lang w:val="en-US"/>
        </w:rPr>
        <w:t xml:space="preserve">for consistent geographical pattern in </w:t>
      </w:r>
      <w:r w:rsidR="00641CF4">
        <w:rPr>
          <w:rFonts w:asciiTheme="majorHAnsi" w:hAnsiTheme="majorHAnsi" w:cstheme="majorHAnsi"/>
          <w:kern w:val="0"/>
          <w:lang w:val="en-US"/>
        </w:rPr>
        <w:t xml:space="preserve">the </w:t>
      </w:r>
      <w:r w:rsidR="006B0AAF">
        <w:rPr>
          <w:rFonts w:asciiTheme="majorHAnsi" w:hAnsiTheme="majorHAnsi" w:cstheme="majorHAnsi"/>
          <w:kern w:val="0"/>
          <w:lang w:val="en-US"/>
        </w:rPr>
        <w:t xml:space="preserve">prevalence of </w:t>
      </w:r>
      <w:r w:rsidR="00641CF4">
        <w:rPr>
          <w:rFonts w:asciiTheme="majorHAnsi" w:hAnsiTheme="majorHAnsi" w:cstheme="majorHAnsi"/>
          <w:kern w:val="0"/>
          <w:lang w:val="en-US"/>
        </w:rPr>
        <w:t xml:space="preserve">trematodes </w:t>
      </w:r>
      <w:r w:rsidR="006B0AAF">
        <w:rPr>
          <w:rFonts w:asciiTheme="majorHAnsi" w:hAnsiTheme="majorHAnsi" w:cstheme="majorHAnsi"/>
          <w:kern w:val="0"/>
          <w:lang w:val="en-US"/>
        </w:rPr>
        <w:t xml:space="preserve">between </w:t>
      </w:r>
      <w:r w:rsidR="00A56653">
        <w:rPr>
          <w:rFonts w:asciiTheme="majorHAnsi" w:hAnsiTheme="majorHAnsi" w:cstheme="majorHAnsi"/>
          <w:kern w:val="0"/>
          <w:lang w:val="en-US"/>
        </w:rPr>
        <w:t>watersheds</w:t>
      </w:r>
      <w:r w:rsidR="006B0AAF">
        <w:rPr>
          <w:rFonts w:asciiTheme="majorHAnsi" w:hAnsiTheme="majorHAnsi" w:cstheme="majorHAnsi"/>
          <w:kern w:val="0"/>
          <w:lang w:val="en-US"/>
        </w:rPr>
        <w:t xml:space="preserve">. </w:t>
      </w:r>
      <w:r w:rsidR="003246AE">
        <w:rPr>
          <w:rFonts w:asciiTheme="majorHAnsi" w:hAnsiTheme="majorHAnsi" w:cstheme="majorHAnsi"/>
          <w:kern w:val="0"/>
          <w:lang w:val="en-US"/>
        </w:rPr>
        <w:fldChar w:fldCharType="begin"/>
      </w:r>
      <w:r w:rsidR="003246AE">
        <w:rPr>
          <w:rFonts w:asciiTheme="majorHAnsi" w:hAnsiTheme="majorHAnsi" w:cstheme="majorHAnsi"/>
          <w:kern w:val="0"/>
          <w:lang w:val="en-US"/>
        </w:rPr>
        <w:instrText xml:space="preserve"> ADDIN ZOTERO_ITEM CSL_CITATION {"citationID":"9VZs5HrW","properties":{"formattedCitation":"(Bolnick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3246AE">
        <w:rPr>
          <w:rFonts w:asciiTheme="majorHAnsi" w:hAnsiTheme="majorHAnsi" w:cstheme="majorHAnsi"/>
          <w:kern w:val="0"/>
          <w:lang w:val="en-US"/>
        </w:rPr>
        <w:fldChar w:fldCharType="separate"/>
      </w:r>
      <w:r w:rsidR="003246AE">
        <w:rPr>
          <w:rFonts w:asciiTheme="majorHAnsi" w:hAnsiTheme="majorHAnsi" w:cstheme="majorHAnsi"/>
          <w:noProof/>
          <w:kern w:val="0"/>
          <w:lang w:val="en-US"/>
        </w:rPr>
        <w:t>Bolnick et al. (2020)</w:t>
      </w:r>
      <w:r w:rsidR="003246AE">
        <w:rPr>
          <w:rFonts w:asciiTheme="majorHAnsi" w:hAnsiTheme="majorHAnsi" w:cstheme="majorHAnsi"/>
          <w:kern w:val="0"/>
          <w:lang w:val="en-US"/>
        </w:rPr>
        <w:fldChar w:fldCharType="end"/>
      </w:r>
      <w:r w:rsidR="003246AE">
        <w:rPr>
          <w:rFonts w:asciiTheme="majorHAnsi" w:hAnsiTheme="majorHAnsi" w:cstheme="majorHAnsi"/>
          <w:kern w:val="0"/>
          <w:lang w:val="en-US"/>
        </w:rPr>
        <w:t xml:space="preserve"> also found </w:t>
      </w:r>
      <w:r w:rsidR="00F70141">
        <w:rPr>
          <w:rFonts w:asciiTheme="majorHAnsi" w:hAnsiTheme="majorHAnsi" w:cstheme="majorHAnsi"/>
          <w:kern w:val="0"/>
          <w:lang w:val="en-US"/>
        </w:rPr>
        <w:t xml:space="preserve">that increased </w:t>
      </w:r>
      <w:r w:rsidR="003246AE">
        <w:rPr>
          <w:rFonts w:asciiTheme="majorHAnsi" w:hAnsiTheme="majorHAnsi" w:cstheme="majorHAnsi"/>
          <w:kern w:val="0"/>
          <w:lang w:val="en-US"/>
        </w:rPr>
        <w:t xml:space="preserve">waterways distance between waterbodies </w:t>
      </w:r>
      <w:r w:rsidR="00F70141">
        <w:rPr>
          <w:rFonts w:asciiTheme="majorHAnsi" w:hAnsiTheme="majorHAnsi" w:cstheme="majorHAnsi"/>
          <w:kern w:val="0"/>
          <w:lang w:val="en-US"/>
        </w:rPr>
        <w:t xml:space="preserve">lead to more different parasite </w:t>
      </w:r>
      <w:r w:rsidR="00641CF4">
        <w:rPr>
          <w:rFonts w:asciiTheme="majorHAnsi" w:hAnsiTheme="majorHAnsi" w:cstheme="majorHAnsi"/>
          <w:kern w:val="0"/>
          <w:lang w:val="en-US"/>
        </w:rPr>
        <w:t>community’s</w:t>
      </w:r>
      <w:r w:rsidR="003246AE">
        <w:rPr>
          <w:rFonts w:asciiTheme="majorHAnsi" w:hAnsiTheme="majorHAnsi" w:cstheme="majorHAnsi"/>
          <w:kern w:val="0"/>
          <w:lang w:val="en-US"/>
        </w:rPr>
        <w:t xml:space="preserve"> </w:t>
      </w:r>
      <w:r w:rsidR="00567EC2">
        <w:rPr>
          <w:rFonts w:asciiTheme="majorHAnsi" w:hAnsiTheme="majorHAnsi" w:cstheme="majorHAnsi"/>
          <w:kern w:val="0"/>
          <w:lang w:val="en-US"/>
        </w:rPr>
        <w:t xml:space="preserve">composition </w:t>
      </w:r>
      <w:r w:rsidR="00641CF4">
        <w:rPr>
          <w:rFonts w:asciiTheme="majorHAnsi" w:hAnsiTheme="majorHAnsi" w:cstheme="majorHAnsi"/>
          <w:kern w:val="0"/>
          <w:lang w:val="en-US"/>
        </w:rPr>
        <w:t>in</w:t>
      </w:r>
      <w:r w:rsidR="003246AE">
        <w:rPr>
          <w:rFonts w:asciiTheme="majorHAnsi" w:hAnsiTheme="majorHAnsi" w:cstheme="majorHAnsi"/>
          <w:kern w:val="0"/>
          <w:lang w:val="en-US"/>
        </w:rPr>
        <w:t xml:space="preserve"> </w:t>
      </w:r>
      <w:proofErr w:type="spellStart"/>
      <w:r w:rsidR="003246AE">
        <w:rPr>
          <w:rFonts w:asciiTheme="majorHAnsi" w:hAnsiTheme="majorHAnsi" w:cstheme="majorHAnsi"/>
          <w:kern w:val="0"/>
          <w:lang w:val="en-US"/>
        </w:rPr>
        <w:t>threespine</w:t>
      </w:r>
      <w:proofErr w:type="spellEnd"/>
      <w:r w:rsidR="003246AE">
        <w:rPr>
          <w:rFonts w:asciiTheme="majorHAnsi" w:hAnsiTheme="majorHAnsi" w:cstheme="majorHAnsi"/>
          <w:kern w:val="0"/>
          <w:lang w:val="en-US"/>
        </w:rPr>
        <w:t xml:space="preserve"> stickleback (</w:t>
      </w:r>
      <w:proofErr w:type="spellStart"/>
      <w:r w:rsidR="003246AE" w:rsidRPr="003246AE">
        <w:rPr>
          <w:rFonts w:asciiTheme="majorHAnsi" w:hAnsiTheme="majorHAnsi" w:cstheme="majorHAnsi"/>
          <w:i/>
          <w:iCs/>
          <w:kern w:val="0"/>
          <w:lang w:val="en-US"/>
        </w:rPr>
        <w:t>Gasterosteus</w:t>
      </w:r>
      <w:proofErr w:type="spellEnd"/>
      <w:r w:rsidR="003246AE" w:rsidRPr="003246AE">
        <w:rPr>
          <w:rFonts w:asciiTheme="majorHAnsi" w:hAnsiTheme="majorHAnsi" w:cstheme="majorHAnsi"/>
          <w:i/>
          <w:iCs/>
          <w:kern w:val="0"/>
          <w:lang w:val="en-US"/>
        </w:rPr>
        <w:t xml:space="preserve"> aculeatus</w:t>
      </w:r>
      <w:r w:rsidR="003246AE">
        <w:rPr>
          <w:rFonts w:asciiTheme="majorHAnsi" w:hAnsiTheme="majorHAnsi" w:cstheme="majorHAnsi"/>
          <w:kern w:val="0"/>
          <w:lang w:val="en-US"/>
        </w:rPr>
        <w:t>).</w:t>
      </w:r>
      <w:r w:rsidR="00D30591">
        <w:rPr>
          <w:rFonts w:asciiTheme="majorHAnsi" w:hAnsiTheme="majorHAnsi" w:cstheme="majorHAnsi"/>
          <w:kern w:val="0"/>
          <w:lang w:val="en-US"/>
        </w:rPr>
        <w:t xml:space="preserve"> </w:t>
      </w:r>
      <w:r w:rsidR="00D34E0F">
        <w:rPr>
          <w:rFonts w:asciiTheme="majorHAnsi" w:hAnsiTheme="majorHAnsi" w:cstheme="majorHAnsi"/>
          <w:kern w:val="0"/>
          <w:lang w:val="en-US"/>
        </w:rPr>
        <w:t>W</w:t>
      </w:r>
      <w:r w:rsidR="00641CF4">
        <w:rPr>
          <w:rFonts w:asciiTheme="majorHAnsi" w:hAnsiTheme="majorHAnsi" w:cstheme="majorHAnsi"/>
          <w:kern w:val="0"/>
          <w:lang w:val="en-US"/>
        </w:rPr>
        <w:t xml:space="preserve">aterbodies such as lakes </w:t>
      </w:r>
      <w:r w:rsidR="007F7828">
        <w:rPr>
          <w:rFonts w:asciiTheme="majorHAnsi" w:hAnsiTheme="majorHAnsi" w:cstheme="majorHAnsi"/>
          <w:kern w:val="0"/>
          <w:lang w:val="en-US"/>
        </w:rPr>
        <w:t xml:space="preserve">are </w:t>
      </w:r>
      <w:r w:rsidR="00D34E0F">
        <w:rPr>
          <w:rFonts w:asciiTheme="majorHAnsi" w:hAnsiTheme="majorHAnsi" w:cstheme="majorHAnsi"/>
          <w:kern w:val="0"/>
          <w:lang w:val="en-US"/>
        </w:rPr>
        <w:t xml:space="preserve">therefore </w:t>
      </w:r>
      <w:r w:rsidR="007F7828">
        <w:rPr>
          <w:rFonts w:asciiTheme="majorHAnsi" w:hAnsiTheme="majorHAnsi" w:cstheme="majorHAnsi"/>
          <w:kern w:val="0"/>
          <w:lang w:val="en-US"/>
        </w:rPr>
        <w:t xml:space="preserve">good natural study systems to investigate scaling effect as they are delimited entities, connected or not in space through streams. </w:t>
      </w:r>
      <w:r w:rsidR="00C94835" w:rsidRPr="00C94835">
        <w:rPr>
          <w:rFonts w:asciiTheme="majorHAnsi" w:hAnsiTheme="majorHAnsi" w:cstheme="majorHAnsi"/>
          <w:kern w:val="0"/>
          <w:lang w:val="en-US"/>
        </w:rPr>
        <w:t xml:space="preserve">Investigating </w:t>
      </w:r>
      <w:r w:rsidR="00D34E0F">
        <w:rPr>
          <w:rFonts w:asciiTheme="majorHAnsi" w:hAnsiTheme="majorHAnsi" w:cstheme="majorHAnsi"/>
          <w:kern w:val="0"/>
          <w:lang w:val="en-US"/>
        </w:rPr>
        <w:t xml:space="preserve">a wide </w:t>
      </w:r>
      <w:r w:rsidR="00D34E0F">
        <w:rPr>
          <w:rFonts w:asciiTheme="majorHAnsi" w:hAnsiTheme="majorHAnsi" w:cstheme="majorHAnsi"/>
          <w:kern w:val="0"/>
          <w:lang w:val="en-US"/>
        </w:rPr>
        <w:lastRenderedPageBreak/>
        <w:t xml:space="preserve">range of </w:t>
      </w:r>
      <w:r w:rsidR="00C94835" w:rsidRPr="00C94835">
        <w:rPr>
          <w:rFonts w:asciiTheme="majorHAnsi" w:hAnsiTheme="majorHAnsi" w:cstheme="majorHAnsi"/>
          <w:kern w:val="0"/>
          <w:lang w:val="en-US"/>
        </w:rPr>
        <w:t>predictors has the potential to enlighten processes driving infection patchiness (</w:t>
      </w:r>
      <w:r w:rsidR="00C94835">
        <w:rPr>
          <w:rFonts w:asciiTheme="majorHAnsi" w:hAnsiTheme="majorHAnsi" w:cstheme="majorHAnsi"/>
          <w:kern w:val="0"/>
          <w:lang w:val="en-US"/>
        </w:rPr>
        <w:t xml:space="preserve">i.e., </w:t>
      </w:r>
      <w:r w:rsidR="00C94835" w:rsidRPr="00C94835">
        <w:rPr>
          <w:rFonts w:asciiTheme="majorHAnsi" w:hAnsiTheme="majorHAnsi" w:cstheme="majorHAnsi"/>
          <w:kern w:val="0"/>
          <w:lang w:val="en-US"/>
        </w:rPr>
        <w:t xml:space="preserve">infection hotspots) within a system that appears homogenous </w:t>
      </w:r>
      <w:r w:rsidR="00C94835" w:rsidRPr="00C94835">
        <w:rPr>
          <w:rFonts w:asciiTheme="majorHAnsi" w:hAnsiTheme="majorHAnsi" w:cstheme="majorHAnsi"/>
          <w:kern w:val="0"/>
          <w:lang w:val="en-US"/>
        </w:rPr>
        <w:fldChar w:fldCharType="begin"/>
      </w:r>
      <w:r w:rsidR="00C94835" w:rsidRPr="00C94835">
        <w:rPr>
          <w:rFonts w:asciiTheme="majorHAnsi" w:hAnsiTheme="majorHAnsi" w:cstheme="majorHAnsi"/>
          <w:kern w:val="0"/>
          <w:lang w:val="en-US"/>
        </w:rPr>
        <w:instrText xml:space="preserve"> ADDIN ZOTERO_ITEM CSL_CITATION {"citationID":"buOxsquE","properties":{"formattedCitation":"(Bolnick et al., 2020)","plainCitation":"(Bolnick et al., 2020)","noteIndex":0},"citationItems":[{"id":1356,"uris":["http://zotero.org/groups/2585270/items/UXFK2ZJ7"],"itemData":{"id":1356,"type":"article-journal","abstract":"A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E."}],"issued":{"date-parts":[["2020"]]}}}],"schema":"https://github.com/citation-style-language/schema/raw/master/csl-citation.json"} </w:instrText>
      </w:r>
      <w:r w:rsidR="00C94835" w:rsidRPr="00C94835">
        <w:rPr>
          <w:rFonts w:asciiTheme="majorHAnsi" w:hAnsiTheme="majorHAnsi" w:cstheme="majorHAnsi"/>
          <w:kern w:val="0"/>
          <w:lang w:val="en-US"/>
        </w:rPr>
        <w:fldChar w:fldCharType="separate"/>
      </w:r>
      <w:r w:rsidR="00C94835" w:rsidRPr="00C94835">
        <w:rPr>
          <w:rFonts w:asciiTheme="majorHAnsi" w:hAnsiTheme="majorHAnsi" w:cstheme="majorHAnsi"/>
          <w:noProof/>
          <w:kern w:val="0"/>
          <w:lang w:val="en-US"/>
        </w:rPr>
        <w:t>(Bolnick et al., 2020)</w:t>
      </w:r>
      <w:r w:rsidR="00C94835" w:rsidRPr="00C94835">
        <w:rPr>
          <w:rFonts w:asciiTheme="majorHAnsi" w:hAnsiTheme="majorHAnsi" w:cstheme="majorHAnsi"/>
          <w:kern w:val="0"/>
          <w:lang w:val="en-US"/>
        </w:rPr>
        <w:fldChar w:fldCharType="end"/>
      </w:r>
      <w:r w:rsidR="00C94835">
        <w:rPr>
          <w:rFonts w:asciiTheme="majorHAnsi" w:hAnsiTheme="majorHAnsi" w:cstheme="majorHAnsi"/>
          <w:kern w:val="0"/>
          <w:lang w:val="en-US"/>
        </w:rPr>
        <w:t xml:space="preserve">. </w:t>
      </w:r>
      <w:r w:rsidR="00D34E0F">
        <w:rPr>
          <w:rFonts w:asciiTheme="majorHAnsi" w:hAnsiTheme="majorHAnsi" w:cstheme="majorHAnsi"/>
          <w:kern w:val="0"/>
          <w:lang w:val="en-US"/>
        </w:rPr>
        <w:t xml:space="preserve">Consequently, a </w:t>
      </w:r>
      <w:r w:rsidR="00FC692E">
        <w:rPr>
          <w:rFonts w:asciiTheme="majorHAnsi" w:hAnsiTheme="majorHAnsi" w:cstheme="majorHAnsi"/>
          <w:kern w:val="0"/>
          <w:lang w:val="en-US"/>
        </w:rPr>
        <w:t xml:space="preserve">complete ecological perspective on </w:t>
      </w:r>
      <w:r w:rsidR="00D30591">
        <w:rPr>
          <w:rFonts w:asciiTheme="majorHAnsi" w:hAnsiTheme="majorHAnsi" w:cstheme="majorHAnsi"/>
          <w:kern w:val="0"/>
          <w:lang w:val="en-US"/>
        </w:rPr>
        <w:t xml:space="preserve">host-parasite </w:t>
      </w:r>
      <w:r w:rsidR="00FC692E">
        <w:rPr>
          <w:rFonts w:asciiTheme="majorHAnsi" w:hAnsiTheme="majorHAnsi" w:cstheme="majorHAnsi"/>
          <w:kern w:val="0"/>
          <w:lang w:val="en-US"/>
        </w:rPr>
        <w:t>systems must i</w:t>
      </w:r>
      <w:r w:rsidR="00967331">
        <w:rPr>
          <w:rFonts w:asciiTheme="majorHAnsi" w:hAnsiTheme="majorHAnsi" w:cstheme="majorHAnsi"/>
          <w:kern w:val="0"/>
          <w:lang w:val="en-US"/>
        </w:rPr>
        <w:t>n</w:t>
      </w:r>
      <w:r w:rsidR="00E911BF">
        <w:rPr>
          <w:rFonts w:asciiTheme="majorHAnsi" w:hAnsiTheme="majorHAnsi" w:cstheme="majorHAnsi"/>
          <w:kern w:val="0"/>
          <w:lang w:val="en-US"/>
        </w:rPr>
        <w:t>corporate</w:t>
      </w:r>
      <w:r w:rsidR="00967331">
        <w:rPr>
          <w:rFonts w:asciiTheme="majorHAnsi" w:hAnsiTheme="majorHAnsi" w:cstheme="majorHAnsi"/>
          <w:kern w:val="0"/>
          <w:lang w:val="en-US"/>
        </w:rPr>
        <w:t xml:space="preserve"> </w:t>
      </w:r>
      <w:r w:rsidR="00FC692E">
        <w:rPr>
          <w:rFonts w:asciiTheme="majorHAnsi" w:hAnsiTheme="majorHAnsi" w:cstheme="majorHAnsi"/>
          <w:kern w:val="0"/>
          <w:lang w:val="en-US"/>
        </w:rPr>
        <w:t>abiotic</w:t>
      </w:r>
      <w:r w:rsidR="00D30591">
        <w:rPr>
          <w:rFonts w:asciiTheme="majorHAnsi" w:hAnsiTheme="majorHAnsi" w:cstheme="majorHAnsi"/>
          <w:kern w:val="0"/>
          <w:lang w:val="en-US"/>
        </w:rPr>
        <w:t>,</w:t>
      </w:r>
      <w:r w:rsidR="00FC692E">
        <w:rPr>
          <w:rFonts w:asciiTheme="majorHAnsi" w:hAnsiTheme="majorHAnsi" w:cstheme="majorHAnsi"/>
          <w:kern w:val="0"/>
          <w:lang w:val="en-US"/>
        </w:rPr>
        <w:t xml:space="preserve"> biotic </w:t>
      </w:r>
      <w:r w:rsidR="00D30591">
        <w:rPr>
          <w:rFonts w:asciiTheme="majorHAnsi" w:hAnsiTheme="majorHAnsi" w:cstheme="majorHAnsi"/>
          <w:kern w:val="0"/>
          <w:lang w:val="en-US"/>
        </w:rPr>
        <w:t xml:space="preserve">and spatial </w:t>
      </w:r>
      <w:r w:rsidR="00F70141">
        <w:rPr>
          <w:rFonts w:asciiTheme="majorHAnsi" w:hAnsiTheme="majorHAnsi" w:cstheme="majorHAnsi"/>
          <w:kern w:val="0"/>
          <w:lang w:val="en-US"/>
        </w:rPr>
        <w:t>ecosystem elements</w:t>
      </w:r>
      <w:r w:rsidR="00E911BF">
        <w:rPr>
          <w:rFonts w:asciiTheme="majorHAnsi" w:hAnsiTheme="majorHAnsi" w:cstheme="majorHAnsi"/>
          <w:kern w:val="0"/>
          <w:lang w:val="en-US"/>
        </w:rPr>
        <w:t xml:space="preserve"> to highlight </w:t>
      </w:r>
      <w:r w:rsidR="00D30591">
        <w:rPr>
          <w:rFonts w:asciiTheme="majorHAnsi" w:hAnsiTheme="majorHAnsi" w:cstheme="majorHAnsi"/>
          <w:kern w:val="0"/>
          <w:lang w:val="en-US"/>
        </w:rPr>
        <w:t>mechanism</w:t>
      </w:r>
      <w:r w:rsidR="00C94835">
        <w:rPr>
          <w:rFonts w:asciiTheme="majorHAnsi" w:hAnsiTheme="majorHAnsi" w:cstheme="majorHAnsi"/>
          <w:kern w:val="0"/>
          <w:lang w:val="en-US"/>
        </w:rPr>
        <w:t>s</w:t>
      </w:r>
      <w:r w:rsidR="00D30591">
        <w:rPr>
          <w:rFonts w:asciiTheme="majorHAnsi" w:hAnsiTheme="majorHAnsi" w:cstheme="majorHAnsi"/>
          <w:kern w:val="0"/>
          <w:lang w:val="en-US"/>
        </w:rPr>
        <w:t xml:space="preserve"> </w:t>
      </w:r>
      <w:r w:rsidR="00E911BF">
        <w:rPr>
          <w:rFonts w:asciiTheme="majorHAnsi" w:hAnsiTheme="majorHAnsi" w:cstheme="majorHAnsi"/>
          <w:kern w:val="0"/>
          <w:lang w:val="en-US"/>
        </w:rPr>
        <w:t>shaping patterns</w:t>
      </w:r>
      <w:r w:rsidR="00D30591">
        <w:rPr>
          <w:rFonts w:asciiTheme="majorHAnsi" w:hAnsiTheme="majorHAnsi" w:cstheme="majorHAnsi"/>
          <w:kern w:val="0"/>
          <w:lang w:val="en-US"/>
        </w:rPr>
        <w:t xml:space="preserve"> </w:t>
      </w:r>
      <w:r w:rsidR="00F70141" w:rsidRPr="00C927AC">
        <w:rPr>
          <w:rFonts w:asciiTheme="majorHAnsi" w:hAnsiTheme="majorHAnsi" w:cstheme="majorHAnsi"/>
          <w:kern w:val="0"/>
          <w:lang w:val="en-US"/>
        </w:rPr>
        <w:t>of infection</w:t>
      </w:r>
      <w:r w:rsidR="00F70141">
        <w:rPr>
          <w:rFonts w:asciiTheme="majorHAnsi" w:hAnsiTheme="majorHAnsi" w:cstheme="majorHAnsi"/>
          <w:kern w:val="0"/>
          <w:lang w:val="en-US"/>
        </w:rPr>
        <w:t xml:space="preserve"> </w:t>
      </w:r>
      <w:r w:rsidR="00D30591">
        <w:rPr>
          <w:rFonts w:asciiTheme="majorHAnsi" w:hAnsiTheme="majorHAnsi" w:cstheme="majorHAnsi"/>
          <w:kern w:val="0"/>
          <w:lang w:val="en-US"/>
        </w:rPr>
        <w:t xml:space="preserve">as some filters are scale-dependent </w:t>
      </w:r>
      <w:r w:rsidR="00D30591">
        <w:rPr>
          <w:rFonts w:asciiTheme="majorHAnsi" w:hAnsiTheme="majorHAnsi" w:cstheme="majorHAnsi"/>
          <w:kern w:val="0"/>
          <w:lang w:val="en-US"/>
        </w:rPr>
        <w:fldChar w:fldCharType="begin"/>
      </w:r>
      <w:r w:rsidR="00D30591">
        <w:rPr>
          <w:rFonts w:asciiTheme="majorHAnsi" w:hAnsiTheme="majorHAnsi" w:cstheme="majorHAnsi"/>
          <w:kern w:val="0"/>
          <w:lang w:val="en-US"/>
        </w:rPr>
        <w:instrText xml:space="preserve"> ADDIN ZOTERO_ITEM CSL_CITATION {"citationID":"1NfRywro","properties":{"formattedCitation":"(Bolnick et al., 2020; Cohen et al., 2016)","plainCitation":"(Bolnick et al., 2020; Cohen et al., 2016)","noteIndex":0},"citationItems":[{"id":1356,"uris":["http://zotero.org/groups/2585270/items/UXFK2ZJ7"],"itemData":{"id":1356,"type":"article-journal","abstract":"A core goal of ecology is to understand the abiotic and biotic variables that regulate species distributions and community composition. A major obstacle is that the rules governing species distributions can change with spatial scale. Here, we illustrate this point using data from a spatially nested metacommunity of parasites infecting a metapopulation of threespine stickleback fish from 34 lakes on Vancouver Island, British Columbia. Like most parasite metacommunities, the composition of stickleback parasites differs among host individuals within each host population, and differs between host populations. The distribution of each parasite taxon depends, to varying degrees, on individual host traits (e.g., mass, diet) and on host-population characteristics (e.g., lake size, mean host mass, mean diet). However, in most cases in this data set, a given parasite was regulated by different factors at the host-individual and host-population scales, leading to scale-dependent patterns of parasite-species co-occurrence.","container-title":"Ecology","DOI":"10.1002/ecy.3181","ISSN":"1939-9170","issue":"12","language":"en","note":"_eprint: https://esajournals.onlinelibrary.wiley.com/doi/pdf/10.1002/ecy.3181","page":"e03181","source":"Wiley Online Library","title":"Scale-dependent effects of host patch traits on species composition in a stickleback parasite metacommunity","volume":"101","author":[{"family":"Bolnick","given":"Daniel I."},{"family":"Resetarits","given":"Emlyn J."},{"family":"Ballare","given":"Kimberly"},{"family":"Stuart","given":"Yoel E."},{"family":"Stutz","given":"William E."}],"issued":{"date-parts":[["2020"]]}}},{"id":1904,"uris":["http://zotero.org/groups/2585270/items/HDNF5AP3"],"itemData":{"id":1904,"type":"article-journal","abstract":"Humans are altering the distribution of species by changing the climate and disrupting biotic interactions and dispersal. A fundamental hypothesis in spatial ecology suggests that these effects are scale dependent; biotic interactions should shape distributions at local scales, whereas climate should dominate at regional scales. If so, common single-scale analyses might misestimate the impacts of anthropogenic modifications on biodiversity and the environment. However, large-scale datasets necessary to test these hypotheses have not been available until recently. Here we conduct a cross-continental, cross-scale (almost five orders of magnitude) analysis of the influence of biotic and abiotic processes and human population density on the distribution of three emerging pathogens: the amphibian chytrid fungus implicated in worldwide amphibian declines and West Nile virus and the bacterium that causes Lyme disease (Borrelia burgdorferi), which are responsible for ongoing human health crises. In all three systems, we show that biotic factors were significant predictors of pathogen distributions in multiple regression models only at local scales (</w:instrText>
      </w:r>
      <w:r w:rsidR="00D30591">
        <w:rPr>
          <w:rFonts w:ascii="Cambria Math" w:hAnsi="Cambria Math" w:cs="Cambria Math"/>
          <w:kern w:val="0"/>
          <w:lang w:val="en-US"/>
        </w:rPr>
        <w:instrText>∼</w:instrText>
      </w:r>
      <w:r w:rsidR="00D30591">
        <w:rPr>
          <w:rFonts w:asciiTheme="majorHAnsi" w:hAnsiTheme="majorHAnsi" w:cstheme="majorHAnsi"/>
          <w:kern w:val="0"/>
          <w:lang w:val="en-US"/>
        </w:rPr>
        <w:instrText xml:space="preserve">102–103 km2), whereas climate and human population density always were significant only at relatively larger, regional scales (usually &gt;104 km2). Spatial autocorrelation analyses revealed that biotic factors were more variable at smaller scales, whereas climatic factors were more variable at larger scales, as is consistent with the prediction that factors should be important at the scales at which they vary the most. Finally, no single scale could detect the importance of all three categories of processes. These results highlight that common single-scale analyses can misrepresent the true impact of anthropogenic modifications on biodiversity and the environment.","container-title":"Proceedings of the National Academy of Sciences","DOI":"10.1073/pnas.1521657113","ISSN":"0027-8424, 1091-6490","issue":"24","journalAbbreviation":"PNAS","language":"en","license":"©  . http://www.pnas.org/preview_site/misc/userlicense.xhtml","note":"publisher: National Academy of Sciences\nsection: PNAS Plus\nPMID: 27247398","page":"E3359-E3364","source":"www.pnas.org","title":"Spatial scale modulates the strength of ecological processes driving disease distributions","volume":"113","author":[{"family":"Cohen","given":"Jeremy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D30591">
        <w:rPr>
          <w:rFonts w:asciiTheme="majorHAnsi" w:hAnsiTheme="majorHAnsi" w:cstheme="majorHAnsi"/>
          <w:kern w:val="0"/>
          <w:lang w:val="en-US"/>
        </w:rPr>
        <w:fldChar w:fldCharType="separate"/>
      </w:r>
      <w:r w:rsidR="00D30591">
        <w:rPr>
          <w:rFonts w:asciiTheme="majorHAnsi" w:hAnsiTheme="majorHAnsi" w:cstheme="majorHAnsi"/>
          <w:noProof/>
          <w:kern w:val="0"/>
          <w:lang w:val="en-US"/>
        </w:rPr>
        <w:t xml:space="preserve">(Bolnick et al., 2020; </w:t>
      </w:r>
      <w:r w:rsidR="00DC6207">
        <w:rPr>
          <w:rFonts w:asciiTheme="majorHAnsi" w:hAnsiTheme="majorHAnsi" w:cstheme="majorHAnsi"/>
          <w:noProof/>
          <w:kern w:val="0"/>
          <w:lang w:val="en-US"/>
        </w:rPr>
        <mc:AlternateContent>
          <mc:Choice Requires="wpg">
            <w:drawing>
              <wp:anchor distT="0" distB="0" distL="114300" distR="114300" simplePos="0" relativeHeight="251660288" behindDoc="0" locked="0" layoutInCell="1" allowOverlap="1" wp14:anchorId="78D1F399" wp14:editId="41BF7A8B">
                <wp:simplePos x="0" y="0"/>
                <wp:positionH relativeFrom="column">
                  <wp:posOffset>-319991</wp:posOffset>
                </wp:positionH>
                <wp:positionV relativeFrom="paragraph">
                  <wp:posOffset>1181930</wp:posOffset>
                </wp:positionV>
                <wp:extent cx="5394960" cy="2237740"/>
                <wp:effectExtent l="0" t="0" r="0" b="0"/>
                <wp:wrapNone/>
                <wp:docPr id="1723298752" name="Groupe 2"/>
                <wp:cNvGraphicFramePr/>
                <a:graphic xmlns:a="http://schemas.openxmlformats.org/drawingml/2006/main">
                  <a:graphicData uri="http://schemas.microsoft.com/office/word/2010/wordprocessingGroup">
                    <wpg:wgp>
                      <wpg:cNvGrpSpPr/>
                      <wpg:grpSpPr>
                        <a:xfrm>
                          <a:off x="0" y="0"/>
                          <a:ext cx="5394960" cy="2237740"/>
                          <a:chOff x="0" y="0"/>
                          <a:chExt cx="5492632" cy="2279002"/>
                        </a:xfrm>
                      </wpg:grpSpPr>
                      <wpg:grpSp>
                        <wpg:cNvPr id="42" name="Groupe 41">
                          <a:extLst>
                            <a:ext uri="{FF2B5EF4-FFF2-40B4-BE49-F238E27FC236}">
                              <a16:creationId xmlns:a16="http://schemas.microsoft.com/office/drawing/2014/main" id="{E80AF0D4-43C5-995A-8FD1-C24BEA5799D5}"/>
                            </a:ext>
                          </a:extLst>
                        </wpg:cNvPr>
                        <wpg:cNvGrpSpPr/>
                        <wpg:grpSpPr>
                          <a:xfrm>
                            <a:off x="689675" y="0"/>
                            <a:ext cx="4802957" cy="2226502"/>
                            <a:chOff x="0" y="0"/>
                            <a:chExt cx="7142207" cy="3310916"/>
                          </a:xfrm>
                        </wpg:grpSpPr>
                        <wpg:grpSp>
                          <wpg:cNvPr id="81426358" name="Groupe 81426358">
                            <a:extLst>
                              <a:ext uri="{FF2B5EF4-FFF2-40B4-BE49-F238E27FC236}">
                                <a16:creationId xmlns:a16="http://schemas.microsoft.com/office/drawing/2014/main" id="{95C2A973-F40B-19FD-16A9-7897294438D7}"/>
                              </a:ext>
                            </a:extLst>
                          </wpg:cNvPr>
                          <wpg:cNvGrpSpPr/>
                          <wpg:grpSpPr>
                            <a:xfrm>
                              <a:off x="0" y="738677"/>
                              <a:ext cx="7142207" cy="2572239"/>
                              <a:chOff x="0" y="738677"/>
                              <a:chExt cx="11027891" cy="3971654"/>
                            </a:xfrm>
                          </wpg:grpSpPr>
                          <wpg:graphicFrame>
                            <wpg:cNvPr id="982980816" name="Diagramme 982980816">
                              <a:extLst>
                                <a:ext uri="{FF2B5EF4-FFF2-40B4-BE49-F238E27FC236}">
                                  <a16:creationId xmlns:a16="http://schemas.microsoft.com/office/drawing/2014/main" id="{F09CC554-4FD3-1840-BF54-67D09A63F003}"/>
                                </a:ext>
                              </a:extLst>
                            </wpg:cNvPr>
                            <wpg:cNvFrPr/>
                            <wpg:xfrm>
                              <a:off x="0" y="738678"/>
                              <a:ext cx="5046490" cy="3971653"/>
                            </wpg:xfrm>
                            <a:graphic>
                              <a:graphicData uri="http://schemas.openxmlformats.org/drawingml/2006/diagram">
                                <dgm:relIds xmlns:dgm="http://schemas.openxmlformats.org/drawingml/2006/diagram" xmlns:r="http://schemas.openxmlformats.org/officeDocument/2006/relationships" r:dm="rId14" r:lo="rId15" r:qs="rId16" r:cs="rId17"/>
                              </a:graphicData>
                            </a:graphic>
                          </wpg:graphicFrame>
                          <wpg:graphicFrame>
                            <wpg:cNvPr id="2049780388" name="Diagramme 2049780388">
                              <a:extLst>
                                <a:ext uri="{FF2B5EF4-FFF2-40B4-BE49-F238E27FC236}">
                                  <a16:creationId xmlns:a16="http://schemas.microsoft.com/office/drawing/2014/main" id="{07B5215C-E999-3453-4773-EB10A1ACF99E}"/>
                                </a:ext>
                              </a:extLst>
                            </wpg:cNvPr>
                            <wpg:cNvFrPr/>
                            <wpg:xfrm>
                              <a:off x="5256471" y="738677"/>
                              <a:ext cx="5771420" cy="3971654"/>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1405983915" name="Connecteur droit avec flèche 1405983915">
                              <a:extLst>
                                <a:ext uri="{FF2B5EF4-FFF2-40B4-BE49-F238E27FC236}">
                                  <a16:creationId xmlns:a16="http://schemas.microsoft.com/office/drawing/2014/main" id="{67B26016-19C5-75C7-FF74-2B3AF823060F}"/>
                                </a:ext>
                              </a:extLst>
                            </wps:cNvPr>
                            <wps:cNvCnPr/>
                            <wps:spPr>
                              <a:xfrm>
                                <a:off x="4824799" y="1480083"/>
                                <a:ext cx="3039762"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21031489" name="Connecteur droit avec flèche 421031489">
                              <a:extLst>
                                <a:ext uri="{FF2B5EF4-FFF2-40B4-BE49-F238E27FC236}">
                                  <a16:creationId xmlns:a16="http://schemas.microsoft.com/office/drawing/2014/main" id="{45F983A7-FFCC-6C68-68D2-CF860DC57497}"/>
                                </a:ext>
                              </a:extLst>
                            </wps:cNvPr>
                            <wps:cNvCnPr>
                              <a:cxnSpLocks/>
                            </wps:cNvCnPr>
                            <wps:spPr>
                              <a:xfrm>
                                <a:off x="4824799" y="1484202"/>
                                <a:ext cx="3039762" cy="7496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905931864" name="Connecteur droit avec flèche 905931864">
                              <a:extLst>
                                <a:ext uri="{FF2B5EF4-FFF2-40B4-BE49-F238E27FC236}">
                                  <a16:creationId xmlns:a16="http://schemas.microsoft.com/office/drawing/2014/main" id="{FB52B05C-EFA3-F249-13DB-88BC0D5C0A3F}"/>
                                </a:ext>
                              </a:extLst>
                            </wps:cNvPr>
                            <wps:cNvCnPr>
                              <a:cxnSpLocks/>
                            </wps:cNvCnPr>
                            <wps:spPr>
                              <a:xfrm>
                                <a:off x="4824799" y="1480083"/>
                                <a:ext cx="3039762" cy="159402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47460934" name="Connecteur droit avec flèche 1647460934">
                              <a:extLst>
                                <a:ext uri="{FF2B5EF4-FFF2-40B4-BE49-F238E27FC236}">
                                  <a16:creationId xmlns:a16="http://schemas.microsoft.com/office/drawing/2014/main" id="{62D998EA-F1AD-9647-3DEC-D416F3756DCA}"/>
                                </a:ext>
                              </a:extLst>
                            </wps:cNvPr>
                            <wps:cNvCnPr>
                              <a:cxnSpLocks/>
                            </wps:cNvCnPr>
                            <wps:spPr>
                              <a:xfrm>
                                <a:off x="4824799" y="1488843"/>
                                <a:ext cx="3039762" cy="243735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57039252" name="Connecteur droit avec flèche 257039252">
                              <a:extLst>
                                <a:ext uri="{FF2B5EF4-FFF2-40B4-BE49-F238E27FC236}">
                                  <a16:creationId xmlns:a16="http://schemas.microsoft.com/office/drawing/2014/main" id="{AE46D6BC-CE66-ECAA-131B-33AFD8FEA37A}"/>
                                </a:ext>
                              </a:extLst>
                            </wps:cNvPr>
                            <wps:cNvCnPr>
                              <a:cxnSpLocks/>
                            </wps:cNvCnPr>
                            <wps:spPr>
                              <a:xfrm flipV="1">
                                <a:off x="4824799" y="1484202"/>
                                <a:ext cx="3039762" cy="73728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13224561" name="Connecteur droit avec flèche 1413224561">
                              <a:extLst>
                                <a:ext uri="{FF2B5EF4-FFF2-40B4-BE49-F238E27FC236}">
                                  <a16:creationId xmlns:a16="http://schemas.microsoft.com/office/drawing/2014/main" id="{C8DA7C04-DEB2-3D8E-6707-6441E310B38E}"/>
                                </a:ext>
                              </a:extLst>
                            </wps:cNvPr>
                            <wps:cNvCnPr>
                              <a:cxnSpLocks/>
                            </wps:cNvCnPr>
                            <wps:spPr>
                              <a:xfrm>
                                <a:off x="4824799" y="2254178"/>
                                <a:ext cx="3039762" cy="86523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830247005" name="Connecteur droit avec flèche 830247005">
                              <a:extLst>
                                <a:ext uri="{FF2B5EF4-FFF2-40B4-BE49-F238E27FC236}">
                                  <a16:creationId xmlns:a16="http://schemas.microsoft.com/office/drawing/2014/main" id="{ABFBFD67-A468-3CBD-C33A-40F9D5F67EC1}"/>
                                </a:ext>
                              </a:extLst>
                            </wps:cNvPr>
                            <wps:cNvCnPr>
                              <a:cxnSpLocks/>
                            </wps:cNvCnPr>
                            <wps:spPr>
                              <a:xfrm>
                                <a:off x="4824799" y="2233845"/>
                                <a:ext cx="3039762"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440087375" name="Connecteur droit avec flèche 1440087375">
                              <a:extLst>
                                <a:ext uri="{FF2B5EF4-FFF2-40B4-BE49-F238E27FC236}">
                                  <a16:creationId xmlns:a16="http://schemas.microsoft.com/office/drawing/2014/main" id="{871E439D-626D-669A-C37E-E100198F6AF2}"/>
                                </a:ext>
                              </a:extLst>
                            </wps:cNvPr>
                            <wps:cNvCnPr>
                              <a:cxnSpLocks/>
                            </wps:cNvCnPr>
                            <wps:spPr>
                              <a:xfrm>
                                <a:off x="4824799" y="2237703"/>
                                <a:ext cx="3039762" cy="168849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1696014835" name="Connecteur droit avec flèche 1696014835">
                              <a:extLst>
                                <a:ext uri="{FF2B5EF4-FFF2-40B4-BE49-F238E27FC236}">
                                  <a16:creationId xmlns:a16="http://schemas.microsoft.com/office/drawing/2014/main" id="{E0CE04FD-74A4-874A-EBE3-4B3C79C32EB9}"/>
                                </a:ext>
                              </a:extLst>
                            </wps:cNvPr>
                            <wps:cNvCnPr>
                              <a:cxnSpLocks/>
                            </wps:cNvCnPr>
                            <wps:spPr>
                              <a:xfrm flipV="1">
                                <a:off x="4824799" y="1514833"/>
                                <a:ext cx="3039762" cy="157574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82460317" name="Connecteur droit avec flèche 282460317">
                              <a:extLst>
                                <a:ext uri="{FF2B5EF4-FFF2-40B4-BE49-F238E27FC236}">
                                  <a16:creationId xmlns:a16="http://schemas.microsoft.com/office/drawing/2014/main" id="{898BD352-2293-0104-86F7-67043C11C713}"/>
                                </a:ext>
                              </a:extLst>
                            </wps:cNvPr>
                            <wps:cNvCnPr>
                              <a:cxnSpLocks/>
                            </wps:cNvCnPr>
                            <wps:spPr>
                              <a:xfrm flipV="1">
                                <a:off x="4824799" y="3074104"/>
                                <a:ext cx="3039762" cy="3295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598047060" name="Connecteur droit avec flèche 1598047060">
                              <a:extLst>
                                <a:ext uri="{FF2B5EF4-FFF2-40B4-BE49-F238E27FC236}">
                                  <a16:creationId xmlns:a16="http://schemas.microsoft.com/office/drawing/2014/main" id="{814786F1-F4C0-9B11-43A0-612CE1AC299A}"/>
                                </a:ext>
                              </a:extLst>
                            </wps:cNvPr>
                            <wps:cNvCnPr>
                              <a:cxnSpLocks/>
                            </wps:cNvCnPr>
                            <wps:spPr>
                              <a:xfrm flipV="1">
                                <a:off x="4824799" y="2297169"/>
                                <a:ext cx="3039762" cy="852876"/>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4381914" name="Connecteur droit avec flèche 774381914">
                              <a:extLst>
                                <a:ext uri="{FF2B5EF4-FFF2-40B4-BE49-F238E27FC236}">
                                  <a16:creationId xmlns:a16="http://schemas.microsoft.com/office/drawing/2014/main" id="{BDF93996-EFEE-032C-D48E-1D0439E547FA}"/>
                                </a:ext>
                              </a:extLst>
                            </wps:cNvPr>
                            <wps:cNvCnPr>
                              <a:cxnSpLocks/>
                            </wps:cNvCnPr>
                            <wps:spPr>
                              <a:xfrm>
                                <a:off x="4824799" y="3118629"/>
                                <a:ext cx="3039762" cy="8038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25447884" name="Connecteur droit avec flèche 1825447884">
                              <a:extLst>
                                <a:ext uri="{FF2B5EF4-FFF2-40B4-BE49-F238E27FC236}">
                                  <a16:creationId xmlns:a16="http://schemas.microsoft.com/office/drawing/2014/main" id="{43CA3A46-BFB5-D429-E1E0-7A405EB9AC1A}"/>
                                </a:ext>
                              </a:extLst>
                            </wps:cNvPr>
                            <wps:cNvCnPr>
                              <a:cxnSpLocks/>
                            </wps:cNvCnPr>
                            <wps:spPr>
                              <a:xfrm flipV="1">
                                <a:off x="4824799" y="1514833"/>
                                <a:ext cx="3039762" cy="231715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383272035" name="Connecteur droit avec flèche 383272035">
                              <a:extLst>
                                <a:ext uri="{FF2B5EF4-FFF2-40B4-BE49-F238E27FC236}">
                                  <a16:creationId xmlns:a16="http://schemas.microsoft.com/office/drawing/2014/main" id="{14CBACDE-A7AB-543A-3535-B4BB65809D7D}"/>
                                </a:ext>
                              </a:extLst>
                            </wps:cNvPr>
                            <wps:cNvCnPr>
                              <a:cxnSpLocks/>
                            </wps:cNvCnPr>
                            <wps:spPr>
                              <a:xfrm flipV="1">
                                <a:off x="4824799" y="2297169"/>
                                <a:ext cx="3039762" cy="156159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760410287" name="Connecteur droit avec flèche 760410287">
                              <a:extLst>
                                <a:ext uri="{FF2B5EF4-FFF2-40B4-BE49-F238E27FC236}">
                                  <a16:creationId xmlns:a16="http://schemas.microsoft.com/office/drawing/2014/main" id="{49D43E25-D97C-A619-AECF-3EB4593741A4}"/>
                                </a:ext>
                              </a:extLst>
                            </wps:cNvPr>
                            <wps:cNvCnPr>
                              <a:cxnSpLocks/>
                            </wps:cNvCnPr>
                            <wps:spPr>
                              <a:xfrm flipV="1">
                                <a:off x="4824799" y="3074104"/>
                                <a:ext cx="3039762" cy="773972"/>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379364570" name="Connecteur droit avec flèche 1379364570">
                              <a:extLst>
                                <a:ext uri="{FF2B5EF4-FFF2-40B4-BE49-F238E27FC236}">
                                  <a16:creationId xmlns:a16="http://schemas.microsoft.com/office/drawing/2014/main" id="{D35513A9-51BB-D255-F459-4F2C2B590F16}"/>
                                </a:ext>
                              </a:extLst>
                            </wps:cNvPr>
                            <wps:cNvCnPr>
                              <a:cxnSpLocks/>
                            </wps:cNvCnPr>
                            <wps:spPr>
                              <a:xfrm flipV="1">
                                <a:off x="4824799" y="3843560"/>
                                <a:ext cx="3039762" cy="14415"/>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wpg:grpSp>
                        <wps:wsp>
                          <wps:cNvPr id="283787857" name="ZoneTexte 39">
                            <a:extLst>
                              <a:ext uri="{FF2B5EF4-FFF2-40B4-BE49-F238E27FC236}">
                                <a16:creationId xmlns:a16="http://schemas.microsoft.com/office/drawing/2014/main" id="{1686CA9E-F0B8-B624-6A9D-2B300B3A7879}"/>
                              </a:ext>
                            </a:extLst>
                          </wps:cNvPr>
                          <wps:cNvSpPr txBox="1"/>
                          <wps:spPr>
                            <a:xfrm>
                              <a:off x="852600" y="0"/>
                              <a:ext cx="1186040" cy="471317"/>
                            </a:xfrm>
                            <a:prstGeom prst="rect">
                              <a:avLst/>
                            </a:prstGeom>
                            <a:noFill/>
                          </wps:spPr>
                          <wps:txb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wps:txbx>
                          <wps:bodyPr wrap="square" rtlCol="0">
                            <a:noAutofit/>
                          </wps:bodyPr>
                        </wps:wsp>
                        <wps:wsp>
                          <wps:cNvPr id="687760937" name="ZoneTexte 40">
                            <a:extLst>
                              <a:ext uri="{FF2B5EF4-FFF2-40B4-BE49-F238E27FC236}">
                                <a16:creationId xmlns:a16="http://schemas.microsoft.com/office/drawing/2014/main" id="{609B8EB6-B66B-1E73-6B7F-76FF8FB92077}"/>
                              </a:ext>
                            </a:extLst>
                          </wps:cNvPr>
                          <wps:cNvSpPr txBox="1"/>
                          <wps:spPr>
                            <a:xfrm>
                              <a:off x="4688465" y="1"/>
                              <a:ext cx="809632" cy="471317"/>
                            </a:xfrm>
                            <a:prstGeom prst="rect">
                              <a:avLst/>
                            </a:prstGeom>
                            <a:noFill/>
                          </wps:spPr>
                          <wps:txb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wps:txbx>
                          <wps:bodyPr wrap="square" rtlCol="0">
                            <a:noAutofit/>
                          </wps:bodyPr>
                        </wps:wsp>
                      </wpg:grpSp>
                      <wps:wsp>
                        <wps:cNvPr id="1726586641" name="Zone de texte 1"/>
                        <wps:cNvSpPr txBox="1"/>
                        <wps:spPr>
                          <a:xfrm>
                            <a:off x="0" y="1937288"/>
                            <a:ext cx="685800" cy="341714"/>
                          </a:xfrm>
                          <a:prstGeom prst="rect">
                            <a:avLst/>
                          </a:prstGeom>
                          <a:solidFill>
                            <a:schemeClr val="lt1"/>
                          </a:solidFill>
                          <a:ln w="6350">
                            <a:noFill/>
                          </a:ln>
                        </wps:spPr>
                        <wps:txbx>
                          <w:txbxContent>
                            <w:p w14:paraId="08D66F2C" w14:textId="28BCF646" w:rsidR="00FD47BE" w:rsidRDefault="00FD47BE">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D1F399" id="Groupe 2" o:spid="_x0000_s1026" style="position:absolute;left:0;text-align:left;margin-left:-25.2pt;margin-top:93.05pt;width:424.8pt;height:176.2pt;z-index:251660288;mso-width-relative:margin;mso-height-relative:margin" coordsize="54926,22790" o:gfxdata="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">
                <v:group id="Groupe 41" o:spid="_x0000_s1027" style="position:absolute;left:6896;width:48030;height:22265" coordsize="71422,331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group id="Groupe 81426358" o:spid="_x0000_s1028" style="position:absolute;top:7386;width:71422;height:25723" coordorigin=",7386" coordsize="110278,39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982980816" o:spid="_x0000_s1029" type="#_x0000_t75" style="position:absolute;left:1383;top:6672;width:47501;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">
                      <v:imagedata r:id="rId24" o:title=""/>
                      <o:lock v:ext="edit" aspectratio="f"/>
                    </v:shape>
                    <v:shape id="Diagramme 2049780388" o:spid="_x0000_s1030" type="#_x0000_t75" style="position:absolute;left:58087;top:6672;width:46907;height:40686;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">
                      <v:imagedata r:id="rId25" o:title=""/>
                      <o:lock v:ext="edit" aspectratio="f"/>
                    </v:shape>
                    <v:shapetype id="_x0000_t32" coordsize="21600,21600" o:spt="32" o:oned="t" path="m,l21600,21600e" filled="f">
                      <v:path arrowok="t" fillok="f" o:connecttype="none"/>
                      <o:lock v:ext="edit" shapetype="t"/>
                    </v:shapetype>
                    <v:shape id="Connecteur droit avec flèche 1405983915" o:spid="_x0000_s1031" type="#_x0000_t32" style="position:absolute;left:48247;top:14800;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SZMu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" strokecolor="#4472c4 [3204]" strokeweight="1pt">
                      <v:stroke endarrow="block" joinstyle="miter"/>
                    </v:shape>
                    <v:shape id="Connecteur droit avec flèche 421031489" o:spid="_x0000_s1032" type="#_x0000_t32" style="position:absolute;left:48247;top:14842;width:30398;height:74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" strokecolor="#4472c4 [3204]" strokeweight="1pt">
                      <v:stroke endarrow="block" joinstyle="miter"/>
                      <o:lock v:ext="edit" shapetype="f"/>
                    </v:shape>
                    <v:shape id="Connecteur droit avec flèche 905931864" o:spid="_x0000_s1033" type="#_x0000_t32" style="position:absolute;left:48247;top:14800;width:30398;height:15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" strokecolor="#4472c4 [3204]" strokeweight="1pt">
                      <v:stroke endarrow="block" joinstyle="miter"/>
                      <o:lock v:ext="edit" shapetype="f"/>
                    </v:shape>
                    <v:shape id="Connecteur droit avec flèche 1647460934" o:spid="_x0000_s1034" type="#_x0000_t32" style="position:absolute;left:48247;top:14888;width:30398;height:243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" strokecolor="#4472c4 [3204]" strokeweight="1pt">
                      <v:stroke endarrow="block" joinstyle="miter"/>
                      <o:lock v:ext="edit" shapetype="f"/>
                    </v:shape>
                    <v:shape id="Connecteur droit avec flèche 257039252" o:spid="_x0000_s1035" type="#_x0000_t32" style="position:absolute;left:48247;top:14842;width:30398;height:73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" strokecolor="#ed7d31 [3205]" strokeweight="1pt">
                      <v:stroke endarrow="block" joinstyle="miter"/>
                      <o:lock v:ext="edit" shapetype="f"/>
                    </v:shape>
                    <v:shape id="Connecteur droit avec flèche 1413224561" o:spid="_x0000_s1036" type="#_x0000_t32" style="position:absolute;left:48247;top:22541;width:30398;height:86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" strokecolor="#ed7d31 [3205]" strokeweight="1pt">
                      <v:stroke endarrow="block" joinstyle="miter"/>
                      <o:lock v:ext="edit" shapetype="f"/>
                    </v:shape>
                    <v:shape id="Connecteur droit avec flèche 830247005" o:spid="_x0000_s1037" type="#_x0000_t32" style="position:absolute;left:48247;top:22338;width:3039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" strokecolor="#ed7d31 [3205]" strokeweight="1pt">
                      <v:stroke endarrow="block" joinstyle="miter"/>
                      <o:lock v:ext="edit" shapetype="f"/>
                    </v:shape>
                    <v:shape id="Connecteur droit avec flèche 1440087375" o:spid="_x0000_s1038" type="#_x0000_t32" style="position:absolute;left:48247;top:22377;width:30398;height:168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" strokecolor="#ed7d31 [3205]" strokeweight="1pt">
                      <v:stroke endarrow="block" joinstyle="miter"/>
                      <o:lock v:ext="edit" shapetype="f"/>
                    </v:shape>
                    <v:shape id="Connecteur droit avec flèche 1696014835" o:spid="_x0000_s1039" type="#_x0000_t32" style="position:absolute;left:48247;top:15148;width:30398;height:157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" strokecolor="#70ad47 [3209]" strokeweight="1pt">
                      <v:stroke endarrow="block" joinstyle="miter"/>
                      <o:lock v:ext="edit" shapetype="f"/>
                    </v:shape>
                    <v:shape id="Connecteur droit avec flèche 282460317" o:spid="_x0000_s1040" type="#_x0000_t32" style="position:absolute;left:48247;top:30741;width:30398;height:3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" strokecolor="#70ad47 [3209]" strokeweight="1pt">
                      <v:stroke endarrow="block" joinstyle="miter"/>
                      <o:lock v:ext="edit" shapetype="f"/>
                    </v:shape>
                    <v:shape id="Connecteur droit avec flèche 1598047060" o:spid="_x0000_s1041" type="#_x0000_t32" style="position:absolute;left:48247;top:22971;width:30398;height:85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" strokecolor="#70ad47 [3209]" strokeweight="1pt">
                      <v:stroke endarrow="block" joinstyle="miter"/>
                      <o:lock v:ext="edit" shapetype="f"/>
                    </v:shape>
                    <v:shape id="Connecteur droit avec flèche 774381914" o:spid="_x0000_s1042" type="#_x0000_t32" style="position:absolute;left:48247;top:31186;width:30398;height:80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" strokecolor="#70ad47 [3209]" strokeweight="1pt">
                      <v:stroke endarrow="block" joinstyle="miter"/>
                      <o:lock v:ext="edit" shapetype="f"/>
                    </v:shape>
                    <v:shape id="Connecteur droit avec flèche 1825447884" o:spid="_x0000_s1043" type="#_x0000_t32" style="position:absolute;left:48247;top:15148;width:30398;height:231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" strokecolor="#ffc000 [3207]" strokeweight="1pt">
                      <v:stroke endarrow="block" joinstyle="miter"/>
                      <o:lock v:ext="edit" shapetype="f"/>
                    </v:shape>
                    <v:shape id="Connecteur droit avec flèche 383272035" o:spid="_x0000_s1044" type="#_x0000_t32" style="position:absolute;left:48247;top:22971;width:30398;height:156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" strokecolor="#ffc000 [3207]" strokeweight="1pt">
                      <v:stroke endarrow="block" joinstyle="miter"/>
                      <o:lock v:ext="edit" shapetype="f"/>
                    </v:shape>
                    <v:shape id="Connecteur droit avec flèche 760410287" o:spid="_x0000_s1045" type="#_x0000_t32" style="position:absolute;left:48247;top:30741;width:30398;height:773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" strokecolor="#ffc000 [3207]" strokeweight="1pt">
                      <v:stroke endarrow="block" joinstyle="miter"/>
                      <o:lock v:ext="edit" shapetype="f"/>
                    </v:shape>
                    <v:shape id="Connecteur droit avec flèche 1379364570" o:spid="_x0000_s1046" type="#_x0000_t32" style="position:absolute;left:48247;top:38435;width:30398;height: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" strokecolor="#ffc000 [3207]" strokeweight="1pt">
                      <v:stroke endarrow="block" joinstyle="miter"/>
                      <o:lock v:ext="edit" shapetype="f"/>
                    </v:shape>
                  </v:group>
                  <v:shapetype id="_x0000_t202" coordsize="21600,21600" o:spt="202" path="m,l,21600r21600,l21600,xe">
                    <v:stroke joinstyle="miter"/>
                    <v:path gradientshapeok="t" o:connecttype="rect"/>
                  </v:shapetype>
                  <v:shape id="ZoneTexte 39" o:spid="_x0000_s1047" type="#_x0000_t202" style="position:absolute;left:8526;width:11860;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" filled="f" stroked="f">
                    <v:textbox>
                      <w:txbxContent>
                        <w:p w14:paraId="7BC2DD73"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Parasite</w:t>
                          </w:r>
                        </w:p>
                      </w:txbxContent>
                    </v:textbox>
                  </v:shape>
                  <v:shape id="ZoneTexte 40" o:spid="_x0000_s1048" type="#_x0000_t202" style="position:absolute;left:46884;width:8096;height:4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" filled="f" stroked="f">
                    <v:textbox>
                      <w:txbxContent>
                        <w:p w14:paraId="5BAB7EDD" w14:textId="77777777" w:rsidR="00FD47BE" w:rsidRPr="002661AB" w:rsidRDefault="00FD47BE" w:rsidP="002661AB">
                          <w:pPr>
                            <w:rPr>
                              <w:rFonts w:hAnsi="Calibri"/>
                              <w:color w:val="000000" w:themeColor="text1"/>
                              <w:kern w:val="24"/>
                              <w:sz w:val="28"/>
                              <w:szCs w:val="28"/>
                              <w:lang w:val="fr-FR"/>
                              <w14:ligatures w14:val="none"/>
                            </w:rPr>
                          </w:pPr>
                          <w:r w:rsidRPr="002661AB">
                            <w:rPr>
                              <w:rFonts w:hAnsi="Calibri"/>
                              <w:color w:val="000000" w:themeColor="text1"/>
                              <w:kern w:val="24"/>
                              <w:sz w:val="28"/>
                              <w:szCs w:val="28"/>
                              <w:lang w:val="fr-FR"/>
                            </w:rPr>
                            <w:t>Host</w:t>
                          </w:r>
                        </w:p>
                      </w:txbxContent>
                    </v:textbox>
                  </v:shape>
                </v:group>
                <v:shape id="Zone de texte 1" o:spid="_x0000_s1049" type="#_x0000_t202" style="position:absolute;top:19372;width:6858;height:34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" fillcolor="white [3201]" stroked="f" strokeweight=".5pt">
                  <v:textbox>
                    <w:txbxContent>
                      <w:p w14:paraId="08D66F2C" w14:textId="28BCF646" w:rsidR="00FD47BE" w:rsidRDefault="00FD47BE">
                        <w:r>
                          <w:t>Fig1.</w:t>
                        </w:r>
                      </w:p>
                    </w:txbxContent>
                  </v:textbox>
                </v:shape>
              </v:group>
            </w:pict>
          </mc:Fallback>
        </mc:AlternateContent>
      </w:r>
      <w:r w:rsidR="00D30591">
        <w:rPr>
          <w:rFonts w:asciiTheme="majorHAnsi" w:hAnsiTheme="majorHAnsi" w:cstheme="majorHAnsi"/>
          <w:noProof/>
          <w:kern w:val="0"/>
          <w:lang w:val="en-US"/>
        </w:rPr>
        <w:t>Cohen et al., 2016)</w:t>
      </w:r>
      <w:r w:rsidR="00D30591">
        <w:rPr>
          <w:rFonts w:asciiTheme="majorHAnsi" w:hAnsiTheme="majorHAnsi" w:cstheme="majorHAnsi"/>
          <w:kern w:val="0"/>
          <w:lang w:val="en-US"/>
        </w:rPr>
        <w:fldChar w:fldCharType="end"/>
      </w:r>
      <w:r w:rsidR="00FC692E">
        <w:rPr>
          <w:rFonts w:asciiTheme="majorHAnsi" w:hAnsiTheme="majorHAnsi" w:cstheme="majorHAnsi"/>
          <w:kern w:val="0"/>
          <w:lang w:val="en-US"/>
        </w:rPr>
        <w:t>.</w:t>
      </w:r>
      <w:r w:rsidR="00E06487">
        <w:rPr>
          <w:rFonts w:asciiTheme="majorHAnsi" w:hAnsiTheme="majorHAnsi" w:cstheme="majorHAnsi"/>
          <w:kern w:val="0"/>
          <w:lang w:val="en-US"/>
        </w:rPr>
        <w:t xml:space="preserve"> </w:t>
      </w:r>
    </w:p>
    <w:p w14:paraId="722A8C7E" w14:textId="172D3B86" w:rsidR="005F41BD" w:rsidRDefault="005F41BD" w:rsidP="00F915C7">
      <w:pPr>
        <w:autoSpaceDE w:val="0"/>
        <w:autoSpaceDN w:val="0"/>
        <w:adjustRightInd w:val="0"/>
        <w:spacing w:line="276" w:lineRule="auto"/>
        <w:jc w:val="both"/>
        <w:rPr>
          <w:rFonts w:asciiTheme="majorHAnsi" w:hAnsiTheme="majorHAnsi" w:cstheme="majorHAnsi"/>
          <w:kern w:val="0"/>
          <w:lang w:val="en-US"/>
        </w:rPr>
      </w:pPr>
    </w:p>
    <w:p w14:paraId="53B4756D" w14:textId="293A75A4" w:rsidR="005F41BD" w:rsidRDefault="00E81DA3" w:rsidP="00F915C7">
      <w:pPr>
        <w:autoSpaceDE w:val="0"/>
        <w:autoSpaceDN w:val="0"/>
        <w:adjustRightInd w:val="0"/>
        <w:spacing w:line="276" w:lineRule="auto"/>
        <w:jc w:val="both"/>
        <w:rPr>
          <w:rFonts w:asciiTheme="majorHAnsi" w:hAnsiTheme="majorHAnsi" w:cstheme="majorHAnsi"/>
          <w:kern w:val="0"/>
          <w:lang w:val="en-US"/>
        </w:rPr>
      </w:pPr>
      <w:r w:rsidRPr="00E81DA3">
        <w:rPr>
          <w:rFonts w:asciiTheme="majorHAnsi" w:hAnsiTheme="majorHAnsi" w:cstheme="majorHAnsi"/>
          <w:b/>
          <w:bCs/>
          <w:kern w:val="0"/>
          <w:lang w:val="en-US"/>
        </w:rPr>
        <w:t>[PAR</w:t>
      </w:r>
      <w:r w:rsidR="00C53B2A">
        <w:rPr>
          <w:rFonts w:asciiTheme="majorHAnsi" w:hAnsiTheme="majorHAnsi" w:cstheme="majorHAnsi"/>
          <w:b/>
          <w:bCs/>
          <w:kern w:val="0"/>
          <w:lang w:val="en-US"/>
        </w:rPr>
        <w:t>5]</w:t>
      </w:r>
      <w:r>
        <w:rPr>
          <w:rFonts w:asciiTheme="majorHAnsi" w:hAnsiTheme="majorHAnsi" w:cstheme="majorHAnsi"/>
          <w:kern w:val="0"/>
          <w:lang w:val="en-US"/>
        </w:rPr>
        <w:t xml:space="preserve"> </w:t>
      </w:r>
      <w:r w:rsidR="009255E2">
        <w:rPr>
          <w:rFonts w:asciiTheme="majorHAnsi" w:hAnsiTheme="majorHAnsi" w:cstheme="majorHAnsi"/>
          <w:kern w:val="0"/>
          <w:lang w:val="en-US"/>
        </w:rPr>
        <w:t>Relevance of sampling design ha</w:t>
      </w:r>
      <w:r w:rsidR="007510CE">
        <w:rPr>
          <w:rFonts w:asciiTheme="majorHAnsi" w:hAnsiTheme="majorHAnsi" w:cstheme="majorHAnsi"/>
          <w:kern w:val="0"/>
          <w:lang w:val="en-US"/>
        </w:rPr>
        <w:t>s</w:t>
      </w:r>
      <w:r w:rsidR="009255E2">
        <w:rPr>
          <w:rFonts w:asciiTheme="majorHAnsi" w:hAnsiTheme="majorHAnsi" w:cstheme="majorHAnsi"/>
          <w:kern w:val="0"/>
          <w:lang w:val="en-US"/>
        </w:rPr>
        <w:t xml:space="preserve"> been long established </w:t>
      </w:r>
      <w:r w:rsidR="008F559A">
        <w:rPr>
          <w:rFonts w:asciiTheme="majorHAnsi" w:hAnsiTheme="majorHAnsi" w:cstheme="majorHAnsi"/>
          <w:kern w:val="0"/>
          <w:lang w:val="en-US"/>
        </w:rPr>
        <w:t>for</w:t>
      </w:r>
      <w:r w:rsidR="009255E2">
        <w:rPr>
          <w:rFonts w:asciiTheme="majorHAnsi" w:hAnsiTheme="majorHAnsi" w:cstheme="majorHAnsi"/>
          <w:kern w:val="0"/>
          <w:lang w:val="en-US"/>
        </w:rPr>
        <w:t xml:space="preserve"> empirical studies o</w:t>
      </w:r>
      <w:r w:rsidR="008F559A">
        <w:rPr>
          <w:rFonts w:asciiTheme="majorHAnsi" w:hAnsiTheme="majorHAnsi" w:cstheme="majorHAnsi"/>
          <w:kern w:val="0"/>
          <w:lang w:val="en-US"/>
        </w:rPr>
        <w:t>n</w:t>
      </w:r>
      <w:r w:rsidR="009255E2">
        <w:rPr>
          <w:rFonts w:asciiTheme="majorHAnsi" w:hAnsiTheme="majorHAnsi" w:cstheme="majorHAnsi"/>
          <w:kern w:val="0"/>
          <w:lang w:val="en-US"/>
        </w:rPr>
        <w:t xml:space="preserve"> wild populations. </w:t>
      </w:r>
      <w:r w:rsidR="00A6470B">
        <w:rPr>
          <w:rFonts w:asciiTheme="majorHAnsi" w:hAnsiTheme="majorHAnsi" w:cstheme="majorHAnsi"/>
          <w:kern w:val="0"/>
          <w:lang w:val="en-US"/>
        </w:rPr>
        <w:t>Researchers working on wild</w:t>
      </w:r>
      <w:r w:rsidR="00A9310D">
        <w:rPr>
          <w:rFonts w:asciiTheme="majorHAnsi" w:hAnsiTheme="majorHAnsi" w:cstheme="majorHAnsi"/>
          <w:kern w:val="0"/>
          <w:lang w:val="en-US"/>
        </w:rPr>
        <w:t xml:space="preserve">life </w:t>
      </w:r>
      <w:r w:rsidR="00C15772">
        <w:rPr>
          <w:rFonts w:asciiTheme="majorHAnsi" w:hAnsiTheme="majorHAnsi" w:cstheme="majorHAnsi"/>
          <w:kern w:val="0"/>
          <w:lang w:val="en-US"/>
        </w:rPr>
        <w:t>must</w:t>
      </w:r>
      <w:r w:rsidR="00A6470B">
        <w:rPr>
          <w:rFonts w:asciiTheme="majorHAnsi" w:hAnsiTheme="majorHAnsi" w:cstheme="majorHAnsi"/>
          <w:kern w:val="0"/>
          <w:lang w:val="en-US"/>
        </w:rPr>
        <w:t xml:space="preserve"> deal </w:t>
      </w:r>
      <w:r w:rsidR="00A9310D">
        <w:rPr>
          <w:rFonts w:asciiTheme="majorHAnsi" w:hAnsiTheme="majorHAnsi" w:cstheme="majorHAnsi"/>
          <w:kern w:val="0"/>
          <w:lang w:val="en-US"/>
        </w:rPr>
        <w:t xml:space="preserve">with a tradeoff between minimizing stress of focal species and impact of natural habitats while generating </w:t>
      </w:r>
      <w:r w:rsidR="00C15772">
        <w:rPr>
          <w:rFonts w:asciiTheme="majorHAnsi" w:hAnsiTheme="majorHAnsi" w:cstheme="majorHAnsi"/>
          <w:kern w:val="0"/>
          <w:lang w:val="en-US"/>
        </w:rPr>
        <w:t xml:space="preserve">accurate </w:t>
      </w:r>
      <w:r w:rsidR="00A9310D">
        <w:rPr>
          <w:rFonts w:asciiTheme="majorHAnsi" w:hAnsiTheme="majorHAnsi" w:cstheme="majorHAnsi"/>
          <w:kern w:val="0"/>
          <w:lang w:val="en-US"/>
        </w:rPr>
        <w:t xml:space="preserve">estimates of populations and communities when designing their sampling protocols. </w:t>
      </w:r>
      <w:r w:rsidR="006A23BB">
        <w:rPr>
          <w:rFonts w:asciiTheme="majorHAnsi" w:hAnsiTheme="majorHAnsi" w:cstheme="majorHAnsi"/>
          <w:kern w:val="0"/>
          <w:lang w:val="en-US"/>
        </w:rPr>
        <w:t xml:space="preserve">Precision of population parameters </w:t>
      </w:r>
      <w:r w:rsidR="00C15772">
        <w:rPr>
          <w:rFonts w:asciiTheme="majorHAnsi" w:hAnsiTheme="majorHAnsi" w:cstheme="majorHAnsi"/>
          <w:kern w:val="0"/>
          <w:lang w:val="en-US"/>
        </w:rPr>
        <w:t>(e.g., abundance</w:t>
      </w:r>
      <w:r w:rsidR="00DC1D5C">
        <w:rPr>
          <w:rFonts w:asciiTheme="majorHAnsi" w:hAnsiTheme="majorHAnsi" w:cstheme="majorHAnsi"/>
          <w:kern w:val="0"/>
          <w:lang w:val="en-US"/>
        </w:rPr>
        <w:t>, recruitment</w:t>
      </w:r>
      <w:r w:rsidR="00C72A30">
        <w:rPr>
          <w:rFonts w:asciiTheme="majorHAnsi" w:hAnsiTheme="majorHAnsi" w:cstheme="majorHAnsi"/>
          <w:kern w:val="0"/>
          <w:lang w:val="en-US"/>
        </w:rPr>
        <w:t>, age classes, sex-ratio</w:t>
      </w:r>
      <w:r w:rsidR="00C15772">
        <w:rPr>
          <w:rFonts w:asciiTheme="majorHAnsi" w:hAnsiTheme="majorHAnsi" w:cstheme="majorHAnsi"/>
          <w:kern w:val="0"/>
          <w:lang w:val="en-US"/>
        </w:rPr>
        <w:t xml:space="preserve">) </w:t>
      </w:r>
      <w:r w:rsidR="006A23BB">
        <w:rPr>
          <w:rFonts w:asciiTheme="majorHAnsi" w:hAnsiTheme="majorHAnsi" w:cstheme="majorHAnsi"/>
          <w:kern w:val="0"/>
          <w:lang w:val="en-US"/>
        </w:rPr>
        <w:t xml:space="preserve">can </w:t>
      </w:r>
      <w:r w:rsidR="00E119F1">
        <w:rPr>
          <w:rFonts w:asciiTheme="majorHAnsi" w:hAnsiTheme="majorHAnsi" w:cstheme="majorHAnsi"/>
          <w:kern w:val="0"/>
          <w:lang w:val="en-US"/>
        </w:rPr>
        <w:t>also be influence</w:t>
      </w:r>
      <w:r w:rsidR="007510CE">
        <w:rPr>
          <w:rFonts w:asciiTheme="majorHAnsi" w:hAnsiTheme="majorHAnsi" w:cstheme="majorHAnsi"/>
          <w:kern w:val="0"/>
          <w:lang w:val="en-US"/>
        </w:rPr>
        <w:t>d</w:t>
      </w:r>
      <w:r w:rsidR="00E119F1">
        <w:rPr>
          <w:rFonts w:asciiTheme="majorHAnsi" w:hAnsiTheme="majorHAnsi" w:cstheme="majorHAnsi"/>
          <w:kern w:val="0"/>
          <w:lang w:val="en-US"/>
        </w:rPr>
        <w:t xml:space="preserve"> by </w:t>
      </w:r>
      <w:r w:rsidR="00F719CE">
        <w:rPr>
          <w:rFonts w:asciiTheme="majorHAnsi" w:hAnsiTheme="majorHAnsi" w:cstheme="majorHAnsi"/>
          <w:kern w:val="0"/>
          <w:lang w:val="en-US"/>
        </w:rPr>
        <w:t xml:space="preserve">the sampling </w:t>
      </w:r>
      <w:r w:rsidR="00E119F1">
        <w:rPr>
          <w:rFonts w:asciiTheme="majorHAnsi" w:hAnsiTheme="majorHAnsi" w:cstheme="majorHAnsi"/>
          <w:kern w:val="0"/>
          <w:lang w:val="en-US"/>
        </w:rPr>
        <w:t>method and</w:t>
      </w:r>
      <w:r w:rsidR="00F719CE">
        <w:rPr>
          <w:rFonts w:asciiTheme="majorHAnsi" w:hAnsiTheme="majorHAnsi" w:cstheme="majorHAnsi"/>
          <w:kern w:val="0"/>
          <w:lang w:val="en-US"/>
        </w:rPr>
        <w:t>/or the</w:t>
      </w:r>
      <w:r w:rsidR="00E119F1">
        <w:rPr>
          <w:rFonts w:asciiTheme="majorHAnsi" w:hAnsiTheme="majorHAnsi" w:cstheme="majorHAnsi"/>
          <w:kern w:val="0"/>
          <w:lang w:val="en-US"/>
        </w:rPr>
        <w:t xml:space="preserve"> sampling effort (i.e., </w:t>
      </w:r>
      <w:r w:rsidR="007510CE">
        <w:rPr>
          <w:rFonts w:asciiTheme="majorHAnsi" w:hAnsiTheme="majorHAnsi" w:cstheme="majorHAnsi"/>
          <w:kern w:val="0"/>
          <w:lang w:val="en-US"/>
        </w:rPr>
        <w:t xml:space="preserve">the </w:t>
      </w:r>
      <w:r w:rsidR="00E119F1">
        <w:rPr>
          <w:rFonts w:asciiTheme="majorHAnsi" w:hAnsiTheme="majorHAnsi" w:cstheme="majorHAnsi"/>
          <w:kern w:val="0"/>
          <w:lang w:val="en-US"/>
        </w:rPr>
        <w:t>number of sampling)</w:t>
      </w:r>
      <w:r w:rsidR="00C15772">
        <w:rPr>
          <w:rFonts w:asciiTheme="majorHAnsi" w:hAnsiTheme="majorHAnsi" w:cstheme="majorHAnsi"/>
          <w:kern w:val="0"/>
          <w:lang w:val="en-US"/>
        </w:rPr>
        <w:t>.</w:t>
      </w:r>
      <w:r w:rsidR="00E119F1">
        <w:rPr>
          <w:rFonts w:asciiTheme="majorHAnsi" w:hAnsiTheme="majorHAnsi" w:cstheme="majorHAnsi"/>
          <w:kern w:val="0"/>
          <w:lang w:val="en-US"/>
        </w:rPr>
        <w:t xml:space="preserve"> For example, </w:t>
      </w:r>
      <w:r w:rsidR="00E119F1">
        <w:rPr>
          <w:rFonts w:asciiTheme="majorHAnsi" w:hAnsiTheme="majorHAnsi" w:cstheme="majorHAnsi"/>
          <w:kern w:val="0"/>
          <w:lang w:val="en-US"/>
        </w:rPr>
        <w:fldChar w:fldCharType="begin"/>
      </w:r>
      <w:r w:rsidR="00E119F1">
        <w:rPr>
          <w:rFonts w:asciiTheme="majorHAnsi" w:hAnsiTheme="majorHAnsi" w:cstheme="majorHAnsi"/>
          <w:kern w:val="0"/>
          <w:lang w:val="en-US"/>
        </w:rPr>
        <w:instrText xml:space="preserve"> ADDIN ZOTERO_ITEM CSL_CITATION {"citationID":"wh85itL5","properties":{"formattedCitation":"(Khaemba et al., 2001)","plainCitation":"(Khaemba et al., 2001)","noteIndex":0},"citationItems":[{"id":7635,"uris":["http://zotero.org/groups/2585270/items/LXVWK6FL"],"itemData":{"id":7635,"type":"article-journal","abstract":"This paper compares the distribution, sampling and estimation of abundance for two animal species in an African ecosystem by means of an intensive simulation of the sampling process under a geographical information system (GIS) environment. It focuses on systematic and random sampling designs, commonly used in wildlife surveys, comparing their performance to an adaptive design at three increasing sampling intensities, using the root mean square errors (RMSE). It further assesses the impact of sampling designs and intensities on estimates of population parameters. The simulation is based on data collected during a prior survey, in which geographical locations of all observed animals were recorded. This provides more detailed data than that usually available from transect surveys. The results show precision of estimates to increase with increasing sampling intensity, while no significant differences are observed between estimates obtained under random and systematic designs. An increase in precision is observed for the adaptive design, thereby validating the use of this design for sampling clustered populations. The study illustrates the benefits of combining statistical methods with GIS techniques to increase insight into wildlife population dynamics.","container-title":"African Journal of Ecology","DOI":"10.1046/j.0141-6707.2001.00329.x","ISSN":"1365-2028","issue":"4","language":"en","note":"_eprint: https://onlinelibrary.wiley.com/doi/pdf/10.1046/j.0141-6707.2001.00329.x","page":"374-382","source":"Wiley Online Library","title":"Empirically simulated study to compare and validate sampling methods used in aerial surveys of wildlife populations","volume":"39","author":[{"family":"Khaemba","given":"Wilson Mwale"},{"family":"Stein","given":"Alfred"},{"family":"Rasch","given":"Dieter"},{"family":"De Leeuw","given":"Jan"},{"family":"Georgiadis","given":"Nick"}],"issued":{"date-parts":[["2001"]]}}}],"schema":"https://github.com/citation-style-language/schema/raw/master/csl-citation.json"} </w:instrText>
      </w:r>
      <w:r w:rsidR="00E119F1">
        <w:rPr>
          <w:rFonts w:asciiTheme="majorHAnsi" w:hAnsiTheme="majorHAnsi" w:cstheme="majorHAnsi"/>
          <w:kern w:val="0"/>
          <w:lang w:val="en-US"/>
        </w:rPr>
        <w:fldChar w:fldCharType="separate"/>
      </w:r>
      <w:r w:rsidR="00E119F1">
        <w:rPr>
          <w:rFonts w:asciiTheme="majorHAnsi" w:hAnsiTheme="majorHAnsi" w:cstheme="majorHAnsi"/>
          <w:noProof/>
          <w:kern w:val="0"/>
          <w:lang w:val="en-US"/>
        </w:rPr>
        <w:t xml:space="preserve">Khaemba et al., </w:t>
      </w:r>
      <w:r w:rsidR="00C15772">
        <w:rPr>
          <w:rFonts w:asciiTheme="majorHAnsi" w:hAnsiTheme="majorHAnsi" w:cstheme="majorHAnsi"/>
          <w:noProof/>
          <w:kern w:val="0"/>
          <w:lang w:val="en-US"/>
        </w:rPr>
        <w:t>(</w:t>
      </w:r>
      <w:r w:rsidR="00E119F1">
        <w:rPr>
          <w:rFonts w:asciiTheme="majorHAnsi" w:hAnsiTheme="majorHAnsi" w:cstheme="majorHAnsi"/>
          <w:noProof/>
          <w:kern w:val="0"/>
          <w:lang w:val="en-US"/>
        </w:rPr>
        <w:t>2001)</w:t>
      </w:r>
      <w:r w:rsidR="00E119F1">
        <w:rPr>
          <w:rFonts w:asciiTheme="majorHAnsi" w:hAnsiTheme="majorHAnsi" w:cstheme="majorHAnsi"/>
          <w:kern w:val="0"/>
          <w:lang w:val="en-US"/>
        </w:rPr>
        <w:fldChar w:fldCharType="end"/>
      </w:r>
      <w:r w:rsidR="00C15772">
        <w:rPr>
          <w:rFonts w:asciiTheme="majorHAnsi" w:hAnsiTheme="majorHAnsi" w:cstheme="majorHAnsi"/>
          <w:kern w:val="0"/>
          <w:lang w:val="en-US"/>
        </w:rPr>
        <w:t xml:space="preserve"> simulated</w:t>
      </w:r>
      <w:r w:rsidR="00E119F1">
        <w:rPr>
          <w:rFonts w:asciiTheme="majorHAnsi" w:hAnsiTheme="majorHAnsi" w:cstheme="majorHAnsi"/>
          <w:kern w:val="0"/>
          <w:lang w:val="en-US"/>
        </w:rPr>
        <w:t xml:space="preserve"> three sampling design</w:t>
      </w:r>
      <w:r w:rsidR="00C15772">
        <w:rPr>
          <w:rFonts w:asciiTheme="majorHAnsi" w:hAnsiTheme="majorHAnsi" w:cstheme="majorHAnsi"/>
          <w:kern w:val="0"/>
          <w:lang w:val="en-US"/>
        </w:rPr>
        <w:t>s</w:t>
      </w:r>
      <w:r w:rsidR="00E119F1">
        <w:rPr>
          <w:rFonts w:asciiTheme="majorHAnsi" w:hAnsiTheme="majorHAnsi" w:cstheme="majorHAnsi"/>
          <w:kern w:val="0"/>
          <w:lang w:val="en-US"/>
        </w:rPr>
        <w:t xml:space="preserve"> based on empirical data and showed that </w:t>
      </w:r>
      <w:r w:rsidR="00C15772">
        <w:rPr>
          <w:rFonts w:asciiTheme="majorHAnsi" w:hAnsiTheme="majorHAnsi" w:cstheme="majorHAnsi"/>
          <w:kern w:val="0"/>
          <w:lang w:val="en-US"/>
        </w:rPr>
        <w:t xml:space="preserve">the </w:t>
      </w:r>
      <w:r w:rsidR="00E119F1">
        <w:rPr>
          <w:rFonts w:asciiTheme="majorHAnsi" w:hAnsiTheme="majorHAnsi" w:cstheme="majorHAnsi"/>
          <w:kern w:val="0"/>
          <w:lang w:val="en-US"/>
        </w:rPr>
        <w:t>intensity of sampling (</w:t>
      </w:r>
      <w:r w:rsidR="00F719CE">
        <w:rPr>
          <w:rFonts w:asciiTheme="majorHAnsi" w:hAnsiTheme="majorHAnsi" w:cstheme="majorHAnsi"/>
          <w:kern w:val="0"/>
          <w:lang w:val="en-US"/>
        </w:rPr>
        <w:t xml:space="preserve">here the </w:t>
      </w:r>
      <w:r w:rsidR="00C15772">
        <w:rPr>
          <w:rFonts w:asciiTheme="majorHAnsi" w:hAnsiTheme="majorHAnsi" w:cstheme="majorHAnsi"/>
          <w:kern w:val="0"/>
          <w:lang w:val="en-US"/>
        </w:rPr>
        <w:t xml:space="preserve">closeness </w:t>
      </w:r>
      <w:r w:rsidR="00E119F1">
        <w:rPr>
          <w:rFonts w:asciiTheme="majorHAnsi" w:hAnsiTheme="majorHAnsi" w:cstheme="majorHAnsi"/>
          <w:kern w:val="0"/>
          <w:lang w:val="en-US"/>
        </w:rPr>
        <w:t>of transects) improved precision of the estimated population in all three design</w:t>
      </w:r>
      <w:r w:rsidR="00C15772">
        <w:rPr>
          <w:rFonts w:asciiTheme="majorHAnsi" w:hAnsiTheme="majorHAnsi" w:cstheme="majorHAnsi"/>
          <w:kern w:val="0"/>
          <w:lang w:val="en-US"/>
        </w:rPr>
        <w:t>s</w:t>
      </w:r>
      <w:r w:rsidR="00E119F1">
        <w:rPr>
          <w:rFonts w:asciiTheme="majorHAnsi" w:hAnsiTheme="majorHAnsi" w:cstheme="majorHAnsi"/>
          <w:kern w:val="0"/>
          <w:lang w:val="en-US"/>
        </w:rPr>
        <w:t>.</w:t>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S</w:t>
      </w:r>
      <w:r w:rsidR="00900832">
        <w:rPr>
          <w:rFonts w:asciiTheme="majorHAnsi" w:hAnsiTheme="majorHAnsi" w:cstheme="majorHAnsi"/>
          <w:kern w:val="0"/>
          <w:lang w:val="en-US"/>
        </w:rPr>
        <w:t xml:space="preserve">ampling methods can </w:t>
      </w:r>
      <w:r w:rsidR="00F719CE">
        <w:rPr>
          <w:rFonts w:asciiTheme="majorHAnsi" w:hAnsiTheme="majorHAnsi" w:cstheme="majorHAnsi"/>
          <w:kern w:val="0"/>
          <w:lang w:val="en-US"/>
        </w:rPr>
        <w:t>introduce</w:t>
      </w:r>
      <w:r w:rsidR="00900832">
        <w:rPr>
          <w:rFonts w:asciiTheme="majorHAnsi" w:hAnsiTheme="majorHAnsi" w:cstheme="majorHAnsi"/>
          <w:kern w:val="0"/>
          <w:lang w:val="en-US"/>
        </w:rPr>
        <w:t xml:space="preserve"> bias into estimates</w:t>
      </w:r>
      <w:r w:rsidR="008D14FA">
        <w:rPr>
          <w:rFonts w:asciiTheme="majorHAnsi" w:hAnsiTheme="majorHAnsi" w:cstheme="majorHAnsi"/>
          <w:kern w:val="0"/>
          <w:lang w:val="en-US"/>
        </w:rPr>
        <w:t xml:space="preserve"> based on animal personality</w:t>
      </w:r>
      <w:r w:rsidR="006A373A">
        <w:rPr>
          <w:rFonts w:asciiTheme="majorHAnsi" w:hAnsiTheme="majorHAnsi" w:cstheme="majorHAnsi"/>
          <w:kern w:val="0"/>
          <w:lang w:val="en-US"/>
        </w:rPr>
        <w:t xml:space="preserve"> and behavior</w:t>
      </w:r>
      <w:r w:rsidR="00900832">
        <w:rPr>
          <w:rFonts w:asciiTheme="majorHAnsi" w:hAnsiTheme="majorHAnsi" w:cstheme="majorHAnsi"/>
          <w:kern w:val="0"/>
          <w:lang w:val="en-US"/>
        </w:rPr>
        <w:t xml:space="preserve"> </w:t>
      </w:r>
      <w:r w:rsidR="008A6CA0">
        <w:rPr>
          <w:rFonts w:asciiTheme="majorHAnsi" w:hAnsiTheme="majorHAnsi" w:cstheme="majorHAnsi"/>
          <w:kern w:val="0"/>
          <w:lang w:val="en-US"/>
        </w:rPr>
        <w:fldChar w:fldCharType="begin"/>
      </w:r>
      <w:r w:rsidR="008D14FA">
        <w:rPr>
          <w:rFonts w:asciiTheme="majorHAnsi" w:hAnsiTheme="majorHAnsi" w:cstheme="majorHAnsi"/>
          <w:kern w:val="0"/>
          <w:lang w:val="en-US"/>
        </w:rPr>
        <w:instrText xml:space="preserve"> ADDIN ZOTERO_ITEM CSL_CITATION {"citationID":"VAuU7YMe","properties":{"formattedCitation":"(Biro &amp; Dingemanse, 2009)","plainCitation":"(Biro &amp; Dingemanse, 2009)","noteIndex":0},"citationItems":[{"id":7689,"uris":["http://zotero.org/groups/2585270/items/4XNJYCJW"],"itemData":{"id":7689,"type":"article-journal","container-title":"Trends in Ecology &amp; Evolution","DOI":"10.1016/j.tree.2008.11.001","ISSN":"0169-5347","issue":"2","journalAbbreviation":"Trends in Ecology &amp; Evolution","page":"66-67","source":"ScienceDirect","title":"Sampling bias resulting from animal personality","volume":"24","author":[{"family":"Biro","given":"Peter A."},{"family":"Dingemanse","given":"Niels J."}],"issued":{"date-parts":[["2009",2,1]]}}}],"schema":"https://github.com/citation-style-language/schema/raw/master/csl-citation.json"} </w:instrText>
      </w:r>
      <w:r w:rsidR="008A6CA0">
        <w:rPr>
          <w:rFonts w:asciiTheme="majorHAnsi" w:hAnsiTheme="majorHAnsi" w:cstheme="majorHAnsi"/>
          <w:kern w:val="0"/>
          <w:lang w:val="en-US"/>
        </w:rPr>
        <w:fldChar w:fldCharType="separate"/>
      </w:r>
      <w:r w:rsidR="008D14FA">
        <w:rPr>
          <w:rFonts w:asciiTheme="majorHAnsi" w:hAnsiTheme="majorHAnsi" w:cstheme="majorHAnsi"/>
          <w:noProof/>
          <w:kern w:val="0"/>
          <w:lang w:val="en-US"/>
        </w:rPr>
        <w:t>(Biro &amp; Dingemanse, 2009)</w:t>
      </w:r>
      <w:r w:rsidR="008A6CA0">
        <w:rPr>
          <w:rFonts w:asciiTheme="majorHAnsi" w:hAnsiTheme="majorHAnsi" w:cstheme="majorHAnsi"/>
          <w:kern w:val="0"/>
          <w:lang w:val="en-US"/>
        </w:rPr>
        <w:fldChar w:fldCharType="end"/>
      </w:r>
      <w:r w:rsidR="00900832">
        <w:rPr>
          <w:rFonts w:asciiTheme="majorHAnsi" w:hAnsiTheme="majorHAnsi" w:cstheme="majorHAnsi"/>
          <w:kern w:val="0"/>
          <w:lang w:val="en-US"/>
        </w:rPr>
        <w:t xml:space="preserve">. </w:t>
      </w:r>
      <w:r w:rsidR="008D14FA">
        <w:rPr>
          <w:rFonts w:asciiTheme="majorHAnsi" w:hAnsiTheme="majorHAnsi" w:cstheme="majorHAnsi"/>
          <w:kern w:val="0"/>
          <w:lang w:val="en-US"/>
        </w:rPr>
        <w:t xml:space="preserve">Animal personality is often described on a shy-bold continuum </w:t>
      </w:r>
      <w:r w:rsidR="008C3579">
        <w:rPr>
          <w:rFonts w:asciiTheme="majorHAnsi" w:hAnsiTheme="majorHAnsi" w:cstheme="majorHAnsi"/>
          <w:kern w:val="0"/>
          <w:lang w:val="en-US"/>
        </w:rPr>
        <w:t>that influences risk-driven decision</w:t>
      </w:r>
      <w:r w:rsidR="00587A37">
        <w:rPr>
          <w:rFonts w:asciiTheme="majorHAnsi" w:hAnsiTheme="majorHAnsi" w:cstheme="majorHAnsi"/>
          <w:kern w:val="0"/>
          <w:lang w:val="en-US"/>
        </w:rPr>
        <w:t xml:space="preserve"> </w:t>
      </w:r>
      <w:r w:rsidR="0022294B">
        <w:rPr>
          <w:rFonts w:asciiTheme="majorHAnsi" w:hAnsiTheme="majorHAnsi" w:cstheme="majorHAnsi"/>
          <w:kern w:val="0"/>
          <w:lang w:val="en-US"/>
        </w:rPr>
        <w:fldChar w:fldCharType="begin"/>
      </w:r>
      <w:r w:rsidR="0022294B">
        <w:rPr>
          <w:rFonts w:asciiTheme="majorHAnsi" w:hAnsiTheme="majorHAnsi" w:cstheme="majorHAnsi"/>
          <w:kern w:val="0"/>
          <w:lang w:val="en-US"/>
        </w:rPr>
        <w:instrText xml:space="preserve"> ADDIN ZOTERO_ITEM CSL_CITATION {"citationID":"Igd3lI74","properties":{"formattedCitation":"(Wilson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22294B">
        <w:rPr>
          <w:rFonts w:asciiTheme="majorHAnsi" w:hAnsiTheme="majorHAnsi" w:cstheme="majorHAnsi"/>
          <w:kern w:val="0"/>
          <w:lang w:val="en-US"/>
        </w:rPr>
        <w:fldChar w:fldCharType="separate"/>
      </w:r>
      <w:r w:rsidR="0022294B">
        <w:rPr>
          <w:rFonts w:asciiTheme="majorHAnsi" w:hAnsiTheme="majorHAnsi" w:cstheme="majorHAnsi"/>
          <w:noProof/>
          <w:kern w:val="0"/>
          <w:lang w:val="en-US"/>
        </w:rPr>
        <w:t>(Wilson et al., 1993)</w:t>
      </w:r>
      <w:r w:rsidR="0022294B">
        <w:rPr>
          <w:rFonts w:asciiTheme="majorHAnsi" w:hAnsiTheme="majorHAnsi" w:cstheme="majorHAnsi"/>
          <w:kern w:val="0"/>
          <w:lang w:val="en-US"/>
        </w:rPr>
        <w:fldChar w:fldCharType="end"/>
      </w:r>
      <w:r w:rsidR="008C3579">
        <w:rPr>
          <w:rFonts w:asciiTheme="majorHAnsi" w:hAnsiTheme="majorHAnsi" w:cstheme="majorHAnsi"/>
          <w:kern w:val="0"/>
          <w:lang w:val="en-US"/>
        </w:rPr>
        <w:t xml:space="preserve">, on what relies on a lot of detection methods </w:t>
      </w:r>
      <w:r w:rsidR="00F719CE">
        <w:rPr>
          <w:rFonts w:asciiTheme="majorHAnsi" w:hAnsiTheme="majorHAnsi" w:cstheme="majorHAnsi"/>
          <w:kern w:val="0"/>
          <w:lang w:val="en-US"/>
        </w:rPr>
        <w:t>used in the field</w:t>
      </w:r>
      <w:r w:rsidR="008C3579">
        <w:rPr>
          <w:rFonts w:asciiTheme="majorHAnsi" w:hAnsiTheme="majorHAnsi" w:cstheme="majorHAnsi"/>
          <w:kern w:val="0"/>
          <w:lang w:val="en-US"/>
        </w:rPr>
        <w:t xml:space="preserve">. </w:t>
      </w:r>
      <w:r w:rsidR="00A2535A">
        <w:rPr>
          <w:rFonts w:asciiTheme="majorHAnsi" w:hAnsiTheme="majorHAnsi" w:cstheme="majorHAnsi"/>
          <w:kern w:val="0"/>
          <w:lang w:val="en-US"/>
        </w:rPr>
        <w:t>For example, a study on the black rat (</w:t>
      </w:r>
      <w:proofErr w:type="spellStart"/>
      <w:r w:rsidR="00A2535A" w:rsidRPr="00A2535A">
        <w:rPr>
          <w:rFonts w:asciiTheme="majorHAnsi" w:hAnsiTheme="majorHAnsi" w:cstheme="majorHAnsi"/>
          <w:i/>
          <w:iCs/>
          <w:kern w:val="0"/>
          <w:lang w:val="en-US"/>
        </w:rPr>
        <w:t>Ruttus</w:t>
      </w:r>
      <w:proofErr w:type="spellEnd"/>
      <w:r w:rsidR="00A2535A" w:rsidRPr="00A2535A">
        <w:rPr>
          <w:rFonts w:asciiTheme="majorHAnsi" w:hAnsiTheme="majorHAnsi" w:cstheme="majorHAnsi"/>
          <w:i/>
          <w:iCs/>
          <w:kern w:val="0"/>
          <w:lang w:val="en-US"/>
        </w:rPr>
        <w:t xml:space="preserve"> </w:t>
      </w:r>
      <w:proofErr w:type="spellStart"/>
      <w:r w:rsidR="00A2535A" w:rsidRPr="00A2535A">
        <w:rPr>
          <w:rFonts w:asciiTheme="majorHAnsi" w:hAnsiTheme="majorHAnsi" w:cstheme="majorHAnsi"/>
          <w:i/>
          <w:iCs/>
          <w:kern w:val="0"/>
          <w:lang w:val="en-US"/>
        </w:rPr>
        <w:t>rattus</w:t>
      </w:r>
      <w:proofErr w:type="spellEnd"/>
      <w:r w:rsidR="00A2535A">
        <w:rPr>
          <w:rFonts w:asciiTheme="majorHAnsi" w:hAnsiTheme="majorHAnsi" w:cstheme="majorHAnsi"/>
          <w:kern w:val="0"/>
          <w:lang w:val="en-US"/>
        </w:rPr>
        <w:t xml:space="preserve">) showed </w:t>
      </w:r>
      <w:r w:rsidR="00F719CE">
        <w:rPr>
          <w:rFonts w:asciiTheme="majorHAnsi" w:hAnsiTheme="majorHAnsi" w:cstheme="majorHAnsi"/>
          <w:kern w:val="0"/>
          <w:lang w:val="en-US"/>
        </w:rPr>
        <w:t>that sampling devices that required a higher level of intimacy detected fewer individuals</w:t>
      </w:r>
      <w:r w:rsidR="00841FDB">
        <w:rPr>
          <w:rFonts w:asciiTheme="majorHAnsi" w:hAnsiTheme="majorHAnsi" w:cstheme="majorHAnsi"/>
          <w:kern w:val="0"/>
          <w:lang w:val="en-US"/>
        </w:rPr>
        <w:t>,</w:t>
      </w:r>
      <w:r w:rsidR="00F719CE">
        <w:rPr>
          <w:rFonts w:asciiTheme="majorHAnsi" w:hAnsiTheme="majorHAnsi" w:cstheme="majorHAnsi"/>
          <w:kern w:val="0"/>
          <w:lang w:val="en-US"/>
        </w:rPr>
        <w:t xml:space="preserve"> as the perceived risk </w:t>
      </w:r>
      <w:r w:rsidR="00841FDB">
        <w:rPr>
          <w:rFonts w:asciiTheme="majorHAnsi" w:hAnsiTheme="majorHAnsi" w:cstheme="majorHAnsi"/>
          <w:kern w:val="0"/>
          <w:lang w:val="en-US"/>
        </w:rPr>
        <w:t xml:space="preserve">gets higher the closer they got to the traps thus creating a “personality filtering” favoring sampling of bold individuals </w:t>
      </w:r>
      <w:r w:rsidR="00A2535A">
        <w:rPr>
          <w:rFonts w:asciiTheme="majorHAnsi" w:hAnsiTheme="majorHAnsi" w:cstheme="majorHAnsi"/>
          <w:kern w:val="0"/>
          <w:lang w:val="en-US"/>
        </w:rPr>
        <w:fldChar w:fldCharType="begin"/>
      </w:r>
      <w:r w:rsidR="00A2535A">
        <w:rPr>
          <w:rFonts w:asciiTheme="majorHAnsi" w:hAnsiTheme="majorHAnsi" w:cstheme="majorHAnsi"/>
          <w:kern w:val="0"/>
          <w:lang w:val="en-US"/>
        </w:rPr>
        <w:instrText xml:space="preserve"> ADDIN ZOTERO_ITEM CSL_CITATION {"citationID":"cb9GfCih","properties":{"formattedCitation":"(Johnstone et al., 2021)","plainCitation":"(Johnstone et al., 2021)","noteIndex":0},"citationItems":[{"id":7683,"uris":["http://zotero.org/groups/2585270/items/WWJX4DIG"],"itemData":{"id":7683,"type":"article-journal","abstract":"Detecting small mammal species for wildlife research and management typically depends on animals deciding to engage with a device, for instance, by entering a trap. While some animals engage and are detected, others do not, and we often lack a mechanistic understanding of what drives these decisions. As trappability can be influenced by traits of personality, personality has high potential to similarly influence detection success for non-capture devices (chew-track cards, tracking tunnels, etc.). We present a conceptual model of the detection process where animal behaviours which are detected by different devices are grouped into tiers based on the degree of intimacy with a device (e.g., approach, interact, enter). Each tier is associated with an increase in the perceived danger of engaging with a device, and an increase in the potential for personality bias. To test this model, we first surveyed 36 populations of free-living black rats (Rattus rattus), a global pest species, to uniquely mark individuals (n = 128) and quantify personality traits. We then filmed rat behaviour at novel tracking tunnels with different risk-reward treatments. As predicted, detection biases were driven by personality, the bias increased with each tier and differed between the risk treatments. Our findings suggest that personality biases are not limited to live-capture traps but are widespread across devices which detect specific animal behaviours. In showing that biases can be predictable, we also show biases can be managed. We recommend that studies involving small mammal sampling report on steps taken to manage a personality-driven bias.","container-title":"Oecologia","DOI":"10.1007/s00442-021-05021-7","ISSN":"1432-1939","issue":"1","journalAbbreviation":"Oecologia","language":"en","page":"117-127","source":"Springer Link","title":"Behavioural drivers of survey bias: interactive effects of personality, the perceived risk and device properties","title-short":"Behavioural drivers of survey bias","volume":"197","author":[{"family":"Johnstone","given":"Kyla C."},{"family":"McArthur","given":"Clare"},{"family":"Banks","given":"Peter B."}],"issued":{"date-parts":[["2021",9,1]]}}}],"schema":"https://github.com/citation-style-language/schema/raw/master/csl-citation.json"} </w:instrText>
      </w:r>
      <w:r w:rsidR="00A2535A">
        <w:rPr>
          <w:rFonts w:asciiTheme="majorHAnsi" w:hAnsiTheme="majorHAnsi" w:cstheme="majorHAnsi"/>
          <w:kern w:val="0"/>
          <w:lang w:val="en-US"/>
        </w:rPr>
        <w:fldChar w:fldCharType="separate"/>
      </w:r>
      <w:r w:rsidR="00A2535A">
        <w:rPr>
          <w:rFonts w:asciiTheme="majorHAnsi" w:hAnsiTheme="majorHAnsi" w:cstheme="majorHAnsi"/>
          <w:noProof/>
          <w:kern w:val="0"/>
          <w:lang w:val="en-US"/>
        </w:rPr>
        <w:t>(Johnstone et al., 2021)</w:t>
      </w:r>
      <w:r w:rsidR="00A2535A">
        <w:rPr>
          <w:rFonts w:asciiTheme="majorHAnsi" w:hAnsiTheme="majorHAnsi" w:cstheme="majorHAnsi"/>
          <w:kern w:val="0"/>
          <w:lang w:val="en-US"/>
        </w:rPr>
        <w:fldChar w:fldCharType="end"/>
      </w:r>
      <w:r w:rsidR="00A2535A">
        <w:rPr>
          <w:rFonts w:asciiTheme="majorHAnsi" w:hAnsiTheme="majorHAnsi" w:cstheme="majorHAnsi"/>
          <w:kern w:val="0"/>
          <w:lang w:val="en-US"/>
        </w:rPr>
        <w:t xml:space="preserve">. </w:t>
      </w:r>
      <w:proofErr w:type="spellStart"/>
      <w:r w:rsidR="00CC1E76">
        <w:rPr>
          <w:rFonts w:asciiTheme="majorHAnsi" w:hAnsiTheme="majorHAnsi" w:cstheme="majorHAnsi"/>
          <w:kern w:val="0"/>
          <w:lang w:val="en-US"/>
        </w:rPr>
        <w:t>Trappability</w:t>
      </w:r>
      <w:proofErr w:type="spellEnd"/>
      <w:r w:rsidR="00CC1E76">
        <w:rPr>
          <w:rFonts w:asciiTheme="majorHAnsi" w:hAnsiTheme="majorHAnsi" w:cstheme="majorHAnsi"/>
          <w:kern w:val="0"/>
          <w:lang w:val="en-US"/>
        </w:rPr>
        <w:t xml:space="preserve"> in </w:t>
      </w:r>
      <w:r w:rsidR="00587A37">
        <w:rPr>
          <w:rFonts w:asciiTheme="majorHAnsi" w:hAnsiTheme="majorHAnsi" w:cstheme="majorHAnsi"/>
          <w:kern w:val="0"/>
          <w:lang w:val="en-US"/>
        </w:rPr>
        <w:t>aquatic habitats</w:t>
      </w:r>
      <w:r w:rsidR="00CC1E76">
        <w:rPr>
          <w:rFonts w:asciiTheme="majorHAnsi" w:hAnsiTheme="majorHAnsi" w:cstheme="majorHAnsi"/>
          <w:kern w:val="0"/>
          <w:lang w:val="en-US"/>
        </w:rPr>
        <w:t xml:space="preserve"> follow the same pattern.</w:t>
      </w:r>
      <w:r w:rsidR="00587A37">
        <w:rPr>
          <w:rFonts w:asciiTheme="majorHAnsi" w:hAnsiTheme="majorHAnsi" w:cstheme="majorHAnsi"/>
          <w:kern w:val="0"/>
          <w:lang w:val="en-US"/>
        </w:rPr>
        <w:t xml:space="preserve"> </w:t>
      </w:r>
      <w:r w:rsidR="00841FDB">
        <w:rPr>
          <w:rFonts w:asciiTheme="majorHAnsi" w:hAnsiTheme="majorHAnsi" w:cstheme="majorHAnsi"/>
          <w:kern w:val="0"/>
          <w:lang w:val="en-US"/>
        </w:rPr>
        <w:t xml:space="preserve">In </w:t>
      </w:r>
      <w:r w:rsidR="00841FDB">
        <w:rPr>
          <w:rFonts w:asciiTheme="majorHAnsi" w:hAnsiTheme="majorHAnsi" w:cstheme="majorHAnsi"/>
          <w:kern w:val="0"/>
          <w:lang w:val="en-US"/>
        </w:rPr>
        <w:fldChar w:fldCharType="begin"/>
      </w:r>
      <w:r w:rsidR="00841FDB">
        <w:rPr>
          <w:rFonts w:asciiTheme="majorHAnsi" w:hAnsiTheme="majorHAnsi" w:cstheme="majorHAnsi"/>
          <w:kern w:val="0"/>
          <w:lang w:val="en-US"/>
        </w:rPr>
        <w:instrText xml:space="preserve"> ADDIN ZOTERO_ITEM CSL_CITATION {"citationID":"Ik3r4w38","properties":{"formattedCitation":"(Biro &amp; Post, 2008)","plainCitation":"(Biro &amp; Post, 2008)","noteIndex":0},"citationItems":[{"id":7707,"uris":["http://zotero.org/groups/2585270/items/KNSUWEM6"],"itemData":{"id":7707,"type":"article-journal","abstract":"The possibility for fishery-induced evolution of life history traits is an important but unresolved issue for exploited fish populations. Because fisheries tend to select and remove the largest individuals, there is the evolutionary potential for lasting effects on fish production and productivity. Size selection represents an indirect mechanism of selection against rapid growth rate, because individual fish may be large because of rapid growth or because of slow growth but old age. The possibility for direct selection on growth rate, whereby fast-growing genotypes are more vulnerable to fishing irrespective of their size, is unexplored. In this scenario, faster-growing genotypes may be more vulnerable to fishing because of greater appetite and correspondingly greater feeding-related activity rates and boldness that could increase encounter with fishing gear and vulnerability to it. In a realistic whole-lake experiment, we show that fast-growing fish genotypes are harvested at three times the rate of the slow-growing genotypes within two replicate lake populations. Overall, 50% of fast-growing individuals were harvested compared with 30% of slow-growing individuals, independent of body size. Greater harvest of fast-growing genotypes was attributable to their greater behavioral vulnerability, being more active and bold. Given that growth is heritable in fishes, we speculate that evolution of slower growth rates attributable to behavioral vulnerability may be widespread in harvested fish populations. Our results indicate that commonly used minimum size-limits will not prevent overexploitation of fast-growing genotypes and individuals because of size-independent growth-rate selection by fishing.","container-title":"Proceedings of the National Academy of Sciences of the United States of America","DOI":"10.1073/pnas.0708159105","ISSN":"0027-8424","issue":"8","journalAbbreviation":"Proc Natl Acad Sci U S A","note":"PMID: 18299567\nPMCID: PMC2268560","page":"2919-2922","source":"PubMed Central","title":"Rapid depletion of genotypes with fast growth and bold personality traits from harvested fish populations","volume":"105","author":[{"family":"Biro","given":"Peter A."},{"family":"Post","given":"John R."}],"issued":{"date-parts":[["2008",2,26]]}}}],"schema":"https://github.com/citation-style-language/schema/raw/master/csl-citation.json"} </w:instrText>
      </w:r>
      <w:r w:rsidR="00841FDB">
        <w:rPr>
          <w:rFonts w:asciiTheme="majorHAnsi" w:hAnsiTheme="majorHAnsi" w:cstheme="majorHAnsi"/>
          <w:kern w:val="0"/>
          <w:lang w:val="en-US"/>
        </w:rPr>
        <w:fldChar w:fldCharType="separate"/>
      </w:r>
      <w:r w:rsidR="00841FDB">
        <w:rPr>
          <w:rFonts w:asciiTheme="majorHAnsi" w:hAnsiTheme="majorHAnsi" w:cstheme="majorHAnsi"/>
          <w:noProof/>
          <w:kern w:val="0"/>
          <w:lang w:val="en-US"/>
        </w:rPr>
        <w:t>Biro &amp; Post, (2008)</w:t>
      </w:r>
      <w:r w:rsidR="00841FDB">
        <w:rPr>
          <w:rFonts w:asciiTheme="majorHAnsi" w:hAnsiTheme="majorHAnsi" w:cstheme="majorHAnsi"/>
          <w:kern w:val="0"/>
          <w:lang w:val="en-US"/>
        </w:rPr>
        <w:fldChar w:fldCharType="end"/>
      </w:r>
      <w:r w:rsidR="00841FDB">
        <w:rPr>
          <w:rFonts w:asciiTheme="majorHAnsi" w:hAnsiTheme="majorHAnsi" w:cstheme="majorHAnsi"/>
          <w:kern w:val="0"/>
          <w:lang w:val="en-US"/>
        </w:rPr>
        <w:t>, b</w:t>
      </w:r>
      <w:r w:rsidR="00587A37">
        <w:rPr>
          <w:rFonts w:asciiTheme="majorHAnsi" w:hAnsiTheme="majorHAnsi" w:cstheme="majorHAnsi"/>
          <w:kern w:val="0"/>
          <w:lang w:val="en-US"/>
        </w:rPr>
        <w:t xml:space="preserve">old rainbow trout were caught three times as often as shy individuals in gillnets. </w:t>
      </w:r>
      <w:r w:rsidR="008D14FA">
        <w:rPr>
          <w:rFonts w:asciiTheme="majorHAnsi" w:hAnsiTheme="majorHAnsi" w:cstheme="majorHAnsi"/>
          <w:kern w:val="0"/>
          <w:lang w:val="en-US"/>
        </w:rPr>
        <w:t>Thus, estimation</w:t>
      </w:r>
      <w:r w:rsidR="00DD0E3C">
        <w:rPr>
          <w:rFonts w:asciiTheme="majorHAnsi" w:hAnsiTheme="majorHAnsi" w:cstheme="majorHAnsi"/>
          <w:kern w:val="0"/>
          <w:lang w:val="en-US"/>
        </w:rPr>
        <w:t>s based on empirical surveys</w:t>
      </w:r>
      <w:r w:rsidR="008D14FA">
        <w:rPr>
          <w:rFonts w:asciiTheme="majorHAnsi" w:hAnsiTheme="majorHAnsi" w:cstheme="majorHAnsi"/>
          <w:kern w:val="0"/>
          <w:lang w:val="en-US"/>
        </w:rPr>
        <w:t xml:space="preserve"> are context-dependent on </w:t>
      </w:r>
      <w:r w:rsidR="008C3579">
        <w:rPr>
          <w:rFonts w:asciiTheme="majorHAnsi" w:hAnsiTheme="majorHAnsi" w:cstheme="majorHAnsi"/>
          <w:kern w:val="0"/>
          <w:lang w:val="en-US"/>
        </w:rPr>
        <w:t>how the</w:t>
      </w:r>
      <w:r w:rsidR="008D14FA">
        <w:rPr>
          <w:rFonts w:asciiTheme="majorHAnsi" w:hAnsiTheme="majorHAnsi" w:cstheme="majorHAnsi"/>
          <w:kern w:val="0"/>
          <w:lang w:val="en-US"/>
        </w:rPr>
        <w:t xml:space="preserve"> methodology used </w:t>
      </w:r>
      <w:r w:rsidR="008C3579">
        <w:rPr>
          <w:rFonts w:asciiTheme="majorHAnsi" w:hAnsiTheme="majorHAnsi" w:cstheme="majorHAnsi"/>
          <w:kern w:val="0"/>
          <w:lang w:val="en-US"/>
        </w:rPr>
        <w:t>is personality-biased.</w:t>
      </w:r>
      <w:r w:rsidR="00CC1E76">
        <w:rPr>
          <w:rFonts w:asciiTheme="majorHAnsi" w:hAnsiTheme="majorHAnsi" w:cstheme="majorHAnsi"/>
          <w:kern w:val="0"/>
          <w:lang w:val="en-US"/>
        </w:rPr>
        <w:t xml:space="preserve"> </w:t>
      </w:r>
      <w:r w:rsidR="006A373A">
        <w:rPr>
          <w:rFonts w:asciiTheme="majorHAnsi" w:hAnsiTheme="majorHAnsi" w:cstheme="majorHAnsi"/>
          <w:kern w:val="0"/>
          <w:lang w:val="en-US"/>
        </w:rPr>
        <w:t>A</w:t>
      </w:r>
      <w:r w:rsidR="00A6470B">
        <w:rPr>
          <w:rFonts w:asciiTheme="majorHAnsi" w:hAnsiTheme="majorHAnsi" w:cstheme="majorHAnsi"/>
          <w:kern w:val="0"/>
          <w:lang w:val="en-US"/>
        </w:rPr>
        <w:t>lthough it has not thoroughly been investigated yet</w:t>
      </w:r>
      <w:r w:rsidR="006A373A">
        <w:rPr>
          <w:rFonts w:asciiTheme="majorHAnsi" w:hAnsiTheme="majorHAnsi" w:cstheme="majorHAnsi"/>
          <w:kern w:val="0"/>
          <w:lang w:val="en-US"/>
        </w:rPr>
        <w:t>, there is no reason indicating different outcomes for estimates of infection parameters in the wild.</w:t>
      </w:r>
      <w:r w:rsidR="005D2101">
        <w:rPr>
          <w:rFonts w:asciiTheme="majorHAnsi" w:hAnsiTheme="majorHAnsi" w:cstheme="majorHAnsi"/>
          <w:kern w:val="0"/>
          <w:lang w:val="en-US"/>
        </w:rPr>
        <w:t xml:space="preserve"> A study on the chronic wasting disease in deer species showed that the survey method used to estimate the disease prevalence can lead to overestimation or underestimation of the true infection parameter </w:t>
      </w:r>
      <w:r w:rsidR="005D2101">
        <w:rPr>
          <w:rFonts w:asciiTheme="majorHAnsi" w:hAnsiTheme="majorHAnsi" w:cstheme="majorHAnsi"/>
          <w:kern w:val="0"/>
          <w:lang w:val="en-US"/>
        </w:rPr>
        <w:fldChar w:fldCharType="begin"/>
      </w:r>
      <w:r w:rsidR="005D2101">
        <w:rPr>
          <w:rFonts w:asciiTheme="majorHAnsi" w:hAnsiTheme="majorHAnsi" w:cstheme="majorHAnsi"/>
          <w:kern w:val="0"/>
          <w:lang w:val="en-US"/>
        </w:rPr>
        <w:instrText xml:space="preserve"> ADDIN ZOTERO_ITEM CSL_CITATION {"citationID":"JDihBf6j","properties":{"formattedCitation":"(Nusser et al., 2008)","plainCitation":"(Nusser et al., 2008)","noteIndex":0},"citationItems":[{"id":7655,"uris":["http://zotero.org/groups/2585270/items/CGTXJBRG"],"itemData":{"id":7655,"type":"article-journal","abstract":"Disease surveillance in wildlife populations involves detecting the presence of a disease, characterizing its prevalence and spread, and subsequent monitoring. A probability sample of animals selected from the population and corresponding estimators of disease prevalence and detection provide estimates with quantifiable statistical properties, but this approach is rarely used. Although wildlife scientists often assume probability sampling and random disease distributions to calculate sample sizes, convenience samples (i.e., samples of readily available animals) are typically used, and disease distributions are rarely random. We demonstrate how landscape-based simulation can be used to explore properties of estimators from convenience samples in relation to probability samples. We used simulation methods to model what is known about the habitat pre</w:instrText>
      </w:r>
      <w:r w:rsidR="005D2101" w:rsidRPr="006F5BC6">
        <w:rPr>
          <w:rFonts w:asciiTheme="majorHAnsi" w:hAnsiTheme="majorHAnsi" w:cstheme="majorHAnsi"/>
          <w:kern w:val="0"/>
          <w:lang w:val="en-CA"/>
          <w:rPrChange w:id="30" w:author="Juliane Vigneault" w:date="2023-08-20T20:24:00Z">
            <w:rPr>
              <w:rFonts w:asciiTheme="majorHAnsi" w:hAnsiTheme="majorHAnsi" w:cstheme="majorHAnsi"/>
              <w:kern w:val="0"/>
              <w:lang w:val="en-US"/>
            </w:rPr>
          </w:rPrChange>
        </w:rPr>
        <w:instrText>ferences of the wildlife population, the disease distribution, and the potential biases of the convenience-sample approac</w:instrText>
      </w:r>
      <w:r w:rsidR="005D2101" w:rsidRPr="00EC6C20">
        <w:rPr>
          <w:rFonts w:asciiTheme="majorHAnsi" w:hAnsiTheme="majorHAnsi" w:cstheme="majorHAnsi"/>
          <w:kern w:val="0"/>
        </w:rPr>
        <w:instrText xml:space="preserve">h. Using chronic wasting disease in free-ranging deer (Odocoileus virginianus) as a simple illustration, we show that using probability sample designs with appropriate estimators provides unbiased surveillance parameter estimates but that the selection bias and coverage errors associated with convenience samples can lead to biased and misleading results. We also suggest practical alternatives to convenience samples that mix probability and convenience sampling. For example, a sample of land areas can be selected using a probability design that oversamples areas with larger animal populations, followed by harvesting of individual animals within sampled areas using a convenience sampling method.","container-title":"The Journal of Wildlife Management","DOI":"10.2193/2007-317","ISSN":"1937-2817","issue":"1","language":"en","license":"2008 The Wildlife Society","note":"_eprint: https://onlinelibrary.wiley.com/doi/pdf/10.2193/2007-317","page":"52-60","source":"Wiley Online Library","title":"Sampling Considerations for Disease Surveillance in Wildlife Populations","volume":"72","author":[{"family":"Nusser","given":"Sarah M."},{"family":"Clark","given":"William R."},{"family":"Otis","given":"David L."},{"family":"Huang","given":"Ling"}],"issued":{"date-parts":[["2008"]]}}}],"schema":"https://github.com/citation-style-language/schema/raw/master/csl-citation.json"} </w:instrText>
      </w:r>
      <w:r w:rsidR="005D2101">
        <w:rPr>
          <w:rFonts w:asciiTheme="majorHAnsi" w:hAnsiTheme="majorHAnsi" w:cstheme="majorHAnsi"/>
          <w:kern w:val="0"/>
          <w:lang w:val="en-US"/>
        </w:rPr>
        <w:fldChar w:fldCharType="separate"/>
      </w:r>
      <w:r w:rsidR="005D2101" w:rsidRPr="00EC6C20">
        <w:rPr>
          <w:rFonts w:asciiTheme="majorHAnsi" w:hAnsiTheme="majorHAnsi" w:cstheme="majorHAnsi"/>
          <w:noProof/>
          <w:kern w:val="0"/>
        </w:rPr>
        <w:t>(Nusser et al., 2008)</w:t>
      </w:r>
      <w:r w:rsidR="005D2101">
        <w:rPr>
          <w:rFonts w:asciiTheme="majorHAnsi" w:hAnsiTheme="majorHAnsi" w:cstheme="majorHAnsi"/>
          <w:kern w:val="0"/>
          <w:lang w:val="en-US"/>
        </w:rPr>
        <w:fldChar w:fldCharType="end"/>
      </w:r>
      <w:r w:rsidR="005D2101" w:rsidRPr="00EC6C20">
        <w:rPr>
          <w:rFonts w:asciiTheme="majorHAnsi" w:hAnsiTheme="majorHAnsi" w:cstheme="majorHAnsi"/>
          <w:kern w:val="0"/>
        </w:rPr>
        <w:t>.</w:t>
      </w:r>
      <w:r w:rsidR="00CC1E76" w:rsidRPr="00EC6C20">
        <w:rPr>
          <w:rFonts w:asciiTheme="majorHAnsi" w:hAnsiTheme="majorHAnsi" w:cstheme="majorHAnsi"/>
          <w:kern w:val="0"/>
        </w:rPr>
        <w:t xml:space="preserve"> </w:t>
      </w:r>
      <w:r w:rsidR="00CC1E76">
        <w:rPr>
          <w:rFonts w:asciiTheme="majorHAnsi" w:hAnsiTheme="majorHAnsi" w:cstheme="majorHAnsi"/>
          <w:kern w:val="0"/>
          <w:lang w:val="en-US"/>
        </w:rPr>
        <w:fldChar w:fldCharType="begin"/>
      </w:r>
      <w:r w:rsidR="00CC1E76" w:rsidRPr="00EC6C20">
        <w:rPr>
          <w:rFonts w:asciiTheme="majorHAnsi" w:hAnsiTheme="majorHAnsi" w:cstheme="majorHAnsi"/>
          <w:kern w:val="0"/>
        </w:rPr>
        <w:instrText xml:space="preserve"> ADDIN ZOTERO_ITEM CSL_CITATION {"citationID":"zTmrHw3s","properties":{"formattedCitation":"(Wilson et al., 1993)","plainCitation":"(Wilson et al., 1993)","noteIndex":0},"citationItems":[{"id":3411,"uris":["http://zotero.org/groups/2585270/items/KVMBMIUX"],"itemData":{"id":3411,"type":"article-journal","abstract":"The shy–bold continuum is recognized as a fundamental axis of behavioral variation in humans, but 3 major issues have not been addressed. First, the taxonomic distribution of shyness and boldness is unknown. S</w:instrText>
      </w:r>
      <w:r w:rsidR="00CC1E76" w:rsidRPr="006F5BC6">
        <w:rPr>
          <w:rFonts w:asciiTheme="majorHAnsi" w:hAnsiTheme="majorHAnsi" w:cstheme="majorHAnsi"/>
          <w:kern w:val="0"/>
          <w:lang w:val="en-CA"/>
          <w:rPrChange w:id="31" w:author="Juliane Vigneault" w:date="2023-08-20T20:16:00Z">
            <w:rPr>
              <w:rFonts w:asciiTheme="majorHAnsi" w:hAnsiTheme="majorHAnsi" w:cstheme="majorHAnsi"/>
              <w:kern w:val="0"/>
              <w:lang w:val="en-US"/>
            </w:rPr>
          </w:rPrChange>
        </w:rPr>
        <w:instrText xml:space="preserve">econd, the ecological consequences of shyness and boldness have not been studied in natural populations. Third, no one has tried to predict and test patterns of shyness and boldness that might result from natural selection. The authors show that a shy–bold continuum, which influences diet, predator risk, and parasite fauna, exists in juvenile pumpkinseed sunfish. Individual differences are relatively stable in nature but seem to disappear when the fish are held in social and ecological isolation in the laboratory. Thus, phenotypic stability may not reflect innate tendencies to be shy or bold but rather environmental conditions that maintain differences between phenotypically plastic individuals. (PsycINFO Database Record (c) 2016 APA, all rights reserved)","container-title":"Journal of Comparative Psychology","DOI":"10.1037/0735-7036.107.3.250","ISSN":"1939-2087","note":"publisher-place: US\npublisher: American Psychological Association","page":"250-260","source":"APA PsycNet","title":"Shy-bold continuum in pumpkinseed sunfish (Lepomis gibbosus): An ecological study of a psychological trait","title-short":"Shy-bold continuum in pumpkinseed sunfish (Lepomis gibbosus)","volume":"107","author":[{"family":"Wilson","given":"David S."},{"family":"Coleman","given":"Kristine"},{"family":"Clark","given":"Anne B."},{"family":"Biederman","given":"Laurence"}],"issued":{"date-parts":[["1993"]]}}}],"schema":"https://github.com/citation-style-language/schema/raw/master/csl-citation.json"} </w:instrText>
      </w:r>
      <w:r w:rsidR="00CC1E76">
        <w:rPr>
          <w:rFonts w:asciiTheme="majorHAnsi" w:hAnsiTheme="majorHAnsi" w:cstheme="majorHAnsi"/>
          <w:kern w:val="0"/>
          <w:lang w:val="en-US"/>
        </w:rPr>
        <w:fldChar w:fldCharType="separate"/>
      </w:r>
      <w:r w:rsidR="00CC1E76" w:rsidRPr="006F5BC6">
        <w:rPr>
          <w:rFonts w:asciiTheme="majorHAnsi" w:hAnsiTheme="majorHAnsi" w:cstheme="majorHAnsi"/>
          <w:noProof/>
          <w:kern w:val="0"/>
          <w:lang w:val="en-CA"/>
          <w:rPrChange w:id="32" w:author="Juliane Vigneault" w:date="2023-08-20T20:16:00Z">
            <w:rPr>
              <w:rFonts w:asciiTheme="majorHAnsi" w:hAnsiTheme="majorHAnsi" w:cstheme="majorHAnsi"/>
              <w:noProof/>
              <w:kern w:val="0"/>
              <w:lang w:val="en-US"/>
            </w:rPr>
          </w:rPrChange>
        </w:rPr>
        <w:t>Wilson et al. (1993)</w:t>
      </w:r>
      <w:r w:rsidR="00CC1E76">
        <w:rPr>
          <w:rFonts w:asciiTheme="majorHAnsi" w:hAnsiTheme="majorHAnsi" w:cstheme="majorHAnsi"/>
          <w:kern w:val="0"/>
          <w:lang w:val="en-US"/>
        </w:rPr>
        <w:fldChar w:fldCharType="end"/>
      </w:r>
      <w:r w:rsidR="00CC1E76" w:rsidRPr="006F5BC6">
        <w:rPr>
          <w:rFonts w:asciiTheme="majorHAnsi" w:hAnsiTheme="majorHAnsi" w:cstheme="majorHAnsi"/>
          <w:kern w:val="0"/>
          <w:lang w:val="en-CA"/>
          <w:rPrChange w:id="33" w:author="Juliane Vigneault" w:date="2023-08-20T20:16:00Z">
            <w:rPr>
              <w:rFonts w:asciiTheme="majorHAnsi" w:hAnsiTheme="majorHAnsi" w:cstheme="majorHAnsi"/>
              <w:kern w:val="0"/>
              <w:lang w:val="en-US"/>
            </w:rPr>
          </w:rPrChange>
        </w:rPr>
        <w:t xml:space="preserve"> </w:t>
      </w:r>
      <w:r w:rsidR="00841FDB" w:rsidRPr="006F5BC6">
        <w:rPr>
          <w:rFonts w:asciiTheme="majorHAnsi" w:hAnsiTheme="majorHAnsi" w:cstheme="majorHAnsi"/>
          <w:kern w:val="0"/>
          <w:lang w:val="en-CA"/>
          <w:rPrChange w:id="34" w:author="Juliane Vigneault" w:date="2023-08-20T20:16:00Z">
            <w:rPr>
              <w:rFonts w:asciiTheme="majorHAnsi" w:hAnsiTheme="majorHAnsi" w:cstheme="majorHAnsi"/>
              <w:kern w:val="0"/>
              <w:lang w:val="en-US"/>
            </w:rPr>
          </w:rPrChange>
        </w:rPr>
        <w:t xml:space="preserve">also </w:t>
      </w:r>
      <w:r w:rsidR="00CC1E76" w:rsidRPr="006F5BC6">
        <w:rPr>
          <w:rFonts w:asciiTheme="majorHAnsi" w:hAnsiTheme="majorHAnsi" w:cstheme="majorHAnsi"/>
          <w:kern w:val="0"/>
          <w:lang w:val="en-CA"/>
          <w:rPrChange w:id="35" w:author="Juliane Vigneault" w:date="2023-08-20T20:16:00Z">
            <w:rPr>
              <w:rFonts w:asciiTheme="majorHAnsi" w:hAnsiTheme="majorHAnsi" w:cstheme="majorHAnsi"/>
              <w:kern w:val="0"/>
              <w:lang w:val="en-US"/>
            </w:rPr>
          </w:rPrChange>
        </w:rPr>
        <w:t>observed different infection levels in Pumpkinseed sunfish (</w:t>
      </w:r>
      <w:r w:rsidR="00CC1E76" w:rsidRPr="006F5BC6">
        <w:rPr>
          <w:rFonts w:asciiTheme="majorHAnsi" w:hAnsiTheme="majorHAnsi" w:cstheme="majorHAnsi"/>
          <w:i/>
          <w:iCs/>
          <w:kern w:val="0"/>
          <w:lang w:val="en-CA"/>
          <w:rPrChange w:id="36" w:author="Juliane Vigneault" w:date="2023-08-20T20:16:00Z">
            <w:rPr>
              <w:rFonts w:asciiTheme="majorHAnsi" w:hAnsiTheme="majorHAnsi" w:cstheme="majorHAnsi"/>
              <w:i/>
              <w:iCs/>
              <w:kern w:val="0"/>
              <w:lang w:val="en-US"/>
            </w:rPr>
          </w:rPrChange>
        </w:rPr>
        <w:t>Lepomis gibbosus</w:t>
      </w:r>
      <w:r w:rsidR="00CC1E76" w:rsidRPr="006F5BC6">
        <w:rPr>
          <w:rFonts w:asciiTheme="majorHAnsi" w:hAnsiTheme="majorHAnsi" w:cstheme="majorHAnsi"/>
          <w:kern w:val="0"/>
          <w:lang w:val="en-CA"/>
          <w:rPrChange w:id="37" w:author="Juliane Vigneault" w:date="2023-08-20T20:16:00Z">
            <w:rPr>
              <w:rFonts w:asciiTheme="majorHAnsi" w:hAnsiTheme="majorHAnsi" w:cstheme="majorHAnsi"/>
              <w:kern w:val="0"/>
              <w:lang w:val="en-US"/>
            </w:rPr>
          </w:rPrChange>
        </w:rPr>
        <w:t xml:space="preserve">) depending on the fishing method. </w:t>
      </w:r>
      <w:r w:rsidR="00CC1E76">
        <w:rPr>
          <w:rFonts w:asciiTheme="majorHAnsi" w:hAnsiTheme="majorHAnsi" w:cstheme="majorHAnsi"/>
          <w:kern w:val="0"/>
          <w:lang w:val="en-US"/>
        </w:rPr>
        <w:fldChar w:fldCharType="begin"/>
      </w:r>
      <w:r w:rsidR="00CC1E76" w:rsidRPr="006F5BC6">
        <w:rPr>
          <w:rFonts w:asciiTheme="majorHAnsi" w:hAnsiTheme="majorHAnsi" w:cstheme="majorHAnsi"/>
          <w:kern w:val="0"/>
          <w:lang w:val="en-CA"/>
          <w:rPrChange w:id="38" w:author="Juliane Vigneault" w:date="2023-08-20T20:16:00Z">
            <w:rPr>
              <w:rFonts w:asciiTheme="majorHAnsi" w:hAnsiTheme="majorHAnsi" w:cstheme="majorHAnsi"/>
              <w:kern w:val="0"/>
              <w:lang w:val="en-US"/>
            </w:rPr>
          </w:rPrChange>
        </w:rPr>
        <w:instrText xml:space="preserve"> ADDIN ZOTERO_ITEM CSL_CITATION {"citationID":"x7hxq9cf","properties":{"formattedCitation":"(Poulin, 2013)","plainCitation":"(Poulin, 2013)","noteIndex":0},"citationItems":[{"id":5075,"uris":["http://zotero.org/groups/2585270/items/N6WA52LD"],"itemData":{"id":5075,"type":"article-journal","abstract":"Aggregated distributions among individual hosts are a defining feature of metazoan parasite populations. Heterogeneity among host individuals in exposure to parasites or in susceptibility to infection is thought to be the main factor generating aggregation, with properties of parasites themselves explaining some of the variability in aggregation levels observed among species. Here, using data from 410 samples of helminth parasites on fish hosts, I tested the contribution of (i) within-sample variation in host body size, taken as a proxy for variability in host susceptibility, and (ii) parasite taxon and developmental stage, to the aggregated distribution of parasites. Log-transformed variance in numbers of parasites per host was regressed against log mean number</w:instrText>
      </w:r>
      <w:r w:rsidR="00CC1E76" w:rsidRPr="00053309">
        <w:rPr>
          <w:rFonts w:asciiTheme="majorHAnsi" w:hAnsiTheme="majorHAnsi" w:cstheme="majorHAnsi"/>
          <w:kern w:val="0"/>
          <w:lang w:val="en-US"/>
        </w:rPr>
        <w:instrText xml:space="preserve"> across all samples; the strong relationship (r2 = 0·88) indicated that aggregation levels are tightly constrained by mean infection levels, and that only a small proportion of the observed variability in parasite aggregation levels remains to be accounted for by other factors. Using the residuals of</w:instrText>
      </w:r>
      <w:r w:rsidR="00CC1E76" w:rsidRPr="00CC1E76">
        <w:rPr>
          <w:rFonts w:asciiTheme="majorHAnsi" w:hAnsiTheme="majorHAnsi" w:cstheme="majorHAnsi"/>
          <w:kern w:val="0"/>
          <w:lang w:val="en-US"/>
        </w:rPr>
        <w:instrText xml:space="preserve"> this regression as measures of ‘unexplained’ aggregation, a mixed effects model revealed no significant effect of within-sample variation in host body size or of parasite taxon or stage (i.e. juvenile versus adult) on parasite aggregation level within a sample. However, much of the remaining variability in parasite aggregation levels among samples was accounted for by the number of individual hosts examined per sample, and species-specific and study-specific effects reflecting idiosyncrasies of particular systems. This suggests that with most differences in aggregation among samples already explained, there may be little point in seeking universal causes for the remaining variation.","container-title":"Parasitology","DOI":"10.1017/S0031182012002053","ISSN":"0031-1820, 1469-8161","issue":"4","language":"en","note":"publisher: Cambridge University Press","page":"541-546","source":"Cambridge University Press","title":"Explaining variability in parasite aggregation levels among host samples","volume":"140","author":[{"family":"Poulin","given":"Robert"}],"issued":{"date-parts":[["2013",4]]}}}],"schema":"https://github.com/citation-style-language/schema/raw/master/csl-citation.json"} </w:instrText>
      </w:r>
      <w:r w:rsidR="00CC1E76">
        <w:rPr>
          <w:rFonts w:asciiTheme="majorHAnsi" w:hAnsiTheme="majorHAnsi" w:cstheme="majorHAnsi"/>
          <w:kern w:val="0"/>
          <w:lang w:val="en-US"/>
        </w:rPr>
        <w:fldChar w:fldCharType="separate"/>
      </w:r>
      <w:r w:rsidR="00CC1E76" w:rsidRPr="00CC1E76">
        <w:rPr>
          <w:rFonts w:asciiTheme="majorHAnsi" w:hAnsiTheme="majorHAnsi" w:cstheme="majorHAnsi"/>
          <w:noProof/>
          <w:kern w:val="0"/>
          <w:lang w:val="en-US"/>
        </w:rPr>
        <w:t>Poulin (2013)</w:t>
      </w:r>
      <w:r w:rsidR="00CC1E76">
        <w:rPr>
          <w:rFonts w:asciiTheme="majorHAnsi" w:hAnsiTheme="majorHAnsi" w:cstheme="majorHAnsi"/>
          <w:kern w:val="0"/>
          <w:lang w:val="en-US"/>
        </w:rPr>
        <w:fldChar w:fldCharType="end"/>
      </w:r>
      <w:r w:rsidR="00CC1E76" w:rsidRPr="00CC1E76">
        <w:rPr>
          <w:rFonts w:asciiTheme="majorHAnsi" w:hAnsiTheme="majorHAnsi" w:cstheme="majorHAnsi"/>
          <w:kern w:val="0"/>
          <w:lang w:val="en-US"/>
        </w:rPr>
        <w:t xml:space="preserve"> found </w:t>
      </w:r>
      <w:r w:rsidR="00CC1E76">
        <w:rPr>
          <w:rFonts w:asciiTheme="majorHAnsi" w:hAnsiTheme="majorHAnsi" w:cstheme="majorHAnsi"/>
          <w:kern w:val="0"/>
          <w:lang w:val="en-US"/>
        </w:rPr>
        <w:t>a we</w:t>
      </w:r>
      <w:r w:rsidR="00841FDB">
        <w:rPr>
          <w:rFonts w:asciiTheme="majorHAnsi" w:hAnsiTheme="majorHAnsi" w:cstheme="majorHAnsi"/>
          <w:kern w:val="0"/>
          <w:lang w:val="en-US"/>
        </w:rPr>
        <w:t>a</w:t>
      </w:r>
      <w:r w:rsidR="00CC1E76">
        <w:rPr>
          <w:rFonts w:asciiTheme="majorHAnsi" w:hAnsiTheme="majorHAnsi" w:cstheme="majorHAnsi"/>
          <w:kern w:val="0"/>
          <w:lang w:val="en-US"/>
        </w:rPr>
        <w:t>k correlation between the aggregation level of helminth parasite</w:t>
      </w:r>
      <w:r w:rsidR="007510CE">
        <w:rPr>
          <w:rFonts w:asciiTheme="majorHAnsi" w:hAnsiTheme="majorHAnsi" w:cstheme="majorHAnsi"/>
          <w:kern w:val="0"/>
          <w:lang w:val="en-US"/>
        </w:rPr>
        <w:t>s</w:t>
      </w:r>
      <w:r w:rsidR="00CC1E76">
        <w:rPr>
          <w:rFonts w:asciiTheme="majorHAnsi" w:hAnsiTheme="majorHAnsi" w:cstheme="majorHAnsi"/>
          <w:kern w:val="0"/>
          <w:lang w:val="en-US"/>
        </w:rPr>
        <w:t xml:space="preserve"> in fish hosts and the number of individual </w:t>
      </w:r>
      <w:proofErr w:type="gramStart"/>
      <w:r w:rsidR="00CC1E76">
        <w:rPr>
          <w:rFonts w:asciiTheme="majorHAnsi" w:hAnsiTheme="majorHAnsi" w:cstheme="majorHAnsi"/>
          <w:kern w:val="0"/>
          <w:lang w:val="en-US"/>
        </w:rPr>
        <w:t>host</w:t>
      </w:r>
      <w:proofErr w:type="gramEnd"/>
      <w:r w:rsidR="00CC1E76">
        <w:rPr>
          <w:rFonts w:asciiTheme="majorHAnsi" w:hAnsiTheme="majorHAnsi" w:cstheme="majorHAnsi"/>
          <w:kern w:val="0"/>
          <w:lang w:val="en-US"/>
        </w:rPr>
        <w:t xml:space="preserve"> sampled (sample size).</w:t>
      </w:r>
      <w:r w:rsidR="00C8680F">
        <w:rPr>
          <w:rFonts w:asciiTheme="majorHAnsi" w:hAnsiTheme="majorHAnsi" w:cstheme="majorHAnsi"/>
          <w:kern w:val="0"/>
          <w:lang w:val="en-US"/>
        </w:rPr>
        <w:t xml:space="preserve"> </w:t>
      </w:r>
      <w:commentRangeStart w:id="39"/>
      <w:r w:rsidR="005F41BD">
        <w:rPr>
          <w:rFonts w:asciiTheme="majorHAnsi" w:hAnsiTheme="majorHAnsi" w:cstheme="majorHAnsi"/>
          <w:kern w:val="0"/>
          <w:lang w:val="en-US"/>
        </w:rPr>
        <w:t>Consequently, sampling design elements must be considered when studying scale-dependencies of infection</w:t>
      </w:r>
      <w:r w:rsidR="00841FDB">
        <w:rPr>
          <w:rFonts w:asciiTheme="majorHAnsi" w:hAnsiTheme="majorHAnsi" w:cstheme="majorHAnsi"/>
          <w:kern w:val="0"/>
          <w:lang w:val="en-US"/>
        </w:rPr>
        <w:t xml:space="preserve"> parameters</w:t>
      </w:r>
      <w:r w:rsidR="005F41BD">
        <w:rPr>
          <w:rFonts w:asciiTheme="majorHAnsi" w:hAnsiTheme="majorHAnsi" w:cstheme="majorHAnsi"/>
          <w:kern w:val="0"/>
          <w:lang w:val="en-US"/>
        </w:rPr>
        <w:t>.</w:t>
      </w:r>
      <w:commentRangeEnd w:id="39"/>
      <w:r w:rsidR="00DC6207">
        <w:rPr>
          <w:rStyle w:val="CommentReference"/>
        </w:rPr>
        <w:commentReference w:id="39"/>
      </w:r>
    </w:p>
    <w:p w14:paraId="34D29E20" w14:textId="24AE7990" w:rsidR="00DF29AC" w:rsidRDefault="00DF29AC" w:rsidP="00F915C7">
      <w:pPr>
        <w:autoSpaceDE w:val="0"/>
        <w:autoSpaceDN w:val="0"/>
        <w:adjustRightInd w:val="0"/>
        <w:spacing w:line="276" w:lineRule="auto"/>
        <w:jc w:val="both"/>
        <w:rPr>
          <w:rFonts w:asciiTheme="majorHAnsi" w:hAnsiTheme="majorHAnsi" w:cstheme="majorHAnsi"/>
          <w:kern w:val="0"/>
          <w:lang w:val="en-US"/>
        </w:rPr>
      </w:pPr>
    </w:p>
    <w:p w14:paraId="545342E5" w14:textId="1D7C737A" w:rsidR="00E06487" w:rsidRDefault="009A6ECE" w:rsidP="00E06487">
      <w:pPr>
        <w:autoSpaceDE w:val="0"/>
        <w:autoSpaceDN w:val="0"/>
        <w:adjustRightInd w:val="0"/>
        <w:spacing w:line="276" w:lineRule="auto"/>
        <w:jc w:val="both"/>
        <w:rPr>
          <w:rFonts w:asciiTheme="majorHAnsi" w:hAnsiTheme="majorHAnsi" w:cstheme="majorHAnsi"/>
          <w:kern w:val="0"/>
          <w:lang w:val="en-US"/>
        </w:rPr>
      </w:pPr>
      <w:r w:rsidRPr="009A6ECE">
        <w:rPr>
          <w:rFonts w:asciiTheme="majorHAnsi" w:hAnsiTheme="majorHAnsi" w:cstheme="majorHAnsi"/>
          <w:b/>
          <w:bCs/>
          <w:kern w:val="0"/>
          <w:lang w:val="en-US"/>
        </w:rPr>
        <w:lastRenderedPageBreak/>
        <w:t>[PAR</w:t>
      </w:r>
      <w:r w:rsidR="00C53B2A">
        <w:rPr>
          <w:rFonts w:asciiTheme="majorHAnsi" w:hAnsiTheme="majorHAnsi" w:cstheme="majorHAnsi"/>
          <w:b/>
          <w:bCs/>
          <w:kern w:val="0"/>
          <w:lang w:val="en-US"/>
        </w:rPr>
        <w:t>6</w:t>
      </w:r>
      <w:r w:rsidRPr="009A6ECE">
        <w:rPr>
          <w:rFonts w:asciiTheme="majorHAnsi" w:hAnsiTheme="majorHAnsi" w:cstheme="majorHAnsi"/>
          <w:b/>
          <w:bCs/>
          <w:kern w:val="0"/>
          <w:lang w:val="en-US"/>
        </w:rPr>
        <w:t>]</w:t>
      </w:r>
      <w:r>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Here, we </w:t>
      </w:r>
      <w:r w:rsidR="006806A0">
        <w:rPr>
          <w:rFonts w:asciiTheme="majorHAnsi" w:hAnsiTheme="majorHAnsi" w:cstheme="majorHAnsi"/>
          <w:kern w:val="0"/>
          <w:lang w:val="en-US"/>
        </w:rPr>
        <w:t>explore</w:t>
      </w:r>
      <w:r w:rsidR="007A7D91">
        <w:rPr>
          <w:rFonts w:asciiTheme="majorHAnsi" w:hAnsiTheme="majorHAnsi" w:cstheme="majorHAnsi"/>
          <w:kern w:val="0"/>
          <w:lang w:val="en-US"/>
        </w:rPr>
        <w:t xml:space="preserve"> the effect of spatial scale on infection prevalence estimates across different sampling methods using data on the black spot disease in littoral fish communities across </w:t>
      </w:r>
      <w:r w:rsidR="009D1A53" w:rsidRPr="00084F40">
        <w:rPr>
          <w:rFonts w:asciiTheme="majorHAnsi" w:hAnsiTheme="majorHAnsi" w:cstheme="majorHAnsi"/>
          <w:kern w:val="0"/>
          <w:lang w:val="en-US"/>
        </w:rPr>
        <w:t>1</w:t>
      </w:r>
      <w:r w:rsidR="0022294B">
        <w:rPr>
          <w:rFonts w:asciiTheme="majorHAnsi" w:hAnsiTheme="majorHAnsi" w:cstheme="majorHAnsi"/>
          <w:kern w:val="0"/>
          <w:lang w:val="en-US"/>
        </w:rPr>
        <w:t>4</w:t>
      </w:r>
      <w:r w:rsidR="007A7D91" w:rsidRPr="00084F40">
        <w:rPr>
          <w:rFonts w:asciiTheme="majorHAnsi" w:hAnsiTheme="majorHAnsi" w:cstheme="majorHAnsi"/>
          <w:kern w:val="0"/>
          <w:lang w:val="en-US"/>
        </w:rPr>
        <w:t xml:space="preserve"> lakes</w:t>
      </w:r>
      <w:r w:rsidR="007A7D91">
        <w:rPr>
          <w:rFonts w:asciiTheme="majorHAnsi" w:hAnsiTheme="majorHAnsi" w:cstheme="majorHAnsi"/>
          <w:kern w:val="0"/>
          <w:lang w:val="en-US"/>
        </w:rPr>
        <w:t xml:space="preserve"> varying in morphometric attributes and local </w:t>
      </w:r>
      <w:r w:rsidR="002C6829">
        <w:rPr>
          <w:rFonts w:asciiTheme="majorHAnsi" w:hAnsiTheme="majorHAnsi" w:cstheme="majorHAnsi"/>
          <w:kern w:val="0"/>
          <w:lang w:val="en-US"/>
        </w:rPr>
        <w:t xml:space="preserve">biotic and abiotic </w:t>
      </w:r>
      <w:r w:rsidR="007A7D91">
        <w:rPr>
          <w:rFonts w:asciiTheme="majorHAnsi" w:hAnsiTheme="majorHAnsi" w:cstheme="majorHAnsi"/>
          <w:kern w:val="0"/>
          <w:lang w:val="en-US"/>
        </w:rPr>
        <w:t xml:space="preserve">conditions. We analyze infection prevalence data </w:t>
      </w:r>
      <w:r w:rsidR="00084F40">
        <w:rPr>
          <w:rFonts w:asciiTheme="majorHAnsi" w:hAnsiTheme="majorHAnsi" w:cstheme="majorHAnsi"/>
          <w:kern w:val="0"/>
          <w:lang w:val="en-US"/>
        </w:rPr>
        <w:t xml:space="preserve">at the host-community level </w:t>
      </w:r>
      <w:r w:rsidR="006806A0">
        <w:rPr>
          <w:rFonts w:asciiTheme="majorHAnsi" w:hAnsiTheme="majorHAnsi" w:cstheme="majorHAnsi"/>
          <w:kern w:val="0"/>
          <w:lang w:val="en-US"/>
        </w:rPr>
        <w:t xml:space="preserve">(all fish hosts) </w:t>
      </w:r>
      <w:r w:rsidR="00241DED">
        <w:rPr>
          <w:rFonts w:asciiTheme="majorHAnsi" w:hAnsiTheme="majorHAnsi" w:cstheme="majorHAnsi"/>
          <w:kern w:val="0"/>
          <w:lang w:val="en-US"/>
        </w:rPr>
        <w:t xml:space="preserve">for scaling-dependencies </w:t>
      </w:r>
      <w:r w:rsidR="007A7D91">
        <w:rPr>
          <w:rFonts w:asciiTheme="majorHAnsi" w:hAnsiTheme="majorHAnsi" w:cstheme="majorHAnsi"/>
          <w:kern w:val="0"/>
          <w:lang w:val="en-US"/>
        </w:rPr>
        <w:t xml:space="preserve">through three </w:t>
      </w:r>
      <w:r w:rsidR="00084F40">
        <w:rPr>
          <w:rFonts w:asciiTheme="majorHAnsi" w:hAnsiTheme="majorHAnsi" w:cstheme="majorHAnsi"/>
          <w:kern w:val="0"/>
          <w:lang w:val="en-US"/>
        </w:rPr>
        <w:t xml:space="preserve">spatial </w:t>
      </w:r>
      <w:r w:rsidR="007A7D91">
        <w:rPr>
          <w:rFonts w:asciiTheme="majorHAnsi" w:hAnsiTheme="majorHAnsi" w:cstheme="majorHAnsi"/>
          <w:kern w:val="0"/>
          <w:lang w:val="en-US"/>
        </w:rPr>
        <w:t>scale levels</w:t>
      </w:r>
      <w:r w:rsidR="00241DED">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(regional, local and </w:t>
      </w:r>
      <w:commentRangeStart w:id="40"/>
      <w:r w:rsidR="00123442">
        <w:rPr>
          <w:rFonts w:asciiTheme="majorHAnsi" w:hAnsiTheme="majorHAnsi" w:cstheme="majorHAnsi"/>
          <w:kern w:val="0"/>
          <w:lang w:val="en-US"/>
        </w:rPr>
        <w:t>fine-scale</w:t>
      </w:r>
      <w:commentRangeEnd w:id="40"/>
      <w:r w:rsidR="00F73A12">
        <w:rPr>
          <w:rStyle w:val="CommentReference"/>
        </w:rPr>
        <w:commentReference w:id="40"/>
      </w:r>
      <w:r w:rsidR="00123442">
        <w:rPr>
          <w:rFonts w:asciiTheme="majorHAnsi" w:hAnsiTheme="majorHAnsi" w:cstheme="majorHAnsi"/>
          <w:kern w:val="0"/>
          <w:lang w:val="en-US"/>
        </w:rPr>
        <w:t xml:space="preserve">) </w:t>
      </w:r>
      <w:r w:rsidR="006806A0">
        <w:rPr>
          <w:rFonts w:asciiTheme="majorHAnsi" w:hAnsiTheme="majorHAnsi" w:cstheme="majorHAnsi"/>
          <w:kern w:val="0"/>
          <w:lang w:val="en-US"/>
        </w:rPr>
        <w:t>in order to</w:t>
      </w:r>
      <w:r w:rsidR="00BD0C3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investigate </w:t>
      </w:r>
      <w:r w:rsidR="007A7D91" w:rsidRPr="005217AC">
        <w:rPr>
          <w:rFonts w:asciiTheme="majorHAnsi" w:hAnsiTheme="majorHAnsi" w:cstheme="majorHAnsi"/>
          <w:b/>
          <w:bCs/>
          <w:kern w:val="0"/>
          <w:lang w:val="en-US"/>
        </w:rPr>
        <w:t>(</w:t>
      </w:r>
      <w:proofErr w:type="spellStart"/>
      <w:r w:rsidR="00084F40">
        <w:rPr>
          <w:rFonts w:asciiTheme="majorHAnsi" w:hAnsiTheme="majorHAnsi" w:cstheme="majorHAnsi"/>
          <w:b/>
          <w:bCs/>
          <w:kern w:val="0"/>
          <w:lang w:val="en-US"/>
        </w:rPr>
        <w:t>i</w:t>
      </w:r>
      <w:proofErr w:type="spellEnd"/>
      <w:r w:rsidR="007A7D91" w:rsidRPr="005217AC">
        <w:rPr>
          <w:rFonts w:asciiTheme="majorHAnsi" w:hAnsiTheme="majorHAnsi" w:cstheme="majorHAnsi"/>
          <w:b/>
          <w:bCs/>
          <w:kern w:val="0"/>
          <w:lang w:val="en-US"/>
        </w:rPr>
        <w:t>)</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the</w:t>
      </w:r>
      <w:r w:rsidR="009D1A53">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effect of random sampling </w:t>
      </w:r>
      <w:r w:rsidR="00D80D35">
        <w:rPr>
          <w:rFonts w:asciiTheme="majorHAnsi" w:hAnsiTheme="majorHAnsi" w:cstheme="majorHAnsi"/>
          <w:kern w:val="0"/>
          <w:lang w:val="en-US"/>
        </w:rPr>
        <w:t xml:space="preserve">effort </w:t>
      </w:r>
      <w:r w:rsidR="007A7D91">
        <w:rPr>
          <w:rFonts w:asciiTheme="majorHAnsi" w:hAnsiTheme="majorHAnsi" w:cstheme="majorHAnsi"/>
          <w:kern w:val="0"/>
          <w:lang w:val="en-US"/>
        </w:rPr>
        <w:t xml:space="preserve">on </w:t>
      </w:r>
      <w:r w:rsidR="00123442">
        <w:rPr>
          <w:rFonts w:asciiTheme="majorHAnsi" w:hAnsiTheme="majorHAnsi" w:cstheme="majorHAnsi"/>
          <w:kern w:val="0"/>
          <w:lang w:val="en-US"/>
        </w:rPr>
        <w:t xml:space="preserve">regional </w:t>
      </w:r>
      <w:r w:rsidR="007A7D91">
        <w:rPr>
          <w:rFonts w:asciiTheme="majorHAnsi" w:hAnsiTheme="majorHAnsi" w:cstheme="majorHAnsi"/>
          <w:kern w:val="0"/>
          <w:lang w:val="en-US"/>
        </w:rPr>
        <w:t>prevalence estimation</w:t>
      </w:r>
      <w:ins w:id="41" w:author="Éric Harvey" w:date="2023-08-21T13:29:00Z">
        <w:r w:rsidR="0046207B">
          <w:rPr>
            <w:rFonts w:asciiTheme="majorHAnsi" w:hAnsiTheme="majorHAnsi" w:cstheme="majorHAnsi"/>
            <w:kern w:val="0"/>
            <w:lang w:val="en-US"/>
          </w:rPr>
          <w:t xml:space="preserve"> (</w:t>
        </w:r>
      </w:ins>
      <w:ins w:id="42" w:author="Éric Harvey" w:date="2023-08-21T13:30:00Z">
        <w:r w:rsidR="0046207B">
          <w:rPr>
            <w:rFonts w:asciiTheme="majorHAnsi" w:hAnsiTheme="majorHAnsi" w:cstheme="majorHAnsi"/>
            <w:kern w:val="0"/>
            <w:lang w:val="en-US"/>
          </w:rPr>
          <w:t>random re-sampling accumulation curves)</w:t>
        </w:r>
      </w:ins>
      <w:r w:rsidR="00241DED">
        <w:rPr>
          <w:rFonts w:asciiTheme="majorHAnsi" w:hAnsiTheme="majorHAnsi" w:cstheme="majorHAnsi"/>
          <w:kern w:val="0"/>
          <w:lang w:val="en-US"/>
        </w:rPr>
        <w:t xml:space="preserve"> through different sampling methods</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w:t>
      </w:r>
      <w:r w:rsidR="007A7D91" w:rsidRPr="009A6ECE">
        <w:rPr>
          <w:rFonts w:asciiTheme="majorHAnsi" w:hAnsiTheme="majorHAnsi" w:cstheme="majorHAnsi"/>
          <w:b/>
          <w:bCs/>
          <w:kern w:val="0"/>
          <w:lang w:val="en-US"/>
        </w:rPr>
        <w:t xml:space="preserve">) </w:t>
      </w:r>
      <w:r w:rsidR="00123442">
        <w:rPr>
          <w:rFonts w:asciiTheme="majorHAnsi" w:hAnsiTheme="majorHAnsi" w:cstheme="majorHAnsi"/>
          <w:kern w:val="0"/>
          <w:lang w:val="en-US"/>
        </w:rPr>
        <w:t>t</w:t>
      </w:r>
      <w:r w:rsidR="009D1A53">
        <w:rPr>
          <w:rFonts w:asciiTheme="majorHAnsi" w:hAnsiTheme="majorHAnsi" w:cstheme="majorHAnsi"/>
          <w:kern w:val="0"/>
          <w:lang w:val="en-US"/>
        </w:rPr>
        <w:t xml:space="preserve">he </w:t>
      </w:r>
      <w:r w:rsidR="007A7D91">
        <w:rPr>
          <w:rFonts w:asciiTheme="majorHAnsi" w:hAnsiTheme="majorHAnsi" w:cstheme="majorHAnsi"/>
          <w:kern w:val="0"/>
          <w:lang w:val="en-US"/>
        </w:rPr>
        <w:t xml:space="preserve">distribution of observed </w:t>
      </w:r>
      <w:r w:rsidR="00123442">
        <w:rPr>
          <w:rFonts w:asciiTheme="majorHAnsi" w:hAnsiTheme="majorHAnsi" w:cstheme="majorHAnsi"/>
          <w:kern w:val="0"/>
          <w:lang w:val="en-US"/>
        </w:rPr>
        <w:t xml:space="preserve">local </w:t>
      </w:r>
      <w:r w:rsidR="007A7D91">
        <w:rPr>
          <w:rFonts w:asciiTheme="majorHAnsi" w:hAnsiTheme="majorHAnsi" w:cstheme="majorHAnsi"/>
          <w:kern w:val="0"/>
          <w:lang w:val="en-US"/>
        </w:rPr>
        <w:t xml:space="preserve">prevalence </w:t>
      </w:r>
      <w:r w:rsidR="009D1A53">
        <w:rPr>
          <w:rFonts w:asciiTheme="majorHAnsi" w:hAnsiTheme="majorHAnsi" w:cstheme="majorHAnsi"/>
          <w:kern w:val="0"/>
          <w:lang w:val="en-US"/>
        </w:rPr>
        <w:t>estimations</w:t>
      </w:r>
      <w:r w:rsidR="00123442">
        <w:rPr>
          <w:rFonts w:asciiTheme="majorHAnsi" w:hAnsiTheme="majorHAnsi" w:cstheme="majorHAnsi"/>
          <w:kern w:val="0"/>
          <w:lang w:val="en-US"/>
        </w:rPr>
        <w:t xml:space="preserve"> and</w:t>
      </w:r>
      <w:r w:rsidR="007A7D91">
        <w:rPr>
          <w:rFonts w:asciiTheme="majorHAnsi" w:hAnsiTheme="majorHAnsi" w:cstheme="majorHAnsi"/>
          <w:kern w:val="0"/>
          <w:lang w:val="en-US"/>
        </w:rPr>
        <w:t xml:space="preserve"> </w:t>
      </w:r>
      <w:r w:rsidR="007A7D91" w:rsidRPr="009A6ECE">
        <w:rPr>
          <w:rFonts w:asciiTheme="majorHAnsi" w:hAnsiTheme="majorHAnsi" w:cstheme="majorHAnsi"/>
          <w:b/>
          <w:bCs/>
          <w:kern w:val="0"/>
          <w:lang w:val="en-US"/>
        </w:rPr>
        <w:t>(</w:t>
      </w:r>
      <w:r w:rsidR="00F50929">
        <w:rPr>
          <w:rFonts w:asciiTheme="majorHAnsi" w:hAnsiTheme="majorHAnsi" w:cstheme="majorHAnsi"/>
          <w:b/>
          <w:bCs/>
          <w:kern w:val="0"/>
          <w:lang w:val="en-US"/>
        </w:rPr>
        <w:t>iii</w:t>
      </w:r>
      <w:r w:rsidR="007A7D91" w:rsidRPr="009A6ECE">
        <w:rPr>
          <w:rFonts w:asciiTheme="majorHAnsi" w:hAnsiTheme="majorHAnsi" w:cstheme="majorHAnsi"/>
          <w:b/>
          <w:bCs/>
          <w:kern w:val="0"/>
          <w:lang w:val="en-US"/>
        </w:rPr>
        <w:t>)</w:t>
      </w:r>
      <w:r w:rsidR="007A7D91">
        <w:rPr>
          <w:rFonts w:asciiTheme="majorHAnsi" w:hAnsiTheme="majorHAnsi" w:cstheme="majorHAnsi"/>
          <w:kern w:val="0"/>
          <w:lang w:val="en-US"/>
        </w:rPr>
        <w:t xml:space="preserve"> </w:t>
      </w:r>
      <w:r w:rsidR="00123442">
        <w:rPr>
          <w:rFonts w:asciiTheme="majorHAnsi" w:hAnsiTheme="majorHAnsi" w:cstheme="majorHAnsi"/>
          <w:kern w:val="0"/>
          <w:lang w:val="en-US"/>
        </w:rPr>
        <w:t xml:space="preserve">the </w:t>
      </w:r>
      <w:r w:rsidR="00D80D35">
        <w:rPr>
          <w:rFonts w:asciiTheme="majorHAnsi" w:hAnsiTheme="majorHAnsi" w:cstheme="majorHAnsi"/>
          <w:kern w:val="0"/>
          <w:lang w:val="en-US"/>
        </w:rPr>
        <w:t xml:space="preserve">importance of </w:t>
      </w:r>
      <w:r w:rsidR="007A7D91">
        <w:rPr>
          <w:rFonts w:asciiTheme="majorHAnsi" w:hAnsiTheme="majorHAnsi" w:cstheme="majorHAnsi"/>
          <w:kern w:val="0"/>
          <w:lang w:val="en-US"/>
        </w:rPr>
        <w:t>ecological predictors o</w:t>
      </w:r>
      <w:r w:rsidR="00D80D35">
        <w:rPr>
          <w:rFonts w:asciiTheme="majorHAnsi" w:hAnsiTheme="majorHAnsi" w:cstheme="majorHAnsi"/>
          <w:kern w:val="0"/>
          <w:lang w:val="en-US"/>
        </w:rPr>
        <w:t>n</w:t>
      </w:r>
      <w:r w:rsidR="007A7D91">
        <w:rPr>
          <w:rFonts w:asciiTheme="majorHAnsi" w:hAnsiTheme="majorHAnsi" w:cstheme="majorHAnsi"/>
          <w:kern w:val="0"/>
          <w:lang w:val="en-US"/>
        </w:rPr>
        <w:t xml:space="preserve"> infection</w:t>
      </w:r>
      <w:r w:rsidR="009D1A53">
        <w:rPr>
          <w:rFonts w:asciiTheme="majorHAnsi" w:hAnsiTheme="majorHAnsi" w:cstheme="majorHAnsi"/>
          <w:kern w:val="0"/>
          <w:lang w:val="en-US"/>
        </w:rPr>
        <w:t xml:space="preserve"> prevalence</w:t>
      </w:r>
      <w:r w:rsidR="00123442">
        <w:rPr>
          <w:rFonts w:asciiTheme="majorHAnsi" w:hAnsiTheme="majorHAnsi" w:cstheme="majorHAnsi"/>
          <w:kern w:val="0"/>
          <w:lang w:val="en-US"/>
        </w:rPr>
        <w:t xml:space="preserve"> on a </w:t>
      </w:r>
      <w:r w:rsidR="006806A0">
        <w:rPr>
          <w:rFonts w:asciiTheme="majorHAnsi" w:hAnsiTheme="majorHAnsi" w:cstheme="majorHAnsi"/>
          <w:kern w:val="0"/>
          <w:lang w:val="en-US"/>
        </w:rPr>
        <w:t xml:space="preserve">fine-scale sampling. </w:t>
      </w:r>
      <w:r w:rsidR="007A7D91">
        <w:rPr>
          <w:rFonts w:asciiTheme="majorHAnsi" w:hAnsiTheme="majorHAnsi" w:cstheme="majorHAnsi"/>
          <w:kern w:val="0"/>
          <w:lang w:val="en-US"/>
        </w:rPr>
        <w:t>For regional scale</w:t>
      </w:r>
      <w:r w:rsidR="00214285">
        <w:rPr>
          <w:rFonts w:asciiTheme="majorHAnsi" w:hAnsiTheme="majorHAnsi" w:cstheme="majorHAnsi"/>
          <w:kern w:val="0"/>
          <w:lang w:val="en-US"/>
        </w:rPr>
        <w:t xml:space="preserve"> analysis</w:t>
      </w:r>
      <w:r w:rsidR="008A5CB2">
        <w:rPr>
          <w:rFonts w:asciiTheme="majorHAnsi" w:hAnsiTheme="majorHAnsi" w:cstheme="majorHAnsi"/>
          <w:kern w:val="0"/>
          <w:lang w:val="en-US"/>
        </w:rPr>
        <w:t>,</w:t>
      </w:r>
      <w:r w:rsidR="007A7D91">
        <w:rPr>
          <w:rFonts w:asciiTheme="majorHAnsi" w:hAnsiTheme="majorHAnsi" w:cstheme="majorHAnsi"/>
          <w:kern w:val="0"/>
          <w:lang w:val="en-US"/>
        </w:rPr>
        <w:t xml:space="preserve"> we </w:t>
      </w:r>
      <w:r w:rsidR="008A5CB2">
        <w:rPr>
          <w:rFonts w:asciiTheme="majorHAnsi" w:hAnsiTheme="majorHAnsi" w:cstheme="majorHAnsi"/>
          <w:kern w:val="0"/>
          <w:lang w:val="en-US"/>
        </w:rPr>
        <w:t>generated r</w:t>
      </w:r>
      <w:r w:rsidR="007A7D91">
        <w:rPr>
          <w:rFonts w:asciiTheme="majorHAnsi" w:hAnsiTheme="majorHAnsi" w:cstheme="majorHAnsi"/>
          <w:kern w:val="0"/>
          <w:lang w:val="en-US"/>
        </w:rPr>
        <w:t xml:space="preserve">andom prevalence accumulation curves by resampling across </w:t>
      </w:r>
      <w:r w:rsidR="00181394">
        <w:rPr>
          <w:rFonts w:asciiTheme="majorHAnsi" w:hAnsiTheme="majorHAnsi" w:cstheme="majorHAnsi"/>
          <w:kern w:val="0"/>
          <w:lang w:val="en-US"/>
        </w:rPr>
        <w:t xml:space="preserve">all </w:t>
      </w:r>
      <w:r w:rsidR="007A7D91">
        <w:rPr>
          <w:rFonts w:asciiTheme="majorHAnsi" w:hAnsiTheme="majorHAnsi" w:cstheme="majorHAnsi"/>
          <w:kern w:val="0"/>
          <w:lang w:val="en-US"/>
        </w:rPr>
        <w:t>lakes. This approach allows us to compare regional-scale prevalence estimates (and associated variance) among different sampling methods along a gradient of increasing sampling effort (or area sampled). Akin to interpretations of species-area relationships, the accumulation curves can show evidence for scale-invariance (“flat curve”</w:t>
      </w:r>
      <w:r w:rsidR="0046670F">
        <w:rPr>
          <w:rFonts w:asciiTheme="majorHAnsi" w:hAnsiTheme="majorHAnsi" w:cstheme="majorHAnsi"/>
          <w:kern w:val="0"/>
          <w:lang w:val="en-US"/>
        </w:rPr>
        <w:t xml:space="preserve"> – </w:t>
      </w:r>
      <w:r w:rsidR="007A7D91">
        <w:rPr>
          <w:rFonts w:asciiTheme="majorHAnsi" w:hAnsiTheme="majorHAnsi" w:cstheme="majorHAnsi"/>
          <w:kern w:val="0"/>
          <w:lang w:val="en-US"/>
        </w:rPr>
        <w:t>infection prevalence does not change with increasing sampled area because it is well</w:t>
      </w:r>
      <w:r w:rsidR="00425579">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mixed across samples) or for spatial </w:t>
      </w:r>
      <w:r w:rsidR="008B108B">
        <w:rPr>
          <w:rFonts w:asciiTheme="majorHAnsi" w:hAnsiTheme="majorHAnsi" w:cstheme="majorHAnsi"/>
          <w:kern w:val="0"/>
          <w:lang w:val="en-US"/>
        </w:rPr>
        <w:t>patchiness</w:t>
      </w:r>
      <w:r w:rsidR="007A7D91">
        <w:rPr>
          <w:rFonts w:asciiTheme="majorHAnsi" w:hAnsiTheme="majorHAnsi" w:cstheme="majorHAnsi"/>
          <w:kern w:val="0"/>
          <w:lang w:val="en-US"/>
        </w:rPr>
        <w:t xml:space="preserve"> (</w:t>
      </w:r>
      <w:r w:rsidR="00E506AD">
        <w:rPr>
          <w:rFonts w:asciiTheme="majorHAnsi" w:hAnsiTheme="majorHAnsi" w:cstheme="majorHAnsi"/>
          <w:kern w:val="0"/>
          <w:lang w:val="en-US"/>
        </w:rPr>
        <w:t>“non-linear curve”</w:t>
      </w:r>
      <w:ins w:id="43" w:author="Éric Harvey" w:date="2023-08-21T13:32:00Z">
        <w:r w:rsidR="0046207B">
          <w:rPr>
            <w:rFonts w:asciiTheme="majorHAnsi" w:hAnsiTheme="majorHAnsi" w:cstheme="majorHAnsi"/>
            <w:kern w:val="0"/>
            <w:lang w:val="en-US"/>
          </w:rPr>
          <w:t xml:space="preserve">, </w:t>
        </w:r>
        <w:commentRangeStart w:id="44"/>
        <w:r w:rsidR="0046207B">
          <w:rPr>
            <w:rFonts w:asciiTheme="majorHAnsi" w:hAnsiTheme="majorHAnsi" w:cstheme="majorHAnsi"/>
            <w:kern w:val="0"/>
            <w:lang w:val="en-US"/>
          </w:rPr>
          <w:t>number of infected indi</w:t>
        </w:r>
      </w:ins>
      <w:ins w:id="45" w:author="Éric Harvey" w:date="2023-08-21T13:33:00Z">
        <w:r w:rsidR="0046207B">
          <w:rPr>
            <w:rFonts w:asciiTheme="majorHAnsi" w:hAnsiTheme="majorHAnsi" w:cstheme="majorHAnsi"/>
            <w:kern w:val="0"/>
            <w:lang w:val="en-US"/>
          </w:rPr>
          <w:t>viduals</w:t>
        </w:r>
      </w:ins>
      <w:ins w:id="46" w:author="Éric Harvey" w:date="2023-08-21T13:34:00Z">
        <w:r w:rsidR="0046207B">
          <w:rPr>
            <w:rFonts w:asciiTheme="majorHAnsi" w:hAnsiTheme="majorHAnsi" w:cstheme="majorHAnsi"/>
            <w:kern w:val="0"/>
            <w:lang w:val="en-US"/>
          </w:rPr>
          <w:t xml:space="preserve"> sampled</w:t>
        </w:r>
      </w:ins>
      <w:ins w:id="47" w:author="Éric Harvey" w:date="2023-08-21T13:33:00Z">
        <w:r w:rsidR="0046207B">
          <w:rPr>
            <w:rFonts w:asciiTheme="majorHAnsi" w:hAnsiTheme="majorHAnsi" w:cstheme="majorHAnsi"/>
            <w:kern w:val="0"/>
            <w:lang w:val="en-US"/>
          </w:rPr>
          <w:t xml:space="preserve"> increase faster or slower than the total</w:t>
        </w:r>
      </w:ins>
      <w:ins w:id="48" w:author="Éric Harvey" w:date="2023-08-21T13:34:00Z">
        <w:r w:rsidR="0046207B">
          <w:rPr>
            <w:rFonts w:asciiTheme="majorHAnsi" w:hAnsiTheme="majorHAnsi" w:cstheme="majorHAnsi"/>
            <w:kern w:val="0"/>
            <w:lang w:val="en-US"/>
          </w:rPr>
          <w:t xml:space="preserve"> number of sampled </w:t>
        </w:r>
        <w:commentRangeEnd w:id="44"/>
        <w:r w:rsidR="0046207B">
          <w:rPr>
            <w:rStyle w:val="CommentReference"/>
          </w:rPr>
          <w:commentReference w:id="44"/>
        </w:r>
        <w:r w:rsidR="0046207B">
          <w:rPr>
            <w:rFonts w:asciiTheme="majorHAnsi" w:hAnsiTheme="majorHAnsi" w:cstheme="majorHAnsi"/>
            <w:kern w:val="0"/>
            <w:lang w:val="en-US"/>
          </w:rPr>
          <w:t>individuals</w:t>
        </w:r>
      </w:ins>
      <w:ins w:id="49" w:author="Éric Harvey" w:date="2023-08-21T13:33:00Z">
        <w:r w:rsidR="0046207B">
          <w:rPr>
            <w:rFonts w:asciiTheme="majorHAnsi" w:hAnsiTheme="majorHAnsi" w:cstheme="majorHAnsi"/>
            <w:kern w:val="0"/>
            <w:lang w:val="en-US"/>
          </w:rPr>
          <w:t xml:space="preserve"> </w:t>
        </w:r>
      </w:ins>
      <w:ins w:id="50" w:author="Éric Harvey" w:date="2023-08-21T13:32:00Z">
        <w:r w:rsidR="0046207B">
          <w:rPr>
            <w:rFonts w:asciiTheme="majorHAnsi" w:hAnsiTheme="majorHAnsi" w:cstheme="majorHAnsi"/>
            <w:kern w:val="0"/>
            <w:lang w:val="en-US"/>
          </w:rPr>
          <w:t>)</w:t>
        </w:r>
      </w:ins>
      <w:del w:id="51" w:author="Éric Harvey" w:date="2023-08-21T13:32:00Z">
        <w:r w:rsidR="00E506AD" w:rsidDel="0046207B">
          <w:rPr>
            <w:rFonts w:asciiTheme="majorHAnsi" w:hAnsiTheme="majorHAnsi" w:cstheme="majorHAnsi"/>
            <w:kern w:val="0"/>
            <w:lang w:val="en-US"/>
          </w:rPr>
          <w:delText xml:space="preserve"> – </w:delText>
        </w:r>
        <w:r w:rsidR="007A7D91" w:rsidDel="0046207B">
          <w:rPr>
            <w:rFonts w:asciiTheme="majorHAnsi" w:hAnsiTheme="majorHAnsi" w:cstheme="majorHAnsi"/>
            <w:kern w:val="0"/>
            <w:lang w:val="en-US"/>
          </w:rPr>
          <w:delText xml:space="preserve">the number of infected individuals sampled </w:delText>
        </w:r>
        <w:commentRangeStart w:id="52"/>
        <w:r w:rsidR="00E506AD" w:rsidDel="0046207B">
          <w:rPr>
            <w:rFonts w:asciiTheme="majorHAnsi" w:hAnsiTheme="majorHAnsi" w:cstheme="majorHAnsi"/>
            <w:kern w:val="0"/>
            <w:lang w:val="en-US"/>
          </w:rPr>
          <w:delText xml:space="preserve">and </w:delText>
        </w:r>
        <w:r w:rsidR="007A7D91" w:rsidDel="0046207B">
          <w:rPr>
            <w:rFonts w:asciiTheme="majorHAnsi" w:hAnsiTheme="majorHAnsi" w:cstheme="majorHAnsi"/>
            <w:kern w:val="0"/>
            <w:lang w:val="en-US"/>
          </w:rPr>
          <w:delText>the number of individual sampled</w:delText>
        </w:r>
        <w:r w:rsidR="00E506AD" w:rsidDel="0046207B">
          <w:rPr>
            <w:rFonts w:asciiTheme="majorHAnsi" w:hAnsiTheme="majorHAnsi" w:cstheme="majorHAnsi"/>
            <w:kern w:val="0"/>
            <w:lang w:val="en-US"/>
          </w:rPr>
          <w:delText xml:space="preserve"> </w:delText>
        </w:r>
        <w:commentRangeEnd w:id="52"/>
        <w:r w:rsidR="00FD47BE" w:rsidDel="0046207B">
          <w:rPr>
            <w:rStyle w:val="CommentReference"/>
          </w:rPr>
          <w:commentReference w:id="52"/>
        </w:r>
        <w:r w:rsidR="00E506AD" w:rsidDel="0046207B">
          <w:rPr>
            <w:rFonts w:asciiTheme="majorHAnsi" w:hAnsiTheme="majorHAnsi" w:cstheme="majorHAnsi"/>
            <w:kern w:val="0"/>
            <w:lang w:val="en-US"/>
          </w:rPr>
          <w:delText>increase at different rates</w:delText>
        </w:r>
        <w:r w:rsidR="007A7D91" w:rsidDel="0046207B">
          <w:rPr>
            <w:rFonts w:asciiTheme="majorHAnsi" w:hAnsiTheme="majorHAnsi" w:cstheme="majorHAnsi"/>
            <w:kern w:val="0"/>
            <w:lang w:val="en-US"/>
          </w:rPr>
          <w:delText>)</w:delText>
        </w:r>
      </w:del>
      <w:r w:rsidR="007A7D91">
        <w:rPr>
          <w:rFonts w:asciiTheme="majorHAnsi" w:hAnsiTheme="majorHAnsi" w:cstheme="majorHAnsi"/>
          <w:kern w:val="0"/>
          <w:lang w:val="en-US"/>
        </w:rPr>
        <w:t>.</w:t>
      </w:r>
      <w:r w:rsidR="00E506AD">
        <w:rPr>
          <w:rFonts w:asciiTheme="majorHAnsi" w:hAnsiTheme="majorHAnsi" w:cstheme="majorHAnsi"/>
          <w:kern w:val="0"/>
          <w:lang w:val="en-US"/>
        </w:rPr>
        <w:t xml:space="preserve"> </w:t>
      </w:r>
      <w:r w:rsidR="00AC509F">
        <w:rPr>
          <w:rFonts w:asciiTheme="majorHAnsi" w:hAnsiTheme="majorHAnsi" w:cstheme="majorHAnsi"/>
          <w:kern w:val="0"/>
          <w:lang w:val="en-US"/>
        </w:rPr>
        <w:t xml:space="preserve">For </w:t>
      </w:r>
      <w:r w:rsidR="00214285">
        <w:rPr>
          <w:rFonts w:asciiTheme="majorHAnsi" w:hAnsiTheme="majorHAnsi" w:cstheme="majorHAnsi"/>
          <w:kern w:val="0"/>
          <w:lang w:val="en-US"/>
        </w:rPr>
        <w:t>local</w:t>
      </w:r>
      <w:r w:rsidR="00E06487">
        <w:rPr>
          <w:rFonts w:asciiTheme="majorHAnsi" w:hAnsiTheme="majorHAnsi" w:cstheme="majorHAnsi"/>
          <w:kern w:val="0"/>
          <w:lang w:val="en-US"/>
        </w:rPr>
        <w:t>-</w:t>
      </w:r>
      <w:r w:rsidR="00214285">
        <w:rPr>
          <w:rFonts w:asciiTheme="majorHAnsi" w:hAnsiTheme="majorHAnsi" w:cstheme="majorHAnsi"/>
          <w:kern w:val="0"/>
          <w:lang w:val="en-US"/>
        </w:rPr>
        <w:t>scale</w:t>
      </w:r>
      <w:r w:rsidR="00E06487">
        <w:rPr>
          <w:rFonts w:asciiTheme="majorHAnsi" w:hAnsiTheme="majorHAnsi" w:cstheme="majorHAnsi"/>
          <w:kern w:val="0"/>
          <w:lang w:val="en-US"/>
        </w:rPr>
        <w:t xml:space="preserve"> analysis, we used</w:t>
      </w:r>
      <w:r w:rsidR="00AC509F">
        <w:rPr>
          <w:rFonts w:asciiTheme="majorHAnsi" w:hAnsiTheme="majorHAnsi" w:cstheme="majorHAnsi"/>
          <w:kern w:val="0"/>
          <w:lang w:val="en-US"/>
        </w:rPr>
        <w:t xml:space="preserve"> </w:t>
      </w:r>
      <w:r w:rsidR="006806A0">
        <w:rPr>
          <w:rFonts w:asciiTheme="majorHAnsi" w:hAnsiTheme="majorHAnsi" w:cstheme="majorHAnsi"/>
          <w:kern w:val="0"/>
          <w:lang w:val="en-US"/>
        </w:rPr>
        <w:t xml:space="preserve">a </w:t>
      </w:r>
      <w:r w:rsidR="00AC509F">
        <w:rPr>
          <w:rFonts w:asciiTheme="majorHAnsi" w:hAnsiTheme="majorHAnsi" w:cstheme="majorHAnsi"/>
          <w:kern w:val="0"/>
          <w:lang w:val="en-US"/>
        </w:rPr>
        <w:t xml:space="preserve">frequency distribution of </w:t>
      </w:r>
      <w:r w:rsidR="00181394">
        <w:rPr>
          <w:rFonts w:asciiTheme="majorHAnsi" w:hAnsiTheme="majorHAnsi" w:cstheme="majorHAnsi"/>
          <w:kern w:val="0"/>
          <w:lang w:val="en-US"/>
        </w:rPr>
        <w:t xml:space="preserve">observed </w:t>
      </w:r>
      <w:r w:rsidR="00E06487">
        <w:rPr>
          <w:rFonts w:asciiTheme="majorHAnsi" w:hAnsiTheme="majorHAnsi" w:cstheme="majorHAnsi"/>
          <w:kern w:val="0"/>
          <w:lang w:val="en-US"/>
        </w:rPr>
        <w:t xml:space="preserve">infection prevalence </w:t>
      </w:r>
      <w:r w:rsidR="00181394">
        <w:rPr>
          <w:rFonts w:asciiTheme="majorHAnsi" w:hAnsiTheme="majorHAnsi" w:cstheme="majorHAnsi"/>
          <w:kern w:val="0"/>
          <w:lang w:val="en-US"/>
        </w:rPr>
        <w:t>in</w:t>
      </w:r>
      <w:r w:rsidR="00E06487">
        <w:rPr>
          <w:rFonts w:asciiTheme="majorHAnsi" w:hAnsiTheme="majorHAnsi" w:cstheme="majorHAnsi"/>
          <w:kern w:val="0"/>
          <w:lang w:val="en-US"/>
        </w:rPr>
        <w:t xml:space="preserve"> lakes to better </w:t>
      </w:r>
      <w:r w:rsidR="00AC509F">
        <w:rPr>
          <w:rFonts w:asciiTheme="majorHAnsi" w:hAnsiTheme="majorHAnsi" w:cstheme="majorHAnsi"/>
          <w:kern w:val="0"/>
          <w:lang w:val="en-US"/>
        </w:rPr>
        <w:t xml:space="preserve">understand </w:t>
      </w:r>
      <w:r w:rsidR="006806A0">
        <w:rPr>
          <w:rFonts w:asciiTheme="majorHAnsi" w:hAnsiTheme="majorHAnsi" w:cstheme="majorHAnsi"/>
          <w:kern w:val="0"/>
          <w:lang w:val="en-US"/>
        </w:rPr>
        <w:t xml:space="preserve">the </w:t>
      </w:r>
      <w:r w:rsidR="00AC509F">
        <w:rPr>
          <w:rFonts w:asciiTheme="majorHAnsi" w:hAnsiTheme="majorHAnsi" w:cstheme="majorHAnsi"/>
          <w:kern w:val="0"/>
          <w:lang w:val="en-US"/>
        </w:rPr>
        <w:t>infection dynamics</w:t>
      </w:r>
      <w:r w:rsidR="007B5379">
        <w:rPr>
          <w:rFonts w:asciiTheme="majorHAnsi" w:hAnsiTheme="majorHAnsi" w:cstheme="majorHAnsi"/>
          <w:kern w:val="0"/>
          <w:lang w:val="en-US"/>
        </w:rPr>
        <w:t xml:space="preserve"> in the landscape</w:t>
      </w:r>
      <w:r w:rsidR="00956BF6">
        <w:rPr>
          <w:rFonts w:asciiTheme="majorHAnsi" w:hAnsiTheme="majorHAnsi" w:cstheme="majorHAnsi"/>
          <w:kern w:val="0"/>
          <w:lang w:val="en-US"/>
        </w:rPr>
        <w:t xml:space="preserve"> </w:t>
      </w:r>
      <w:r w:rsidR="00956BF6">
        <w:rPr>
          <w:rFonts w:asciiTheme="majorHAnsi" w:hAnsiTheme="majorHAnsi" w:cstheme="majorHAnsi"/>
          <w:kern w:val="0"/>
          <w:lang w:val="en-US"/>
        </w:rPr>
        <w:fldChar w:fldCharType="begin"/>
      </w:r>
      <w:r w:rsidR="00956BF6">
        <w:rPr>
          <w:rFonts w:asciiTheme="majorHAnsi" w:hAnsiTheme="majorHAnsi" w:cstheme="majorHAnsi"/>
          <w:kern w:val="0"/>
          <w:lang w:val="en-US"/>
        </w:rPr>
        <w:instrText xml:space="preserve"> ADDIN ZOTERO_ITEM CSL_CITATION {"citationID":"jxfBGDjE","properties":{"formattedCitation":"(Hess et al., 2002; McGeoch &amp; Gaston, 2002)","plainCitation":"(Hess et al., 2002; McGeoch &amp; Gaston, 2002)","noteIndex":0},"citationItems":[{"id":7542,"uris":["http://zotero.org/groups/2585270/items/D29EG7IV"],"itemData":{"id":7542,"type":"chapter","container-title":"The ecology of wildlife diseases","note":"journalAbbreviation: The ecology of wildlife diseases","page":"102-118","source":"ResearchGate","title":"Spatial Aspects of Disease Dynamics","author":[{"family":"Hess","given":"GR"},{"family":"Randolph","given":"Sarah"},{"family":"Arneberg","given":"Per"},{"family":"Chemini","given":"C."},{"family":"Furnanello","given":"C."},{"family":"Harwood","given":"John"},{"family":"Roberts","given":"M.G."},{"family":"Swinton","given":"Jonathan"}],"issued":{"date-parts":[["2002",1,1]]}}},{"id":7537,"uris":["http://zotero.org/groups/2585270/items/R48EVS3E"],"itemData":{"id":7537,"type":"article-journal","abstract":"Numerous hypotheses have been proposed to explain the shape of occupancy frequency distributions (distributions of the numbers of species occupying different numbers of areas). Artefactual effects include sampling characteristics, whereas biological mechanisms include organismal, niche-based and metapopulation models. To date, there has been little testing of these models. In addition, although empirically derived occupancy distributions encompass an array of taxa and spatial scales, comparisons between them are often not possible because of differences in sampling protocol and method of construction. In this paper, the effects of sampling protocol (grain, sample number, extent, sampling coverage and intensity) on the shape of occupancy distributions are examined, and approaches for minimising artefactual effects recommended. Evidence for proposed biological determinants of the shape of occupancy distributions is then examined. Good support exists for some mechanisms (habitat and environmental heterogeneity), little for others (dispersal ability), while some hypotheses remain untested (landscape productivity, position in geographic range, range size frequency distributions), or are unlikely to be useful explanations for the shape of occupancy distributions (species specificity and adaptation to habitat, extinction–colonization dynamics). The presence of a core (class containing species with the highest occupancy) mode in occupancy distributions is most likely to be associated with larger sample units, and small homogenous sampling areas positioned well within and towards the range centers of a sufficient proportion of the species in the assemblage. Satellite (class with species with the lowest occupancy) modes are associated with sampling large, heterogeneous areas that incorporate a large proportion of the assemblage range. However, satellite modes commonly also occur in the presence of a core mode, and rare species effects are likely to contribute to the presence of a satellite mode at most sampling scales. In most proposed hypotheses, spatial scale is an important determinant of the shape of the observed occupancy distribution. Because the attributes of the mechanisms associated with these hypotheses change with spatial scale, their predictions for the shape of occupancy distributions also change. To understand occupancy distributions and the mechanisms underlying them, a synthesis of pattern documentation and model testing across scales is thus needed. The development of null models, comparisons of occupancy distributions across spatial scales and taxa, documentation of the movement of individual species between occupancy classes with changes in spatial scale, as well as further testing of biological mechanisms are all necessary for an improved understanding of the distribution of species and assemblages within their geographic ranges.","container-title":"Biological Reviews","DOI":"10.1017/S1464793101005887","ISSN":"1469-185X, 1464-7931","issue":"3","language":"en","note":"publisher: Cambridge University Press","page":"311-331","source":"Cambridge University Press","title":"Occupancy frequency distributions: patterns, artefacts and mechanisms","title-short":"Occupancy frequency distributions","volume":"77","author":[{"family":"McGeoch","given":"Melodie A."},{"family":"Gaston","given":"Kevin J."}],"issued":{"date-parts":[["2002",8]]}}}],"schema":"https://github.com/citation-style-language/schema/raw/master/csl-citation.json"} </w:instrText>
      </w:r>
      <w:r w:rsidR="00956BF6">
        <w:rPr>
          <w:rFonts w:asciiTheme="majorHAnsi" w:hAnsiTheme="majorHAnsi" w:cstheme="majorHAnsi"/>
          <w:kern w:val="0"/>
          <w:lang w:val="en-US"/>
        </w:rPr>
        <w:fldChar w:fldCharType="separate"/>
      </w:r>
      <w:r w:rsidR="00956BF6">
        <w:rPr>
          <w:rFonts w:asciiTheme="majorHAnsi" w:hAnsiTheme="majorHAnsi" w:cstheme="majorHAnsi"/>
          <w:noProof/>
          <w:kern w:val="0"/>
          <w:lang w:val="en-US"/>
        </w:rPr>
        <w:t>(Hess et al., 2002; McGeoch &amp; Gaston, 2002)</w:t>
      </w:r>
      <w:r w:rsidR="00956BF6">
        <w:rPr>
          <w:rFonts w:asciiTheme="majorHAnsi" w:hAnsiTheme="majorHAnsi" w:cstheme="majorHAnsi"/>
          <w:kern w:val="0"/>
          <w:lang w:val="en-US"/>
        </w:rPr>
        <w:fldChar w:fldCharType="end"/>
      </w:r>
      <w:r w:rsidR="00AC509F">
        <w:rPr>
          <w:rFonts w:asciiTheme="majorHAnsi" w:hAnsiTheme="majorHAnsi" w:cstheme="majorHAnsi"/>
          <w:kern w:val="0"/>
          <w:lang w:val="en-US"/>
        </w:rPr>
        <w:t>.</w:t>
      </w:r>
      <w:r w:rsidR="00BA0CFF">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The final step was to </w:t>
      </w:r>
      <w:r w:rsidR="00EA2D6E">
        <w:rPr>
          <w:rFonts w:asciiTheme="majorHAnsi" w:hAnsiTheme="majorHAnsi" w:cstheme="majorHAnsi"/>
          <w:kern w:val="0"/>
          <w:lang w:val="en-US"/>
        </w:rPr>
        <w:t>test</w:t>
      </w:r>
      <w:r w:rsidR="007A7D91">
        <w:rPr>
          <w:rFonts w:asciiTheme="majorHAnsi" w:hAnsiTheme="majorHAnsi" w:cstheme="majorHAnsi"/>
          <w:kern w:val="0"/>
          <w:lang w:val="en-US"/>
        </w:rPr>
        <w:t xml:space="preserve"> a suit of deterministic environmental </w:t>
      </w:r>
      <w:r w:rsidR="00EA2D6E">
        <w:rPr>
          <w:rFonts w:asciiTheme="majorHAnsi" w:hAnsiTheme="majorHAnsi" w:cstheme="majorHAnsi"/>
          <w:kern w:val="0"/>
          <w:lang w:val="en-US"/>
        </w:rPr>
        <w:t xml:space="preserve">predictors </w:t>
      </w:r>
      <w:r w:rsidR="00F632D2">
        <w:rPr>
          <w:rFonts w:asciiTheme="majorHAnsi" w:hAnsiTheme="majorHAnsi" w:cstheme="majorHAnsi"/>
          <w:kern w:val="0"/>
          <w:lang w:val="en-US"/>
        </w:rPr>
        <w:t xml:space="preserve">underlying </w:t>
      </w:r>
      <w:r w:rsidR="006806A0">
        <w:rPr>
          <w:rFonts w:asciiTheme="majorHAnsi" w:hAnsiTheme="majorHAnsi" w:cstheme="majorHAnsi"/>
          <w:kern w:val="0"/>
          <w:lang w:val="en-US"/>
        </w:rPr>
        <w:t>differ</w:t>
      </w:r>
      <w:r w:rsidR="00F632D2">
        <w:rPr>
          <w:rFonts w:asciiTheme="majorHAnsi" w:hAnsiTheme="majorHAnsi" w:cstheme="majorHAnsi"/>
          <w:kern w:val="0"/>
          <w:lang w:val="en-US"/>
        </w:rPr>
        <w:t>ent</w:t>
      </w:r>
      <w:r w:rsidR="006806A0">
        <w:rPr>
          <w:rFonts w:asciiTheme="majorHAnsi" w:hAnsiTheme="majorHAnsi" w:cstheme="majorHAnsi"/>
          <w:kern w:val="0"/>
          <w:lang w:val="en-US"/>
        </w:rPr>
        <w:t xml:space="preserve"> </w:t>
      </w:r>
      <w:r w:rsidR="0047229C">
        <w:rPr>
          <w:rFonts w:asciiTheme="majorHAnsi" w:hAnsiTheme="majorHAnsi" w:cstheme="majorHAnsi"/>
          <w:kern w:val="0"/>
          <w:lang w:val="en-US"/>
        </w:rPr>
        <w:t>scale</w:t>
      </w:r>
      <w:r w:rsidR="00EA2D6E">
        <w:rPr>
          <w:rFonts w:asciiTheme="majorHAnsi" w:hAnsiTheme="majorHAnsi" w:cstheme="majorHAnsi"/>
          <w:kern w:val="0"/>
          <w:lang w:val="en-US"/>
        </w:rPr>
        <w:t>-dependent processes</w:t>
      </w:r>
      <w:r w:rsidR="0047229C">
        <w:rPr>
          <w:rFonts w:asciiTheme="majorHAnsi" w:hAnsiTheme="majorHAnsi" w:cstheme="majorHAnsi"/>
          <w:kern w:val="0"/>
          <w:lang w:val="en-US"/>
        </w:rPr>
        <w:t xml:space="preserve"> </w:t>
      </w:r>
      <w:r w:rsidR="007A7D91">
        <w:rPr>
          <w:rFonts w:asciiTheme="majorHAnsi" w:hAnsiTheme="majorHAnsi" w:cstheme="majorHAnsi"/>
          <w:kern w:val="0"/>
          <w:lang w:val="en-US"/>
        </w:rPr>
        <w:t xml:space="preserve">to understand the observed </w:t>
      </w:r>
      <w:r w:rsidR="00E06487">
        <w:rPr>
          <w:rFonts w:asciiTheme="majorHAnsi" w:hAnsiTheme="majorHAnsi" w:cstheme="majorHAnsi"/>
          <w:kern w:val="0"/>
          <w:lang w:val="en-US"/>
        </w:rPr>
        <w:t xml:space="preserve">fine-scale </w:t>
      </w:r>
      <w:r w:rsidR="007A7D91">
        <w:rPr>
          <w:rFonts w:asciiTheme="majorHAnsi" w:hAnsiTheme="majorHAnsi" w:cstheme="majorHAnsi"/>
          <w:kern w:val="0"/>
          <w:lang w:val="en-US"/>
        </w:rPr>
        <w:t>infection prevalence</w:t>
      </w:r>
      <w:r w:rsidR="00593FCF">
        <w:rPr>
          <w:rFonts w:asciiTheme="majorHAnsi" w:hAnsiTheme="majorHAnsi" w:cstheme="majorHAnsi"/>
          <w:kern w:val="0"/>
          <w:lang w:val="en-US"/>
        </w:rPr>
        <w:t xml:space="preserve">. </w:t>
      </w:r>
      <w:r w:rsidR="00095B03">
        <w:rPr>
          <w:rFonts w:asciiTheme="majorHAnsi" w:hAnsiTheme="majorHAnsi" w:cstheme="majorHAnsi"/>
          <w:kern w:val="0"/>
          <w:lang w:val="en-US"/>
        </w:rPr>
        <w:t xml:space="preserve">The shapes </w:t>
      </w:r>
      <w:r w:rsidR="005976D4">
        <w:rPr>
          <w:rFonts w:asciiTheme="majorHAnsi" w:hAnsiTheme="majorHAnsi" w:cstheme="majorHAnsi"/>
          <w:kern w:val="0"/>
          <w:lang w:val="en-US"/>
        </w:rPr>
        <w:t xml:space="preserve">and strength </w:t>
      </w:r>
      <w:r w:rsidR="00095B03">
        <w:rPr>
          <w:rFonts w:asciiTheme="majorHAnsi" w:hAnsiTheme="majorHAnsi" w:cstheme="majorHAnsi"/>
          <w:kern w:val="0"/>
          <w:lang w:val="en-US"/>
        </w:rPr>
        <w:t xml:space="preserve">of the relationships between infection parameters and drivers are a key element to better understand </w:t>
      </w:r>
      <w:r w:rsidR="00425579">
        <w:rPr>
          <w:rFonts w:asciiTheme="majorHAnsi" w:hAnsiTheme="majorHAnsi" w:cstheme="majorHAnsi"/>
          <w:kern w:val="0"/>
          <w:lang w:val="en-US"/>
        </w:rPr>
        <w:t>the mechanisms</w:t>
      </w:r>
      <w:r w:rsidR="00095B03">
        <w:rPr>
          <w:rFonts w:asciiTheme="majorHAnsi" w:hAnsiTheme="majorHAnsi" w:cstheme="majorHAnsi"/>
          <w:kern w:val="0"/>
          <w:lang w:val="en-US"/>
        </w:rPr>
        <w:t xml:space="preserve"> behind infection patterns </w:t>
      </w:r>
      <w:r w:rsidR="00095B03">
        <w:rPr>
          <w:rFonts w:asciiTheme="majorHAnsi" w:hAnsiTheme="majorHAnsi" w:cstheme="majorHAnsi"/>
          <w:kern w:val="0"/>
          <w:lang w:val="en-US"/>
        </w:rPr>
        <w:fldChar w:fldCharType="begin"/>
      </w:r>
      <w:r w:rsidR="00095B03">
        <w:rPr>
          <w:rFonts w:asciiTheme="majorHAnsi" w:hAnsiTheme="majorHAnsi" w:cstheme="majorHAnsi"/>
          <w:kern w:val="0"/>
          <w:lang w:val="en-US"/>
        </w:rPr>
        <w:instrText xml:space="preserve"> ADDIN ZOTERO_ITEM CSL_CITATION {"citationID":"5V5BYc8r","properties":{"formattedCitation":"(Poulin et al., 2011)","plainCitation":"(Poulin et al., 2011)","noteIndex":0},"citationItems":[{"id":7275,"uris":["http://zotero.org/groups/2585270/items/WMTPU95W"],"itemData":{"id":7275,"type":"article-journal","abstract":"Interspecific variation in parasite species richness among host species has generated much empirical research. As in comparisons among geographical areas, controlling for variation in host body size is crucial because host size determines resource availability. Recent developments in the use of species–area relationships (SARs) to detect hotspots of biodiversity provide a powerful way to control for host body size, and to identify ‘hot’ and ‘cold hosts’ of parasite diversity, i.e. hosts with more or fewer parasites than expected from their size. Applying SAR modelling to six large datasets on parasite species richness in vertebrates, we search for hot and cold hosts and assess the effect of other ecological variables on the probability that a host species is hot/cold taking body size (and sampling effort) into account. Five non-sigmoid SAR models were fitted to the data by optimisation; their relative likelihood was evaluated using the Bayesian information criterion, before deriving an averaged SAR function. Overall, the fit between the five SAR models and the actual data was poor; there was substantial uncertainty surrounding the fitted models, and the best model differed among the six datasets. These results show that host body size is not a strong or consistent determinant of parasite species richness across taxa. Hotspots were defined as host species lying above the upper limit of the 80% confidence interval of the averaged SAR, and coldspots as species lying below its lower limit. Our analyses revealed (1) no apparent effect of specific ecological factors (i.e. water temperature, mean depth range, latitude or population density) on the likelihood of a host species being a hot or coldspot; (2) evidence of phylogenetic clustering, i.e. hosts from certain families are more likely to be hotspots (or coldspots) than other species, independently of body size. These findings suggest that host phylogeny may sometimes outweigh specific host ecological traits as a predictor of whether or not a host species harbours more (or fewer) parasite species than expected for its size.","container-title":"Oikos","DOI":"10.1111/j.1600-0706.2010.19036.x","ISSN":"1600-0706","issue":"5","language":"en","license":"© 2011 The Authors","note":"_eprint: https://onlinelibrary.wiley.com/doi/pdf/10.1111/j.1600-0706.2010.19036.x","page":"740-747","source":"Wiley Online Library","title":"Identifying hotspots of parasite diversity from species–area relationships: host phylogeny versus host ecology","title-short":"Identifying hotspots of parasite diversity from species–area relationships","volume":"120","author":[{"family":"Poulin","given":"Robert"},{"family":"Guilhaumon","given":"François"},{"family":"Randhawa","given":"Haseeb S."},{"family":"Luque","given":"José L."},{"family":"Mouillot","given":"David"}],"issued":{"date-parts":[["2011"]]}}}],"schema":"https://github.com/citation-style-language/schema/raw/master/csl-citation.json"} </w:instrText>
      </w:r>
      <w:r w:rsidR="00095B03">
        <w:rPr>
          <w:rFonts w:asciiTheme="majorHAnsi" w:hAnsiTheme="majorHAnsi" w:cstheme="majorHAnsi"/>
          <w:kern w:val="0"/>
          <w:lang w:val="en-US"/>
        </w:rPr>
        <w:fldChar w:fldCharType="separate"/>
      </w:r>
      <w:r w:rsidR="00095B03">
        <w:rPr>
          <w:rFonts w:asciiTheme="majorHAnsi" w:hAnsiTheme="majorHAnsi" w:cstheme="majorHAnsi"/>
          <w:noProof/>
          <w:kern w:val="0"/>
          <w:lang w:val="en-US"/>
        </w:rPr>
        <w:t>(Poulin et al., 2011)</w:t>
      </w:r>
      <w:r w:rsidR="00095B03">
        <w:rPr>
          <w:rFonts w:asciiTheme="majorHAnsi" w:hAnsiTheme="majorHAnsi" w:cstheme="majorHAnsi"/>
          <w:kern w:val="0"/>
          <w:lang w:val="en-US"/>
        </w:rPr>
        <w:fldChar w:fldCharType="end"/>
      </w:r>
      <w:r w:rsidR="00095B03">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Our goal here </w:t>
      </w:r>
      <w:r w:rsidR="007A7D91">
        <w:rPr>
          <w:rFonts w:asciiTheme="majorHAnsi" w:hAnsiTheme="majorHAnsi" w:cstheme="majorHAnsi"/>
          <w:kern w:val="0"/>
          <w:lang w:val="en-US"/>
        </w:rPr>
        <w:t>was</w:t>
      </w:r>
      <w:r w:rsidR="007A7D91" w:rsidRPr="00C6450D">
        <w:rPr>
          <w:rFonts w:asciiTheme="majorHAnsi" w:hAnsiTheme="majorHAnsi" w:cstheme="majorHAnsi"/>
          <w:kern w:val="0"/>
          <w:lang w:val="en-US"/>
        </w:rPr>
        <w:t xml:space="preserve"> not to make prediction</w:t>
      </w:r>
      <w:r w:rsidR="00425579">
        <w:rPr>
          <w:rFonts w:asciiTheme="majorHAnsi" w:hAnsiTheme="majorHAnsi" w:cstheme="majorHAnsi"/>
          <w:kern w:val="0"/>
          <w:lang w:val="en-US"/>
        </w:rPr>
        <w:t>s</w:t>
      </w:r>
      <w:r w:rsidR="007A7D91" w:rsidRPr="00C6450D">
        <w:rPr>
          <w:rFonts w:asciiTheme="majorHAnsi" w:hAnsiTheme="majorHAnsi" w:cstheme="majorHAnsi"/>
          <w:kern w:val="0"/>
          <w:lang w:val="en-US"/>
        </w:rPr>
        <w:t xml:space="preserve"> on spatial distribution of </w:t>
      </w:r>
      <w:r w:rsidR="007A7D91">
        <w:rPr>
          <w:rFonts w:asciiTheme="majorHAnsi" w:hAnsiTheme="majorHAnsi" w:cstheme="majorHAnsi"/>
          <w:kern w:val="0"/>
          <w:lang w:val="en-US"/>
        </w:rPr>
        <w:t xml:space="preserve">the </w:t>
      </w:r>
      <w:r w:rsidR="007A7D91" w:rsidRPr="00C6450D">
        <w:rPr>
          <w:rFonts w:asciiTheme="majorHAnsi" w:hAnsiTheme="majorHAnsi" w:cstheme="majorHAnsi"/>
          <w:kern w:val="0"/>
          <w:lang w:val="en-US"/>
        </w:rPr>
        <w:t>parasit</w:t>
      </w:r>
      <w:r w:rsidR="00320DBE">
        <w:rPr>
          <w:rFonts w:asciiTheme="majorHAnsi" w:hAnsiTheme="majorHAnsi" w:cstheme="majorHAnsi"/>
          <w:kern w:val="0"/>
          <w:lang w:val="en-US"/>
        </w:rPr>
        <w:t>ic infection</w:t>
      </w:r>
      <w:r w:rsidR="007A7D91" w:rsidRPr="00C6450D">
        <w:rPr>
          <w:rFonts w:asciiTheme="majorHAnsi" w:hAnsiTheme="majorHAnsi" w:cstheme="majorHAnsi"/>
          <w:kern w:val="0"/>
          <w:lang w:val="en-US"/>
        </w:rPr>
        <w:t xml:space="preserve"> but</w:t>
      </w:r>
      <w:r w:rsidR="004854C3">
        <w:rPr>
          <w:rFonts w:asciiTheme="majorHAnsi" w:hAnsiTheme="majorHAnsi" w:cstheme="majorHAnsi"/>
          <w:kern w:val="0"/>
          <w:lang w:val="en-US"/>
        </w:rPr>
        <w:t xml:space="preserve"> rather to</w:t>
      </w:r>
      <w:r w:rsidR="007A7D91">
        <w:rPr>
          <w:rFonts w:asciiTheme="majorHAnsi" w:hAnsiTheme="majorHAnsi" w:cstheme="majorHAnsi"/>
          <w:kern w:val="0"/>
          <w:lang w:val="en-US"/>
        </w:rPr>
        <w:t xml:space="preserve"> </w:t>
      </w:r>
      <w:r w:rsidR="007A7D91" w:rsidRPr="00C6450D">
        <w:rPr>
          <w:rFonts w:asciiTheme="majorHAnsi" w:hAnsiTheme="majorHAnsi" w:cstheme="majorHAnsi"/>
          <w:kern w:val="0"/>
          <w:lang w:val="en-US"/>
        </w:rPr>
        <w:t xml:space="preserve">disentangle how patterns </w:t>
      </w:r>
      <w:r w:rsidR="007A7D91">
        <w:rPr>
          <w:rFonts w:asciiTheme="majorHAnsi" w:hAnsiTheme="majorHAnsi" w:cstheme="majorHAnsi"/>
          <w:kern w:val="0"/>
          <w:lang w:val="en-US"/>
        </w:rPr>
        <w:t>are shape</w:t>
      </w:r>
      <w:r w:rsidR="00425579">
        <w:rPr>
          <w:rFonts w:asciiTheme="majorHAnsi" w:hAnsiTheme="majorHAnsi" w:cstheme="majorHAnsi"/>
          <w:kern w:val="0"/>
          <w:lang w:val="en-US"/>
        </w:rPr>
        <w:t>d</w:t>
      </w:r>
      <w:r w:rsidR="007A7D91">
        <w:rPr>
          <w:rFonts w:asciiTheme="majorHAnsi" w:hAnsiTheme="majorHAnsi" w:cstheme="majorHAnsi"/>
          <w:kern w:val="0"/>
          <w:lang w:val="en-US"/>
        </w:rPr>
        <w:t xml:space="preserve"> through </w:t>
      </w:r>
      <w:r w:rsidR="00320DBE">
        <w:rPr>
          <w:rFonts w:asciiTheme="majorHAnsi" w:hAnsiTheme="majorHAnsi" w:cstheme="majorHAnsi"/>
          <w:kern w:val="0"/>
          <w:lang w:val="en-US"/>
        </w:rPr>
        <w:t>a scaling perspective</w:t>
      </w:r>
      <w:r w:rsidR="00E06487">
        <w:rPr>
          <w:rFonts w:asciiTheme="majorHAnsi" w:hAnsiTheme="majorHAnsi" w:cstheme="majorHAnsi"/>
          <w:kern w:val="0"/>
          <w:lang w:val="en-US"/>
        </w:rPr>
        <w:t>.</w:t>
      </w:r>
    </w:p>
    <w:p w14:paraId="7A6538BB" w14:textId="77777777" w:rsidR="00E06487" w:rsidRPr="00EC6C20" w:rsidRDefault="00E06487">
      <w:pPr>
        <w:rPr>
          <w:lang w:val="en-US"/>
        </w:rPr>
      </w:pPr>
      <w:r w:rsidRPr="00EC6C20">
        <w:rPr>
          <w:lang w:val="en-US"/>
        </w:rPr>
        <w:br w:type="page"/>
      </w:r>
    </w:p>
    <w:p w14:paraId="5D28DCBF" w14:textId="77777777" w:rsidR="00053309" w:rsidRPr="00053309" w:rsidRDefault="00F13F57" w:rsidP="00053309">
      <w:pPr>
        <w:widowControl w:val="0"/>
        <w:autoSpaceDE w:val="0"/>
        <w:autoSpaceDN w:val="0"/>
        <w:adjustRightInd w:val="0"/>
        <w:rPr>
          <w:ins w:id="53" w:author="Juliane Vigneault" w:date="2023-08-20T20:24:00Z"/>
          <w:rFonts w:ascii="Times New Roman" w:hAnsi="Times New Roman" w:cs="Times New Roman"/>
          <w:kern w:val="0"/>
          <w:lang w:val="en-US"/>
          <w:rPrChange w:id="54" w:author="Juliane Vigneault" w:date="2023-08-20T20:24:00Z">
            <w:rPr>
              <w:ins w:id="55" w:author="Juliane Vigneault" w:date="2023-08-20T20:24:00Z"/>
              <w:rFonts w:ascii="Times New Roman" w:hAnsi="Times New Roman" w:cs="Times New Roman"/>
              <w:kern w:val="0"/>
            </w:rPr>
          </w:rPrChange>
        </w:rPr>
      </w:pPr>
      <w:r>
        <w:lastRenderedPageBreak/>
        <w:fldChar w:fldCharType="begin"/>
      </w:r>
      <w:r w:rsidR="00C8680F">
        <w:rPr>
          <w:lang w:val="en-US"/>
        </w:rPr>
        <w:instrText xml:space="preserve"> ADDIN ZOTERO_BIBL {"uncited":[],"omitted":[],"custom":[]} CSL_BIBLIOGRAPHY </w:instrText>
      </w:r>
      <w:r>
        <w:fldChar w:fldCharType="separate"/>
      </w:r>
      <w:ins w:id="56" w:author="Juliane Vigneault" w:date="2023-08-20T20:24:00Z">
        <w:r w:rsidR="00053309" w:rsidRPr="00053309">
          <w:rPr>
            <w:rFonts w:ascii="Times New Roman" w:hAnsi="Times New Roman" w:cs="Times New Roman"/>
            <w:kern w:val="0"/>
            <w:lang w:val="en-US"/>
            <w:rPrChange w:id="57" w:author="Juliane Vigneault" w:date="2023-08-20T20:24:00Z">
              <w:rPr>
                <w:rFonts w:ascii="Times New Roman" w:hAnsi="Times New Roman" w:cs="Times New Roman"/>
                <w:kern w:val="0"/>
              </w:rPr>
            </w:rPrChange>
          </w:rPr>
          <w:t xml:space="preserve">Ahn, S., &amp; Goater, C. P. (2021). Nonhost species reduce parasite infection in a focal host species within experimental fish communities. </w:t>
        </w:r>
        <w:r w:rsidR="00053309" w:rsidRPr="00053309">
          <w:rPr>
            <w:rFonts w:ascii="Times New Roman" w:hAnsi="Times New Roman" w:cs="Times New Roman"/>
            <w:i/>
            <w:iCs/>
            <w:kern w:val="0"/>
            <w:lang w:val="en-US"/>
            <w:rPrChange w:id="58" w:author="Juliane Vigneault" w:date="2023-08-20T20:24:00Z">
              <w:rPr>
                <w:rFonts w:ascii="Times New Roman" w:hAnsi="Times New Roman" w:cs="Times New Roman"/>
                <w:i/>
                <w:iCs/>
                <w:kern w:val="0"/>
              </w:rPr>
            </w:rPrChange>
          </w:rPr>
          <w:t>Ecology and Evolution</w:t>
        </w:r>
        <w:r w:rsidR="00053309" w:rsidRPr="00053309">
          <w:rPr>
            <w:rFonts w:ascii="Times New Roman" w:hAnsi="Times New Roman" w:cs="Times New Roman"/>
            <w:kern w:val="0"/>
            <w:lang w:val="en-US"/>
            <w:rPrChange w:id="59" w:author="Juliane Vigneault" w:date="2023-08-20T20:24:00Z">
              <w:rPr>
                <w:rFonts w:ascii="Times New Roman" w:hAnsi="Times New Roman" w:cs="Times New Roman"/>
                <w:kern w:val="0"/>
              </w:rPr>
            </w:rPrChange>
          </w:rPr>
          <w:t xml:space="preserve">, </w:t>
        </w:r>
        <w:r w:rsidR="00053309" w:rsidRPr="00053309">
          <w:rPr>
            <w:rFonts w:ascii="Times New Roman" w:hAnsi="Times New Roman" w:cs="Times New Roman"/>
            <w:i/>
            <w:iCs/>
            <w:kern w:val="0"/>
            <w:lang w:val="en-US"/>
            <w:rPrChange w:id="60" w:author="Juliane Vigneault" w:date="2023-08-20T20:24:00Z">
              <w:rPr>
                <w:rFonts w:ascii="Times New Roman" w:hAnsi="Times New Roman" w:cs="Times New Roman"/>
                <w:i/>
                <w:iCs/>
                <w:kern w:val="0"/>
              </w:rPr>
            </w:rPrChange>
          </w:rPr>
          <w:t>11</w:t>
        </w:r>
        <w:r w:rsidR="00053309" w:rsidRPr="00053309">
          <w:rPr>
            <w:rFonts w:ascii="Times New Roman" w:hAnsi="Times New Roman" w:cs="Times New Roman"/>
            <w:kern w:val="0"/>
            <w:lang w:val="en-US"/>
            <w:rPrChange w:id="61" w:author="Juliane Vigneault" w:date="2023-08-20T20:24:00Z">
              <w:rPr>
                <w:rFonts w:ascii="Times New Roman" w:hAnsi="Times New Roman" w:cs="Times New Roman"/>
                <w:kern w:val="0"/>
              </w:rPr>
            </w:rPrChange>
          </w:rPr>
          <w:t>(15), 10155‑10163. https://doi.org/10.1002/ece3.7823</w:t>
        </w:r>
      </w:ins>
    </w:p>
    <w:p w14:paraId="03A96A7A" w14:textId="77777777" w:rsidR="00053309" w:rsidRPr="00053309" w:rsidRDefault="00053309" w:rsidP="00053309">
      <w:pPr>
        <w:widowControl w:val="0"/>
        <w:autoSpaceDE w:val="0"/>
        <w:autoSpaceDN w:val="0"/>
        <w:adjustRightInd w:val="0"/>
        <w:rPr>
          <w:ins w:id="62" w:author="Juliane Vigneault" w:date="2023-08-20T20:24:00Z"/>
          <w:rFonts w:ascii="Times New Roman" w:hAnsi="Times New Roman" w:cs="Times New Roman"/>
          <w:kern w:val="0"/>
          <w:lang w:val="en-US"/>
          <w:rPrChange w:id="63" w:author="Juliane Vigneault" w:date="2023-08-20T20:24:00Z">
            <w:rPr>
              <w:ins w:id="64" w:author="Juliane Vigneault" w:date="2023-08-20T20:24:00Z"/>
              <w:rFonts w:ascii="Times New Roman" w:hAnsi="Times New Roman" w:cs="Times New Roman"/>
              <w:kern w:val="0"/>
            </w:rPr>
          </w:rPrChange>
        </w:rPr>
      </w:pPr>
      <w:ins w:id="65" w:author="Juliane Vigneault" w:date="2023-08-20T20:24:00Z">
        <w:r w:rsidRPr="00053309">
          <w:rPr>
            <w:rFonts w:ascii="Times New Roman" w:hAnsi="Times New Roman" w:cs="Times New Roman"/>
            <w:kern w:val="0"/>
            <w:lang w:val="en-US"/>
            <w:rPrChange w:id="66" w:author="Juliane Vigneault" w:date="2023-08-20T20:24:00Z">
              <w:rPr>
                <w:rFonts w:ascii="Times New Roman" w:hAnsi="Times New Roman" w:cs="Times New Roman"/>
                <w:kern w:val="0"/>
              </w:rPr>
            </w:rPrChange>
          </w:rPr>
          <w:t xml:space="preserve">Altman, I., &amp; Byers, J. E. (2014). Large-scale spatial variation in parasite communities influenced by anthropogenic factors. </w:t>
        </w:r>
        <w:r w:rsidRPr="00053309">
          <w:rPr>
            <w:rFonts w:ascii="Times New Roman" w:hAnsi="Times New Roman" w:cs="Times New Roman"/>
            <w:i/>
            <w:iCs/>
            <w:kern w:val="0"/>
            <w:lang w:val="en-US"/>
            <w:rPrChange w:id="67"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6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9" w:author="Juliane Vigneault" w:date="2023-08-20T20:24:00Z">
              <w:rPr>
                <w:rFonts w:ascii="Times New Roman" w:hAnsi="Times New Roman" w:cs="Times New Roman"/>
                <w:i/>
                <w:iCs/>
                <w:kern w:val="0"/>
              </w:rPr>
            </w:rPrChange>
          </w:rPr>
          <w:t>95</w:t>
        </w:r>
        <w:r w:rsidRPr="00053309">
          <w:rPr>
            <w:rFonts w:ascii="Times New Roman" w:hAnsi="Times New Roman" w:cs="Times New Roman"/>
            <w:kern w:val="0"/>
            <w:lang w:val="en-US"/>
            <w:rPrChange w:id="70" w:author="Juliane Vigneault" w:date="2023-08-20T20:24:00Z">
              <w:rPr>
                <w:rFonts w:ascii="Times New Roman" w:hAnsi="Times New Roman" w:cs="Times New Roman"/>
                <w:kern w:val="0"/>
              </w:rPr>
            </w:rPrChange>
          </w:rPr>
          <w:t>(7), 1876‑1887. https://doi.org/10.1890/13-0509.1</w:t>
        </w:r>
      </w:ins>
    </w:p>
    <w:p w14:paraId="15666AB1" w14:textId="77777777" w:rsidR="00053309" w:rsidRPr="00053309" w:rsidRDefault="00053309" w:rsidP="00053309">
      <w:pPr>
        <w:widowControl w:val="0"/>
        <w:autoSpaceDE w:val="0"/>
        <w:autoSpaceDN w:val="0"/>
        <w:adjustRightInd w:val="0"/>
        <w:rPr>
          <w:ins w:id="71" w:author="Juliane Vigneault" w:date="2023-08-20T20:24:00Z"/>
          <w:rFonts w:ascii="Times New Roman" w:hAnsi="Times New Roman" w:cs="Times New Roman"/>
          <w:kern w:val="0"/>
          <w:lang w:val="en-US"/>
          <w:rPrChange w:id="72" w:author="Juliane Vigneault" w:date="2023-08-20T20:24:00Z">
            <w:rPr>
              <w:ins w:id="73" w:author="Juliane Vigneault" w:date="2023-08-20T20:24:00Z"/>
              <w:rFonts w:ascii="Times New Roman" w:hAnsi="Times New Roman" w:cs="Times New Roman"/>
              <w:kern w:val="0"/>
            </w:rPr>
          </w:rPrChange>
        </w:rPr>
      </w:pPr>
      <w:ins w:id="74" w:author="Juliane Vigneault" w:date="2023-08-20T20:24:00Z">
        <w:r w:rsidRPr="00053309">
          <w:rPr>
            <w:rFonts w:ascii="Times New Roman" w:hAnsi="Times New Roman" w:cs="Times New Roman"/>
            <w:kern w:val="0"/>
            <w:lang w:val="en-US"/>
            <w:rPrChange w:id="75" w:author="Juliane Vigneault" w:date="2023-08-20T20:24:00Z">
              <w:rPr>
                <w:rFonts w:ascii="Times New Roman" w:hAnsi="Times New Roman" w:cs="Times New Roman"/>
                <w:kern w:val="0"/>
              </w:rPr>
            </w:rPrChange>
          </w:rPr>
          <w:t xml:space="preserve">Barber, I., Hoare, D., &amp; Krause, J. (2000). Effects of parasites on fish behaviour : A review and evolutionary perspective. </w:t>
        </w:r>
        <w:r w:rsidRPr="00053309">
          <w:rPr>
            <w:rFonts w:ascii="Times New Roman" w:hAnsi="Times New Roman" w:cs="Times New Roman"/>
            <w:i/>
            <w:iCs/>
            <w:kern w:val="0"/>
            <w:lang w:val="en-US"/>
            <w:rPrChange w:id="76" w:author="Juliane Vigneault" w:date="2023-08-20T20:24:00Z">
              <w:rPr>
                <w:rFonts w:ascii="Times New Roman" w:hAnsi="Times New Roman" w:cs="Times New Roman"/>
                <w:i/>
                <w:iCs/>
                <w:kern w:val="0"/>
              </w:rPr>
            </w:rPrChange>
          </w:rPr>
          <w:t>Reviews in Fish Biology and Fisheries</w:t>
        </w:r>
        <w:r w:rsidRPr="00053309">
          <w:rPr>
            <w:rFonts w:ascii="Times New Roman" w:hAnsi="Times New Roman" w:cs="Times New Roman"/>
            <w:kern w:val="0"/>
            <w:lang w:val="en-US"/>
            <w:rPrChange w:id="7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78"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79" w:author="Juliane Vigneault" w:date="2023-08-20T20:24:00Z">
              <w:rPr>
                <w:rFonts w:ascii="Times New Roman" w:hAnsi="Times New Roman" w:cs="Times New Roman"/>
                <w:kern w:val="0"/>
              </w:rPr>
            </w:rPrChange>
          </w:rPr>
          <w:t>(2), 131‑165. https://doi.org/10.1023/A:1016658224470</w:t>
        </w:r>
      </w:ins>
    </w:p>
    <w:p w14:paraId="1517CDC3" w14:textId="77777777" w:rsidR="00053309" w:rsidRPr="00053309" w:rsidRDefault="00053309" w:rsidP="00053309">
      <w:pPr>
        <w:widowControl w:val="0"/>
        <w:autoSpaceDE w:val="0"/>
        <w:autoSpaceDN w:val="0"/>
        <w:adjustRightInd w:val="0"/>
        <w:rPr>
          <w:ins w:id="80" w:author="Juliane Vigneault" w:date="2023-08-20T20:24:00Z"/>
          <w:rFonts w:ascii="Times New Roman" w:hAnsi="Times New Roman" w:cs="Times New Roman"/>
          <w:kern w:val="0"/>
          <w:lang w:val="en-US"/>
          <w:rPrChange w:id="81" w:author="Juliane Vigneault" w:date="2023-08-20T20:24:00Z">
            <w:rPr>
              <w:ins w:id="82" w:author="Juliane Vigneault" w:date="2023-08-20T20:24:00Z"/>
              <w:rFonts w:ascii="Times New Roman" w:hAnsi="Times New Roman" w:cs="Times New Roman"/>
              <w:kern w:val="0"/>
            </w:rPr>
          </w:rPrChange>
        </w:rPr>
      </w:pPr>
      <w:ins w:id="83" w:author="Juliane Vigneault" w:date="2023-08-20T20:24:00Z">
        <w:r w:rsidRPr="00053309">
          <w:rPr>
            <w:rFonts w:ascii="Times New Roman" w:hAnsi="Times New Roman" w:cs="Times New Roman"/>
            <w:kern w:val="0"/>
            <w:lang w:val="en-US"/>
            <w:rPrChange w:id="84" w:author="Juliane Vigneault" w:date="2023-08-20T20:24:00Z">
              <w:rPr>
                <w:rFonts w:ascii="Times New Roman" w:hAnsi="Times New Roman" w:cs="Times New Roman"/>
                <w:kern w:val="0"/>
              </w:rPr>
            </w:rPrChange>
          </w:rPr>
          <w:t xml:space="preserve">Bielby, J., Price, S. J., Monsalve-CarcaÑo, C., &amp; Bosch, J. (2021). Host contribution to parasite persistence is consistent between parasites and over time, but varies spatially. </w:t>
        </w:r>
        <w:r w:rsidRPr="00053309">
          <w:rPr>
            <w:rFonts w:ascii="Times New Roman" w:hAnsi="Times New Roman" w:cs="Times New Roman"/>
            <w:i/>
            <w:iCs/>
            <w:kern w:val="0"/>
            <w:lang w:val="en-US"/>
            <w:rPrChange w:id="85" w:author="Juliane Vigneault" w:date="2023-08-20T20:24:00Z">
              <w:rPr>
                <w:rFonts w:ascii="Times New Roman" w:hAnsi="Times New Roman" w:cs="Times New Roman"/>
                <w:i/>
                <w:iCs/>
                <w:kern w:val="0"/>
              </w:rPr>
            </w:rPrChange>
          </w:rPr>
          <w:t>Ecological Applications</w:t>
        </w:r>
        <w:r w:rsidRPr="00053309">
          <w:rPr>
            <w:rFonts w:ascii="Times New Roman" w:hAnsi="Times New Roman" w:cs="Times New Roman"/>
            <w:kern w:val="0"/>
            <w:lang w:val="en-US"/>
            <w:rPrChange w:id="8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87" w:author="Juliane Vigneault" w:date="2023-08-20T20:24:00Z">
              <w:rPr>
                <w:rFonts w:ascii="Times New Roman" w:hAnsi="Times New Roman" w:cs="Times New Roman"/>
                <w:i/>
                <w:iCs/>
                <w:kern w:val="0"/>
              </w:rPr>
            </w:rPrChange>
          </w:rPr>
          <w:t>31</w:t>
        </w:r>
        <w:r w:rsidRPr="00053309">
          <w:rPr>
            <w:rFonts w:ascii="Times New Roman" w:hAnsi="Times New Roman" w:cs="Times New Roman"/>
            <w:kern w:val="0"/>
            <w:lang w:val="en-US"/>
            <w:rPrChange w:id="88" w:author="Juliane Vigneault" w:date="2023-08-20T20:24:00Z">
              <w:rPr>
                <w:rFonts w:ascii="Times New Roman" w:hAnsi="Times New Roman" w:cs="Times New Roman"/>
                <w:kern w:val="0"/>
              </w:rPr>
            </w:rPrChange>
          </w:rPr>
          <w:t>(3), e02256. https://doi.org/10.1002/eap.2256</w:t>
        </w:r>
      </w:ins>
    </w:p>
    <w:p w14:paraId="4D3D73ED" w14:textId="77777777" w:rsidR="00053309" w:rsidRPr="00053309" w:rsidRDefault="00053309" w:rsidP="00053309">
      <w:pPr>
        <w:widowControl w:val="0"/>
        <w:autoSpaceDE w:val="0"/>
        <w:autoSpaceDN w:val="0"/>
        <w:adjustRightInd w:val="0"/>
        <w:rPr>
          <w:ins w:id="89" w:author="Juliane Vigneault" w:date="2023-08-20T20:24:00Z"/>
          <w:rFonts w:ascii="Times New Roman" w:hAnsi="Times New Roman" w:cs="Times New Roman"/>
          <w:kern w:val="0"/>
          <w:lang w:val="en-US"/>
          <w:rPrChange w:id="90" w:author="Juliane Vigneault" w:date="2023-08-20T20:24:00Z">
            <w:rPr>
              <w:ins w:id="91" w:author="Juliane Vigneault" w:date="2023-08-20T20:24:00Z"/>
              <w:rFonts w:ascii="Times New Roman" w:hAnsi="Times New Roman" w:cs="Times New Roman"/>
              <w:kern w:val="0"/>
            </w:rPr>
          </w:rPrChange>
        </w:rPr>
      </w:pPr>
      <w:ins w:id="92" w:author="Juliane Vigneault" w:date="2023-08-20T20:24:00Z">
        <w:r w:rsidRPr="00053309">
          <w:rPr>
            <w:rFonts w:ascii="Times New Roman" w:hAnsi="Times New Roman" w:cs="Times New Roman"/>
            <w:kern w:val="0"/>
            <w:lang w:val="en-US"/>
            <w:rPrChange w:id="93" w:author="Juliane Vigneault" w:date="2023-08-20T20:24:00Z">
              <w:rPr>
                <w:rFonts w:ascii="Times New Roman" w:hAnsi="Times New Roman" w:cs="Times New Roman"/>
                <w:kern w:val="0"/>
              </w:rPr>
            </w:rPrChange>
          </w:rPr>
          <w:t xml:space="preserve">Biro, P. A., &amp; Dingemanse, N. J. (2009). Sampling bias resulting from animal personality. </w:t>
        </w:r>
        <w:r w:rsidRPr="00053309">
          <w:rPr>
            <w:rFonts w:ascii="Times New Roman" w:hAnsi="Times New Roman" w:cs="Times New Roman"/>
            <w:i/>
            <w:iCs/>
            <w:kern w:val="0"/>
            <w:lang w:val="en-US"/>
            <w:rPrChange w:id="94"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9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96" w:author="Juliane Vigneault" w:date="2023-08-20T20:24:00Z">
              <w:rPr>
                <w:rFonts w:ascii="Times New Roman" w:hAnsi="Times New Roman" w:cs="Times New Roman"/>
                <w:i/>
                <w:iCs/>
                <w:kern w:val="0"/>
              </w:rPr>
            </w:rPrChange>
          </w:rPr>
          <w:t>24</w:t>
        </w:r>
        <w:r w:rsidRPr="00053309">
          <w:rPr>
            <w:rFonts w:ascii="Times New Roman" w:hAnsi="Times New Roman" w:cs="Times New Roman"/>
            <w:kern w:val="0"/>
            <w:lang w:val="en-US"/>
            <w:rPrChange w:id="97" w:author="Juliane Vigneault" w:date="2023-08-20T20:24:00Z">
              <w:rPr>
                <w:rFonts w:ascii="Times New Roman" w:hAnsi="Times New Roman" w:cs="Times New Roman"/>
                <w:kern w:val="0"/>
              </w:rPr>
            </w:rPrChange>
          </w:rPr>
          <w:t>(2), 66‑67. https://doi.org/10.1016/j.tree.2008.11.001</w:t>
        </w:r>
      </w:ins>
    </w:p>
    <w:p w14:paraId="49952CE1" w14:textId="77777777" w:rsidR="00053309" w:rsidRPr="00053309" w:rsidRDefault="00053309" w:rsidP="00053309">
      <w:pPr>
        <w:widowControl w:val="0"/>
        <w:autoSpaceDE w:val="0"/>
        <w:autoSpaceDN w:val="0"/>
        <w:adjustRightInd w:val="0"/>
        <w:rPr>
          <w:ins w:id="98" w:author="Juliane Vigneault" w:date="2023-08-20T20:24:00Z"/>
          <w:rFonts w:ascii="Times New Roman" w:hAnsi="Times New Roman" w:cs="Times New Roman"/>
          <w:kern w:val="0"/>
          <w:lang w:val="en-US"/>
          <w:rPrChange w:id="99" w:author="Juliane Vigneault" w:date="2023-08-20T20:24:00Z">
            <w:rPr>
              <w:ins w:id="100" w:author="Juliane Vigneault" w:date="2023-08-20T20:24:00Z"/>
              <w:rFonts w:ascii="Times New Roman" w:hAnsi="Times New Roman" w:cs="Times New Roman"/>
              <w:kern w:val="0"/>
            </w:rPr>
          </w:rPrChange>
        </w:rPr>
      </w:pPr>
      <w:ins w:id="101" w:author="Juliane Vigneault" w:date="2023-08-20T20:24:00Z">
        <w:r w:rsidRPr="00053309">
          <w:rPr>
            <w:rFonts w:ascii="Times New Roman" w:hAnsi="Times New Roman" w:cs="Times New Roman"/>
            <w:kern w:val="0"/>
            <w:lang w:val="en-US"/>
            <w:rPrChange w:id="102" w:author="Juliane Vigneault" w:date="2023-08-20T20:24:00Z">
              <w:rPr>
                <w:rFonts w:ascii="Times New Roman" w:hAnsi="Times New Roman" w:cs="Times New Roman"/>
                <w:kern w:val="0"/>
              </w:rPr>
            </w:rPrChange>
          </w:rPr>
          <w:t xml:space="preserve">Biro, P. A., &amp; Post, J. R. (2008). Rapid depletion of genotypes with fast growth and bold personality traits from harvested fish populations. </w:t>
        </w:r>
        <w:r w:rsidRPr="00053309">
          <w:rPr>
            <w:rFonts w:ascii="Times New Roman" w:hAnsi="Times New Roman" w:cs="Times New Roman"/>
            <w:i/>
            <w:iCs/>
            <w:kern w:val="0"/>
            <w:lang w:val="en-US"/>
            <w:rPrChange w:id="103" w:author="Juliane Vigneault" w:date="2023-08-20T20:24: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10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05" w:author="Juliane Vigneault" w:date="2023-08-20T20:24:00Z">
              <w:rPr>
                <w:rFonts w:ascii="Times New Roman" w:hAnsi="Times New Roman" w:cs="Times New Roman"/>
                <w:i/>
                <w:iCs/>
                <w:kern w:val="0"/>
              </w:rPr>
            </w:rPrChange>
          </w:rPr>
          <w:t>105</w:t>
        </w:r>
        <w:r w:rsidRPr="00053309">
          <w:rPr>
            <w:rFonts w:ascii="Times New Roman" w:hAnsi="Times New Roman" w:cs="Times New Roman"/>
            <w:kern w:val="0"/>
            <w:lang w:val="en-US"/>
            <w:rPrChange w:id="106" w:author="Juliane Vigneault" w:date="2023-08-20T20:24:00Z">
              <w:rPr>
                <w:rFonts w:ascii="Times New Roman" w:hAnsi="Times New Roman" w:cs="Times New Roman"/>
                <w:kern w:val="0"/>
              </w:rPr>
            </w:rPrChange>
          </w:rPr>
          <w:t>(8), 2919‑2922. https://doi.org/10.1073/pnas.0708159105</w:t>
        </w:r>
      </w:ins>
    </w:p>
    <w:p w14:paraId="7AE78F26" w14:textId="77777777" w:rsidR="00053309" w:rsidRPr="00053309" w:rsidRDefault="00053309" w:rsidP="00053309">
      <w:pPr>
        <w:widowControl w:val="0"/>
        <w:autoSpaceDE w:val="0"/>
        <w:autoSpaceDN w:val="0"/>
        <w:adjustRightInd w:val="0"/>
        <w:rPr>
          <w:ins w:id="107" w:author="Juliane Vigneault" w:date="2023-08-20T20:24:00Z"/>
          <w:rFonts w:ascii="Times New Roman" w:hAnsi="Times New Roman" w:cs="Times New Roman"/>
          <w:kern w:val="0"/>
          <w:lang w:val="en-US"/>
          <w:rPrChange w:id="108" w:author="Juliane Vigneault" w:date="2023-08-20T20:24:00Z">
            <w:rPr>
              <w:ins w:id="109" w:author="Juliane Vigneault" w:date="2023-08-20T20:24:00Z"/>
              <w:rFonts w:ascii="Times New Roman" w:hAnsi="Times New Roman" w:cs="Times New Roman"/>
              <w:kern w:val="0"/>
            </w:rPr>
          </w:rPrChange>
        </w:rPr>
      </w:pPr>
      <w:ins w:id="110" w:author="Juliane Vigneault" w:date="2023-08-20T20:24:00Z">
        <w:r w:rsidRPr="00053309">
          <w:rPr>
            <w:rFonts w:ascii="Times New Roman" w:hAnsi="Times New Roman" w:cs="Times New Roman"/>
            <w:kern w:val="0"/>
            <w:lang w:val="en-US"/>
            <w:rPrChange w:id="111" w:author="Juliane Vigneault" w:date="2023-08-20T20:24:00Z">
              <w:rPr>
                <w:rFonts w:ascii="Times New Roman" w:hAnsi="Times New Roman" w:cs="Times New Roman"/>
                <w:kern w:val="0"/>
              </w:rPr>
            </w:rPrChange>
          </w:rPr>
          <w:t xml:space="preserve">Blasco-Costa, I., Rouco, C., &amp; Poulin, R. (2015). Biogeography of parasitism in freshwater fish : Spatial patterns in hot spots of infection. </w:t>
        </w:r>
        <w:r w:rsidRPr="00053309">
          <w:rPr>
            <w:rFonts w:ascii="Times New Roman" w:hAnsi="Times New Roman" w:cs="Times New Roman"/>
            <w:i/>
            <w:iCs/>
            <w:kern w:val="0"/>
            <w:lang w:val="en-US"/>
            <w:rPrChange w:id="112" w:author="Juliane Vigneault" w:date="2023-08-20T20:24:00Z">
              <w:rPr>
                <w:rFonts w:ascii="Times New Roman" w:hAnsi="Times New Roman" w:cs="Times New Roman"/>
                <w:i/>
                <w:iCs/>
                <w:kern w:val="0"/>
              </w:rPr>
            </w:rPrChange>
          </w:rPr>
          <w:t>Ecography</w:t>
        </w:r>
        <w:r w:rsidRPr="00053309">
          <w:rPr>
            <w:rFonts w:ascii="Times New Roman" w:hAnsi="Times New Roman" w:cs="Times New Roman"/>
            <w:kern w:val="0"/>
            <w:lang w:val="en-US"/>
            <w:rPrChange w:id="11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14" w:author="Juliane Vigneault" w:date="2023-08-20T20:24:00Z">
              <w:rPr>
                <w:rFonts w:ascii="Times New Roman" w:hAnsi="Times New Roman" w:cs="Times New Roman"/>
                <w:i/>
                <w:iCs/>
                <w:kern w:val="0"/>
              </w:rPr>
            </w:rPrChange>
          </w:rPr>
          <w:t>38</w:t>
        </w:r>
        <w:r w:rsidRPr="00053309">
          <w:rPr>
            <w:rFonts w:ascii="Times New Roman" w:hAnsi="Times New Roman" w:cs="Times New Roman"/>
            <w:kern w:val="0"/>
            <w:lang w:val="en-US"/>
            <w:rPrChange w:id="115" w:author="Juliane Vigneault" w:date="2023-08-20T20:24:00Z">
              <w:rPr>
                <w:rFonts w:ascii="Times New Roman" w:hAnsi="Times New Roman" w:cs="Times New Roman"/>
                <w:kern w:val="0"/>
              </w:rPr>
            </w:rPrChange>
          </w:rPr>
          <w:t>(3), 301‑310. https://doi.org/10.1111/ecog.01020</w:t>
        </w:r>
      </w:ins>
    </w:p>
    <w:p w14:paraId="206B95B9" w14:textId="77777777" w:rsidR="00053309" w:rsidRPr="00053309" w:rsidRDefault="00053309" w:rsidP="00053309">
      <w:pPr>
        <w:widowControl w:val="0"/>
        <w:autoSpaceDE w:val="0"/>
        <w:autoSpaceDN w:val="0"/>
        <w:adjustRightInd w:val="0"/>
        <w:rPr>
          <w:ins w:id="116" w:author="Juliane Vigneault" w:date="2023-08-20T20:24:00Z"/>
          <w:rFonts w:ascii="Times New Roman" w:hAnsi="Times New Roman" w:cs="Times New Roman"/>
          <w:kern w:val="0"/>
          <w:lang w:val="en-US"/>
          <w:rPrChange w:id="117" w:author="Juliane Vigneault" w:date="2023-08-20T20:24:00Z">
            <w:rPr>
              <w:ins w:id="118" w:author="Juliane Vigneault" w:date="2023-08-20T20:24:00Z"/>
              <w:rFonts w:ascii="Times New Roman" w:hAnsi="Times New Roman" w:cs="Times New Roman"/>
              <w:kern w:val="0"/>
            </w:rPr>
          </w:rPrChange>
        </w:rPr>
      </w:pPr>
      <w:ins w:id="119" w:author="Juliane Vigneault" w:date="2023-08-20T20:24:00Z">
        <w:r w:rsidRPr="00053309">
          <w:rPr>
            <w:rFonts w:ascii="Times New Roman" w:hAnsi="Times New Roman" w:cs="Times New Roman"/>
            <w:kern w:val="0"/>
            <w:lang w:val="en-US"/>
            <w:rPrChange w:id="120" w:author="Juliane Vigneault" w:date="2023-08-20T20:24:00Z">
              <w:rPr>
                <w:rFonts w:ascii="Times New Roman" w:hAnsi="Times New Roman" w:cs="Times New Roman"/>
                <w:kern w:val="0"/>
              </w:rPr>
            </w:rPrChange>
          </w:rPr>
          <w:t xml:space="preserve">Bolnick, D. I., Resetarits, E. J., Ballare, K., Stuart, Y. E., &amp; Stutz, W. E. (2020). Scale-dependent effects of host patch traits on species composition in a stickleback parasite metacommunity. </w:t>
        </w:r>
        <w:r w:rsidRPr="00053309">
          <w:rPr>
            <w:rFonts w:ascii="Times New Roman" w:hAnsi="Times New Roman" w:cs="Times New Roman"/>
            <w:i/>
            <w:iCs/>
            <w:kern w:val="0"/>
            <w:lang w:val="en-US"/>
            <w:rPrChange w:id="121" w:author="Juliane Vigneault" w:date="2023-08-20T20:24:00Z">
              <w:rPr>
                <w:rFonts w:ascii="Times New Roman" w:hAnsi="Times New Roman" w:cs="Times New Roman"/>
                <w:i/>
                <w:iCs/>
                <w:kern w:val="0"/>
              </w:rPr>
            </w:rPrChange>
          </w:rPr>
          <w:t>Ecology</w:t>
        </w:r>
        <w:r w:rsidRPr="00053309">
          <w:rPr>
            <w:rFonts w:ascii="Times New Roman" w:hAnsi="Times New Roman" w:cs="Times New Roman"/>
            <w:kern w:val="0"/>
            <w:lang w:val="en-US"/>
            <w:rPrChange w:id="12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23" w:author="Juliane Vigneault" w:date="2023-08-20T20:24:00Z">
              <w:rPr>
                <w:rFonts w:ascii="Times New Roman" w:hAnsi="Times New Roman" w:cs="Times New Roman"/>
                <w:i/>
                <w:iCs/>
                <w:kern w:val="0"/>
              </w:rPr>
            </w:rPrChange>
          </w:rPr>
          <w:t>101</w:t>
        </w:r>
        <w:r w:rsidRPr="00053309">
          <w:rPr>
            <w:rFonts w:ascii="Times New Roman" w:hAnsi="Times New Roman" w:cs="Times New Roman"/>
            <w:kern w:val="0"/>
            <w:lang w:val="en-US"/>
            <w:rPrChange w:id="124" w:author="Juliane Vigneault" w:date="2023-08-20T20:24:00Z">
              <w:rPr>
                <w:rFonts w:ascii="Times New Roman" w:hAnsi="Times New Roman" w:cs="Times New Roman"/>
                <w:kern w:val="0"/>
              </w:rPr>
            </w:rPrChange>
          </w:rPr>
          <w:t>(12), e03181. https://doi.org/10.1002/ecy.3181</w:t>
        </w:r>
      </w:ins>
    </w:p>
    <w:p w14:paraId="5A5BA9DB" w14:textId="77777777" w:rsidR="00053309" w:rsidRPr="00053309" w:rsidRDefault="00053309" w:rsidP="00053309">
      <w:pPr>
        <w:widowControl w:val="0"/>
        <w:autoSpaceDE w:val="0"/>
        <w:autoSpaceDN w:val="0"/>
        <w:adjustRightInd w:val="0"/>
        <w:rPr>
          <w:ins w:id="125" w:author="Juliane Vigneault" w:date="2023-08-20T20:24:00Z"/>
          <w:rFonts w:ascii="Times New Roman" w:hAnsi="Times New Roman" w:cs="Times New Roman"/>
          <w:kern w:val="0"/>
          <w:lang w:val="en-US"/>
          <w:rPrChange w:id="126" w:author="Juliane Vigneault" w:date="2023-08-20T20:24:00Z">
            <w:rPr>
              <w:ins w:id="127" w:author="Juliane Vigneault" w:date="2023-08-20T20:24:00Z"/>
              <w:rFonts w:ascii="Times New Roman" w:hAnsi="Times New Roman" w:cs="Times New Roman"/>
              <w:kern w:val="0"/>
            </w:rPr>
          </w:rPrChange>
        </w:rPr>
      </w:pPr>
      <w:ins w:id="128" w:author="Juliane Vigneault" w:date="2023-08-20T20:24:00Z">
        <w:r w:rsidRPr="00053309">
          <w:rPr>
            <w:rFonts w:ascii="Times New Roman" w:hAnsi="Times New Roman" w:cs="Times New Roman"/>
            <w:kern w:val="0"/>
            <w:lang w:val="en-US"/>
            <w:rPrChange w:id="129" w:author="Juliane Vigneault" w:date="2023-08-20T20:24:00Z">
              <w:rPr>
                <w:rFonts w:ascii="Times New Roman" w:hAnsi="Times New Roman" w:cs="Times New Roman"/>
                <w:kern w:val="0"/>
              </w:rPr>
            </w:rPrChange>
          </w:rPr>
          <w:t xml:space="preserve">Brooks, D. R., &amp; Hoberg, E. P. (2007). How will global climate change affect parasite–host assemblages? </w:t>
        </w:r>
        <w:r w:rsidRPr="00053309">
          <w:rPr>
            <w:rFonts w:ascii="Times New Roman" w:hAnsi="Times New Roman" w:cs="Times New Roman"/>
            <w:i/>
            <w:iCs/>
            <w:kern w:val="0"/>
            <w:lang w:val="en-US"/>
            <w:rPrChange w:id="130" w:author="Juliane Vigneault" w:date="2023-08-20T20:24:00Z">
              <w:rPr>
                <w:rFonts w:ascii="Times New Roman" w:hAnsi="Times New Roman" w:cs="Times New Roman"/>
                <w:i/>
                <w:iCs/>
                <w:kern w:val="0"/>
              </w:rPr>
            </w:rPrChange>
          </w:rPr>
          <w:t>Trends in Parasitology</w:t>
        </w:r>
        <w:r w:rsidRPr="00053309">
          <w:rPr>
            <w:rFonts w:ascii="Times New Roman" w:hAnsi="Times New Roman" w:cs="Times New Roman"/>
            <w:kern w:val="0"/>
            <w:lang w:val="en-US"/>
            <w:rPrChange w:id="13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32" w:author="Juliane Vigneault" w:date="2023-08-20T20:24:00Z">
              <w:rPr>
                <w:rFonts w:ascii="Times New Roman" w:hAnsi="Times New Roman" w:cs="Times New Roman"/>
                <w:i/>
                <w:iCs/>
                <w:kern w:val="0"/>
              </w:rPr>
            </w:rPrChange>
          </w:rPr>
          <w:t>23</w:t>
        </w:r>
        <w:r w:rsidRPr="00053309">
          <w:rPr>
            <w:rFonts w:ascii="Times New Roman" w:hAnsi="Times New Roman" w:cs="Times New Roman"/>
            <w:kern w:val="0"/>
            <w:lang w:val="en-US"/>
            <w:rPrChange w:id="133" w:author="Juliane Vigneault" w:date="2023-08-20T20:24:00Z">
              <w:rPr>
                <w:rFonts w:ascii="Times New Roman" w:hAnsi="Times New Roman" w:cs="Times New Roman"/>
                <w:kern w:val="0"/>
              </w:rPr>
            </w:rPrChange>
          </w:rPr>
          <w:t>(12), 571‑574. https://doi.org/10.1016/j.pt.2007.08.016</w:t>
        </w:r>
      </w:ins>
    </w:p>
    <w:p w14:paraId="099013A0" w14:textId="77777777" w:rsidR="00053309" w:rsidRPr="00053309" w:rsidRDefault="00053309" w:rsidP="00053309">
      <w:pPr>
        <w:widowControl w:val="0"/>
        <w:autoSpaceDE w:val="0"/>
        <w:autoSpaceDN w:val="0"/>
        <w:adjustRightInd w:val="0"/>
        <w:rPr>
          <w:ins w:id="134" w:author="Juliane Vigneault" w:date="2023-08-20T20:24:00Z"/>
          <w:rFonts w:ascii="Times New Roman" w:hAnsi="Times New Roman" w:cs="Times New Roman"/>
          <w:kern w:val="0"/>
          <w:lang w:val="en-US"/>
          <w:rPrChange w:id="135" w:author="Juliane Vigneault" w:date="2023-08-20T20:24:00Z">
            <w:rPr>
              <w:ins w:id="136" w:author="Juliane Vigneault" w:date="2023-08-20T20:24:00Z"/>
              <w:rFonts w:ascii="Times New Roman" w:hAnsi="Times New Roman" w:cs="Times New Roman"/>
              <w:kern w:val="0"/>
            </w:rPr>
          </w:rPrChange>
        </w:rPr>
      </w:pPr>
      <w:ins w:id="137" w:author="Juliane Vigneault" w:date="2023-08-20T20:24:00Z">
        <w:r w:rsidRPr="00053309">
          <w:rPr>
            <w:rFonts w:ascii="Times New Roman" w:hAnsi="Times New Roman" w:cs="Times New Roman"/>
            <w:kern w:val="0"/>
            <w:lang w:val="en-US"/>
            <w:rPrChange w:id="138" w:author="Juliane Vigneault" w:date="2023-08-20T20:24:00Z">
              <w:rPr>
                <w:rFonts w:ascii="Times New Roman" w:hAnsi="Times New Roman" w:cs="Times New Roman"/>
                <w:kern w:val="0"/>
              </w:rPr>
            </w:rPrChange>
          </w:rPr>
          <w:t xml:space="preserve">Buck, J. C., &amp; Lutterschmidt, W. I. (2017). Parasite abundance decreases with host density : Evidence of the encounter-dilution effect for a parasite with a complex life cycle. </w:t>
        </w:r>
        <w:r w:rsidRPr="00053309">
          <w:rPr>
            <w:rFonts w:ascii="Times New Roman" w:hAnsi="Times New Roman" w:cs="Times New Roman"/>
            <w:i/>
            <w:iCs/>
            <w:kern w:val="0"/>
            <w:lang w:val="en-US"/>
            <w:rPrChange w:id="139" w:author="Juliane Vigneault" w:date="2023-08-20T20:24:00Z">
              <w:rPr>
                <w:rFonts w:ascii="Times New Roman" w:hAnsi="Times New Roman" w:cs="Times New Roman"/>
                <w:i/>
                <w:iCs/>
                <w:kern w:val="0"/>
              </w:rPr>
            </w:rPrChange>
          </w:rPr>
          <w:t>Hydrobiologia</w:t>
        </w:r>
        <w:r w:rsidRPr="00053309">
          <w:rPr>
            <w:rFonts w:ascii="Times New Roman" w:hAnsi="Times New Roman" w:cs="Times New Roman"/>
            <w:kern w:val="0"/>
            <w:lang w:val="en-US"/>
            <w:rPrChange w:id="14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41" w:author="Juliane Vigneault" w:date="2023-08-20T20:24:00Z">
              <w:rPr>
                <w:rFonts w:ascii="Times New Roman" w:hAnsi="Times New Roman" w:cs="Times New Roman"/>
                <w:i/>
                <w:iCs/>
                <w:kern w:val="0"/>
              </w:rPr>
            </w:rPrChange>
          </w:rPr>
          <w:t>784</w:t>
        </w:r>
        <w:r w:rsidRPr="00053309">
          <w:rPr>
            <w:rFonts w:ascii="Times New Roman" w:hAnsi="Times New Roman" w:cs="Times New Roman"/>
            <w:kern w:val="0"/>
            <w:lang w:val="en-US"/>
            <w:rPrChange w:id="142" w:author="Juliane Vigneault" w:date="2023-08-20T20:24:00Z">
              <w:rPr>
                <w:rFonts w:ascii="Times New Roman" w:hAnsi="Times New Roman" w:cs="Times New Roman"/>
                <w:kern w:val="0"/>
              </w:rPr>
            </w:rPrChange>
          </w:rPr>
          <w:t>(1), 201‑210. https://doi.org/10.1007/s10750-016-2874-8</w:t>
        </w:r>
      </w:ins>
    </w:p>
    <w:p w14:paraId="774D852A" w14:textId="77777777" w:rsidR="00053309" w:rsidRPr="00053309" w:rsidRDefault="00053309" w:rsidP="00053309">
      <w:pPr>
        <w:widowControl w:val="0"/>
        <w:autoSpaceDE w:val="0"/>
        <w:autoSpaceDN w:val="0"/>
        <w:adjustRightInd w:val="0"/>
        <w:rPr>
          <w:ins w:id="143" w:author="Juliane Vigneault" w:date="2023-08-20T20:24:00Z"/>
          <w:rFonts w:ascii="Times New Roman" w:hAnsi="Times New Roman" w:cs="Times New Roman"/>
          <w:kern w:val="0"/>
          <w:lang w:val="en-US"/>
          <w:rPrChange w:id="144" w:author="Juliane Vigneault" w:date="2023-08-20T20:24:00Z">
            <w:rPr>
              <w:ins w:id="145" w:author="Juliane Vigneault" w:date="2023-08-20T20:24:00Z"/>
              <w:rFonts w:ascii="Times New Roman" w:hAnsi="Times New Roman" w:cs="Times New Roman"/>
              <w:kern w:val="0"/>
            </w:rPr>
          </w:rPrChange>
        </w:rPr>
      </w:pPr>
      <w:ins w:id="146" w:author="Juliane Vigneault" w:date="2023-08-20T20:24:00Z">
        <w:r w:rsidRPr="00053309">
          <w:rPr>
            <w:rFonts w:ascii="Times New Roman" w:hAnsi="Times New Roman" w:cs="Times New Roman"/>
            <w:kern w:val="0"/>
            <w:lang w:val="en-US"/>
            <w:rPrChange w:id="147" w:author="Juliane Vigneault" w:date="2023-08-20T20:24:00Z">
              <w:rPr>
                <w:rFonts w:ascii="Times New Roman" w:hAnsi="Times New Roman" w:cs="Times New Roman"/>
                <w:kern w:val="0"/>
              </w:rPr>
            </w:rPrChange>
          </w:rPr>
          <w:t xml:space="preserve">Bush, A. O., Lafferty, K. D., Lotz, J. M., &amp; Shostak, A. W. (1997). Parasitology meets ecology on its own terms : Margolis et al. revisited. </w:t>
        </w:r>
        <w:r w:rsidRPr="00053309">
          <w:rPr>
            <w:rFonts w:ascii="Times New Roman" w:hAnsi="Times New Roman" w:cs="Times New Roman"/>
            <w:i/>
            <w:iCs/>
            <w:kern w:val="0"/>
            <w:lang w:val="en-US"/>
            <w:rPrChange w:id="148" w:author="Juliane Vigneault" w:date="2023-08-20T20:24:00Z">
              <w:rPr>
                <w:rFonts w:ascii="Times New Roman" w:hAnsi="Times New Roman" w:cs="Times New Roman"/>
                <w:i/>
                <w:iCs/>
                <w:kern w:val="0"/>
              </w:rPr>
            </w:rPrChange>
          </w:rPr>
          <w:t>The Journal of Parasitology</w:t>
        </w:r>
        <w:r w:rsidRPr="00053309">
          <w:rPr>
            <w:rFonts w:ascii="Times New Roman" w:hAnsi="Times New Roman" w:cs="Times New Roman"/>
            <w:kern w:val="0"/>
            <w:lang w:val="en-US"/>
            <w:rPrChange w:id="14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50" w:author="Juliane Vigneault" w:date="2023-08-20T20:24:00Z">
              <w:rPr>
                <w:rFonts w:ascii="Times New Roman" w:hAnsi="Times New Roman" w:cs="Times New Roman"/>
                <w:i/>
                <w:iCs/>
                <w:kern w:val="0"/>
              </w:rPr>
            </w:rPrChange>
          </w:rPr>
          <w:t>83</w:t>
        </w:r>
        <w:r w:rsidRPr="00053309">
          <w:rPr>
            <w:rFonts w:ascii="Times New Roman" w:hAnsi="Times New Roman" w:cs="Times New Roman"/>
            <w:kern w:val="0"/>
            <w:lang w:val="en-US"/>
            <w:rPrChange w:id="151" w:author="Juliane Vigneault" w:date="2023-08-20T20:24:00Z">
              <w:rPr>
                <w:rFonts w:ascii="Times New Roman" w:hAnsi="Times New Roman" w:cs="Times New Roman"/>
                <w:kern w:val="0"/>
              </w:rPr>
            </w:rPrChange>
          </w:rPr>
          <w:t>(4), 575‑583.</w:t>
        </w:r>
      </w:ins>
    </w:p>
    <w:p w14:paraId="73FA8441" w14:textId="77777777" w:rsidR="00053309" w:rsidRPr="00053309" w:rsidRDefault="00053309" w:rsidP="00053309">
      <w:pPr>
        <w:widowControl w:val="0"/>
        <w:autoSpaceDE w:val="0"/>
        <w:autoSpaceDN w:val="0"/>
        <w:adjustRightInd w:val="0"/>
        <w:rPr>
          <w:ins w:id="152" w:author="Juliane Vigneault" w:date="2023-08-20T20:24:00Z"/>
          <w:rFonts w:ascii="Times New Roman" w:hAnsi="Times New Roman" w:cs="Times New Roman"/>
          <w:kern w:val="0"/>
          <w:lang w:val="en-US"/>
          <w:rPrChange w:id="153" w:author="Juliane Vigneault" w:date="2023-08-20T20:24:00Z">
            <w:rPr>
              <w:ins w:id="154" w:author="Juliane Vigneault" w:date="2023-08-20T20:24:00Z"/>
              <w:rFonts w:ascii="Times New Roman" w:hAnsi="Times New Roman" w:cs="Times New Roman"/>
              <w:kern w:val="0"/>
            </w:rPr>
          </w:rPrChange>
        </w:rPr>
      </w:pPr>
      <w:ins w:id="155" w:author="Juliane Vigneault" w:date="2023-08-20T20:24:00Z">
        <w:r w:rsidRPr="00053309">
          <w:rPr>
            <w:rFonts w:ascii="Times New Roman" w:hAnsi="Times New Roman" w:cs="Times New Roman"/>
            <w:kern w:val="0"/>
            <w:lang w:val="en-US"/>
            <w:rPrChange w:id="156" w:author="Juliane Vigneault" w:date="2023-08-20T20:24:00Z">
              <w:rPr>
                <w:rFonts w:ascii="Times New Roman" w:hAnsi="Times New Roman" w:cs="Times New Roman"/>
                <w:kern w:val="0"/>
              </w:rPr>
            </w:rPrChange>
          </w:rPr>
          <w:t xml:space="preserve">Cable, J., Barber, I., Boag, B., Ellison, A. R., Morgan, E. R., Murray, K., Pascoe, E. L., Sait, S. M., Wilson, A. J., &amp; Booth, M. (2017). Global change, parasite transmission and disease control : Lessons from ecology. </w:t>
        </w:r>
        <w:r w:rsidRPr="00053309">
          <w:rPr>
            <w:rFonts w:ascii="Times New Roman" w:hAnsi="Times New Roman" w:cs="Times New Roman"/>
            <w:i/>
            <w:iCs/>
            <w:kern w:val="0"/>
            <w:lang w:val="en-US"/>
            <w:rPrChange w:id="157" w:author="Juliane Vigneault" w:date="2023-08-20T20:24: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158"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59" w:author="Juliane Vigneault" w:date="2023-08-20T20:24:00Z">
              <w:rPr>
                <w:rFonts w:ascii="Times New Roman" w:hAnsi="Times New Roman" w:cs="Times New Roman"/>
                <w:i/>
                <w:iCs/>
                <w:kern w:val="0"/>
              </w:rPr>
            </w:rPrChange>
          </w:rPr>
          <w:t>372</w:t>
        </w:r>
        <w:r w:rsidRPr="00053309">
          <w:rPr>
            <w:rFonts w:ascii="Times New Roman" w:hAnsi="Times New Roman" w:cs="Times New Roman"/>
            <w:kern w:val="0"/>
            <w:lang w:val="en-US"/>
            <w:rPrChange w:id="160" w:author="Juliane Vigneault" w:date="2023-08-20T20:24:00Z">
              <w:rPr>
                <w:rFonts w:ascii="Times New Roman" w:hAnsi="Times New Roman" w:cs="Times New Roman"/>
                <w:kern w:val="0"/>
              </w:rPr>
            </w:rPrChange>
          </w:rPr>
          <w:t>(1719), 20160088. https://doi.org/10.1098/rstb.2016.0088</w:t>
        </w:r>
      </w:ins>
    </w:p>
    <w:p w14:paraId="6CB0B64F" w14:textId="77777777" w:rsidR="00053309" w:rsidRPr="00053309" w:rsidRDefault="00053309" w:rsidP="00053309">
      <w:pPr>
        <w:widowControl w:val="0"/>
        <w:autoSpaceDE w:val="0"/>
        <w:autoSpaceDN w:val="0"/>
        <w:adjustRightInd w:val="0"/>
        <w:rPr>
          <w:ins w:id="161" w:author="Juliane Vigneault" w:date="2023-08-20T20:24:00Z"/>
          <w:rFonts w:ascii="Times New Roman" w:hAnsi="Times New Roman" w:cs="Times New Roman"/>
          <w:kern w:val="0"/>
          <w:lang w:val="en-US"/>
          <w:rPrChange w:id="162" w:author="Juliane Vigneault" w:date="2023-08-20T20:24:00Z">
            <w:rPr>
              <w:ins w:id="163" w:author="Juliane Vigneault" w:date="2023-08-20T20:24:00Z"/>
              <w:rFonts w:ascii="Times New Roman" w:hAnsi="Times New Roman" w:cs="Times New Roman"/>
              <w:kern w:val="0"/>
            </w:rPr>
          </w:rPrChange>
        </w:rPr>
      </w:pPr>
      <w:ins w:id="164" w:author="Juliane Vigneault" w:date="2023-08-20T20:24:00Z">
        <w:r w:rsidRPr="00053309">
          <w:rPr>
            <w:rFonts w:ascii="Times New Roman" w:hAnsi="Times New Roman" w:cs="Times New Roman"/>
            <w:kern w:val="0"/>
            <w:lang w:val="en-US"/>
            <w:rPrChange w:id="165" w:author="Juliane Vigneault" w:date="2023-08-20T20:24:00Z">
              <w:rPr>
                <w:rFonts w:ascii="Times New Roman" w:hAnsi="Times New Roman" w:cs="Times New Roman"/>
                <w:kern w:val="0"/>
              </w:rPr>
            </w:rPrChange>
          </w:rPr>
          <w:t xml:space="preserve">Carlson, C. J., Hopkins, S., Bell, K. C., Doña, J., Godfrey, S. S., Kwak, M. L., Lafferty, K. D., Moir, M. L., Speer, K. A., Strona, G., Torchin, M., &amp; Wood, C. L. (2020). A global parasite conservation plan. </w:t>
        </w:r>
        <w:r w:rsidRPr="00053309">
          <w:rPr>
            <w:rFonts w:ascii="Times New Roman" w:hAnsi="Times New Roman" w:cs="Times New Roman"/>
            <w:i/>
            <w:iCs/>
            <w:kern w:val="0"/>
            <w:lang w:val="en-US"/>
            <w:rPrChange w:id="166" w:author="Juliane Vigneault" w:date="2023-08-20T20:24:00Z">
              <w:rPr>
                <w:rFonts w:ascii="Times New Roman" w:hAnsi="Times New Roman" w:cs="Times New Roman"/>
                <w:i/>
                <w:iCs/>
                <w:kern w:val="0"/>
              </w:rPr>
            </w:rPrChange>
          </w:rPr>
          <w:t>Biological Conservation</w:t>
        </w:r>
        <w:r w:rsidRPr="00053309">
          <w:rPr>
            <w:rFonts w:ascii="Times New Roman" w:hAnsi="Times New Roman" w:cs="Times New Roman"/>
            <w:kern w:val="0"/>
            <w:lang w:val="en-US"/>
            <w:rPrChange w:id="167"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68" w:author="Juliane Vigneault" w:date="2023-08-20T20:24:00Z">
              <w:rPr>
                <w:rFonts w:ascii="Times New Roman" w:hAnsi="Times New Roman" w:cs="Times New Roman"/>
                <w:i/>
                <w:iCs/>
                <w:kern w:val="0"/>
              </w:rPr>
            </w:rPrChange>
          </w:rPr>
          <w:t>250</w:t>
        </w:r>
        <w:r w:rsidRPr="00053309">
          <w:rPr>
            <w:rFonts w:ascii="Times New Roman" w:hAnsi="Times New Roman" w:cs="Times New Roman"/>
            <w:kern w:val="0"/>
            <w:lang w:val="en-US"/>
            <w:rPrChange w:id="169" w:author="Juliane Vigneault" w:date="2023-08-20T20:24:00Z">
              <w:rPr>
                <w:rFonts w:ascii="Times New Roman" w:hAnsi="Times New Roman" w:cs="Times New Roman"/>
                <w:kern w:val="0"/>
              </w:rPr>
            </w:rPrChange>
          </w:rPr>
          <w:t>, 108596. https://doi.org/10.1016/j.biocon.2020.108596</w:t>
        </w:r>
      </w:ins>
    </w:p>
    <w:p w14:paraId="524EE8EA" w14:textId="77777777" w:rsidR="00053309" w:rsidRPr="00053309" w:rsidRDefault="00053309" w:rsidP="00053309">
      <w:pPr>
        <w:widowControl w:val="0"/>
        <w:autoSpaceDE w:val="0"/>
        <w:autoSpaceDN w:val="0"/>
        <w:adjustRightInd w:val="0"/>
        <w:rPr>
          <w:ins w:id="170" w:author="Juliane Vigneault" w:date="2023-08-20T20:24:00Z"/>
          <w:rFonts w:ascii="Times New Roman" w:hAnsi="Times New Roman" w:cs="Times New Roman"/>
          <w:kern w:val="0"/>
          <w:lang w:val="en-US"/>
          <w:rPrChange w:id="171" w:author="Juliane Vigneault" w:date="2023-08-20T20:24:00Z">
            <w:rPr>
              <w:ins w:id="172" w:author="Juliane Vigneault" w:date="2023-08-20T20:24:00Z"/>
              <w:rFonts w:ascii="Times New Roman" w:hAnsi="Times New Roman" w:cs="Times New Roman"/>
              <w:kern w:val="0"/>
            </w:rPr>
          </w:rPrChange>
        </w:rPr>
      </w:pPr>
      <w:ins w:id="173" w:author="Juliane Vigneault" w:date="2023-08-20T20:24:00Z">
        <w:r w:rsidRPr="00053309">
          <w:rPr>
            <w:rFonts w:ascii="Times New Roman" w:hAnsi="Times New Roman" w:cs="Times New Roman"/>
            <w:kern w:val="0"/>
            <w:lang w:val="en-US"/>
            <w:rPrChange w:id="174" w:author="Juliane Vigneault" w:date="2023-08-20T20:24:00Z">
              <w:rPr>
                <w:rFonts w:ascii="Times New Roman" w:hAnsi="Times New Roman" w:cs="Times New Roman"/>
                <w:kern w:val="0"/>
              </w:rPr>
            </w:rPrChange>
          </w:rPr>
          <w:t xml:space="preserve">Carney, J. P., &amp; Dick, T. A. (2000). Helminth communities of yellow perch (Perca flavescens (Mitchill)) : Determinants of pattern. </w:t>
        </w:r>
        <w:r w:rsidRPr="00053309">
          <w:rPr>
            <w:rFonts w:ascii="Times New Roman" w:hAnsi="Times New Roman" w:cs="Times New Roman"/>
            <w:i/>
            <w:iCs/>
            <w:kern w:val="0"/>
            <w:lang w:val="en-US"/>
            <w:rPrChange w:id="175" w:author="Juliane Vigneault" w:date="2023-08-20T20:24: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17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77" w:author="Juliane Vigneault" w:date="2023-08-20T20:24:00Z">
              <w:rPr>
                <w:rFonts w:ascii="Times New Roman" w:hAnsi="Times New Roman" w:cs="Times New Roman"/>
                <w:i/>
                <w:iCs/>
                <w:kern w:val="0"/>
              </w:rPr>
            </w:rPrChange>
          </w:rPr>
          <w:t>78</w:t>
        </w:r>
        <w:r w:rsidRPr="00053309">
          <w:rPr>
            <w:rFonts w:ascii="Times New Roman" w:hAnsi="Times New Roman" w:cs="Times New Roman"/>
            <w:kern w:val="0"/>
            <w:lang w:val="en-US"/>
            <w:rPrChange w:id="178" w:author="Juliane Vigneault" w:date="2023-08-20T20:24:00Z">
              <w:rPr>
                <w:rFonts w:ascii="Times New Roman" w:hAnsi="Times New Roman" w:cs="Times New Roman"/>
                <w:kern w:val="0"/>
              </w:rPr>
            </w:rPrChange>
          </w:rPr>
          <w:t>(4), 538‑555. https://doi.org/10.1139/z99-222</w:t>
        </w:r>
      </w:ins>
    </w:p>
    <w:p w14:paraId="384A285C" w14:textId="77777777" w:rsidR="00053309" w:rsidRPr="00053309" w:rsidRDefault="00053309" w:rsidP="00053309">
      <w:pPr>
        <w:widowControl w:val="0"/>
        <w:autoSpaceDE w:val="0"/>
        <w:autoSpaceDN w:val="0"/>
        <w:adjustRightInd w:val="0"/>
        <w:rPr>
          <w:ins w:id="179" w:author="Juliane Vigneault" w:date="2023-08-20T20:24:00Z"/>
          <w:rFonts w:ascii="Times New Roman" w:hAnsi="Times New Roman" w:cs="Times New Roman"/>
          <w:kern w:val="0"/>
          <w:lang w:val="en-US"/>
          <w:rPrChange w:id="180" w:author="Juliane Vigneault" w:date="2023-08-20T20:24:00Z">
            <w:rPr>
              <w:ins w:id="181" w:author="Juliane Vigneault" w:date="2023-08-20T20:24:00Z"/>
              <w:rFonts w:ascii="Times New Roman" w:hAnsi="Times New Roman" w:cs="Times New Roman"/>
              <w:kern w:val="0"/>
            </w:rPr>
          </w:rPrChange>
        </w:rPr>
      </w:pPr>
      <w:ins w:id="182" w:author="Juliane Vigneault" w:date="2023-08-20T20:24:00Z">
        <w:r w:rsidRPr="00053309">
          <w:rPr>
            <w:rFonts w:ascii="Times New Roman" w:hAnsi="Times New Roman" w:cs="Times New Roman"/>
            <w:kern w:val="0"/>
            <w:lang w:val="en-US"/>
            <w:rPrChange w:id="183" w:author="Juliane Vigneault" w:date="2023-08-20T20:24:00Z">
              <w:rPr>
                <w:rFonts w:ascii="Times New Roman" w:hAnsi="Times New Roman" w:cs="Times New Roman"/>
                <w:kern w:val="0"/>
              </w:rPr>
            </w:rPrChange>
          </w:rPr>
          <w:t xml:space="preserve">Civitello, D. J., Cohen, J., Fatima, H., Halstead, N. T., Liriano, J., McMahon, T. A., </w:t>
        </w:r>
        <w:r w:rsidRPr="00053309">
          <w:rPr>
            <w:rFonts w:ascii="Times New Roman" w:hAnsi="Times New Roman" w:cs="Times New Roman"/>
            <w:kern w:val="0"/>
            <w:lang w:val="en-US"/>
            <w:rPrChange w:id="184" w:author="Juliane Vigneault" w:date="2023-08-20T20:24:00Z">
              <w:rPr>
                <w:rFonts w:ascii="Times New Roman" w:hAnsi="Times New Roman" w:cs="Times New Roman"/>
                <w:kern w:val="0"/>
              </w:rPr>
            </w:rPrChange>
          </w:rPr>
          <w:lastRenderedPageBreak/>
          <w:t xml:space="preserve">Ortega, C. N., Sauer, E. L., Sehgal, T., Young, S., &amp; Rohr, J. R. (2015). Biodiversity inhibits parasites : Broad evidence for the dilution effect. </w:t>
        </w:r>
        <w:r w:rsidRPr="00053309">
          <w:rPr>
            <w:rFonts w:ascii="Times New Roman" w:hAnsi="Times New Roman" w:cs="Times New Roman"/>
            <w:i/>
            <w:iCs/>
            <w:kern w:val="0"/>
            <w:lang w:val="en-US"/>
            <w:rPrChange w:id="185"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186"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87" w:author="Juliane Vigneault" w:date="2023-08-20T20:24:00Z">
              <w:rPr>
                <w:rFonts w:ascii="Times New Roman" w:hAnsi="Times New Roman" w:cs="Times New Roman"/>
                <w:i/>
                <w:iCs/>
                <w:kern w:val="0"/>
              </w:rPr>
            </w:rPrChange>
          </w:rPr>
          <w:t>112</w:t>
        </w:r>
        <w:r w:rsidRPr="00053309">
          <w:rPr>
            <w:rFonts w:ascii="Times New Roman" w:hAnsi="Times New Roman" w:cs="Times New Roman"/>
            <w:kern w:val="0"/>
            <w:lang w:val="en-US"/>
            <w:rPrChange w:id="188" w:author="Juliane Vigneault" w:date="2023-08-20T20:24:00Z">
              <w:rPr>
                <w:rFonts w:ascii="Times New Roman" w:hAnsi="Times New Roman" w:cs="Times New Roman"/>
                <w:kern w:val="0"/>
              </w:rPr>
            </w:rPrChange>
          </w:rPr>
          <w:t>(28), 8667‑8671. https://doi.org/10.1073/pnas.1506279112</w:t>
        </w:r>
      </w:ins>
    </w:p>
    <w:p w14:paraId="0FFB129D" w14:textId="77777777" w:rsidR="00053309" w:rsidRPr="00053309" w:rsidRDefault="00053309" w:rsidP="00053309">
      <w:pPr>
        <w:widowControl w:val="0"/>
        <w:autoSpaceDE w:val="0"/>
        <w:autoSpaceDN w:val="0"/>
        <w:adjustRightInd w:val="0"/>
        <w:rPr>
          <w:ins w:id="189" w:author="Juliane Vigneault" w:date="2023-08-20T20:24:00Z"/>
          <w:rFonts w:ascii="Times New Roman" w:hAnsi="Times New Roman" w:cs="Times New Roman"/>
          <w:kern w:val="0"/>
          <w:lang w:val="en-US"/>
          <w:rPrChange w:id="190" w:author="Juliane Vigneault" w:date="2023-08-20T20:24:00Z">
            <w:rPr>
              <w:ins w:id="191" w:author="Juliane Vigneault" w:date="2023-08-20T20:24:00Z"/>
              <w:rFonts w:ascii="Times New Roman" w:hAnsi="Times New Roman" w:cs="Times New Roman"/>
              <w:kern w:val="0"/>
            </w:rPr>
          </w:rPrChange>
        </w:rPr>
      </w:pPr>
      <w:ins w:id="192" w:author="Juliane Vigneault" w:date="2023-08-20T20:24:00Z">
        <w:r w:rsidRPr="00053309">
          <w:rPr>
            <w:rFonts w:ascii="Times New Roman" w:hAnsi="Times New Roman" w:cs="Times New Roman"/>
            <w:kern w:val="0"/>
            <w:lang w:val="en-US"/>
            <w:rPrChange w:id="193" w:author="Juliane Vigneault" w:date="2023-08-20T20:24:00Z">
              <w:rPr>
                <w:rFonts w:ascii="Times New Roman" w:hAnsi="Times New Roman" w:cs="Times New Roman"/>
                <w:kern w:val="0"/>
              </w:rPr>
            </w:rPrChange>
          </w:rPr>
          <w:t xml:space="preserve">Cohen, J. M., Civitello, D. J., Brace, A. J., Feichtinger, E. M., Ortega, C. N., Richardson, J. C., Sauer, E. L., Liu, X., &amp; Rohr, J. R. (2016). Spatial scale modulates the strength of ecological processes driving disease distributions. </w:t>
        </w:r>
        <w:r w:rsidRPr="00053309">
          <w:rPr>
            <w:rFonts w:ascii="Times New Roman" w:hAnsi="Times New Roman" w:cs="Times New Roman"/>
            <w:i/>
            <w:iCs/>
            <w:kern w:val="0"/>
            <w:lang w:val="en-US"/>
            <w:rPrChange w:id="194" w:author="Juliane Vigneault" w:date="2023-08-20T20:24:00Z">
              <w:rPr>
                <w:rFonts w:ascii="Times New Roman" w:hAnsi="Times New Roman" w:cs="Times New Roman"/>
                <w:i/>
                <w:iCs/>
                <w:kern w:val="0"/>
              </w:rPr>
            </w:rPrChange>
          </w:rPr>
          <w:t>Proceedings of the National Academy of Sciences</w:t>
        </w:r>
        <w:r w:rsidRPr="00053309">
          <w:rPr>
            <w:rFonts w:ascii="Times New Roman" w:hAnsi="Times New Roman" w:cs="Times New Roman"/>
            <w:kern w:val="0"/>
            <w:lang w:val="en-US"/>
            <w:rPrChange w:id="19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196" w:author="Juliane Vigneault" w:date="2023-08-20T20:24:00Z">
              <w:rPr>
                <w:rFonts w:ascii="Times New Roman" w:hAnsi="Times New Roman" w:cs="Times New Roman"/>
                <w:i/>
                <w:iCs/>
                <w:kern w:val="0"/>
              </w:rPr>
            </w:rPrChange>
          </w:rPr>
          <w:t>113</w:t>
        </w:r>
        <w:r w:rsidRPr="00053309">
          <w:rPr>
            <w:rFonts w:ascii="Times New Roman" w:hAnsi="Times New Roman" w:cs="Times New Roman"/>
            <w:kern w:val="0"/>
            <w:lang w:val="en-US"/>
            <w:rPrChange w:id="197" w:author="Juliane Vigneault" w:date="2023-08-20T20:24:00Z">
              <w:rPr>
                <w:rFonts w:ascii="Times New Roman" w:hAnsi="Times New Roman" w:cs="Times New Roman"/>
                <w:kern w:val="0"/>
              </w:rPr>
            </w:rPrChange>
          </w:rPr>
          <w:t>(24), E3359‑E3364. https://doi.org/10.1073/pnas.1521657113</w:t>
        </w:r>
      </w:ins>
    </w:p>
    <w:p w14:paraId="2E05C590" w14:textId="77777777" w:rsidR="00053309" w:rsidRPr="00053309" w:rsidRDefault="00053309" w:rsidP="00053309">
      <w:pPr>
        <w:widowControl w:val="0"/>
        <w:autoSpaceDE w:val="0"/>
        <w:autoSpaceDN w:val="0"/>
        <w:adjustRightInd w:val="0"/>
        <w:rPr>
          <w:ins w:id="198" w:author="Juliane Vigneault" w:date="2023-08-20T20:24:00Z"/>
          <w:rFonts w:ascii="Times New Roman" w:hAnsi="Times New Roman" w:cs="Times New Roman"/>
          <w:kern w:val="0"/>
          <w:lang w:val="en-US"/>
          <w:rPrChange w:id="199" w:author="Juliane Vigneault" w:date="2023-08-20T20:24:00Z">
            <w:rPr>
              <w:ins w:id="200" w:author="Juliane Vigneault" w:date="2023-08-20T20:24:00Z"/>
              <w:rFonts w:ascii="Times New Roman" w:hAnsi="Times New Roman" w:cs="Times New Roman"/>
              <w:kern w:val="0"/>
            </w:rPr>
          </w:rPrChange>
        </w:rPr>
      </w:pPr>
      <w:ins w:id="201" w:author="Juliane Vigneault" w:date="2023-08-20T20:24:00Z">
        <w:r w:rsidRPr="00053309">
          <w:rPr>
            <w:rFonts w:ascii="Times New Roman" w:hAnsi="Times New Roman" w:cs="Times New Roman"/>
            <w:kern w:val="0"/>
            <w:lang w:val="en-US"/>
            <w:rPrChange w:id="202" w:author="Juliane Vigneault" w:date="2023-08-20T20:24:00Z">
              <w:rPr>
                <w:rFonts w:ascii="Times New Roman" w:hAnsi="Times New Roman" w:cs="Times New Roman"/>
                <w:kern w:val="0"/>
              </w:rPr>
            </w:rPrChange>
          </w:rPr>
          <w:t xml:space="preserve">Dargent, F., Torres-Dowdall, J., Scott, M. E., Ramnarine, I., &amp; Fussmann, G. F. (2013). Can Mixed-Species Groups Reduce Individual Parasite Load? A Field Test with Two Closely Related Poeciliid Fishes (Poecilia reticulata and Poecilia picta). </w:t>
        </w:r>
        <w:r w:rsidRPr="00053309">
          <w:rPr>
            <w:rFonts w:ascii="Times New Roman" w:hAnsi="Times New Roman" w:cs="Times New Roman"/>
            <w:i/>
            <w:iCs/>
            <w:kern w:val="0"/>
            <w:lang w:val="en-US"/>
            <w:rPrChange w:id="203" w:author="Juliane Vigneault" w:date="2023-08-20T20:24:00Z">
              <w:rPr>
                <w:rFonts w:ascii="Times New Roman" w:hAnsi="Times New Roman" w:cs="Times New Roman"/>
                <w:i/>
                <w:iCs/>
                <w:kern w:val="0"/>
              </w:rPr>
            </w:rPrChange>
          </w:rPr>
          <w:t>PLoS ONE</w:t>
        </w:r>
        <w:r w:rsidRPr="00053309">
          <w:rPr>
            <w:rFonts w:ascii="Times New Roman" w:hAnsi="Times New Roman" w:cs="Times New Roman"/>
            <w:kern w:val="0"/>
            <w:lang w:val="en-US"/>
            <w:rPrChange w:id="204"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05" w:author="Juliane Vigneault" w:date="2023-08-20T20:24:00Z">
              <w:rPr>
                <w:rFonts w:ascii="Times New Roman" w:hAnsi="Times New Roman" w:cs="Times New Roman"/>
                <w:i/>
                <w:iCs/>
                <w:kern w:val="0"/>
              </w:rPr>
            </w:rPrChange>
          </w:rPr>
          <w:t>8</w:t>
        </w:r>
        <w:r w:rsidRPr="00053309">
          <w:rPr>
            <w:rFonts w:ascii="Times New Roman" w:hAnsi="Times New Roman" w:cs="Times New Roman"/>
            <w:kern w:val="0"/>
            <w:lang w:val="en-US"/>
            <w:rPrChange w:id="206" w:author="Juliane Vigneault" w:date="2023-08-20T20:24:00Z">
              <w:rPr>
                <w:rFonts w:ascii="Times New Roman" w:hAnsi="Times New Roman" w:cs="Times New Roman"/>
                <w:kern w:val="0"/>
              </w:rPr>
            </w:rPrChange>
          </w:rPr>
          <w:t>(2), e56789. https://doi.org/10.1371/journal.pone.0056789</w:t>
        </w:r>
      </w:ins>
    </w:p>
    <w:p w14:paraId="2E78E574" w14:textId="77777777" w:rsidR="00053309" w:rsidRPr="00053309" w:rsidRDefault="00053309" w:rsidP="00053309">
      <w:pPr>
        <w:widowControl w:val="0"/>
        <w:autoSpaceDE w:val="0"/>
        <w:autoSpaceDN w:val="0"/>
        <w:adjustRightInd w:val="0"/>
        <w:rPr>
          <w:ins w:id="207" w:author="Juliane Vigneault" w:date="2023-08-20T20:24:00Z"/>
          <w:rFonts w:ascii="Times New Roman" w:hAnsi="Times New Roman" w:cs="Times New Roman"/>
          <w:kern w:val="0"/>
          <w:lang w:val="en-US"/>
          <w:rPrChange w:id="208" w:author="Juliane Vigneault" w:date="2023-08-20T20:24:00Z">
            <w:rPr>
              <w:ins w:id="209" w:author="Juliane Vigneault" w:date="2023-08-20T20:24:00Z"/>
              <w:rFonts w:ascii="Times New Roman" w:hAnsi="Times New Roman" w:cs="Times New Roman"/>
              <w:kern w:val="0"/>
            </w:rPr>
          </w:rPrChange>
        </w:rPr>
      </w:pPr>
      <w:ins w:id="210" w:author="Juliane Vigneault" w:date="2023-08-20T20:24:00Z">
        <w:r w:rsidRPr="00053309">
          <w:rPr>
            <w:rFonts w:ascii="Times New Roman" w:hAnsi="Times New Roman" w:cs="Times New Roman"/>
            <w:kern w:val="0"/>
            <w:lang w:val="en-US"/>
            <w:rPrChange w:id="211" w:author="Juliane Vigneault" w:date="2023-08-20T20:24:00Z">
              <w:rPr>
                <w:rFonts w:ascii="Times New Roman" w:hAnsi="Times New Roman" w:cs="Times New Roman"/>
                <w:kern w:val="0"/>
              </w:rPr>
            </w:rPrChange>
          </w:rPr>
          <w:t xml:space="preserve">Dobson, A. P., &amp; Hudson, P. J. (1986). Parasites, disease and the structure of ecological communities. </w:t>
        </w:r>
        <w:r w:rsidRPr="00053309">
          <w:rPr>
            <w:rFonts w:ascii="Times New Roman" w:hAnsi="Times New Roman" w:cs="Times New Roman"/>
            <w:i/>
            <w:iCs/>
            <w:kern w:val="0"/>
            <w:lang w:val="en-US"/>
            <w:rPrChange w:id="212"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213"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14" w:author="Juliane Vigneault" w:date="2023-08-20T20:24:00Z">
              <w:rPr>
                <w:rFonts w:ascii="Times New Roman" w:hAnsi="Times New Roman" w:cs="Times New Roman"/>
                <w:i/>
                <w:iCs/>
                <w:kern w:val="0"/>
              </w:rPr>
            </w:rPrChange>
          </w:rPr>
          <w:t>1</w:t>
        </w:r>
        <w:r w:rsidRPr="00053309">
          <w:rPr>
            <w:rFonts w:ascii="Times New Roman" w:hAnsi="Times New Roman" w:cs="Times New Roman"/>
            <w:kern w:val="0"/>
            <w:lang w:val="en-US"/>
            <w:rPrChange w:id="215" w:author="Juliane Vigneault" w:date="2023-08-20T20:24:00Z">
              <w:rPr>
                <w:rFonts w:ascii="Times New Roman" w:hAnsi="Times New Roman" w:cs="Times New Roman"/>
                <w:kern w:val="0"/>
              </w:rPr>
            </w:rPrChange>
          </w:rPr>
          <w:t>(1), 11‑15. https://doi.org/10.1016/0169-5347(86)90060-1</w:t>
        </w:r>
      </w:ins>
    </w:p>
    <w:p w14:paraId="6F075932" w14:textId="77777777" w:rsidR="00053309" w:rsidRPr="00053309" w:rsidRDefault="00053309" w:rsidP="00053309">
      <w:pPr>
        <w:widowControl w:val="0"/>
        <w:autoSpaceDE w:val="0"/>
        <w:autoSpaceDN w:val="0"/>
        <w:adjustRightInd w:val="0"/>
        <w:rPr>
          <w:ins w:id="216" w:author="Juliane Vigneault" w:date="2023-08-20T20:24:00Z"/>
          <w:rFonts w:ascii="Times New Roman" w:hAnsi="Times New Roman" w:cs="Times New Roman"/>
          <w:kern w:val="0"/>
          <w:lang w:val="en-US"/>
          <w:rPrChange w:id="217" w:author="Juliane Vigneault" w:date="2023-08-20T20:24:00Z">
            <w:rPr>
              <w:ins w:id="218" w:author="Juliane Vigneault" w:date="2023-08-20T20:24:00Z"/>
              <w:rFonts w:ascii="Times New Roman" w:hAnsi="Times New Roman" w:cs="Times New Roman"/>
              <w:kern w:val="0"/>
            </w:rPr>
          </w:rPrChange>
        </w:rPr>
      </w:pPr>
      <w:ins w:id="219" w:author="Juliane Vigneault" w:date="2023-08-20T20:24:00Z">
        <w:r w:rsidRPr="00053309">
          <w:rPr>
            <w:rFonts w:ascii="Times New Roman" w:hAnsi="Times New Roman" w:cs="Times New Roman"/>
            <w:kern w:val="0"/>
            <w:lang w:val="en-US"/>
            <w:rPrChange w:id="220" w:author="Juliane Vigneault" w:date="2023-08-20T20:24:00Z">
              <w:rPr>
                <w:rFonts w:ascii="Times New Roman" w:hAnsi="Times New Roman" w:cs="Times New Roman"/>
                <w:kern w:val="0"/>
              </w:rPr>
            </w:rPrChange>
          </w:rPr>
          <w:t xml:space="preserve">Dunn, R. R., Harris, N. C., Colwell, R. K., Koh, L. P., &amp; Sodhi, N. S. (2009). The sixth mass coextinction : Are most endangered species parasites and mutualists? </w:t>
        </w:r>
        <w:r w:rsidRPr="00053309">
          <w:rPr>
            <w:rFonts w:ascii="Times New Roman" w:hAnsi="Times New Roman" w:cs="Times New Roman"/>
            <w:i/>
            <w:iCs/>
            <w:kern w:val="0"/>
            <w:lang w:val="en-US"/>
            <w:rPrChange w:id="221" w:author="Juliane Vigneault" w:date="2023-08-20T20:24: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222"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23" w:author="Juliane Vigneault" w:date="2023-08-20T20:24:00Z">
              <w:rPr>
                <w:rFonts w:ascii="Times New Roman" w:hAnsi="Times New Roman" w:cs="Times New Roman"/>
                <w:i/>
                <w:iCs/>
                <w:kern w:val="0"/>
              </w:rPr>
            </w:rPrChange>
          </w:rPr>
          <w:t>276</w:t>
        </w:r>
        <w:r w:rsidRPr="00053309">
          <w:rPr>
            <w:rFonts w:ascii="Times New Roman" w:hAnsi="Times New Roman" w:cs="Times New Roman"/>
            <w:kern w:val="0"/>
            <w:lang w:val="en-US"/>
            <w:rPrChange w:id="224" w:author="Juliane Vigneault" w:date="2023-08-20T20:24:00Z">
              <w:rPr>
                <w:rFonts w:ascii="Times New Roman" w:hAnsi="Times New Roman" w:cs="Times New Roman"/>
                <w:kern w:val="0"/>
              </w:rPr>
            </w:rPrChange>
          </w:rPr>
          <w:t>(1670), 3037‑3045. https://doi.org/10.1098/rspb.2009.0413</w:t>
        </w:r>
      </w:ins>
    </w:p>
    <w:p w14:paraId="07F5CD00" w14:textId="77777777" w:rsidR="00053309" w:rsidRPr="00053309" w:rsidRDefault="00053309" w:rsidP="00053309">
      <w:pPr>
        <w:widowControl w:val="0"/>
        <w:autoSpaceDE w:val="0"/>
        <w:autoSpaceDN w:val="0"/>
        <w:adjustRightInd w:val="0"/>
        <w:rPr>
          <w:ins w:id="225" w:author="Juliane Vigneault" w:date="2023-08-20T20:24:00Z"/>
          <w:rFonts w:ascii="Times New Roman" w:hAnsi="Times New Roman" w:cs="Times New Roman"/>
          <w:kern w:val="0"/>
          <w:lang w:val="en-US"/>
          <w:rPrChange w:id="226" w:author="Juliane Vigneault" w:date="2023-08-20T20:24:00Z">
            <w:rPr>
              <w:ins w:id="227" w:author="Juliane Vigneault" w:date="2023-08-20T20:24:00Z"/>
              <w:rFonts w:ascii="Times New Roman" w:hAnsi="Times New Roman" w:cs="Times New Roman"/>
              <w:kern w:val="0"/>
            </w:rPr>
          </w:rPrChange>
        </w:rPr>
      </w:pPr>
      <w:ins w:id="228" w:author="Juliane Vigneault" w:date="2023-08-20T20:24:00Z">
        <w:r w:rsidRPr="00053309">
          <w:rPr>
            <w:rFonts w:ascii="Times New Roman" w:hAnsi="Times New Roman" w:cs="Times New Roman"/>
            <w:kern w:val="0"/>
            <w:lang w:val="en-US"/>
            <w:rPrChange w:id="229" w:author="Juliane Vigneault" w:date="2023-08-20T20:24:00Z">
              <w:rPr>
                <w:rFonts w:ascii="Times New Roman" w:hAnsi="Times New Roman" w:cs="Times New Roman"/>
                <w:kern w:val="0"/>
              </w:rPr>
            </w:rPrChange>
          </w:rPr>
          <w:t xml:space="preserve">Falke, L. P., &amp; Preston, D. L. (2021). Freshwater disease hotspots : Drivers of fine-scale spatial heterogeneity in trematode parasitism in streams. </w:t>
        </w:r>
        <w:r w:rsidRPr="00053309">
          <w:rPr>
            <w:rFonts w:ascii="Times New Roman" w:hAnsi="Times New Roman" w:cs="Times New Roman"/>
            <w:i/>
            <w:iCs/>
            <w:kern w:val="0"/>
            <w:lang w:val="en-US"/>
            <w:rPrChange w:id="230" w:author="Juliane Vigneault" w:date="2023-08-20T20:24: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231"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32" w:author="Juliane Vigneault" w:date="2023-08-20T20:24:00Z">
              <w:rPr>
                <w:rFonts w:ascii="Times New Roman" w:hAnsi="Times New Roman" w:cs="Times New Roman"/>
                <w:i/>
                <w:iCs/>
                <w:kern w:val="0"/>
              </w:rPr>
            </w:rPrChange>
          </w:rPr>
          <w:t>n/a</w:t>
        </w:r>
        <w:r w:rsidRPr="00053309">
          <w:rPr>
            <w:rFonts w:ascii="Times New Roman" w:hAnsi="Times New Roman" w:cs="Times New Roman"/>
            <w:kern w:val="0"/>
            <w:lang w:val="en-US"/>
            <w:rPrChange w:id="233" w:author="Juliane Vigneault" w:date="2023-08-20T20:24:00Z">
              <w:rPr>
                <w:rFonts w:ascii="Times New Roman" w:hAnsi="Times New Roman" w:cs="Times New Roman"/>
                <w:kern w:val="0"/>
              </w:rPr>
            </w:rPrChange>
          </w:rPr>
          <w:t>(n/a). https://doi.org/10.1111/fwb.13856</w:t>
        </w:r>
      </w:ins>
    </w:p>
    <w:p w14:paraId="7BC639CF" w14:textId="77777777" w:rsidR="00053309" w:rsidRPr="00053309" w:rsidRDefault="00053309" w:rsidP="00053309">
      <w:pPr>
        <w:widowControl w:val="0"/>
        <w:autoSpaceDE w:val="0"/>
        <w:autoSpaceDN w:val="0"/>
        <w:adjustRightInd w:val="0"/>
        <w:rPr>
          <w:ins w:id="234" w:author="Juliane Vigneault" w:date="2023-08-20T20:24:00Z"/>
          <w:rFonts w:ascii="Times New Roman" w:hAnsi="Times New Roman" w:cs="Times New Roman"/>
          <w:kern w:val="0"/>
          <w:lang w:val="en-US"/>
          <w:rPrChange w:id="235" w:author="Juliane Vigneault" w:date="2023-08-20T20:24:00Z">
            <w:rPr>
              <w:ins w:id="236" w:author="Juliane Vigneault" w:date="2023-08-20T20:24:00Z"/>
              <w:rFonts w:ascii="Times New Roman" w:hAnsi="Times New Roman" w:cs="Times New Roman"/>
              <w:kern w:val="0"/>
            </w:rPr>
          </w:rPrChange>
        </w:rPr>
      </w:pPr>
      <w:ins w:id="237" w:author="Juliane Vigneault" w:date="2023-08-20T20:24:00Z">
        <w:r w:rsidRPr="00053309">
          <w:rPr>
            <w:rFonts w:ascii="Times New Roman" w:hAnsi="Times New Roman" w:cs="Times New Roman"/>
            <w:kern w:val="0"/>
            <w:lang w:val="en-US"/>
            <w:rPrChange w:id="238" w:author="Juliane Vigneault" w:date="2023-08-20T20:24:00Z">
              <w:rPr>
                <w:rFonts w:ascii="Times New Roman" w:hAnsi="Times New Roman" w:cs="Times New Roman"/>
                <w:kern w:val="0"/>
              </w:rPr>
            </w:rPrChange>
          </w:rPr>
          <w:t xml:space="preserve">Frainer, A., McKie, B. G., Amundsen, P.-A., Knudsen, R., &amp; Lafferty, K. D. (2018). Parasitism and the Biodiversity-Functioning Relationship. </w:t>
        </w:r>
        <w:r w:rsidRPr="00053309">
          <w:rPr>
            <w:rFonts w:ascii="Times New Roman" w:hAnsi="Times New Roman" w:cs="Times New Roman"/>
            <w:i/>
            <w:iCs/>
            <w:kern w:val="0"/>
            <w:lang w:val="en-US"/>
            <w:rPrChange w:id="239" w:author="Juliane Vigneault" w:date="2023-08-20T20:24: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240"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41" w:author="Juliane Vigneault" w:date="2023-08-20T20:24:00Z">
              <w:rPr>
                <w:rFonts w:ascii="Times New Roman" w:hAnsi="Times New Roman" w:cs="Times New Roman"/>
                <w:i/>
                <w:iCs/>
                <w:kern w:val="0"/>
              </w:rPr>
            </w:rPrChange>
          </w:rPr>
          <w:t>33</w:t>
        </w:r>
        <w:r w:rsidRPr="00053309">
          <w:rPr>
            <w:rFonts w:ascii="Times New Roman" w:hAnsi="Times New Roman" w:cs="Times New Roman"/>
            <w:kern w:val="0"/>
            <w:lang w:val="en-US"/>
            <w:rPrChange w:id="242" w:author="Juliane Vigneault" w:date="2023-08-20T20:24:00Z">
              <w:rPr>
                <w:rFonts w:ascii="Times New Roman" w:hAnsi="Times New Roman" w:cs="Times New Roman"/>
                <w:kern w:val="0"/>
              </w:rPr>
            </w:rPrChange>
          </w:rPr>
          <w:t>(4), 260‑268. https://doi.org/10.1016/j.tree.2018.01.011</w:t>
        </w:r>
      </w:ins>
    </w:p>
    <w:p w14:paraId="7EA4BEF8" w14:textId="77777777" w:rsidR="00053309" w:rsidRPr="00053309" w:rsidRDefault="00053309" w:rsidP="00053309">
      <w:pPr>
        <w:widowControl w:val="0"/>
        <w:autoSpaceDE w:val="0"/>
        <w:autoSpaceDN w:val="0"/>
        <w:adjustRightInd w:val="0"/>
        <w:rPr>
          <w:ins w:id="243" w:author="Juliane Vigneault" w:date="2023-08-20T20:24:00Z"/>
          <w:rFonts w:ascii="Times New Roman" w:hAnsi="Times New Roman" w:cs="Times New Roman"/>
          <w:kern w:val="0"/>
          <w:lang w:val="en-US"/>
          <w:rPrChange w:id="244" w:author="Juliane Vigneault" w:date="2023-08-20T20:24:00Z">
            <w:rPr>
              <w:ins w:id="245" w:author="Juliane Vigneault" w:date="2023-08-20T20:24:00Z"/>
              <w:rFonts w:ascii="Times New Roman" w:hAnsi="Times New Roman" w:cs="Times New Roman"/>
              <w:kern w:val="0"/>
            </w:rPr>
          </w:rPrChange>
        </w:rPr>
      </w:pPr>
      <w:ins w:id="246" w:author="Juliane Vigneault" w:date="2023-08-20T20:24:00Z">
        <w:r w:rsidRPr="00053309">
          <w:rPr>
            <w:rFonts w:ascii="Times New Roman" w:hAnsi="Times New Roman" w:cs="Times New Roman"/>
            <w:kern w:val="0"/>
          </w:rPr>
          <w:t xml:space="preserve">González, M. T., &amp; Poulin, R. (2005). </w:t>
        </w:r>
        <w:r w:rsidRPr="00053309">
          <w:rPr>
            <w:rFonts w:ascii="Times New Roman" w:hAnsi="Times New Roman" w:cs="Times New Roman"/>
            <w:kern w:val="0"/>
            <w:lang w:val="en-US"/>
            <w:rPrChange w:id="247" w:author="Juliane Vigneault" w:date="2023-08-20T20:24:00Z">
              <w:rPr>
                <w:rFonts w:ascii="Times New Roman" w:hAnsi="Times New Roman" w:cs="Times New Roman"/>
                <w:kern w:val="0"/>
              </w:rPr>
            </w:rPrChange>
          </w:rPr>
          <w:t xml:space="preserve">Spatial and temporal predictability of the parasite community structure of a benthic marine fish along its distributional range. </w:t>
        </w:r>
        <w:r w:rsidRPr="00053309">
          <w:rPr>
            <w:rFonts w:ascii="Times New Roman" w:hAnsi="Times New Roman" w:cs="Times New Roman"/>
            <w:i/>
            <w:iCs/>
            <w:kern w:val="0"/>
            <w:lang w:val="en-US"/>
            <w:rPrChange w:id="248" w:author="Juliane Vigneault" w:date="2023-08-20T20:24: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249"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50" w:author="Juliane Vigneault" w:date="2023-08-20T20:24:00Z">
              <w:rPr>
                <w:rFonts w:ascii="Times New Roman" w:hAnsi="Times New Roman" w:cs="Times New Roman"/>
                <w:i/>
                <w:iCs/>
                <w:kern w:val="0"/>
              </w:rPr>
            </w:rPrChange>
          </w:rPr>
          <w:t>35</w:t>
        </w:r>
        <w:r w:rsidRPr="00053309">
          <w:rPr>
            <w:rFonts w:ascii="Times New Roman" w:hAnsi="Times New Roman" w:cs="Times New Roman"/>
            <w:kern w:val="0"/>
            <w:lang w:val="en-US"/>
            <w:rPrChange w:id="251" w:author="Juliane Vigneault" w:date="2023-08-20T20:24:00Z">
              <w:rPr>
                <w:rFonts w:ascii="Times New Roman" w:hAnsi="Times New Roman" w:cs="Times New Roman"/>
                <w:kern w:val="0"/>
              </w:rPr>
            </w:rPrChange>
          </w:rPr>
          <w:t>(13), 1369‑1377. https://doi.org/10.1016/j.ijpara.2005.07.016</w:t>
        </w:r>
      </w:ins>
    </w:p>
    <w:p w14:paraId="113F2B34" w14:textId="77777777" w:rsidR="00053309" w:rsidRPr="00053309" w:rsidRDefault="00053309" w:rsidP="00053309">
      <w:pPr>
        <w:widowControl w:val="0"/>
        <w:autoSpaceDE w:val="0"/>
        <w:autoSpaceDN w:val="0"/>
        <w:adjustRightInd w:val="0"/>
        <w:rPr>
          <w:ins w:id="252" w:author="Juliane Vigneault" w:date="2023-08-20T20:24:00Z"/>
          <w:rFonts w:ascii="Times New Roman" w:hAnsi="Times New Roman" w:cs="Times New Roman"/>
          <w:kern w:val="0"/>
          <w:lang w:val="en-US"/>
          <w:rPrChange w:id="253" w:author="Juliane Vigneault" w:date="2023-08-20T20:24:00Z">
            <w:rPr>
              <w:ins w:id="254" w:author="Juliane Vigneault" w:date="2023-08-20T20:24:00Z"/>
              <w:rFonts w:ascii="Times New Roman" w:hAnsi="Times New Roman" w:cs="Times New Roman"/>
              <w:kern w:val="0"/>
            </w:rPr>
          </w:rPrChange>
        </w:rPr>
      </w:pPr>
      <w:ins w:id="255" w:author="Juliane Vigneault" w:date="2023-08-20T20:24:00Z">
        <w:r w:rsidRPr="00053309">
          <w:rPr>
            <w:rFonts w:ascii="Times New Roman" w:hAnsi="Times New Roman" w:cs="Times New Roman"/>
            <w:kern w:val="0"/>
            <w:lang w:val="en-US"/>
            <w:rPrChange w:id="256" w:author="Juliane Vigneault" w:date="2023-08-20T20:24:00Z">
              <w:rPr>
                <w:rFonts w:ascii="Times New Roman" w:hAnsi="Times New Roman" w:cs="Times New Roman"/>
                <w:kern w:val="0"/>
              </w:rPr>
            </w:rPrChange>
          </w:rPr>
          <w:t xml:space="preserve">Guisan, A., Zimmermann, N. E., &amp; Thuiller, W. (Éds.). (2017). What Drives Species Distributions? In </w:t>
        </w:r>
        <w:r w:rsidRPr="00053309">
          <w:rPr>
            <w:rFonts w:ascii="Times New Roman" w:hAnsi="Times New Roman" w:cs="Times New Roman"/>
            <w:i/>
            <w:iCs/>
            <w:kern w:val="0"/>
            <w:lang w:val="en-US"/>
            <w:rPrChange w:id="257" w:author="Juliane Vigneault" w:date="2023-08-20T20:24:00Z">
              <w:rPr>
                <w:rFonts w:ascii="Times New Roman" w:hAnsi="Times New Roman" w:cs="Times New Roman"/>
                <w:i/>
                <w:iCs/>
                <w:kern w:val="0"/>
              </w:rPr>
            </w:rPrChange>
          </w:rPr>
          <w:t>Habitat Suitability and Distribution Models : With Applications in R</w:t>
        </w:r>
        <w:r w:rsidRPr="00053309">
          <w:rPr>
            <w:rFonts w:ascii="Times New Roman" w:hAnsi="Times New Roman" w:cs="Times New Roman"/>
            <w:kern w:val="0"/>
            <w:lang w:val="en-US"/>
            <w:rPrChange w:id="258" w:author="Juliane Vigneault" w:date="2023-08-20T20:24:00Z">
              <w:rPr>
                <w:rFonts w:ascii="Times New Roman" w:hAnsi="Times New Roman" w:cs="Times New Roman"/>
                <w:kern w:val="0"/>
              </w:rPr>
            </w:rPrChange>
          </w:rPr>
          <w:t xml:space="preserve"> (p. 21‑40). Cambridge University Press. https://doi.org/10.1017/9781139028271.007</w:t>
        </w:r>
      </w:ins>
    </w:p>
    <w:p w14:paraId="3F692E27" w14:textId="77777777" w:rsidR="00053309" w:rsidRPr="00053309" w:rsidRDefault="00053309" w:rsidP="00053309">
      <w:pPr>
        <w:widowControl w:val="0"/>
        <w:autoSpaceDE w:val="0"/>
        <w:autoSpaceDN w:val="0"/>
        <w:adjustRightInd w:val="0"/>
        <w:rPr>
          <w:ins w:id="259" w:author="Juliane Vigneault" w:date="2023-08-20T20:24:00Z"/>
          <w:rFonts w:ascii="Times New Roman" w:hAnsi="Times New Roman" w:cs="Times New Roman"/>
          <w:kern w:val="0"/>
          <w:lang w:val="en-US"/>
          <w:rPrChange w:id="260" w:author="Juliane Vigneault" w:date="2023-08-20T20:24:00Z">
            <w:rPr>
              <w:ins w:id="261" w:author="Juliane Vigneault" w:date="2023-08-20T20:24:00Z"/>
              <w:rFonts w:ascii="Times New Roman" w:hAnsi="Times New Roman" w:cs="Times New Roman"/>
              <w:kern w:val="0"/>
            </w:rPr>
          </w:rPrChange>
        </w:rPr>
      </w:pPr>
      <w:ins w:id="262" w:author="Juliane Vigneault" w:date="2023-08-20T20:24:00Z">
        <w:r w:rsidRPr="00053309">
          <w:rPr>
            <w:rFonts w:ascii="Times New Roman" w:hAnsi="Times New Roman" w:cs="Times New Roman"/>
            <w:kern w:val="0"/>
            <w:lang w:val="en-US"/>
            <w:rPrChange w:id="263" w:author="Juliane Vigneault" w:date="2023-08-20T20:24:00Z">
              <w:rPr>
                <w:rFonts w:ascii="Times New Roman" w:hAnsi="Times New Roman" w:cs="Times New Roman"/>
                <w:kern w:val="0"/>
              </w:rPr>
            </w:rPrChange>
          </w:rPr>
          <w:t xml:space="preserve">Happel, A. (2019). A volunteer-populated online database provides evidence for a geographic pattern in symptoms of black spot infections. </w:t>
        </w:r>
        <w:r w:rsidRPr="00053309">
          <w:rPr>
            <w:rFonts w:ascii="Times New Roman" w:hAnsi="Times New Roman" w:cs="Times New Roman"/>
            <w:i/>
            <w:iCs/>
            <w:kern w:val="0"/>
            <w:lang w:val="en-US"/>
            <w:rPrChange w:id="264" w:author="Juliane Vigneault" w:date="2023-08-20T20:24:00Z">
              <w:rPr>
                <w:rFonts w:ascii="Times New Roman" w:hAnsi="Times New Roman" w:cs="Times New Roman"/>
                <w:i/>
                <w:iCs/>
                <w:kern w:val="0"/>
              </w:rPr>
            </w:rPrChange>
          </w:rPr>
          <w:t>International Journal for Parasitology: Parasites and Wildlife</w:t>
        </w:r>
        <w:r w:rsidRPr="00053309">
          <w:rPr>
            <w:rFonts w:ascii="Times New Roman" w:hAnsi="Times New Roman" w:cs="Times New Roman"/>
            <w:kern w:val="0"/>
            <w:lang w:val="en-US"/>
            <w:rPrChange w:id="265" w:author="Juliane Vigneault" w:date="2023-08-20T20:24: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66" w:author="Juliane Vigneault" w:date="2023-08-20T20:24:00Z">
              <w:rPr>
                <w:rFonts w:ascii="Times New Roman" w:hAnsi="Times New Roman" w:cs="Times New Roman"/>
                <w:i/>
                <w:iCs/>
                <w:kern w:val="0"/>
              </w:rPr>
            </w:rPrChange>
          </w:rPr>
          <w:t>10</w:t>
        </w:r>
        <w:r w:rsidRPr="00053309">
          <w:rPr>
            <w:rFonts w:ascii="Times New Roman" w:hAnsi="Times New Roman" w:cs="Times New Roman"/>
            <w:kern w:val="0"/>
            <w:lang w:val="en-US"/>
            <w:rPrChange w:id="267" w:author="Juliane Vigneault" w:date="2023-08-20T20:24:00Z">
              <w:rPr>
                <w:rFonts w:ascii="Times New Roman" w:hAnsi="Times New Roman" w:cs="Times New Roman"/>
                <w:kern w:val="0"/>
              </w:rPr>
            </w:rPrChange>
          </w:rPr>
          <w:t>, 156‑163. https://doi.org/10.1016/j.ijppaw.2019.08.003</w:t>
        </w:r>
      </w:ins>
    </w:p>
    <w:p w14:paraId="411C53DA" w14:textId="77777777" w:rsidR="00053309" w:rsidRPr="00053309" w:rsidRDefault="00053309" w:rsidP="00053309">
      <w:pPr>
        <w:widowControl w:val="0"/>
        <w:autoSpaceDE w:val="0"/>
        <w:autoSpaceDN w:val="0"/>
        <w:adjustRightInd w:val="0"/>
        <w:rPr>
          <w:ins w:id="268" w:author="Juliane Vigneault" w:date="2023-08-20T20:24:00Z"/>
          <w:rFonts w:ascii="Times New Roman" w:hAnsi="Times New Roman" w:cs="Times New Roman"/>
          <w:kern w:val="0"/>
          <w:lang w:val="en-US"/>
          <w:rPrChange w:id="269" w:author="Juliane Vigneault" w:date="2023-08-20T20:24:00Z">
            <w:rPr>
              <w:ins w:id="270" w:author="Juliane Vigneault" w:date="2023-08-20T20:24:00Z"/>
              <w:rFonts w:ascii="Times New Roman" w:hAnsi="Times New Roman" w:cs="Times New Roman"/>
              <w:kern w:val="0"/>
            </w:rPr>
          </w:rPrChange>
        </w:rPr>
      </w:pPr>
      <w:ins w:id="271" w:author="Juliane Vigneault" w:date="2023-08-20T20:24:00Z">
        <w:r w:rsidRPr="00053309">
          <w:rPr>
            <w:rFonts w:ascii="Times New Roman" w:hAnsi="Times New Roman" w:cs="Times New Roman"/>
            <w:kern w:val="0"/>
            <w:lang w:val="en-US"/>
            <w:rPrChange w:id="272" w:author="Juliane Vigneault" w:date="2023-08-20T20:24:00Z">
              <w:rPr>
                <w:rFonts w:ascii="Times New Roman" w:hAnsi="Times New Roman" w:cs="Times New Roman"/>
                <w:kern w:val="0"/>
              </w:rPr>
            </w:rPrChange>
          </w:rPr>
          <w:t xml:space="preserve">Hess, G., Randolph, S., Arneberg, P., Chemini, C., Furnanello, C., Harwood, J., Roberts, M. G., &amp; Swinton, J. (2002). Spatial Aspects of Disease Dynamics. In </w:t>
        </w:r>
        <w:r w:rsidRPr="00053309">
          <w:rPr>
            <w:rFonts w:ascii="Times New Roman" w:hAnsi="Times New Roman" w:cs="Times New Roman"/>
            <w:i/>
            <w:iCs/>
            <w:kern w:val="0"/>
            <w:lang w:val="en-US"/>
            <w:rPrChange w:id="273" w:author="Juliane Vigneault" w:date="2023-08-20T20:24:00Z">
              <w:rPr>
                <w:rFonts w:ascii="Times New Roman" w:hAnsi="Times New Roman" w:cs="Times New Roman"/>
                <w:i/>
                <w:iCs/>
                <w:kern w:val="0"/>
              </w:rPr>
            </w:rPrChange>
          </w:rPr>
          <w:t>The ecology of wildlife diseases</w:t>
        </w:r>
        <w:r w:rsidRPr="00053309">
          <w:rPr>
            <w:rFonts w:ascii="Times New Roman" w:hAnsi="Times New Roman" w:cs="Times New Roman"/>
            <w:kern w:val="0"/>
            <w:lang w:val="en-US"/>
            <w:rPrChange w:id="274" w:author="Juliane Vigneault" w:date="2023-08-20T20:24:00Z">
              <w:rPr>
                <w:rFonts w:ascii="Times New Roman" w:hAnsi="Times New Roman" w:cs="Times New Roman"/>
                <w:kern w:val="0"/>
              </w:rPr>
            </w:rPrChange>
          </w:rPr>
          <w:t xml:space="preserve"> (p. 102‑118).</w:t>
        </w:r>
      </w:ins>
    </w:p>
    <w:p w14:paraId="76C9A92F" w14:textId="77777777" w:rsidR="00053309" w:rsidRPr="00053309" w:rsidRDefault="00053309" w:rsidP="00053309">
      <w:pPr>
        <w:widowControl w:val="0"/>
        <w:autoSpaceDE w:val="0"/>
        <w:autoSpaceDN w:val="0"/>
        <w:adjustRightInd w:val="0"/>
        <w:rPr>
          <w:ins w:id="275" w:author="Juliane Vigneault" w:date="2023-08-20T20:24:00Z"/>
          <w:rFonts w:ascii="Times New Roman" w:hAnsi="Times New Roman" w:cs="Times New Roman"/>
          <w:kern w:val="0"/>
          <w:lang w:val="en-US"/>
          <w:rPrChange w:id="276" w:author="Juliane Vigneault" w:date="2023-08-20T20:24:00Z">
            <w:rPr>
              <w:ins w:id="277" w:author="Juliane Vigneault" w:date="2023-08-20T20:24:00Z"/>
              <w:rFonts w:ascii="Times New Roman" w:hAnsi="Times New Roman" w:cs="Times New Roman"/>
              <w:kern w:val="0"/>
            </w:rPr>
          </w:rPrChange>
        </w:rPr>
      </w:pPr>
      <w:ins w:id="278" w:author="Juliane Vigneault" w:date="2023-08-20T20:24:00Z">
        <w:r w:rsidRPr="00053309">
          <w:rPr>
            <w:rFonts w:ascii="Times New Roman" w:hAnsi="Times New Roman" w:cs="Times New Roman"/>
            <w:kern w:val="0"/>
            <w:lang w:val="en-US"/>
            <w:rPrChange w:id="279" w:author="Juliane Vigneault" w:date="2023-08-20T20:24:00Z">
              <w:rPr>
                <w:rFonts w:ascii="Times New Roman" w:hAnsi="Times New Roman" w:cs="Times New Roman"/>
                <w:kern w:val="0"/>
              </w:rPr>
            </w:rPrChange>
          </w:rPr>
          <w:t xml:space="preserve">Iwanowicz, D. (2011). </w:t>
        </w:r>
        <w:r w:rsidRPr="00053309">
          <w:rPr>
            <w:rFonts w:ascii="Times New Roman" w:hAnsi="Times New Roman" w:cs="Times New Roman"/>
            <w:i/>
            <w:iCs/>
            <w:kern w:val="0"/>
            <w:lang w:val="en-US"/>
            <w:rPrChange w:id="280" w:author="Juliane Vigneault" w:date="2023-08-20T20:24:00Z">
              <w:rPr>
                <w:rFonts w:ascii="Times New Roman" w:hAnsi="Times New Roman" w:cs="Times New Roman"/>
                <w:i/>
                <w:iCs/>
                <w:kern w:val="0"/>
              </w:rPr>
            </w:rPrChange>
          </w:rPr>
          <w:t>Overview On The Effects Of Parasites On Fish Health</w:t>
        </w:r>
        <w:r w:rsidRPr="00053309">
          <w:rPr>
            <w:rFonts w:ascii="Times New Roman" w:hAnsi="Times New Roman" w:cs="Times New Roman"/>
            <w:kern w:val="0"/>
            <w:lang w:val="en-US"/>
            <w:rPrChange w:id="281" w:author="Juliane Vigneault" w:date="2023-08-20T20:24:00Z">
              <w:rPr>
                <w:rFonts w:ascii="Times New Roman" w:hAnsi="Times New Roman" w:cs="Times New Roman"/>
                <w:kern w:val="0"/>
              </w:rPr>
            </w:rPrChange>
          </w:rPr>
          <w:t>.</w:t>
        </w:r>
      </w:ins>
    </w:p>
    <w:p w14:paraId="316C6BDB" w14:textId="77777777" w:rsidR="00053309" w:rsidRPr="00053309" w:rsidRDefault="00053309" w:rsidP="00053309">
      <w:pPr>
        <w:widowControl w:val="0"/>
        <w:autoSpaceDE w:val="0"/>
        <w:autoSpaceDN w:val="0"/>
        <w:adjustRightInd w:val="0"/>
        <w:rPr>
          <w:ins w:id="282" w:author="Juliane Vigneault" w:date="2023-08-20T20:24:00Z"/>
          <w:rFonts w:ascii="Times New Roman" w:hAnsi="Times New Roman" w:cs="Times New Roman"/>
          <w:kern w:val="0"/>
          <w:lang w:val="en-US"/>
          <w:rPrChange w:id="283" w:author="Juliane Vigneault" w:date="2023-08-20T20:25:00Z">
            <w:rPr>
              <w:ins w:id="284" w:author="Juliane Vigneault" w:date="2023-08-20T20:24:00Z"/>
              <w:rFonts w:ascii="Times New Roman" w:hAnsi="Times New Roman" w:cs="Times New Roman"/>
              <w:kern w:val="0"/>
            </w:rPr>
          </w:rPrChange>
        </w:rPr>
      </w:pPr>
      <w:ins w:id="285" w:author="Juliane Vigneault" w:date="2023-08-20T20:24:00Z">
        <w:r w:rsidRPr="00053309">
          <w:rPr>
            <w:rFonts w:ascii="Times New Roman" w:hAnsi="Times New Roman" w:cs="Times New Roman"/>
            <w:kern w:val="0"/>
            <w:lang w:val="en-US"/>
            <w:rPrChange w:id="286" w:author="Juliane Vigneault" w:date="2023-08-20T20:24:00Z">
              <w:rPr>
                <w:rFonts w:ascii="Times New Roman" w:hAnsi="Times New Roman" w:cs="Times New Roman"/>
                <w:kern w:val="0"/>
              </w:rPr>
            </w:rPrChange>
          </w:rPr>
          <w:t xml:space="preserve">Johnstone, K. C., McArthur, C., &amp; Banks, P. B. (2021). Behavioural drivers of survey bias : Interactive effects of personality, the perceived risk and device properties. </w:t>
        </w:r>
        <w:r w:rsidRPr="00053309">
          <w:rPr>
            <w:rFonts w:ascii="Times New Roman" w:hAnsi="Times New Roman" w:cs="Times New Roman"/>
            <w:i/>
            <w:iCs/>
            <w:kern w:val="0"/>
            <w:lang w:val="en-US"/>
            <w:rPrChange w:id="287"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28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89" w:author="Juliane Vigneault" w:date="2023-08-20T20:25:00Z">
              <w:rPr>
                <w:rFonts w:ascii="Times New Roman" w:hAnsi="Times New Roman" w:cs="Times New Roman"/>
                <w:i/>
                <w:iCs/>
                <w:kern w:val="0"/>
              </w:rPr>
            </w:rPrChange>
          </w:rPr>
          <w:t>197</w:t>
        </w:r>
        <w:r w:rsidRPr="00053309">
          <w:rPr>
            <w:rFonts w:ascii="Times New Roman" w:hAnsi="Times New Roman" w:cs="Times New Roman"/>
            <w:kern w:val="0"/>
            <w:lang w:val="en-US"/>
            <w:rPrChange w:id="290" w:author="Juliane Vigneault" w:date="2023-08-20T20:25:00Z">
              <w:rPr>
                <w:rFonts w:ascii="Times New Roman" w:hAnsi="Times New Roman" w:cs="Times New Roman"/>
                <w:kern w:val="0"/>
              </w:rPr>
            </w:rPrChange>
          </w:rPr>
          <w:t>(1), 117‑127. https://doi.org/10.1007/s00442-021-05021-7</w:t>
        </w:r>
      </w:ins>
    </w:p>
    <w:p w14:paraId="27728D19" w14:textId="77777777" w:rsidR="00053309" w:rsidRPr="00053309" w:rsidRDefault="00053309" w:rsidP="00053309">
      <w:pPr>
        <w:widowControl w:val="0"/>
        <w:autoSpaceDE w:val="0"/>
        <w:autoSpaceDN w:val="0"/>
        <w:adjustRightInd w:val="0"/>
        <w:rPr>
          <w:ins w:id="291" w:author="Juliane Vigneault" w:date="2023-08-20T20:24:00Z"/>
          <w:rFonts w:ascii="Times New Roman" w:hAnsi="Times New Roman" w:cs="Times New Roman"/>
          <w:kern w:val="0"/>
          <w:lang w:val="en-US"/>
          <w:rPrChange w:id="292" w:author="Juliane Vigneault" w:date="2023-08-20T20:25:00Z">
            <w:rPr>
              <w:ins w:id="293" w:author="Juliane Vigneault" w:date="2023-08-20T20:24:00Z"/>
              <w:rFonts w:ascii="Times New Roman" w:hAnsi="Times New Roman" w:cs="Times New Roman"/>
              <w:kern w:val="0"/>
            </w:rPr>
          </w:rPrChange>
        </w:rPr>
      </w:pPr>
      <w:ins w:id="294" w:author="Juliane Vigneault" w:date="2023-08-20T20:24:00Z">
        <w:r w:rsidRPr="00053309">
          <w:rPr>
            <w:rFonts w:ascii="Times New Roman" w:hAnsi="Times New Roman" w:cs="Times New Roman"/>
            <w:kern w:val="0"/>
            <w:lang w:val="en-US"/>
            <w:rPrChange w:id="295" w:author="Juliane Vigneault" w:date="2023-08-20T20:25:00Z">
              <w:rPr>
                <w:rFonts w:ascii="Times New Roman" w:hAnsi="Times New Roman" w:cs="Times New Roman"/>
                <w:kern w:val="0"/>
              </w:rPr>
            </w:rPrChange>
          </w:rPr>
          <w:t xml:space="preserve">Kennedy, C. R. (2009). The ecology of parasites of freshwater fishes : The search for patterns. </w:t>
        </w:r>
        <w:r w:rsidRPr="00053309">
          <w:rPr>
            <w:rFonts w:ascii="Times New Roman" w:hAnsi="Times New Roman" w:cs="Times New Roman"/>
            <w:i/>
            <w:iCs/>
            <w:kern w:val="0"/>
            <w:lang w:val="en-US"/>
            <w:rPrChange w:id="296"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29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298" w:author="Juliane Vigneault" w:date="2023-08-20T20:25:00Z">
              <w:rPr>
                <w:rFonts w:ascii="Times New Roman" w:hAnsi="Times New Roman" w:cs="Times New Roman"/>
                <w:i/>
                <w:iCs/>
                <w:kern w:val="0"/>
              </w:rPr>
            </w:rPrChange>
          </w:rPr>
          <w:t>136</w:t>
        </w:r>
        <w:r w:rsidRPr="00053309">
          <w:rPr>
            <w:rFonts w:ascii="Times New Roman" w:hAnsi="Times New Roman" w:cs="Times New Roman"/>
            <w:kern w:val="0"/>
            <w:lang w:val="en-US"/>
            <w:rPrChange w:id="299" w:author="Juliane Vigneault" w:date="2023-08-20T20:25:00Z">
              <w:rPr>
                <w:rFonts w:ascii="Times New Roman" w:hAnsi="Times New Roman" w:cs="Times New Roman"/>
                <w:kern w:val="0"/>
              </w:rPr>
            </w:rPrChange>
          </w:rPr>
          <w:t>(12), 1653‑1662. https://doi.org/10.1017/S0031182009005794</w:t>
        </w:r>
      </w:ins>
    </w:p>
    <w:p w14:paraId="709BB811" w14:textId="77777777" w:rsidR="00053309" w:rsidRPr="00053309" w:rsidRDefault="00053309" w:rsidP="00053309">
      <w:pPr>
        <w:widowControl w:val="0"/>
        <w:autoSpaceDE w:val="0"/>
        <w:autoSpaceDN w:val="0"/>
        <w:adjustRightInd w:val="0"/>
        <w:rPr>
          <w:ins w:id="300" w:author="Juliane Vigneault" w:date="2023-08-20T20:24:00Z"/>
          <w:rFonts w:ascii="Times New Roman" w:hAnsi="Times New Roman" w:cs="Times New Roman"/>
          <w:kern w:val="0"/>
          <w:lang w:val="en-US"/>
          <w:rPrChange w:id="301" w:author="Juliane Vigneault" w:date="2023-08-20T20:25:00Z">
            <w:rPr>
              <w:ins w:id="302" w:author="Juliane Vigneault" w:date="2023-08-20T20:24:00Z"/>
              <w:rFonts w:ascii="Times New Roman" w:hAnsi="Times New Roman" w:cs="Times New Roman"/>
              <w:kern w:val="0"/>
            </w:rPr>
          </w:rPrChange>
        </w:rPr>
      </w:pPr>
      <w:ins w:id="303" w:author="Juliane Vigneault" w:date="2023-08-20T20:24:00Z">
        <w:r w:rsidRPr="00053309">
          <w:rPr>
            <w:rFonts w:ascii="Times New Roman" w:hAnsi="Times New Roman" w:cs="Times New Roman"/>
            <w:kern w:val="0"/>
            <w:lang w:val="en-US"/>
            <w:rPrChange w:id="304" w:author="Juliane Vigneault" w:date="2023-08-20T20:25:00Z">
              <w:rPr>
                <w:rFonts w:ascii="Times New Roman" w:hAnsi="Times New Roman" w:cs="Times New Roman"/>
                <w:kern w:val="0"/>
              </w:rPr>
            </w:rPrChange>
          </w:rPr>
          <w:t xml:space="preserve">Khaemba, W. M., Stein, A., Rasch, D., De Leeuw, J., &amp; Georgiadis, N. (2001). Empirically simulated study to compare and validate sampling methods used in aerial surveys of wildlife populations. </w:t>
        </w:r>
        <w:r w:rsidRPr="00053309">
          <w:rPr>
            <w:rFonts w:ascii="Times New Roman" w:hAnsi="Times New Roman" w:cs="Times New Roman"/>
            <w:i/>
            <w:iCs/>
            <w:kern w:val="0"/>
            <w:lang w:val="en-US"/>
            <w:rPrChange w:id="305" w:author="Juliane Vigneault" w:date="2023-08-20T20:25:00Z">
              <w:rPr>
                <w:rFonts w:ascii="Times New Roman" w:hAnsi="Times New Roman" w:cs="Times New Roman"/>
                <w:i/>
                <w:iCs/>
                <w:kern w:val="0"/>
              </w:rPr>
            </w:rPrChange>
          </w:rPr>
          <w:t>African Journal of Ecology</w:t>
        </w:r>
        <w:r w:rsidRPr="00053309">
          <w:rPr>
            <w:rFonts w:ascii="Times New Roman" w:hAnsi="Times New Roman" w:cs="Times New Roman"/>
            <w:kern w:val="0"/>
            <w:lang w:val="en-US"/>
            <w:rPrChange w:id="30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07"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308" w:author="Juliane Vigneault" w:date="2023-08-20T20:25:00Z">
              <w:rPr>
                <w:rFonts w:ascii="Times New Roman" w:hAnsi="Times New Roman" w:cs="Times New Roman"/>
                <w:kern w:val="0"/>
              </w:rPr>
            </w:rPrChange>
          </w:rPr>
          <w:t xml:space="preserve">(4), 374‑382. </w:t>
        </w:r>
        <w:r w:rsidRPr="00053309">
          <w:rPr>
            <w:rFonts w:ascii="Times New Roman" w:hAnsi="Times New Roman" w:cs="Times New Roman"/>
            <w:kern w:val="0"/>
            <w:lang w:val="en-US"/>
            <w:rPrChange w:id="309" w:author="Juliane Vigneault" w:date="2023-08-20T20:25:00Z">
              <w:rPr>
                <w:rFonts w:ascii="Times New Roman" w:hAnsi="Times New Roman" w:cs="Times New Roman"/>
                <w:kern w:val="0"/>
              </w:rPr>
            </w:rPrChange>
          </w:rPr>
          <w:lastRenderedPageBreak/>
          <w:t>https://doi.org/10.1046/j.0141-6707.2001.00329.x</w:t>
        </w:r>
      </w:ins>
    </w:p>
    <w:p w14:paraId="20F16907" w14:textId="77777777" w:rsidR="00053309" w:rsidRPr="00053309" w:rsidRDefault="00053309" w:rsidP="00053309">
      <w:pPr>
        <w:widowControl w:val="0"/>
        <w:autoSpaceDE w:val="0"/>
        <w:autoSpaceDN w:val="0"/>
        <w:adjustRightInd w:val="0"/>
        <w:rPr>
          <w:ins w:id="310" w:author="Juliane Vigneault" w:date="2023-08-20T20:24:00Z"/>
          <w:rFonts w:ascii="Times New Roman" w:hAnsi="Times New Roman" w:cs="Times New Roman"/>
          <w:kern w:val="0"/>
          <w:lang w:val="en-US"/>
          <w:rPrChange w:id="311" w:author="Juliane Vigneault" w:date="2023-08-20T20:25:00Z">
            <w:rPr>
              <w:ins w:id="312" w:author="Juliane Vigneault" w:date="2023-08-20T20:24:00Z"/>
              <w:rFonts w:ascii="Times New Roman" w:hAnsi="Times New Roman" w:cs="Times New Roman"/>
              <w:kern w:val="0"/>
            </w:rPr>
          </w:rPrChange>
        </w:rPr>
      </w:pPr>
      <w:ins w:id="313" w:author="Juliane Vigneault" w:date="2023-08-20T20:24:00Z">
        <w:r w:rsidRPr="00053309">
          <w:rPr>
            <w:rFonts w:ascii="Times New Roman" w:hAnsi="Times New Roman" w:cs="Times New Roman"/>
            <w:kern w:val="0"/>
            <w:lang w:val="en-US"/>
            <w:rPrChange w:id="314" w:author="Juliane Vigneault" w:date="2023-08-20T20:25:00Z">
              <w:rPr>
                <w:rFonts w:ascii="Times New Roman" w:hAnsi="Times New Roman" w:cs="Times New Roman"/>
                <w:kern w:val="0"/>
              </w:rPr>
            </w:rPrChange>
          </w:rPr>
          <w:t xml:space="preserve">Kowalski, K., Bogdziewicz, M., Eichert, U., &amp; Rychlik, L. (2015). Sex differences in flea infections among rodent hosts : Is there a male bias? </w:t>
        </w:r>
        <w:r w:rsidRPr="00053309">
          <w:rPr>
            <w:rFonts w:ascii="Times New Roman" w:hAnsi="Times New Roman" w:cs="Times New Roman"/>
            <w:i/>
            <w:iCs/>
            <w:kern w:val="0"/>
            <w:lang w:val="en-US"/>
            <w:rPrChange w:id="315" w:author="Juliane Vigneault" w:date="2023-08-20T20:25:00Z">
              <w:rPr>
                <w:rFonts w:ascii="Times New Roman" w:hAnsi="Times New Roman" w:cs="Times New Roman"/>
                <w:i/>
                <w:iCs/>
                <w:kern w:val="0"/>
              </w:rPr>
            </w:rPrChange>
          </w:rPr>
          <w:t>Parasitology Research</w:t>
        </w:r>
        <w:r w:rsidRPr="00053309">
          <w:rPr>
            <w:rFonts w:ascii="Times New Roman" w:hAnsi="Times New Roman" w:cs="Times New Roman"/>
            <w:kern w:val="0"/>
            <w:lang w:val="en-US"/>
            <w:rPrChange w:id="31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17" w:author="Juliane Vigneault" w:date="2023-08-20T20:25:00Z">
              <w:rPr>
                <w:rFonts w:ascii="Times New Roman" w:hAnsi="Times New Roman" w:cs="Times New Roman"/>
                <w:i/>
                <w:iCs/>
                <w:kern w:val="0"/>
              </w:rPr>
            </w:rPrChange>
          </w:rPr>
          <w:t>114</w:t>
        </w:r>
        <w:r w:rsidRPr="00053309">
          <w:rPr>
            <w:rFonts w:ascii="Times New Roman" w:hAnsi="Times New Roman" w:cs="Times New Roman"/>
            <w:kern w:val="0"/>
            <w:lang w:val="en-US"/>
            <w:rPrChange w:id="318" w:author="Juliane Vigneault" w:date="2023-08-20T20:25:00Z">
              <w:rPr>
                <w:rFonts w:ascii="Times New Roman" w:hAnsi="Times New Roman" w:cs="Times New Roman"/>
                <w:kern w:val="0"/>
              </w:rPr>
            </w:rPrChange>
          </w:rPr>
          <w:t>(1), 337‑341. https://doi.org/10.1007/s00436-014-4231-z</w:t>
        </w:r>
      </w:ins>
    </w:p>
    <w:p w14:paraId="6856E6F7" w14:textId="77777777" w:rsidR="00053309" w:rsidRPr="00053309" w:rsidRDefault="00053309" w:rsidP="00053309">
      <w:pPr>
        <w:widowControl w:val="0"/>
        <w:autoSpaceDE w:val="0"/>
        <w:autoSpaceDN w:val="0"/>
        <w:adjustRightInd w:val="0"/>
        <w:rPr>
          <w:ins w:id="319" w:author="Juliane Vigneault" w:date="2023-08-20T20:24:00Z"/>
          <w:rFonts w:ascii="Times New Roman" w:hAnsi="Times New Roman" w:cs="Times New Roman"/>
          <w:kern w:val="0"/>
          <w:lang w:val="en-US"/>
          <w:rPrChange w:id="320" w:author="Juliane Vigneault" w:date="2023-08-20T20:25:00Z">
            <w:rPr>
              <w:ins w:id="321" w:author="Juliane Vigneault" w:date="2023-08-20T20:24:00Z"/>
              <w:rFonts w:ascii="Times New Roman" w:hAnsi="Times New Roman" w:cs="Times New Roman"/>
              <w:kern w:val="0"/>
            </w:rPr>
          </w:rPrChange>
        </w:rPr>
      </w:pPr>
      <w:ins w:id="322" w:author="Juliane Vigneault" w:date="2023-08-20T20:24:00Z">
        <w:r w:rsidRPr="00053309">
          <w:rPr>
            <w:rFonts w:ascii="Times New Roman" w:hAnsi="Times New Roman" w:cs="Times New Roman"/>
            <w:kern w:val="0"/>
            <w:lang w:val="en-US"/>
            <w:rPrChange w:id="323" w:author="Juliane Vigneault" w:date="2023-08-20T20:25:00Z">
              <w:rPr>
                <w:rFonts w:ascii="Times New Roman" w:hAnsi="Times New Roman" w:cs="Times New Roman"/>
                <w:kern w:val="0"/>
              </w:rPr>
            </w:rPrChange>
          </w:rPr>
          <w: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t>
        </w:r>
        <w:r w:rsidRPr="00053309">
          <w:rPr>
            <w:rFonts w:ascii="Times New Roman" w:hAnsi="Times New Roman" w:cs="Times New Roman"/>
            <w:i/>
            <w:iCs/>
            <w:kern w:val="0"/>
            <w:lang w:val="en-US"/>
            <w:rPrChange w:id="324"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32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26" w:author="Juliane Vigneault" w:date="2023-08-20T20:25:00Z">
              <w:rPr>
                <w:rFonts w:ascii="Times New Roman" w:hAnsi="Times New Roman" w:cs="Times New Roman"/>
                <w:i/>
                <w:iCs/>
                <w:kern w:val="0"/>
              </w:rPr>
            </w:rPrChange>
          </w:rPr>
          <w:t>11</w:t>
        </w:r>
        <w:r w:rsidRPr="00053309">
          <w:rPr>
            <w:rFonts w:ascii="Times New Roman" w:hAnsi="Times New Roman" w:cs="Times New Roman"/>
            <w:kern w:val="0"/>
            <w:lang w:val="en-US"/>
            <w:rPrChange w:id="327" w:author="Juliane Vigneault" w:date="2023-08-20T20:25:00Z">
              <w:rPr>
                <w:rFonts w:ascii="Times New Roman" w:hAnsi="Times New Roman" w:cs="Times New Roman"/>
                <w:kern w:val="0"/>
              </w:rPr>
            </w:rPrChange>
          </w:rPr>
          <w:t>(6), 533‑546. https://doi.org/10.1111/j.1461-0248.2008.01174.x</w:t>
        </w:r>
      </w:ins>
    </w:p>
    <w:p w14:paraId="68E77F20" w14:textId="77777777" w:rsidR="00053309" w:rsidRPr="00053309" w:rsidRDefault="00053309" w:rsidP="00053309">
      <w:pPr>
        <w:widowControl w:val="0"/>
        <w:autoSpaceDE w:val="0"/>
        <w:autoSpaceDN w:val="0"/>
        <w:adjustRightInd w:val="0"/>
        <w:rPr>
          <w:ins w:id="328" w:author="Juliane Vigneault" w:date="2023-08-20T20:24:00Z"/>
          <w:rFonts w:ascii="Times New Roman" w:hAnsi="Times New Roman" w:cs="Times New Roman"/>
          <w:kern w:val="0"/>
          <w:lang w:val="en-US"/>
          <w:rPrChange w:id="329" w:author="Juliane Vigneault" w:date="2023-08-20T20:25:00Z">
            <w:rPr>
              <w:ins w:id="330" w:author="Juliane Vigneault" w:date="2023-08-20T20:24:00Z"/>
              <w:rFonts w:ascii="Times New Roman" w:hAnsi="Times New Roman" w:cs="Times New Roman"/>
              <w:kern w:val="0"/>
            </w:rPr>
          </w:rPrChange>
        </w:rPr>
      </w:pPr>
      <w:ins w:id="331" w:author="Juliane Vigneault" w:date="2023-08-20T20:24:00Z">
        <w:r w:rsidRPr="00053309">
          <w:rPr>
            <w:rFonts w:ascii="Times New Roman" w:hAnsi="Times New Roman" w:cs="Times New Roman"/>
            <w:kern w:val="0"/>
            <w:lang w:val="en-US"/>
            <w:rPrChange w:id="332" w:author="Juliane Vigneault" w:date="2023-08-20T20:25:00Z">
              <w:rPr>
                <w:rFonts w:ascii="Times New Roman" w:hAnsi="Times New Roman" w:cs="Times New Roman"/>
                <w:kern w:val="0"/>
              </w:rPr>
            </w:rPrChange>
          </w:rPr>
          <w:t xml:space="preserve">Lafferty, K. D., Dobson, A. P., &amp; Kuris, A. M. (2006). Parasites dominate food web links. </w:t>
        </w:r>
        <w:r w:rsidRPr="00053309">
          <w:rPr>
            <w:rFonts w:ascii="Times New Roman" w:hAnsi="Times New Roman" w:cs="Times New Roman"/>
            <w:i/>
            <w:iCs/>
            <w:kern w:val="0"/>
            <w:lang w:val="en-US"/>
            <w:rPrChange w:id="333" w:author="Juliane Vigneault" w:date="2023-08-20T20:25:00Z">
              <w:rPr>
                <w:rFonts w:ascii="Times New Roman" w:hAnsi="Times New Roman" w:cs="Times New Roman"/>
                <w:i/>
                <w:iCs/>
                <w:kern w:val="0"/>
              </w:rPr>
            </w:rPrChange>
          </w:rPr>
          <w:t>Proceedings of the National Academy of Sciences of the United States of America</w:t>
        </w:r>
        <w:r w:rsidRPr="00053309">
          <w:rPr>
            <w:rFonts w:ascii="Times New Roman" w:hAnsi="Times New Roman" w:cs="Times New Roman"/>
            <w:kern w:val="0"/>
            <w:lang w:val="en-US"/>
            <w:rPrChange w:id="33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35" w:author="Juliane Vigneault" w:date="2023-08-20T20:25:00Z">
              <w:rPr>
                <w:rFonts w:ascii="Times New Roman" w:hAnsi="Times New Roman" w:cs="Times New Roman"/>
                <w:i/>
                <w:iCs/>
                <w:kern w:val="0"/>
              </w:rPr>
            </w:rPrChange>
          </w:rPr>
          <w:t>103</w:t>
        </w:r>
        <w:r w:rsidRPr="00053309">
          <w:rPr>
            <w:rFonts w:ascii="Times New Roman" w:hAnsi="Times New Roman" w:cs="Times New Roman"/>
            <w:kern w:val="0"/>
            <w:lang w:val="en-US"/>
            <w:rPrChange w:id="336" w:author="Juliane Vigneault" w:date="2023-08-20T20:25:00Z">
              <w:rPr>
                <w:rFonts w:ascii="Times New Roman" w:hAnsi="Times New Roman" w:cs="Times New Roman"/>
                <w:kern w:val="0"/>
              </w:rPr>
            </w:rPrChange>
          </w:rPr>
          <w:t>(30), 11211‑11216. https://doi.org/10.1073/pnas.0604755103</w:t>
        </w:r>
      </w:ins>
    </w:p>
    <w:p w14:paraId="1404CFF6" w14:textId="77777777" w:rsidR="00053309" w:rsidRPr="00053309" w:rsidRDefault="00053309" w:rsidP="00053309">
      <w:pPr>
        <w:widowControl w:val="0"/>
        <w:autoSpaceDE w:val="0"/>
        <w:autoSpaceDN w:val="0"/>
        <w:adjustRightInd w:val="0"/>
        <w:rPr>
          <w:ins w:id="337" w:author="Juliane Vigneault" w:date="2023-08-20T20:24:00Z"/>
          <w:rFonts w:ascii="Times New Roman" w:hAnsi="Times New Roman" w:cs="Times New Roman"/>
          <w:kern w:val="0"/>
          <w:lang w:val="en-US"/>
          <w:rPrChange w:id="338" w:author="Juliane Vigneault" w:date="2023-08-20T20:25:00Z">
            <w:rPr>
              <w:ins w:id="339" w:author="Juliane Vigneault" w:date="2023-08-20T20:24:00Z"/>
              <w:rFonts w:ascii="Times New Roman" w:hAnsi="Times New Roman" w:cs="Times New Roman"/>
              <w:kern w:val="0"/>
            </w:rPr>
          </w:rPrChange>
        </w:rPr>
      </w:pPr>
      <w:ins w:id="340" w:author="Juliane Vigneault" w:date="2023-08-20T20:24:00Z">
        <w:r w:rsidRPr="00053309">
          <w:rPr>
            <w:rFonts w:ascii="Times New Roman" w:hAnsi="Times New Roman" w:cs="Times New Roman"/>
            <w:kern w:val="0"/>
            <w:lang w:val="en-US"/>
            <w:rPrChange w:id="341" w:author="Juliane Vigneault" w:date="2023-08-20T20:25:00Z">
              <w:rPr>
                <w:rFonts w:ascii="Times New Roman" w:hAnsi="Times New Roman" w:cs="Times New Roman"/>
                <w:kern w:val="0"/>
              </w:rPr>
            </w:rPrChange>
          </w:rPr>
          <w:t xml:space="preserve">Lagrue, C., Kelly, D. W., Hicks, A., &amp; Poulin, R. (2011). Factors influencing infection patterns of trophically transmitted parasites among a fish community : Host diet, host–parasite compatibility or both? </w:t>
        </w:r>
        <w:r w:rsidRPr="00053309">
          <w:rPr>
            <w:rFonts w:ascii="Times New Roman" w:hAnsi="Times New Roman" w:cs="Times New Roman"/>
            <w:i/>
            <w:iCs/>
            <w:kern w:val="0"/>
            <w:lang w:val="en-US"/>
            <w:rPrChange w:id="342"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34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44"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345" w:author="Juliane Vigneault" w:date="2023-08-20T20:25:00Z">
              <w:rPr>
                <w:rFonts w:ascii="Times New Roman" w:hAnsi="Times New Roman" w:cs="Times New Roman"/>
                <w:kern w:val="0"/>
              </w:rPr>
            </w:rPrChange>
          </w:rPr>
          <w:t>(2), 466‑485. https://doi.org/10.1111/j.1095-8649.2011.03041.x</w:t>
        </w:r>
      </w:ins>
    </w:p>
    <w:p w14:paraId="17AAC1F9" w14:textId="77777777" w:rsidR="00053309" w:rsidRPr="00053309" w:rsidRDefault="00053309" w:rsidP="00053309">
      <w:pPr>
        <w:widowControl w:val="0"/>
        <w:autoSpaceDE w:val="0"/>
        <w:autoSpaceDN w:val="0"/>
        <w:adjustRightInd w:val="0"/>
        <w:rPr>
          <w:ins w:id="346" w:author="Juliane Vigneault" w:date="2023-08-20T20:24:00Z"/>
          <w:rFonts w:ascii="Times New Roman" w:hAnsi="Times New Roman" w:cs="Times New Roman"/>
          <w:kern w:val="0"/>
          <w:lang w:val="en-US"/>
          <w:rPrChange w:id="347" w:author="Juliane Vigneault" w:date="2023-08-20T20:25:00Z">
            <w:rPr>
              <w:ins w:id="348" w:author="Juliane Vigneault" w:date="2023-08-20T20:24:00Z"/>
              <w:rFonts w:ascii="Times New Roman" w:hAnsi="Times New Roman" w:cs="Times New Roman"/>
              <w:kern w:val="0"/>
            </w:rPr>
          </w:rPrChange>
        </w:rPr>
      </w:pPr>
      <w:ins w:id="349" w:author="Juliane Vigneault" w:date="2023-08-20T20:24:00Z">
        <w:r w:rsidRPr="00053309">
          <w:rPr>
            <w:rFonts w:ascii="Times New Roman" w:hAnsi="Times New Roman" w:cs="Times New Roman"/>
            <w:kern w:val="0"/>
            <w:lang w:val="en-US"/>
            <w:rPrChange w:id="350" w:author="Juliane Vigneault" w:date="2023-08-20T20:25:00Z">
              <w:rPr>
                <w:rFonts w:ascii="Times New Roman" w:hAnsi="Times New Roman" w:cs="Times New Roman"/>
                <w:kern w:val="0"/>
              </w:rPr>
            </w:rPrChange>
          </w:rPr>
          <w:t xml:space="preserve">Lagrue, C., &amp; Poulin, R. (2015). Local diversity reduces infection risk across multiple freshwater host-parasite associations. </w:t>
        </w:r>
        <w:r w:rsidRPr="00053309">
          <w:rPr>
            <w:rFonts w:ascii="Times New Roman" w:hAnsi="Times New Roman" w:cs="Times New Roman"/>
            <w:i/>
            <w:iCs/>
            <w:kern w:val="0"/>
            <w:lang w:val="en-US"/>
            <w:rPrChange w:id="351" w:author="Juliane Vigneault" w:date="2023-08-20T20:25:00Z">
              <w:rPr>
                <w:rFonts w:ascii="Times New Roman" w:hAnsi="Times New Roman" w:cs="Times New Roman"/>
                <w:i/>
                <w:iCs/>
                <w:kern w:val="0"/>
              </w:rPr>
            </w:rPrChange>
          </w:rPr>
          <w:t>Freshwater Biology</w:t>
        </w:r>
        <w:r w:rsidRPr="00053309">
          <w:rPr>
            <w:rFonts w:ascii="Times New Roman" w:hAnsi="Times New Roman" w:cs="Times New Roman"/>
            <w:kern w:val="0"/>
            <w:lang w:val="en-US"/>
            <w:rPrChange w:id="35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53" w:author="Juliane Vigneault" w:date="2023-08-20T20:25:00Z">
              <w:rPr>
                <w:rFonts w:ascii="Times New Roman" w:hAnsi="Times New Roman" w:cs="Times New Roman"/>
                <w:i/>
                <w:iCs/>
                <w:kern w:val="0"/>
              </w:rPr>
            </w:rPrChange>
          </w:rPr>
          <w:t>60</w:t>
        </w:r>
        <w:r w:rsidRPr="00053309">
          <w:rPr>
            <w:rFonts w:ascii="Times New Roman" w:hAnsi="Times New Roman" w:cs="Times New Roman"/>
            <w:kern w:val="0"/>
            <w:lang w:val="en-US"/>
            <w:rPrChange w:id="354" w:author="Juliane Vigneault" w:date="2023-08-20T20:25:00Z">
              <w:rPr>
                <w:rFonts w:ascii="Times New Roman" w:hAnsi="Times New Roman" w:cs="Times New Roman"/>
                <w:kern w:val="0"/>
              </w:rPr>
            </w:rPrChange>
          </w:rPr>
          <w:t>(11), 2445‑2454. https://doi.org/10.1111/fwb.12677</w:t>
        </w:r>
      </w:ins>
    </w:p>
    <w:p w14:paraId="0CE02A61" w14:textId="77777777" w:rsidR="00053309" w:rsidRPr="00053309" w:rsidRDefault="00053309" w:rsidP="00053309">
      <w:pPr>
        <w:widowControl w:val="0"/>
        <w:autoSpaceDE w:val="0"/>
        <w:autoSpaceDN w:val="0"/>
        <w:adjustRightInd w:val="0"/>
        <w:rPr>
          <w:ins w:id="355" w:author="Juliane Vigneault" w:date="2023-08-20T20:24:00Z"/>
          <w:rFonts w:ascii="Times New Roman" w:hAnsi="Times New Roman" w:cs="Times New Roman"/>
          <w:kern w:val="0"/>
          <w:lang w:val="en-US"/>
          <w:rPrChange w:id="356" w:author="Juliane Vigneault" w:date="2023-08-20T20:25:00Z">
            <w:rPr>
              <w:ins w:id="357" w:author="Juliane Vigneault" w:date="2023-08-20T20:24:00Z"/>
              <w:rFonts w:ascii="Times New Roman" w:hAnsi="Times New Roman" w:cs="Times New Roman"/>
              <w:kern w:val="0"/>
            </w:rPr>
          </w:rPrChange>
        </w:rPr>
      </w:pPr>
      <w:ins w:id="358" w:author="Juliane Vigneault" w:date="2023-08-20T20:24:00Z">
        <w:r w:rsidRPr="00053309">
          <w:rPr>
            <w:rFonts w:ascii="Times New Roman" w:hAnsi="Times New Roman" w:cs="Times New Roman"/>
            <w:kern w:val="0"/>
            <w:lang w:val="en-US"/>
            <w:rPrChange w:id="359" w:author="Juliane Vigneault" w:date="2023-08-20T20:25:00Z">
              <w:rPr>
                <w:rFonts w:ascii="Times New Roman" w:hAnsi="Times New Roman" w:cs="Times New Roman"/>
                <w:kern w:val="0"/>
              </w:rPr>
            </w:rPrChange>
          </w:rPr>
          <w:t xml:space="preserve">Levin, S. A. (1992). The Problem of Pattern and Scale in Ecology : The Robert H. MacArthur Award Lecture. </w:t>
        </w:r>
        <w:r w:rsidRPr="00053309">
          <w:rPr>
            <w:rFonts w:ascii="Times New Roman" w:hAnsi="Times New Roman" w:cs="Times New Roman"/>
            <w:i/>
            <w:iCs/>
            <w:kern w:val="0"/>
            <w:lang w:val="en-US"/>
            <w:rPrChange w:id="360"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36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62" w:author="Juliane Vigneault" w:date="2023-08-20T20:25:00Z">
              <w:rPr>
                <w:rFonts w:ascii="Times New Roman" w:hAnsi="Times New Roman" w:cs="Times New Roman"/>
                <w:i/>
                <w:iCs/>
                <w:kern w:val="0"/>
              </w:rPr>
            </w:rPrChange>
          </w:rPr>
          <w:t>73</w:t>
        </w:r>
        <w:r w:rsidRPr="00053309">
          <w:rPr>
            <w:rFonts w:ascii="Times New Roman" w:hAnsi="Times New Roman" w:cs="Times New Roman"/>
            <w:kern w:val="0"/>
            <w:lang w:val="en-US"/>
            <w:rPrChange w:id="363" w:author="Juliane Vigneault" w:date="2023-08-20T20:25:00Z">
              <w:rPr>
                <w:rFonts w:ascii="Times New Roman" w:hAnsi="Times New Roman" w:cs="Times New Roman"/>
                <w:kern w:val="0"/>
              </w:rPr>
            </w:rPrChange>
          </w:rPr>
          <w:t>(6), 1943‑1967. https://doi.org/10.2307/1941447</w:t>
        </w:r>
      </w:ins>
    </w:p>
    <w:p w14:paraId="0EC67234" w14:textId="77777777" w:rsidR="00053309" w:rsidRPr="00053309" w:rsidRDefault="00053309" w:rsidP="00053309">
      <w:pPr>
        <w:widowControl w:val="0"/>
        <w:autoSpaceDE w:val="0"/>
        <w:autoSpaceDN w:val="0"/>
        <w:adjustRightInd w:val="0"/>
        <w:rPr>
          <w:ins w:id="364" w:author="Juliane Vigneault" w:date="2023-08-20T20:24:00Z"/>
          <w:rFonts w:ascii="Times New Roman" w:hAnsi="Times New Roman" w:cs="Times New Roman"/>
          <w:kern w:val="0"/>
          <w:lang w:val="en-US"/>
          <w:rPrChange w:id="365" w:author="Juliane Vigneault" w:date="2023-08-20T20:25:00Z">
            <w:rPr>
              <w:ins w:id="366" w:author="Juliane Vigneault" w:date="2023-08-20T20:24:00Z"/>
              <w:rFonts w:ascii="Times New Roman" w:hAnsi="Times New Roman" w:cs="Times New Roman"/>
              <w:kern w:val="0"/>
            </w:rPr>
          </w:rPrChange>
        </w:rPr>
      </w:pPr>
      <w:ins w:id="367" w:author="Juliane Vigneault" w:date="2023-08-20T20:24:00Z">
        <w:r w:rsidRPr="00053309">
          <w:rPr>
            <w:rFonts w:ascii="Times New Roman" w:hAnsi="Times New Roman" w:cs="Times New Roman"/>
            <w:kern w:val="0"/>
            <w:lang w:val="en-US"/>
            <w:rPrChange w:id="368" w:author="Juliane Vigneault" w:date="2023-08-20T20:25:00Z">
              <w:rPr>
                <w:rFonts w:ascii="Times New Roman" w:hAnsi="Times New Roman" w:cs="Times New Roman"/>
                <w:kern w:val="0"/>
              </w:rPr>
            </w:rPrChange>
          </w:rPr>
          <w:t xml:space="preserve">Marcogliese, D. J. (2004). Parasites : Small Players with Crucial Roles in the Ecological Theater. </w:t>
        </w:r>
        <w:r w:rsidRPr="00053309">
          <w:rPr>
            <w:rFonts w:ascii="Times New Roman" w:hAnsi="Times New Roman" w:cs="Times New Roman"/>
            <w:i/>
            <w:iCs/>
            <w:kern w:val="0"/>
            <w:lang w:val="en-US"/>
            <w:rPrChange w:id="369" w:author="Juliane Vigneault" w:date="2023-08-20T20:25:00Z">
              <w:rPr>
                <w:rFonts w:ascii="Times New Roman" w:hAnsi="Times New Roman" w:cs="Times New Roman"/>
                <w:i/>
                <w:iCs/>
                <w:kern w:val="0"/>
              </w:rPr>
            </w:rPrChange>
          </w:rPr>
          <w:t>EcoHealth</w:t>
        </w:r>
        <w:r w:rsidRPr="00053309">
          <w:rPr>
            <w:rFonts w:ascii="Times New Roman" w:hAnsi="Times New Roman" w:cs="Times New Roman"/>
            <w:kern w:val="0"/>
            <w:lang w:val="en-US"/>
            <w:rPrChange w:id="37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71"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372" w:author="Juliane Vigneault" w:date="2023-08-20T20:25:00Z">
              <w:rPr>
                <w:rFonts w:ascii="Times New Roman" w:hAnsi="Times New Roman" w:cs="Times New Roman"/>
                <w:kern w:val="0"/>
              </w:rPr>
            </w:rPrChange>
          </w:rPr>
          <w:t>(2), 151‑164. https://doi.org/10.1007/s10393-004-0028-3</w:t>
        </w:r>
      </w:ins>
    </w:p>
    <w:p w14:paraId="6E17F9BF" w14:textId="77777777" w:rsidR="00053309" w:rsidRPr="00053309" w:rsidRDefault="00053309" w:rsidP="00053309">
      <w:pPr>
        <w:widowControl w:val="0"/>
        <w:autoSpaceDE w:val="0"/>
        <w:autoSpaceDN w:val="0"/>
        <w:adjustRightInd w:val="0"/>
        <w:rPr>
          <w:ins w:id="373" w:author="Juliane Vigneault" w:date="2023-08-20T20:24:00Z"/>
          <w:rFonts w:ascii="Times New Roman" w:hAnsi="Times New Roman" w:cs="Times New Roman"/>
          <w:kern w:val="0"/>
          <w:lang w:val="en-US"/>
          <w:rPrChange w:id="374" w:author="Juliane Vigneault" w:date="2023-08-20T20:25:00Z">
            <w:rPr>
              <w:ins w:id="375" w:author="Juliane Vigneault" w:date="2023-08-20T20:24:00Z"/>
              <w:rFonts w:ascii="Times New Roman" w:hAnsi="Times New Roman" w:cs="Times New Roman"/>
              <w:kern w:val="0"/>
            </w:rPr>
          </w:rPrChange>
        </w:rPr>
      </w:pPr>
      <w:ins w:id="376" w:author="Juliane Vigneault" w:date="2023-08-20T20:24:00Z">
        <w:r w:rsidRPr="00053309">
          <w:rPr>
            <w:rFonts w:ascii="Times New Roman" w:hAnsi="Times New Roman" w:cs="Times New Roman"/>
            <w:kern w:val="0"/>
            <w:lang w:val="en-US"/>
            <w:rPrChange w:id="377" w:author="Juliane Vigneault" w:date="2023-08-20T20:25:00Z">
              <w:rPr>
                <w:rFonts w:ascii="Times New Roman" w:hAnsi="Times New Roman" w:cs="Times New Roman"/>
                <w:kern w:val="0"/>
              </w:rPr>
            </w:rPrChange>
          </w:rPr>
          <w:t xml:space="preserve">Marcogliese, D. J., &amp; Cone, D. K. (1997a). Food webs : A plea for parasites. </w:t>
        </w:r>
        <w:r w:rsidRPr="00053309">
          <w:rPr>
            <w:rFonts w:ascii="Times New Roman" w:hAnsi="Times New Roman" w:cs="Times New Roman"/>
            <w:i/>
            <w:iCs/>
            <w:kern w:val="0"/>
            <w:lang w:val="en-US"/>
            <w:rPrChange w:id="378"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37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80" w:author="Juliane Vigneault" w:date="2023-08-20T20:25:00Z">
              <w:rPr>
                <w:rFonts w:ascii="Times New Roman" w:hAnsi="Times New Roman" w:cs="Times New Roman"/>
                <w:i/>
                <w:iCs/>
                <w:kern w:val="0"/>
              </w:rPr>
            </w:rPrChange>
          </w:rPr>
          <w:t>12</w:t>
        </w:r>
        <w:r w:rsidRPr="00053309">
          <w:rPr>
            <w:rFonts w:ascii="Times New Roman" w:hAnsi="Times New Roman" w:cs="Times New Roman"/>
            <w:kern w:val="0"/>
            <w:lang w:val="en-US"/>
            <w:rPrChange w:id="381" w:author="Juliane Vigneault" w:date="2023-08-20T20:25:00Z">
              <w:rPr>
                <w:rFonts w:ascii="Times New Roman" w:hAnsi="Times New Roman" w:cs="Times New Roman"/>
                <w:kern w:val="0"/>
              </w:rPr>
            </w:rPrChange>
          </w:rPr>
          <w:t>(8), 320‑325. https://doi.org/10.1016/S0169-5347(97)01080-X</w:t>
        </w:r>
      </w:ins>
    </w:p>
    <w:p w14:paraId="28D511D2" w14:textId="77777777" w:rsidR="00053309" w:rsidRPr="00053309" w:rsidRDefault="00053309" w:rsidP="00053309">
      <w:pPr>
        <w:widowControl w:val="0"/>
        <w:autoSpaceDE w:val="0"/>
        <w:autoSpaceDN w:val="0"/>
        <w:adjustRightInd w:val="0"/>
        <w:rPr>
          <w:ins w:id="382" w:author="Juliane Vigneault" w:date="2023-08-20T20:24:00Z"/>
          <w:rFonts w:ascii="Times New Roman" w:hAnsi="Times New Roman" w:cs="Times New Roman"/>
          <w:kern w:val="0"/>
          <w:lang w:val="en-US"/>
          <w:rPrChange w:id="383" w:author="Juliane Vigneault" w:date="2023-08-20T20:25:00Z">
            <w:rPr>
              <w:ins w:id="384" w:author="Juliane Vigneault" w:date="2023-08-20T20:24:00Z"/>
              <w:rFonts w:ascii="Times New Roman" w:hAnsi="Times New Roman" w:cs="Times New Roman"/>
              <w:kern w:val="0"/>
            </w:rPr>
          </w:rPrChange>
        </w:rPr>
      </w:pPr>
      <w:ins w:id="385" w:author="Juliane Vigneault" w:date="2023-08-20T20:24:00Z">
        <w:r w:rsidRPr="00053309">
          <w:rPr>
            <w:rFonts w:ascii="Times New Roman" w:hAnsi="Times New Roman" w:cs="Times New Roman"/>
            <w:kern w:val="0"/>
            <w:lang w:val="en-US"/>
            <w:rPrChange w:id="386" w:author="Juliane Vigneault" w:date="2023-08-20T20:25:00Z">
              <w:rPr>
                <w:rFonts w:ascii="Times New Roman" w:hAnsi="Times New Roman" w:cs="Times New Roman"/>
                <w:kern w:val="0"/>
              </w:rPr>
            </w:rPrChange>
          </w:rPr>
          <w:t xml:space="preserve">Marcogliese, D. J., &amp; Cone, D. K. (1997b). Parasite communities as indicators of ecosystem stress. </w:t>
        </w:r>
        <w:r w:rsidRPr="00053309">
          <w:rPr>
            <w:rFonts w:ascii="Times New Roman" w:hAnsi="Times New Roman" w:cs="Times New Roman"/>
            <w:i/>
            <w:iCs/>
            <w:kern w:val="0"/>
            <w:lang w:val="en-US"/>
            <w:rPrChange w:id="387" w:author="Juliane Vigneault" w:date="2023-08-20T20:25:00Z">
              <w:rPr>
                <w:rFonts w:ascii="Times New Roman" w:hAnsi="Times New Roman" w:cs="Times New Roman"/>
                <w:i/>
                <w:iCs/>
                <w:kern w:val="0"/>
              </w:rPr>
            </w:rPrChange>
          </w:rPr>
          <w:t>Parassitologia</w:t>
        </w:r>
        <w:r w:rsidRPr="00053309">
          <w:rPr>
            <w:rFonts w:ascii="Times New Roman" w:hAnsi="Times New Roman" w:cs="Times New Roman"/>
            <w:kern w:val="0"/>
            <w:lang w:val="en-US"/>
            <w:rPrChange w:id="38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89" w:author="Juliane Vigneault" w:date="2023-08-20T20:25:00Z">
              <w:rPr>
                <w:rFonts w:ascii="Times New Roman" w:hAnsi="Times New Roman" w:cs="Times New Roman"/>
                <w:i/>
                <w:iCs/>
                <w:kern w:val="0"/>
              </w:rPr>
            </w:rPrChange>
          </w:rPr>
          <w:t>39</w:t>
        </w:r>
        <w:r w:rsidRPr="00053309">
          <w:rPr>
            <w:rFonts w:ascii="Times New Roman" w:hAnsi="Times New Roman" w:cs="Times New Roman"/>
            <w:kern w:val="0"/>
            <w:lang w:val="en-US"/>
            <w:rPrChange w:id="390" w:author="Juliane Vigneault" w:date="2023-08-20T20:25:00Z">
              <w:rPr>
                <w:rFonts w:ascii="Times New Roman" w:hAnsi="Times New Roman" w:cs="Times New Roman"/>
                <w:kern w:val="0"/>
              </w:rPr>
            </w:rPrChange>
          </w:rPr>
          <w:t>(3), 227‑232.</w:t>
        </w:r>
      </w:ins>
    </w:p>
    <w:p w14:paraId="11195B51" w14:textId="77777777" w:rsidR="00053309" w:rsidRPr="00053309" w:rsidRDefault="00053309" w:rsidP="00053309">
      <w:pPr>
        <w:widowControl w:val="0"/>
        <w:autoSpaceDE w:val="0"/>
        <w:autoSpaceDN w:val="0"/>
        <w:adjustRightInd w:val="0"/>
        <w:rPr>
          <w:ins w:id="391" w:author="Juliane Vigneault" w:date="2023-08-20T20:24:00Z"/>
          <w:rFonts w:ascii="Times New Roman" w:hAnsi="Times New Roman" w:cs="Times New Roman"/>
          <w:kern w:val="0"/>
          <w:lang w:val="en-US"/>
          <w:rPrChange w:id="392" w:author="Juliane Vigneault" w:date="2023-08-20T20:25:00Z">
            <w:rPr>
              <w:ins w:id="393" w:author="Juliane Vigneault" w:date="2023-08-20T20:24:00Z"/>
              <w:rFonts w:ascii="Times New Roman" w:hAnsi="Times New Roman" w:cs="Times New Roman"/>
              <w:kern w:val="0"/>
            </w:rPr>
          </w:rPrChange>
        </w:rPr>
      </w:pPr>
      <w:ins w:id="394" w:author="Juliane Vigneault" w:date="2023-08-20T20:24:00Z">
        <w:r w:rsidRPr="00053309">
          <w:rPr>
            <w:rFonts w:ascii="Times New Roman" w:hAnsi="Times New Roman" w:cs="Times New Roman"/>
            <w:kern w:val="0"/>
            <w:lang w:val="en-US"/>
            <w:rPrChange w:id="395" w:author="Juliane Vigneault" w:date="2023-08-20T20:25:00Z">
              <w:rPr>
                <w:rFonts w:ascii="Times New Roman" w:hAnsi="Times New Roman" w:cs="Times New Roman"/>
                <w:kern w:val="0"/>
              </w:rPr>
            </w:rPrChange>
          </w:rPr>
          <w:t xml:space="preserve">Marcogliese, D. J., Dumont, P., Gendron, A. D., Mailhot, Y., Bergeron, E., &amp; McLaughlin, J. D. (2001). Spatial and temporal variation in abundance of Diplostomum spp. In walleye (Stizostedion vitreum) and white suckers (Catostomus commersoni) from the St. Lawrence River. </w:t>
        </w:r>
        <w:r w:rsidRPr="00053309">
          <w:rPr>
            <w:rFonts w:ascii="Times New Roman" w:hAnsi="Times New Roman" w:cs="Times New Roman"/>
            <w:i/>
            <w:iCs/>
            <w:kern w:val="0"/>
            <w:lang w:val="en-US"/>
            <w:rPrChange w:id="396" w:author="Juliane Vigneault" w:date="2023-08-20T20:25:00Z">
              <w:rPr>
                <w:rFonts w:ascii="Times New Roman" w:hAnsi="Times New Roman" w:cs="Times New Roman"/>
                <w:i/>
                <w:iCs/>
                <w:kern w:val="0"/>
              </w:rPr>
            </w:rPrChange>
          </w:rPr>
          <w:t>Canadian Journal of Zoology</w:t>
        </w:r>
        <w:r w:rsidRPr="00053309">
          <w:rPr>
            <w:rFonts w:ascii="Times New Roman" w:hAnsi="Times New Roman" w:cs="Times New Roman"/>
            <w:kern w:val="0"/>
            <w:lang w:val="en-US"/>
            <w:rPrChange w:id="39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398" w:author="Juliane Vigneault" w:date="2023-08-20T20:25:00Z">
              <w:rPr>
                <w:rFonts w:ascii="Times New Roman" w:hAnsi="Times New Roman" w:cs="Times New Roman"/>
                <w:i/>
                <w:iCs/>
                <w:kern w:val="0"/>
              </w:rPr>
            </w:rPrChange>
          </w:rPr>
          <w:t>79</w:t>
        </w:r>
        <w:r w:rsidRPr="00053309">
          <w:rPr>
            <w:rFonts w:ascii="Times New Roman" w:hAnsi="Times New Roman" w:cs="Times New Roman"/>
            <w:kern w:val="0"/>
            <w:lang w:val="en-US"/>
            <w:rPrChange w:id="399" w:author="Juliane Vigneault" w:date="2023-08-20T20:25:00Z">
              <w:rPr>
                <w:rFonts w:ascii="Times New Roman" w:hAnsi="Times New Roman" w:cs="Times New Roman"/>
                <w:kern w:val="0"/>
              </w:rPr>
            </w:rPrChange>
          </w:rPr>
          <w:t>(3), 355‑369. https://doi.org/10.1139/z00-209</w:t>
        </w:r>
      </w:ins>
    </w:p>
    <w:p w14:paraId="14D0E47B" w14:textId="77777777" w:rsidR="00053309" w:rsidRPr="00053309" w:rsidRDefault="00053309" w:rsidP="00053309">
      <w:pPr>
        <w:widowControl w:val="0"/>
        <w:autoSpaceDE w:val="0"/>
        <w:autoSpaceDN w:val="0"/>
        <w:adjustRightInd w:val="0"/>
        <w:rPr>
          <w:ins w:id="400" w:author="Juliane Vigneault" w:date="2023-08-20T20:24:00Z"/>
          <w:rFonts w:ascii="Times New Roman" w:hAnsi="Times New Roman" w:cs="Times New Roman"/>
          <w:kern w:val="0"/>
          <w:lang w:val="en-US"/>
          <w:rPrChange w:id="401" w:author="Juliane Vigneault" w:date="2023-08-20T20:25:00Z">
            <w:rPr>
              <w:ins w:id="402" w:author="Juliane Vigneault" w:date="2023-08-20T20:24:00Z"/>
              <w:rFonts w:ascii="Times New Roman" w:hAnsi="Times New Roman" w:cs="Times New Roman"/>
              <w:kern w:val="0"/>
            </w:rPr>
          </w:rPrChange>
        </w:rPr>
      </w:pPr>
      <w:ins w:id="403" w:author="Juliane Vigneault" w:date="2023-08-20T20:24:00Z">
        <w:r w:rsidRPr="00053309">
          <w:rPr>
            <w:rFonts w:ascii="Times New Roman" w:hAnsi="Times New Roman" w:cs="Times New Roman"/>
            <w:kern w:val="0"/>
            <w:lang w:val="en-US"/>
            <w:rPrChange w:id="404" w:author="Juliane Vigneault" w:date="2023-08-20T20:25:00Z">
              <w:rPr>
                <w:rFonts w:ascii="Times New Roman" w:hAnsi="Times New Roman" w:cs="Times New Roman"/>
                <w:kern w:val="0"/>
              </w:rPr>
            </w:rPrChange>
          </w:rPr>
          <w:t xml:space="preserve">McGeoch, M. A., &amp; Gaston, K. J. (2002). Occupancy frequency distributions : Patterns, artefacts and mechanisms. </w:t>
        </w:r>
        <w:r w:rsidRPr="00053309">
          <w:rPr>
            <w:rFonts w:ascii="Times New Roman" w:hAnsi="Times New Roman" w:cs="Times New Roman"/>
            <w:i/>
            <w:iCs/>
            <w:kern w:val="0"/>
            <w:lang w:val="en-US"/>
            <w:rPrChange w:id="405" w:author="Juliane Vigneault" w:date="2023-08-20T20:25:00Z">
              <w:rPr>
                <w:rFonts w:ascii="Times New Roman" w:hAnsi="Times New Roman" w:cs="Times New Roman"/>
                <w:i/>
                <w:iCs/>
                <w:kern w:val="0"/>
              </w:rPr>
            </w:rPrChange>
          </w:rPr>
          <w:t>Biological Reviews</w:t>
        </w:r>
        <w:r w:rsidRPr="00053309">
          <w:rPr>
            <w:rFonts w:ascii="Times New Roman" w:hAnsi="Times New Roman" w:cs="Times New Roman"/>
            <w:kern w:val="0"/>
            <w:lang w:val="en-US"/>
            <w:rPrChange w:id="40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07" w:author="Juliane Vigneault" w:date="2023-08-20T20:25:00Z">
              <w:rPr>
                <w:rFonts w:ascii="Times New Roman" w:hAnsi="Times New Roman" w:cs="Times New Roman"/>
                <w:i/>
                <w:iCs/>
                <w:kern w:val="0"/>
              </w:rPr>
            </w:rPrChange>
          </w:rPr>
          <w:t>77</w:t>
        </w:r>
        <w:r w:rsidRPr="00053309">
          <w:rPr>
            <w:rFonts w:ascii="Times New Roman" w:hAnsi="Times New Roman" w:cs="Times New Roman"/>
            <w:kern w:val="0"/>
            <w:lang w:val="en-US"/>
            <w:rPrChange w:id="408" w:author="Juliane Vigneault" w:date="2023-08-20T20:25:00Z">
              <w:rPr>
                <w:rFonts w:ascii="Times New Roman" w:hAnsi="Times New Roman" w:cs="Times New Roman"/>
                <w:kern w:val="0"/>
              </w:rPr>
            </w:rPrChange>
          </w:rPr>
          <w:t>(3), 311‑331. https://doi.org/10.1017/S1464793101005887</w:t>
        </w:r>
      </w:ins>
    </w:p>
    <w:p w14:paraId="2CDA030C" w14:textId="77777777" w:rsidR="00053309" w:rsidRPr="00053309" w:rsidRDefault="00053309" w:rsidP="00053309">
      <w:pPr>
        <w:widowControl w:val="0"/>
        <w:autoSpaceDE w:val="0"/>
        <w:autoSpaceDN w:val="0"/>
        <w:adjustRightInd w:val="0"/>
        <w:rPr>
          <w:ins w:id="409" w:author="Juliane Vigneault" w:date="2023-08-20T20:24:00Z"/>
          <w:rFonts w:ascii="Times New Roman" w:hAnsi="Times New Roman" w:cs="Times New Roman"/>
          <w:kern w:val="0"/>
          <w:lang w:val="en-US"/>
          <w:rPrChange w:id="410" w:author="Juliane Vigneault" w:date="2023-08-20T20:25:00Z">
            <w:rPr>
              <w:ins w:id="411" w:author="Juliane Vigneault" w:date="2023-08-20T20:24:00Z"/>
              <w:rFonts w:ascii="Times New Roman" w:hAnsi="Times New Roman" w:cs="Times New Roman"/>
              <w:kern w:val="0"/>
            </w:rPr>
          </w:rPrChange>
        </w:rPr>
      </w:pPr>
      <w:ins w:id="412" w:author="Juliane Vigneault" w:date="2023-08-20T20:24:00Z">
        <w:r w:rsidRPr="00053309">
          <w:rPr>
            <w:rFonts w:ascii="Times New Roman" w:hAnsi="Times New Roman" w:cs="Times New Roman"/>
            <w:kern w:val="0"/>
            <w:lang w:val="en-US"/>
            <w:rPrChange w:id="413" w:author="Juliane Vigneault" w:date="2023-08-20T20:25:00Z">
              <w:rPr>
                <w:rFonts w:ascii="Times New Roman" w:hAnsi="Times New Roman" w:cs="Times New Roman"/>
                <w:kern w:val="0"/>
              </w:rPr>
            </w:rPrChange>
          </w:rPr>
          <w:t xml:space="preserve">Minchella, D. J., &amp; Scott, M. E. (1991). Parasitism : A cryptic determinant of animal community structure. </w:t>
        </w:r>
        <w:r w:rsidRPr="00053309">
          <w:rPr>
            <w:rFonts w:ascii="Times New Roman" w:hAnsi="Times New Roman" w:cs="Times New Roman"/>
            <w:i/>
            <w:iCs/>
            <w:kern w:val="0"/>
            <w:lang w:val="en-US"/>
            <w:rPrChange w:id="414" w:author="Juliane Vigneault" w:date="2023-08-20T20:25:00Z">
              <w:rPr>
                <w:rFonts w:ascii="Times New Roman" w:hAnsi="Times New Roman" w:cs="Times New Roman"/>
                <w:i/>
                <w:iCs/>
                <w:kern w:val="0"/>
              </w:rPr>
            </w:rPrChange>
          </w:rPr>
          <w:t>Trends in Ecology &amp; Evolution</w:t>
        </w:r>
        <w:r w:rsidRPr="00053309">
          <w:rPr>
            <w:rFonts w:ascii="Times New Roman" w:hAnsi="Times New Roman" w:cs="Times New Roman"/>
            <w:kern w:val="0"/>
            <w:lang w:val="en-US"/>
            <w:rPrChange w:id="41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16" w:author="Juliane Vigneault" w:date="2023-08-20T20:25:00Z">
              <w:rPr>
                <w:rFonts w:ascii="Times New Roman" w:hAnsi="Times New Roman" w:cs="Times New Roman"/>
                <w:i/>
                <w:iCs/>
                <w:kern w:val="0"/>
              </w:rPr>
            </w:rPrChange>
          </w:rPr>
          <w:t>6</w:t>
        </w:r>
        <w:r w:rsidRPr="00053309">
          <w:rPr>
            <w:rFonts w:ascii="Times New Roman" w:hAnsi="Times New Roman" w:cs="Times New Roman"/>
            <w:kern w:val="0"/>
            <w:lang w:val="en-US"/>
            <w:rPrChange w:id="417" w:author="Juliane Vigneault" w:date="2023-08-20T20:25:00Z">
              <w:rPr>
                <w:rFonts w:ascii="Times New Roman" w:hAnsi="Times New Roman" w:cs="Times New Roman"/>
                <w:kern w:val="0"/>
              </w:rPr>
            </w:rPrChange>
          </w:rPr>
          <w:t>(8), 250‑254. https://doi.org/10.1016/0169-5347(91)90071-5</w:t>
        </w:r>
      </w:ins>
    </w:p>
    <w:p w14:paraId="42B3BE53" w14:textId="77777777" w:rsidR="00053309" w:rsidRPr="00053309" w:rsidRDefault="00053309" w:rsidP="00053309">
      <w:pPr>
        <w:widowControl w:val="0"/>
        <w:autoSpaceDE w:val="0"/>
        <w:autoSpaceDN w:val="0"/>
        <w:adjustRightInd w:val="0"/>
        <w:rPr>
          <w:ins w:id="418" w:author="Juliane Vigneault" w:date="2023-08-20T20:24:00Z"/>
          <w:rFonts w:ascii="Times New Roman" w:hAnsi="Times New Roman" w:cs="Times New Roman"/>
          <w:kern w:val="0"/>
          <w:lang w:val="en-US"/>
          <w:rPrChange w:id="419" w:author="Juliane Vigneault" w:date="2023-08-20T20:25:00Z">
            <w:rPr>
              <w:ins w:id="420" w:author="Juliane Vigneault" w:date="2023-08-20T20:24:00Z"/>
              <w:rFonts w:ascii="Times New Roman" w:hAnsi="Times New Roman" w:cs="Times New Roman"/>
              <w:kern w:val="0"/>
            </w:rPr>
          </w:rPrChange>
        </w:rPr>
      </w:pPr>
      <w:ins w:id="421" w:author="Juliane Vigneault" w:date="2023-08-20T20:24:00Z">
        <w:r w:rsidRPr="00053309">
          <w:rPr>
            <w:rFonts w:ascii="Times New Roman" w:hAnsi="Times New Roman" w:cs="Times New Roman"/>
            <w:kern w:val="0"/>
            <w:lang w:val="en-US"/>
            <w:rPrChange w:id="422" w:author="Juliane Vigneault" w:date="2023-08-20T20:25:00Z">
              <w:rPr>
                <w:rFonts w:ascii="Times New Roman" w:hAnsi="Times New Roman" w:cs="Times New Roman"/>
                <w:kern w:val="0"/>
              </w:rPr>
            </w:rPrChange>
          </w:rPr>
          <w:t xml:space="preserve">Moore, J. W., Lambert, T. D., Heady, W. N., Honig, S. E., Osterback, A.-M. K., Phillis, C. C., Quiros, A. L., Retford, N. A., &amp; Herbst, D. B. (2014). Anthropogenic land-use signals propagate through stream food webs in a California, USA, watershed. </w:t>
        </w:r>
        <w:r w:rsidRPr="00053309">
          <w:rPr>
            <w:rFonts w:ascii="Times New Roman" w:hAnsi="Times New Roman" w:cs="Times New Roman"/>
            <w:i/>
            <w:iCs/>
            <w:kern w:val="0"/>
            <w:lang w:val="en-US"/>
            <w:rPrChange w:id="423" w:author="Juliane Vigneault" w:date="2023-08-20T20:25:00Z">
              <w:rPr>
                <w:rFonts w:ascii="Times New Roman" w:hAnsi="Times New Roman" w:cs="Times New Roman"/>
                <w:i/>
                <w:iCs/>
                <w:kern w:val="0"/>
              </w:rPr>
            </w:rPrChange>
          </w:rPr>
          <w:t>Limnologica</w:t>
        </w:r>
        <w:r w:rsidRPr="00053309">
          <w:rPr>
            <w:rFonts w:ascii="Times New Roman" w:hAnsi="Times New Roman" w:cs="Times New Roman"/>
            <w:kern w:val="0"/>
            <w:lang w:val="en-US"/>
            <w:rPrChange w:id="42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25" w:author="Juliane Vigneault" w:date="2023-08-20T20:25:00Z">
              <w:rPr>
                <w:rFonts w:ascii="Times New Roman" w:hAnsi="Times New Roman" w:cs="Times New Roman"/>
                <w:i/>
                <w:iCs/>
                <w:kern w:val="0"/>
              </w:rPr>
            </w:rPrChange>
          </w:rPr>
          <w:t>46</w:t>
        </w:r>
        <w:r w:rsidRPr="00053309">
          <w:rPr>
            <w:rFonts w:ascii="Times New Roman" w:hAnsi="Times New Roman" w:cs="Times New Roman"/>
            <w:kern w:val="0"/>
            <w:lang w:val="en-US"/>
            <w:rPrChange w:id="426" w:author="Juliane Vigneault" w:date="2023-08-20T20:25:00Z">
              <w:rPr>
                <w:rFonts w:ascii="Times New Roman" w:hAnsi="Times New Roman" w:cs="Times New Roman"/>
                <w:kern w:val="0"/>
              </w:rPr>
            </w:rPrChange>
          </w:rPr>
          <w:t>, 124‑130. https://doi.org/10.1016/j.limno.2014.01.005</w:t>
        </w:r>
      </w:ins>
    </w:p>
    <w:p w14:paraId="04993D43" w14:textId="77777777" w:rsidR="00053309" w:rsidRPr="00053309" w:rsidRDefault="00053309" w:rsidP="00053309">
      <w:pPr>
        <w:widowControl w:val="0"/>
        <w:autoSpaceDE w:val="0"/>
        <w:autoSpaceDN w:val="0"/>
        <w:adjustRightInd w:val="0"/>
        <w:rPr>
          <w:ins w:id="427" w:author="Juliane Vigneault" w:date="2023-08-20T20:24:00Z"/>
          <w:rFonts w:ascii="Times New Roman" w:hAnsi="Times New Roman" w:cs="Times New Roman"/>
          <w:kern w:val="0"/>
          <w:lang w:val="en-US"/>
          <w:rPrChange w:id="428" w:author="Juliane Vigneault" w:date="2023-08-20T20:25:00Z">
            <w:rPr>
              <w:ins w:id="429" w:author="Juliane Vigneault" w:date="2023-08-20T20:24:00Z"/>
              <w:rFonts w:ascii="Times New Roman" w:hAnsi="Times New Roman" w:cs="Times New Roman"/>
              <w:kern w:val="0"/>
            </w:rPr>
          </w:rPrChange>
        </w:rPr>
      </w:pPr>
      <w:ins w:id="430" w:author="Juliane Vigneault" w:date="2023-08-20T20:24:00Z">
        <w:r w:rsidRPr="00053309">
          <w:rPr>
            <w:rFonts w:ascii="Times New Roman" w:hAnsi="Times New Roman" w:cs="Times New Roman"/>
            <w:kern w:val="0"/>
            <w:lang w:val="en-US"/>
            <w:rPrChange w:id="431" w:author="Juliane Vigneault" w:date="2023-08-20T20:25:00Z">
              <w:rPr>
                <w:rFonts w:ascii="Times New Roman" w:hAnsi="Times New Roman" w:cs="Times New Roman"/>
                <w:kern w:val="0"/>
              </w:rPr>
            </w:rPrChange>
          </w:rPr>
          <w:t xml:space="preserve">Morley, N. J. (2012). Cercariae (Platyhelminthes : Trematoda) as neglected components of zooplankton communities in freshwater habitats. </w:t>
        </w:r>
        <w:r w:rsidRPr="00053309">
          <w:rPr>
            <w:rFonts w:ascii="Times New Roman" w:hAnsi="Times New Roman" w:cs="Times New Roman"/>
            <w:i/>
            <w:iCs/>
            <w:kern w:val="0"/>
            <w:lang w:val="en-US"/>
            <w:rPrChange w:id="432" w:author="Juliane Vigneault" w:date="2023-08-20T20:25:00Z">
              <w:rPr>
                <w:rFonts w:ascii="Times New Roman" w:hAnsi="Times New Roman" w:cs="Times New Roman"/>
                <w:i/>
                <w:iCs/>
                <w:kern w:val="0"/>
              </w:rPr>
            </w:rPrChange>
          </w:rPr>
          <w:t>Hydrobiologia</w:t>
        </w:r>
        <w:r w:rsidRPr="00053309">
          <w:rPr>
            <w:rFonts w:ascii="Times New Roman" w:hAnsi="Times New Roman" w:cs="Times New Roman"/>
            <w:kern w:val="0"/>
            <w:lang w:val="en-US"/>
            <w:rPrChange w:id="43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34" w:author="Juliane Vigneault" w:date="2023-08-20T20:25:00Z">
              <w:rPr>
                <w:rFonts w:ascii="Times New Roman" w:hAnsi="Times New Roman" w:cs="Times New Roman"/>
                <w:i/>
                <w:iCs/>
                <w:kern w:val="0"/>
              </w:rPr>
            </w:rPrChange>
          </w:rPr>
          <w:t>691</w:t>
        </w:r>
        <w:r w:rsidRPr="00053309">
          <w:rPr>
            <w:rFonts w:ascii="Times New Roman" w:hAnsi="Times New Roman" w:cs="Times New Roman"/>
            <w:kern w:val="0"/>
            <w:lang w:val="en-US"/>
            <w:rPrChange w:id="435" w:author="Juliane Vigneault" w:date="2023-08-20T20:25:00Z">
              <w:rPr>
                <w:rFonts w:ascii="Times New Roman" w:hAnsi="Times New Roman" w:cs="Times New Roman"/>
                <w:kern w:val="0"/>
              </w:rPr>
            </w:rPrChange>
          </w:rPr>
          <w:t>(1), 7‑19. https://doi.org/10.1007/s10750-012-1029-9</w:t>
        </w:r>
      </w:ins>
    </w:p>
    <w:p w14:paraId="05CFF548" w14:textId="77777777" w:rsidR="00053309" w:rsidRPr="00053309" w:rsidRDefault="00053309" w:rsidP="00053309">
      <w:pPr>
        <w:widowControl w:val="0"/>
        <w:autoSpaceDE w:val="0"/>
        <w:autoSpaceDN w:val="0"/>
        <w:adjustRightInd w:val="0"/>
        <w:rPr>
          <w:ins w:id="436" w:author="Juliane Vigneault" w:date="2023-08-20T20:24:00Z"/>
          <w:rFonts w:ascii="Times New Roman" w:hAnsi="Times New Roman" w:cs="Times New Roman"/>
          <w:kern w:val="0"/>
          <w:lang w:val="en-US"/>
          <w:rPrChange w:id="437" w:author="Juliane Vigneault" w:date="2023-08-20T20:25:00Z">
            <w:rPr>
              <w:ins w:id="438" w:author="Juliane Vigneault" w:date="2023-08-20T20:24:00Z"/>
              <w:rFonts w:ascii="Times New Roman" w:hAnsi="Times New Roman" w:cs="Times New Roman"/>
              <w:kern w:val="0"/>
            </w:rPr>
          </w:rPrChange>
        </w:rPr>
      </w:pPr>
      <w:ins w:id="439" w:author="Juliane Vigneault" w:date="2023-08-20T20:24:00Z">
        <w:r w:rsidRPr="00053309">
          <w:rPr>
            <w:rFonts w:ascii="Times New Roman" w:hAnsi="Times New Roman" w:cs="Times New Roman"/>
            <w:kern w:val="0"/>
            <w:lang w:val="en-US"/>
            <w:rPrChange w:id="440" w:author="Juliane Vigneault" w:date="2023-08-20T20:25:00Z">
              <w:rPr>
                <w:rFonts w:ascii="Times New Roman" w:hAnsi="Times New Roman" w:cs="Times New Roman"/>
                <w:kern w:val="0"/>
              </w:rPr>
            </w:rPrChange>
          </w:rPr>
          <w:t>Mostowy, R., &amp; Engelstädter, J. (2010). The impact of environmental change on host–</w:t>
        </w:r>
        <w:r w:rsidRPr="00053309">
          <w:rPr>
            <w:rFonts w:ascii="Times New Roman" w:hAnsi="Times New Roman" w:cs="Times New Roman"/>
            <w:kern w:val="0"/>
            <w:lang w:val="en-US"/>
            <w:rPrChange w:id="441" w:author="Juliane Vigneault" w:date="2023-08-20T20:25:00Z">
              <w:rPr>
                <w:rFonts w:ascii="Times New Roman" w:hAnsi="Times New Roman" w:cs="Times New Roman"/>
                <w:kern w:val="0"/>
              </w:rPr>
            </w:rPrChange>
          </w:rPr>
          <w:lastRenderedPageBreak/>
          <w:t xml:space="preserve">parasite coevolutionary dynamics. </w:t>
        </w:r>
        <w:r w:rsidRPr="00053309">
          <w:rPr>
            <w:rFonts w:ascii="Times New Roman" w:hAnsi="Times New Roman" w:cs="Times New Roman"/>
            <w:i/>
            <w:iCs/>
            <w:kern w:val="0"/>
            <w:lang w:val="en-US"/>
            <w:rPrChange w:id="442" w:author="Juliane Vigneault" w:date="2023-08-20T20:25:00Z">
              <w:rPr>
                <w:rFonts w:ascii="Times New Roman" w:hAnsi="Times New Roman" w:cs="Times New Roman"/>
                <w:i/>
                <w:iCs/>
                <w:kern w:val="0"/>
              </w:rPr>
            </w:rPrChange>
          </w:rPr>
          <w:t>Proceedings of the Royal Society B: Biological Sciences</w:t>
        </w:r>
        <w:r w:rsidRPr="00053309">
          <w:rPr>
            <w:rFonts w:ascii="Times New Roman" w:hAnsi="Times New Roman" w:cs="Times New Roman"/>
            <w:kern w:val="0"/>
            <w:lang w:val="en-US"/>
            <w:rPrChange w:id="44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44" w:author="Juliane Vigneault" w:date="2023-08-20T20:25:00Z">
              <w:rPr>
                <w:rFonts w:ascii="Times New Roman" w:hAnsi="Times New Roman" w:cs="Times New Roman"/>
                <w:i/>
                <w:iCs/>
                <w:kern w:val="0"/>
              </w:rPr>
            </w:rPrChange>
          </w:rPr>
          <w:t>278</w:t>
        </w:r>
        <w:r w:rsidRPr="00053309">
          <w:rPr>
            <w:rFonts w:ascii="Times New Roman" w:hAnsi="Times New Roman" w:cs="Times New Roman"/>
            <w:kern w:val="0"/>
            <w:lang w:val="en-US"/>
            <w:rPrChange w:id="445" w:author="Juliane Vigneault" w:date="2023-08-20T20:25:00Z">
              <w:rPr>
                <w:rFonts w:ascii="Times New Roman" w:hAnsi="Times New Roman" w:cs="Times New Roman"/>
                <w:kern w:val="0"/>
              </w:rPr>
            </w:rPrChange>
          </w:rPr>
          <w:t>(1716), 2283‑2292. https://doi.org/10.1098/rspb.2010.2359</w:t>
        </w:r>
      </w:ins>
    </w:p>
    <w:p w14:paraId="160178A4" w14:textId="77777777" w:rsidR="00053309" w:rsidRPr="00053309" w:rsidRDefault="00053309" w:rsidP="00053309">
      <w:pPr>
        <w:widowControl w:val="0"/>
        <w:autoSpaceDE w:val="0"/>
        <w:autoSpaceDN w:val="0"/>
        <w:adjustRightInd w:val="0"/>
        <w:rPr>
          <w:ins w:id="446" w:author="Juliane Vigneault" w:date="2023-08-20T20:24:00Z"/>
          <w:rFonts w:ascii="Times New Roman" w:hAnsi="Times New Roman" w:cs="Times New Roman"/>
          <w:kern w:val="0"/>
          <w:lang w:val="en-US"/>
          <w:rPrChange w:id="447" w:author="Juliane Vigneault" w:date="2023-08-20T20:25:00Z">
            <w:rPr>
              <w:ins w:id="448" w:author="Juliane Vigneault" w:date="2023-08-20T20:24:00Z"/>
              <w:rFonts w:ascii="Times New Roman" w:hAnsi="Times New Roman" w:cs="Times New Roman"/>
              <w:kern w:val="0"/>
            </w:rPr>
          </w:rPrChange>
        </w:rPr>
      </w:pPr>
      <w:ins w:id="449" w:author="Juliane Vigneault" w:date="2023-08-20T20:24:00Z">
        <w:r w:rsidRPr="00053309">
          <w:rPr>
            <w:rFonts w:ascii="Times New Roman" w:hAnsi="Times New Roman" w:cs="Times New Roman"/>
            <w:kern w:val="0"/>
          </w:rPr>
          <w:t xml:space="preserve">Nusser, S. M., Clark, W. R., Otis, D. L., &amp; Huang, L. (2008). </w:t>
        </w:r>
        <w:r w:rsidRPr="00053309">
          <w:rPr>
            <w:rFonts w:ascii="Times New Roman" w:hAnsi="Times New Roman" w:cs="Times New Roman"/>
            <w:kern w:val="0"/>
            <w:lang w:val="en-US"/>
            <w:rPrChange w:id="450" w:author="Juliane Vigneault" w:date="2023-08-20T20:25:00Z">
              <w:rPr>
                <w:rFonts w:ascii="Times New Roman" w:hAnsi="Times New Roman" w:cs="Times New Roman"/>
                <w:kern w:val="0"/>
              </w:rPr>
            </w:rPrChange>
          </w:rPr>
          <w:t xml:space="preserve">Sampling Considerations for Disease Surveillance in Wildlife Populations. </w:t>
        </w:r>
        <w:r w:rsidRPr="00053309">
          <w:rPr>
            <w:rFonts w:ascii="Times New Roman" w:hAnsi="Times New Roman" w:cs="Times New Roman"/>
            <w:i/>
            <w:iCs/>
            <w:kern w:val="0"/>
            <w:lang w:val="en-US"/>
            <w:rPrChange w:id="451" w:author="Juliane Vigneault" w:date="2023-08-20T20:25:00Z">
              <w:rPr>
                <w:rFonts w:ascii="Times New Roman" w:hAnsi="Times New Roman" w:cs="Times New Roman"/>
                <w:i/>
                <w:iCs/>
                <w:kern w:val="0"/>
              </w:rPr>
            </w:rPrChange>
          </w:rPr>
          <w:t>The Journal of Wildlife Management</w:t>
        </w:r>
        <w:r w:rsidRPr="00053309">
          <w:rPr>
            <w:rFonts w:ascii="Times New Roman" w:hAnsi="Times New Roman" w:cs="Times New Roman"/>
            <w:kern w:val="0"/>
            <w:lang w:val="en-US"/>
            <w:rPrChange w:id="45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53" w:author="Juliane Vigneault" w:date="2023-08-20T20:25:00Z">
              <w:rPr>
                <w:rFonts w:ascii="Times New Roman" w:hAnsi="Times New Roman" w:cs="Times New Roman"/>
                <w:i/>
                <w:iCs/>
                <w:kern w:val="0"/>
              </w:rPr>
            </w:rPrChange>
          </w:rPr>
          <w:t>72</w:t>
        </w:r>
        <w:r w:rsidRPr="00053309">
          <w:rPr>
            <w:rFonts w:ascii="Times New Roman" w:hAnsi="Times New Roman" w:cs="Times New Roman"/>
            <w:kern w:val="0"/>
            <w:lang w:val="en-US"/>
            <w:rPrChange w:id="454" w:author="Juliane Vigneault" w:date="2023-08-20T20:25:00Z">
              <w:rPr>
                <w:rFonts w:ascii="Times New Roman" w:hAnsi="Times New Roman" w:cs="Times New Roman"/>
                <w:kern w:val="0"/>
              </w:rPr>
            </w:rPrChange>
          </w:rPr>
          <w:t>(1), 52‑60. https://doi.org/10.2193/2007-317</w:t>
        </w:r>
      </w:ins>
    </w:p>
    <w:p w14:paraId="517DE8DE" w14:textId="77777777" w:rsidR="00053309" w:rsidRPr="00053309" w:rsidRDefault="00053309" w:rsidP="00053309">
      <w:pPr>
        <w:widowControl w:val="0"/>
        <w:autoSpaceDE w:val="0"/>
        <w:autoSpaceDN w:val="0"/>
        <w:adjustRightInd w:val="0"/>
        <w:rPr>
          <w:ins w:id="455" w:author="Juliane Vigneault" w:date="2023-08-20T20:24:00Z"/>
          <w:rFonts w:ascii="Times New Roman" w:hAnsi="Times New Roman" w:cs="Times New Roman"/>
          <w:kern w:val="0"/>
          <w:lang w:val="en-US"/>
          <w:rPrChange w:id="456" w:author="Juliane Vigneault" w:date="2023-08-20T20:25:00Z">
            <w:rPr>
              <w:ins w:id="457" w:author="Juliane Vigneault" w:date="2023-08-20T20:24:00Z"/>
              <w:rFonts w:ascii="Times New Roman" w:hAnsi="Times New Roman" w:cs="Times New Roman"/>
              <w:kern w:val="0"/>
            </w:rPr>
          </w:rPrChange>
        </w:rPr>
      </w:pPr>
      <w:ins w:id="458" w:author="Juliane Vigneault" w:date="2023-08-20T20:24:00Z">
        <w:r w:rsidRPr="00053309">
          <w:rPr>
            <w:rFonts w:ascii="Times New Roman" w:hAnsi="Times New Roman" w:cs="Times New Roman"/>
            <w:kern w:val="0"/>
            <w:lang w:val="en-US"/>
            <w:rPrChange w:id="459" w:author="Juliane Vigneault" w:date="2023-08-20T20:25:00Z">
              <w:rPr>
                <w:rFonts w:ascii="Times New Roman" w:hAnsi="Times New Roman" w:cs="Times New Roman"/>
                <w:kern w:val="0"/>
              </w:rPr>
            </w:rPrChange>
          </w:rPr>
          <w: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t>
        </w:r>
        <w:r w:rsidRPr="00053309">
          <w:rPr>
            <w:rFonts w:ascii="Times New Roman" w:hAnsi="Times New Roman" w:cs="Times New Roman"/>
            <w:i/>
            <w:iCs/>
            <w:kern w:val="0"/>
            <w:lang w:val="en-US"/>
            <w:rPrChange w:id="460"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6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62" w:author="Juliane Vigneault" w:date="2023-08-20T20:25:00Z">
              <w:rPr>
                <w:rFonts w:ascii="Times New Roman" w:hAnsi="Times New Roman" w:cs="Times New Roman"/>
                <w:i/>
                <w:iCs/>
                <w:kern w:val="0"/>
              </w:rPr>
            </w:rPrChange>
          </w:rPr>
          <w:t>84</w:t>
        </w:r>
        <w:r w:rsidRPr="00053309">
          <w:rPr>
            <w:rFonts w:ascii="Times New Roman" w:hAnsi="Times New Roman" w:cs="Times New Roman"/>
            <w:kern w:val="0"/>
            <w:lang w:val="en-US"/>
            <w:rPrChange w:id="463" w:author="Juliane Vigneault" w:date="2023-08-20T20:25:00Z">
              <w:rPr>
                <w:rFonts w:ascii="Times New Roman" w:hAnsi="Times New Roman" w:cs="Times New Roman"/>
                <w:kern w:val="0"/>
              </w:rPr>
            </w:rPrChange>
          </w:rPr>
          <w:t>(4), 985‑998. https://doi.org/10.1111/1365-2656.12354</w:t>
        </w:r>
      </w:ins>
    </w:p>
    <w:p w14:paraId="665B7CD0" w14:textId="77777777" w:rsidR="00053309" w:rsidRPr="00053309" w:rsidRDefault="00053309" w:rsidP="00053309">
      <w:pPr>
        <w:widowControl w:val="0"/>
        <w:autoSpaceDE w:val="0"/>
        <w:autoSpaceDN w:val="0"/>
        <w:adjustRightInd w:val="0"/>
        <w:rPr>
          <w:ins w:id="464" w:author="Juliane Vigneault" w:date="2023-08-20T20:24:00Z"/>
          <w:rFonts w:ascii="Times New Roman" w:hAnsi="Times New Roman" w:cs="Times New Roman"/>
          <w:kern w:val="0"/>
        </w:rPr>
      </w:pPr>
      <w:ins w:id="465" w:author="Juliane Vigneault" w:date="2023-08-20T20:24:00Z">
        <w:r w:rsidRPr="00053309">
          <w:rPr>
            <w:rFonts w:ascii="Times New Roman" w:hAnsi="Times New Roman" w:cs="Times New Roman"/>
            <w:kern w:val="0"/>
            <w:lang w:val="en-US"/>
            <w:rPrChange w:id="466" w:author="Juliane Vigneault" w:date="2023-08-20T20:25:00Z">
              <w:rPr>
                <w:rFonts w:ascii="Times New Roman" w:hAnsi="Times New Roman" w:cs="Times New Roman"/>
                <w:kern w:val="0"/>
              </w:rPr>
            </w:rPrChange>
          </w:rPr>
          <w:t xml:space="preserve">Ondrackova, M., Bartosova, S., Valova, Z., Jurajda, P., &amp; Gelnar, M. (2004). Occurrence of black-spot disease caused by metacercariae of Posthodiplostomum cuticola among juvenile fishes in water bodies in the Morava River Basin. </w:t>
        </w:r>
        <w:r w:rsidRPr="00053309">
          <w:rPr>
            <w:rFonts w:ascii="Times New Roman" w:hAnsi="Times New Roman" w:cs="Times New Roman"/>
            <w:i/>
            <w:iCs/>
            <w:kern w:val="0"/>
          </w:rPr>
          <w:t>Acta Parasitologica</w:t>
        </w:r>
        <w:r w:rsidRPr="00053309">
          <w:rPr>
            <w:rFonts w:ascii="Times New Roman" w:hAnsi="Times New Roman" w:cs="Times New Roman"/>
            <w:kern w:val="0"/>
          </w:rPr>
          <w:t xml:space="preserve">, </w:t>
        </w:r>
        <w:r w:rsidRPr="00053309">
          <w:rPr>
            <w:rFonts w:ascii="Times New Roman" w:hAnsi="Times New Roman" w:cs="Times New Roman"/>
            <w:i/>
            <w:iCs/>
            <w:kern w:val="0"/>
          </w:rPr>
          <w:t>3</w:t>
        </w:r>
        <w:r w:rsidRPr="00053309">
          <w:rPr>
            <w:rFonts w:ascii="Times New Roman" w:hAnsi="Times New Roman" w:cs="Times New Roman"/>
            <w:kern w:val="0"/>
          </w:rPr>
          <w:t>(49). https://www.infona.pl//resource/bwmeta1.element.agro-article-5d8e90ef-9221-415e-b62f-e6e574152bf0</w:t>
        </w:r>
      </w:ins>
    </w:p>
    <w:p w14:paraId="5ED0348B" w14:textId="77777777" w:rsidR="00053309" w:rsidRPr="00053309" w:rsidRDefault="00053309" w:rsidP="00053309">
      <w:pPr>
        <w:widowControl w:val="0"/>
        <w:autoSpaceDE w:val="0"/>
        <w:autoSpaceDN w:val="0"/>
        <w:adjustRightInd w:val="0"/>
        <w:rPr>
          <w:ins w:id="467" w:author="Juliane Vigneault" w:date="2023-08-20T20:24:00Z"/>
          <w:rFonts w:ascii="Times New Roman" w:hAnsi="Times New Roman" w:cs="Times New Roman"/>
          <w:kern w:val="0"/>
        </w:rPr>
      </w:pPr>
      <w:ins w:id="468" w:author="Juliane Vigneault" w:date="2023-08-20T20:24:00Z">
        <w:r w:rsidRPr="00053309">
          <w:rPr>
            <w:rFonts w:ascii="Times New Roman" w:hAnsi="Times New Roman" w:cs="Times New Roman"/>
            <w:kern w:val="0"/>
            <w:lang w:val="en-US"/>
            <w:rPrChange w:id="469" w:author="Juliane Vigneault" w:date="2023-08-20T20:25:00Z">
              <w:rPr>
                <w:rFonts w:ascii="Times New Roman" w:hAnsi="Times New Roman" w:cs="Times New Roman"/>
                <w:kern w:val="0"/>
              </w:rPr>
            </w:rPrChange>
          </w:rPr>
          <w:t xml:space="preserve">Papkou, A., Gokhale, C. S., Traulsen, A., &amp; Schulenburg, H. (2016). Host–parasite coevolution : Why changing population size matters. </w:t>
        </w:r>
        <w:r w:rsidRPr="00053309">
          <w:rPr>
            <w:rFonts w:ascii="Times New Roman" w:hAnsi="Times New Roman" w:cs="Times New Roman"/>
            <w:i/>
            <w:iCs/>
            <w:kern w:val="0"/>
          </w:rPr>
          <w:t>Zoology</w:t>
        </w:r>
        <w:r w:rsidRPr="00053309">
          <w:rPr>
            <w:rFonts w:ascii="Times New Roman" w:hAnsi="Times New Roman" w:cs="Times New Roman"/>
            <w:kern w:val="0"/>
          </w:rPr>
          <w:t xml:space="preserve">, </w:t>
        </w:r>
        <w:r w:rsidRPr="00053309">
          <w:rPr>
            <w:rFonts w:ascii="Times New Roman" w:hAnsi="Times New Roman" w:cs="Times New Roman"/>
            <w:i/>
            <w:iCs/>
            <w:kern w:val="0"/>
          </w:rPr>
          <w:t>119</w:t>
        </w:r>
        <w:r w:rsidRPr="00053309">
          <w:rPr>
            <w:rFonts w:ascii="Times New Roman" w:hAnsi="Times New Roman" w:cs="Times New Roman"/>
            <w:kern w:val="0"/>
          </w:rPr>
          <w:t>(4), 330‑338. https://doi.org/10.1016/j.zool.2016.02.001</w:t>
        </w:r>
      </w:ins>
    </w:p>
    <w:p w14:paraId="747C916F" w14:textId="77777777" w:rsidR="00053309" w:rsidRPr="00053309" w:rsidRDefault="00053309" w:rsidP="00053309">
      <w:pPr>
        <w:widowControl w:val="0"/>
        <w:autoSpaceDE w:val="0"/>
        <w:autoSpaceDN w:val="0"/>
        <w:adjustRightInd w:val="0"/>
        <w:rPr>
          <w:ins w:id="470" w:author="Juliane Vigneault" w:date="2023-08-20T20:24:00Z"/>
          <w:rFonts w:ascii="Times New Roman" w:hAnsi="Times New Roman" w:cs="Times New Roman"/>
          <w:kern w:val="0"/>
          <w:lang w:val="en-US"/>
          <w:rPrChange w:id="471" w:author="Juliane Vigneault" w:date="2023-08-20T20:25:00Z">
            <w:rPr>
              <w:ins w:id="472" w:author="Juliane Vigneault" w:date="2023-08-20T20:24:00Z"/>
              <w:rFonts w:ascii="Times New Roman" w:hAnsi="Times New Roman" w:cs="Times New Roman"/>
              <w:kern w:val="0"/>
            </w:rPr>
          </w:rPrChange>
        </w:rPr>
      </w:pPr>
      <w:ins w:id="473" w:author="Juliane Vigneault" w:date="2023-08-20T20:24:00Z">
        <w:r w:rsidRPr="00053309">
          <w:rPr>
            <w:rFonts w:ascii="Times New Roman" w:hAnsi="Times New Roman" w:cs="Times New Roman"/>
            <w:kern w:val="0"/>
          </w:rPr>
          <w:t xml:space="preserve">Pascal, L., Grémare, A., de Montaudouin, X., Deflandre, B., Romero-Ramirez, A., &amp; Maire, O. (2020). </w:t>
        </w:r>
        <w:r w:rsidRPr="00053309">
          <w:rPr>
            <w:rFonts w:ascii="Times New Roman" w:hAnsi="Times New Roman" w:cs="Times New Roman"/>
            <w:kern w:val="0"/>
            <w:lang w:val="en-US"/>
            <w:rPrChange w:id="474" w:author="Juliane Vigneault" w:date="2023-08-20T20:25:00Z">
              <w:rPr>
                <w:rFonts w:ascii="Times New Roman" w:hAnsi="Times New Roman" w:cs="Times New Roman"/>
                <w:kern w:val="0"/>
              </w:rPr>
            </w:rPrChange>
          </w:rPr>
          <w:t xml:space="preserve">Parasitism in ecosystem engineer species : A key factor controlling marine ecosystem functioning. </w:t>
        </w:r>
        <w:r w:rsidRPr="00053309">
          <w:rPr>
            <w:rFonts w:ascii="Times New Roman" w:hAnsi="Times New Roman" w:cs="Times New Roman"/>
            <w:i/>
            <w:iCs/>
            <w:kern w:val="0"/>
            <w:lang w:val="en-US"/>
            <w:rPrChange w:id="475" w:author="Juliane Vigneault" w:date="2023-08-20T20:25:00Z">
              <w:rPr>
                <w:rFonts w:ascii="Times New Roman" w:hAnsi="Times New Roman" w:cs="Times New Roman"/>
                <w:i/>
                <w:iCs/>
                <w:kern w:val="0"/>
              </w:rPr>
            </w:rPrChange>
          </w:rPr>
          <w:t>Journal of Animal Ecology</w:t>
        </w:r>
        <w:r w:rsidRPr="00053309">
          <w:rPr>
            <w:rFonts w:ascii="Times New Roman" w:hAnsi="Times New Roman" w:cs="Times New Roman"/>
            <w:kern w:val="0"/>
            <w:lang w:val="en-US"/>
            <w:rPrChange w:id="47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77" w:author="Juliane Vigneault" w:date="2023-08-20T20:25:00Z">
              <w:rPr>
                <w:rFonts w:ascii="Times New Roman" w:hAnsi="Times New Roman" w:cs="Times New Roman"/>
                <w:i/>
                <w:iCs/>
                <w:kern w:val="0"/>
              </w:rPr>
            </w:rPrChange>
          </w:rPr>
          <w:t>89</w:t>
        </w:r>
        <w:r w:rsidRPr="00053309">
          <w:rPr>
            <w:rFonts w:ascii="Times New Roman" w:hAnsi="Times New Roman" w:cs="Times New Roman"/>
            <w:kern w:val="0"/>
            <w:lang w:val="en-US"/>
            <w:rPrChange w:id="478" w:author="Juliane Vigneault" w:date="2023-08-20T20:25:00Z">
              <w:rPr>
                <w:rFonts w:ascii="Times New Roman" w:hAnsi="Times New Roman" w:cs="Times New Roman"/>
                <w:kern w:val="0"/>
              </w:rPr>
            </w:rPrChange>
          </w:rPr>
          <w:t>(9), 2192‑2205. https://doi.org/10.1111/1365-2656.13236</w:t>
        </w:r>
      </w:ins>
    </w:p>
    <w:p w14:paraId="69E44077" w14:textId="77777777" w:rsidR="00053309" w:rsidRPr="00053309" w:rsidRDefault="00053309" w:rsidP="00053309">
      <w:pPr>
        <w:widowControl w:val="0"/>
        <w:autoSpaceDE w:val="0"/>
        <w:autoSpaceDN w:val="0"/>
        <w:adjustRightInd w:val="0"/>
        <w:rPr>
          <w:ins w:id="479" w:author="Juliane Vigneault" w:date="2023-08-20T20:24:00Z"/>
          <w:rFonts w:ascii="Times New Roman" w:hAnsi="Times New Roman" w:cs="Times New Roman"/>
          <w:kern w:val="0"/>
          <w:lang w:val="en-US"/>
          <w:rPrChange w:id="480" w:author="Juliane Vigneault" w:date="2023-08-20T20:25:00Z">
            <w:rPr>
              <w:ins w:id="481" w:author="Juliane Vigneault" w:date="2023-08-20T20:24:00Z"/>
              <w:rFonts w:ascii="Times New Roman" w:hAnsi="Times New Roman" w:cs="Times New Roman"/>
              <w:kern w:val="0"/>
            </w:rPr>
          </w:rPrChange>
        </w:rPr>
      </w:pPr>
      <w:ins w:id="482" w:author="Juliane Vigneault" w:date="2023-08-20T20:24:00Z">
        <w:r w:rsidRPr="00053309">
          <w:rPr>
            <w:rFonts w:ascii="Times New Roman" w:hAnsi="Times New Roman" w:cs="Times New Roman"/>
            <w:kern w:val="0"/>
            <w:lang w:val="en-US"/>
            <w:rPrChange w:id="483" w:author="Juliane Vigneault" w:date="2023-08-20T20:25:00Z">
              <w:rPr>
                <w:rFonts w:ascii="Times New Roman" w:hAnsi="Times New Roman" w:cs="Times New Roman"/>
                <w:kern w:val="0"/>
              </w:rPr>
            </w:rPrChange>
          </w:rPr>
          <w:t xml:space="preserve">Pérez-del-Olmo, A., Fernández, M., Raga, J. A., Kostadinova, A., Morand, S., &amp; Bellwood, D. (2009). Not Everything Is Everywhere : The Distance Decay of Similarity in a Marine Host-Parasite System. </w:t>
        </w:r>
        <w:r w:rsidRPr="00053309">
          <w:rPr>
            <w:rFonts w:ascii="Times New Roman" w:hAnsi="Times New Roman" w:cs="Times New Roman"/>
            <w:i/>
            <w:iCs/>
            <w:kern w:val="0"/>
            <w:lang w:val="en-US"/>
            <w:rPrChange w:id="484" w:author="Juliane Vigneault" w:date="2023-08-20T20:25:00Z">
              <w:rPr>
                <w:rFonts w:ascii="Times New Roman" w:hAnsi="Times New Roman" w:cs="Times New Roman"/>
                <w:i/>
                <w:iCs/>
                <w:kern w:val="0"/>
              </w:rPr>
            </w:rPrChange>
          </w:rPr>
          <w:t>Journal of Biogeography</w:t>
        </w:r>
        <w:r w:rsidRPr="00053309">
          <w:rPr>
            <w:rFonts w:ascii="Times New Roman" w:hAnsi="Times New Roman" w:cs="Times New Roman"/>
            <w:kern w:val="0"/>
            <w:lang w:val="en-US"/>
            <w:rPrChange w:id="48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486"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487" w:author="Juliane Vigneault" w:date="2023-08-20T20:25:00Z">
              <w:rPr>
                <w:rFonts w:ascii="Times New Roman" w:hAnsi="Times New Roman" w:cs="Times New Roman"/>
                <w:kern w:val="0"/>
              </w:rPr>
            </w:rPrChange>
          </w:rPr>
          <w:t>(2), 200‑209.</w:t>
        </w:r>
      </w:ins>
    </w:p>
    <w:p w14:paraId="7489F9B5" w14:textId="77777777" w:rsidR="00053309" w:rsidRPr="00053309" w:rsidRDefault="00053309" w:rsidP="00053309">
      <w:pPr>
        <w:widowControl w:val="0"/>
        <w:autoSpaceDE w:val="0"/>
        <w:autoSpaceDN w:val="0"/>
        <w:adjustRightInd w:val="0"/>
        <w:rPr>
          <w:ins w:id="488" w:author="Juliane Vigneault" w:date="2023-08-20T20:24:00Z"/>
          <w:rFonts w:ascii="Times New Roman" w:hAnsi="Times New Roman" w:cs="Times New Roman"/>
          <w:kern w:val="0"/>
          <w:lang w:val="en-US"/>
          <w:rPrChange w:id="489" w:author="Juliane Vigneault" w:date="2023-08-20T20:25:00Z">
            <w:rPr>
              <w:ins w:id="490" w:author="Juliane Vigneault" w:date="2023-08-20T20:24:00Z"/>
              <w:rFonts w:ascii="Times New Roman" w:hAnsi="Times New Roman" w:cs="Times New Roman"/>
              <w:kern w:val="0"/>
            </w:rPr>
          </w:rPrChange>
        </w:rPr>
      </w:pPr>
      <w:ins w:id="491" w:author="Juliane Vigneault" w:date="2023-08-20T20:24:00Z">
        <w:r w:rsidRPr="00053309">
          <w:rPr>
            <w:rFonts w:ascii="Times New Roman" w:hAnsi="Times New Roman" w:cs="Times New Roman"/>
            <w:kern w:val="0"/>
            <w:lang w:val="en-US"/>
            <w:rPrChange w:id="492" w:author="Juliane Vigneault" w:date="2023-08-20T20:25:00Z">
              <w:rPr>
                <w:rFonts w:ascii="Times New Roman" w:hAnsi="Times New Roman" w:cs="Times New Roman"/>
                <w:kern w:val="0"/>
              </w:rPr>
            </w:rPrChange>
          </w:rPr>
          <w:t xml:space="preserve">Peterson, D., &amp; Parker, V. (1998). Ecological Scale : Theory and Applications. In </w:t>
        </w:r>
        <w:r w:rsidRPr="00053309">
          <w:rPr>
            <w:rFonts w:ascii="Times New Roman" w:hAnsi="Times New Roman" w:cs="Times New Roman"/>
            <w:i/>
            <w:iCs/>
            <w:kern w:val="0"/>
            <w:lang w:val="en-US"/>
            <w:rPrChange w:id="493" w:author="Juliane Vigneault" w:date="2023-08-20T20:25:00Z">
              <w:rPr>
                <w:rFonts w:ascii="Times New Roman" w:hAnsi="Times New Roman" w:cs="Times New Roman"/>
                <w:i/>
                <w:iCs/>
                <w:kern w:val="0"/>
              </w:rPr>
            </w:rPrChange>
          </w:rPr>
          <w:t>Journal of Environmental Quality—J ENVIRON QUAL</w:t>
        </w:r>
        <w:r w:rsidRPr="00053309">
          <w:rPr>
            <w:rFonts w:ascii="Times New Roman" w:hAnsi="Times New Roman" w:cs="Times New Roman"/>
            <w:kern w:val="0"/>
            <w:lang w:val="en-US"/>
            <w:rPrChange w:id="494" w:author="Juliane Vigneault" w:date="2023-08-20T20:25:00Z">
              <w:rPr>
                <w:rFonts w:ascii="Times New Roman" w:hAnsi="Times New Roman" w:cs="Times New Roman"/>
                <w:kern w:val="0"/>
              </w:rPr>
            </w:rPrChange>
          </w:rPr>
          <w:t xml:space="preserve"> (Vol. 28). https://doi.org/10.2307/1522131</w:t>
        </w:r>
      </w:ins>
    </w:p>
    <w:p w14:paraId="6C3D84D8" w14:textId="77777777" w:rsidR="00053309" w:rsidRPr="00053309" w:rsidRDefault="00053309" w:rsidP="00053309">
      <w:pPr>
        <w:widowControl w:val="0"/>
        <w:autoSpaceDE w:val="0"/>
        <w:autoSpaceDN w:val="0"/>
        <w:adjustRightInd w:val="0"/>
        <w:rPr>
          <w:ins w:id="495" w:author="Juliane Vigneault" w:date="2023-08-20T20:24:00Z"/>
          <w:rFonts w:ascii="Times New Roman" w:hAnsi="Times New Roman" w:cs="Times New Roman"/>
          <w:kern w:val="0"/>
          <w:lang w:val="en-US"/>
          <w:rPrChange w:id="496" w:author="Juliane Vigneault" w:date="2023-08-20T20:25:00Z">
            <w:rPr>
              <w:ins w:id="497" w:author="Juliane Vigneault" w:date="2023-08-20T20:24:00Z"/>
              <w:rFonts w:ascii="Times New Roman" w:hAnsi="Times New Roman" w:cs="Times New Roman"/>
              <w:kern w:val="0"/>
            </w:rPr>
          </w:rPrChange>
        </w:rPr>
      </w:pPr>
      <w:ins w:id="498" w:author="Juliane Vigneault" w:date="2023-08-20T20:24:00Z">
        <w:r w:rsidRPr="00053309">
          <w:rPr>
            <w:rFonts w:ascii="Times New Roman" w:hAnsi="Times New Roman" w:cs="Times New Roman"/>
            <w:kern w:val="0"/>
            <w:lang w:val="en-US"/>
            <w:rPrChange w:id="499" w:author="Juliane Vigneault" w:date="2023-08-20T20:25:00Z">
              <w:rPr>
                <w:rFonts w:ascii="Times New Roman" w:hAnsi="Times New Roman" w:cs="Times New Roman"/>
                <w:kern w:val="0"/>
              </w:rPr>
            </w:rPrChange>
          </w:rPr>
          <w:t xml:space="preserve">Poulin. (1998). Large-scale patterns of host use by parasites of freshwater fishes. </w:t>
        </w:r>
        <w:r w:rsidRPr="00053309">
          <w:rPr>
            <w:rFonts w:ascii="Times New Roman" w:hAnsi="Times New Roman" w:cs="Times New Roman"/>
            <w:i/>
            <w:iCs/>
            <w:kern w:val="0"/>
            <w:lang w:val="en-US"/>
            <w:rPrChange w:id="500" w:author="Juliane Vigneault" w:date="2023-08-20T20:25:00Z">
              <w:rPr>
                <w:rFonts w:ascii="Times New Roman" w:hAnsi="Times New Roman" w:cs="Times New Roman"/>
                <w:i/>
                <w:iCs/>
                <w:kern w:val="0"/>
              </w:rPr>
            </w:rPrChange>
          </w:rPr>
          <w:t>Ecology Letters</w:t>
        </w:r>
        <w:r w:rsidRPr="00053309">
          <w:rPr>
            <w:rFonts w:ascii="Times New Roman" w:hAnsi="Times New Roman" w:cs="Times New Roman"/>
            <w:kern w:val="0"/>
            <w:lang w:val="en-US"/>
            <w:rPrChange w:id="50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02" w:author="Juliane Vigneault" w:date="2023-08-20T20:25:00Z">
              <w:rPr>
                <w:rFonts w:ascii="Times New Roman" w:hAnsi="Times New Roman" w:cs="Times New Roman"/>
                <w:i/>
                <w:iCs/>
                <w:kern w:val="0"/>
              </w:rPr>
            </w:rPrChange>
          </w:rPr>
          <w:t>1</w:t>
        </w:r>
        <w:r w:rsidRPr="00053309">
          <w:rPr>
            <w:rFonts w:ascii="Times New Roman" w:hAnsi="Times New Roman" w:cs="Times New Roman"/>
            <w:kern w:val="0"/>
            <w:lang w:val="en-US"/>
            <w:rPrChange w:id="503" w:author="Juliane Vigneault" w:date="2023-08-20T20:25:00Z">
              <w:rPr>
                <w:rFonts w:ascii="Times New Roman" w:hAnsi="Times New Roman" w:cs="Times New Roman"/>
                <w:kern w:val="0"/>
              </w:rPr>
            </w:rPrChange>
          </w:rPr>
          <w:t>(2), 118‑128. https://doi.org/10.1046/j.1461-0248.1998.00022.x</w:t>
        </w:r>
      </w:ins>
    </w:p>
    <w:p w14:paraId="0F1E487C" w14:textId="77777777" w:rsidR="00053309" w:rsidRPr="00053309" w:rsidRDefault="00053309" w:rsidP="00053309">
      <w:pPr>
        <w:widowControl w:val="0"/>
        <w:autoSpaceDE w:val="0"/>
        <w:autoSpaceDN w:val="0"/>
        <w:adjustRightInd w:val="0"/>
        <w:rPr>
          <w:ins w:id="504" w:author="Juliane Vigneault" w:date="2023-08-20T20:24:00Z"/>
          <w:rFonts w:ascii="Times New Roman" w:hAnsi="Times New Roman" w:cs="Times New Roman"/>
          <w:kern w:val="0"/>
          <w:lang w:val="en-US"/>
          <w:rPrChange w:id="505" w:author="Juliane Vigneault" w:date="2023-08-20T20:25:00Z">
            <w:rPr>
              <w:ins w:id="506" w:author="Juliane Vigneault" w:date="2023-08-20T20:24:00Z"/>
              <w:rFonts w:ascii="Times New Roman" w:hAnsi="Times New Roman" w:cs="Times New Roman"/>
              <w:kern w:val="0"/>
            </w:rPr>
          </w:rPrChange>
        </w:rPr>
      </w:pPr>
      <w:ins w:id="507" w:author="Juliane Vigneault" w:date="2023-08-20T20:24:00Z">
        <w:r w:rsidRPr="00053309">
          <w:rPr>
            <w:rFonts w:ascii="Times New Roman" w:hAnsi="Times New Roman" w:cs="Times New Roman"/>
            <w:kern w:val="0"/>
            <w:lang w:val="en-US"/>
            <w:rPrChange w:id="508" w:author="Juliane Vigneault" w:date="2023-08-20T20:25:00Z">
              <w:rPr>
                <w:rFonts w:ascii="Times New Roman" w:hAnsi="Times New Roman" w:cs="Times New Roman"/>
                <w:kern w:val="0"/>
              </w:rPr>
            </w:rPrChange>
          </w:rPr>
          <w:t xml:space="preserve">Poulin, R. (1996). Sexual Inequalities in Helminth Infections : A Cost of Being a Male? </w:t>
        </w:r>
        <w:r w:rsidRPr="00053309">
          <w:rPr>
            <w:rFonts w:ascii="Times New Roman" w:hAnsi="Times New Roman" w:cs="Times New Roman"/>
            <w:i/>
            <w:iCs/>
            <w:kern w:val="0"/>
            <w:lang w:val="en-US"/>
            <w:rPrChange w:id="509" w:author="Juliane Vigneault" w:date="2023-08-20T20:25:00Z">
              <w:rPr>
                <w:rFonts w:ascii="Times New Roman" w:hAnsi="Times New Roman" w:cs="Times New Roman"/>
                <w:i/>
                <w:iCs/>
                <w:kern w:val="0"/>
              </w:rPr>
            </w:rPrChange>
          </w:rPr>
          <w:t>The American Naturalist</w:t>
        </w:r>
        <w:r w:rsidRPr="00053309">
          <w:rPr>
            <w:rFonts w:ascii="Times New Roman" w:hAnsi="Times New Roman" w:cs="Times New Roman"/>
            <w:kern w:val="0"/>
            <w:lang w:val="en-US"/>
            <w:rPrChange w:id="51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11" w:author="Juliane Vigneault" w:date="2023-08-20T20:25:00Z">
              <w:rPr>
                <w:rFonts w:ascii="Times New Roman" w:hAnsi="Times New Roman" w:cs="Times New Roman"/>
                <w:i/>
                <w:iCs/>
                <w:kern w:val="0"/>
              </w:rPr>
            </w:rPrChange>
          </w:rPr>
          <w:t>147</w:t>
        </w:r>
        <w:r w:rsidRPr="00053309">
          <w:rPr>
            <w:rFonts w:ascii="Times New Roman" w:hAnsi="Times New Roman" w:cs="Times New Roman"/>
            <w:kern w:val="0"/>
            <w:lang w:val="en-US"/>
            <w:rPrChange w:id="512" w:author="Juliane Vigneault" w:date="2023-08-20T20:25:00Z">
              <w:rPr>
                <w:rFonts w:ascii="Times New Roman" w:hAnsi="Times New Roman" w:cs="Times New Roman"/>
                <w:kern w:val="0"/>
              </w:rPr>
            </w:rPrChange>
          </w:rPr>
          <w:t>(2), 287‑295. https://doi.org/10.1086/285851</w:t>
        </w:r>
      </w:ins>
    </w:p>
    <w:p w14:paraId="17CF73D2" w14:textId="77777777" w:rsidR="00053309" w:rsidRPr="00053309" w:rsidRDefault="00053309" w:rsidP="00053309">
      <w:pPr>
        <w:widowControl w:val="0"/>
        <w:autoSpaceDE w:val="0"/>
        <w:autoSpaceDN w:val="0"/>
        <w:adjustRightInd w:val="0"/>
        <w:rPr>
          <w:ins w:id="513" w:author="Juliane Vigneault" w:date="2023-08-20T20:24:00Z"/>
          <w:rFonts w:ascii="Times New Roman" w:hAnsi="Times New Roman" w:cs="Times New Roman"/>
          <w:kern w:val="0"/>
          <w:lang w:val="en-US"/>
          <w:rPrChange w:id="514" w:author="Juliane Vigneault" w:date="2023-08-20T20:25:00Z">
            <w:rPr>
              <w:ins w:id="515" w:author="Juliane Vigneault" w:date="2023-08-20T20:24:00Z"/>
              <w:rFonts w:ascii="Times New Roman" w:hAnsi="Times New Roman" w:cs="Times New Roman"/>
              <w:kern w:val="0"/>
            </w:rPr>
          </w:rPrChange>
        </w:rPr>
      </w:pPr>
      <w:ins w:id="516" w:author="Juliane Vigneault" w:date="2023-08-20T20:24:00Z">
        <w:r w:rsidRPr="00053309">
          <w:rPr>
            <w:rFonts w:ascii="Times New Roman" w:hAnsi="Times New Roman" w:cs="Times New Roman"/>
            <w:kern w:val="0"/>
            <w:lang w:val="en-US"/>
            <w:rPrChange w:id="517" w:author="Juliane Vigneault" w:date="2023-08-20T20:25:00Z">
              <w:rPr>
                <w:rFonts w:ascii="Times New Roman" w:hAnsi="Times New Roman" w:cs="Times New Roman"/>
                <w:kern w:val="0"/>
              </w:rPr>
            </w:rPrChange>
          </w:rPr>
          <w:t xml:space="preserve">Poulin, R. (1999). The functional importance of parasites in animal communities : Many roles at many levels? </w:t>
        </w:r>
        <w:r w:rsidRPr="00053309">
          <w:rPr>
            <w:rFonts w:ascii="Times New Roman" w:hAnsi="Times New Roman" w:cs="Times New Roman"/>
            <w:i/>
            <w:iCs/>
            <w:kern w:val="0"/>
            <w:lang w:val="en-US"/>
            <w:rPrChange w:id="518"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51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20" w:author="Juliane Vigneault" w:date="2023-08-20T20:25:00Z">
              <w:rPr>
                <w:rFonts w:ascii="Times New Roman" w:hAnsi="Times New Roman" w:cs="Times New Roman"/>
                <w:i/>
                <w:iCs/>
                <w:kern w:val="0"/>
              </w:rPr>
            </w:rPrChange>
          </w:rPr>
          <w:t>29</w:t>
        </w:r>
        <w:r w:rsidRPr="00053309">
          <w:rPr>
            <w:rFonts w:ascii="Times New Roman" w:hAnsi="Times New Roman" w:cs="Times New Roman"/>
            <w:kern w:val="0"/>
            <w:lang w:val="en-US"/>
            <w:rPrChange w:id="521" w:author="Juliane Vigneault" w:date="2023-08-20T20:25:00Z">
              <w:rPr>
                <w:rFonts w:ascii="Times New Roman" w:hAnsi="Times New Roman" w:cs="Times New Roman"/>
                <w:kern w:val="0"/>
              </w:rPr>
            </w:rPrChange>
          </w:rPr>
          <w:t>(6), 903‑914. https://doi.org/10.1016/S0020-7519(99)00045-4</w:t>
        </w:r>
      </w:ins>
    </w:p>
    <w:p w14:paraId="0C9B10AA" w14:textId="77777777" w:rsidR="00053309" w:rsidRPr="00053309" w:rsidRDefault="00053309" w:rsidP="00053309">
      <w:pPr>
        <w:widowControl w:val="0"/>
        <w:autoSpaceDE w:val="0"/>
        <w:autoSpaceDN w:val="0"/>
        <w:adjustRightInd w:val="0"/>
        <w:rPr>
          <w:ins w:id="522" w:author="Juliane Vigneault" w:date="2023-08-20T20:24:00Z"/>
          <w:rFonts w:ascii="Times New Roman" w:hAnsi="Times New Roman" w:cs="Times New Roman"/>
          <w:kern w:val="0"/>
          <w:lang w:val="en-US"/>
          <w:rPrChange w:id="523" w:author="Juliane Vigneault" w:date="2023-08-20T20:25:00Z">
            <w:rPr>
              <w:ins w:id="524" w:author="Juliane Vigneault" w:date="2023-08-20T20:24:00Z"/>
              <w:rFonts w:ascii="Times New Roman" w:hAnsi="Times New Roman" w:cs="Times New Roman"/>
              <w:kern w:val="0"/>
            </w:rPr>
          </w:rPrChange>
        </w:rPr>
      </w:pPr>
      <w:ins w:id="525" w:author="Juliane Vigneault" w:date="2023-08-20T20:24:00Z">
        <w:r w:rsidRPr="00053309">
          <w:rPr>
            <w:rFonts w:ascii="Times New Roman" w:hAnsi="Times New Roman" w:cs="Times New Roman"/>
            <w:kern w:val="0"/>
            <w:lang w:val="en-US"/>
            <w:rPrChange w:id="526" w:author="Juliane Vigneault" w:date="2023-08-20T20:25:00Z">
              <w:rPr>
                <w:rFonts w:ascii="Times New Roman" w:hAnsi="Times New Roman" w:cs="Times New Roman"/>
                <w:kern w:val="0"/>
              </w:rPr>
            </w:rPrChange>
          </w:rPr>
          <w:t xml:space="preserve">Poulin, R. (2000). Variation in the intraspecific relationship between fish length and intensity of parasitic infection : Biological and statistical causes. </w:t>
        </w:r>
        <w:r w:rsidRPr="00053309">
          <w:rPr>
            <w:rFonts w:ascii="Times New Roman" w:hAnsi="Times New Roman" w:cs="Times New Roman"/>
            <w:i/>
            <w:iCs/>
            <w:kern w:val="0"/>
            <w:lang w:val="en-US"/>
            <w:rPrChange w:id="527" w:author="Juliane Vigneault" w:date="2023-08-20T20:25:00Z">
              <w:rPr>
                <w:rFonts w:ascii="Times New Roman" w:hAnsi="Times New Roman" w:cs="Times New Roman"/>
                <w:i/>
                <w:iCs/>
                <w:kern w:val="0"/>
              </w:rPr>
            </w:rPrChange>
          </w:rPr>
          <w:t>Journal of Fish Biology</w:t>
        </w:r>
        <w:r w:rsidRPr="00053309">
          <w:rPr>
            <w:rFonts w:ascii="Times New Roman" w:hAnsi="Times New Roman" w:cs="Times New Roman"/>
            <w:kern w:val="0"/>
            <w:lang w:val="en-US"/>
            <w:rPrChange w:id="52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29" w:author="Juliane Vigneault" w:date="2023-08-20T20:25:00Z">
              <w:rPr>
                <w:rFonts w:ascii="Times New Roman" w:hAnsi="Times New Roman" w:cs="Times New Roman"/>
                <w:i/>
                <w:iCs/>
                <w:kern w:val="0"/>
              </w:rPr>
            </w:rPrChange>
          </w:rPr>
          <w:t>56</w:t>
        </w:r>
        <w:r w:rsidRPr="00053309">
          <w:rPr>
            <w:rFonts w:ascii="Times New Roman" w:hAnsi="Times New Roman" w:cs="Times New Roman"/>
            <w:kern w:val="0"/>
            <w:lang w:val="en-US"/>
            <w:rPrChange w:id="530" w:author="Juliane Vigneault" w:date="2023-08-20T20:25:00Z">
              <w:rPr>
                <w:rFonts w:ascii="Times New Roman" w:hAnsi="Times New Roman" w:cs="Times New Roman"/>
                <w:kern w:val="0"/>
              </w:rPr>
            </w:rPrChange>
          </w:rPr>
          <w:t>(1), 123‑137. https://doi.org/10.1111/j.1095-8649.2000.tb02090.x</w:t>
        </w:r>
      </w:ins>
    </w:p>
    <w:p w14:paraId="33DB0746" w14:textId="77777777" w:rsidR="00053309" w:rsidRPr="00053309" w:rsidRDefault="00053309" w:rsidP="00053309">
      <w:pPr>
        <w:widowControl w:val="0"/>
        <w:autoSpaceDE w:val="0"/>
        <w:autoSpaceDN w:val="0"/>
        <w:adjustRightInd w:val="0"/>
        <w:rPr>
          <w:ins w:id="531" w:author="Juliane Vigneault" w:date="2023-08-20T20:24:00Z"/>
          <w:rFonts w:ascii="Times New Roman" w:hAnsi="Times New Roman" w:cs="Times New Roman"/>
          <w:kern w:val="0"/>
          <w:lang w:val="en-US"/>
          <w:rPrChange w:id="532" w:author="Juliane Vigneault" w:date="2023-08-20T20:25:00Z">
            <w:rPr>
              <w:ins w:id="533" w:author="Juliane Vigneault" w:date="2023-08-20T20:24:00Z"/>
              <w:rFonts w:ascii="Times New Roman" w:hAnsi="Times New Roman" w:cs="Times New Roman"/>
              <w:kern w:val="0"/>
            </w:rPr>
          </w:rPrChange>
        </w:rPr>
      </w:pPr>
      <w:ins w:id="534" w:author="Juliane Vigneault" w:date="2023-08-20T20:24:00Z">
        <w:r w:rsidRPr="00053309">
          <w:rPr>
            <w:rFonts w:ascii="Times New Roman" w:hAnsi="Times New Roman" w:cs="Times New Roman"/>
            <w:kern w:val="0"/>
            <w:lang w:val="en-US"/>
            <w:rPrChange w:id="535" w:author="Juliane Vigneault" w:date="2023-08-20T20:25:00Z">
              <w:rPr>
                <w:rFonts w:ascii="Times New Roman" w:hAnsi="Times New Roman" w:cs="Times New Roman"/>
                <w:kern w:val="0"/>
              </w:rPr>
            </w:rPrChange>
          </w:rPr>
          <w:t xml:space="preserve">Poulin, R. (2006). Variation in infection parameters among populations within parasite species : Intrinsic properties versus local factors. </w:t>
        </w:r>
        <w:r w:rsidRPr="00053309">
          <w:rPr>
            <w:rFonts w:ascii="Times New Roman" w:hAnsi="Times New Roman" w:cs="Times New Roman"/>
            <w:i/>
            <w:iCs/>
            <w:kern w:val="0"/>
            <w:lang w:val="en-US"/>
            <w:rPrChange w:id="536"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53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38" w:author="Juliane Vigneault" w:date="2023-08-20T20:25:00Z">
              <w:rPr>
                <w:rFonts w:ascii="Times New Roman" w:hAnsi="Times New Roman" w:cs="Times New Roman"/>
                <w:i/>
                <w:iCs/>
                <w:kern w:val="0"/>
              </w:rPr>
            </w:rPrChange>
          </w:rPr>
          <w:t>36</w:t>
        </w:r>
        <w:r w:rsidRPr="00053309">
          <w:rPr>
            <w:rFonts w:ascii="Times New Roman" w:hAnsi="Times New Roman" w:cs="Times New Roman"/>
            <w:kern w:val="0"/>
            <w:lang w:val="en-US"/>
            <w:rPrChange w:id="539" w:author="Juliane Vigneault" w:date="2023-08-20T20:25:00Z">
              <w:rPr>
                <w:rFonts w:ascii="Times New Roman" w:hAnsi="Times New Roman" w:cs="Times New Roman"/>
                <w:kern w:val="0"/>
              </w:rPr>
            </w:rPrChange>
          </w:rPr>
          <w:t>(8), 877‑885. https://doi.org/10.1016/j.ijpara.2006.02.021</w:t>
        </w:r>
      </w:ins>
    </w:p>
    <w:p w14:paraId="74B2E723" w14:textId="77777777" w:rsidR="00053309" w:rsidRPr="00053309" w:rsidRDefault="00053309" w:rsidP="00053309">
      <w:pPr>
        <w:widowControl w:val="0"/>
        <w:autoSpaceDE w:val="0"/>
        <w:autoSpaceDN w:val="0"/>
        <w:adjustRightInd w:val="0"/>
        <w:rPr>
          <w:ins w:id="540" w:author="Juliane Vigneault" w:date="2023-08-20T20:24:00Z"/>
          <w:rFonts w:ascii="Times New Roman" w:hAnsi="Times New Roman" w:cs="Times New Roman"/>
          <w:kern w:val="0"/>
          <w:lang w:val="en-US"/>
          <w:rPrChange w:id="541" w:author="Juliane Vigneault" w:date="2023-08-20T20:25:00Z">
            <w:rPr>
              <w:ins w:id="542" w:author="Juliane Vigneault" w:date="2023-08-20T20:24:00Z"/>
              <w:rFonts w:ascii="Times New Roman" w:hAnsi="Times New Roman" w:cs="Times New Roman"/>
              <w:kern w:val="0"/>
            </w:rPr>
          </w:rPrChange>
        </w:rPr>
      </w:pPr>
      <w:ins w:id="543" w:author="Juliane Vigneault" w:date="2023-08-20T20:24:00Z">
        <w:r w:rsidRPr="00053309">
          <w:rPr>
            <w:rFonts w:ascii="Times New Roman" w:hAnsi="Times New Roman" w:cs="Times New Roman"/>
            <w:kern w:val="0"/>
            <w:lang w:val="en-US"/>
            <w:rPrChange w:id="544" w:author="Juliane Vigneault" w:date="2023-08-20T20:25:00Z">
              <w:rPr>
                <w:rFonts w:ascii="Times New Roman" w:hAnsi="Times New Roman" w:cs="Times New Roman"/>
                <w:kern w:val="0"/>
              </w:rPr>
            </w:rPrChange>
          </w:rPr>
          <w:t xml:space="preserve">Poulin, R. (2007). Are there general laws in parasite ecology? </w:t>
        </w:r>
        <w:r w:rsidRPr="00053309">
          <w:rPr>
            <w:rFonts w:ascii="Times New Roman" w:hAnsi="Times New Roman" w:cs="Times New Roman"/>
            <w:i/>
            <w:iCs/>
            <w:kern w:val="0"/>
            <w:lang w:val="en-US"/>
            <w:rPrChange w:id="545"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4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47" w:author="Juliane Vigneault" w:date="2023-08-20T20:25:00Z">
              <w:rPr>
                <w:rFonts w:ascii="Times New Roman" w:hAnsi="Times New Roman" w:cs="Times New Roman"/>
                <w:i/>
                <w:iCs/>
                <w:kern w:val="0"/>
              </w:rPr>
            </w:rPrChange>
          </w:rPr>
          <w:t>134</w:t>
        </w:r>
        <w:r w:rsidRPr="00053309">
          <w:rPr>
            <w:rFonts w:ascii="Times New Roman" w:hAnsi="Times New Roman" w:cs="Times New Roman"/>
            <w:kern w:val="0"/>
            <w:lang w:val="en-US"/>
            <w:rPrChange w:id="548" w:author="Juliane Vigneault" w:date="2023-08-20T20:25:00Z">
              <w:rPr>
                <w:rFonts w:ascii="Times New Roman" w:hAnsi="Times New Roman" w:cs="Times New Roman"/>
                <w:kern w:val="0"/>
              </w:rPr>
            </w:rPrChange>
          </w:rPr>
          <w:t>(Pt 6), 763‑776. https://doi.org/10.1017/S0031182006002150</w:t>
        </w:r>
      </w:ins>
    </w:p>
    <w:p w14:paraId="0E5A1A56" w14:textId="77777777" w:rsidR="00053309" w:rsidRPr="00053309" w:rsidRDefault="00053309" w:rsidP="00053309">
      <w:pPr>
        <w:widowControl w:val="0"/>
        <w:autoSpaceDE w:val="0"/>
        <w:autoSpaceDN w:val="0"/>
        <w:adjustRightInd w:val="0"/>
        <w:rPr>
          <w:ins w:id="549" w:author="Juliane Vigneault" w:date="2023-08-20T20:24:00Z"/>
          <w:rFonts w:ascii="Times New Roman" w:hAnsi="Times New Roman" w:cs="Times New Roman"/>
          <w:kern w:val="0"/>
          <w:lang w:val="en-US"/>
          <w:rPrChange w:id="550" w:author="Juliane Vigneault" w:date="2023-08-20T20:25:00Z">
            <w:rPr>
              <w:ins w:id="551" w:author="Juliane Vigneault" w:date="2023-08-20T20:24:00Z"/>
              <w:rFonts w:ascii="Times New Roman" w:hAnsi="Times New Roman" w:cs="Times New Roman"/>
              <w:kern w:val="0"/>
            </w:rPr>
          </w:rPrChange>
        </w:rPr>
      </w:pPr>
      <w:ins w:id="552" w:author="Juliane Vigneault" w:date="2023-08-20T20:24:00Z">
        <w:r w:rsidRPr="00053309">
          <w:rPr>
            <w:rFonts w:ascii="Times New Roman" w:hAnsi="Times New Roman" w:cs="Times New Roman"/>
            <w:kern w:val="0"/>
            <w:lang w:val="en-US"/>
            <w:rPrChange w:id="553" w:author="Juliane Vigneault" w:date="2023-08-20T20:25:00Z">
              <w:rPr>
                <w:rFonts w:ascii="Times New Roman" w:hAnsi="Times New Roman" w:cs="Times New Roman"/>
                <w:kern w:val="0"/>
              </w:rPr>
            </w:rPrChange>
          </w:rPr>
          <w:t xml:space="preserve">Poulin, R. (2013). Explaining variability in parasite aggregation levels among host samples. </w:t>
        </w:r>
        <w:r w:rsidRPr="00053309">
          <w:rPr>
            <w:rFonts w:ascii="Times New Roman" w:hAnsi="Times New Roman" w:cs="Times New Roman"/>
            <w:i/>
            <w:iCs/>
            <w:kern w:val="0"/>
            <w:lang w:val="en-US"/>
            <w:rPrChange w:id="554"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5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56" w:author="Juliane Vigneault" w:date="2023-08-20T20:25:00Z">
              <w:rPr>
                <w:rFonts w:ascii="Times New Roman" w:hAnsi="Times New Roman" w:cs="Times New Roman"/>
                <w:i/>
                <w:iCs/>
                <w:kern w:val="0"/>
              </w:rPr>
            </w:rPrChange>
          </w:rPr>
          <w:t>140</w:t>
        </w:r>
        <w:r w:rsidRPr="00053309">
          <w:rPr>
            <w:rFonts w:ascii="Times New Roman" w:hAnsi="Times New Roman" w:cs="Times New Roman"/>
            <w:kern w:val="0"/>
            <w:lang w:val="en-US"/>
            <w:rPrChange w:id="557" w:author="Juliane Vigneault" w:date="2023-08-20T20:25:00Z">
              <w:rPr>
                <w:rFonts w:ascii="Times New Roman" w:hAnsi="Times New Roman" w:cs="Times New Roman"/>
                <w:kern w:val="0"/>
              </w:rPr>
            </w:rPrChange>
          </w:rPr>
          <w:t>(4), 541‑546. https://doi.org/10.1017/S0031182012002053</w:t>
        </w:r>
      </w:ins>
    </w:p>
    <w:p w14:paraId="31B10905" w14:textId="77777777" w:rsidR="00053309" w:rsidRPr="00053309" w:rsidRDefault="00053309" w:rsidP="00053309">
      <w:pPr>
        <w:widowControl w:val="0"/>
        <w:autoSpaceDE w:val="0"/>
        <w:autoSpaceDN w:val="0"/>
        <w:adjustRightInd w:val="0"/>
        <w:rPr>
          <w:ins w:id="558" w:author="Juliane Vigneault" w:date="2023-08-20T20:24:00Z"/>
          <w:rFonts w:ascii="Times New Roman" w:hAnsi="Times New Roman" w:cs="Times New Roman"/>
          <w:kern w:val="0"/>
          <w:lang w:val="en-US"/>
          <w:rPrChange w:id="559" w:author="Juliane Vigneault" w:date="2023-08-20T20:25:00Z">
            <w:rPr>
              <w:ins w:id="560" w:author="Juliane Vigneault" w:date="2023-08-20T20:24:00Z"/>
              <w:rFonts w:ascii="Times New Roman" w:hAnsi="Times New Roman" w:cs="Times New Roman"/>
              <w:kern w:val="0"/>
            </w:rPr>
          </w:rPrChange>
        </w:rPr>
      </w:pPr>
      <w:ins w:id="561" w:author="Juliane Vigneault" w:date="2023-08-20T20:24:00Z">
        <w:r w:rsidRPr="00053309">
          <w:rPr>
            <w:rFonts w:ascii="Times New Roman" w:hAnsi="Times New Roman" w:cs="Times New Roman"/>
            <w:kern w:val="0"/>
            <w:lang w:val="en-US"/>
            <w:rPrChange w:id="562" w:author="Juliane Vigneault" w:date="2023-08-20T20:25:00Z">
              <w:rPr>
                <w:rFonts w:ascii="Times New Roman" w:hAnsi="Times New Roman" w:cs="Times New Roman"/>
                <w:kern w:val="0"/>
              </w:rPr>
            </w:rPrChange>
          </w:rPr>
          <w:t xml:space="preserve">Poulin, R., &amp; Dick, T. A. (2007). Spatial Variation in Population Density across the </w:t>
        </w:r>
        <w:r w:rsidRPr="00053309">
          <w:rPr>
            <w:rFonts w:ascii="Times New Roman" w:hAnsi="Times New Roman" w:cs="Times New Roman"/>
            <w:kern w:val="0"/>
            <w:lang w:val="en-US"/>
            <w:rPrChange w:id="563" w:author="Juliane Vigneault" w:date="2023-08-20T20:25:00Z">
              <w:rPr>
                <w:rFonts w:ascii="Times New Roman" w:hAnsi="Times New Roman" w:cs="Times New Roman"/>
                <w:kern w:val="0"/>
              </w:rPr>
            </w:rPrChange>
          </w:rPr>
          <w:lastRenderedPageBreak/>
          <w:t xml:space="preserve">Geographical Range in Helminth Parasites of Yellow Perch Perca flavescens. </w:t>
        </w:r>
        <w:r w:rsidRPr="00053309">
          <w:rPr>
            <w:rFonts w:ascii="Times New Roman" w:hAnsi="Times New Roman" w:cs="Times New Roman"/>
            <w:i/>
            <w:iCs/>
            <w:kern w:val="0"/>
            <w:lang w:val="en-US"/>
            <w:rPrChange w:id="564" w:author="Juliane Vigneault" w:date="2023-08-20T20:25:00Z">
              <w:rPr>
                <w:rFonts w:ascii="Times New Roman" w:hAnsi="Times New Roman" w:cs="Times New Roman"/>
                <w:i/>
                <w:iCs/>
                <w:kern w:val="0"/>
              </w:rPr>
            </w:rPrChange>
          </w:rPr>
          <w:t>Ecography</w:t>
        </w:r>
        <w:r w:rsidRPr="00053309">
          <w:rPr>
            <w:rFonts w:ascii="Times New Roman" w:hAnsi="Times New Roman" w:cs="Times New Roman"/>
            <w:kern w:val="0"/>
            <w:lang w:val="en-US"/>
            <w:rPrChange w:id="56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66" w:author="Juliane Vigneault" w:date="2023-08-20T20:25:00Z">
              <w:rPr>
                <w:rFonts w:ascii="Times New Roman" w:hAnsi="Times New Roman" w:cs="Times New Roman"/>
                <w:i/>
                <w:iCs/>
                <w:kern w:val="0"/>
              </w:rPr>
            </w:rPrChange>
          </w:rPr>
          <w:t>30</w:t>
        </w:r>
        <w:r w:rsidRPr="00053309">
          <w:rPr>
            <w:rFonts w:ascii="Times New Roman" w:hAnsi="Times New Roman" w:cs="Times New Roman"/>
            <w:kern w:val="0"/>
            <w:lang w:val="en-US"/>
            <w:rPrChange w:id="567" w:author="Juliane Vigneault" w:date="2023-08-20T20:25:00Z">
              <w:rPr>
                <w:rFonts w:ascii="Times New Roman" w:hAnsi="Times New Roman" w:cs="Times New Roman"/>
                <w:kern w:val="0"/>
              </w:rPr>
            </w:rPrChange>
          </w:rPr>
          <w:t>(5), 629‑636.</w:t>
        </w:r>
      </w:ins>
    </w:p>
    <w:p w14:paraId="6FB3CBFF" w14:textId="77777777" w:rsidR="00053309" w:rsidRPr="00053309" w:rsidRDefault="00053309" w:rsidP="00053309">
      <w:pPr>
        <w:widowControl w:val="0"/>
        <w:autoSpaceDE w:val="0"/>
        <w:autoSpaceDN w:val="0"/>
        <w:adjustRightInd w:val="0"/>
        <w:rPr>
          <w:ins w:id="568" w:author="Juliane Vigneault" w:date="2023-08-20T20:24:00Z"/>
          <w:rFonts w:ascii="Times New Roman" w:hAnsi="Times New Roman" w:cs="Times New Roman"/>
          <w:kern w:val="0"/>
          <w:lang w:val="en-US"/>
          <w:rPrChange w:id="569" w:author="Juliane Vigneault" w:date="2023-08-20T20:25:00Z">
            <w:rPr>
              <w:ins w:id="570" w:author="Juliane Vigneault" w:date="2023-08-20T20:24:00Z"/>
              <w:rFonts w:ascii="Times New Roman" w:hAnsi="Times New Roman" w:cs="Times New Roman"/>
              <w:kern w:val="0"/>
            </w:rPr>
          </w:rPrChange>
        </w:rPr>
      </w:pPr>
      <w:ins w:id="571" w:author="Juliane Vigneault" w:date="2023-08-20T20:24:00Z">
        <w:r w:rsidRPr="00053309">
          <w:rPr>
            <w:rFonts w:ascii="Times New Roman" w:hAnsi="Times New Roman" w:cs="Times New Roman"/>
            <w:kern w:val="0"/>
            <w:lang w:val="en-US"/>
            <w:rPrChange w:id="572" w:author="Juliane Vigneault" w:date="2023-08-20T20:25:00Z">
              <w:rPr>
                <w:rFonts w:ascii="Times New Roman" w:hAnsi="Times New Roman" w:cs="Times New Roman"/>
                <w:kern w:val="0"/>
              </w:rPr>
            </w:rPrChange>
          </w:rPr>
          <w:t xml:space="preserve">Poulin, R., Guilhaumon, F., Randhawa, H. S., Luque, J. L., &amp; Mouillot, D. (2011). Identifying hotspots of parasite diversity from species–area relationships : Host phylogeny versus host ecology. </w:t>
        </w:r>
        <w:r w:rsidRPr="00053309">
          <w:rPr>
            <w:rFonts w:ascii="Times New Roman" w:hAnsi="Times New Roman" w:cs="Times New Roman"/>
            <w:i/>
            <w:iCs/>
            <w:kern w:val="0"/>
            <w:lang w:val="en-US"/>
            <w:rPrChange w:id="573" w:author="Juliane Vigneault" w:date="2023-08-20T20:25:00Z">
              <w:rPr>
                <w:rFonts w:ascii="Times New Roman" w:hAnsi="Times New Roman" w:cs="Times New Roman"/>
                <w:i/>
                <w:iCs/>
                <w:kern w:val="0"/>
              </w:rPr>
            </w:rPrChange>
          </w:rPr>
          <w:t>Oikos</w:t>
        </w:r>
        <w:r w:rsidRPr="00053309">
          <w:rPr>
            <w:rFonts w:ascii="Times New Roman" w:hAnsi="Times New Roman" w:cs="Times New Roman"/>
            <w:kern w:val="0"/>
            <w:lang w:val="en-US"/>
            <w:rPrChange w:id="57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75" w:author="Juliane Vigneault" w:date="2023-08-20T20:25:00Z">
              <w:rPr>
                <w:rFonts w:ascii="Times New Roman" w:hAnsi="Times New Roman" w:cs="Times New Roman"/>
                <w:i/>
                <w:iCs/>
                <w:kern w:val="0"/>
              </w:rPr>
            </w:rPrChange>
          </w:rPr>
          <w:t>120</w:t>
        </w:r>
        <w:r w:rsidRPr="00053309">
          <w:rPr>
            <w:rFonts w:ascii="Times New Roman" w:hAnsi="Times New Roman" w:cs="Times New Roman"/>
            <w:kern w:val="0"/>
            <w:lang w:val="en-US"/>
            <w:rPrChange w:id="576" w:author="Juliane Vigneault" w:date="2023-08-20T20:25:00Z">
              <w:rPr>
                <w:rFonts w:ascii="Times New Roman" w:hAnsi="Times New Roman" w:cs="Times New Roman"/>
                <w:kern w:val="0"/>
              </w:rPr>
            </w:rPrChange>
          </w:rPr>
          <w:t>(5), 740‑747. https://doi.org/10.1111/j.1600-0706.2010.19036.x</w:t>
        </w:r>
      </w:ins>
    </w:p>
    <w:p w14:paraId="5FA5E4E7" w14:textId="77777777" w:rsidR="00053309" w:rsidRPr="00053309" w:rsidRDefault="00053309" w:rsidP="00053309">
      <w:pPr>
        <w:widowControl w:val="0"/>
        <w:autoSpaceDE w:val="0"/>
        <w:autoSpaceDN w:val="0"/>
        <w:adjustRightInd w:val="0"/>
        <w:rPr>
          <w:ins w:id="577" w:author="Juliane Vigneault" w:date="2023-08-20T20:24:00Z"/>
          <w:rFonts w:ascii="Times New Roman" w:hAnsi="Times New Roman" w:cs="Times New Roman"/>
          <w:kern w:val="0"/>
          <w:lang w:val="en-US"/>
          <w:rPrChange w:id="578" w:author="Juliane Vigneault" w:date="2023-08-20T20:25:00Z">
            <w:rPr>
              <w:ins w:id="579" w:author="Juliane Vigneault" w:date="2023-08-20T20:24:00Z"/>
              <w:rFonts w:ascii="Times New Roman" w:hAnsi="Times New Roman" w:cs="Times New Roman"/>
              <w:kern w:val="0"/>
            </w:rPr>
          </w:rPrChange>
        </w:rPr>
      </w:pPr>
      <w:ins w:id="580" w:author="Juliane Vigneault" w:date="2023-08-20T20:24:00Z">
        <w:r w:rsidRPr="00053309">
          <w:rPr>
            <w:rFonts w:ascii="Times New Roman" w:hAnsi="Times New Roman" w:cs="Times New Roman"/>
            <w:kern w:val="0"/>
            <w:lang w:val="en-US"/>
            <w:rPrChange w:id="581" w:author="Juliane Vigneault" w:date="2023-08-20T20:25:00Z">
              <w:rPr>
                <w:rFonts w:ascii="Times New Roman" w:hAnsi="Times New Roman" w:cs="Times New Roman"/>
                <w:kern w:val="0"/>
              </w:rPr>
            </w:rPrChange>
          </w:rPr>
          <w:t xml:space="preserve">Poulin, R., &amp; Morand, S. (1999). Geographical distances and the similarity among parasite communities of conspecific host populations. </w:t>
        </w:r>
        <w:r w:rsidRPr="00053309">
          <w:rPr>
            <w:rFonts w:ascii="Times New Roman" w:hAnsi="Times New Roman" w:cs="Times New Roman"/>
            <w:i/>
            <w:iCs/>
            <w:kern w:val="0"/>
            <w:lang w:val="en-US"/>
            <w:rPrChange w:id="582"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58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84" w:author="Juliane Vigneault" w:date="2023-08-20T20:25:00Z">
              <w:rPr>
                <w:rFonts w:ascii="Times New Roman" w:hAnsi="Times New Roman" w:cs="Times New Roman"/>
                <w:i/>
                <w:iCs/>
                <w:kern w:val="0"/>
              </w:rPr>
            </w:rPrChange>
          </w:rPr>
          <w:t>119 ( Pt 4)</w:t>
        </w:r>
        <w:r w:rsidRPr="00053309">
          <w:rPr>
            <w:rFonts w:ascii="Times New Roman" w:hAnsi="Times New Roman" w:cs="Times New Roman"/>
            <w:kern w:val="0"/>
            <w:lang w:val="en-US"/>
            <w:rPrChange w:id="585" w:author="Juliane Vigneault" w:date="2023-08-20T20:25:00Z">
              <w:rPr>
                <w:rFonts w:ascii="Times New Roman" w:hAnsi="Times New Roman" w:cs="Times New Roman"/>
                <w:kern w:val="0"/>
              </w:rPr>
            </w:rPrChange>
          </w:rPr>
          <w:t>, 369‑374. https://doi.org/10.1017/s0031182099004795</w:t>
        </w:r>
      </w:ins>
    </w:p>
    <w:p w14:paraId="7A4B6814" w14:textId="77777777" w:rsidR="00053309" w:rsidRPr="00053309" w:rsidRDefault="00053309" w:rsidP="00053309">
      <w:pPr>
        <w:widowControl w:val="0"/>
        <w:autoSpaceDE w:val="0"/>
        <w:autoSpaceDN w:val="0"/>
        <w:adjustRightInd w:val="0"/>
        <w:rPr>
          <w:ins w:id="586" w:author="Juliane Vigneault" w:date="2023-08-20T20:24:00Z"/>
          <w:rFonts w:ascii="Times New Roman" w:hAnsi="Times New Roman" w:cs="Times New Roman"/>
          <w:kern w:val="0"/>
        </w:rPr>
      </w:pPr>
      <w:ins w:id="587" w:author="Juliane Vigneault" w:date="2023-08-20T20:24:00Z">
        <w:r w:rsidRPr="00053309">
          <w:rPr>
            <w:rFonts w:ascii="Times New Roman" w:hAnsi="Times New Roman" w:cs="Times New Roman"/>
            <w:kern w:val="0"/>
            <w:lang w:val="en-US"/>
            <w:rPrChange w:id="588" w:author="Juliane Vigneault" w:date="2023-08-20T20:25:00Z">
              <w:rPr>
                <w:rFonts w:ascii="Times New Roman" w:hAnsi="Times New Roman" w:cs="Times New Roman"/>
                <w:kern w:val="0"/>
              </w:rPr>
            </w:rPrChange>
          </w:rPr>
          <w:t xml:space="preserve">Poulin, R., &amp; Valtonen, E. T. (2002). The predictability of helminth community structure in space : A comparison of fish populations from adjacent lakes.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32</w:t>
        </w:r>
        <w:r w:rsidRPr="00053309">
          <w:rPr>
            <w:rFonts w:ascii="Times New Roman" w:hAnsi="Times New Roman" w:cs="Times New Roman"/>
            <w:kern w:val="0"/>
          </w:rPr>
          <w:t>(10), 1235‑1243. https://doi.org/10.1016/s0020-7519(02)00109-1</w:t>
        </w:r>
      </w:ins>
    </w:p>
    <w:p w14:paraId="39E4B244" w14:textId="77777777" w:rsidR="00053309" w:rsidRPr="00053309" w:rsidRDefault="00053309" w:rsidP="00053309">
      <w:pPr>
        <w:widowControl w:val="0"/>
        <w:autoSpaceDE w:val="0"/>
        <w:autoSpaceDN w:val="0"/>
        <w:adjustRightInd w:val="0"/>
        <w:rPr>
          <w:ins w:id="589" w:author="Juliane Vigneault" w:date="2023-08-20T20:24:00Z"/>
          <w:rFonts w:ascii="Times New Roman" w:hAnsi="Times New Roman" w:cs="Times New Roman"/>
          <w:kern w:val="0"/>
          <w:lang w:val="en-US"/>
          <w:rPrChange w:id="590" w:author="Juliane Vigneault" w:date="2023-08-20T20:25:00Z">
            <w:rPr>
              <w:ins w:id="591" w:author="Juliane Vigneault" w:date="2023-08-20T20:24:00Z"/>
              <w:rFonts w:ascii="Times New Roman" w:hAnsi="Times New Roman" w:cs="Times New Roman"/>
              <w:kern w:val="0"/>
            </w:rPr>
          </w:rPrChange>
        </w:rPr>
      </w:pPr>
      <w:ins w:id="592" w:author="Juliane Vigneault" w:date="2023-08-20T20:24:00Z">
        <w:r w:rsidRPr="00053309">
          <w:rPr>
            <w:rFonts w:ascii="Times New Roman" w:hAnsi="Times New Roman" w:cs="Times New Roman"/>
            <w:kern w:val="0"/>
          </w:rPr>
          <w:t xml:space="preserve">Rietkerk, M., van de Koppel, J., Kumar, L., Langevelde, H. H. T., &amp; Prins. </w:t>
        </w:r>
        <w:r w:rsidRPr="00053309">
          <w:rPr>
            <w:rFonts w:ascii="Times New Roman" w:hAnsi="Times New Roman" w:cs="Times New Roman"/>
            <w:kern w:val="0"/>
            <w:lang w:val="en-US"/>
            <w:rPrChange w:id="593" w:author="Juliane Vigneault" w:date="2023-08-20T20:25:00Z">
              <w:rPr>
                <w:rFonts w:ascii="Times New Roman" w:hAnsi="Times New Roman" w:cs="Times New Roman"/>
                <w:kern w:val="0"/>
              </w:rPr>
            </w:rPrChange>
          </w:rPr>
          <w:t xml:space="preserve">(2002). The ecology of scale. </w:t>
        </w:r>
        <w:r w:rsidRPr="00053309">
          <w:rPr>
            <w:rFonts w:ascii="Times New Roman" w:hAnsi="Times New Roman" w:cs="Times New Roman"/>
            <w:i/>
            <w:iCs/>
            <w:kern w:val="0"/>
            <w:lang w:val="en-US"/>
            <w:rPrChange w:id="594" w:author="Juliane Vigneault" w:date="2023-08-20T20:25:00Z">
              <w:rPr>
                <w:rFonts w:ascii="Times New Roman" w:hAnsi="Times New Roman" w:cs="Times New Roman"/>
                <w:i/>
                <w:iCs/>
                <w:kern w:val="0"/>
              </w:rPr>
            </w:rPrChange>
          </w:rPr>
          <w:t>Ecological Modelling</w:t>
        </w:r>
        <w:r w:rsidRPr="00053309">
          <w:rPr>
            <w:rFonts w:ascii="Times New Roman" w:hAnsi="Times New Roman" w:cs="Times New Roman"/>
            <w:kern w:val="0"/>
            <w:lang w:val="en-US"/>
            <w:rPrChange w:id="59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596" w:author="Juliane Vigneault" w:date="2023-08-20T20:25:00Z">
              <w:rPr>
                <w:rFonts w:ascii="Times New Roman" w:hAnsi="Times New Roman" w:cs="Times New Roman"/>
                <w:i/>
                <w:iCs/>
                <w:kern w:val="0"/>
              </w:rPr>
            </w:rPrChange>
          </w:rPr>
          <w:t>149</w:t>
        </w:r>
        <w:r w:rsidRPr="00053309">
          <w:rPr>
            <w:rFonts w:ascii="Times New Roman" w:hAnsi="Times New Roman" w:cs="Times New Roman"/>
            <w:kern w:val="0"/>
            <w:lang w:val="en-US"/>
            <w:rPrChange w:id="597" w:author="Juliane Vigneault" w:date="2023-08-20T20:25:00Z">
              <w:rPr>
                <w:rFonts w:ascii="Times New Roman" w:hAnsi="Times New Roman" w:cs="Times New Roman"/>
                <w:kern w:val="0"/>
              </w:rPr>
            </w:rPrChange>
          </w:rPr>
          <w:t>(1), 1‑4. https://doi.org/10.1016/S0304-3800(01)00510-5</w:t>
        </w:r>
      </w:ins>
    </w:p>
    <w:p w14:paraId="15979CDE" w14:textId="77777777" w:rsidR="00053309" w:rsidRPr="00053309" w:rsidRDefault="00053309" w:rsidP="00053309">
      <w:pPr>
        <w:widowControl w:val="0"/>
        <w:autoSpaceDE w:val="0"/>
        <w:autoSpaceDN w:val="0"/>
        <w:adjustRightInd w:val="0"/>
        <w:rPr>
          <w:ins w:id="598" w:author="Juliane Vigneault" w:date="2023-08-20T20:24:00Z"/>
          <w:rFonts w:ascii="Times New Roman" w:hAnsi="Times New Roman" w:cs="Times New Roman"/>
          <w:kern w:val="0"/>
          <w:lang w:val="en-US"/>
          <w:rPrChange w:id="599" w:author="Juliane Vigneault" w:date="2023-08-20T20:25:00Z">
            <w:rPr>
              <w:ins w:id="600" w:author="Juliane Vigneault" w:date="2023-08-20T20:24:00Z"/>
              <w:rFonts w:ascii="Times New Roman" w:hAnsi="Times New Roman" w:cs="Times New Roman"/>
              <w:kern w:val="0"/>
            </w:rPr>
          </w:rPrChange>
        </w:rPr>
      </w:pPr>
      <w:ins w:id="601" w:author="Juliane Vigneault" w:date="2023-08-20T20:24:00Z">
        <w:r w:rsidRPr="00053309">
          <w:rPr>
            <w:rFonts w:ascii="Times New Roman" w:hAnsi="Times New Roman" w:cs="Times New Roman"/>
            <w:kern w:val="0"/>
            <w:lang w:val="en-US"/>
            <w:rPrChange w:id="602" w:author="Juliane Vigneault" w:date="2023-08-20T20:25:00Z">
              <w:rPr>
                <w:rFonts w:ascii="Times New Roman" w:hAnsi="Times New Roman" w:cs="Times New Roman"/>
                <w:kern w:val="0"/>
              </w:rPr>
            </w:rPrChange>
          </w:rPr>
          <w:t xml:space="preserve">Scholz, T., &amp; Choudhury, A. (2014). Parasites of Freshwater Fishes In North America : Why So Neglected? </w:t>
        </w:r>
        <w:r w:rsidRPr="00053309">
          <w:rPr>
            <w:rFonts w:ascii="Times New Roman" w:hAnsi="Times New Roman" w:cs="Times New Roman"/>
            <w:i/>
            <w:iCs/>
            <w:kern w:val="0"/>
            <w:lang w:val="en-US"/>
            <w:rPrChange w:id="603" w:author="Juliane Vigneault" w:date="2023-08-20T20:25:00Z">
              <w:rPr>
                <w:rFonts w:ascii="Times New Roman" w:hAnsi="Times New Roman" w:cs="Times New Roman"/>
                <w:i/>
                <w:iCs/>
                <w:kern w:val="0"/>
              </w:rPr>
            </w:rPrChange>
          </w:rPr>
          <w:t>Journal of Parasitology</w:t>
        </w:r>
        <w:r w:rsidRPr="00053309">
          <w:rPr>
            <w:rFonts w:ascii="Times New Roman" w:hAnsi="Times New Roman" w:cs="Times New Roman"/>
            <w:kern w:val="0"/>
            <w:lang w:val="en-US"/>
            <w:rPrChange w:id="60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05"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606" w:author="Juliane Vigneault" w:date="2023-08-20T20:25:00Z">
              <w:rPr>
                <w:rFonts w:ascii="Times New Roman" w:hAnsi="Times New Roman" w:cs="Times New Roman"/>
                <w:kern w:val="0"/>
              </w:rPr>
            </w:rPrChange>
          </w:rPr>
          <w:t>(1), 26‑45. https://doi.org/10.1645/13-394.1</w:t>
        </w:r>
      </w:ins>
    </w:p>
    <w:p w14:paraId="7469B308" w14:textId="77777777" w:rsidR="00053309" w:rsidRPr="00053309" w:rsidRDefault="00053309" w:rsidP="00053309">
      <w:pPr>
        <w:widowControl w:val="0"/>
        <w:autoSpaceDE w:val="0"/>
        <w:autoSpaceDN w:val="0"/>
        <w:adjustRightInd w:val="0"/>
        <w:rPr>
          <w:ins w:id="607" w:author="Juliane Vigneault" w:date="2023-08-20T20:24:00Z"/>
          <w:rFonts w:ascii="Times New Roman" w:hAnsi="Times New Roman" w:cs="Times New Roman"/>
          <w:kern w:val="0"/>
          <w:lang w:val="en-US"/>
          <w:rPrChange w:id="608" w:author="Juliane Vigneault" w:date="2023-08-20T20:25:00Z">
            <w:rPr>
              <w:ins w:id="609" w:author="Juliane Vigneault" w:date="2023-08-20T20:24:00Z"/>
              <w:rFonts w:ascii="Times New Roman" w:hAnsi="Times New Roman" w:cs="Times New Roman"/>
              <w:kern w:val="0"/>
            </w:rPr>
          </w:rPrChange>
        </w:rPr>
      </w:pPr>
      <w:ins w:id="610" w:author="Juliane Vigneault" w:date="2023-08-20T20:24:00Z">
        <w:r w:rsidRPr="00053309">
          <w:rPr>
            <w:rFonts w:ascii="Times New Roman" w:hAnsi="Times New Roman" w:cs="Times New Roman"/>
            <w:kern w:val="0"/>
            <w:lang w:val="en-US"/>
            <w:rPrChange w:id="611" w:author="Juliane Vigneault" w:date="2023-08-20T20:25:00Z">
              <w:rPr>
                <w:rFonts w:ascii="Times New Roman" w:hAnsi="Times New Roman" w:cs="Times New Roman"/>
                <w:kern w:val="0"/>
              </w:rPr>
            </w:rPrChange>
          </w:rPr>
          <w:t xml:space="preserve">Simmons, B. L., Niles, R. K., &amp; Wall, D. H. (2008). Distribution and abundance of alfalfa-field nematodes at various spatial scales. </w:t>
        </w:r>
        <w:r w:rsidRPr="00053309">
          <w:rPr>
            <w:rFonts w:ascii="Times New Roman" w:hAnsi="Times New Roman" w:cs="Times New Roman"/>
            <w:i/>
            <w:iCs/>
            <w:kern w:val="0"/>
            <w:lang w:val="en-US"/>
            <w:rPrChange w:id="612" w:author="Juliane Vigneault" w:date="2023-08-20T20:25:00Z">
              <w:rPr>
                <w:rFonts w:ascii="Times New Roman" w:hAnsi="Times New Roman" w:cs="Times New Roman"/>
                <w:i/>
                <w:iCs/>
                <w:kern w:val="0"/>
              </w:rPr>
            </w:rPrChange>
          </w:rPr>
          <w:t>Applied Soil Ecology</w:t>
        </w:r>
        <w:r w:rsidRPr="00053309">
          <w:rPr>
            <w:rFonts w:ascii="Times New Roman" w:hAnsi="Times New Roman" w:cs="Times New Roman"/>
            <w:kern w:val="0"/>
            <w:lang w:val="en-US"/>
            <w:rPrChange w:id="613"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14" w:author="Juliane Vigneault" w:date="2023-08-20T20:25:00Z">
              <w:rPr>
                <w:rFonts w:ascii="Times New Roman" w:hAnsi="Times New Roman" w:cs="Times New Roman"/>
                <w:i/>
                <w:iCs/>
                <w:kern w:val="0"/>
              </w:rPr>
            </w:rPrChange>
          </w:rPr>
          <w:t>38</w:t>
        </w:r>
        <w:r w:rsidRPr="00053309">
          <w:rPr>
            <w:rFonts w:ascii="Times New Roman" w:hAnsi="Times New Roman" w:cs="Times New Roman"/>
            <w:kern w:val="0"/>
            <w:lang w:val="en-US"/>
            <w:rPrChange w:id="615" w:author="Juliane Vigneault" w:date="2023-08-20T20:25:00Z">
              <w:rPr>
                <w:rFonts w:ascii="Times New Roman" w:hAnsi="Times New Roman" w:cs="Times New Roman"/>
                <w:kern w:val="0"/>
              </w:rPr>
            </w:rPrChange>
          </w:rPr>
          <w:t>(3), 211‑222. https://doi.org/10.1016/j.apsoil.2007.10.011</w:t>
        </w:r>
      </w:ins>
    </w:p>
    <w:p w14:paraId="16063790" w14:textId="77777777" w:rsidR="00053309" w:rsidRPr="00053309" w:rsidRDefault="00053309" w:rsidP="00053309">
      <w:pPr>
        <w:widowControl w:val="0"/>
        <w:autoSpaceDE w:val="0"/>
        <w:autoSpaceDN w:val="0"/>
        <w:adjustRightInd w:val="0"/>
        <w:rPr>
          <w:ins w:id="616" w:author="Juliane Vigneault" w:date="2023-08-20T20:24:00Z"/>
          <w:rFonts w:ascii="Times New Roman" w:hAnsi="Times New Roman" w:cs="Times New Roman"/>
          <w:kern w:val="0"/>
          <w:lang w:val="en-US"/>
          <w:rPrChange w:id="617" w:author="Juliane Vigneault" w:date="2023-08-20T20:25:00Z">
            <w:rPr>
              <w:ins w:id="618" w:author="Juliane Vigneault" w:date="2023-08-20T20:24:00Z"/>
              <w:rFonts w:ascii="Times New Roman" w:hAnsi="Times New Roman" w:cs="Times New Roman"/>
              <w:kern w:val="0"/>
            </w:rPr>
          </w:rPrChange>
        </w:rPr>
      </w:pPr>
      <w:ins w:id="619" w:author="Juliane Vigneault" w:date="2023-08-20T20:24:00Z">
        <w:r w:rsidRPr="00053309">
          <w:rPr>
            <w:rFonts w:ascii="Times New Roman" w:hAnsi="Times New Roman" w:cs="Times New Roman"/>
            <w:kern w:val="0"/>
            <w:lang w:val="en-US"/>
            <w:rPrChange w:id="620" w:author="Juliane Vigneault" w:date="2023-08-20T20:25:00Z">
              <w:rPr>
                <w:rFonts w:ascii="Times New Roman" w:hAnsi="Times New Roman" w:cs="Times New Roman"/>
                <w:kern w:val="0"/>
              </w:rPr>
            </w:rPrChange>
          </w:rPr>
          <w:t xml:space="preserve">Thieltges, D. W., Jensen, K. T., &amp; Poulin, R. (2008). The role of biotic factors in the transmission of free-living endohelminth stages. </w:t>
        </w:r>
        <w:r w:rsidRPr="00053309">
          <w:rPr>
            <w:rFonts w:ascii="Times New Roman" w:hAnsi="Times New Roman" w:cs="Times New Roman"/>
            <w:i/>
            <w:iCs/>
            <w:kern w:val="0"/>
            <w:lang w:val="en-US"/>
            <w:rPrChange w:id="621"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622"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23" w:author="Juliane Vigneault" w:date="2023-08-20T20:25:00Z">
              <w:rPr>
                <w:rFonts w:ascii="Times New Roman" w:hAnsi="Times New Roman" w:cs="Times New Roman"/>
                <w:i/>
                <w:iCs/>
                <w:kern w:val="0"/>
              </w:rPr>
            </w:rPrChange>
          </w:rPr>
          <w:t>135</w:t>
        </w:r>
        <w:r w:rsidRPr="00053309">
          <w:rPr>
            <w:rFonts w:ascii="Times New Roman" w:hAnsi="Times New Roman" w:cs="Times New Roman"/>
            <w:kern w:val="0"/>
            <w:lang w:val="en-US"/>
            <w:rPrChange w:id="624" w:author="Juliane Vigneault" w:date="2023-08-20T20:25:00Z">
              <w:rPr>
                <w:rFonts w:ascii="Times New Roman" w:hAnsi="Times New Roman" w:cs="Times New Roman"/>
                <w:kern w:val="0"/>
              </w:rPr>
            </w:rPrChange>
          </w:rPr>
          <w:t>(4), 407‑426. https://doi.org/10.1017/S0031182007000248</w:t>
        </w:r>
      </w:ins>
    </w:p>
    <w:p w14:paraId="078E5A52" w14:textId="77777777" w:rsidR="00053309" w:rsidRPr="00053309" w:rsidRDefault="00053309" w:rsidP="00053309">
      <w:pPr>
        <w:widowControl w:val="0"/>
        <w:autoSpaceDE w:val="0"/>
        <w:autoSpaceDN w:val="0"/>
        <w:adjustRightInd w:val="0"/>
        <w:rPr>
          <w:ins w:id="625" w:author="Juliane Vigneault" w:date="2023-08-20T20:24:00Z"/>
          <w:rFonts w:ascii="Times New Roman" w:hAnsi="Times New Roman" w:cs="Times New Roman"/>
          <w:kern w:val="0"/>
          <w:lang w:val="en-US"/>
          <w:rPrChange w:id="626" w:author="Juliane Vigneault" w:date="2023-08-20T20:25:00Z">
            <w:rPr>
              <w:ins w:id="627" w:author="Juliane Vigneault" w:date="2023-08-20T20:24:00Z"/>
              <w:rFonts w:ascii="Times New Roman" w:hAnsi="Times New Roman" w:cs="Times New Roman"/>
              <w:kern w:val="0"/>
            </w:rPr>
          </w:rPrChange>
        </w:rPr>
      </w:pPr>
      <w:ins w:id="628" w:author="Juliane Vigneault" w:date="2023-08-20T20:24:00Z">
        <w:r w:rsidRPr="00053309">
          <w:rPr>
            <w:rFonts w:ascii="Times New Roman" w:hAnsi="Times New Roman" w:cs="Times New Roman"/>
            <w:kern w:val="0"/>
            <w:lang w:val="en-US"/>
            <w:rPrChange w:id="629" w:author="Juliane Vigneault" w:date="2023-08-20T20:25:00Z">
              <w:rPr>
                <w:rFonts w:ascii="Times New Roman" w:hAnsi="Times New Roman" w:cs="Times New Roman"/>
                <w:kern w:val="0"/>
              </w:rPr>
            </w:rPrChange>
          </w:rPr>
          <w:t xml:space="preserve">Thieltges, D. W., &amp; Reise, K. (2007). Spatial heterogeneity in parasite infections at different spatial scales in an intertidal bivalve. </w:t>
        </w:r>
        <w:r w:rsidRPr="00053309">
          <w:rPr>
            <w:rFonts w:ascii="Times New Roman" w:hAnsi="Times New Roman" w:cs="Times New Roman"/>
            <w:i/>
            <w:iCs/>
            <w:kern w:val="0"/>
            <w:lang w:val="en-US"/>
            <w:rPrChange w:id="630" w:author="Juliane Vigneault" w:date="2023-08-20T20:25:00Z">
              <w:rPr>
                <w:rFonts w:ascii="Times New Roman" w:hAnsi="Times New Roman" w:cs="Times New Roman"/>
                <w:i/>
                <w:iCs/>
                <w:kern w:val="0"/>
              </w:rPr>
            </w:rPrChange>
          </w:rPr>
          <w:t>Oecologia</w:t>
        </w:r>
        <w:r w:rsidRPr="00053309">
          <w:rPr>
            <w:rFonts w:ascii="Times New Roman" w:hAnsi="Times New Roman" w:cs="Times New Roman"/>
            <w:kern w:val="0"/>
            <w:lang w:val="en-US"/>
            <w:rPrChange w:id="631"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32" w:author="Juliane Vigneault" w:date="2023-08-20T20:25:00Z">
              <w:rPr>
                <w:rFonts w:ascii="Times New Roman" w:hAnsi="Times New Roman" w:cs="Times New Roman"/>
                <w:i/>
                <w:iCs/>
                <w:kern w:val="0"/>
              </w:rPr>
            </w:rPrChange>
          </w:rPr>
          <w:t>150</w:t>
        </w:r>
        <w:r w:rsidRPr="00053309">
          <w:rPr>
            <w:rFonts w:ascii="Times New Roman" w:hAnsi="Times New Roman" w:cs="Times New Roman"/>
            <w:kern w:val="0"/>
            <w:lang w:val="en-US"/>
            <w:rPrChange w:id="633" w:author="Juliane Vigneault" w:date="2023-08-20T20:25:00Z">
              <w:rPr>
                <w:rFonts w:ascii="Times New Roman" w:hAnsi="Times New Roman" w:cs="Times New Roman"/>
                <w:kern w:val="0"/>
              </w:rPr>
            </w:rPrChange>
          </w:rPr>
          <w:t>(4), 569‑581. https://doi.org/10.1007/s00442-006-0557-2</w:t>
        </w:r>
      </w:ins>
    </w:p>
    <w:p w14:paraId="7B2BA871" w14:textId="77777777" w:rsidR="00053309" w:rsidRPr="00053309" w:rsidRDefault="00053309" w:rsidP="00053309">
      <w:pPr>
        <w:widowControl w:val="0"/>
        <w:autoSpaceDE w:val="0"/>
        <w:autoSpaceDN w:val="0"/>
        <w:adjustRightInd w:val="0"/>
        <w:rPr>
          <w:ins w:id="634" w:author="Juliane Vigneault" w:date="2023-08-20T20:24:00Z"/>
          <w:rFonts w:ascii="Times New Roman" w:hAnsi="Times New Roman" w:cs="Times New Roman"/>
          <w:kern w:val="0"/>
          <w:lang w:val="en-US"/>
          <w:rPrChange w:id="635" w:author="Juliane Vigneault" w:date="2023-08-20T20:25:00Z">
            <w:rPr>
              <w:ins w:id="636" w:author="Juliane Vigneault" w:date="2023-08-20T20:24:00Z"/>
              <w:rFonts w:ascii="Times New Roman" w:hAnsi="Times New Roman" w:cs="Times New Roman"/>
              <w:kern w:val="0"/>
            </w:rPr>
          </w:rPrChange>
        </w:rPr>
      </w:pPr>
      <w:ins w:id="637" w:author="Juliane Vigneault" w:date="2023-08-20T20:24:00Z">
        <w:r w:rsidRPr="00053309">
          <w:rPr>
            <w:rFonts w:ascii="Times New Roman" w:hAnsi="Times New Roman" w:cs="Times New Roman"/>
            <w:kern w:val="0"/>
            <w:lang w:val="en-US"/>
            <w:rPrChange w:id="638" w:author="Juliane Vigneault" w:date="2023-08-20T20:25:00Z">
              <w:rPr>
                <w:rFonts w:ascii="Times New Roman" w:hAnsi="Times New Roman" w:cs="Times New Roman"/>
                <w:kern w:val="0"/>
              </w:rPr>
            </w:rPrChange>
          </w:rPr>
          <w:t xml:space="preserve">Viana, D. S., &amp; Chase, J. M. (2019). Spatial scale modulates the inference of metacommunity assembly processes. </w:t>
        </w:r>
        <w:r w:rsidRPr="00053309">
          <w:rPr>
            <w:rFonts w:ascii="Times New Roman" w:hAnsi="Times New Roman" w:cs="Times New Roman"/>
            <w:i/>
            <w:iCs/>
            <w:kern w:val="0"/>
            <w:lang w:val="en-US"/>
            <w:rPrChange w:id="639" w:author="Juliane Vigneault" w:date="2023-08-20T20:25:00Z">
              <w:rPr>
                <w:rFonts w:ascii="Times New Roman" w:hAnsi="Times New Roman" w:cs="Times New Roman"/>
                <w:i/>
                <w:iCs/>
                <w:kern w:val="0"/>
              </w:rPr>
            </w:rPrChange>
          </w:rPr>
          <w:t>Ecology</w:t>
        </w:r>
        <w:r w:rsidRPr="00053309">
          <w:rPr>
            <w:rFonts w:ascii="Times New Roman" w:hAnsi="Times New Roman" w:cs="Times New Roman"/>
            <w:kern w:val="0"/>
            <w:lang w:val="en-US"/>
            <w:rPrChange w:id="640"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41" w:author="Juliane Vigneault" w:date="2023-08-20T20:25:00Z">
              <w:rPr>
                <w:rFonts w:ascii="Times New Roman" w:hAnsi="Times New Roman" w:cs="Times New Roman"/>
                <w:i/>
                <w:iCs/>
                <w:kern w:val="0"/>
              </w:rPr>
            </w:rPrChange>
          </w:rPr>
          <w:t>100</w:t>
        </w:r>
        <w:r w:rsidRPr="00053309">
          <w:rPr>
            <w:rFonts w:ascii="Times New Roman" w:hAnsi="Times New Roman" w:cs="Times New Roman"/>
            <w:kern w:val="0"/>
            <w:lang w:val="en-US"/>
            <w:rPrChange w:id="642" w:author="Juliane Vigneault" w:date="2023-08-20T20:25:00Z">
              <w:rPr>
                <w:rFonts w:ascii="Times New Roman" w:hAnsi="Times New Roman" w:cs="Times New Roman"/>
                <w:kern w:val="0"/>
              </w:rPr>
            </w:rPrChange>
          </w:rPr>
          <w:t>(2), e02576. https://doi.org/10.1002/ecy.2576</w:t>
        </w:r>
      </w:ins>
    </w:p>
    <w:p w14:paraId="54EA0125" w14:textId="77777777" w:rsidR="00053309" w:rsidRPr="00053309" w:rsidRDefault="00053309" w:rsidP="00053309">
      <w:pPr>
        <w:widowControl w:val="0"/>
        <w:autoSpaceDE w:val="0"/>
        <w:autoSpaceDN w:val="0"/>
        <w:adjustRightInd w:val="0"/>
        <w:rPr>
          <w:ins w:id="643" w:author="Juliane Vigneault" w:date="2023-08-20T20:24:00Z"/>
          <w:rFonts w:ascii="Times New Roman" w:hAnsi="Times New Roman" w:cs="Times New Roman"/>
          <w:kern w:val="0"/>
          <w:lang w:val="en-US"/>
          <w:rPrChange w:id="644" w:author="Juliane Vigneault" w:date="2023-08-20T20:25:00Z">
            <w:rPr>
              <w:ins w:id="645" w:author="Juliane Vigneault" w:date="2023-08-20T20:24:00Z"/>
              <w:rFonts w:ascii="Times New Roman" w:hAnsi="Times New Roman" w:cs="Times New Roman"/>
              <w:kern w:val="0"/>
            </w:rPr>
          </w:rPrChange>
        </w:rPr>
      </w:pPr>
      <w:ins w:id="646" w:author="Juliane Vigneault" w:date="2023-08-20T20:24:00Z">
        <w:r w:rsidRPr="00053309">
          <w:rPr>
            <w:rFonts w:ascii="Times New Roman" w:hAnsi="Times New Roman" w:cs="Times New Roman"/>
            <w:kern w:val="0"/>
            <w:lang w:val="en-US"/>
            <w:rPrChange w:id="647" w:author="Juliane Vigneault" w:date="2023-08-20T20:25:00Z">
              <w:rPr>
                <w:rFonts w:ascii="Times New Roman" w:hAnsi="Times New Roman" w:cs="Times New Roman"/>
                <w:kern w:val="0"/>
              </w:rPr>
            </w:rPrChange>
          </w:rPr>
          <w: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t>
        </w:r>
        <w:r w:rsidRPr="00053309">
          <w:rPr>
            <w:rFonts w:ascii="Times New Roman" w:hAnsi="Times New Roman" w:cs="Times New Roman"/>
            <w:i/>
            <w:iCs/>
            <w:kern w:val="0"/>
            <w:lang w:val="en-US"/>
            <w:rPrChange w:id="648" w:author="Juliane Vigneault" w:date="2023-08-20T20:25:00Z">
              <w:rPr>
                <w:rFonts w:ascii="Times New Roman" w:hAnsi="Times New Roman" w:cs="Times New Roman"/>
                <w:i/>
                <w:iCs/>
                <w:kern w:val="0"/>
              </w:rPr>
            </w:rPrChange>
          </w:rPr>
          <w:t>Invertebrate Biology</w:t>
        </w:r>
        <w:r w:rsidRPr="00053309">
          <w:rPr>
            <w:rFonts w:ascii="Times New Roman" w:hAnsi="Times New Roman" w:cs="Times New Roman"/>
            <w:kern w:val="0"/>
            <w:lang w:val="en-US"/>
            <w:rPrChange w:id="649"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50" w:author="Juliane Vigneault" w:date="2023-08-20T20:25:00Z">
              <w:rPr>
                <w:rFonts w:ascii="Times New Roman" w:hAnsi="Times New Roman" w:cs="Times New Roman"/>
                <w:i/>
                <w:iCs/>
                <w:kern w:val="0"/>
              </w:rPr>
            </w:rPrChange>
          </w:rPr>
          <w:t>137</w:t>
        </w:r>
        <w:r w:rsidRPr="00053309">
          <w:rPr>
            <w:rFonts w:ascii="Times New Roman" w:hAnsi="Times New Roman" w:cs="Times New Roman"/>
            <w:kern w:val="0"/>
            <w:lang w:val="en-US"/>
            <w:rPrChange w:id="651" w:author="Juliane Vigneault" w:date="2023-08-20T20:25:00Z">
              <w:rPr>
                <w:rFonts w:ascii="Times New Roman" w:hAnsi="Times New Roman" w:cs="Times New Roman"/>
                <w:kern w:val="0"/>
              </w:rPr>
            </w:rPrChange>
          </w:rPr>
          <w:t>(4), 339‑354. https://doi.org/10.1111/ivb.12232</w:t>
        </w:r>
      </w:ins>
    </w:p>
    <w:p w14:paraId="303AB94A" w14:textId="77777777" w:rsidR="00053309" w:rsidRPr="00053309" w:rsidRDefault="00053309" w:rsidP="00053309">
      <w:pPr>
        <w:widowControl w:val="0"/>
        <w:autoSpaceDE w:val="0"/>
        <w:autoSpaceDN w:val="0"/>
        <w:adjustRightInd w:val="0"/>
        <w:rPr>
          <w:ins w:id="652" w:author="Juliane Vigneault" w:date="2023-08-20T20:24:00Z"/>
          <w:rFonts w:ascii="Times New Roman" w:hAnsi="Times New Roman" w:cs="Times New Roman"/>
          <w:kern w:val="0"/>
          <w:lang w:val="en-US"/>
          <w:rPrChange w:id="653" w:author="Juliane Vigneault" w:date="2023-08-20T20:25:00Z">
            <w:rPr>
              <w:ins w:id="654" w:author="Juliane Vigneault" w:date="2023-08-20T20:24:00Z"/>
              <w:rFonts w:ascii="Times New Roman" w:hAnsi="Times New Roman" w:cs="Times New Roman"/>
              <w:kern w:val="0"/>
            </w:rPr>
          </w:rPrChange>
        </w:rPr>
      </w:pPr>
      <w:ins w:id="655" w:author="Juliane Vigneault" w:date="2023-08-20T20:24:00Z">
        <w:r w:rsidRPr="00053309">
          <w:rPr>
            <w:rFonts w:ascii="Times New Roman" w:hAnsi="Times New Roman" w:cs="Times New Roman"/>
            <w:kern w:val="0"/>
            <w:lang w:val="en-US"/>
            <w:rPrChange w:id="656" w:author="Juliane Vigneault" w:date="2023-08-20T20:25:00Z">
              <w:rPr>
                <w:rFonts w:ascii="Times New Roman" w:hAnsi="Times New Roman" w:cs="Times New Roman"/>
                <w:kern w:val="0"/>
              </w:rPr>
            </w:rPrChange>
          </w:rPr>
          <w:t xml:space="preserve">Williams-Blangero, S., Criscione, C. D., VandeBerg, J. L., Correa-Oliveira, R., Williams, K. D., Subedi, J., Kent, J. W., Williams, J., Kumar, S., &amp; Blangero, J. (2012). Host genetics and population structure effects on parasitic disease. </w:t>
        </w:r>
        <w:r w:rsidRPr="00053309">
          <w:rPr>
            <w:rFonts w:ascii="Times New Roman" w:hAnsi="Times New Roman" w:cs="Times New Roman"/>
            <w:i/>
            <w:iCs/>
            <w:kern w:val="0"/>
            <w:lang w:val="en-US"/>
            <w:rPrChange w:id="657" w:author="Juliane Vigneault" w:date="2023-08-20T20:25:00Z">
              <w:rPr>
                <w:rFonts w:ascii="Times New Roman" w:hAnsi="Times New Roman" w:cs="Times New Roman"/>
                <w:i/>
                <w:iCs/>
                <w:kern w:val="0"/>
              </w:rPr>
            </w:rPrChange>
          </w:rPr>
          <w:t>Philosophical Transactions of the Royal Society B: Biological Sciences</w:t>
        </w:r>
        <w:r w:rsidRPr="00053309">
          <w:rPr>
            <w:rFonts w:ascii="Times New Roman" w:hAnsi="Times New Roman" w:cs="Times New Roman"/>
            <w:kern w:val="0"/>
            <w:lang w:val="en-US"/>
            <w:rPrChange w:id="658"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59" w:author="Juliane Vigneault" w:date="2023-08-20T20:25:00Z">
              <w:rPr>
                <w:rFonts w:ascii="Times New Roman" w:hAnsi="Times New Roman" w:cs="Times New Roman"/>
                <w:i/>
                <w:iCs/>
                <w:kern w:val="0"/>
              </w:rPr>
            </w:rPrChange>
          </w:rPr>
          <w:t>367</w:t>
        </w:r>
        <w:r w:rsidRPr="00053309">
          <w:rPr>
            <w:rFonts w:ascii="Times New Roman" w:hAnsi="Times New Roman" w:cs="Times New Roman"/>
            <w:kern w:val="0"/>
            <w:lang w:val="en-US"/>
            <w:rPrChange w:id="660" w:author="Juliane Vigneault" w:date="2023-08-20T20:25:00Z">
              <w:rPr>
                <w:rFonts w:ascii="Times New Roman" w:hAnsi="Times New Roman" w:cs="Times New Roman"/>
                <w:kern w:val="0"/>
              </w:rPr>
            </w:rPrChange>
          </w:rPr>
          <w:t>(1590), 887‑894. https://doi.org/10.1098/rstb.2011.0296</w:t>
        </w:r>
      </w:ins>
    </w:p>
    <w:p w14:paraId="57E32559" w14:textId="77777777" w:rsidR="00053309" w:rsidRPr="00053309" w:rsidRDefault="00053309" w:rsidP="00053309">
      <w:pPr>
        <w:widowControl w:val="0"/>
        <w:autoSpaceDE w:val="0"/>
        <w:autoSpaceDN w:val="0"/>
        <w:adjustRightInd w:val="0"/>
        <w:rPr>
          <w:ins w:id="661" w:author="Juliane Vigneault" w:date="2023-08-20T20:24:00Z"/>
          <w:rFonts w:ascii="Times New Roman" w:hAnsi="Times New Roman" w:cs="Times New Roman"/>
          <w:kern w:val="0"/>
          <w:lang w:val="en-US"/>
          <w:rPrChange w:id="662" w:author="Juliane Vigneault" w:date="2023-08-20T20:25:00Z">
            <w:rPr>
              <w:ins w:id="663" w:author="Juliane Vigneault" w:date="2023-08-20T20:24:00Z"/>
              <w:rFonts w:ascii="Times New Roman" w:hAnsi="Times New Roman" w:cs="Times New Roman"/>
              <w:kern w:val="0"/>
            </w:rPr>
          </w:rPrChange>
        </w:rPr>
      </w:pPr>
      <w:ins w:id="664" w:author="Juliane Vigneault" w:date="2023-08-20T20:24:00Z">
        <w:r w:rsidRPr="00053309">
          <w:rPr>
            <w:rFonts w:ascii="Times New Roman" w:hAnsi="Times New Roman" w:cs="Times New Roman"/>
            <w:kern w:val="0"/>
            <w:lang w:val="en-US"/>
            <w:rPrChange w:id="665" w:author="Juliane Vigneault" w:date="2023-08-20T20:25:00Z">
              <w:rPr>
                <w:rFonts w:ascii="Times New Roman" w:hAnsi="Times New Roman" w:cs="Times New Roman"/>
                <w:kern w:val="0"/>
              </w:rPr>
            </w:rPrChange>
          </w:rPr>
          <w:t xml:space="preserve">Wilson, D. S., Coleman, K., Clark, A. B., &amp; Biederman, L. (1993). Shy-bold continuum in pumpkinseed sunfish (Lepomis gibbosus) : An ecological study of a psychological trait. </w:t>
        </w:r>
        <w:r w:rsidRPr="00053309">
          <w:rPr>
            <w:rFonts w:ascii="Times New Roman" w:hAnsi="Times New Roman" w:cs="Times New Roman"/>
            <w:i/>
            <w:iCs/>
            <w:kern w:val="0"/>
            <w:lang w:val="en-US"/>
            <w:rPrChange w:id="666" w:author="Juliane Vigneault" w:date="2023-08-20T20:25:00Z">
              <w:rPr>
                <w:rFonts w:ascii="Times New Roman" w:hAnsi="Times New Roman" w:cs="Times New Roman"/>
                <w:i/>
                <w:iCs/>
                <w:kern w:val="0"/>
              </w:rPr>
            </w:rPrChange>
          </w:rPr>
          <w:t>Journal of Comparative Psychology</w:t>
        </w:r>
        <w:r w:rsidRPr="00053309">
          <w:rPr>
            <w:rFonts w:ascii="Times New Roman" w:hAnsi="Times New Roman" w:cs="Times New Roman"/>
            <w:kern w:val="0"/>
            <w:lang w:val="en-US"/>
            <w:rPrChange w:id="667"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68" w:author="Juliane Vigneault" w:date="2023-08-20T20:25:00Z">
              <w:rPr>
                <w:rFonts w:ascii="Times New Roman" w:hAnsi="Times New Roman" w:cs="Times New Roman"/>
                <w:i/>
                <w:iCs/>
                <w:kern w:val="0"/>
              </w:rPr>
            </w:rPrChange>
          </w:rPr>
          <w:t>107</w:t>
        </w:r>
        <w:r w:rsidRPr="00053309">
          <w:rPr>
            <w:rFonts w:ascii="Times New Roman" w:hAnsi="Times New Roman" w:cs="Times New Roman"/>
            <w:kern w:val="0"/>
            <w:lang w:val="en-US"/>
            <w:rPrChange w:id="669" w:author="Juliane Vigneault" w:date="2023-08-20T20:25:00Z">
              <w:rPr>
                <w:rFonts w:ascii="Times New Roman" w:hAnsi="Times New Roman" w:cs="Times New Roman"/>
                <w:kern w:val="0"/>
              </w:rPr>
            </w:rPrChange>
          </w:rPr>
          <w:t>, 250‑260. https://doi.org/10.1037/0735-7036.107.3.250</w:t>
        </w:r>
      </w:ins>
    </w:p>
    <w:p w14:paraId="401C9C87" w14:textId="77777777" w:rsidR="00053309" w:rsidRPr="00053309" w:rsidRDefault="00053309" w:rsidP="00053309">
      <w:pPr>
        <w:widowControl w:val="0"/>
        <w:autoSpaceDE w:val="0"/>
        <w:autoSpaceDN w:val="0"/>
        <w:adjustRightInd w:val="0"/>
        <w:rPr>
          <w:ins w:id="670" w:author="Juliane Vigneault" w:date="2023-08-20T20:24:00Z"/>
          <w:rFonts w:ascii="Times New Roman" w:hAnsi="Times New Roman" w:cs="Times New Roman"/>
          <w:kern w:val="0"/>
          <w:lang w:val="en-US"/>
          <w:rPrChange w:id="671" w:author="Juliane Vigneault" w:date="2023-08-20T20:25:00Z">
            <w:rPr>
              <w:ins w:id="672" w:author="Juliane Vigneault" w:date="2023-08-20T20:24:00Z"/>
              <w:rFonts w:ascii="Times New Roman" w:hAnsi="Times New Roman" w:cs="Times New Roman"/>
              <w:kern w:val="0"/>
            </w:rPr>
          </w:rPrChange>
        </w:rPr>
      </w:pPr>
      <w:ins w:id="673" w:author="Juliane Vigneault" w:date="2023-08-20T20:24:00Z">
        <w:r w:rsidRPr="00053309">
          <w:rPr>
            <w:rFonts w:ascii="Times New Roman" w:hAnsi="Times New Roman" w:cs="Times New Roman"/>
            <w:kern w:val="0"/>
            <w:lang w:val="en-US"/>
            <w:rPrChange w:id="674" w:author="Juliane Vigneault" w:date="2023-08-20T20:25:00Z">
              <w:rPr>
                <w:rFonts w:ascii="Times New Roman" w:hAnsi="Times New Roman" w:cs="Times New Roman"/>
                <w:kern w:val="0"/>
              </w:rPr>
            </w:rPrChange>
          </w:rPr>
          <w:t xml:space="preserve">Windsor, D. A. (1998). Most of the species on Earth are parasites. </w:t>
        </w:r>
        <w:r w:rsidRPr="00053309">
          <w:rPr>
            <w:rFonts w:ascii="Times New Roman" w:hAnsi="Times New Roman" w:cs="Times New Roman"/>
            <w:i/>
            <w:iCs/>
            <w:kern w:val="0"/>
            <w:lang w:val="en-US"/>
            <w:rPrChange w:id="675" w:author="Juliane Vigneault" w:date="2023-08-20T20:25:00Z">
              <w:rPr>
                <w:rFonts w:ascii="Times New Roman" w:hAnsi="Times New Roman" w:cs="Times New Roman"/>
                <w:i/>
                <w:iCs/>
                <w:kern w:val="0"/>
              </w:rPr>
            </w:rPrChange>
          </w:rPr>
          <w:t>International Journal for Parasitology</w:t>
        </w:r>
        <w:r w:rsidRPr="00053309">
          <w:rPr>
            <w:rFonts w:ascii="Times New Roman" w:hAnsi="Times New Roman" w:cs="Times New Roman"/>
            <w:kern w:val="0"/>
            <w:lang w:val="en-US"/>
            <w:rPrChange w:id="676"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77" w:author="Juliane Vigneault" w:date="2023-08-20T20:25:00Z">
              <w:rPr>
                <w:rFonts w:ascii="Times New Roman" w:hAnsi="Times New Roman" w:cs="Times New Roman"/>
                <w:i/>
                <w:iCs/>
                <w:kern w:val="0"/>
              </w:rPr>
            </w:rPrChange>
          </w:rPr>
          <w:t>28</w:t>
        </w:r>
        <w:r w:rsidRPr="00053309">
          <w:rPr>
            <w:rFonts w:ascii="Times New Roman" w:hAnsi="Times New Roman" w:cs="Times New Roman"/>
            <w:kern w:val="0"/>
            <w:lang w:val="en-US"/>
            <w:rPrChange w:id="678" w:author="Juliane Vigneault" w:date="2023-08-20T20:25:00Z">
              <w:rPr>
                <w:rFonts w:ascii="Times New Roman" w:hAnsi="Times New Roman" w:cs="Times New Roman"/>
                <w:kern w:val="0"/>
              </w:rPr>
            </w:rPrChange>
          </w:rPr>
          <w:t>(12), 1939‑1941. https://doi.org/10.1016/s0020-7519(98)00153-2</w:t>
        </w:r>
      </w:ins>
    </w:p>
    <w:p w14:paraId="24ADAEAD" w14:textId="77777777" w:rsidR="00053309" w:rsidRPr="00053309" w:rsidRDefault="00053309" w:rsidP="00053309">
      <w:pPr>
        <w:widowControl w:val="0"/>
        <w:autoSpaceDE w:val="0"/>
        <w:autoSpaceDN w:val="0"/>
        <w:adjustRightInd w:val="0"/>
        <w:rPr>
          <w:ins w:id="679" w:author="Juliane Vigneault" w:date="2023-08-20T20:24:00Z"/>
          <w:rFonts w:ascii="Times New Roman" w:hAnsi="Times New Roman" w:cs="Times New Roman"/>
          <w:kern w:val="0"/>
          <w:lang w:val="en-US"/>
          <w:rPrChange w:id="680" w:author="Juliane Vigneault" w:date="2023-08-20T20:25:00Z">
            <w:rPr>
              <w:ins w:id="681" w:author="Juliane Vigneault" w:date="2023-08-20T20:24:00Z"/>
              <w:rFonts w:ascii="Times New Roman" w:hAnsi="Times New Roman" w:cs="Times New Roman"/>
              <w:kern w:val="0"/>
            </w:rPr>
          </w:rPrChange>
        </w:rPr>
      </w:pPr>
      <w:ins w:id="682" w:author="Juliane Vigneault" w:date="2023-08-20T20:24:00Z">
        <w:r w:rsidRPr="00053309">
          <w:rPr>
            <w:rFonts w:ascii="Times New Roman" w:hAnsi="Times New Roman" w:cs="Times New Roman"/>
            <w:kern w:val="0"/>
            <w:lang w:val="en-US"/>
            <w:rPrChange w:id="683" w:author="Juliane Vigneault" w:date="2023-08-20T20:25:00Z">
              <w:rPr>
                <w:rFonts w:ascii="Times New Roman" w:hAnsi="Times New Roman" w:cs="Times New Roman"/>
                <w:kern w:val="0"/>
              </w:rPr>
            </w:rPrChange>
          </w:rPr>
          <w:lastRenderedPageBreak/>
          <w:t xml:space="preserve">Xu, Z., MacIntosh, A. J. J., Castellano-Navarro, A., Macanás-Martínez, E., Suzumura, T., &amp; Duboscq, J. (2022). Linking parasitism to network centrality and the impact of sampling bias in its interpretation. </w:t>
        </w:r>
        <w:r w:rsidRPr="00053309">
          <w:rPr>
            <w:rFonts w:ascii="Times New Roman" w:hAnsi="Times New Roman" w:cs="Times New Roman"/>
            <w:i/>
            <w:iCs/>
            <w:kern w:val="0"/>
            <w:lang w:val="en-US"/>
            <w:rPrChange w:id="684" w:author="Juliane Vigneault" w:date="2023-08-20T20:25:00Z">
              <w:rPr>
                <w:rFonts w:ascii="Times New Roman" w:hAnsi="Times New Roman" w:cs="Times New Roman"/>
                <w:i/>
                <w:iCs/>
                <w:kern w:val="0"/>
              </w:rPr>
            </w:rPrChange>
          </w:rPr>
          <w:t>PeerJ</w:t>
        </w:r>
        <w:r w:rsidRPr="00053309">
          <w:rPr>
            <w:rFonts w:ascii="Times New Roman" w:hAnsi="Times New Roman" w:cs="Times New Roman"/>
            <w:kern w:val="0"/>
            <w:lang w:val="en-US"/>
            <w:rPrChange w:id="685"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86" w:author="Juliane Vigneault" w:date="2023-08-20T20:25:00Z">
              <w:rPr>
                <w:rFonts w:ascii="Times New Roman" w:hAnsi="Times New Roman" w:cs="Times New Roman"/>
                <w:i/>
                <w:iCs/>
                <w:kern w:val="0"/>
              </w:rPr>
            </w:rPrChange>
          </w:rPr>
          <w:t>10</w:t>
        </w:r>
        <w:r w:rsidRPr="00053309">
          <w:rPr>
            <w:rFonts w:ascii="Times New Roman" w:hAnsi="Times New Roman" w:cs="Times New Roman"/>
            <w:kern w:val="0"/>
            <w:lang w:val="en-US"/>
            <w:rPrChange w:id="687" w:author="Juliane Vigneault" w:date="2023-08-20T20:25:00Z">
              <w:rPr>
                <w:rFonts w:ascii="Times New Roman" w:hAnsi="Times New Roman" w:cs="Times New Roman"/>
                <w:kern w:val="0"/>
              </w:rPr>
            </w:rPrChange>
          </w:rPr>
          <w:t>, e14305. https://doi.org/10.7717/peerj.14305</w:t>
        </w:r>
      </w:ins>
    </w:p>
    <w:p w14:paraId="3612EF33" w14:textId="77777777" w:rsidR="00053309" w:rsidRPr="00053309" w:rsidRDefault="00053309" w:rsidP="00053309">
      <w:pPr>
        <w:widowControl w:val="0"/>
        <w:autoSpaceDE w:val="0"/>
        <w:autoSpaceDN w:val="0"/>
        <w:adjustRightInd w:val="0"/>
        <w:rPr>
          <w:ins w:id="688" w:author="Juliane Vigneault" w:date="2023-08-20T20:24:00Z"/>
          <w:rFonts w:ascii="Times New Roman" w:hAnsi="Times New Roman" w:cs="Times New Roman"/>
          <w:kern w:val="0"/>
          <w:lang w:val="en-US"/>
          <w:rPrChange w:id="689" w:author="Juliane Vigneault" w:date="2023-08-20T20:25:00Z">
            <w:rPr>
              <w:ins w:id="690" w:author="Juliane Vigneault" w:date="2023-08-20T20:24:00Z"/>
              <w:rFonts w:ascii="Times New Roman" w:hAnsi="Times New Roman" w:cs="Times New Roman"/>
              <w:kern w:val="0"/>
            </w:rPr>
          </w:rPrChange>
        </w:rPr>
      </w:pPr>
      <w:ins w:id="691" w:author="Juliane Vigneault" w:date="2023-08-20T20:24:00Z">
        <w:r w:rsidRPr="00053309">
          <w:rPr>
            <w:rFonts w:ascii="Times New Roman" w:hAnsi="Times New Roman" w:cs="Times New Roman"/>
            <w:kern w:val="0"/>
            <w:lang w:val="en-US"/>
            <w:rPrChange w:id="692" w:author="Juliane Vigneault" w:date="2023-08-20T20:25:00Z">
              <w:rPr>
                <w:rFonts w:ascii="Times New Roman" w:hAnsi="Times New Roman" w:cs="Times New Roman"/>
                <w:kern w:val="0"/>
              </w:rPr>
            </w:rPrChange>
          </w:rPr>
          <w:t xml:space="preserve">Young, R. E., &amp; Maccoll, A. D. C. (2017). Spatial and temporal variation in macroparasite communities of three-spined stickleback. </w:t>
        </w:r>
        <w:r w:rsidRPr="00053309">
          <w:rPr>
            <w:rFonts w:ascii="Times New Roman" w:hAnsi="Times New Roman" w:cs="Times New Roman"/>
            <w:i/>
            <w:iCs/>
            <w:kern w:val="0"/>
            <w:lang w:val="en-US"/>
            <w:rPrChange w:id="693" w:author="Juliane Vigneault" w:date="2023-08-20T20:25:00Z">
              <w:rPr>
                <w:rFonts w:ascii="Times New Roman" w:hAnsi="Times New Roman" w:cs="Times New Roman"/>
                <w:i/>
                <w:iCs/>
                <w:kern w:val="0"/>
              </w:rPr>
            </w:rPrChange>
          </w:rPr>
          <w:t>Parasitology</w:t>
        </w:r>
        <w:r w:rsidRPr="00053309">
          <w:rPr>
            <w:rFonts w:ascii="Times New Roman" w:hAnsi="Times New Roman" w:cs="Times New Roman"/>
            <w:kern w:val="0"/>
            <w:lang w:val="en-US"/>
            <w:rPrChange w:id="694" w:author="Juliane Vigneault" w:date="2023-08-20T20:25:00Z">
              <w:rPr>
                <w:rFonts w:ascii="Times New Roman" w:hAnsi="Times New Roman" w:cs="Times New Roman"/>
                <w:kern w:val="0"/>
              </w:rPr>
            </w:rPrChange>
          </w:rPr>
          <w:t xml:space="preserve">, </w:t>
        </w:r>
        <w:r w:rsidRPr="00053309">
          <w:rPr>
            <w:rFonts w:ascii="Times New Roman" w:hAnsi="Times New Roman" w:cs="Times New Roman"/>
            <w:i/>
            <w:iCs/>
            <w:kern w:val="0"/>
            <w:lang w:val="en-US"/>
            <w:rPrChange w:id="695" w:author="Juliane Vigneault" w:date="2023-08-20T20:25:00Z">
              <w:rPr>
                <w:rFonts w:ascii="Times New Roman" w:hAnsi="Times New Roman" w:cs="Times New Roman"/>
                <w:i/>
                <w:iCs/>
                <w:kern w:val="0"/>
              </w:rPr>
            </w:rPrChange>
          </w:rPr>
          <w:t>144</w:t>
        </w:r>
        <w:r w:rsidRPr="00053309">
          <w:rPr>
            <w:rFonts w:ascii="Times New Roman" w:hAnsi="Times New Roman" w:cs="Times New Roman"/>
            <w:kern w:val="0"/>
            <w:lang w:val="en-US"/>
            <w:rPrChange w:id="696" w:author="Juliane Vigneault" w:date="2023-08-20T20:25:00Z">
              <w:rPr>
                <w:rFonts w:ascii="Times New Roman" w:hAnsi="Times New Roman" w:cs="Times New Roman"/>
                <w:kern w:val="0"/>
              </w:rPr>
            </w:rPrChange>
          </w:rPr>
          <w:t>(4), 436‑449. https://doi.org/10.1017/S0031182016001815</w:t>
        </w:r>
      </w:ins>
    </w:p>
    <w:p w14:paraId="0F6F54E4" w14:textId="77777777" w:rsidR="00053309" w:rsidRPr="00053309" w:rsidRDefault="00053309" w:rsidP="00053309">
      <w:pPr>
        <w:widowControl w:val="0"/>
        <w:autoSpaceDE w:val="0"/>
        <w:autoSpaceDN w:val="0"/>
        <w:adjustRightInd w:val="0"/>
        <w:rPr>
          <w:ins w:id="697" w:author="Juliane Vigneault" w:date="2023-08-20T20:24:00Z"/>
          <w:rFonts w:ascii="Times New Roman" w:hAnsi="Times New Roman" w:cs="Times New Roman"/>
          <w:kern w:val="0"/>
        </w:rPr>
      </w:pPr>
      <w:ins w:id="698" w:author="Juliane Vigneault" w:date="2023-08-20T20:24:00Z">
        <w:r w:rsidRPr="00053309">
          <w:rPr>
            <w:rFonts w:ascii="Times New Roman" w:hAnsi="Times New Roman" w:cs="Times New Roman"/>
            <w:kern w:val="0"/>
            <w:lang w:val="en-US"/>
            <w:rPrChange w:id="699" w:author="Juliane Vigneault" w:date="2023-08-20T20:25:00Z">
              <w:rPr>
                <w:rFonts w:ascii="Times New Roman" w:hAnsi="Times New Roman" w:cs="Times New Roman"/>
                <w:kern w:val="0"/>
              </w:rPr>
            </w:rPrChange>
          </w:rPr>
          <w:t xml:space="preserve">Zuk, M., &amp; McKean, K. A. (1996). Sex differences in parasite infections : Patterns and processes. </w:t>
        </w:r>
        <w:r w:rsidRPr="00053309">
          <w:rPr>
            <w:rFonts w:ascii="Times New Roman" w:hAnsi="Times New Roman" w:cs="Times New Roman"/>
            <w:i/>
            <w:iCs/>
            <w:kern w:val="0"/>
          </w:rPr>
          <w:t>International Journal for Parasitology</w:t>
        </w:r>
        <w:r w:rsidRPr="00053309">
          <w:rPr>
            <w:rFonts w:ascii="Times New Roman" w:hAnsi="Times New Roman" w:cs="Times New Roman"/>
            <w:kern w:val="0"/>
          </w:rPr>
          <w:t xml:space="preserve">, </w:t>
        </w:r>
        <w:r w:rsidRPr="00053309">
          <w:rPr>
            <w:rFonts w:ascii="Times New Roman" w:hAnsi="Times New Roman" w:cs="Times New Roman"/>
            <w:i/>
            <w:iCs/>
            <w:kern w:val="0"/>
          </w:rPr>
          <w:t>26</w:t>
        </w:r>
        <w:r w:rsidRPr="00053309">
          <w:rPr>
            <w:rFonts w:ascii="Times New Roman" w:hAnsi="Times New Roman" w:cs="Times New Roman"/>
            <w:kern w:val="0"/>
          </w:rPr>
          <w:t>(10), 1009‑1024. https://doi.org/10.1016/S0020-7519(96)80001-4</w:t>
        </w:r>
      </w:ins>
    </w:p>
    <w:p w14:paraId="436BFA37" w14:textId="3D186EBE" w:rsidR="00984BB8" w:rsidRPr="00053309" w:rsidDel="00053309" w:rsidRDefault="00984BB8">
      <w:pPr>
        <w:widowControl w:val="0"/>
        <w:autoSpaceDE w:val="0"/>
        <w:autoSpaceDN w:val="0"/>
        <w:adjustRightInd w:val="0"/>
        <w:rPr>
          <w:del w:id="700" w:author="Juliane Vigneault" w:date="2023-08-20T20:16:00Z"/>
          <w:rFonts w:ascii="Times New Roman" w:hAnsi="Times New Roman" w:cs="Times New Roman"/>
          <w:kern w:val="0"/>
          <w:lang w:val="en-US"/>
        </w:rPr>
      </w:pPr>
      <w:del w:id="701" w:author="Juliane Vigneault" w:date="2023-08-20T20:16:00Z">
        <w:r w:rsidRPr="00053309" w:rsidDel="00053309">
          <w:rPr>
            <w:rFonts w:ascii="Times New Roman" w:hAnsi="Times New Roman" w:cs="Times New Roman"/>
            <w:kern w:val="0"/>
            <w:lang w:val="en-US"/>
          </w:rPr>
          <w:delText xml:space="preserve">Ahn, S., &amp; Goater, C. P. (2021). Nonhost species reduce parasite infection in a focal host species within experimental fish communities. </w:delText>
        </w:r>
        <w:r w:rsidRPr="00053309" w:rsidDel="00053309">
          <w:rPr>
            <w:rFonts w:ascii="Times New Roman" w:hAnsi="Times New Roman" w:cs="Times New Roman"/>
            <w:i/>
            <w:iCs/>
            <w:kern w:val="0"/>
            <w:lang w:val="en-US"/>
          </w:rPr>
          <w:delText>Ecology and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(15), 10155‑10163. https://doi.org/10.1002/ece3.7823</w:delText>
        </w:r>
      </w:del>
    </w:p>
    <w:p w14:paraId="206AECD2" w14:textId="766DC019" w:rsidR="00984BB8" w:rsidRPr="00053309" w:rsidDel="00053309" w:rsidRDefault="00984BB8">
      <w:pPr>
        <w:widowControl w:val="0"/>
        <w:autoSpaceDE w:val="0"/>
        <w:autoSpaceDN w:val="0"/>
        <w:adjustRightInd w:val="0"/>
        <w:rPr>
          <w:del w:id="702" w:author="Juliane Vigneault" w:date="2023-08-20T20:16:00Z"/>
          <w:rFonts w:ascii="Times New Roman" w:hAnsi="Times New Roman" w:cs="Times New Roman"/>
          <w:kern w:val="0"/>
          <w:lang w:val="en-US"/>
        </w:rPr>
      </w:pPr>
      <w:del w:id="703" w:author="Juliane Vigneault" w:date="2023-08-20T20:16:00Z">
        <w:r w:rsidRPr="00053309" w:rsidDel="00053309">
          <w:rPr>
            <w:rFonts w:ascii="Times New Roman" w:hAnsi="Times New Roman" w:cs="Times New Roman"/>
            <w:kern w:val="0"/>
            <w:lang w:val="en-US"/>
          </w:rPr>
          <w:delText xml:space="preserve">Altman, I., &amp; Byers, J. E. (2014). Large-scale spatial variation in parasite communities influenced by anthropogenic factors.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95</w:delText>
        </w:r>
        <w:r w:rsidRPr="00053309" w:rsidDel="00053309">
          <w:rPr>
            <w:rFonts w:ascii="Times New Roman" w:hAnsi="Times New Roman" w:cs="Times New Roman"/>
            <w:kern w:val="0"/>
            <w:lang w:val="en-US"/>
          </w:rPr>
          <w:delText>(7), 1876‑1887. https://doi.org/10.1890/13-0509.1</w:delText>
        </w:r>
      </w:del>
    </w:p>
    <w:p w14:paraId="410BE9CA" w14:textId="70DB2A9E" w:rsidR="00984BB8" w:rsidRPr="00053309" w:rsidDel="00053309" w:rsidRDefault="00984BB8">
      <w:pPr>
        <w:widowControl w:val="0"/>
        <w:autoSpaceDE w:val="0"/>
        <w:autoSpaceDN w:val="0"/>
        <w:adjustRightInd w:val="0"/>
        <w:rPr>
          <w:del w:id="704" w:author="Juliane Vigneault" w:date="2023-08-20T20:16:00Z"/>
          <w:rFonts w:ascii="Times New Roman" w:hAnsi="Times New Roman" w:cs="Times New Roman"/>
          <w:kern w:val="0"/>
          <w:lang w:val="en-US"/>
        </w:rPr>
      </w:pPr>
      <w:del w:id="705" w:author="Juliane Vigneault" w:date="2023-08-20T20:16:00Z">
        <w:r w:rsidRPr="00053309" w:rsidDel="00053309">
          <w:rPr>
            <w:rFonts w:ascii="Times New Roman" w:hAnsi="Times New Roman" w:cs="Times New Roman"/>
            <w:kern w:val="0"/>
            <w:lang w:val="en-US"/>
          </w:rPr>
          <w:delText xml:space="preserve">Barber, I., Hoare, D., &amp; Krause, J. (2000). Effects of parasites on fish behaviour : A review and evolutionary perspective. </w:delText>
        </w:r>
        <w:r w:rsidRPr="00053309" w:rsidDel="00053309">
          <w:rPr>
            <w:rFonts w:ascii="Times New Roman" w:hAnsi="Times New Roman" w:cs="Times New Roman"/>
            <w:i/>
            <w:iCs/>
            <w:kern w:val="0"/>
            <w:lang w:val="en-US"/>
          </w:rPr>
          <w:delText>Reviews in Fish Biology and Fisheries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(2), 131‑165. https://doi.org/10.1023/A:1016658224470</w:delText>
        </w:r>
      </w:del>
    </w:p>
    <w:p w14:paraId="0114B863" w14:textId="407BDCA8" w:rsidR="00984BB8" w:rsidRPr="00053309" w:rsidDel="00053309" w:rsidRDefault="00984BB8">
      <w:pPr>
        <w:widowControl w:val="0"/>
        <w:autoSpaceDE w:val="0"/>
        <w:autoSpaceDN w:val="0"/>
        <w:adjustRightInd w:val="0"/>
        <w:rPr>
          <w:del w:id="706" w:author="Juliane Vigneault" w:date="2023-08-20T20:16:00Z"/>
          <w:rFonts w:ascii="Times New Roman" w:hAnsi="Times New Roman" w:cs="Times New Roman"/>
          <w:kern w:val="0"/>
          <w:lang w:val="en-US"/>
        </w:rPr>
      </w:pPr>
      <w:del w:id="707" w:author="Juliane Vigneault" w:date="2023-08-20T20:16:00Z">
        <w:r w:rsidRPr="00053309" w:rsidDel="00053309">
          <w:rPr>
            <w:rFonts w:ascii="Times New Roman" w:hAnsi="Times New Roman" w:cs="Times New Roman"/>
            <w:kern w:val="0"/>
            <w:lang w:val="en-US"/>
          </w:rPr>
          <w:delText xml:space="preserve">Bielby, J., Price, S. J., Monsalve-CarcaÑo, C., &amp; Bosch, J. (2021). Host contribution to parasite persistence is consistent between parasites and over time, but varies spatially. </w:delText>
        </w:r>
        <w:r w:rsidRPr="00053309" w:rsidDel="00053309">
          <w:rPr>
            <w:rFonts w:ascii="Times New Roman" w:hAnsi="Times New Roman" w:cs="Times New Roman"/>
            <w:i/>
            <w:iCs/>
            <w:kern w:val="0"/>
            <w:lang w:val="en-US"/>
          </w:rPr>
          <w:delText>Ecological Applications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31</w:delText>
        </w:r>
        <w:r w:rsidRPr="00053309" w:rsidDel="00053309">
          <w:rPr>
            <w:rFonts w:ascii="Times New Roman" w:hAnsi="Times New Roman" w:cs="Times New Roman"/>
            <w:kern w:val="0"/>
            <w:lang w:val="en-US"/>
          </w:rPr>
          <w:delText>(3), e02256. https://doi.org/10.1002/eap.2256</w:delText>
        </w:r>
      </w:del>
    </w:p>
    <w:p w14:paraId="12F264D1" w14:textId="6E4EEC0D" w:rsidR="00984BB8" w:rsidRPr="00053309" w:rsidDel="00053309" w:rsidRDefault="00984BB8">
      <w:pPr>
        <w:widowControl w:val="0"/>
        <w:autoSpaceDE w:val="0"/>
        <w:autoSpaceDN w:val="0"/>
        <w:adjustRightInd w:val="0"/>
        <w:rPr>
          <w:del w:id="708" w:author="Juliane Vigneault" w:date="2023-08-20T20:16:00Z"/>
          <w:rFonts w:ascii="Times New Roman" w:hAnsi="Times New Roman" w:cs="Times New Roman"/>
          <w:kern w:val="0"/>
          <w:lang w:val="en-US"/>
        </w:rPr>
      </w:pPr>
      <w:del w:id="709" w:author="Juliane Vigneault" w:date="2023-08-20T20:16:00Z">
        <w:r w:rsidRPr="00053309" w:rsidDel="00053309">
          <w:rPr>
            <w:rFonts w:ascii="Times New Roman" w:hAnsi="Times New Roman" w:cs="Times New Roman"/>
            <w:kern w:val="0"/>
            <w:lang w:val="en-US"/>
          </w:rPr>
          <w:delText xml:space="preserve">Biro, P. A., &amp; Dingemanse, N. J. (2009). Sampling bias resulting from animal personality.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24</w:delText>
        </w:r>
        <w:r w:rsidRPr="00053309" w:rsidDel="00053309">
          <w:rPr>
            <w:rFonts w:ascii="Times New Roman" w:hAnsi="Times New Roman" w:cs="Times New Roman"/>
            <w:kern w:val="0"/>
            <w:lang w:val="en-US"/>
          </w:rPr>
          <w:delText>(2), 66‑67. https://doi.org/10.1016/j.tree.2008.11.001</w:delText>
        </w:r>
      </w:del>
    </w:p>
    <w:p w14:paraId="781257E7" w14:textId="37044B06" w:rsidR="00984BB8" w:rsidRPr="00053309" w:rsidDel="00053309" w:rsidRDefault="00984BB8">
      <w:pPr>
        <w:widowControl w:val="0"/>
        <w:autoSpaceDE w:val="0"/>
        <w:autoSpaceDN w:val="0"/>
        <w:adjustRightInd w:val="0"/>
        <w:rPr>
          <w:del w:id="710" w:author="Juliane Vigneault" w:date="2023-08-20T20:16:00Z"/>
          <w:rFonts w:ascii="Times New Roman" w:hAnsi="Times New Roman" w:cs="Times New Roman"/>
          <w:kern w:val="0"/>
          <w:lang w:val="en-US"/>
        </w:rPr>
      </w:pPr>
      <w:del w:id="711" w:author="Juliane Vigneault" w:date="2023-08-20T20:16:00Z">
        <w:r w:rsidRPr="00053309" w:rsidDel="00053309">
          <w:rPr>
            <w:rFonts w:ascii="Times New Roman" w:hAnsi="Times New Roman" w:cs="Times New Roman"/>
            <w:kern w:val="0"/>
            <w:lang w:val="en-US"/>
          </w:rPr>
          <w:delText xml:space="preserve">Biro, P. A., &amp; Post, J. R. (2008). Rapid depletion of genotypes with fast growth and bold personality traits from harvested fish populations.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105</w:delText>
        </w:r>
        <w:r w:rsidRPr="00053309" w:rsidDel="00053309">
          <w:rPr>
            <w:rFonts w:ascii="Times New Roman" w:hAnsi="Times New Roman" w:cs="Times New Roman"/>
            <w:kern w:val="0"/>
            <w:lang w:val="en-US"/>
          </w:rPr>
          <w:delText>(8), 2919‑2922. https://doi.org/10.1073/pnas.0708159105</w:delText>
        </w:r>
      </w:del>
    </w:p>
    <w:p w14:paraId="72C3242D" w14:textId="013B1003" w:rsidR="00984BB8" w:rsidRPr="00053309" w:rsidDel="00053309" w:rsidRDefault="00984BB8">
      <w:pPr>
        <w:widowControl w:val="0"/>
        <w:autoSpaceDE w:val="0"/>
        <w:autoSpaceDN w:val="0"/>
        <w:adjustRightInd w:val="0"/>
        <w:rPr>
          <w:del w:id="712" w:author="Juliane Vigneault" w:date="2023-08-20T20:16:00Z"/>
          <w:rFonts w:ascii="Times New Roman" w:hAnsi="Times New Roman" w:cs="Times New Roman"/>
          <w:kern w:val="0"/>
          <w:lang w:val="en-US"/>
        </w:rPr>
      </w:pPr>
      <w:del w:id="713" w:author="Juliane Vigneault" w:date="2023-08-20T20:16:00Z">
        <w:r w:rsidRPr="00053309" w:rsidDel="00053309">
          <w:rPr>
            <w:rFonts w:ascii="Times New Roman" w:hAnsi="Times New Roman" w:cs="Times New Roman"/>
            <w:kern w:val="0"/>
            <w:lang w:val="en-US"/>
          </w:rPr>
          <w:delText xml:space="preserve">Blasco-Costa, I., Rouco, C., &amp; Poulin, R. (2015). Biogeography of parasitism in freshwater fish : Spatial patterns in hot spots of infection.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301‑310. https://doi.org/10.1111/ecog.01020</w:delText>
        </w:r>
      </w:del>
    </w:p>
    <w:p w14:paraId="434FC01E" w14:textId="71B78B25" w:rsidR="00984BB8" w:rsidRPr="00053309" w:rsidDel="00053309" w:rsidRDefault="00984BB8">
      <w:pPr>
        <w:widowControl w:val="0"/>
        <w:autoSpaceDE w:val="0"/>
        <w:autoSpaceDN w:val="0"/>
        <w:adjustRightInd w:val="0"/>
        <w:rPr>
          <w:del w:id="714" w:author="Juliane Vigneault" w:date="2023-08-20T20:16:00Z"/>
          <w:rFonts w:ascii="Times New Roman" w:hAnsi="Times New Roman" w:cs="Times New Roman"/>
          <w:kern w:val="0"/>
          <w:lang w:val="en-US"/>
        </w:rPr>
      </w:pPr>
      <w:del w:id="715" w:author="Juliane Vigneault" w:date="2023-08-20T20:16:00Z">
        <w:r w:rsidRPr="00053309" w:rsidDel="00053309">
          <w:rPr>
            <w:rFonts w:ascii="Times New Roman" w:hAnsi="Times New Roman" w:cs="Times New Roman"/>
            <w:kern w:val="0"/>
            <w:lang w:val="en-US"/>
          </w:rPr>
          <w:delText xml:space="preserve">Bolnick, D. I., Resetarits, E. J., Ballare, K., Stuart, Y. E., &amp; Stutz, W. E. (2020). Scale-dependent effects of host patch traits on species composition in a stickleback parasite metacommunity.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101</w:delText>
        </w:r>
        <w:r w:rsidRPr="00053309" w:rsidDel="00053309">
          <w:rPr>
            <w:rFonts w:ascii="Times New Roman" w:hAnsi="Times New Roman" w:cs="Times New Roman"/>
            <w:kern w:val="0"/>
            <w:lang w:val="en-US"/>
          </w:rPr>
          <w:delText>(12), e03181. https://doi.org/10.1002/ecy.3181</w:delText>
        </w:r>
      </w:del>
    </w:p>
    <w:p w14:paraId="658A1CC8" w14:textId="7A31EED7" w:rsidR="00984BB8" w:rsidRPr="00053309" w:rsidDel="00053309" w:rsidRDefault="00984BB8">
      <w:pPr>
        <w:widowControl w:val="0"/>
        <w:autoSpaceDE w:val="0"/>
        <w:autoSpaceDN w:val="0"/>
        <w:adjustRightInd w:val="0"/>
        <w:rPr>
          <w:del w:id="716" w:author="Juliane Vigneault" w:date="2023-08-20T20:16:00Z"/>
          <w:rFonts w:ascii="Times New Roman" w:hAnsi="Times New Roman" w:cs="Times New Roman"/>
          <w:kern w:val="0"/>
          <w:lang w:val="en-US"/>
        </w:rPr>
      </w:pPr>
      <w:del w:id="717" w:author="Juliane Vigneault" w:date="2023-08-20T20:16:00Z">
        <w:r w:rsidRPr="00053309" w:rsidDel="00053309">
          <w:rPr>
            <w:rFonts w:ascii="Times New Roman" w:hAnsi="Times New Roman" w:cs="Times New Roman"/>
            <w:kern w:val="0"/>
            <w:lang w:val="en-US"/>
          </w:rPr>
          <w:delText xml:space="preserve">Brooks, D. R., &amp; Hoberg, E. P. (2007). How will global climate change affect parasite–host assemblages? </w:delText>
        </w:r>
        <w:r w:rsidRPr="00053309" w:rsidDel="00053309">
          <w:rPr>
            <w:rFonts w:ascii="Times New Roman" w:hAnsi="Times New Roman" w:cs="Times New Roman"/>
            <w:i/>
            <w:iCs/>
            <w:kern w:val="0"/>
            <w:lang w:val="en-US"/>
          </w:rPr>
          <w:delText>Trends in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23</w:delText>
        </w:r>
        <w:r w:rsidRPr="00053309" w:rsidDel="00053309">
          <w:rPr>
            <w:rFonts w:ascii="Times New Roman" w:hAnsi="Times New Roman" w:cs="Times New Roman"/>
            <w:kern w:val="0"/>
            <w:lang w:val="en-US"/>
          </w:rPr>
          <w:delText>(12), 571‑574. https://doi.org/10.1016/j.pt.2007.08.016</w:delText>
        </w:r>
      </w:del>
    </w:p>
    <w:p w14:paraId="7E7F1558" w14:textId="5E4755B1" w:rsidR="00984BB8" w:rsidRPr="00053309" w:rsidDel="00053309" w:rsidRDefault="00984BB8">
      <w:pPr>
        <w:widowControl w:val="0"/>
        <w:autoSpaceDE w:val="0"/>
        <w:autoSpaceDN w:val="0"/>
        <w:adjustRightInd w:val="0"/>
        <w:rPr>
          <w:del w:id="718" w:author="Juliane Vigneault" w:date="2023-08-20T20:16:00Z"/>
          <w:rFonts w:ascii="Times New Roman" w:hAnsi="Times New Roman" w:cs="Times New Roman"/>
          <w:kern w:val="0"/>
          <w:lang w:val="en-US"/>
        </w:rPr>
      </w:pPr>
      <w:del w:id="719" w:author="Juliane Vigneault" w:date="2023-08-20T20:16:00Z">
        <w:r w:rsidRPr="00053309" w:rsidDel="00053309">
          <w:rPr>
            <w:rFonts w:ascii="Times New Roman" w:hAnsi="Times New Roman" w:cs="Times New Roman"/>
            <w:kern w:val="0"/>
            <w:lang w:val="en-US"/>
          </w:rPr>
          <w:delText xml:space="preserve">Buck, J. C., &amp; Lutterschmidt, W. I. (2017). Parasite abundance decreases with host density : Evidence of the encounter-dilution effect for a parasite with a complex life cycle.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784</w:delText>
        </w:r>
        <w:r w:rsidRPr="00053309" w:rsidDel="00053309">
          <w:rPr>
            <w:rFonts w:ascii="Times New Roman" w:hAnsi="Times New Roman" w:cs="Times New Roman"/>
            <w:kern w:val="0"/>
            <w:lang w:val="en-US"/>
          </w:rPr>
          <w:delText>(1), 201‑210. https://doi.org/10.1007/s10750-016-2874-8</w:delText>
        </w:r>
      </w:del>
    </w:p>
    <w:p w14:paraId="6C62D85D" w14:textId="42B43C5F" w:rsidR="00984BB8" w:rsidRPr="00053309" w:rsidDel="00053309" w:rsidRDefault="00984BB8">
      <w:pPr>
        <w:widowControl w:val="0"/>
        <w:autoSpaceDE w:val="0"/>
        <w:autoSpaceDN w:val="0"/>
        <w:adjustRightInd w:val="0"/>
        <w:rPr>
          <w:del w:id="720" w:author="Juliane Vigneault" w:date="2023-08-20T20:16:00Z"/>
          <w:rFonts w:ascii="Times New Roman" w:hAnsi="Times New Roman" w:cs="Times New Roman"/>
          <w:kern w:val="0"/>
          <w:lang w:val="en-US"/>
        </w:rPr>
      </w:pPr>
      <w:del w:id="721" w:author="Juliane Vigneault" w:date="2023-08-20T20:16:00Z">
        <w:r w:rsidRPr="00053309" w:rsidDel="00053309">
          <w:rPr>
            <w:rFonts w:ascii="Times New Roman" w:hAnsi="Times New Roman" w:cs="Times New Roman"/>
            <w:kern w:val="0"/>
            <w:lang w:val="en-US"/>
          </w:rPr>
          <w:delText xml:space="preserve">Bush, A. O., Lafferty, K. D., Lotz, J. M., &amp; Shostak, A. W. (1997). Parasitology meets ecology on its own terms : Margolis et al. revisited. </w:delText>
        </w:r>
        <w:r w:rsidRPr="00053309" w:rsidDel="00053309">
          <w:rPr>
            <w:rFonts w:ascii="Times New Roman" w:hAnsi="Times New Roman" w:cs="Times New Roman"/>
            <w:i/>
            <w:iCs/>
            <w:kern w:val="0"/>
            <w:lang w:val="en-US"/>
          </w:rPr>
          <w:delText>The 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83</w:delText>
        </w:r>
        <w:r w:rsidRPr="00053309" w:rsidDel="00053309">
          <w:rPr>
            <w:rFonts w:ascii="Times New Roman" w:hAnsi="Times New Roman" w:cs="Times New Roman"/>
            <w:kern w:val="0"/>
            <w:lang w:val="en-US"/>
          </w:rPr>
          <w:delText>(4), 575‑583.</w:delText>
        </w:r>
      </w:del>
    </w:p>
    <w:p w14:paraId="27134A51" w14:textId="48739A91" w:rsidR="00984BB8" w:rsidRPr="00053309" w:rsidDel="00053309" w:rsidRDefault="00984BB8">
      <w:pPr>
        <w:widowControl w:val="0"/>
        <w:autoSpaceDE w:val="0"/>
        <w:autoSpaceDN w:val="0"/>
        <w:adjustRightInd w:val="0"/>
        <w:rPr>
          <w:del w:id="722" w:author="Juliane Vigneault" w:date="2023-08-20T20:16:00Z"/>
          <w:rFonts w:ascii="Times New Roman" w:hAnsi="Times New Roman" w:cs="Times New Roman"/>
          <w:kern w:val="0"/>
          <w:lang w:val="en-US"/>
        </w:rPr>
      </w:pPr>
      <w:del w:id="723" w:author="Juliane Vigneault" w:date="2023-08-20T20:16:00Z">
        <w:r w:rsidRPr="00053309" w:rsidDel="00053309">
          <w:rPr>
            <w:rFonts w:ascii="Times New Roman" w:hAnsi="Times New Roman" w:cs="Times New Roman"/>
            <w:kern w:val="0"/>
            <w:lang w:val="en-US"/>
          </w:rPr>
          <w:delText xml:space="preserve">Cable, J., Barber, I., Boag, B., Ellison, A. R., Morgan, E. R., Murray, K., Pascoe, E. L., Sait, S. M., Wilson, A. J., &amp; Booth, M. (2017). Global change, parasite transmission and disease control : Lessons from ecology.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372</w:delText>
        </w:r>
        <w:r w:rsidRPr="00053309" w:rsidDel="00053309">
          <w:rPr>
            <w:rFonts w:ascii="Times New Roman" w:hAnsi="Times New Roman" w:cs="Times New Roman"/>
            <w:kern w:val="0"/>
            <w:lang w:val="en-US"/>
          </w:rPr>
          <w:delText>(1719), 20160088. https://doi.org/10.1098/rstb.2016.0088</w:delText>
        </w:r>
      </w:del>
    </w:p>
    <w:p w14:paraId="2A16D9DF" w14:textId="3A517467" w:rsidR="00984BB8" w:rsidRPr="00053309" w:rsidDel="00053309" w:rsidRDefault="00984BB8">
      <w:pPr>
        <w:widowControl w:val="0"/>
        <w:autoSpaceDE w:val="0"/>
        <w:autoSpaceDN w:val="0"/>
        <w:adjustRightInd w:val="0"/>
        <w:rPr>
          <w:del w:id="724" w:author="Juliane Vigneault" w:date="2023-08-20T20:16:00Z"/>
          <w:rFonts w:ascii="Times New Roman" w:hAnsi="Times New Roman" w:cs="Times New Roman"/>
          <w:kern w:val="0"/>
          <w:lang w:val="en-US"/>
        </w:rPr>
      </w:pPr>
      <w:del w:id="725" w:author="Juliane Vigneault" w:date="2023-08-20T20:16:00Z">
        <w:r w:rsidRPr="00053309" w:rsidDel="00053309">
          <w:rPr>
            <w:rFonts w:ascii="Times New Roman" w:hAnsi="Times New Roman" w:cs="Times New Roman"/>
            <w:kern w:val="0"/>
            <w:lang w:val="en-US"/>
          </w:rPr>
          <w:delText xml:space="preserve">Carlson, C. J., Hopkins, S., Bell, K. C., Doña, J., Godfrey, S. S., Kwak, M. L., Lafferty, K. D., Moir, M. L., Speer, K. A., Strona, G., Torchin, M., &amp; Wood, C. L. (2020). A global parasite conservation plan. </w:delText>
        </w:r>
        <w:r w:rsidRPr="00053309" w:rsidDel="00053309">
          <w:rPr>
            <w:rFonts w:ascii="Times New Roman" w:hAnsi="Times New Roman" w:cs="Times New Roman"/>
            <w:i/>
            <w:iCs/>
            <w:kern w:val="0"/>
            <w:lang w:val="en-US"/>
          </w:rPr>
          <w:delText>Biological Conservation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250</w:delText>
        </w:r>
        <w:r w:rsidRPr="00053309" w:rsidDel="00053309">
          <w:rPr>
            <w:rFonts w:ascii="Times New Roman" w:hAnsi="Times New Roman" w:cs="Times New Roman"/>
            <w:kern w:val="0"/>
            <w:lang w:val="en-US"/>
          </w:rPr>
          <w:delText>, 108596. https://doi.org/10.1016/j.biocon.2020.108596</w:delText>
        </w:r>
      </w:del>
    </w:p>
    <w:p w14:paraId="49B10EB0" w14:textId="34402D2D" w:rsidR="00984BB8" w:rsidRPr="00053309" w:rsidDel="00053309" w:rsidRDefault="00984BB8">
      <w:pPr>
        <w:widowControl w:val="0"/>
        <w:autoSpaceDE w:val="0"/>
        <w:autoSpaceDN w:val="0"/>
        <w:adjustRightInd w:val="0"/>
        <w:rPr>
          <w:del w:id="726" w:author="Juliane Vigneault" w:date="2023-08-20T20:16:00Z"/>
          <w:rFonts w:ascii="Times New Roman" w:hAnsi="Times New Roman" w:cs="Times New Roman"/>
          <w:kern w:val="0"/>
          <w:lang w:val="en-US"/>
        </w:rPr>
      </w:pPr>
      <w:del w:id="727" w:author="Juliane Vigneault" w:date="2023-08-20T20:16:00Z">
        <w:r w:rsidRPr="00053309" w:rsidDel="00053309">
          <w:rPr>
            <w:rFonts w:ascii="Times New Roman" w:hAnsi="Times New Roman" w:cs="Times New Roman"/>
            <w:kern w:val="0"/>
            <w:lang w:val="en-US"/>
          </w:rPr>
          <w:delText xml:space="preserve">Carney, J. P., &amp; Dick, T. A. (2000). Helminth communities of yellow perch (Perca flavescens (Mitchill)) : Determinants of pattern.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78</w:delText>
        </w:r>
        <w:r w:rsidRPr="00053309" w:rsidDel="00053309">
          <w:rPr>
            <w:rFonts w:ascii="Times New Roman" w:hAnsi="Times New Roman" w:cs="Times New Roman"/>
            <w:kern w:val="0"/>
            <w:lang w:val="en-US"/>
          </w:rPr>
          <w:delText>(4), 538‑555. https://doi.org/10.1139/z99-222</w:delText>
        </w:r>
      </w:del>
    </w:p>
    <w:p w14:paraId="288D4523" w14:textId="67E15B44" w:rsidR="00984BB8" w:rsidRPr="00053309" w:rsidDel="00053309" w:rsidRDefault="00984BB8">
      <w:pPr>
        <w:widowControl w:val="0"/>
        <w:autoSpaceDE w:val="0"/>
        <w:autoSpaceDN w:val="0"/>
        <w:adjustRightInd w:val="0"/>
        <w:rPr>
          <w:del w:id="728" w:author="Juliane Vigneault" w:date="2023-08-20T20:16:00Z"/>
          <w:rFonts w:ascii="Times New Roman" w:hAnsi="Times New Roman" w:cs="Times New Roman"/>
          <w:kern w:val="0"/>
          <w:lang w:val="en-US"/>
        </w:rPr>
      </w:pPr>
      <w:del w:id="729" w:author="Juliane Vigneault" w:date="2023-08-20T20:16:00Z">
        <w:r w:rsidRPr="00053309" w:rsidDel="00053309">
          <w:rPr>
            <w:rFonts w:ascii="Times New Roman" w:hAnsi="Times New Roman" w:cs="Times New Roman"/>
            <w:kern w:val="0"/>
            <w:lang w:val="en-US"/>
          </w:rPr>
          <w:delText xml:space="preserve">Civitello, D. J., Cohen, J., Fatima, H., Halstead, N. T., Liriano, J., McMahon, T. A., Ortega, C. N., Sauer, E. L., Sehgal, T., Young, S., &amp; Rohr, J. R. (2015). Biodiversity inhibits parasites : Broad evidence for the dilution effect.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112</w:delText>
        </w:r>
        <w:r w:rsidRPr="00053309" w:rsidDel="00053309">
          <w:rPr>
            <w:rFonts w:ascii="Times New Roman" w:hAnsi="Times New Roman" w:cs="Times New Roman"/>
            <w:kern w:val="0"/>
            <w:lang w:val="en-US"/>
          </w:rPr>
          <w:delText>(28), 8667‑8671. https://doi.org/10.1073/pnas.1506279112</w:delText>
        </w:r>
      </w:del>
    </w:p>
    <w:p w14:paraId="4EA22954" w14:textId="012C29CB" w:rsidR="00984BB8" w:rsidRPr="00053309" w:rsidDel="00053309" w:rsidRDefault="00984BB8">
      <w:pPr>
        <w:widowControl w:val="0"/>
        <w:autoSpaceDE w:val="0"/>
        <w:autoSpaceDN w:val="0"/>
        <w:adjustRightInd w:val="0"/>
        <w:rPr>
          <w:del w:id="730" w:author="Juliane Vigneault" w:date="2023-08-20T20:16:00Z"/>
          <w:rFonts w:ascii="Times New Roman" w:hAnsi="Times New Roman" w:cs="Times New Roman"/>
          <w:kern w:val="0"/>
          <w:lang w:val="en-US"/>
        </w:rPr>
      </w:pPr>
      <w:del w:id="731" w:author="Juliane Vigneault" w:date="2023-08-20T20:16:00Z">
        <w:r w:rsidRPr="00053309" w:rsidDel="00053309">
          <w:rPr>
            <w:rFonts w:ascii="Times New Roman" w:hAnsi="Times New Roman" w:cs="Times New Roman"/>
            <w:kern w:val="0"/>
            <w:lang w:val="en-US"/>
          </w:rPr>
          <w:delText xml:space="preserve">Cohen, J. M., Civitello, D. J., Brace, A. J., Feichtinger, E. M., Ortega, C. N., Richardson, J. C., Sauer, E. L., Liu, X., &amp; Rohr, J. R. (2016). Spatial scale modulates the strength of ecological processes driving disease distributions. </w:delText>
        </w:r>
        <w:r w:rsidRPr="00053309" w:rsidDel="00053309">
          <w:rPr>
            <w:rFonts w:ascii="Times New Roman" w:hAnsi="Times New Roman" w:cs="Times New Roman"/>
            <w:i/>
            <w:iCs/>
            <w:kern w:val="0"/>
            <w:lang w:val="en-US"/>
          </w:rPr>
          <w:delText>Proceedings of the National Academy of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113</w:delText>
        </w:r>
        <w:r w:rsidRPr="00053309" w:rsidDel="00053309">
          <w:rPr>
            <w:rFonts w:ascii="Times New Roman" w:hAnsi="Times New Roman" w:cs="Times New Roman"/>
            <w:kern w:val="0"/>
            <w:lang w:val="en-US"/>
          </w:rPr>
          <w:delText>(24), E3359‑E3364. https://doi.org/10.1073/pnas.1521657113</w:delText>
        </w:r>
      </w:del>
    </w:p>
    <w:p w14:paraId="3E185EA5" w14:textId="0ED66C6A" w:rsidR="00984BB8" w:rsidRPr="00053309" w:rsidDel="00053309" w:rsidRDefault="00984BB8">
      <w:pPr>
        <w:widowControl w:val="0"/>
        <w:autoSpaceDE w:val="0"/>
        <w:autoSpaceDN w:val="0"/>
        <w:adjustRightInd w:val="0"/>
        <w:rPr>
          <w:del w:id="732" w:author="Juliane Vigneault" w:date="2023-08-20T20:16:00Z"/>
          <w:rFonts w:ascii="Times New Roman" w:hAnsi="Times New Roman" w:cs="Times New Roman"/>
          <w:kern w:val="0"/>
          <w:lang w:val="en-US"/>
        </w:rPr>
      </w:pPr>
      <w:del w:id="733" w:author="Juliane Vigneault" w:date="2023-08-20T20:16:00Z">
        <w:r w:rsidRPr="00053309" w:rsidDel="00053309">
          <w:rPr>
            <w:rFonts w:ascii="Times New Roman" w:hAnsi="Times New Roman" w:cs="Times New Roman"/>
            <w:kern w:val="0"/>
            <w:lang w:val="en-US"/>
          </w:rPr>
          <w:delText xml:space="preserve">Dargent, F., Torres-Dowdall, J., Scott, M. E., Ramnarine, I., &amp; Fussmann, G. F. (2013). Can Mixed-Species Groups Reduce Individual Parasite Load? A Field Test with Two Closely Related Poeciliid Fishes (Poecilia reticulata and Poecilia picta). </w:delText>
        </w:r>
        <w:r w:rsidRPr="00053309" w:rsidDel="00053309">
          <w:rPr>
            <w:rFonts w:ascii="Times New Roman" w:hAnsi="Times New Roman" w:cs="Times New Roman"/>
            <w:i/>
            <w:iCs/>
            <w:kern w:val="0"/>
            <w:lang w:val="en-US"/>
          </w:rPr>
          <w:delText>PLoS ONE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w:delText>
        </w:r>
        <w:r w:rsidRPr="00053309" w:rsidDel="00053309">
          <w:rPr>
            <w:rFonts w:ascii="Times New Roman" w:hAnsi="Times New Roman" w:cs="Times New Roman"/>
            <w:kern w:val="0"/>
            <w:lang w:val="en-US"/>
          </w:rPr>
          <w:delText>(2), e56789. https://doi.org/10.1371/journal.pone.0056789</w:delText>
        </w:r>
      </w:del>
    </w:p>
    <w:p w14:paraId="47F3C5B2" w14:textId="29AC3D43" w:rsidR="00984BB8" w:rsidRPr="00053309" w:rsidDel="00053309" w:rsidRDefault="00984BB8">
      <w:pPr>
        <w:widowControl w:val="0"/>
        <w:autoSpaceDE w:val="0"/>
        <w:autoSpaceDN w:val="0"/>
        <w:adjustRightInd w:val="0"/>
        <w:rPr>
          <w:del w:id="734" w:author="Juliane Vigneault" w:date="2023-08-20T20:16:00Z"/>
          <w:rFonts w:ascii="Times New Roman" w:hAnsi="Times New Roman" w:cs="Times New Roman"/>
          <w:kern w:val="0"/>
          <w:lang w:val="en-US"/>
        </w:rPr>
      </w:pPr>
      <w:del w:id="735" w:author="Juliane Vigneault" w:date="2023-08-20T20:16:00Z">
        <w:r w:rsidRPr="00053309" w:rsidDel="00053309">
          <w:rPr>
            <w:rFonts w:ascii="Times New Roman" w:hAnsi="Times New Roman" w:cs="Times New Roman"/>
            <w:kern w:val="0"/>
            <w:lang w:val="en-US"/>
          </w:rPr>
          <w:delText xml:space="preserve">Dobson, A. P., &amp; Hudson, P. J. (1986). Parasites, disease and the structure of ecological communities.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(1), 11‑15. https://doi.org/10.1016/0169-5347(86)90060-1</w:delText>
        </w:r>
      </w:del>
    </w:p>
    <w:p w14:paraId="6DF40AC3" w14:textId="7AAD7124" w:rsidR="00984BB8" w:rsidRPr="00053309" w:rsidDel="00053309" w:rsidRDefault="00984BB8">
      <w:pPr>
        <w:widowControl w:val="0"/>
        <w:autoSpaceDE w:val="0"/>
        <w:autoSpaceDN w:val="0"/>
        <w:adjustRightInd w:val="0"/>
        <w:rPr>
          <w:del w:id="736" w:author="Juliane Vigneault" w:date="2023-08-20T20:16:00Z"/>
          <w:rFonts w:ascii="Times New Roman" w:hAnsi="Times New Roman" w:cs="Times New Roman"/>
          <w:kern w:val="0"/>
          <w:lang w:val="en-US"/>
        </w:rPr>
      </w:pPr>
      <w:del w:id="737" w:author="Juliane Vigneault" w:date="2023-08-20T20:16:00Z">
        <w:r w:rsidRPr="00053309" w:rsidDel="00053309">
          <w:rPr>
            <w:rFonts w:ascii="Times New Roman" w:hAnsi="Times New Roman" w:cs="Times New Roman"/>
            <w:kern w:val="0"/>
            <w:lang w:val="en-US"/>
          </w:rPr>
          <w:delText xml:space="preserve">Falke, L. P., &amp; Preston, D. L. (2021). Freshwater disease hotspots : Drivers of fine-scale spatial heterogeneity in trematode parasitism in streams.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n/a</w:delText>
        </w:r>
        <w:r w:rsidRPr="00053309" w:rsidDel="00053309">
          <w:rPr>
            <w:rFonts w:ascii="Times New Roman" w:hAnsi="Times New Roman" w:cs="Times New Roman"/>
            <w:kern w:val="0"/>
            <w:lang w:val="en-US"/>
          </w:rPr>
          <w:delText>(n/a). https://doi.org/10.1111/fwb.13856</w:delText>
        </w:r>
      </w:del>
    </w:p>
    <w:p w14:paraId="464DD785" w14:textId="41F8CB72" w:rsidR="00984BB8" w:rsidRPr="00053309" w:rsidDel="00053309" w:rsidRDefault="00984BB8">
      <w:pPr>
        <w:widowControl w:val="0"/>
        <w:autoSpaceDE w:val="0"/>
        <w:autoSpaceDN w:val="0"/>
        <w:adjustRightInd w:val="0"/>
        <w:rPr>
          <w:del w:id="738" w:author="Juliane Vigneault" w:date="2023-08-20T20:16:00Z"/>
          <w:rFonts w:ascii="Times New Roman" w:hAnsi="Times New Roman" w:cs="Times New Roman"/>
          <w:kern w:val="0"/>
          <w:lang w:val="en-US"/>
        </w:rPr>
      </w:pPr>
      <w:del w:id="739" w:author="Juliane Vigneault" w:date="2023-08-20T20:16:00Z">
        <w:r w:rsidRPr="00053309" w:rsidDel="00053309">
          <w:rPr>
            <w:rFonts w:ascii="Times New Roman" w:hAnsi="Times New Roman" w:cs="Times New Roman"/>
            <w:kern w:val="0"/>
            <w:lang w:val="en-US"/>
          </w:rPr>
          <w:delText xml:space="preserve">Frainer, A., McKie, B. G., Amundsen, P.-A., Knudsen, R., &amp; Lafferty, K. D. (2018). Parasitism and the Biodiversity-Functioning Relationship.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33</w:delText>
        </w:r>
        <w:r w:rsidRPr="00053309" w:rsidDel="00053309">
          <w:rPr>
            <w:rFonts w:ascii="Times New Roman" w:hAnsi="Times New Roman" w:cs="Times New Roman"/>
            <w:kern w:val="0"/>
            <w:lang w:val="en-US"/>
          </w:rPr>
          <w:delText>(4), 260‑268. https://doi.org/10.1016/j.tree.2018.01.011</w:delText>
        </w:r>
      </w:del>
    </w:p>
    <w:p w14:paraId="3351ECBF" w14:textId="292F6EA1" w:rsidR="00984BB8" w:rsidRPr="00053309" w:rsidDel="00053309" w:rsidRDefault="00984BB8">
      <w:pPr>
        <w:widowControl w:val="0"/>
        <w:autoSpaceDE w:val="0"/>
        <w:autoSpaceDN w:val="0"/>
        <w:adjustRightInd w:val="0"/>
        <w:rPr>
          <w:del w:id="740" w:author="Juliane Vigneault" w:date="2023-08-20T20:16:00Z"/>
          <w:rFonts w:ascii="Times New Roman" w:hAnsi="Times New Roman" w:cs="Times New Roman"/>
          <w:kern w:val="0"/>
          <w:lang w:val="en-US"/>
        </w:rPr>
      </w:pPr>
      <w:del w:id="741" w:author="Juliane Vigneault" w:date="2023-08-20T20:16:00Z">
        <w:r w:rsidRPr="00053309" w:rsidDel="00053309">
          <w:rPr>
            <w:rFonts w:ascii="Times New Roman" w:hAnsi="Times New Roman" w:cs="Times New Roman"/>
            <w:kern w:val="0"/>
          </w:rPr>
          <w:delText xml:space="preserve">González, M. T., &amp; Poulin, R. (2005). </w:delText>
        </w:r>
        <w:r w:rsidRPr="00053309" w:rsidDel="00053309">
          <w:rPr>
            <w:rFonts w:ascii="Times New Roman" w:hAnsi="Times New Roman" w:cs="Times New Roman"/>
            <w:kern w:val="0"/>
            <w:lang w:val="en-US"/>
          </w:rPr>
          <w:delText xml:space="preserve">Spatial and temporal predictability of the parasite community structure of a benthic marine fish along its distributional range.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35</w:delText>
        </w:r>
        <w:r w:rsidRPr="00053309" w:rsidDel="00053309">
          <w:rPr>
            <w:rFonts w:ascii="Times New Roman" w:hAnsi="Times New Roman" w:cs="Times New Roman"/>
            <w:kern w:val="0"/>
            <w:lang w:val="en-US"/>
          </w:rPr>
          <w:delText>(13), 1369‑1377. https://doi.org/10.1016/j.ijpara.2005.07.016</w:delText>
        </w:r>
      </w:del>
    </w:p>
    <w:p w14:paraId="68F436A6" w14:textId="432E2EB3" w:rsidR="00984BB8" w:rsidRPr="00053309" w:rsidDel="00053309" w:rsidRDefault="00984BB8">
      <w:pPr>
        <w:widowControl w:val="0"/>
        <w:autoSpaceDE w:val="0"/>
        <w:autoSpaceDN w:val="0"/>
        <w:adjustRightInd w:val="0"/>
        <w:rPr>
          <w:del w:id="742" w:author="Juliane Vigneault" w:date="2023-08-20T20:16:00Z"/>
          <w:rFonts w:ascii="Times New Roman" w:hAnsi="Times New Roman" w:cs="Times New Roman"/>
          <w:kern w:val="0"/>
          <w:lang w:val="en-US"/>
        </w:rPr>
      </w:pPr>
      <w:del w:id="743" w:author="Juliane Vigneault" w:date="2023-08-20T20:16:00Z">
        <w:r w:rsidRPr="00053309" w:rsidDel="00053309">
          <w:rPr>
            <w:rFonts w:ascii="Times New Roman" w:hAnsi="Times New Roman" w:cs="Times New Roman"/>
            <w:kern w:val="0"/>
            <w:lang w:val="en-US"/>
          </w:rPr>
          <w:delText xml:space="preserve">Guisan, A., Zimmermann, N. E., &amp; Thuiller, W. (Éds.). (2017). What Drives Species Distributions? In </w:delText>
        </w:r>
        <w:r w:rsidRPr="00053309" w:rsidDel="00053309">
          <w:rPr>
            <w:rFonts w:ascii="Times New Roman" w:hAnsi="Times New Roman" w:cs="Times New Roman"/>
            <w:i/>
            <w:iCs/>
            <w:kern w:val="0"/>
            <w:lang w:val="en-US"/>
          </w:rPr>
          <w:delText>Habitat Suitability and Distribution Models : With Applications in R</w:delText>
        </w:r>
        <w:r w:rsidRPr="00053309" w:rsidDel="00053309">
          <w:rPr>
            <w:rFonts w:ascii="Times New Roman" w:hAnsi="Times New Roman" w:cs="Times New Roman"/>
            <w:kern w:val="0"/>
            <w:lang w:val="en-US"/>
          </w:rPr>
          <w:delText xml:space="preserve"> (p. 21‑40). Cambridge University Press. https://doi.org/10.1017/9781139028271.007</w:delText>
        </w:r>
      </w:del>
    </w:p>
    <w:p w14:paraId="7BE16148" w14:textId="08D3F7D5" w:rsidR="00984BB8" w:rsidRPr="00053309" w:rsidDel="00053309" w:rsidRDefault="00984BB8">
      <w:pPr>
        <w:widowControl w:val="0"/>
        <w:autoSpaceDE w:val="0"/>
        <w:autoSpaceDN w:val="0"/>
        <w:adjustRightInd w:val="0"/>
        <w:rPr>
          <w:del w:id="744" w:author="Juliane Vigneault" w:date="2023-08-20T20:16:00Z"/>
          <w:rFonts w:ascii="Times New Roman" w:hAnsi="Times New Roman" w:cs="Times New Roman"/>
          <w:kern w:val="0"/>
          <w:lang w:val="en-US"/>
        </w:rPr>
      </w:pPr>
      <w:del w:id="745" w:author="Juliane Vigneault" w:date="2023-08-20T20:16:00Z">
        <w:r w:rsidRPr="00053309" w:rsidDel="00053309">
          <w:rPr>
            <w:rFonts w:ascii="Times New Roman" w:hAnsi="Times New Roman" w:cs="Times New Roman"/>
            <w:kern w:val="0"/>
            <w:lang w:val="en-US"/>
          </w:rPr>
          <w:delText xml:space="preserve">Happel, A. (2019). A volunteer-populated online database provides evidence for a geographic pattern in symptoms of black spot infections. </w:delText>
        </w:r>
        <w:r w:rsidRPr="00053309" w:rsidDel="00053309">
          <w:rPr>
            <w:rFonts w:ascii="Times New Roman" w:hAnsi="Times New Roman" w:cs="Times New Roman"/>
            <w:i/>
            <w:iCs/>
            <w:kern w:val="0"/>
            <w:lang w:val="en-US"/>
          </w:rPr>
          <w:delText>International Journal for Parasitology: Parasites and Wildlife</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156‑163. https://doi.org/10.1016/j.ijppaw.2019.08.003</w:delText>
        </w:r>
      </w:del>
    </w:p>
    <w:p w14:paraId="105E0557" w14:textId="6F1329F1" w:rsidR="00984BB8" w:rsidRPr="00053309" w:rsidDel="00053309" w:rsidRDefault="00984BB8">
      <w:pPr>
        <w:widowControl w:val="0"/>
        <w:autoSpaceDE w:val="0"/>
        <w:autoSpaceDN w:val="0"/>
        <w:adjustRightInd w:val="0"/>
        <w:rPr>
          <w:del w:id="746" w:author="Juliane Vigneault" w:date="2023-08-20T20:16:00Z"/>
          <w:rFonts w:ascii="Times New Roman" w:hAnsi="Times New Roman" w:cs="Times New Roman"/>
          <w:kern w:val="0"/>
          <w:lang w:val="en-US"/>
        </w:rPr>
      </w:pPr>
      <w:del w:id="747" w:author="Juliane Vigneault" w:date="2023-08-20T20:16:00Z">
        <w:r w:rsidRPr="00053309" w:rsidDel="00053309">
          <w:rPr>
            <w:rFonts w:ascii="Times New Roman" w:hAnsi="Times New Roman" w:cs="Times New Roman"/>
            <w:kern w:val="0"/>
            <w:lang w:val="en-US"/>
          </w:rPr>
          <w:delText xml:space="preserve">Hess, G., Randolph, S., Arneberg, P., Chemini, C., Furnanello, C., Harwood, J., Roberts, M. G., &amp; Swinton, J. (2002). Spatial Aspects of Disease Dynamics. In </w:delText>
        </w:r>
        <w:r w:rsidRPr="00053309" w:rsidDel="00053309">
          <w:rPr>
            <w:rFonts w:ascii="Times New Roman" w:hAnsi="Times New Roman" w:cs="Times New Roman"/>
            <w:i/>
            <w:iCs/>
            <w:kern w:val="0"/>
            <w:lang w:val="en-US"/>
          </w:rPr>
          <w:delText>The ecology of wildlife diseases</w:delText>
        </w:r>
        <w:r w:rsidRPr="00053309" w:rsidDel="00053309">
          <w:rPr>
            <w:rFonts w:ascii="Times New Roman" w:hAnsi="Times New Roman" w:cs="Times New Roman"/>
            <w:kern w:val="0"/>
            <w:lang w:val="en-US"/>
          </w:rPr>
          <w:delText xml:space="preserve"> (p. 102‑118).</w:delText>
        </w:r>
      </w:del>
    </w:p>
    <w:p w14:paraId="01FF8997" w14:textId="6DB53721" w:rsidR="00984BB8" w:rsidRPr="00053309" w:rsidDel="00053309" w:rsidRDefault="00984BB8">
      <w:pPr>
        <w:widowControl w:val="0"/>
        <w:autoSpaceDE w:val="0"/>
        <w:autoSpaceDN w:val="0"/>
        <w:adjustRightInd w:val="0"/>
        <w:rPr>
          <w:del w:id="748" w:author="Juliane Vigneault" w:date="2023-08-20T20:16:00Z"/>
          <w:rFonts w:ascii="Times New Roman" w:hAnsi="Times New Roman" w:cs="Times New Roman"/>
          <w:kern w:val="0"/>
          <w:lang w:val="en-US"/>
        </w:rPr>
      </w:pPr>
      <w:del w:id="749" w:author="Juliane Vigneault" w:date="2023-08-20T20:16:00Z">
        <w:r w:rsidRPr="00053309" w:rsidDel="00053309">
          <w:rPr>
            <w:rFonts w:ascii="Times New Roman" w:hAnsi="Times New Roman" w:cs="Times New Roman"/>
            <w:kern w:val="0"/>
            <w:lang w:val="en-US"/>
          </w:rPr>
          <w:delText xml:space="preserve">Iwanowicz, D. (2011). </w:delText>
        </w:r>
        <w:r w:rsidRPr="00053309" w:rsidDel="00053309">
          <w:rPr>
            <w:rFonts w:ascii="Times New Roman" w:hAnsi="Times New Roman" w:cs="Times New Roman"/>
            <w:i/>
            <w:iCs/>
            <w:kern w:val="0"/>
            <w:lang w:val="en-US"/>
          </w:rPr>
          <w:delText>Overview On The Effects Of Parasites On Fish Health</w:delText>
        </w:r>
        <w:r w:rsidRPr="00053309" w:rsidDel="00053309">
          <w:rPr>
            <w:rFonts w:ascii="Times New Roman" w:hAnsi="Times New Roman" w:cs="Times New Roman"/>
            <w:kern w:val="0"/>
            <w:lang w:val="en-US"/>
          </w:rPr>
          <w:delText>.</w:delText>
        </w:r>
      </w:del>
    </w:p>
    <w:p w14:paraId="434E150F" w14:textId="3E559969" w:rsidR="00984BB8" w:rsidRPr="00053309" w:rsidDel="00053309" w:rsidRDefault="00984BB8">
      <w:pPr>
        <w:widowControl w:val="0"/>
        <w:autoSpaceDE w:val="0"/>
        <w:autoSpaceDN w:val="0"/>
        <w:adjustRightInd w:val="0"/>
        <w:rPr>
          <w:del w:id="750" w:author="Juliane Vigneault" w:date="2023-08-20T20:16:00Z"/>
          <w:rFonts w:ascii="Times New Roman" w:hAnsi="Times New Roman" w:cs="Times New Roman"/>
          <w:kern w:val="0"/>
          <w:lang w:val="en-US"/>
        </w:rPr>
      </w:pPr>
      <w:del w:id="751" w:author="Juliane Vigneault" w:date="2023-08-20T20:16:00Z">
        <w:r w:rsidRPr="00053309" w:rsidDel="00053309">
          <w:rPr>
            <w:rFonts w:ascii="Times New Roman" w:hAnsi="Times New Roman" w:cs="Times New Roman"/>
            <w:kern w:val="0"/>
            <w:lang w:val="en-US"/>
          </w:rPr>
          <w:delText xml:space="preserve">Johnstone, K. C., McArthur, C., &amp; Banks, P. B. (2021). Behavioural drivers of survey bias : Interactive effects of personality, the perceived risk and device properties.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197</w:delText>
        </w:r>
        <w:r w:rsidRPr="00053309" w:rsidDel="00053309">
          <w:rPr>
            <w:rFonts w:ascii="Times New Roman" w:hAnsi="Times New Roman" w:cs="Times New Roman"/>
            <w:kern w:val="0"/>
            <w:lang w:val="en-US"/>
          </w:rPr>
          <w:delText>(1), 117‑127. https://doi.org/10.1007/s00442-021-05021-7</w:delText>
        </w:r>
      </w:del>
    </w:p>
    <w:p w14:paraId="258ACAED" w14:textId="0243A964" w:rsidR="00984BB8" w:rsidRPr="00053309" w:rsidDel="00053309" w:rsidRDefault="00984BB8">
      <w:pPr>
        <w:widowControl w:val="0"/>
        <w:autoSpaceDE w:val="0"/>
        <w:autoSpaceDN w:val="0"/>
        <w:adjustRightInd w:val="0"/>
        <w:rPr>
          <w:del w:id="752" w:author="Juliane Vigneault" w:date="2023-08-20T20:16:00Z"/>
          <w:rFonts w:ascii="Times New Roman" w:hAnsi="Times New Roman" w:cs="Times New Roman"/>
          <w:kern w:val="0"/>
          <w:lang w:val="en-US"/>
        </w:rPr>
      </w:pPr>
      <w:del w:id="753" w:author="Juliane Vigneault" w:date="2023-08-20T20:16:00Z">
        <w:r w:rsidRPr="00053309" w:rsidDel="00053309">
          <w:rPr>
            <w:rFonts w:ascii="Times New Roman" w:hAnsi="Times New Roman" w:cs="Times New Roman"/>
            <w:kern w:val="0"/>
            <w:lang w:val="en-US"/>
          </w:rPr>
          <w:delText xml:space="preserve">Kennedy, C. R. (2009). The ecology of parasites of freshwater fishes : The search for patterns.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136</w:delText>
        </w:r>
        <w:r w:rsidRPr="00053309" w:rsidDel="00053309">
          <w:rPr>
            <w:rFonts w:ascii="Times New Roman" w:hAnsi="Times New Roman" w:cs="Times New Roman"/>
            <w:kern w:val="0"/>
            <w:lang w:val="en-US"/>
          </w:rPr>
          <w:delText>(12), 1653‑1662. https://doi.org/10.1017/S0031182009005794</w:delText>
        </w:r>
      </w:del>
    </w:p>
    <w:p w14:paraId="5897B4D9" w14:textId="7C37D1AE" w:rsidR="00984BB8" w:rsidRPr="00053309" w:rsidDel="00053309" w:rsidRDefault="00984BB8">
      <w:pPr>
        <w:widowControl w:val="0"/>
        <w:autoSpaceDE w:val="0"/>
        <w:autoSpaceDN w:val="0"/>
        <w:adjustRightInd w:val="0"/>
        <w:rPr>
          <w:del w:id="754" w:author="Juliane Vigneault" w:date="2023-08-20T20:16:00Z"/>
          <w:rFonts w:ascii="Times New Roman" w:hAnsi="Times New Roman" w:cs="Times New Roman"/>
          <w:kern w:val="0"/>
          <w:lang w:val="en-US"/>
        </w:rPr>
      </w:pPr>
      <w:del w:id="755" w:author="Juliane Vigneault" w:date="2023-08-20T20:16:00Z">
        <w:r w:rsidRPr="00053309" w:rsidDel="00053309">
          <w:rPr>
            <w:rFonts w:ascii="Times New Roman" w:hAnsi="Times New Roman" w:cs="Times New Roman"/>
            <w:kern w:val="0"/>
            <w:lang w:val="en-US"/>
          </w:rPr>
          <w:delText xml:space="preserve">Khaemba, W. M., Stein, A., Rasch, D., De Leeuw, J., &amp; Georgiadis, N. (2001). Empirically simulated study to compare and validate sampling methods used in aerial surveys of wildlife populations. </w:delText>
        </w:r>
        <w:r w:rsidRPr="00053309" w:rsidDel="00053309">
          <w:rPr>
            <w:rFonts w:ascii="Times New Roman" w:hAnsi="Times New Roman" w:cs="Times New Roman"/>
            <w:i/>
            <w:iCs/>
            <w:kern w:val="0"/>
            <w:lang w:val="en-US"/>
          </w:rPr>
          <w:delText>African Journal of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(4), 374‑382. https://doi.org/10.1046/j.0141-6707.2001.00329.x</w:delText>
        </w:r>
      </w:del>
    </w:p>
    <w:p w14:paraId="4F01BF00" w14:textId="0F436A6A" w:rsidR="00984BB8" w:rsidRPr="00053309" w:rsidDel="00053309" w:rsidRDefault="00984BB8">
      <w:pPr>
        <w:widowControl w:val="0"/>
        <w:autoSpaceDE w:val="0"/>
        <w:autoSpaceDN w:val="0"/>
        <w:adjustRightInd w:val="0"/>
        <w:rPr>
          <w:del w:id="756" w:author="Juliane Vigneault" w:date="2023-08-20T20:16:00Z"/>
          <w:rFonts w:ascii="Times New Roman" w:hAnsi="Times New Roman" w:cs="Times New Roman"/>
          <w:kern w:val="0"/>
          <w:lang w:val="en-US"/>
        </w:rPr>
      </w:pPr>
      <w:del w:id="757" w:author="Juliane Vigneault" w:date="2023-08-20T20:16:00Z">
        <w:r w:rsidRPr="00053309" w:rsidDel="00053309">
          <w:rPr>
            <w:rFonts w:ascii="Times New Roman" w:hAnsi="Times New Roman" w:cs="Times New Roman"/>
            <w:kern w:val="0"/>
            <w:lang w:val="en-US"/>
          </w:rPr>
          <w:delText xml:space="preserve">Kowalski, K., Bogdziewicz, M., Eichert, U., &amp; Rychlik, L. (2015). Sex differences in flea infections among rodent hosts : Is there a male bias? </w:delText>
        </w:r>
        <w:r w:rsidRPr="00053309" w:rsidDel="00053309">
          <w:rPr>
            <w:rFonts w:ascii="Times New Roman" w:hAnsi="Times New Roman" w:cs="Times New Roman"/>
            <w:i/>
            <w:iCs/>
            <w:kern w:val="0"/>
            <w:lang w:val="en-US"/>
          </w:rPr>
          <w:delText>Parasitology Research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114</w:delText>
        </w:r>
        <w:r w:rsidRPr="00053309" w:rsidDel="00053309">
          <w:rPr>
            <w:rFonts w:ascii="Times New Roman" w:hAnsi="Times New Roman" w:cs="Times New Roman"/>
            <w:kern w:val="0"/>
            <w:lang w:val="en-US"/>
          </w:rPr>
          <w:delText>(1), 337‑341. https://doi.org/10.1007/s00436-014-4231-z</w:delText>
        </w:r>
      </w:del>
    </w:p>
    <w:p w14:paraId="1109387F" w14:textId="7D6C2EAE" w:rsidR="00984BB8" w:rsidRPr="00053309" w:rsidDel="00053309" w:rsidRDefault="00984BB8">
      <w:pPr>
        <w:widowControl w:val="0"/>
        <w:autoSpaceDE w:val="0"/>
        <w:autoSpaceDN w:val="0"/>
        <w:adjustRightInd w:val="0"/>
        <w:rPr>
          <w:del w:id="758" w:author="Juliane Vigneault" w:date="2023-08-20T20:16:00Z"/>
          <w:rFonts w:ascii="Times New Roman" w:hAnsi="Times New Roman" w:cs="Times New Roman"/>
          <w:kern w:val="0"/>
          <w:lang w:val="en-US"/>
        </w:rPr>
      </w:pPr>
      <w:del w:id="759" w:author="Juliane Vigneault" w:date="2023-08-20T20:16:00Z">
        <w:r w:rsidRPr="00053309" w:rsidDel="00053309">
          <w:rPr>
            <w:rFonts w:ascii="Times New Roman" w:hAnsi="Times New Roman" w:cs="Times New Roman"/>
            <w:kern w:val="0"/>
            <w:lang w:val="en-US"/>
          </w:rPr>
          <w:delText xml:space="preserve">Lafferty, K. D., Allesina, S., Arim, M., Briggs, C. J., De Leo, G., Dobson, A. P., Dunne, J. A., Johnson, P. T. J., Kuris, A. M., Marcogliese, D. J., Martinez, N. D., Memmott, J., Marquet, P. A., McLaughlin, J. P., Mordecai, E. A., Pascual, M., Poulin, R., &amp; Thieltges, D. W. (2008). Parasites in food webs : The ultimate missing links.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w:delText>
        </w:r>
        <w:r w:rsidRPr="00053309" w:rsidDel="00053309">
          <w:rPr>
            <w:rFonts w:ascii="Times New Roman" w:hAnsi="Times New Roman" w:cs="Times New Roman"/>
            <w:kern w:val="0"/>
            <w:lang w:val="en-US"/>
          </w:rPr>
          <w:delText>(6), 533‑546. https://doi.org/10.1111/j.1461-0248.2008.01174.x</w:delText>
        </w:r>
      </w:del>
    </w:p>
    <w:p w14:paraId="29C91D48" w14:textId="473483B0" w:rsidR="00984BB8" w:rsidRPr="00053309" w:rsidDel="00053309" w:rsidRDefault="00984BB8">
      <w:pPr>
        <w:widowControl w:val="0"/>
        <w:autoSpaceDE w:val="0"/>
        <w:autoSpaceDN w:val="0"/>
        <w:adjustRightInd w:val="0"/>
        <w:rPr>
          <w:del w:id="760" w:author="Juliane Vigneault" w:date="2023-08-20T20:16:00Z"/>
          <w:rFonts w:ascii="Times New Roman" w:hAnsi="Times New Roman" w:cs="Times New Roman"/>
          <w:kern w:val="0"/>
          <w:lang w:val="en-US"/>
        </w:rPr>
      </w:pPr>
      <w:del w:id="761" w:author="Juliane Vigneault" w:date="2023-08-20T20:16:00Z">
        <w:r w:rsidRPr="00053309" w:rsidDel="00053309">
          <w:rPr>
            <w:rFonts w:ascii="Times New Roman" w:hAnsi="Times New Roman" w:cs="Times New Roman"/>
            <w:kern w:val="0"/>
            <w:lang w:val="en-US"/>
          </w:rPr>
          <w:delText xml:space="preserve">Lafferty, K. D., Dobson, A. P., &amp; Kuris, A. M. (2006). Parasites dominate food web links. </w:delText>
        </w:r>
        <w:r w:rsidRPr="00053309" w:rsidDel="00053309">
          <w:rPr>
            <w:rFonts w:ascii="Times New Roman" w:hAnsi="Times New Roman" w:cs="Times New Roman"/>
            <w:i/>
            <w:iCs/>
            <w:kern w:val="0"/>
            <w:lang w:val="en-US"/>
          </w:rPr>
          <w:delText>Proceedings of the National Academy of Sciences of the United States of America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103</w:delText>
        </w:r>
        <w:r w:rsidRPr="00053309" w:rsidDel="00053309">
          <w:rPr>
            <w:rFonts w:ascii="Times New Roman" w:hAnsi="Times New Roman" w:cs="Times New Roman"/>
            <w:kern w:val="0"/>
            <w:lang w:val="en-US"/>
          </w:rPr>
          <w:delText>(30), 11211‑11216. https://doi.org/10.1073/pnas.0604755103</w:delText>
        </w:r>
      </w:del>
    </w:p>
    <w:p w14:paraId="23750F07" w14:textId="7D67865C" w:rsidR="00984BB8" w:rsidRPr="00053309" w:rsidDel="00053309" w:rsidRDefault="00984BB8">
      <w:pPr>
        <w:widowControl w:val="0"/>
        <w:autoSpaceDE w:val="0"/>
        <w:autoSpaceDN w:val="0"/>
        <w:adjustRightInd w:val="0"/>
        <w:rPr>
          <w:del w:id="762" w:author="Juliane Vigneault" w:date="2023-08-20T20:16:00Z"/>
          <w:rFonts w:ascii="Times New Roman" w:hAnsi="Times New Roman" w:cs="Times New Roman"/>
          <w:kern w:val="0"/>
          <w:lang w:val="en-US"/>
        </w:rPr>
      </w:pPr>
      <w:del w:id="763" w:author="Juliane Vigneault" w:date="2023-08-20T20:16:00Z">
        <w:r w:rsidRPr="00053309" w:rsidDel="00053309">
          <w:rPr>
            <w:rFonts w:ascii="Times New Roman" w:hAnsi="Times New Roman" w:cs="Times New Roman"/>
            <w:kern w:val="0"/>
            <w:lang w:val="en-US"/>
          </w:rPr>
          <w:delText xml:space="preserve">Lagrue, C., Kelly, D. W., Hicks, A., &amp; Poulin, R. (2011). Factors influencing infection patterns of trophically transmitted parasites among a fish community : Host diet, host–parasite compatibility or both?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(2), 466‑485. https://doi.org/10.1111/j.1095-8649.2011.03041.x</w:delText>
        </w:r>
      </w:del>
    </w:p>
    <w:p w14:paraId="5CCE380A" w14:textId="0A10DC20" w:rsidR="00984BB8" w:rsidRPr="00053309" w:rsidDel="00053309" w:rsidRDefault="00984BB8">
      <w:pPr>
        <w:widowControl w:val="0"/>
        <w:autoSpaceDE w:val="0"/>
        <w:autoSpaceDN w:val="0"/>
        <w:adjustRightInd w:val="0"/>
        <w:rPr>
          <w:del w:id="764" w:author="Juliane Vigneault" w:date="2023-08-20T20:16:00Z"/>
          <w:rFonts w:ascii="Times New Roman" w:hAnsi="Times New Roman" w:cs="Times New Roman"/>
          <w:kern w:val="0"/>
          <w:lang w:val="en-US"/>
        </w:rPr>
      </w:pPr>
      <w:del w:id="765" w:author="Juliane Vigneault" w:date="2023-08-20T20:16:00Z">
        <w:r w:rsidRPr="00053309" w:rsidDel="00053309">
          <w:rPr>
            <w:rFonts w:ascii="Times New Roman" w:hAnsi="Times New Roman" w:cs="Times New Roman"/>
            <w:kern w:val="0"/>
            <w:lang w:val="en-US"/>
          </w:rPr>
          <w:delText xml:space="preserve">Lagrue, C., &amp; Poulin, R. (2015). Local diversity reduces infection risk across multiple freshwater host-parasite associations. </w:delText>
        </w:r>
        <w:r w:rsidRPr="00053309" w:rsidDel="00053309">
          <w:rPr>
            <w:rFonts w:ascii="Times New Roman" w:hAnsi="Times New Roman" w:cs="Times New Roman"/>
            <w:i/>
            <w:iCs/>
            <w:kern w:val="0"/>
            <w:lang w:val="en-US"/>
          </w:rPr>
          <w:delText>Freshwater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60</w:delText>
        </w:r>
        <w:r w:rsidRPr="00053309" w:rsidDel="00053309">
          <w:rPr>
            <w:rFonts w:ascii="Times New Roman" w:hAnsi="Times New Roman" w:cs="Times New Roman"/>
            <w:kern w:val="0"/>
            <w:lang w:val="en-US"/>
          </w:rPr>
          <w:delText>(11), 2445‑2454. https://doi.org/10.1111/fwb.12677</w:delText>
        </w:r>
      </w:del>
    </w:p>
    <w:p w14:paraId="6E48AFD2" w14:textId="770B2090" w:rsidR="00984BB8" w:rsidRPr="00053309" w:rsidDel="00053309" w:rsidRDefault="00984BB8">
      <w:pPr>
        <w:widowControl w:val="0"/>
        <w:autoSpaceDE w:val="0"/>
        <w:autoSpaceDN w:val="0"/>
        <w:adjustRightInd w:val="0"/>
        <w:rPr>
          <w:del w:id="766" w:author="Juliane Vigneault" w:date="2023-08-20T20:16:00Z"/>
          <w:rFonts w:ascii="Times New Roman" w:hAnsi="Times New Roman" w:cs="Times New Roman"/>
          <w:kern w:val="0"/>
          <w:lang w:val="en-US"/>
        </w:rPr>
      </w:pPr>
      <w:del w:id="767" w:author="Juliane Vigneault" w:date="2023-08-20T20:16:00Z">
        <w:r w:rsidRPr="00053309" w:rsidDel="00053309">
          <w:rPr>
            <w:rFonts w:ascii="Times New Roman" w:hAnsi="Times New Roman" w:cs="Times New Roman"/>
            <w:kern w:val="0"/>
            <w:lang w:val="en-US"/>
          </w:rPr>
          <w:delText xml:space="preserve">Levin, S. A. (1992). The Problem of Pattern and Scale in Ecology : The Robert H. MacArthur Award Lecture.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73</w:delText>
        </w:r>
        <w:r w:rsidRPr="00053309" w:rsidDel="00053309">
          <w:rPr>
            <w:rFonts w:ascii="Times New Roman" w:hAnsi="Times New Roman" w:cs="Times New Roman"/>
            <w:kern w:val="0"/>
            <w:lang w:val="en-US"/>
          </w:rPr>
          <w:delText>(6), 1943‑1967. https://doi.org/10.2307/1941447</w:delText>
        </w:r>
      </w:del>
    </w:p>
    <w:p w14:paraId="758E0379" w14:textId="46936D9B" w:rsidR="00984BB8" w:rsidRPr="00053309" w:rsidDel="00053309" w:rsidRDefault="00984BB8">
      <w:pPr>
        <w:widowControl w:val="0"/>
        <w:autoSpaceDE w:val="0"/>
        <w:autoSpaceDN w:val="0"/>
        <w:adjustRightInd w:val="0"/>
        <w:rPr>
          <w:del w:id="768" w:author="Juliane Vigneault" w:date="2023-08-20T20:16:00Z"/>
          <w:rFonts w:ascii="Times New Roman" w:hAnsi="Times New Roman" w:cs="Times New Roman"/>
          <w:kern w:val="0"/>
          <w:lang w:val="en-US"/>
        </w:rPr>
      </w:pPr>
      <w:del w:id="769" w:author="Juliane Vigneault" w:date="2023-08-20T20:16:00Z">
        <w:r w:rsidRPr="00053309" w:rsidDel="00053309">
          <w:rPr>
            <w:rFonts w:ascii="Times New Roman" w:hAnsi="Times New Roman" w:cs="Times New Roman"/>
            <w:kern w:val="0"/>
            <w:lang w:val="en-US"/>
          </w:rPr>
          <w:delText xml:space="preserve">Marcogliese, D. J. (2004). Parasites : Small Players with Crucial Roles in the Ecological Theater. </w:delText>
        </w:r>
        <w:r w:rsidRPr="00053309" w:rsidDel="00053309">
          <w:rPr>
            <w:rFonts w:ascii="Times New Roman" w:hAnsi="Times New Roman" w:cs="Times New Roman"/>
            <w:i/>
            <w:iCs/>
            <w:kern w:val="0"/>
            <w:lang w:val="en-US"/>
          </w:rPr>
          <w:delText>EcoHealth</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151‑164. https://doi.org/10.1007/s10393-004-0028-3</w:delText>
        </w:r>
      </w:del>
    </w:p>
    <w:p w14:paraId="64282048" w14:textId="2CC0807F" w:rsidR="00984BB8" w:rsidRPr="00053309" w:rsidDel="00053309" w:rsidRDefault="00984BB8">
      <w:pPr>
        <w:widowControl w:val="0"/>
        <w:autoSpaceDE w:val="0"/>
        <w:autoSpaceDN w:val="0"/>
        <w:adjustRightInd w:val="0"/>
        <w:rPr>
          <w:del w:id="770" w:author="Juliane Vigneault" w:date="2023-08-20T20:16:00Z"/>
          <w:rFonts w:ascii="Times New Roman" w:hAnsi="Times New Roman" w:cs="Times New Roman"/>
          <w:kern w:val="0"/>
          <w:lang w:val="en-US"/>
        </w:rPr>
      </w:pPr>
      <w:del w:id="771" w:author="Juliane Vigneault" w:date="2023-08-20T20:16:00Z">
        <w:r w:rsidRPr="00053309" w:rsidDel="00053309">
          <w:rPr>
            <w:rFonts w:ascii="Times New Roman" w:hAnsi="Times New Roman" w:cs="Times New Roman"/>
            <w:kern w:val="0"/>
            <w:lang w:val="en-US"/>
          </w:rPr>
          <w:delText xml:space="preserve">Marcogliese, D. J., &amp; Cone, D. K. (1997a). Food webs : A plea for parasites.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w:delText>
        </w:r>
        <w:r w:rsidRPr="00053309" w:rsidDel="00053309">
          <w:rPr>
            <w:rFonts w:ascii="Times New Roman" w:hAnsi="Times New Roman" w:cs="Times New Roman"/>
            <w:kern w:val="0"/>
            <w:lang w:val="en-US"/>
          </w:rPr>
          <w:delText>(8), 320‑325. https://doi.org/10.1016/S0169-5347(97)01080-X</w:delText>
        </w:r>
      </w:del>
    </w:p>
    <w:p w14:paraId="726B5693" w14:textId="5A43E265" w:rsidR="00984BB8" w:rsidRPr="00053309" w:rsidDel="00053309" w:rsidRDefault="00984BB8">
      <w:pPr>
        <w:widowControl w:val="0"/>
        <w:autoSpaceDE w:val="0"/>
        <w:autoSpaceDN w:val="0"/>
        <w:adjustRightInd w:val="0"/>
        <w:rPr>
          <w:del w:id="772" w:author="Juliane Vigneault" w:date="2023-08-20T20:16:00Z"/>
          <w:rFonts w:ascii="Times New Roman" w:hAnsi="Times New Roman" w:cs="Times New Roman"/>
          <w:kern w:val="0"/>
          <w:lang w:val="en-US"/>
        </w:rPr>
      </w:pPr>
      <w:del w:id="773" w:author="Juliane Vigneault" w:date="2023-08-20T20:16:00Z">
        <w:r w:rsidRPr="00053309" w:rsidDel="00053309">
          <w:rPr>
            <w:rFonts w:ascii="Times New Roman" w:hAnsi="Times New Roman" w:cs="Times New Roman"/>
            <w:kern w:val="0"/>
            <w:lang w:val="en-US"/>
          </w:rPr>
          <w:delText xml:space="preserve">Marcogliese, D. J., &amp; Cone, D. K. (1997b). Parasite communities as indicators of ecosystem stress. </w:delText>
        </w:r>
        <w:r w:rsidRPr="00053309" w:rsidDel="00053309">
          <w:rPr>
            <w:rFonts w:ascii="Times New Roman" w:hAnsi="Times New Roman" w:cs="Times New Roman"/>
            <w:i/>
            <w:iCs/>
            <w:kern w:val="0"/>
            <w:lang w:val="en-US"/>
          </w:rPr>
          <w:delText>Parassitologia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39</w:delText>
        </w:r>
        <w:r w:rsidRPr="00053309" w:rsidDel="00053309">
          <w:rPr>
            <w:rFonts w:ascii="Times New Roman" w:hAnsi="Times New Roman" w:cs="Times New Roman"/>
            <w:kern w:val="0"/>
            <w:lang w:val="en-US"/>
          </w:rPr>
          <w:delText>(3), 227‑232.</w:delText>
        </w:r>
      </w:del>
    </w:p>
    <w:p w14:paraId="1AE53F3D" w14:textId="1211D673" w:rsidR="00984BB8" w:rsidRPr="00053309" w:rsidDel="00053309" w:rsidRDefault="00984BB8">
      <w:pPr>
        <w:widowControl w:val="0"/>
        <w:autoSpaceDE w:val="0"/>
        <w:autoSpaceDN w:val="0"/>
        <w:adjustRightInd w:val="0"/>
        <w:rPr>
          <w:del w:id="774" w:author="Juliane Vigneault" w:date="2023-08-20T20:16:00Z"/>
          <w:rFonts w:ascii="Times New Roman" w:hAnsi="Times New Roman" w:cs="Times New Roman"/>
          <w:kern w:val="0"/>
          <w:lang w:val="en-US"/>
        </w:rPr>
      </w:pPr>
      <w:del w:id="775" w:author="Juliane Vigneault" w:date="2023-08-20T20:16:00Z">
        <w:r w:rsidRPr="00053309" w:rsidDel="00053309">
          <w:rPr>
            <w:rFonts w:ascii="Times New Roman" w:hAnsi="Times New Roman" w:cs="Times New Roman"/>
            <w:kern w:val="0"/>
            <w:lang w:val="en-US"/>
          </w:rPr>
          <w:delText xml:space="preserve">Marcogliese, D. J., Dumont, P., Gendron, A. D., Mailhot, Y., Bergeron, E., &amp; McLaughlin, J. D. (2001). Spatial and temporal variation in abundance of Diplostomum spp. In walleye (Stizostedion vitreum) and white suckers (Catostomus commersoni) from the St. Lawrence River. </w:delText>
        </w:r>
        <w:r w:rsidRPr="00053309" w:rsidDel="00053309">
          <w:rPr>
            <w:rFonts w:ascii="Times New Roman" w:hAnsi="Times New Roman" w:cs="Times New Roman"/>
            <w:i/>
            <w:iCs/>
            <w:kern w:val="0"/>
            <w:lang w:val="en-US"/>
          </w:rPr>
          <w:delText>Canadian Journal of Zoology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79</w:delText>
        </w:r>
        <w:r w:rsidRPr="00053309" w:rsidDel="00053309">
          <w:rPr>
            <w:rFonts w:ascii="Times New Roman" w:hAnsi="Times New Roman" w:cs="Times New Roman"/>
            <w:kern w:val="0"/>
            <w:lang w:val="en-US"/>
          </w:rPr>
          <w:delText>(3), 355‑369. https://doi.org/10.1139/z00-209</w:delText>
        </w:r>
      </w:del>
    </w:p>
    <w:p w14:paraId="67B7C7F9" w14:textId="5AA7A2EE" w:rsidR="00984BB8" w:rsidRPr="00053309" w:rsidDel="00053309" w:rsidRDefault="00984BB8">
      <w:pPr>
        <w:widowControl w:val="0"/>
        <w:autoSpaceDE w:val="0"/>
        <w:autoSpaceDN w:val="0"/>
        <w:adjustRightInd w:val="0"/>
        <w:rPr>
          <w:del w:id="776" w:author="Juliane Vigneault" w:date="2023-08-20T20:16:00Z"/>
          <w:rFonts w:ascii="Times New Roman" w:hAnsi="Times New Roman" w:cs="Times New Roman"/>
          <w:kern w:val="0"/>
          <w:lang w:val="en-US"/>
        </w:rPr>
      </w:pPr>
      <w:del w:id="777" w:author="Juliane Vigneault" w:date="2023-08-20T20:16:00Z">
        <w:r w:rsidRPr="00053309" w:rsidDel="00053309">
          <w:rPr>
            <w:rFonts w:ascii="Times New Roman" w:hAnsi="Times New Roman" w:cs="Times New Roman"/>
            <w:kern w:val="0"/>
            <w:lang w:val="en-US"/>
          </w:rPr>
          <w:delText xml:space="preserve">McGeoch, M. A., &amp; Gaston, K. J. (2002). Occupancy frequency distributions : Patterns, artefacts and mechanisms. </w:delText>
        </w:r>
        <w:r w:rsidRPr="00053309" w:rsidDel="00053309">
          <w:rPr>
            <w:rFonts w:ascii="Times New Roman" w:hAnsi="Times New Roman" w:cs="Times New Roman"/>
            <w:i/>
            <w:iCs/>
            <w:kern w:val="0"/>
            <w:lang w:val="en-US"/>
          </w:rPr>
          <w:delText>Biological Reviews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77</w:delText>
        </w:r>
        <w:r w:rsidRPr="00053309" w:rsidDel="00053309">
          <w:rPr>
            <w:rFonts w:ascii="Times New Roman" w:hAnsi="Times New Roman" w:cs="Times New Roman"/>
            <w:kern w:val="0"/>
            <w:lang w:val="en-US"/>
          </w:rPr>
          <w:delText>(3), 311‑331. https://doi.org/10.1017/S1464793101005887</w:delText>
        </w:r>
      </w:del>
    </w:p>
    <w:p w14:paraId="107F79DF" w14:textId="74BA67C8" w:rsidR="00984BB8" w:rsidRPr="00053309" w:rsidDel="00053309" w:rsidRDefault="00984BB8">
      <w:pPr>
        <w:widowControl w:val="0"/>
        <w:autoSpaceDE w:val="0"/>
        <w:autoSpaceDN w:val="0"/>
        <w:adjustRightInd w:val="0"/>
        <w:rPr>
          <w:del w:id="778" w:author="Juliane Vigneault" w:date="2023-08-20T20:16:00Z"/>
          <w:rFonts w:ascii="Times New Roman" w:hAnsi="Times New Roman" w:cs="Times New Roman"/>
          <w:kern w:val="0"/>
          <w:lang w:val="en-US"/>
        </w:rPr>
      </w:pPr>
      <w:del w:id="779" w:author="Juliane Vigneault" w:date="2023-08-20T20:16:00Z">
        <w:r w:rsidRPr="00053309" w:rsidDel="00053309">
          <w:rPr>
            <w:rFonts w:ascii="Times New Roman" w:hAnsi="Times New Roman" w:cs="Times New Roman"/>
            <w:kern w:val="0"/>
            <w:lang w:val="en-US"/>
          </w:rPr>
          <w:delText xml:space="preserve">Minchella, D. J., &amp; Scott, M. E. (1991). Parasitism : A cryptic determinant of animal community structure. </w:delText>
        </w:r>
        <w:r w:rsidRPr="00053309" w:rsidDel="00053309">
          <w:rPr>
            <w:rFonts w:ascii="Times New Roman" w:hAnsi="Times New Roman" w:cs="Times New Roman"/>
            <w:i/>
            <w:iCs/>
            <w:kern w:val="0"/>
            <w:lang w:val="en-US"/>
          </w:rPr>
          <w:delText>Trends in Ecology &amp; Evolution</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w:delText>
        </w:r>
        <w:r w:rsidRPr="00053309" w:rsidDel="00053309">
          <w:rPr>
            <w:rFonts w:ascii="Times New Roman" w:hAnsi="Times New Roman" w:cs="Times New Roman"/>
            <w:kern w:val="0"/>
            <w:lang w:val="en-US"/>
          </w:rPr>
          <w:delText>(8), 250‑254. https://doi.org/10.1016/0169-5347(91)90071-5</w:delText>
        </w:r>
      </w:del>
    </w:p>
    <w:p w14:paraId="05730E65" w14:textId="37EAA37B" w:rsidR="00984BB8" w:rsidRPr="00053309" w:rsidDel="00053309" w:rsidRDefault="00984BB8">
      <w:pPr>
        <w:widowControl w:val="0"/>
        <w:autoSpaceDE w:val="0"/>
        <w:autoSpaceDN w:val="0"/>
        <w:adjustRightInd w:val="0"/>
        <w:rPr>
          <w:del w:id="780" w:author="Juliane Vigneault" w:date="2023-08-20T20:16:00Z"/>
          <w:rFonts w:ascii="Times New Roman" w:hAnsi="Times New Roman" w:cs="Times New Roman"/>
          <w:kern w:val="0"/>
          <w:lang w:val="en-US"/>
        </w:rPr>
      </w:pPr>
      <w:del w:id="781" w:author="Juliane Vigneault" w:date="2023-08-20T20:16:00Z">
        <w:r w:rsidRPr="00053309" w:rsidDel="00053309">
          <w:rPr>
            <w:rFonts w:ascii="Times New Roman" w:hAnsi="Times New Roman" w:cs="Times New Roman"/>
            <w:kern w:val="0"/>
            <w:lang w:val="en-US"/>
          </w:rPr>
          <w:delText xml:space="preserve">Moore, J. W., Lambert, T. D., Heady, W. N., Honig, S. E., Osterback, A.-M. K., Phillis, C. C., Quiros, A. L., Retford, N. A., &amp; Herbst, D. B. (2014). Anthropogenic land-use signals propagate through stream food webs in a California, USA, watershed. </w:delText>
        </w:r>
        <w:r w:rsidRPr="00053309" w:rsidDel="00053309">
          <w:rPr>
            <w:rFonts w:ascii="Times New Roman" w:hAnsi="Times New Roman" w:cs="Times New Roman"/>
            <w:i/>
            <w:iCs/>
            <w:kern w:val="0"/>
            <w:lang w:val="en-US"/>
          </w:rPr>
          <w:delText>Limnologica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46</w:delText>
        </w:r>
        <w:r w:rsidRPr="00053309" w:rsidDel="00053309">
          <w:rPr>
            <w:rFonts w:ascii="Times New Roman" w:hAnsi="Times New Roman" w:cs="Times New Roman"/>
            <w:kern w:val="0"/>
            <w:lang w:val="en-US"/>
          </w:rPr>
          <w:delText>, 124‑130. https://doi.org/10.1016/j.limno.2014.01.005</w:delText>
        </w:r>
      </w:del>
    </w:p>
    <w:p w14:paraId="29FBFCE1" w14:textId="6B3EBE5D" w:rsidR="00984BB8" w:rsidRPr="00053309" w:rsidDel="00053309" w:rsidRDefault="00984BB8">
      <w:pPr>
        <w:widowControl w:val="0"/>
        <w:autoSpaceDE w:val="0"/>
        <w:autoSpaceDN w:val="0"/>
        <w:adjustRightInd w:val="0"/>
        <w:rPr>
          <w:del w:id="782" w:author="Juliane Vigneault" w:date="2023-08-20T20:16:00Z"/>
          <w:rFonts w:ascii="Times New Roman" w:hAnsi="Times New Roman" w:cs="Times New Roman"/>
          <w:kern w:val="0"/>
          <w:lang w:val="en-US"/>
        </w:rPr>
      </w:pPr>
      <w:del w:id="783" w:author="Juliane Vigneault" w:date="2023-08-20T20:16:00Z">
        <w:r w:rsidRPr="00053309" w:rsidDel="00053309">
          <w:rPr>
            <w:rFonts w:ascii="Times New Roman" w:hAnsi="Times New Roman" w:cs="Times New Roman"/>
            <w:kern w:val="0"/>
            <w:lang w:val="en-US"/>
          </w:rPr>
          <w:delText xml:space="preserve">Morley, N. J. (2012). Cercariae (Platyhelminthes : Trematoda) as neglected components of zooplankton communities in freshwater habitats. </w:delText>
        </w:r>
        <w:r w:rsidRPr="00053309" w:rsidDel="00053309">
          <w:rPr>
            <w:rFonts w:ascii="Times New Roman" w:hAnsi="Times New Roman" w:cs="Times New Roman"/>
            <w:i/>
            <w:iCs/>
            <w:kern w:val="0"/>
            <w:lang w:val="en-US"/>
          </w:rPr>
          <w:delText>Hydrobiologia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691</w:delText>
        </w:r>
        <w:r w:rsidRPr="00053309" w:rsidDel="00053309">
          <w:rPr>
            <w:rFonts w:ascii="Times New Roman" w:hAnsi="Times New Roman" w:cs="Times New Roman"/>
            <w:kern w:val="0"/>
            <w:lang w:val="en-US"/>
          </w:rPr>
          <w:delText>(1), 7‑19. https://doi.org/10.1007/s10750-012-1029-9</w:delText>
        </w:r>
      </w:del>
    </w:p>
    <w:p w14:paraId="43210274" w14:textId="18B1D663" w:rsidR="00984BB8" w:rsidRPr="00053309" w:rsidDel="00053309" w:rsidRDefault="00984BB8">
      <w:pPr>
        <w:widowControl w:val="0"/>
        <w:autoSpaceDE w:val="0"/>
        <w:autoSpaceDN w:val="0"/>
        <w:adjustRightInd w:val="0"/>
        <w:rPr>
          <w:del w:id="784" w:author="Juliane Vigneault" w:date="2023-08-20T20:16:00Z"/>
          <w:rFonts w:ascii="Times New Roman" w:hAnsi="Times New Roman" w:cs="Times New Roman"/>
          <w:kern w:val="0"/>
          <w:lang w:val="en-US"/>
        </w:rPr>
      </w:pPr>
      <w:del w:id="785" w:author="Juliane Vigneault" w:date="2023-08-20T20:16:00Z">
        <w:r w:rsidRPr="00053309" w:rsidDel="00053309">
          <w:rPr>
            <w:rFonts w:ascii="Times New Roman" w:hAnsi="Times New Roman" w:cs="Times New Roman"/>
            <w:kern w:val="0"/>
            <w:lang w:val="en-US"/>
          </w:rPr>
          <w:delText xml:space="preserve">Mostowy, R., &amp; Engelstädter, J. (2010). The impact of environmental change on host–parasite coevolutionary dynamics. </w:delText>
        </w:r>
        <w:r w:rsidRPr="00053309" w:rsidDel="00053309">
          <w:rPr>
            <w:rFonts w:ascii="Times New Roman" w:hAnsi="Times New Roman" w:cs="Times New Roman"/>
            <w:i/>
            <w:iCs/>
            <w:kern w:val="0"/>
            <w:lang w:val="en-US"/>
          </w:rPr>
          <w:delText>Proceedings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278</w:delText>
        </w:r>
        <w:r w:rsidRPr="00053309" w:rsidDel="00053309">
          <w:rPr>
            <w:rFonts w:ascii="Times New Roman" w:hAnsi="Times New Roman" w:cs="Times New Roman"/>
            <w:kern w:val="0"/>
            <w:lang w:val="en-US"/>
          </w:rPr>
          <w:delText>(1716), 2283‑2292. https://doi.org/10.1098/rspb.2010.2359</w:delText>
        </w:r>
      </w:del>
    </w:p>
    <w:p w14:paraId="6467F740" w14:textId="25897ED6" w:rsidR="00984BB8" w:rsidRPr="00053309" w:rsidDel="00053309" w:rsidRDefault="00984BB8">
      <w:pPr>
        <w:widowControl w:val="0"/>
        <w:autoSpaceDE w:val="0"/>
        <w:autoSpaceDN w:val="0"/>
        <w:adjustRightInd w:val="0"/>
        <w:rPr>
          <w:del w:id="786" w:author="Juliane Vigneault" w:date="2023-08-20T20:16:00Z"/>
          <w:rFonts w:ascii="Times New Roman" w:hAnsi="Times New Roman" w:cs="Times New Roman"/>
          <w:kern w:val="0"/>
          <w:lang w:val="en-US"/>
        </w:rPr>
      </w:pPr>
      <w:del w:id="787" w:author="Juliane Vigneault" w:date="2023-08-20T20:16:00Z">
        <w:r w:rsidRPr="00053309" w:rsidDel="00053309">
          <w:rPr>
            <w:rFonts w:ascii="Times New Roman" w:hAnsi="Times New Roman" w:cs="Times New Roman"/>
            <w:kern w:val="0"/>
          </w:rPr>
          <w:delText xml:space="preserve">Nusser, S. M., Clark, W. R., Otis, D. L., &amp; Huang, L. (2008). </w:delText>
        </w:r>
        <w:r w:rsidRPr="00053309" w:rsidDel="00053309">
          <w:rPr>
            <w:rFonts w:ascii="Times New Roman" w:hAnsi="Times New Roman" w:cs="Times New Roman"/>
            <w:kern w:val="0"/>
            <w:lang w:val="en-US"/>
          </w:rPr>
          <w:delText xml:space="preserve">Sampling Considerations for Disease Surveillance in Wildlife Populations. </w:delText>
        </w:r>
        <w:r w:rsidRPr="00053309" w:rsidDel="00053309">
          <w:rPr>
            <w:rFonts w:ascii="Times New Roman" w:hAnsi="Times New Roman" w:cs="Times New Roman"/>
            <w:i/>
            <w:iCs/>
            <w:kern w:val="0"/>
            <w:lang w:val="en-US"/>
          </w:rPr>
          <w:delText>The Journal of Wildlife Management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72</w:delText>
        </w:r>
        <w:r w:rsidRPr="00053309" w:rsidDel="00053309">
          <w:rPr>
            <w:rFonts w:ascii="Times New Roman" w:hAnsi="Times New Roman" w:cs="Times New Roman"/>
            <w:kern w:val="0"/>
            <w:lang w:val="en-US"/>
          </w:rPr>
          <w:delText>(1), 52‑60. https://doi.org/10.2193/2007-317</w:delText>
        </w:r>
      </w:del>
    </w:p>
    <w:p w14:paraId="03854DA9" w14:textId="74212781" w:rsidR="00984BB8" w:rsidRPr="00053309" w:rsidDel="00053309" w:rsidRDefault="00984BB8">
      <w:pPr>
        <w:widowControl w:val="0"/>
        <w:autoSpaceDE w:val="0"/>
        <w:autoSpaceDN w:val="0"/>
        <w:adjustRightInd w:val="0"/>
        <w:rPr>
          <w:del w:id="788" w:author="Juliane Vigneault" w:date="2023-08-20T20:16:00Z"/>
          <w:rFonts w:ascii="Times New Roman" w:hAnsi="Times New Roman" w:cs="Times New Roman"/>
          <w:kern w:val="0"/>
          <w:lang w:val="en-US"/>
        </w:rPr>
      </w:pPr>
      <w:del w:id="789" w:author="Juliane Vigneault" w:date="2023-08-20T20:16:00Z">
        <w:r w:rsidRPr="00053309" w:rsidDel="00053309">
          <w:rPr>
            <w:rFonts w:ascii="Times New Roman" w:hAnsi="Times New Roman" w:cs="Times New Roman"/>
            <w:kern w:val="0"/>
            <w:lang w:val="en-US"/>
          </w:rPr>
          <w:delText xml:space="preserve">Olsson-Pons, S., Clark, N. J., Ishtiaq, F., &amp; Clegg, S. M. (2015). Differences in host species relationships and biogeographic influences produce contrasting patterns of prevalence, community composition and genetic structure in two genera of avian malaria parasites in southern Melanesia.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84</w:delText>
        </w:r>
        <w:r w:rsidRPr="00053309" w:rsidDel="00053309">
          <w:rPr>
            <w:rFonts w:ascii="Times New Roman" w:hAnsi="Times New Roman" w:cs="Times New Roman"/>
            <w:kern w:val="0"/>
            <w:lang w:val="en-US"/>
          </w:rPr>
          <w:delText>(4), 985‑998. https://doi.org/10.1111/1365-2656.12354</w:delText>
        </w:r>
      </w:del>
    </w:p>
    <w:p w14:paraId="2C010617" w14:textId="6B168DCE" w:rsidR="00984BB8" w:rsidRPr="00053309" w:rsidDel="00053309" w:rsidRDefault="00984BB8">
      <w:pPr>
        <w:widowControl w:val="0"/>
        <w:autoSpaceDE w:val="0"/>
        <w:autoSpaceDN w:val="0"/>
        <w:adjustRightInd w:val="0"/>
        <w:rPr>
          <w:del w:id="790" w:author="Juliane Vigneault" w:date="2023-08-20T20:16:00Z"/>
          <w:rFonts w:ascii="Times New Roman" w:hAnsi="Times New Roman" w:cs="Times New Roman"/>
          <w:kern w:val="0"/>
        </w:rPr>
      </w:pPr>
      <w:del w:id="791" w:author="Juliane Vigneault" w:date="2023-08-20T20:16:00Z">
        <w:r w:rsidRPr="00053309" w:rsidDel="00053309">
          <w:rPr>
            <w:rFonts w:ascii="Times New Roman" w:hAnsi="Times New Roman" w:cs="Times New Roman"/>
            <w:kern w:val="0"/>
            <w:lang w:val="en-US"/>
          </w:rPr>
          <w:delText xml:space="preserve">Ondrackova, M., Bartosova, S., Valova, Z., Jurajda, P., &amp; Gelnar, M. (2004). Occurrence of black-spot disease caused by metacercariae of Posthodiplostomum cuticola among juvenile fishes in water bodies in the Morava River Basin. </w:delText>
        </w:r>
        <w:r w:rsidRPr="00053309" w:rsidDel="00053309">
          <w:rPr>
            <w:rFonts w:ascii="Times New Roman" w:hAnsi="Times New Roman" w:cs="Times New Roman"/>
            <w:i/>
            <w:iCs/>
            <w:kern w:val="0"/>
          </w:rPr>
          <w:delText>Acta Parasitologica</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w:delText>
        </w:r>
        <w:r w:rsidRPr="00053309" w:rsidDel="00053309">
          <w:rPr>
            <w:rFonts w:ascii="Times New Roman" w:hAnsi="Times New Roman" w:cs="Times New Roman"/>
            <w:kern w:val="0"/>
          </w:rPr>
          <w:delText>(49). https://www.infona.pl//resource/bwmeta1.element.agro-article-5d8e90ef-9221-415e-b62f-e6e574152bf0</w:delText>
        </w:r>
      </w:del>
    </w:p>
    <w:p w14:paraId="3E5374F3" w14:textId="6198C9EA" w:rsidR="00984BB8" w:rsidRPr="00053309" w:rsidDel="00053309" w:rsidRDefault="00984BB8">
      <w:pPr>
        <w:widowControl w:val="0"/>
        <w:autoSpaceDE w:val="0"/>
        <w:autoSpaceDN w:val="0"/>
        <w:adjustRightInd w:val="0"/>
        <w:rPr>
          <w:del w:id="792" w:author="Juliane Vigneault" w:date="2023-08-20T20:16:00Z"/>
          <w:rFonts w:ascii="Times New Roman" w:hAnsi="Times New Roman" w:cs="Times New Roman"/>
          <w:kern w:val="0"/>
          <w:lang w:val="en-US"/>
        </w:rPr>
      </w:pPr>
      <w:del w:id="793" w:author="Juliane Vigneault" w:date="2023-08-20T20:16:00Z">
        <w:r w:rsidRPr="00053309" w:rsidDel="00053309">
          <w:rPr>
            <w:rFonts w:ascii="Times New Roman" w:hAnsi="Times New Roman" w:cs="Times New Roman"/>
            <w:kern w:val="0"/>
          </w:rPr>
          <w:delText xml:space="preserve">Pascal, L., Grémare, A., de Montaudouin, X., Deflandre, B., Romero-Ramirez, A., &amp; Maire, O. (2020). </w:delText>
        </w:r>
        <w:r w:rsidRPr="00053309" w:rsidDel="00053309">
          <w:rPr>
            <w:rFonts w:ascii="Times New Roman" w:hAnsi="Times New Roman" w:cs="Times New Roman"/>
            <w:kern w:val="0"/>
            <w:lang w:val="en-US"/>
          </w:rPr>
          <w:delText xml:space="preserve">Parasitism in ecosystem engineer species : A key factor controlling marine ecosystem functioning. </w:delText>
        </w:r>
        <w:r w:rsidRPr="00053309" w:rsidDel="00053309">
          <w:rPr>
            <w:rFonts w:ascii="Times New Roman" w:hAnsi="Times New Roman" w:cs="Times New Roman"/>
            <w:i/>
            <w:iCs/>
            <w:kern w:val="0"/>
            <w:lang w:val="en-US"/>
          </w:rPr>
          <w:delText>Journal of Animal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89</w:delText>
        </w:r>
        <w:r w:rsidRPr="00053309" w:rsidDel="00053309">
          <w:rPr>
            <w:rFonts w:ascii="Times New Roman" w:hAnsi="Times New Roman" w:cs="Times New Roman"/>
            <w:kern w:val="0"/>
            <w:lang w:val="en-US"/>
          </w:rPr>
          <w:delText>(9), 2192‑2205. https://doi.org/10.1111/1365-2656.13236</w:delText>
        </w:r>
      </w:del>
    </w:p>
    <w:p w14:paraId="22BA6AE4" w14:textId="7FF5A018" w:rsidR="00984BB8" w:rsidRPr="00053309" w:rsidDel="00053309" w:rsidRDefault="00984BB8">
      <w:pPr>
        <w:widowControl w:val="0"/>
        <w:autoSpaceDE w:val="0"/>
        <w:autoSpaceDN w:val="0"/>
        <w:adjustRightInd w:val="0"/>
        <w:rPr>
          <w:del w:id="794" w:author="Juliane Vigneault" w:date="2023-08-20T20:16:00Z"/>
          <w:rFonts w:ascii="Times New Roman" w:hAnsi="Times New Roman" w:cs="Times New Roman"/>
          <w:kern w:val="0"/>
          <w:lang w:val="en-US"/>
        </w:rPr>
      </w:pPr>
      <w:del w:id="795" w:author="Juliane Vigneault" w:date="2023-08-20T20:16:00Z">
        <w:r w:rsidRPr="00053309" w:rsidDel="00053309">
          <w:rPr>
            <w:rFonts w:ascii="Times New Roman" w:hAnsi="Times New Roman" w:cs="Times New Roman"/>
            <w:kern w:val="0"/>
            <w:lang w:val="en-US"/>
          </w:rPr>
          <w:delText xml:space="preserve">Pérez-del-Olmo, A., Fernández, M., Raga, J. A., Kostadinova, A., Morand, S., &amp; Bellwood, D. (2009). Not Everything Is Everywhere : The Distance Decay of Similarity in a Marine Host-Parasite System. </w:delText>
        </w:r>
        <w:r w:rsidRPr="00053309" w:rsidDel="00053309">
          <w:rPr>
            <w:rFonts w:ascii="Times New Roman" w:hAnsi="Times New Roman" w:cs="Times New Roman"/>
            <w:i/>
            <w:iCs/>
            <w:kern w:val="0"/>
            <w:lang w:val="en-US"/>
          </w:rPr>
          <w:delText>Journal of Biogeography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(2), 200‑209.</w:delText>
        </w:r>
      </w:del>
    </w:p>
    <w:p w14:paraId="64A373C9" w14:textId="475CD918" w:rsidR="00984BB8" w:rsidRPr="00053309" w:rsidDel="00053309" w:rsidRDefault="00984BB8">
      <w:pPr>
        <w:widowControl w:val="0"/>
        <w:autoSpaceDE w:val="0"/>
        <w:autoSpaceDN w:val="0"/>
        <w:adjustRightInd w:val="0"/>
        <w:rPr>
          <w:del w:id="796" w:author="Juliane Vigneault" w:date="2023-08-20T20:16:00Z"/>
          <w:rFonts w:ascii="Times New Roman" w:hAnsi="Times New Roman" w:cs="Times New Roman"/>
          <w:kern w:val="0"/>
          <w:lang w:val="en-US"/>
        </w:rPr>
      </w:pPr>
      <w:del w:id="797" w:author="Juliane Vigneault" w:date="2023-08-20T20:16:00Z">
        <w:r w:rsidRPr="00053309" w:rsidDel="00053309">
          <w:rPr>
            <w:rFonts w:ascii="Times New Roman" w:hAnsi="Times New Roman" w:cs="Times New Roman"/>
            <w:kern w:val="0"/>
            <w:lang w:val="en-US"/>
          </w:rPr>
          <w:delText xml:space="preserve">Peterson, D., &amp; Parker, V. (1998). Ecological Scale : Theory and Applications. In </w:delText>
        </w:r>
        <w:r w:rsidRPr="00053309" w:rsidDel="00053309">
          <w:rPr>
            <w:rFonts w:ascii="Times New Roman" w:hAnsi="Times New Roman" w:cs="Times New Roman"/>
            <w:i/>
            <w:iCs/>
            <w:kern w:val="0"/>
            <w:lang w:val="en-US"/>
          </w:rPr>
          <w:delText>Journal of Environmental Quality—J ENVIRON QUAL</w:delText>
        </w:r>
        <w:r w:rsidRPr="00053309" w:rsidDel="00053309">
          <w:rPr>
            <w:rFonts w:ascii="Times New Roman" w:hAnsi="Times New Roman" w:cs="Times New Roman"/>
            <w:kern w:val="0"/>
            <w:lang w:val="en-US"/>
          </w:rPr>
          <w:delText xml:space="preserve"> (Vol. 28). https://doi.org/10.2307/1522131</w:delText>
        </w:r>
      </w:del>
    </w:p>
    <w:p w14:paraId="6D9DC061" w14:textId="4DE013D9" w:rsidR="00984BB8" w:rsidRPr="00053309" w:rsidDel="00053309" w:rsidRDefault="00984BB8">
      <w:pPr>
        <w:widowControl w:val="0"/>
        <w:autoSpaceDE w:val="0"/>
        <w:autoSpaceDN w:val="0"/>
        <w:adjustRightInd w:val="0"/>
        <w:rPr>
          <w:del w:id="798" w:author="Juliane Vigneault" w:date="2023-08-20T20:16:00Z"/>
          <w:rFonts w:ascii="Times New Roman" w:hAnsi="Times New Roman" w:cs="Times New Roman"/>
          <w:kern w:val="0"/>
          <w:lang w:val="en-US"/>
        </w:rPr>
      </w:pPr>
      <w:del w:id="799" w:author="Juliane Vigneault" w:date="2023-08-20T20:16:00Z">
        <w:r w:rsidRPr="00053309" w:rsidDel="00053309">
          <w:rPr>
            <w:rFonts w:ascii="Times New Roman" w:hAnsi="Times New Roman" w:cs="Times New Roman"/>
            <w:kern w:val="0"/>
            <w:lang w:val="en-US"/>
          </w:rPr>
          <w:delText xml:space="preserve">Poulin. (1998). Large-scale patterns of host use by parasites of freshwater fishes. </w:delText>
        </w:r>
        <w:r w:rsidRPr="00053309" w:rsidDel="00053309">
          <w:rPr>
            <w:rFonts w:ascii="Times New Roman" w:hAnsi="Times New Roman" w:cs="Times New Roman"/>
            <w:i/>
            <w:iCs/>
            <w:kern w:val="0"/>
            <w:lang w:val="en-US"/>
          </w:rPr>
          <w:delText>Ecology Letters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w:delText>
        </w:r>
        <w:r w:rsidRPr="00053309" w:rsidDel="00053309">
          <w:rPr>
            <w:rFonts w:ascii="Times New Roman" w:hAnsi="Times New Roman" w:cs="Times New Roman"/>
            <w:kern w:val="0"/>
            <w:lang w:val="en-US"/>
          </w:rPr>
          <w:delText>(2), 118‑128. https://doi.org/10.1046/j.1461-0248.1998.00022.x</w:delText>
        </w:r>
      </w:del>
    </w:p>
    <w:p w14:paraId="57EA4BB0" w14:textId="2E830826" w:rsidR="00984BB8" w:rsidRPr="00053309" w:rsidDel="00053309" w:rsidRDefault="00984BB8">
      <w:pPr>
        <w:widowControl w:val="0"/>
        <w:autoSpaceDE w:val="0"/>
        <w:autoSpaceDN w:val="0"/>
        <w:adjustRightInd w:val="0"/>
        <w:rPr>
          <w:del w:id="800" w:author="Juliane Vigneault" w:date="2023-08-20T20:16:00Z"/>
          <w:rFonts w:ascii="Times New Roman" w:hAnsi="Times New Roman" w:cs="Times New Roman"/>
          <w:kern w:val="0"/>
          <w:lang w:val="en-US"/>
        </w:rPr>
      </w:pPr>
      <w:del w:id="801" w:author="Juliane Vigneault" w:date="2023-08-20T20:16:00Z">
        <w:r w:rsidRPr="00053309" w:rsidDel="00053309">
          <w:rPr>
            <w:rFonts w:ascii="Times New Roman" w:hAnsi="Times New Roman" w:cs="Times New Roman"/>
            <w:kern w:val="0"/>
            <w:lang w:val="en-US"/>
          </w:rPr>
          <w:delText xml:space="preserve">Poulin, R. (1996). Sexual Inequalities in Helminth Infections : A Cost of Being a Male? </w:delText>
        </w:r>
        <w:r w:rsidRPr="00053309" w:rsidDel="00053309">
          <w:rPr>
            <w:rFonts w:ascii="Times New Roman" w:hAnsi="Times New Roman" w:cs="Times New Roman"/>
            <w:i/>
            <w:iCs/>
            <w:kern w:val="0"/>
            <w:lang w:val="en-US"/>
          </w:rPr>
          <w:delText>The American Naturalist</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147</w:delText>
        </w:r>
        <w:r w:rsidRPr="00053309" w:rsidDel="00053309">
          <w:rPr>
            <w:rFonts w:ascii="Times New Roman" w:hAnsi="Times New Roman" w:cs="Times New Roman"/>
            <w:kern w:val="0"/>
            <w:lang w:val="en-US"/>
          </w:rPr>
          <w:delText>(2), 287‑295. https://doi.org/10.1086/285851</w:delText>
        </w:r>
      </w:del>
    </w:p>
    <w:p w14:paraId="526681EB" w14:textId="27EFBD70" w:rsidR="00984BB8" w:rsidRPr="00053309" w:rsidDel="00053309" w:rsidRDefault="00984BB8">
      <w:pPr>
        <w:widowControl w:val="0"/>
        <w:autoSpaceDE w:val="0"/>
        <w:autoSpaceDN w:val="0"/>
        <w:adjustRightInd w:val="0"/>
        <w:rPr>
          <w:del w:id="802" w:author="Juliane Vigneault" w:date="2023-08-20T20:16:00Z"/>
          <w:rFonts w:ascii="Times New Roman" w:hAnsi="Times New Roman" w:cs="Times New Roman"/>
          <w:kern w:val="0"/>
          <w:lang w:val="en-US"/>
        </w:rPr>
      </w:pPr>
      <w:del w:id="803" w:author="Juliane Vigneault" w:date="2023-08-20T20:16:00Z">
        <w:r w:rsidRPr="00053309" w:rsidDel="00053309">
          <w:rPr>
            <w:rFonts w:ascii="Times New Roman" w:hAnsi="Times New Roman" w:cs="Times New Roman"/>
            <w:kern w:val="0"/>
            <w:lang w:val="en-US"/>
          </w:rPr>
          <w:delText xml:space="preserve">Poulin, R. (1999). The functional importance of parasites in animal communities : Many roles at many levels?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29</w:delText>
        </w:r>
        <w:r w:rsidRPr="00053309" w:rsidDel="00053309">
          <w:rPr>
            <w:rFonts w:ascii="Times New Roman" w:hAnsi="Times New Roman" w:cs="Times New Roman"/>
            <w:kern w:val="0"/>
            <w:lang w:val="en-US"/>
          </w:rPr>
          <w:delText>(6), 903‑914. https://doi.org/10.1016/S0020-7519(99)00045-4</w:delText>
        </w:r>
      </w:del>
    </w:p>
    <w:p w14:paraId="4192EC30" w14:textId="68D08905" w:rsidR="00984BB8" w:rsidRPr="00053309" w:rsidDel="00053309" w:rsidRDefault="00984BB8">
      <w:pPr>
        <w:widowControl w:val="0"/>
        <w:autoSpaceDE w:val="0"/>
        <w:autoSpaceDN w:val="0"/>
        <w:adjustRightInd w:val="0"/>
        <w:rPr>
          <w:del w:id="804" w:author="Juliane Vigneault" w:date="2023-08-20T20:16:00Z"/>
          <w:rFonts w:ascii="Times New Roman" w:hAnsi="Times New Roman" w:cs="Times New Roman"/>
          <w:kern w:val="0"/>
          <w:lang w:val="en-US"/>
        </w:rPr>
      </w:pPr>
      <w:del w:id="805" w:author="Juliane Vigneault" w:date="2023-08-20T20:16:00Z">
        <w:r w:rsidRPr="00053309" w:rsidDel="00053309">
          <w:rPr>
            <w:rFonts w:ascii="Times New Roman" w:hAnsi="Times New Roman" w:cs="Times New Roman"/>
            <w:kern w:val="0"/>
            <w:lang w:val="en-US"/>
          </w:rPr>
          <w:delText xml:space="preserve">Poulin, R. (2000). Variation in the intraspecific relationship between fish length and intensity of parasitic infection : Biological and statistical causes. </w:delText>
        </w:r>
        <w:r w:rsidRPr="00053309" w:rsidDel="00053309">
          <w:rPr>
            <w:rFonts w:ascii="Times New Roman" w:hAnsi="Times New Roman" w:cs="Times New Roman"/>
            <w:i/>
            <w:iCs/>
            <w:kern w:val="0"/>
            <w:lang w:val="en-US"/>
          </w:rPr>
          <w:delText>Journal of Fish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56</w:delText>
        </w:r>
        <w:r w:rsidRPr="00053309" w:rsidDel="00053309">
          <w:rPr>
            <w:rFonts w:ascii="Times New Roman" w:hAnsi="Times New Roman" w:cs="Times New Roman"/>
            <w:kern w:val="0"/>
            <w:lang w:val="en-US"/>
          </w:rPr>
          <w:delText>(1), 123‑137. https://doi.org/10.1111/j.1095-8649.2000.tb02090.x</w:delText>
        </w:r>
      </w:del>
    </w:p>
    <w:p w14:paraId="3C7BC2C8" w14:textId="1D3FD27A" w:rsidR="00984BB8" w:rsidRPr="00053309" w:rsidDel="00053309" w:rsidRDefault="00984BB8">
      <w:pPr>
        <w:widowControl w:val="0"/>
        <w:autoSpaceDE w:val="0"/>
        <w:autoSpaceDN w:val="0"/>
        <w:adjustRightInd w:val="0"/>
        <w:rPr>
          <w:del w:id="806" w:author="Juliane Vigneault" w:date="2023-08-20T20:16:00Z"/>
          <w:rFonts w:ascii="Times New Roman" w:hAnsi="Times New Roman" w:cs="Times New Roman"/>
          <w:kern w:val="0"/>
          <w:lang w:val="en-US"/>
        </w:rPr>
      </w:pPr>
      <w:del w:id="807" w:author="Juliane Vigneault" w:date="2023-08-20T20:16:00Z">
        <w:r w:rsidRPr="00053309" w:rsidDel="00053309">
          <w:rPr>
            <w:rFonts w:ascii="Times New Roman" w:hAnsi="Times New Roman" w:cs="Times New Roman"/>
            <w:kern w:val="0"/>
            <w:lang w:val="en-US"/>
          </w:rPr>
          <w:delText xml:space="preserve">Poulin, R. (2006). Variation in infection parameters among populations within parasite species : Intrinsic properties versus local factors. </w:delText>
        </w:r>
        <w:r w:rsidRPr="00053309" w:rsidDel="00053309">
          <w:rPr>
            <w:rFonts w:ascii="Times New Roman" w:hAnsi="Times New Roman" w:cs="Times New Roman"/>
            <w:i/>
            <w:iCs/>
            <w:kern w:val="0"/>
            <w:lang w:val="en-US"/>
          </w:rPr>
          <w:delText>International Journal for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w:delText>
        </w:r>
        <w:r w:rsidRPr="00053309" w:rsidDel="00053309">
          <w:rPr>
            <w:rFonts w:ascii="Times New Roman" w:hAnsi="Times New Roman" w:cs="Times New Roman"/>
            <w:kern w:val="0"/>
            <w:lang w:val="en-US"/>
          </w:rPr>
          <w:delText>(8), 877‑885. https://doi.org/10.1016/j.ijpara.2006.02.021</w:delText>
        </w:r>
      </w:del>
    </w:p>
    <w:p w14:paraId="72EC4839" w14:textId="0C6FA89D" w:rsidR="00984BB8" w:rsidRPr="00053309" w:rsidDel="00053309" w:rsidRDefault="00984BB8">
      <w:pPr>
        <w:widowControl w:val="0"/>
        <w:autoSpaceDE w:val="0"/>
        <w:autoSpaceDN w:val="0"/>
        <w:adjustRightInd w:val="0"/>
        <w:rPr>
          <w:del w:id="808" w:author="Juliane Vigneault" w:date="2023-08-20T20:16:00Z"/>
          <w:rFonts w:ascii="Times New Roman" w:hAnsi="Times New Roman" w:cs="Times New Roman"/>
          <w:kern w:val="0"/>
          <w:lang w:val="en-US"/>
        </w:rPr>
      </w:pPr>
      <w:del w:id="809" w:author="Juliane Vigneault" w:date="2023-08-20T20:16:00Z">
        <w:r w:rsidRPr="00053309" w:rsidDel="00053309">
          <w:rPr>
            <w:rFonts w:ascii="Times New Roman" w:hAnsi="Times New Roman" w:cs="Times New Roman"/>
            <w:kern w:val="0"/>
            <w:lang w:val="en-US"/>
          </w:rPr>
          <w:delText xml:space="preserve">Poulin, R. (2007). Are there general laws in parasite ecology?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134</w:delText>
        </w:r>
        <w:r w:rsidRPr="00053309" w:rsidDel="00053309">
          <w:rPr>
            <w:rFonts w:ascii="Times New Roman" w:hAnsi="Times New Roman" w:cs="Times New Roman"/>
            <w:kern w:val="0"/>
            <w:lang w:val="en-US"/>
          </w:rPr>
          <w:delText>(Pt 6), 763‑776. https://doi.org/10.1017/S0031182006002150</w:delText>
        </w:r>
      </w:del>
    </w:p>
    <w:p w14:paraId="6D9B9D2D" w14:textId="57677BC2" w:rsidR="00984BB8" w:rsidRPr="00053309" w:rsidDel="00053309" w:rsidRDefault="00984BB8">
      <w:pPr>
        <w:widowControl w:val="0"/>
        <w:autoSpaceDE w:val="0"/>
        <w:autoSpaceDN w:val="0"/>
        <w:adjustRightInd w:val="0"/>
        <w:rPr>
          <w:del w:id="810" w:author="Juliane Vigneault" w:date="2023-08-20T20:16:00Z"/>
          <w:rFonts w:ascii="Times New Roman" w:hAnsi="Times New Roman" w:cs="Times New Roman"/>
          <w:kern w:val="0"/>
          <w:lang w:val="en-US"/>
        </w:rPr>
      </w:pPr>
      <w:del w:id="811" w:author="Juliane Vigneault" w:date="2023-08-20T20:16:00Z">
        <w:r w:rsidRPr="00053309" w:rsidDel="00053309">
          <w:rPr>
            <w:rFonts w:ascii="Times New Roman" w:hAnsi="Times New Roman" w:cs="Times New Roman"/>
            <w:kern w:val="0"/>
            <w:lang w:val="en-US"/>
          </w:rPr>
          <w:delText xml:space="preserve">Poulin, R. (2013). Explaining variability in parasite aggregation levels among host samples.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140</w:delText>
        </w:r>
        <w:r w:rsidRPr="00053309" w:rsidDel="00053309">
          <w:rPr>
            <w:rFonts w:ascii="Times New Roman" w:hAnsi="Times New Roman" w:cs="Times New Roman"/>
            <w:kern w:val="0"/>
            <w:lang w:val="en-US"/>
          </w:rPr>
          <w:delText>(4), 541‑546. https://doi.org/10.1017/S0031182012002053</w:delText>
        </w:r>
      </w:del>
    </w:p>
    <w:p w14:paraId="05E9CBE6" w14:textId="4897479F" w:rsidR="00984BB8" w:rsidRPr="00053309" w:rsidDel="00053309" w:rsidRDefault="00984BB8">
      <w:pPr>
        <w:widowControl w:val="0"/>
        <w:autoSpaceDE w:val="0"/>
        <w:autoSpaceDN w:val="0"/>
        <w:adjustRightInd w:val="0"/>
        <w:rPr>
          <w:del w:id="812" w:author="Juliane Vigneault" w:date="2023-08-20T20:16:00Z"/>
          <w:rFonts w:ascii="Times New Roman" w:hAnsi="Times New Roman" w:cs="Times New Roman"/>
          <w:kern w:val="0"/>
          <w:lang w:val="en-US"/>
        </w:rPr>
      </w:pPr>
      <w:del w:id="813" w:author="Juliane Vigneault" w:date="2023-08-20T20:16:00Z">
        <w:r w:rsidRPr="00053309" w:rsidDel="00053309">
          <w:rPr>
            <w:rFonts w:ascii="Times New Roman" w:hAnsi="Times New Roman" w:cs="Times New Roman"/>
            <w:kern w:val="0"/>
            <w:lang w:val="en-US"/>
          </w:rPr>
          <w:delText xml:space="preserve">Poulin, R., &amp; Dick, T. A. (2007). Spatial Variation in Population Density across the Geographical Range in Helminth Parasites of Yellow Perch Perca flavescens. </w:delText>
        </w:r>
        <w:r w:rsidRPr="00053309" w:rsidDel="00053309">
          <w:rPr>
            <w:rFonts w:ascii="Times New Roman" w:hAnsi="Times New Roman" w:cs="Times New Roman"/>
            <w:i/>
            <w:iCs/>
            <w:kern w:val="0"/>
            <w:lang w:val="en-US"/>
          </w:rPr>
          <w:delText>Ecography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30</w:delText>
        </w:r>
        <w:r w:rsidRPr="00053309" w:rsidDel="00053309">
          <w:rPr>
            <w:rFonts w:ascii="Times New Roman" w:hAnsi="Times New Roman" w:cs="Times New Roman"/>
            <w:kern w:val="0"/>
            <w:lang w:val="en-US"/>
          </w:rPr>
          <w:delText>(5), 629‑636.</w:delText>
        </w:r>
      </w:del>
    </w:p>
    <w:p w14:paraId="753FF677" w14:textId="21D6EB94" w:rsidR="00984BB8" w:rsidRPr="00053309" w:rsidDel="00053309" w:rsidRDefault="00984BB8">
      <w:pPr>
        <w:widowControl w:val="0"/>
        <w:autoSpaceDE w:val="0"/>
        <w:autoSpaceDN w:val="0"/>
        <w:adjustRightInd w:val="0"/>
        <w:rPr>
          <w:del w:id="814" w:author="Juliane Vigneault" w:date="2023-08-20T20:16:00Z"/>
          <w:rFonts w:ascii="Times New Roman" w:hAnsi="Times New Roman" w:cs="Times New Roman"/>
          <w:kern w:val="0"/>
          <w:lang w:val="en-US"/>
        </w:rPr>
      </w:pPr>
      <w:del w:id="815" w:author="Juliane Vigneault" w:date="2023-08-20T20:16:00Z">
        <w:r w:rsidRPr="00053309" w:rsidDel="00053309">
          <w:rPr>
            <w:rFonts w:ascii="Times New Roman" w:hAnsi="Times New Roman" w:cs="Times New Roman"/>
            <w:kern w:val="0"/>
            <w:lang w:val="en-US"/>
          </w:rPr>
          <w:delText xml:space="preserve">Poulin, R., Guilhaumon, F., Randhawa, H. S., Luque, J. L., &amp; Mouillot, D. (2011). Identifying hotspots of parasite diversity from species–area relationships : Host phylogeny versus host ecology. </w:delText>
        </w:r>
        <w:r w:rsidRPr="00053309" w:rsidDel="00053309">
          <w:rPr>
            <w:rFonts w:ascii="Times New Roman" w:hAnsi="Times New Roman" w:cs="Times New Roman"/>
            <w:i/>
            <w:iCs/>
            <w:kern w:val="0"/>
            <w:lang w:val="en-US"/>
          </w:rPr>
          <w:delText>Oikos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120</w:delText>
        </w:r>
        <w:r w:rsidRPr="00053309" w:rsidDel="00053309">
          <w:rPr>
            <w:rFonts w:ascii="Times New Roman" w:hAnsi="Times New Roman" w:cs="Times New Roman"/>
            <w:kern w:val="0"/>
            <w:lang w:val="en-US"/>
          </w:rPr>
          <w:delText>(5), 740‑747. https://doi.org/10.1111/j.1600-0706.2010.19036.x</w:delText>
        </w:r>
      </w:del>
    </w:p>
    <w:p w14:paraId="31DF311C" w14:textId="0EFEB3A8" w:rsidR="00984BB8" w:rsidRPr="00053309" w:rsidDel="00053309" w:rsidRDefault="00984BB8">
      <w:pPr>
        <w:widowControl w:val="0"/>
        <w:autoSpaceDE w:val="0"/>
        <w:autoSpaceDN w:val="0"/>
        <w:adjustRightInd w:val="0"/>
        <w:rPr>
          <w:del w:id="816" w:author="Juliane Vigneault" w:date="2023-08-20T20:16:00Z"/>
          <w:rFonts w:ascii="Times New Roman" w:hAnsi="Times New Roman" w:cs="Times New Roman"/>
          <w:kern w:val="0"/>
          <w:lang w:val="en-US"/>
        </w:rPr>
      </w:pPr>
      <w:del w:id="817" w:author="Juliane Vigneault" w:date="2023-08-20T20:16:00Z">
        <w:r w:rsidRPr="00053309" w:rsidDel="00053309">
          <w:rPr>
            <w:rFonts w:ascii="Times New Roman" w:hAnsi="Times New Roman" w:cs="Times New Roman"/>
            <w:kern w:val="0"/>
            <w:lang w:val="en-US"/>
          </w:rPr>
          <w:delText xml:space="preserve">Poulin, R., &amp; Morand, S. (1999). Geographical distances and the similarity among parasite communities of conspecific host populations.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119 ( Pt 4)</w:delText>
        </w:r>
        <w:r w:rsidRPr="00053309" w:rsidDel="00053309">
          <w:rPr>
            <w:rFonts w:ascii="Times New Roman" w:hAnsi="Times New Roman" w:cs="Times New Roman"/>
            <w:kern w:val="0"/>
            <w:lang w:val="en-US"/>
          </w:rPr>
          <w:delText>, 369‑374. https://doi.org/10.1017/s0031182099004795</w:delText>
        </w:r>
      </w:del>
    </w:p>
    <w:p w14:paraId="5A6BDF01" w14:textId="5CAA0289" w:rsidR="00984BB8" w:rsidRPr="00053309" w:rsidDel="00053309" w:rsidRDefault="00984BB8">
      <w:pPr>
        <w:widowControl w:val="0"/>
        <w:autoSpaceDE w:val="0"/>
        <w:autoSpaceDN w:val="0"/>
        <w:adjustRightInd w:val="0"/>
        <w:rPr>
          <w:del w:id="818" w:author="Juliane Vigneault" w:date="2023-08-20T20:16:00Z"/>
          <w:rFonts w:ascii="Times New Roman" w:hAnsi="Times New Roman" w:cs="Times New Roman"/>
          <w:kern w:val="0"/>
        </w:rPr>
      </w:pPr>
      <w:del w:id="819" w:author="Juliane Vigneault" w:date="2023-08-20T20:16:00Z">
        <w:r w:rsidRPr="00053309" w:rsidDel="00053309">
          <w:rPr>
            <w:rFonts w:ascii="Times New Roman" w:hAnsi="Times New Roman" w:cs="Times New Roman"/>
            <w:kern w:val="0"/>
            <w:lang w:val="en-US"/>
          </w:rPr>
          <w:delText xml:space="preserve">Poulin, R., &amp; Valtonen, E. T. (2002). The predictability of helminth community structure in space : A comparison of fish populations from adjacent lakes.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32</w:delText>
        </w:r>
        <w:r w:rsidRPr="00053309" w:rsidDel="00053309">
          <w:rPr>
            <w:rFonts w:ascii="Times New Roman" w:hAnsi="Times New Roman" w:cs="Times New Roman"/>
            <w:kern w:val="0"/>
          </w:rPr>
          <w:delText>(10), 1235‑1243. https://doi.org/10.1016/s0020-7519(02)00109-1</w:delText>
        </w:r>
      </w:del>
    </w:p>
    <w:p w14:paraId="77570F6A" w14:textId="72CEC903" w:rsidR="00984BB8" w:rsidRPr="00053309" w:rsidDel="00053309" w:rsidRDefault="00984BB8">
      <w:pPr>
        <w:widowControl w:val="0"/>
        <w:autoSpaceDE w:val="0"/>
        <w:autoSpaceDN w:val="0"/>
        <w:adjustRightInd w:val="0"/>
        <w:rPr>
          <w:del w:id="820" w:author="Juliane Vigneault" w:date="2023-08-20T20:16:00Z"/>
          <w:rFonts w:ascii="Times New Roman" w:hAnsi="Times New Roman" w:cs="Times New Roman"/>
          <w:kern w:val="0"/>
          <w:lang w:val="en-US"/>
        </w:rPr>
      </w:pPr>
      <w:del w:id="821" w:author="Juliane Vigneault" w:date="2023-08-20T20:16:00Z">
        <w:r w:rsidRPr="00053309" w:rsidDel="00053309">
          <w:rPr>
            <w:rFonts w:ascii="Times New Roman" w:hAnsi="Times New Roman" w:cs="Times New Roman"/>
            <w:kern w:val="0"/>
          </w:rPr>
          <w:delText xml:space="preserve">Rietkerk, M., van de Koppel, J., Kumar, L., Langevelde, H. H. T., &amp; Prins. </w:delText>
        </w:r>
        <w:r w:rsidRPr="00053309" w:rsidDel="00053309">
          <w:rPr>
            <w:rFonts w:ascii="Times New Roman" w:hAnsi="Times New Roman" w:cs="Times New Roman"/>
            <w:kern w:val="0"/>
            <w:lang w:val="en-US"/>
          </w:rPr>
          <w:delText xml:space="preserve">(2002). The ecology of scale. </w:delText>
        </w:r>
        <w:r w:rsidRPr="00053309" w:rsidDel="00053309">
          <w:rPr>
            <w:rFonts w:ascii="Times New Roman" w:hAnsi="Times New Roman" w:cs="Times New Roman"/>
            <w:i/>
            <w:iCs/>
            <w:kern w:val="0"/>
            <w:lang w:val="en-US"/>
          </w:rPr>
          <w:delText>Ecological Modelling</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149</w:delText>
        </w:r>
        <w:r w:rsidRPr="00053309" w:rsidDel="00053309">
          <w:rPr>
            <w:rFonts w:ascii="Times New Roman" w:hAnsi="Times New Roman" w:cs="Times New Roman"/>
            <w:kern w:val="0"/>
            <w:lang w:val="en-US"/>
          </w:rPr>
          <w:delText>(1), 1‑4. https://doi.org/10.1016/S0304-3800(01)00510-5</w:delText>
        </w:r>
      </w:del>
    </w:p>
    <w:p w14:paraId="61F73E7B" w14:textId="43E0B07A" w:rsidR="00984BB8" w:rsidRPr="00053309" w:rsidDel="00053309" w:rsidRDefault="00984BB8">
      <w:pPr>
        <w:widowControl w:val="0"/>
        <w:autoSpaceDE w:val="0"/>
        <w:autoSpaceDN w:val="0"/>
        <w:adjustRightInd w:val="0"/>
        <w:rPr>
          <w:del w:id="822" w:author="Juliane Vigneault" w:date="2023-08-20T20:16:00Z"/>
          <w:rFonts w:ascii="Times New Roman" w:hAnsi="Times New Roman" w:cs="Times New Roman"/>
          <w:kern w:val="0"/>
          <w:lang w:val="en-US"/>
        </w:rPr>
      </w:pPr>
      <w:del w:id="823" w:author="Juliane Vigneault" w:date="2023-08-20T20:16:00Z">
        <w:r w:rsidRPr="00053309" w:rsidDel="00053309">
          <w:rPr>
            <w:rFonts w:ascii="Times New Roman" w:hAnsi="Times New Roman" w:cs="Times New Roman"/>
            <w:kern w:val="0"/>
            <w:lang w:val="en-US"/>
          </w:rPr>
          <w:delText xml:space="preserve">Scholz, T., &amp; Choudhury, A. (2014). Parasites of Freshwater Fishes In North America : Why So Neglected? </w:delText>
        </w:r>
        <w:r w:rsidRPr="00053309" w:rsidDel="00053309">
          <w:rPr>
            <w:rFonts w:ascii="Times New Roman" w:hAnsi="Times New Roman" w:cs="Times New Roman"/>
            <w:i/>
            <w:iCs/>
            <w:kern w:val="0"/>
            <w:lang w:val="en-US"/>
          </w:rPr>
          <w:delText>Journal of 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(1), 26‑45. https://doi.org/10.1645/13-394.1</w:delText>
        </w:r>
      </w:del>
    </w:p>
    <w:p w14:paraId="6524E0F4" w14:textId="01160F5E" w:rsidR="00984BB8" w:rsidRPr="00053309" w:rsidDel="00053309" w:rsidRDefault="00984BB8">
      <w:pPr>
        <w:widowControl w:val="0"/>
        <w:autoSpaceDE w:val="0"/>
        <w:autoSpaceDN w:val="0"/>
        <w:adjustRightInd w:val="0"/>
        <w:rPr>
          <w:del w:id="824" w:author="Juliane Vigneault" w:date="2023-08-20T20:16:00Z"/>
          <w:rFonts w:ascii="Times New Roman" w:hAnsi="Times New Roman" w:cs="Times New Roman"/>
          <w:kern w:val="0"/>
          <w:lang w:val="en-US"/>
        </w:rPr>
      </w:pPr>
      <w:del w:id="825" w:author="Juliane Vigneault" w:date="2023-08-20T20:16:00Z">
        <w:r w:rsidRPr="00053309" w:rsidDel="00053309">
          <w:rPr>
            <w:rFonts w:ascii="Times New Roman" w:hAnsi="Times New Roman" w:cs="Times New Roman"/>
            <w:kern w:val="0"/>
            <w:lang w:val="en-US"/>
          </w:rPr>
          <w:delText xml:space="preserve">Simmons, B. L., Niles, R. K., &amp; Wall, D. H. (2008). Distribution and abundance of alfalfa-field nematodes at various spatial scales. </w:delText>
        </w:r>
        <w:r w:rsidRPr="00053309" w:rsidDel="00053309">
          <w:rPr>
            <w:rFonts w:ascii="Times New Roman" w:hAnsi="Times New Roman" w:cs="Times New Roman"/>
            <w:i/>
            <w:iCs/>
            <w:kern w:val="0"/>
            <w:lang w:val="en-US"/>
          </w:rPr>
          <w:delText>Applied Soil 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38</w:delText>
        </w:r>
        <w:r w:rsidRPr="00053309" w:rsidDel="00053309">
          <w:rPr>
            <w:rFonts w:ascii="Times New Roman" w:hAnsi="Times New Roman" w:cs="Times New Roman"/>
            <w:kern w:val="0"/>
            <w:lang w:val="en-US"/>
          </w:rPr>
          <w:delText>(3), 211‑222. https://doi.org/10.1016/j.apsoil.2007.10.011</w:delText>
        </w:r>
      </w:del>
    </w:p>
    <w:p w14:paraId="52D6DC89" w14:textId="787060CE" w:rsidR="00984BB8" w:rsidRPr="00053309" w:rsidDel="00053309" w:rsidRDefault="00984BB8">
      <w:pPr>
        <w:widowControl w:val="0"/>
        <w:autoSpaceDE w:val="0"/>
        <w:autoSpaceDN w:val="0"/>
        <w:adjustRightInd w:val="0"/>
        <w:rPr>
          <w:del w:id="826" w:author="Juliane Vigneault" w:date="2023-08-20T20:16:00Z"/>
          <w:rFonts w:ascii="Times New Roman" w:hAnsi="Times New Roman" w:cs="Times New Roman"/>
          <w:kern w:val="0"/>
          <w:lang w:val="en-US"/>
        </w:rPr>
      </w:pPr>
      <w:del w:id="827" w:author="Juliane Vigneault" w:date="2023-08-20T20:16:00Z">
        <w:r w:rsidRPr="00053309" w:rsidDel="00053309">
          <w:rPr>
            <w:rFonts w:ascii="Times New Roman" w:hAnsi="Times New Roman" w:cs="Times New Roman"/>
            <w:kern w:val="0"/>
            <w:lang w:val="en-US"/>
          </w:rPr>
          <w:delText xml:space="preserve">Thieltges, D. W., Jensen, K. T., &amp; Poulin, R. (2008). The role of biotic factors in the transmission of free-living endohelminth stages.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135</w:delText>
        </w:r>
        <w:r w:rsidRPr="00053309" w:rsidDel="00053309">
          <w:rPr>
            <w:rFonts w:ascii="Times New Roman" w:hAnsi="Times New Roman" w:cs="Times New Roman"/>
            <w:kern w:val="0"/>
            <w:lang w:val="en-US"/>
          </w:rPr>
          <w:delText>(4), 407‑426. https://doi.org/10.1017/S0031182007000248</w:delText>
        </w:r>
      </w:del>
    </w:p>
    <w:p w14:paraId="17D76331" w14:textId="6E721BCE" w:rsidR="00984BB8" w:rsidRPr="00053309" w:rsidDel="00053309" w:rsidRDefault="00984BB8">
      <w:pPr>
        <w:widowControl w:val="0"/>
        <w:autoSpaceDE w:val="0"/>
        <w:autoSpaceDN w:val="0"/>
        <w:adjustRightInd w:val="0"/>
        <w:rPr>
          <w:del w:id="828" w:author="Juliane Vigneault" w:date="2023-08-20T20:16:00Z"/>
          <w:rFonts w:ascii="Times New Roman" w:hAnsi="Times New Roman" w:cs="Times New Roman"/>
          <w:kern w:val="0"/>
          <w:lang w:val="en-US"/>
        </w:rPr>
      </w:pPr>
      <w:del w:id="829" w:author="Juliane Vigneault" w:date="2023-08-20T20:16:00Z">
        <w:r w:rsidRPr="00053309" w:rsidDel="00053309">
          <w:rPr>
            <w:rFonts w:ascii="Times New Roman" w:hAnsi="Times New Roman" w:cs="Times New Roman"/>
            <w:kern w:val="0"/>
            <w:lang w:val="en-US"/>
          </w:rPr>
          <w:delText xml:space="preserve">Thieltges, D. W., &amp; Reise, K. (2007). Spatial heterogeneity in parasite infections at different spatial scales in an intertidal bivalve. </w:delText>
        </w:r>
        <w:r w:rsidRPr="00053309" w:rsidDel="00053309">
          <w:rPr>
            <w:rFonts w:ascii="Times New Roman" w:hAnsi="Times New Roman" w:cs="Times New Roman"/>
            <w:i/>
            <w:iCs/>
            <w:kern w:val="0"/>
            <w:lang w:val="en-US"/>
          </w:rPr>
          <w:delText>Oecologia</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150</w:delText>
        </w:r>
        <w:r w:rsidRPr="00053309" w:rsidDel="00053309">
          <w:rPr>
            <w:rFonts w:ascii="Times New Roman" w:hAnsi="Times New Roman" w:cs="Times New Roman"/>
            <w:kern w:val="0"/>
            <w:lang w:val="en-US"/>
          </w:rPr>
          <w:delText>(4), 569‑581. https://doi.org/10.1007/s00442-006-0557-2</w:delText>
        </w:r>
      </w:del>
    </w:p>
    <w:p w14:paraId="3D050619" w14:textId="67453DA5" w:rsidR="00984BB8" w:rsidRPr="00053309" w:rsidDel="00053309" w:rsidRDefault="00984BB8">
      <w:pPr>
        <w:widowControl w:val="0"/>
        <w:autoSpaceDE w:val="0"/>
        <w:autoSpaceDN w:val="0"/>
        <w:adjustRightInd w:val="0"/>
        <w:rPr>
          <w:del w:id="830" w:author="Juliane Vigneault" w:date="2023-08-20T20:16:00Z"/>
          <w:rFonts w:ascii="Times New Roman" w:hAnsi="Times New Roman" w:cs="Times New Roman"/>
          <w:kern w:val="0"/>
          <w:lang w:val="en-US"/>
        </w:rPr>
      </w:pPr>
      <w:del w:id="831" w:author="Juliane Vigneault" w:date="2023-08-20T20:16:00Z">
        <w:r w:rsidRPr="00053309" w:rsidDel="00053309">
          <w:rPr>
            <w:rFonts w:ascii="Times New Roman" w:hAnsi="Times New Roman" w:cs="Times New Roman"/>
            <w:kern w:val="0"/>
            <w:lang w:val="en-US"/>
          </w:rPr>
          <w:delText xml:space="preserve">Viana, D. S., &amp; Chase, J. M. (2019). Spatial scale modulates the inference of metacommunity assembly processes. </w:delText>
        </w:r>
        <w:r w:rsidRPr="00053309" w:rsidDel="00053309">
          <w:rPr>
            <w:rFonts w:ascii="Times New Roman" w:hAnsi="Times New Roman" w:cs="Times New Roman"/>
            <w:i/>
            <w:iCs/>
            <w:kern w:val="0"/>
            <w:lang w:val="en-US"/>
          </w:rPr>
          <w:delText>Ecology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100</w:delText>
        </w:r>
        <w:r w:rsidRPr="00053309" w:rsidDel="00053309">
          <w:rPr>
            <w:rFonts w:ascii="Times New Roman" w:hAnsi="Times New Roman" w:cs="Times New Roman"/>
            <w:kern w:val="0"/>
            <w:lang w:val="en-US"/>
          </w:rPr>
          <w:delText>(2), e02576. https://doi.org/10.1002/ecy.2576</w:delText>
        </w:r>
      </w:del>
    </w:p>
    <w:p w14:paraId="04C7C8E0" w14:textId="62077F7F" w:rsidR="00984BB8" w:rsidRPr="00053309" w:rsidDel="00053309" w:rsidRDefault="00984BB8">
      <w:pPr>
        <w:widowControl w:val="0"/>
        <w:autoSpaceDE w:val="0"/>
        <w:autoSpaceDN w:val="0"/>
        <w:adjustRightInd w:val="0"/>
        <w:rPr>
          <w:del w:id="832" w:author="Juliane Vigneault" w:date="2023-08-20T20:16:00Z"/>
          <w:rFonts w:ascii="Times New Roman" w:hAnsi="Times New Roman" w:cs="Times New Roman"/>
          <w:kern w:val="0"/>
          <w:lang w:val="en-US"/>
        </w:rPr>
      </w:pPr>
      <w:del w:id="833" w:author="Juliane Vigneault" w:date="2023-08-20T20:16:00Z">
        <w:r w:rsidRPr="00053309" w:rsidDel="00053309">
          <w:rPr>
            <w:rFonts w:ascii="Times New Roman" w:hAnsi="Times New Roman" w:cs="Times New Roman"/>
            <w:kern w:val="0"/>
            <w:lang w:val="en-US"/>
          </w:rPr>
          <w:delText xml:space="preserve">Villalba-Vasquez, P. J., Violante-González, J., Monks, S., Marino-Romero, J. U., Ibáñez, S. G., Rojas-Herrera, A. A., Flores-Garza, R., &amp; Rosas-Guerrero, V. (2018). Temporal and spatial variations in the metazoan parasite communities of the Panama spadefish, Parapsettus panamensis (Pisces : Ephippidae), from the Pacific coast of Mexico. </w:delText>
        </w:r>
        <w:r w:rsidRPr="00053309" w:rsidDel="00053309">
          <w:rPr>
            <w:rFonts w:ascii="Times New Roman" w:hAnsi="Times New Roman" w:cs="Times New Roman"/>
            <w:i/>
            <w:iCs/>
            <w:kern w:val="0"/>
            <w:lang w:val="en-US"/>
          </w:rPr>
          <w:delText>Invertebrate Biology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137</w:delText>
        </w:r>
        <w:r w:rsidRPr="00053309" w:rsidDel="00053309">
          <w:rPr>
            <w:rFonts w:ascii="Times New Roman" w:hAnsi="Times New Roman" w:cs="Times New Roman"/>
            <w:kern w:val="0"/>
            <w:lang w:val="en-US"/>
          </w:rPr>
          <w:delText>(4), 339‑354. https://doi.org/10.1111/ivb.12232</w:delText>
        </w:r>
      </w:del>
    </w:p>
    <w:p w14:paraId="7F71DA0A" w14:textId="5174932A" w:rsidR="00984BB8" w:rsidRPr="00053309" w:rsidDel="00053309" w:rsidRDefault="00984BB8">
      <w:pPr>
        <w:widowControl w:val="0"/>
        <w:autoSpaceDE w:val="0"/>
        <w:autoSpaceDN w:val="0"/>
        <w:adjustRightInd w:val="0"/>
        <w:rPr>
          <w:del w:id="834" w:author="Juliane Vigneault" w:date="2023-08-20T20:16:00Z"/>
          <w:rFonts w:ascii="Times New Roman" w:hAnsi="Times New Roman" w:cs="Times New Roman"/>
          <w:kern w:val="0"/>
          <w:lang w:val="en-US"/>
        </w:rPr>
      </w:pPr>
      <w:del w:id="835" w:author="Juliane Vigneault" w:date="2023-08-20T20:16:00Z">
        <w:r w:rsidRPr="00053309" w:rsidDel="00053309">
          <w:rPr>
            <w:rFonts w:ascii="Times New Roman" w:hAnsi="Times New Roman" w:cs="Times New Roman"/>
            <w:kern w:val="0"/>
            <w:lang w:val="en-US"/>
          </w:rPr>
          <w:delText xml:space="preserve">Williams-Blangero, S., Criscione, C. D., VandeBerg, J. L., Correa-Oliveira, R., Williams, K. D., Subedi, J., Kent, J. W., Williams, J., Kumar, S., &amp; Blangero, J. (2012). Host genetics and population structure effects on parasitic disease. </w:delText>
        </w:r>
        <w:r w:rsidRPr="00053309" w:rsidDel="00053309">
          <w:rPr>
            <w:rFonts w:ascii="Times New Roman" w:hAnsi="Times New Roman" w:cs="Times New Roman"/>
            <w:i/>
            <w:iCs/>
            <w:kern w:val="0"/>
            <w:lang w:val="en-US"/>
          </w:rPr>
          <w:delText>Philosophical Transactions of the Royal Society B: Biological Sciences</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367</w:delText>
        </w:r>
        <w:r w:rsidRPr="00053309" w:rsidDel="00053309">
          <w:rPr>
            <w:rFonts w:ascii="Times New Roman" w:hAnsi="Times New Roman" w:cs="Times New Roman"/>
            <w:kern w:val="0"/>
            <w:lang w:val="en-US"/>
          </w:rPr>
          <w:delText>(1590), 887‑894. https://doi.org/10.1098/rstb.2011.0296</w:delText>
        </w:r>
      </w:del>
    </w:p>
    <w:p w14:paraId="4DC6B954" w14:textId="25B57DDA" w:rsidR="00984BB8" w:rsidRPr="00053309" w:rsidDel="00053309" w:rsidRDefault="00984BB8">
      <w:pPr>
        <w:widowControl w:val="0"/>
        <w:autoSpaceDE w:val="0"/>
        <w:autoSpaceDN w:val="0"/>
        <w:adjustRightInd w:val="0"/>
        <w:rPr>
          <w:del w:id="836" w:author="Juliane Vigneault" w:date="2023-08-20T20:16:00Z"/>
          <w:rFonts w:ascii="Times New Roman" w:hAnsi="Times New Roman" w:cs="Times New Roman"/>
          <w:kern w:val="0"/>
          <w:lang w:val="en-US"/>
        </w:rPr>
      </w:pPr>
      <w:del w:id="837" w:author="Juliane Vigneault" w:date="2023-08-20T20:16:00Z">
        <w:r w:rsidRPr="00053309" w:rsidDel="00053309">
          <w:rPr>
            <w:rFonts w:ascii="Times New Roman" w:hAnsi="Times New Roman" w:cs="Times New Roman"/>
            <w:kern w:val="0"/>
            <w:lang w:val="en-US"/>
          </w:rPr>
          <w:delText xml:space="preserve">Wilson, D. S., Coleman, K., Clark, A. B., &amp; Biederman, L. (1993). Shy-bold continuum in pumpkinseed sunfish (Lepomis gibbosus) : An ecological study of a psychological trait. </w:delText>
        </w:r>
        <w:r w:rsidRPr="00053309" w:rsidDel="00053309">
          <w:rPr>
            <w:rFonts w:ascii="Times New Roman" w:hAnsi="Times New Roman" w:cs="Times New Roman"/>
            <w:i/>
            <w:iCs/>
            <w:kern w:val="0"/>
            <w:lang w:val="en-US"/>
          </w:rPr>
          <w:delText>Journal of Comparative Psychology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107</w:delText>
        </w:r>
        <w:r w:rsidRPr="00053309" w:rsidDel="00053309">
          <w:rPr>
            <w:rFonts w:ascii="Times New Roman" w:hAnsi="Times New Roman" w:cs="Times New Roman"/>
            <w:kern w:val="0"/>
            <w:lang w:val="en-US"/>
          </w:rPr>
          <w:delText>, 250‑260. https://doi.org/10.1037/0735-7036.107.3.250</w:delText>
        </w:r>
      </w:del>
    </w:p>
    <w:p w14:paraId="5BC0A38E" w14:textId="4611127E" w:rsidR="00984BB8" w:rsidRPr="00053309" w:rsidDel="00053309" w:rsidRDefault="00984BB8">
      <w:pPr>
        <w:widowControl w:val="0"/>
        <w:autoSpaceDE w:val="0"/>
        <w:autoSpaceDN w:val="0"/>
        <w:adjustRightInd w:val="0"/>
        <w:rPr>
          <w:del w:id="838" w:author="Juliane Vigneault" w:date="2023-08-20T20:16:00Z"/>
          <w:rFonts w:ascii="Times New Roman" w:hAnsi="Times New Roman" w:cs="Times New Roman"/>
          <w:kern w:val="0"/>
          <w:lang w:val="en-US"/>
        </w:rPr>
      </w:pPr>
      <w:del w:id="839" w:author="Juliane Vigneault" w:date="2023-08-20T20:16:00Z">
        <w:r w:rsidRPr="00053309" w:rsidDel="00053309">
          <w:rPr>
            <w:rFonts w:ascii="Times New Roman" w:hAnsi="Times New Roman" w:cs="Times New Roman"/>
            <w:kern w:val="0"/>
            <w:lang w:val="en-US"/>
          </w:rPr>
          <w:delText xml:space="preserve">Xu, Z., MacIntosh, A. J. J., Castellano-Navarro, A., Macanás-Martínez, E., Suzumura, T., &amp; Duboscq, J. (2022). Linking parasitism to network centrality and the impact of sampling bias in its interpretation. </w:delText>
        </w:r>
        <w:r w:rsidRPr="00053309" w:rsidDel="00053309">
          <w:rPr>
            <w:rFonts w:ascii="Times New Roman" w:hAnsi="Times New Roman" w:cs="Times New Roman"/>
            <w:i/>
            <w:iCs/>
            <w:kern w:val="0"/>
            <w:lang w:val="en-US"/>
          </w:rPr>
          <w:delText>PeerJ</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10</w:delText>
        </w:r>
        <w:r w:rsidRPr="00053309" w:rsidDel="00053309">
          <w:rPr>
            <w:rFonts w:ascii="Times New Roman" w:hAnsi="Times New Roman" w:cs="Times New Roman"/>
            <w:kern w:val="0"/>
            <w:lang w:val="en-US"/>
          </w:rPr>
          <w:delText>, e14305. https://doi.org/10.7717/peerj.14305</w:delText>
        </w:r>
      </w:del>
    </w:p>
    <w:p w14:paraId="084F68D7" w14:textId="548F8762" w:rsidR="00984BB8" w:rsidRPr="00053309" w:rsidDel="00053309" w:rsidRDefault="00984BB8">
      <w:pPr>
        <w:widowControl w:val="0"/>
        <w:autoSpaceDE w:val="0"/>
        <w:autoSpaceDN w:val="0"/>
        <w:adjustRightInd w:val="0"/>
        <w:rPr>
          <w:del w:id="840" w:author="Juliane Vigneault" w:date="2023-08-20T20:16:00Z"/>
          <w:rFonts w:ascii="Times New Roman" w:hAnsi="Times New Roman" w:cs="Times New Roman"/>
          <w:kern w:val="0"/>
          <w:lang w:val="en-US"/>
        </w:rPr>
      </w:pPr>
      <w:del w:id="841" w:author="Juliane Vigneault" w:date="2023-08-20T20:16:00Z">
        <w:r w:rsidRPr="00053309" w:rsidDel="00053309">
          <w:rPr>
            <w:rFonts w:ascii="Times New Roman" w:hAnsi="Times New Roman" w:cs="Times New Roman"/>
            <w:kern w:val="0"/>
            <w:lang w:val="en-US"/>
          </w:rPr>
          <w:delText xml:space="preserve">Young, R. E., &amp; Maccoll, A. D. C. (2017). Spatial and temporal variation in macroparasite communities of three-spined stickleback. </w:delText>
        </w:r>
        <w:r w:rsidRPr="00053309" w:rsidDel="00053309">
          <w:rPr>
            <w:rFonts w:ascii="Times New Roman" w:hAnsi="Times New Roman" w:cs="Times New Roman"/>
            <w:i/>
            <w:iCs/>
            <w:kern w:val="0"/>
            <w:lang w:val="en-US"/>
          </w:rPr>
          <w:delText>Parasitology</w:delText>
        </w:r>
        <w:r w:rsidRPr="00053309" w:rsidDel="00053309">
          <w:rPr>
            <w:rFonts w:ascii="Times New Roman" w:hAnsi="Times New Roman" w:cs="Times New Roman"/>
            <w:kern w:val="0"/>
            <w:lang w:val="en-US"/>
          </w:rPr>
          <w:delText xml:space="preserve">, </w:delText>
        </w:r>
        <w:r w:rsidRPr="00053309" w:rsidDel="00053309">
          <w:rPr>
            <w:rFonts w:ascii="Times New Roman" w:hAnsi="Times New Roman" w:cs="Times New Roman"/>
            <w:i/>
            <w:iCs/>
            <w:kern w:val="0"/>
            <w:lang w:val="en-US"/>
          </w:rPr>
          <w:delText>144</w:delText>
        </w:r>
        <w:r w:rsidRPr="00053309" w:rsidDel="00053309">
          <w:rPr>
            <w:rFonts w:ascii="Times New Roman" w:hAnsi="Times New Roman" w:cs="Times New Roman"/>
            <w:kern w:val="0"/>
            <w:lang w:val="en-US"/>
          </w:rPr>
          <w:delText>(4), 436‑449. https://doi.org/10.1017/S0031182016001815</w:delText>
        </w:r>
      </w:del>
    </w:p>
    <w:p w14:paraId="6975A2F2" w14:textId="609D8778" w:rsidR="00984BB8" w:rsidRPr="00053309" w:rsidDel="00053309" w:rsidRDefault="00984BB8">
      <w:pPr>
        <w:widowControl w:val="0"/>
        <w:autoSpaceDE w:val="0"/>
        <w:autoSpaceDN w:val="0"/>
        <w:adjustRightInd w:val="0"/>
        <w:rPr>
          <w:del w:id="842" w:author="Juliane Vigneault" w:date="2023-08-20T20:16:00Z"/>
          <w:rFonts w:ascii="Times New Roman" w:hAnsi="Times New Roman" w:cs="Times New Roman"/>
          <w:kern w:val="0"/>
        </w:rPr>
      </w:pPr>
      <w:del w:id="843" w:author="Juliane Vigneault" w:date="2023-08-20T20:16:00Z">
        <w:r w:rsidRPr="00053309" w:rsidDel="00053309">
          <w:rPr>
            <w:rFonts w:ascii="Times New Roman" w:hAnsi="Times New Roman" w:cs="Times New Roman"/>
            <w:kern w:val="0"/>
            <w:lang w:val="en-US"/>
          </w:rPr>
          <w:delText xml:space="preserve">Zuk, M., &amp; McKean, K. A. (1996). Sex differences in parasite infections : Patterns and processes. </w:delText>
        </w:r>
        <w:r w:rsidRPr="00053309" w:rsidDel="00053309">
          <w:rPr>
            <w:rFonts w:ascii="Times New Roman" w:hAnsi="Times New Roman" w:cs="Times New Roman"/>
            <w:i/>
            <w:iCs/>
            <w:kern w:val="0"/>
          </w:rPr>
          <w:delText>International Journal for Parasitology</w:delText>
        </w:r>
        <w:r w:rsidRPr="00053309" w:rsidDel="00053309">
          <w:rPr>
            <w:rFonts w:ascii="Times New Roman" w:hAnsi="Times New Roman" w:cs="Times New Roman"/>
            <w:kern w:val="0"/>
          </w:rPr>
          <w:delText xml:space="preserve">, </w:delText>
        </w:r>
        <w:r w:rsidRPr="00053309" w:rsidDel="00053309">
          <w:rPr>
            <w:rFonts w:ascii="Times New Roman" w:hAnsi="Times New Roman" w:cs="Times New Roman"/>
            <w:i/>
            <w:iCs/>
            <w:kern w:val="0"/>
          </w:rPr>
          <w:delText>26</w:delText>
        </w:r>
        <w:r w:rsidRPr="00053309" w:rsidDel="00053309">
          <w:rPr>
            <w:rFonts w:ascii="Times New Roman" w:hAnsi="Times New Roman" w:cs="Times New Roman"/>
            <w:kern w:val="0"/>
          </w:rPr>
          <w:delText>(10), 1009‑1024. https://doi.org/10.1016/S0020-7519(96)80001-4</w:delText>
        </w:r>
      </w:del>
    </w:p>
    <w:p w14:paraId="2FCE3043" w14:textId="05339179" w:rsidR="00F13F57" w:rsidRPr="008B108B" w:rsidRDefault="00F13F57" w:rsidP="00F13F57">
      <w:pPr>
        <w:autoSpaceDE w:val="0"/>
        <w:autoSpaceDN w:val="0"/>
        <w:adjustRightInd w:val="0"/>
        <w:jc w:val="both"/>
        <w:rPr>
          <w:rFonts w:asciiTheme="majorHAnsi" w:hAnsiTheme="majorHAnsi" w:cstheme="majorHAnsi"/>
          <w:kern w:val="0"/>
          <w:lang w:val="en-US"/>
        </w:rPr>
      </w:pPr>
      <w:r>
        <w:rPr>
          <w:rFonts w:asciiTheme="majorHAnsi" w:hAnsiTheme="majorHAnsi" w:cstheme="majorHAnsi"/>
          <w:kern w:val="0"/>
          <w:lang w:val="en-US"/>
        </w:rPr>
        <w:fldChar w:fldCharType="end"/>
      </w:r>
    </w:p>
    <w:sectPr w:rsidR="00F13F57" w:rsidRPr="008B108B" w:rsidSect="0053061F">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Éric Harvey" w:date="2023-08-21T13:08:00Z" w:initials="ÉH">
    <w:p w14:paraId="2E648E9D" w14:textId="77777777" w:rsidR="00CA4FBD" w:rsidRDefault="00CA4FBD" w:rsidP="00B919F2">
      <w:r>
        <w:rPr>
          <w:rStyle w:val="CommentReference"/>
        </w:rPr>
        <w:annotationRef/>
      </w:r>
      <w:r>
        <w:rPr>
          <w:color w:val="000000"/>
          <w:sz w:val="20"/>
          <w:szCs w:val="20"/>
        </w:rPr>
        <w:t xml:space="preserve">cite: </w:t>
      </w:r>
    </w:p>
    <w:p w14:paraId="62BFF958" w14:textId="77777777" w:rsidR="00CA4FBD" w:rsidRDefault="00CA4FBD" w:rsidP="00B919F2"/>
    <w:p w14:paraId="79CD9CC7" w14:textId="77777777" w:rsidR="00CA4FBD" w:rsidRDefault="00CA4FBD" w:rsidP="00B919F2">
      <w:r>
        <w:rPr>
          <w:color w:val="000000"/>
          <w:sz w:val="20"/>
          <w:szCs w:val="20"/>
        </w:rPr>
        <w:t>Leibold, M. A., M. Holyoak, N. Mouquet, P. Amarasekare, J. M. Chase, M. F. Hoopes, R. D. Holt, J. B. Shurin, R. Law, D. Tilman, M. Loreau, and A. Gonzalez. 2004. The metacommunity concept: a framework for multi-scale community ecology. Ecology Letters 7:601–613.</w:t>
      </w:r>
    </w:p>
    <w:p w14:paraId="44EA966B" w14:textId="77777777" w:rsidR="00CA4FBD" w:rsidRDefault="00CA4FBD" w:rsidP="00B919F2"/>
  </w:comment>
  <w:comment w:id="20" w:author="Éric Harvey" w:date="2023-08-21T13:10:00Z" w:initials="ÉH">
    <w:p w14:paraId="0D531BBF" w14:textId="77777777" w:rsidR="00CA4FBD" w:rsidRDefault="00CA4FBD" w:rsidP="008C4746">
      <w:r>
        <w:rPr>
          <w:rStyle w:val="CommentReference"/>
        </w:rPr>
        <w:annotationRef/>
      </w:r>
      <w:r>
        <w:rPr>
          <w:color w:val="000000"/>
          <w:sz w:val="20"/>
          <w:szCs w:val="20"/>
        </w:rPr>
        <w:t xml:space="preserve">Do you mean “spatial extent of the study” ? </w:t>
      </w:r>
    </w:p>
  </w:comment>
  <w:comment w:id="21" w:author="Éric Harvey" w:date="2023-08-21T13:11:00Z" w:initials="ÉH">
    <w:p w14:paraId="34BE918A" w14:textId="77777777" w:rsidR="00CA4FBD" w:rsidRDefault="00CA4FBD" w:rsidP="00301DDB">
      <w:r>
        <w:rPr>
          <w:rStyle w:val="CommentReference"/>
        </w:rPr>
        <w:annotationRef/>
      </w:r>
      <w:r>
        <w:rPr>
          <w:color w:val="000000"/>
          <w:sz w:val="20"/>
          <w:szCs w:val="20"/>
        </w:rPr>
        <w:t xml:space="preserve">Très bon paragraphe! </w:t>
      </w:r>
    </w:p>
  </w:comment>
  <w:comment w:id="22" w:author="Juliane Vigneault" w:date="2023-08-14T11:46:00Z" w:initials="JV">
    <w:p w14:paraId="5BB68D45" w14:textId="7870EA0D" w:rsidR="000D6F28" w:rsidRDefault="000D6F28" w:rsidP="00CF2B4C">
      <w:r>
        <w:rPr>
          <w:rStyle w:val="CommentReference"/>
        </w:rPr>
        <w:annotationRef/>
      </w:r>
      <w:r>
        <w:rPr>
          <w:sz w:val="20"/>
          <w:szCs w:val="20"/>
        </w:rPr>
        <w:t>J’ai fait cette figure rapide pour organiser mes idées, mais on pourrait intégrer quelque chose de similaire pour expliquer les niveaux hiérarchiques des associations hôtes-parasites</w:t>
      </w:r>
    </w:p>
  </w:comment>
  <w:comment w:id="23" w:author="Éric Harvey" w:date="2023-08-21T13:20:00Z" w:initials="ÉH">
    <w:p w14:paraId="1B816F20" w14:textId="77777777" w:rsidR="00DC6207" w:rsidRDefault="00DC6207" w:rsidP="0029047F">
      <w:r>
        <w:rPr>
          <w:rStyle w:val="CommentReference"/>
        </w:rPr>
        <w:annotationRef/>
      </w:r>
      <w:r>
        <w:rPr>
          <w:color w:val="000000"/>
          <w:sz w:val="20"/>
          <w:szCs w:val="20"/>
        </w:rPr>
        <w:t xml:space="preserve">La figure est jolie mais je ne suis pas certain qu’elle soit très informative dans as forme actuelle car ça montre seulement que tout est possible. On pourrait l’enlever ou la changer mais une suggestion serait de mettre le nom de l’association lorsqu’il existe sur les flèches avec des références clés, de mettre des points d’interogation, par exemple, lorsque l’interaction n’a pas encore été étudié….je sais pas trop - juste un début d’idée. D’un autre côté on est peut-être pas obligé d’aller autant que ça dans les aspects techniques et terminologiques. C’est à féfléchir ! </w:t>
      </w:r>
    </w:p>
  </w:comment>
  <w:comment w:id="24" w:author="Binning Sandra Ann" w:date="2023-08-04T15:30:00Z" w:initials="SAB">
    <w:p w14:paraId="28B65339" w14:textId="624612C1" w:rsidR="00FD47BE" w:rsidRPr="00BC31A7" w:rsidRDefault="00FD47BE">
      <w:pPr>
        <w:pStyle w:val="CommentText"/>
        <w:rPr>
          <w:lang w:val="en-CA"/>
        </w:rPr>
      </w:pPr>
      <w:r>
        <w:rPr>
          <w:rStyle w:val="CommentReference"/>
        </w:rPr>
        <w:annotationRef/>
      </w:r>
      <w:r w:rsidRPr="00BC31A7">
        <w:rPr>
          <w:lang w:val="en-CA"/>
        </w:rPr>
        <w:t>Have you made the case for why these systems are complex? D</w:t>
      </w:r>
      <w:r>
        <w:rPr>
          <w:lang w:val="en-CA"/>
        </w:rPr>
        <w:t>on’t assume the readers will know exactly what you mean here. Not many people think about parasites, so details about what makes them complex in terms of transmission, host impacts, co-evoltuion may not be intuitive to everyone. I thnk you can add some examples from empirical literature to help make your point more clear.</w:t>
      </w:r>
    </w:p>
  </w:comment>
  <w:comment w:id="25" w:author="Binning Sandra Ann" w:date="2023-08-04T15:32:00Z" w:initials="SAB">
    <w:p w14:paraId="0902C77A" w14:textId="5130BD74" w:rsidR="00FD47BE" w:rsidRPr="00BC31A7" w:rsidRDefault="00FD47BE">
      <w:pPr>
        <w:pStyle w:val="CommentText"/>
        <w:rPr>
          <w:lang w:val="en-CA"/>
        </w:rPr>
      </w:pPr>
      <w:r>
        <w:rPr>
          <w:rStyle w:val="CommentReference"/>
        </w:rPr>
        <w:annotationRef/>
      </w:r>
      <w:r w:rsidRPr="00BC31A7">
        <w:rPr>
          <w:lang w:val="en-CA"/>
        </w:rPr>
        <w:t xml:space="preserve">This </w:t>
      </w:r>
      <w:r>
        <w:rPr>
          <w:lang w:val="en-CA"/>
        </w:rPr>
        <w:t>is unclear. What do you mean by biological scale combinations, and why are these important to understand. The argument for why these questions are interesting and important needs to be laid out clearly, and to an audience that may not be familiary with this precise termibnology. Try not to use too much jargon, or if you do, then explain clearly what you mean by it so that a reader with less of a community ecology background than you can follow</w:t>
      </w:r>
    </w:p>
  </w:comment>
  <w:comment w:id="28" w:author="Binning Sandra Ann" w:date="2023-08-04T15:41:00Z" w:initials="SAB">
    <w:p w14:paraId="3F8CBF34" w14:textId="56E36202" w:rsidR="00FD47BE" w:rsidRPr="00794EE6" w:rsidRDefault="00FD47BE">
      <w:pPr>
        <w:pStyle w:val="CommentText"/>
        <w:rPr>
          <w:lang w:val="en-CA"/>
        </w:rPr>
      </w:pPr>
      <w:r>
        <w:rPr>
          <w:rStyle w:val="CommentReference"/>
        </w:rPr>
        <w:annotationRef/>
      </w:r>
      <w:r w:rsidRPr="00794EE6">
        <w:rPr>
          <w:lang w:val="en-CA"/>
        </w:rPr>
        <w:t xml:space="preserve">I am not sure above that you have really clearly set out </w:t>
      </w:r>
      <w:r>
        <w:rPr>
          <w:lang w:val="en-CA"/>
        </w:rPr>
        <w:t>the inconsistencies in the literature. If this is the case, I think you need to spell this our more clearly in the paragraph above.</w:t>
      </w:r>
    </w:p>
  </w:comment>
  <w:comment w:id="29" w:author="Éric Harvey" w:date="2023-08-21T13:22:00Z" w:initials="ÉH">
    <w:p w14:paraId="3674B510" w14:textId="77777777" w:rsidR="00DC6207" w:rsidRDefault="00DC6207" w:rsidP="003C3CC5">
      <w:r>
        <w:rPr>
          <w:rStyle w:val="CommentReference"/>
        </w:rPr>
        <w:annotationRef/>
      </w:r>
      <w:r>
        <w:rPr>
          <w:color w:val="000000"/>
          <w:sz w:val="20"/>
          <w:szCs w:val="20"/>
        </w:rPr>
        <w:t xml:space="preserve">I would just remove the statement - I think above you show that the terminology is complex and that they are gaps, but not that things are inconsistent </w:t>
      </w:r>
    </w:p>
  </w:comment>
  <w:comment w:id="39" w:author="Éric Harvey" w:date="2023-08-21T13:27:00Z" w:initials="ÉH">
    <w:p w14:paraId="7F20179C" w14:textId="77777777" w:rsidR="00DC6207" w:rsidRDefault="00DC6207" w:rsidP="00611345">
      <w:r>
        <w:rPr>
          <w:rStyle w:val="CommentReference"/>
        </w:rPr>
        <w:annotationRef/>
      </w:r>
      <w:r>
        <w:rPr>
          <w:color w:val="000000"/>
          <w:sz w:val="20"/>
          <w:szCs w:val="20"/>
        </w:rPr>
        <w:t xml:space="preserve">I think I would remove this paragraph and keep it for the discussion. We can easily say that tested our main question across three sampling methods, then justify a bit in the methods on the “why” (to increase our inference and integrate species with deifferent behaviour, see if the answer is the same depending on where and what you sample etc.)….then in the discussion we bring that nice paragraph. Here in the Introduction I think it’s too much. Our main topic is already complex - there is already plenty to chew on :-) </w:t>
      </w:r>
    </w:p>
  </w:comment>
  <w:comment w:id="40" w:author="Binning Sandra Ann" w:date="2023-08-04T16:18:00Z" w:initials="SAB">
    <w:p w14:paraId="410F920D" w14:textId="4607DC3B" w:rsidR="00FD47BE" w:rsidRDefault="00FD47BE">
      <w:pPr>
        <w:pStyle w:val="CommentText"/>
      </w:pPr>
      <w:r>
        <w:rPr>
          <w:rStyle w:val="CommentReference"/>
        </w:rPr>
        <w:annotationRef/>
      </w:r>
      <w:r w:rsidRPr="00F73A12">
        <w:rPr>
          <w:lang w:val="en-CA"/>
        </w:rPr>
        <w:t xml:space="preserve">These three scales need to be put in context as well. Regonal = watershed local= lake, fine-scale = microhabitat? </w:t>
      </w:r>
      <w:r>
        <w:t>Or something like that</w:t>
      </w:r>
    </w:p>
  </w:comment>
  <w:comment w:id="44" w:author="Éric Harvey" w:date="2023-08-21T13:34:00Z" w:initials="ÉH">
    <w:p w14:paraId="099EC386" w14:textId="77777777" w:rsidR="0046207B" w:rsidRDefault="0046207B" w:rsidP="00982268">
      <w:r>
        <w:rPr>
          <w:rStyle w:val="CommentReference"/>
        </w:rPr>
        <w:annotationRef/>
      </w:r>
      <w:r>
        <w:rPr>
          <w:sz w:val="20"/>
          <w:szCs w:val="20"/>
        </w:rPr>
        <w:t>Plus Claire?</w:t>
      </w:r>
    </w:p>
  </w:comment>
  <w:comment w:id="52" w:author="Binning Sandra Ann" w:date="2023-08-04T16:21:00Z" w:initials="SAB">
    <w:p w14:paraId="4E740F6B" w14:textId="1485DD99" w:rsidR="00FD47BE" w:rsidRDefault="00FD47BE">
      <w:pPr>
        <w:pStyle w:val="CommentText"/>
      </w:pPr>
      <w:r>
        <w:rPr>
          <w:rStyle w:val="CommentReference"/>
        </w:rPr>
        <w:annotationRef/>
      </w:r>
      <w:r>
        <w:t>Is this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EA966B" w15:done="0"/>
  <w15:commentEx w15:paraId="0D531BBF" w15:done="0"/>
  <w15:commentEx w15:paraId="34BE918A" w15:done="0"/>
  <w15:commentEx w15:paraId="5BB68D45" w15:done="0"/>
  <w15:commentEx w15:paraId="1B816F20" w15:paraIdParent="5BB68D45" w15:done="0"/>
  <w15:commentEx w15:paraId="28B65339" w15:done="0"/>
  <w15:commentEx w15:paraId="0902C77A" w15:done="0"/>
  <w15:commentEx w15:paraId="3F8CBF34" w15:done="0"/>
  <w15:commentEx w15:paraId="3674B510" w15:paraIdParent="3F8CBF34" w15:done="0"/>
  <w15:commentEx w15:paraId="7F20179C" w15:done="0"/>
  <w15:commentEx w15:paraId="410F920D" w15:done="0"/>
  <w15:commentEx w15:paraId="099EC386" w15:done="0"/>
  <w15:commentEx w15:paraId="4E740F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9DD91B" w16cex:dateUtc="2023-08-21T17:08:00Z"/>
  <w16cex:commentExtensible w16cex:durableId="6E3B5573" w16cex:dateUtc="2023-08-21T17:10:00Z"/>
  <w16cex:commentExtensible w16cex:durableId="3C59F8C1" w16cex:dateUtc="2023-08-21T17:11:00Z"/>
  <w16cex:commentExtensible w16cex:durableId="28849294" w16cex:dateUtc="2023-08-14T15:46:00Z"/>
  <w16cex:commentExtensible w16cex:durableId="41E49750" w16cex:dateUtc="2023-08-21T17:20:00Z"/>
  <w16cex:commentExtensible w16cex:durableId="2AAFEE84" w16cex:dateUtc="2023-08-21T17:22:00Z"/>
  <w16cex:commentExtensible w16cex:durableId="5A5EBBF0" w16cex:dateUtc="2023-08-21T17:27:00Z"/>
  <w16cex:commentExtensible w16cex:durableId="6227FBF1" w16cex:dateUtc="2023-08-21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EA966B" w16cid:durableId="459DD91B"/>
  <w16cid:commentId w16cid:paraId="0D531BBF" w16cid:durableId="6E3B5573"/>
  <w16cid:commentId w16cid:paraId="34BE918A" w16cid:durableId="3C59F8C1"/>
  <w16cid:commentId w16cid:paraId="5BB68D45" w16cid:durableId="28849294"/>
  <w16cid:commentId w16cid:paraId="1B816F20" w16cid:durableId="41E49750"/>
  <w16cid:commentId w16cid:paraId="28B65339" w16cid:durableId="28779813"/>
  <w16cid:commentId w16cid:paraId="0902C77A" w16cid:durableId="28779875"/>
  <w16cid:commentId w16cid:paraId="3F8CBF34" w16cid:durableId="28779AAC"/>
  <w16cid:commentId w16cid:paraId="3674B510" w16cid:durableId="2AAFEE84"/>
  <w16cid:commentId w16cid:paraId="7F20179C" w16cid:durableId="5A5EBBF0"/>
  <w16cid:commentId w16cid:paraId="410F920D" w16cid:durableId="2877A363"/>
  <w16cid:commentId w16cid:paraId="099EC386" w16cid:durableId="6227FBF1"/>
  <w16cid:commentId w16cid:paraId="4E740F6B" w16cid:durableId="2877A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747E6" w14:textId="77777777" w:rsidR="008B4A84" w:rsidRDefault="008B4A84" w:rsidP="000D6F28">
      <w:r>
        <w:separator/>
      </w:r>
    </w:p>
  </w:endnote>
  <w:endnote w:type="continuationSeparator" w:id="0">
    <w:p w14:paraId="746F321E" w14:textId="77777777" w:rsidR="008B4A84" w:rsidRDefault="008B4A84" w:rsidP="000D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3F409" w14:textId="77777777" w:rsidR="008B4A84" w:rsidRDefault="008B4A84" w:rsidP="000D6F28">
      <w:r>
        <w:separator/>
      </w:r>
    </w:p>
  </w:footnote>
  <w:footnote w:type="continuationSeparator" w:id="0">
    <w:p w14:paraId="2DBBE4DA" w14:textId="77777777" w:rsidR="008B4A84" w:rsidRDefault="008B4A84" w:rsidP="000D6F2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rson w15:author="Juliane Vigneault">
    <w15:presenceInfo w15:providerId="AD" w15:userId="S::juliane.vigneault@umontreal.ca::e9c5a2bf-ae4a-401c-a124-f1d6467fb539"/>
  </w15:person>
  <w15:person w15:author="Binning Sandra Ann">
    <w15:presenceInfo w15:providerId="AD" w15:userId="S-1-5-21-2046442738-783573707-16515117-100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CD"/>
    <w:rsid w:val="0000784C"/>
    <w:rsid w:val="00010DE8"/>
    <w:rsid w:val="0002066D"/>
    <w:rsid w:val="00023C0E"/>
    <w:rsid w:val="00025866"/>
    <w:rsid w:val="000307BA"/>
    <w:rsid w:val="00031CF2"/>
    <w:rsid w:val="00040591"/>
    <w:rsid w:val="00053309"/>
    <w:rsid w:val="00063445"/>
    <w:rsid w:val="00072E0C"/>
    <w:rsid w:val="000751B2"/>
    <w:rsid w:val="00083869"/>
    <w:rsid w:val="00084F40"/>
    <w:rsid w:val="0008785B"/>
    <w:rsid w:val="00090988"/>
    <w:rsid w:val="0009532F"/>
    <w:rsid w:val="00095B03"/>
    <w:rsid w:val="000A696D"/>
    <w:rsid w:val="000B432D"/>
    <w:rsid w:val="000B6062"/>
    <w:rsid w:val="000D4F13"/>
    <w:rsid w:val="000D6F28"/>
    <w:rsid w:val="000E2853"/>
    <w:rsid w:val="000F63CF"/>
    <w:rsid w:val="001138F5"/>
    <w:rsid w:val="00115305"/>
    <w:rsid w:val="00123442"/>
    <w:rsid w:val="001343CD"/>
    <w:rsid w:val="001466C4"/>
    <w:rsid w:val="00150B6F"/>
    <w:rsid w:val="001563CD"/>
    <w:rsid w:val="001732A1"/>
    <w:rsid w:val="001743D1"/>
    <w:rsid w:val="00175304"/>
    <w:rsid w:val="0017552B"/>
    <w:rsid w:val="00181394"/>
    <w:rsid w:val="00184DF6"/>
    <w:rsid w:val="001A7143"/>
    <w:rsid w:val="001B2FC3"/>
    <w:rsid w:val="001C29D5"/>
    <w:rsid w:val="001D1F64"/>
    <w:rsid w:val="001E38C0"/>
    <w:rsid w:val="001E7092"/>
    <w:rsid w:val="00214285"/>
    <w:rsid w:val="002174D8"/>
    <w:rsid w:val="0022294B"/>
    <w:rsid w:val="00227995"/>
    <w:rsid w:val="00234FDA"/>
    <w:rsid w:val="00241DED"/>
    <w:rsid w:val="0024289C"/>
    <w:rsid w:val="002555A4"/>
    <w:rsid w:val="002661AB"/>
    <w:rsid w:val="00295CE2"/>
    <w:rsid w:val="00296A7B"/>
    <w:rsid w:val="002A5DF1"/>
    <w:rsid w:val="002B00CE"/>
    <w:rsid w:val="002B15CA"/>
    <w:rsid w:val="002B33E5"/>
    <w:rsid w:val="002C48F8"/>
    <w:rsid w:val="002C50A7"/>
    <w:rsid w:val="002C5136"/>
    <w:rsid w:val="002C6829"/>
    <w:rsid w:val="002F088D"/>
    <w:rsid w:val="00313AB0"/>
    <w:rsid w:val="00315860"/>
    <w:rsid w:val="00320DBE"/>
    <w:rsid w:val="00322D01"/>
    <w:rsid w:val="003246AE"/>
    <w:rsid w:val="00357AAA"/>
    <w:rsid w:val="003635D0"/>
    <w:rsid w:val="00376921"/>
    <w:rsid w:val="00395BB6"/>
    <w:rsid w:val="00397A67"/>
    <w:rsid w:val="003A1B43"/>
    <w:rsid w:val="003C4A96"/>
    <w:rsid w:val="003D40F7"/>
    <w:rsid w:val="003E3B13"/>
    <w:rsid w:val="003E4D0E"/>
    <w:rsid w:val="003F2F84"/>
    <w:rsid w:val="004053C8"/>
    <w:rsid w:val="0040675E"/>
    <w:rsid w:val="00416867"/>
    <w:rsid w:val="00425579"/>
    <w:rsid w:val="004435EC"/>
    <w:rsid w:val="004527E6"/>
    <w:rsid w:val="0046207B"/>
    <w:rsid w:val="004637B7"/>
    <w:rsid w:val="0046670F"/>
    <w:rsid w:val="00472077"/>
    <w:rsid w:val="0047229C"/>
    <w:rsid w:val="00474F21"/>
    <w:rsid w:val="0047716C"/>
    <w:rsid w:val="004854C3"/>
    <w:rsid w:val="00486181"/>
    <w:rsid w:val="00495392"/>
    <w:rsid w:val="0049609A"/>
    <w:rsid w:val="0049636F"/>
    <w:rsid w:val="004A0A5D"/>
    <w:rsid w:val="004A25DC"/>
    <w:rsid w:val="004A5322"/>
    <w:rsid w:val="004A5A90"/>
    <w:rsid w:val="004A6F45"/>
    <w:rsid w:val="004B18D7"/>
    <w:rsid w:val="004B53D8"/>
    <w:rsid w:val="004C7630"/>
    <w:rsid w:val="004E7026"/>
    <w:rsid w:val="00502350"/>
    <w:rsid w:val="005026FA"/>
    <w:rsid w:val="00502C9F"/>
    <w:rsid w:val="0050545F"/>
    <w:rsid w:val="005217AC"/>
    <w:rsid w:val="00523755"/>
    <w:rsid w:val="0053061F"/>
    <w:rsid w:val="00533EB7"/>
    <w:rsid w:val="00537CDB"/>
    <w:rsid w:val="0054191E"/>
    <w:rsid w:val="00541A1A"/>
    <w:rsid w:val="00564F13"/>
    <w:rsid w:val="00565AB3"/>
    <w:rsid w:val="00567BBE"/>
    <w:rsid w:val="00567EC2"/>
    <w:rsid w:val="005818E7"/>
    <w:rsid w:val="005848C1"/>
    <w:rsid w:val="00587A37"/>
    <w:rsid w:val="00593FCF"/>
    <w:rsid w:val="005976D4"/>
    <w:rsid w:val="005A1103"/>
    <w:rsid w:val="005A2736"/>
    <w:rsid w:val="005A2EE9"/>
    <w:rsid w:val="005A4478"/>
    <w:rsid w:val="005A5B4B"/>
    <w:rsid w:val="005B2C73"/>
    <w:rsid w:val="005B740B"/>
    <w:rsid w:val="005B7CFB"/>
    <w:rsid w:val="005B7DF6"/>
    <w:rsid w:val="005C0AC9"/>
    <w:rsid w:val="005C2A02"/>
    <w:rsid w:val="005C3148"/>
    <w:rsid w:val="005D03A4"/>
    <w:rsid w:val="005D209B"/>
    <w:rsid w:val="005D2101"/>
    <w:rsid w:val="005D4F2C"/>
    <w:rsid w:val="005E1C4E"/>
    <w:rsid w:val="005F0786"/>
    <w:rsid w:val="005F3BDA"/>
    <w:rsid w:val="005F41BD"/>
    <w:rsid w:val="00600CC5"/>
    <w:rsid w:val="006057F5"/>
    <w:rsid w:val="00611E4C"/>
    <w:rsid w:val="0062566F"/>
    <w:rsid w:val="006363B1"/>
    <w:rsid w:val="00641CF4"/>
    <w:rsid w:val="00646BD9"/>
    <w:rsid w:val="006504B9"/>
    <w:rsid w:val="00656639"/>
    <w:rsid w:val="00657200"/>
    <w:rsid w:val="00662251"/>
    <w:rsid w:val="006706FA"/>
    <w:rsid w:val="0067163F"/>
    <w:rsid w:val="006806A0"/>
    <w:rsid w:val="006932D7"/>
    <w:rsid w:val="0069626D"/>
    <w:rsid w:val="0069753F"/>
    <w:rsid w:val="006A120F"/>
    <w:rsid w:val="006A23BB"/>
    <w:rsid w:val="006A2F1D"/>
    <w:rsid w:val="006A373A"/>
    <w:rsid w:val="006A6476"/>
    <w:rsid w:val="006B0AAF"/>
    <w:rsid w:val="006B1F56"/>
    <w:rsid w:val="006B6F0E"/>
    <w:rsid w:val="006C292D"/>
    <w:rsid w:val="006C344F"/>
    <w:rsid w:val="006C3944"/>
    <w:rsid w:val="006C66C8"/>
    <w:rsid w:val="006D4EDB"/>
    <w:rsid w:val="006F5BC6"/>
    <w:rsid w:val="0070134C"/>
    <w:rsid w:val="00703C72"/>
    <w:rsid w:val="0071091F"/>
    <w:rsid w:val="00720080"/>
    <w:rsid w:val="00721BE7"/>
    <w:rsid w:val="007315AE"/>
    <w:rsid w:val="0073420C"/>
    <w:rsid w:val="00747DFA"/>
    <w:rsid w:val="007510CE"/>
    <w:rsid w:val="00754F9A"/>
    <w:rsid w:val="00755A70"/>
    <w:rsid w:val="0075667C"/>
    <w:rsid w:val="00756FAB"/>
    <w:rsid w:val="0076402C"/>
    <w:rsid w:val="0076644C"/>
    <w:rsid w:val="00770472"/>
    <w:rsid w:val="0077051C"/>
    <w:rsid w:val="00784CEE"/>
    <w:rsid w:val="00793606"/>
    <w:rsid w:val="00794EE6"/>
    <w:rsid w:val="007A7C49"/>
    <w:rsid w:val="007A7D91"/>
    <w:rsid w:val="007B5379"/>
    <w:rsid w:val="007B6BBA"/>
    <w:rsid w:val="007C3FDA"/>
    <w:rsid w:val="007C4F37"/>
    <w:rsid w:val="007D14FA"/>
    <w:rsid w:val="007D165A"/>
    <w:rsid w:val="007D4FC7"/>
    <w:rsid w:val="007E1B76"/>
    <w:rsid w:val="007E4EB9"/>
    <w:rsid w:val="007F7828"/>
    <w:rsid w:val="00806191"/>
    <w:rsid w:val="00825E77"/>
    <w:rsid w:val="00841FDB"/>
    <w:rsid w:val="00850911"/>
    <w:rsid w:val="00860081"/>
    <w:rsid w:val="00860534"/>
    <w:rsid w:val="0087057B"/>
    <w:rsid w:val="008831E3"/>
    <w:rsid w:val="0088555B"/>
    <w:rsid w:val="0089542C"/>
    <w:rsid w:val="008A5CB2"/>
    <w:rsid w:val="008A6CA0"/>
    <w:rsid w:val="008B108B"/>
    <w:rsid w:val="008B3FF5"/>
    <w:rsid w:val="008B4A84"/>
    <w:rsid w:val="008C3579"/>
    <w:rsid w:val="008D14FA"/>
    <w:rsid w:val="008D1947"/>
    <w:rsid w:val="008E71C2"/>
    <w:rsid w:val="008F03EB"/>
    <w:rsid w:val="008F2593"/>
    <w:rsid w:val="008F559A"/>
    <w:rsid w:val="00900832"/>
    <w:rsid w:val="0090585A"/>
    <w:rsid w:val="00922149"/>
    <w:rsid w:val="009255E2"/>
    <w:rsid w:val="00927311"/>
    <w:rsid w:val="009279B2"/>
    <w:rsid w:val="00930D95"/>
    <w:rsid w:val="00931FF9"/>
    <w:rsid w:val="0094180E"/>
    <w:rsid w:val="00944034"/>
    <w:rsid w:val="009459B3"/>
    <w:rsid w:val="00946E6D"/>
    <w:rsid w:val="0095142C"/>
    <w:rsid w:val="00951D33"/>
    <w:rsid w:val="00956BF6"/>
    <w:rsid w:val="00967331"/>
    <w:rsid w:val="00984BB8"/>
    <w:rsid w:val="0098633F"/>
    <w:rsid w:val="009A0F61"/>
    <w:rsid w:val="009A26D2"/>
    <w:rsid w:val="009A6ECE"/>
    <w:rsid w:val="009A7C8B"/>
    <w:rsid w:val="009B080B"/>
    <w:rsid w:val="009B27B1"/>
    <w:rsid w:val="009B4756"/>
    <w:rsid w:val="009C2580"/>
    <w:rsid w:val="009C742C"/>
    <w:rsid w:val="009C7E77"/>
    <w:rsid w:val="009D1A53"/>
    <w:rsid w:val="009E280D"/>
    <w:rsid w:val="009E3596"/>
    <w:rsid w:val="009E7031"/>
    <w:rsid w:val="009E7CD6"/>
    <w:rsid w:val="009F296D"/>
    <w:rsid w:val="009F695A"/>
    <w:rsid w:val="00A1157B"/>
    <w:rsid w:val="00A2535A"/>
    <w:rsid w:val="00A30F38"/>
    <w:rsid w:val="00A323FE"/>
    <w:rsid w:val="00A32E5B"/>
    <w:rsid w:val="00A44973"/>
    <w:rsid w:val="00A56653"/>
    <w:rsid w:val="00A60A03"/>
    <w:rsid w:val="00A6470B"/>
    <w:rsid w:val="00A84733"/>
    <w:rsid w:val="00A84ADF"/>
    <w:rsid w:val="00A92D1D"/>
    <w:rsid w:val="00A9310D"/>
    <w:rsid w:val="00A9705B"/>
    <w:rsid w:val="00AC1C02"/>
    <w:rsid w:val="00AC1D30"/>
    <w:rsid w:val="00AC3BEF"/>
    <w:rsid w:val="00AC509F"/>
    <w:rsid w:val="00AC717B"/>
    <w:rsid w:val="00AD5827"/>
    <w:rsid w:val="00AD7C5F"/>
    <w:rsid w:val="00AE75E5"/>
    <w:rsid w:val="00AF4394"/>
    <w:rsid w:val="00AF5D48"/>
    <w:rsid w:val="00B00530"/>
    <w:rsid w:val="00B10488"/>
    <w:rsid w:val="00B16F45"/>
    <w:rsid w:val="00B2718A"/>
    <w:rsid w:val="00B368EF"/>
    <w:rsid w:val="00B41AD1"/>
    <w:rsid w:val="00B5359E"/>
    <w:rsid w:val="00B54586"/>
    <w:rsid w:val="00B60C61"/>
    <w:rsid w:val="00B63E7C"/>
    <w:rsid w:val="00B70F06"/>
    <w:rsid w:val="00B8669A"/>
    <w:rsid w:val="00B927AE"/>
    <w:rsid w:val="00BA0CFF"/>
    <w:rsid w:val="00BA4992"/>
    <w:rsid w:val="00BB034C"/>
    <w:rsid w:val="00BB0B51"/>
    <w:rsid w:val="00BB39F1"/>
    <w:rsid w:val="00BB4202"/>
    <w:rsid w:val="00BB7F1B"/>
    <w:rsid w:val="00BC2BBD"/>
    <w:rsid w:val="00BC31A7"/>
    <w:rsid w:val="00BD0C31"/>
    <w:rsid w:val="00BE2E75"/>
    <w:rsid w:val="00BE4189"/>
    <w:rsid w:val="00BF3556"/>
    <w:rsid w:val="00C03348"/>
    <w:rsid w:val="00C03B35"/>
    <w:rsid w:val="00C15772"/>
    <w:rsid w:val="00C211BF"/>
    <w:rsid w:val="00C277C0"/>
    <w:rsid w:val="00C37C90"/>
    <w:rsid w:val="00C400D2"/>
    <w:rsid w:val="00C44251"/>
    <w:rsid w:val="00C44643"/>
    <w:rsid w:val="00C527DF"/>
    <w:rsid w:val="00C53B2A"/>
    <w:rsid w:val="00C6369F"/>
    <w:rsid w:val="00C6450D"/>
    <w:rsid w:val="00C667EE"/>
    <w:rsid w:val="00C72A30"/>
    <w:rsid w:val="00C80542"/>
    <w:rsid w:val="00C8680F"/>
    <w:rsid w:val="00C8719E"/>
    <w:rsid w:val="00C87A01"/>
    <w:rsid w:val="00C87A14"/>
    <w:rsid w:val="00C927AC"/>
    <w:rsid w:val="00C928D1"/>
    <w:rsid w:val="00C94835"/>
    <w:rsid w:val="00C97956"/>
    <w:rsid w:val="00CA4EC8"/>
    <w:rsid w:val="00CA4FBD"/>
    <w:rsid w:val="00CC1E76"/>
    <w:rsid w:val="00CD04A5"/>
    <w:rsid w:val="00CD0E60"/>
    <w:rsid w:val="00CD1E21"/>
    <w:rsid w:val="00CD1FD6"/>
    <w:rsid w:val="00CD6945"/>
    <w:rsid w:val="00CE6E97"/>
    <w:rsid w:val="00D05039"/>
    <w:rsid w:val="00D30591"/>
    <w:rsid w:val="00D31BA1"/>
    <w:rsid w:val="00D34E0F"/>
    <w:rsid w:val="00D42DB4"/>
    <w:rsid w:val="00D4514C"/>
    <w:rsid w:val="00D50CF9"/>
    <w:rsid w:val="00D511A7"/>
    <w:rsid w:val="00D51A77"/>
    <w:rsid w:val="00D74791"/>
    <w:rsid w:val="00D80D35"/>
    <w:rsid w:val="00D860F7"/>
    <w:rsid w:val="00D909F0"/>
    <w:rsid w:val="00D915BA"/>
    <w:rsid w:val="00D93C3B"/>
    <w:rsid w:val="00DA1A79"/>
    <w:rsid w:val="00DA4711"/>
    <w:rsid w:val="00DC1D5C"/>
    <w:rsid w:val="00DC2E5F"/>
    <w:rsid w:val="00DC463D"/>
    <w:rsid w:val="00DC6207"/>
    <w:rsid w:val="00DD0E3C"/>
    <w:rsid w:val="00DE5CFF"/>
    <w:rsid w:val="00DF29AC"/>
    <w:rsid w:val="00DF3DE1"/>
    <w:rsid w:val="00DF49B6"/>
    <w:rsid w:val="00DF57C7"/>
    <w:rsid w:val="00E00ADD"/>
    <w:rsid w:val="00E06487"/>
    <w:rsid w:val="00E119F1"/>
    <w:rsid w:val="00E303D9"/>
    <w:rsid w:val="00E506AD"/>
    <w:rsid w:val="00E74456"/>
    <w:rsid w:val="00E81DA3"/>
    <w:rsid w:val="00E82A13"/>
    <w:rsid w:val="00E911BF"/>
    <w:rsid w:val="00EA29C3"/>
    <w:rsid w:val="00EA2D6E"/>
    <w:rsid w:val="00EC17FC"/>
    <w:rsid w:val="00EC620D"/>
    <w:rsid w:val="00EC6C20"/>
    <w:rsid w:val="00EC7F0D"/>
    <w:rsid w:val="00ED056D"/>
    <w:rsid w:val="00ED3398"/>
    <w:rsid w:val="00ED440C"/>
    <w:rsid w:val="00ED7FAD"/>
    <w:rsid w:val="00EF036B"/>
    <w:rsid w:val="00EF0F35"/>
    <w:rsid w:val="00EF5795"/>
    <w:rsid w:val="00F03EA7"/>
    <w:rsid w:val="00F13F57"/>
    <w:rsid w:val="00F16859"/>
    <w:rsid w:val="00F21558"/>
    <w:rsid w:val="00F22CD6"/>
    <w:rsid w:val="00F255CE"/>
    <w:rsid w:val="00F26819"/>
    <w:rsid w:val="00F33E79"/>
    <w:rsid w:val="00F40054"/>
    <w:rsid w:val="00F50929"/>
    <w:rsid w:val="00F5291D"/>
    <w:rsid w:val="00F60795"/>
    <w:rsid w:val="00F632D2"/>
    <w:rsid w:val="00F660D0"/>
    <w:rsid w:val="00F70141"/>
    <w:rsid w:val="00F719CE"/>
    <w:rsid w:val="00F72206"/>
    <w:rsid w:val="00F72766"/>
    <w:rsid w:val="00F7335D"/>
    <w:rsid w:val="00F73A12"/>
    <w:rsid w:val="00F73B09"/>
    <w:rsid w:val="00F7788D"/>
    <w:rsid w:val="00F915C7"/>
    <w:rsid w:val="00F92FBA"/>
    <w:rsid w:val="00FA2AED"/>
    <w:rsid w:val="00FB25F8"/>
    <w:rsid w:val="00FC5FCF"/>
    <w:rsid w:val="00FC692E"/>
    <w:rsid w:val="00FD0F4C"/>
    <w:rsid w:val="00FD25B0"/>
    <w:rsid w:val="00FD47BE"/>
    <w:rsid w:val="00FD569B"/>
    <w:rsid w:val="00FF40C3"/>
    <w:rsid w:val="00FF4D80"/>
    <w:rsid w:val="00FF7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605"/>
  <w15:chartTrackingRefBased/>
  <w15:docId w15:val="{4A56EC27-9B09-914C-BB32-7DD9B68B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A9705B"/>
  </w:style>
  <w:style w:type="character" w:styleId="Hyperlink">
    <w:name w:val="Hyperlink"/>
    <w:basedOn w:val="DefaultParagraphFont"/>
    <w:uiPriority w:val="99"/>
    <w:unhideWhenUsed/>
    <w:rsid w:val="005C3148"/>
    <w:rPr>
      <w:color w:val="0000FF"/>
      <w:u w:val="single"/>
    </w:rPr>
  </w:style>
  <w:style w:type="character" w:styleId="CommentReference">
    <w:name w:val="annotation reference"/>
    <w:basedOn w:val="DefaultParagraphFont"/>
    <w:uiPriority w:val="99"/>
    <w:semiHidden/>
    <w:unhideWhenUsed/>
    <w:rsid w:val="00031CF2"/>
    <w:rPr>
      <w:sz w:val="16"/>
      <w:szCs w:val="16"/>
    </w:rPr>
  </w:style>
  <w:style w:type="paragraph" w:styleId="CommentText">
    <w:name w:val="annotation text"/>
    <w:basedOn w:val="Normal"/>
    <w:link w:val="CommentTextChar"/>
    <w:uiPriority w:val="99"/>
    <w:semiHidden/>
    <w:unhideWhenUsed/>
    <w:rsid w:val="00031CF2"/>
    <w:rPr>
      <w:sz w:val="20"/>
      <w:szCs w:val="20"/>
    </w:rPr>
  </w:style>
  <w:style w:type="character" w:customStyle="1" w:styleId="CommentTextChar">
    <w:name w:val="Comment Text Char"/>
    <w:basedOn w:val="DefaultParagraphFont"/>
    <w:link w:val="CommentText"/>
    <w:uiPriority w:val="99"/>
    <w:semiHidden/>
    <w:rsid w:val="00031CF2"/>
    <w:rPr>
      <w:sz w:val="20"/>
      <w:szCs w:val="20"/>
    </w:rPr>
  </w:style>
  <w:style w:type="paragraph" w:styleId="CommentSubject">
    <w:name w:val="annotation subject"/>
    <w:basedOn w:val="CommentText"/>
    <w:next w:val="CommentText"/>
    <w:link w:val="CommentSubjectChar"/>
    <w:uiPriority w:val="99"/>
    <w:semiHidden/>
    <w:unhideWhenUsed/>
    <w:rsid w:val="00031CF2"/>
    <w:rPr>
      <w:b/>
      <w:bCs/>
    </w:rPr>
  </w:style>
  <w:style w:type="character" w:customStyle="1" w:styleId="CommentSubjectChar">
    <w:name w:val="Comment Subject Char"/>
    <w:basedOn w:val="CommentTextChar"/>
    <w:link w:val="CommentSubject"/>
    <w:uiPriority w:val="99"/>
    <w:semiHidden/>
    <w:rsid w:val="00031CF2"/>
    <w:rPr>
      <w:b/>
      <w:bCs/>
      <w:sz w:val="20"/>
      <w:szCs w:val="20"/>
    </w:rPr>
  </w:style>
  <w:style w:type="paragraph" w:styleId="Revision">
    <w:name w:val="Revision"/>
    <w:hidden/>
    <w:uiPriority w:val="99"/>
    <w:semiHidden/>
    <w:rsid w:val="006A6476"/>
  </w:style>
  <w:style w:type="character" w:styleId="LineNumber">
    <w:name w:val="line number"/>
    <w:basedOn w:val="DefaultParagraphFont"/>
    <w:uiPriority w:val="99"/>
    <w:semiHidden/>
    <w:unhideWhenUsed/>
    <w:rsid w:val="0088555B"/>
  </w:style>
  <w:style w:type="paragraph" w:customStyle="1" w:styleId="Bibliographie1">
    <w:name w:val="Bibliographie1"/>
    <w:basedOn w:val="Normal"/>
    <w:link w:val="BibliographyCar"/>
    <w:rsid w:val="00F13F57"/>
    <w:pPr>
      <w:autoSpaceDE w:val="0"/>
      <w:autoSpaceDN w:val="0"/>
      <w:adjustRightInd w:val="0"/>
      <w:spacing w:line="480" w:lineRule="auto"/>
      <w:ind w:left="720" w:hanging="720"/>
      <w:jc w:val="both"/>
    </w:pPr>
    <w:rPr>
      <w:rFonts w:asciiTheme="majorHAnsi" w:hAnsiTheme="majorHAnsi" w:cstheme="majorHAnsi"/>
      <w:kern w:val="0"/>
      <w:lang w:val="en-US"/>
    </w:rPr>
  </w:style>
  <w:style w:type="character" w:customStyle="1" w:styleId="BibliographyCar">
    <w:name w:val="Bibliography Car"/>
    <w:basedOn w:val="DefaultParagraphFont"/>
    <w:link w:val="Bibliographie1"/>
    <w:rsid w:val="00F13F57"/>
    <w:rPr>
      <w:rFonts w:asciiTheme="majorHAnsi" w:hAnsiTheme="majorHAnsi" w:cstheme="majorHAnsi"/>
      <w:kern w:val="0"/>
      <w:lang w:val="en-US"/>
    </w:rPr>
  </w:style>
  <w:style w:type="paragraph" w:styleId="BalloonText">
    <w:name w:val="Balloon Text"/>
    <w:basedOn w:val="Normal"/>
    <w:link w:val="BalloonTextChar"/>
    <w:uiPriority w:val="99"/>
    <w:semiHidden/>
    <w:unhideWhenUsed/>
    <w:rsid w:val="00951D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D33"/>
    <w:rPr>
      <w:rFonts w:ascii="Segoe UI" w:hAnsi="Segoe UI" w:cs="Segoe UI"/>
      <w:sz w:val="18"/>
      <w:szCs w:val="18"/>
    </w:rPr>
  </w:style>
  <w:style w:type="character" w:styleId="UnresolvedMention">
    <w:name w:val="Unresolved Mention"/>
    <w:basedOn w:val="DefaultParagraphFont"/>
    <w:uiPriority w:val="99"/>
    <w:semiHidden/>
    <w:unhideWhenUsed/>
    <w:rsid w:val="000751B2"/>
    <w:rPr>
      <w:color w:val="605E5C"/>
      <w:shd w:val="clear" w:color="auto" w:fill="E1DFDD"/>
    </w:rPr>
  </w:style>
  <w:style w:type="paragraph" w:styleId="Header">
    <w:name w:val="header"/>
    <w:basedOn w:val="Normal"/>
    <w:link w:val="HeaderChar"/>
    <w:uiPriority w:val="99"/>
    <w:unhideWhenUsed/>
    <w:rsid w:val="000D6F28"/>
    <w:pPr>
      <w:tabs>
        <w:tab w:val="center" w:pos="4320"/>
        <w:tab w:val="right" w:pos="8640"/>
      </w:tabs>
    </w:pPr>
  </w:style>
  <w:style w:type="character" w:customStyle="1" w:styleId="HeaderChar">
    <w:name w:val="Header Char"/>
    <w:basedOn w:val="DefaultParagraphFont"/>
    <w:link w:val="Header"/>
    <w:uiPriority w:val="99"/>
    <w:rsid w:val="000D6F28"/>
  </w:style>
  <w:style w:type="paragraph" w:styleId="Footer">
    <w:name w:val="footer"/>
    <w:basedOn w:val="Normal"/>
    <w:link w:val="FooterChar"/>
    <w:uiPriority w:val="99"/>
    <w:unhideWhenUsed/>
    <w:rsid w:val="000D6F28"/>
    <w:pPr>
      <w:tabs>
        <w:tab w:val="center" w:pos="4320"/>
        <w:tab w:val="right" w:pos="8640"/>
      </w:tabs>
    </w:pPr>
  </w:style>
  <w:style w:type="character" w:customStyle="1" w:styleId="FooterChar">
    <w:name w:val="Footer Char"/>
    <w:basedOn w:val="DefaultParagraphFont"/>
    <w:link w:val="Footer"/>
    <w:uiPriority w:val="99"/>
    <w:rsid w:val="000D6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3212">
      <w:bodyDiv w:val="1"/>
      <w:marLeft w:val="0"/>
      <w:marRight w:val="0"/>
      <w:marTop w:val="0"/>
      <w:marBottom w:val="0"/>
      <w:divBdr>
        <w:top w:val="none" w:sz="0" w:space="0" w:color="auto"/>
        <w:left w:val="none" w:sz="0" w:space="0" w:color="auto"/>
        <w:bottom w:val="none" w:sz="0" w:space="0" w:color="auto"/>
        <w:right w:val="none" w:sz="0" w:space="0" w:color="auto"/>
      </w:divBdr>
      <w:divsChild>
        <w:div w:id="1683701376">
          <w:marLeft w:val="0"/>
          <w:marRight w:val="0"/>
          <w:marTop w:val="0"/>
          <w:marBottom w:val="0"/>
          <w:divBdr>
            <w:top w:val="none" w:sz="0" w:space="0" w:color="auto"/>
            <w:left w:val="none" w:sz="0" w:space="0" w:color="auto"/>
            <w:bottom w:val="none" w:sz="0" w:space="0" w:color="auto"/>
            <w:right w:val="none" w:sz="0" w:space="0" w:color="auto"/>
          </w:divBdr>
        </w:div>
        <w:div w:id="1177187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image" Target="media/image1.png"/><Relationship Id="rId5"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690" custLinFactNeighborY="63846"/>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33DE28-619C-7A4B-9AF4-0FBB8950ACFB}" type="doc">
      <dgm:prSet loTypeId="urn:microsoft.com/office/officeart/2005/8/layout/pyramid2" loCatId="" qsTypeId="urn:microsoft.com/office/officeart/2005/8/quickstyle/simple1" qsCatId="simple" csTypeId="urn:microsoft.com/office/officeart/2005/8/colors/accent1_2" csCatId="accent1" phldr="1"/>
      <dgm:spPr/>
    </dgm:pt>
    <dgm:pt modelId="{268C7919-662E-574B-9656-3F11C7188F49}">
      <dgm:prSet phldrT="[Texte]"/>
      <dgm:spPr>
        <a:ln>
          <a:solidFill>
            <a:schemeClr val="tx1"/>
          </a:solidFill>
        </a:ln>
      </dgm:spPr>
      <dgm:t>
        <a:bodyPr/>
        <a:lstStyle/>
        <a:p>
          <a:r>
            <a:rPr lang="fr-CA" dirty="0" err="1"/>
            <a:t>Individual</a:t>
          </a:r>
          <a:endParaRPr lang="fr-CA" dirty="0"/>
        </a:p>
      </dgm:t>
    </dgm:pt>
    <dgm:pt modelId="{70D8C54A-BBF2-1F4B-AA75-EC67AFEF16DE}" type="parTrans" cxnId="{390C7863-4A24-6E48-804A-A2D95BF29509}">
      <dgm:prSet/>
      <dgm:spPr/>
      <dgm:t>
        <a:bodyPr/>
        <a:lstStyle/>
        <a:p>
          <a:endParaRPr lang="fr-CA"/>
        </a:p>
      </dgm:t>
    </dgm:pt>
    <dgm:pt modelId="{A9D8F329-15FC-C94E-B062-227EAC787F60}" type="sibTrans" cxnId="{390C7863-4A24-6E48-804A-A2D95BF29509}">
      <dgm:prSet/>
      <dgm:spPr/>
      <dgm:t>
        <a:bodyPr/>
        <a:lstStyle/>
        <a:p>
          <a:endParaRPr lang="fr-CA"/>
        </a:p>
      </dgm:t>
    </dgm:pt>
    <dgm:pt modelId="{EA1F98BF-2862-6949-A971-80FA910E9FE6}">
      <dgm:prSet phldrT="[Texte]"/>
      <dgm:spPr>
        <a:ln>
          <a:solidFill>
            <a:schemeClr val="tx1"/>
          </a:solidFill>
        </a:ln>
      </dgm:spPr>
      <dgm:t>
        <a:bodyPr/>
        <a:lstStyle/>
        <a:p>
          <a:r>
            <a:rPr lang="fr-CA" dirty="0"/>
            <a:t>Community</a:t>
          </a:r>
        </a:p>
      </dgm:t>
    </dgm:pt>
    <dgm:pt modelId="{2E640812-A154-1749-8834-5C19CCF31E85}" type="parTrans" cxnId="{8522B601-8347-6048-9C10-98C4E8C07960}">
      <dgm:prSet/>
      <dgm:spPr/>
      <dgm:t>
        <a:bodyPr/>
        <a:lstStyle/>
        <a:p>
          <a:endParaRPr lang="fr-CA"/>
        </a:p>
      </dgm:t>
    </dgm:pt>
    <dgm:pt modelId="{4B37179D-B12A-914F-8ED1-C6E852F11879}" type="sibTrans" cxnId="{8522B601-8347-6048-9C10-98C4E8C07960}">
      <dgm:prSet/>
      <dgm:spPr/>
      <dgm:t>
        <a:bodyPr/>
        <a:lstStyle/>
        <a:p>
          <a:endParaRPr lang="fr-CA"/>
        </a:p>
      </dgm:t>
    </dgm:pt>
    <dgm:pt modelId="{AD8EAD35-CA1A-3C4A-83BB-E42D029C0098}">
      <dgm:prSet phldrT="[Texte]"/>
      <dgm:spPr>
        <a:ln>
          <a:solidFill>
            <a:schemeClr val="tx1"/>
          </a:solidFill>
        </a:ln>
      </dgm:spPr>
      <dgm:t>
        <a:bodyPr/>
        <a:lstStyle/>
        <a:p>
          <a:r>
            <a:rPr lang="fr-CA" dirty="0" err="1"/>
            <a:t>Fauna</a:t>
          </a:r>
          <a:endParaRPr lang="fr-CA" dirty="0"/>
        </a:p>
      </dgm:t>
    </dgm:pt>
    <dgm:pt modelId="{D8D62137-AC8F-B247-91CF-37577F1BD896}" type="parTrans" cxnId="{2CA5B439-A751-3E48-85F3-E9FD7A21037E}">
      <dgm:prSet/>
      <dgm:spPr/>
      <dgm:t>
        <a:bodyPr/>
        <a:lstStyle/>
        <a:p>
          <a:endParaRPr lang="fr-CA"/>
        </a:p>
      </dgm:t>
    </dgm:pt>
    <dgm:pt modelId="{0852F189-B877-2A42-B893-BBF55272DB95}" type="sibTrans" cxnId="{2CA5B439-A751-3E48-85F3-E9FD7A21037E}">
      <dgm:prSet/>
      <dgm:spPr/>
      <dgm:t>
        <a:bodyPr/>
        <a:lstStyle/>
        <a:p>
          <a:endParaRPr lang="fr-CA"/>
        </a:p>
      </dgm:t>
    </dgm:pt>
    <dgm:pt modelId="{9108748B-F9FF-7248-85A2-38CF3EACBDDF}">
      <dgm:prSet phldrT="[Texte]"/>
      <dgm:spPr>
        <a:ln>
          <a:solidFill>
            <a:schemeClr val="tx1"/>
          </a:solidFill>
        </a:ln>
      </dgm:spPr>
      <dgm:t>
        <a:bodyPr/>
        <a:lstStyle/>
        <a:p>
          <a:r>
            <a:rPr lang="fr-CA" dirty="0"/>
            <a:t>Population</a:t>
          </a:r>
        </a:p>
      </dgm:t>
    </dgm:pt>
    <dgm:pt modelId="{D1F139A1-E8E3-9243-AD26-16EB085A076D}" type="parTrans" cxnId="{71537AB9-6813-BE48-95B4-33CF7179A26D}">
      <dgm:prSet/>
      <dgm:spPr/>
      <dgm:t>
        <a:bodyPr/>
        <a:lstStyle/>
        <a:p>
          <a:endParaRPr lang="fr-CA"/>
        </a:p>
      </dgm:t>
    </dgm:pt>
    <dgm:pt modelId="{06A86750-6550-8A44-B8D0-1BCC65E26AF1}" type="sibTrans" cxnId="{71537AB9-6813-BE48-95B4-33CF7179A26D}">
      <dgm:prSet/>
      <dgm:spPr/>
      <dgm:t>
        <a:bodyPr/>
        <a:lstStyle/>
        <a:p>
          <a:endParaRPr lang="fr-CA"/>
        </a:p>
      </dgm:t>
    </dgm:pt>
    <dgm:pt modelId="{61A44BD6-E838-5545-B51D-A071E6495A5E}" type="pres">
      <dgm:prSet presAssocID="{1C33DE28-619C-7A4B-9AF4-0FBB8950ACFB}" presName="compositeShape" presStyleCnt="0">
        <dgm:presLayoutVars>
          <dgm:dir/>
          <dgm:resizeHandles/>
        </dgm:presLayoutVars>
      </dgm:prSet>
      <dgm:spPr/>
    </dgm:pt>
    <dgm:pt modelId="{45F29393-EB7D-2149-92E1-006B28749D48}" type="pres">
      <dgm:prSet presAssocID="{1C33DE28-619C-7A4B-9AF4-0FBB8950ACFB}" presName="pyramid" presStyleLbl="node1" presStyleIdx="0" presStyleCnt="1" custLinFactNeighborX="510" custLinFactNeighborY="0"/>
      <dgm:spPr>
        <a:solidFill>
          <a:schemeClr val="bg1">
            <a:lumMod val="75000"/>
          </a:schemeClr>
        </a:solidFill>
        <a:ln>
          <a:solidFill>
            <a:schemeClr val="tx1"/>
          </a:solidFill>
        </a:ln>
      </dgm:spPr>
    </dgm:pt>
    <dgm:pt modelId="{D12AC8D1-56FA-8442-BA75-E769FAC59EBA}" type="pres">
      <dgm:prSet presAssocID="{1C33DE28-619C-7A4B-9AF4-0FBB8950ACFB}" presName="theList" presStyleCnt="0"/>
      <dgm:spPr/>
    </dgm:pt>
    <dgm:pt modelId="{9D1F21E2-8A6B-2649-BB83-BC77CE3F69AB}" type="pres">
      <dgm:prSet presAssocID="{268C7919-662E-574B-9656-3F11C7188F49}" presName="aNode" presStyleLbl="fgAcc1" presStyleIdx="0" presStyleCnt="4">
        <dgm:presLayoutVars>
          <dgm:bulletEnabled val="1"/>
        </dgm:presLayoutVars>
      </dgm:prSet>
      <dgm:spPr/>
    </dgm:pt>
    <dgm:pt modelId="{A4FF0D62-EB8C-0E46-9012-776CBD72D088}" type="pres">
      <dgm:prSet presAssocID="{268C7919-662E-574B-9656-3F11C7188F49}" presName="aSpace" presStyleCnt="0"/>
      <dgm:spPr/>
    </dgm:pt>
    <dgm:pt modelId="{9A9D57BF-FA32-B740-A7A5-4D5E51B24C3D}" type="pres">
      <dgm:prSet presAssocID="{9108748B-F9FF-7248-85A2-38CF3EACBDDF}" presName="aNode" presStyleLbl="fgAcc1" presStyleIdx="1" presStyleCnt="4">
        <dgm:presLayoutVars>
          <dgm:bulletEnabled val="1"/>
        </dgm:presLayoutVars>
      </dgm:prSet>
      <dgm:spPr/>
    </dgm:pt>
    <dgm:pt modelId="{D2962A7B-FABB-9843-AD2C-0223F943F600}" type="pres">
      <dgm:prSet presAssocID="{9108748B-F9FF-7248-85A2-38CF3EACBDDF}" presName="aSpace" presStyleCnt="0"/>
      <dgm:spPr/>
    </dgm:pt>
    <dgm:pt modelId="{C81BAFE8-CD14-A946-AEC1-042A571E5F69}" type="pres">
      <dgm:prSet presAssocID="{EA1F98BF-2862-6949-A971-80FA910E9FE6}" presName="aNode" presStyleLbl="fgAcc1" presStyleIdx="2" presStyleCnt="4">
        <dgm:presLayoutVars>
          <dgm:bulletEnabled val="1"/>
        </dgm:presLayoutVars>
      </dgm:prSet>
      <dgm:spPr/>
    </dgm:pt>
    <dgm:pt modelId="{D27762E1-DC77-3F4C-8BAD-0DE763FF5829}" type="pres">
      <dgm:prSet presAssocID="{EA1F98BF-2862-6949-A971-80FA910E9FE6}" presName="aSpace" presStyleCnt="0"/>
      <dgm:spPr/>
    </dgm:pt>
    <dgm:pt modelId="{7588C400-2297-2646-99F3-1BD10EAA0CC2}" type="pres">
      <dgm:prSet presAssocID="{AD8EAD35-CA1A-3C4A-83BB-E42D029C0098}" presName="aNode" presStyleLbl="fgAcc1" presStyleIdx="3" presStyleCnt="4">
        <dgm:presLayoutVars>
          <dgm:bulletEnabled val="1"/>
        </dgm:presLayoutVars>
      </dgm:prSet>
      <dgm:spPr/>
    </dgm:pt>
    <dgm:pt modelId="{FF28EE72-B5E7-F64C-BEB9-EB3372E5CB5F}" type="pres">
      <dgm:prSet presAssocID="{AD8EAD35-CA1A-3C4A-83BB-E42D029C0098}" presName="aSpace" presStyleCnt="0"/>
      <dgm:spPr/>
    </dgm:pt>
  </dgm:ptLst>
  <dgm:cxnLst>
    <dgm:cxn modelId="{8522B601-8347-6048-9C10-98C4E8C07960}" srcId="{1C33DE28-619C-7A4B-9AF4-0FBB8950ACFB}" destId="{EA1F98BF-2862-6949-A971-80FA910E9FE6}" srcOrd="2" destOrd="0" parTransId="{2E640812-A154-1749-8834-5C19CCF31E85}" sibTransId="{4B37179D-B12A-914F-8ED1-C6E852F11879}"/>
    <dgm:cxn modelId="{2CA5B439-A751-3E48-85F3-E9FD7A21037E}" srcId="{1C33DE28-619C-7A4B-9AF4-0FBB8950ACFB}" destId="{AD8EAD35-CA1A-3C4A-83BB-E42D029C0098}" srcOrd="3" destOrd="0" parTransId="{D8D62137-AC8F-B247-91CF-37577F1BD896}" sibTransId="{0852F189-B877-2A42-B893-BBF55272DB95}"/>
    <dgm:cxn modelId="{5CBEB841-F63D-5D4C-8B2F-C720B9E62F0A}" type="presOf" srcId="{268C7919-662E-574B-9656-3F11C7188F49}" destId="{9D1F21E2-8A6B-2649-BB83-BC77CE3F69AB}" srcOrd="0" destOrd="0" presId="urn:microsoft.com/office/officeart/2005/8/layout/pyramid2"/>
    <dgm:cxn modelId="{390C7863-4A24-6E48-804A-A2D95BF29509}" srcId="{1C33DE28-619C-7A4B-9AF4-0FBB8950ACFB}" destId="{268C7919-662E-574B-9656-3F11C7188F49}" srcOrd="0" destOrd="0" parTransId="{70D8C54A-BBF2-1F4B-AA75-EC67AFEF16DE}" sibTransId="{A9D8F329-15FC-C94E-B062-227EAC787F60}"/>
    <dgm:cxn modelId="{7C43AA96-6CDD-7747-919A-8A38DAC6FE1F}" type="presOf" srcId="{EA1F98BF-2862-6949-A971-80FA910E9FE6}" destId="{C81BAFE8-CD14-A946-AEC1-042A571E5F69}" srcOrd="0" destOrd="0" presId="urn:microsoft.com/office/officeart/2005/8/layout/pyramid2"/>
    <dgm:cxn modelId="{24EDBAB0-FD2F-AE4D-BACC-D918C740B9B0}" type="presOf" srcId="{1C33DE28-619C-7A4B-9AF4-0FBB8950ACFB}" destId="{61A44BD6-E838-5545-B51D-A071E6495A5E}" srcOrd="0" destOrd="0" presId="urn:microsoft.com/office/officeart/2005/8/layout/pyramid2"/>
    <dgm:cxn modelId="{1FEF9BB2-5895-DB46-A6EE-4EB71705C418}" type="presOf" srcId="{AD8EAD35-CA1A-3C4A-83BB-E42D029C0098}" destId="{7588C400-2297-2646-99F3-1BD10EAA0CC2}" srcOrd="0" destOrd="0" presId="urn:microsoft.com/office/officeart/2005/8/layout/pyramid2"/>
    <dgm:cxn modelId="{71537AB9-6813-BE48-95B4-33CF7179A26D}" srcId="{1C33DE28-619C-7A4B-9AF4-0FBB8950ACFB}" destId="{9108748B-F9FF-7248-85A2-38CF3EACBDDF}" srcOrd="1" destOrd="0" parTransId="{D1F139A1-E8E3-9243-AD26-16EB085A076D}" sibTransId="{06A86750-6550-8A44-B8D0-1BCC65E26AF1}"/>
    <dgm:cxn modelId="{0BDDBFFB-F9DE-E144-A7D8-600BD8204D9E}" type="presOf" srcId="{9108748B-F9FF-7248-85A2-38CF3EACBDDF}" destId="{9A9D57BF-FA32-B740-A7A5-4D5E51B24C3D}" srcOrd="0" destOrd="0" presId="urn:microsoft.com/office/officeart/2005/8/layout/pyramid2"/>
    <dgm:cxn modelId="{7339FE8C-6292-F64B-B95A-EC3DF4885CF9}" type="presParOf" srcId="{61A44BD6-E838-5545-B51D-A071E6495A5E}" destId="{45F29393-EB7D-2149-92E1-006B28749D48}" srcOrd="0" destOrd="0" presId="urn:microsoft.com/office/officeart/2005/8/layout/pyramid2"/>
    <dgm:cxn modelId="{D92A50EF-61A4-0B48-9EB5-BA15D42C5910}" type="presParOf" srcId="{61A44BD6-E838-5545-B51D-A071E6495A5E}" destId="{D12AC8D1-56FA-8442-BA75-E769FAC59EBA}" srcOrd="1" destOrd="0" presId="urn:microsoft.com/office/officeart/2005/8/layout/pyramid2"/>
    <dgm:cxn modelId="{1C1F5363-46EB-1949-A08D-DB1D31664A86}" type="presParOf" srcId="{D12AC8D1-56FA-8442-BA75-E769FAC59EBA}" destId="{9D1F21E2-8A6B-2649-BB83-BC77CE3F69AB}" srcOrd="0" destOrd="0" presId="urn:microsoft.com/office/officeart/2005/8/layout/pyramid2"/>
    <dgm:cxn modelId="{6280C584-803E-B045-A98D-548FB6701701}" type="presParOf" srcId="{D12AC8D1-56FA-8442-BA75-E769FAC59EBA}" destId="{A4FF0D62-EB8C-0E46-9012-776CBD72D088}" srcOrd="1" destOrd="0" presId="urn:microsoft.com/office/officeart/2005/8/layout/pyramid2"/>
    <dgm:cxn modelId="{6DA4E178-6861-5A4C-95E7-FE7975EC751A}" type="presParOf" srcId="{D12AC8D1-56FA-8442-BA75-E769FAC59EBA}" destId="{9A9D57BF-FA32-B740-A7A5-4D5E51B24C3D}" srcOrd="2" destOrd="0" presId="urn:microsoft.com/office/officeart/2005/8/layout/pyramid2"/>
    <dgm:cxn modelId="{5AEFDD35-5247-3E4D-BF41-8D6845AE5C3B}" type="presParOf" srcId="{D12AC8D1-56FA-8442-BA75-E769FAC59EBA}" destId="{D2962A7B-FABB-9843-AD2C-0223F943F600}" srcOrd="3" destOrd="0" presId="urn:microsoft.com/office/officeart/2005/8/layout/pyramid2"/>
    <dgm:cxn modelId="{82DF5B1E-CB8B-6E40-BB10-596471EDA50B}" type="presParOf" srcId="{D12AC8D1-56FA-8442-BA75-E769FAC59EBA}" destId="{C81BAFE8-CD14-A946-AEC1-042A571E5F69}" srcOrd="4" destOrd="0" presId="urn:microsoft.com/office/officeart/2005/8/layout/pyramid2"/>
    <dgm:cxn modelId="{D8A1D955-C303-2541-A215-B6F9F3343A5A}" type="presParOf" srcId="{D12AC8D1-56FA-8442-BA75-E769FAC59EBA}" destId="{D27762E1-DC77-3F4C-8BAD-0DE763FF5829}" srcOrd="5" destOrd="0" presId="urn:microsoft.com/office/officeart/2005/8/layout/pyramid2"/>
    <dgm:cxn modelId="{23C83B96-FB7C-D84D-86A7-C77A31A0B55B}" type="presParOf" srcId="{D12AC8D1-56FA-8442-BA75-E769FAC59EBA}" destId="{7588C400-2297-2646-99F3-1BD10EAA0CC2}" srcOrd="6" destOrd="0" presId="urn:microsoft.com/office/officeart/2005/8/layout/pyramid2"/>
    <dgm:cxn modelId="{8F54D93C-DAB7-2F4C-BD9A-CDDA24F8EE5D}" type="presParOf" srcId="{D12AC8D1-56FA-8442-BA75-E769FAC59EBA}" destId="{FF28EE72-B5E7-F64C-BEB9-EB3372E5CB5F}" srcOrd="7"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91077"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952019"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966755" y="184746"/>
        <a:ext cx="1074516" cy="272399"/>
      </dsp:txXfrm>
    </dsp:sp>
    <dsp:sp modelId="{9A9D57BF-FA32-B740-A7A5-4D5E51B24C3D}">
      <dsp:nvSpPr>
        <dsp:cNvPr id="0" name=""/>
        <dsp:cNvSpPr/>
      </dsp:nvSpPr>
      <dsp:spPr>
        <a:xfrm>
          <a:off x="952019"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966755" y="524352"/>
        <a:ext cx="1074516" cy="272399"/>
      </dsp:txXfrm>
    </dsp:sp>
    <dsp:sp modelId="{C81BAFE8-CD14-A946-AEC1-042A571E5F69}">
      <dsp:nvSpPr>
        <dsp:cNvPr id="0" name=""/>
        <dsp:cNvSpPr/>
      </dsp:nvSpPr>
      <dsp:spPr>
        <a:xfrm>
          <a:off x="952019"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966755" y="863958"/>
        <a:ext cx="1074516" cy="272399"/>
      </dsp:txXfrm>
    </dsp:sp>
    <dsp:sp modelId="{7588C400-2297-2646-99F3-1BD10EAA0CC2}">
      <dsp:nvSpPr>
        <dsp:cNvPr id="0" name=""/>
        <dsp:cNvSpPr/>
      </dsp:nvSpPr>
      <dsp:spPr>
        <a:xfrm>
          <a:off x="952019"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966755" y="1203563"/>
        <a:ext cx="1074516" cy="2723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F29393-EB7D-2149-92E1-006B28749D48}">
      <dsp:nvSpPr>
        <dsp:cNvPr id="0" name=""/>
        <dsp:cNvSpPr/>
      </dsp:nvSpPr>
      <dsp:spPr>
        <a:xfrm>
          <a:off x="266515" y="0"/>
          <a:ext cx="1698444" cy="1698444"/>
        </a:xfrm>
        <a:prstGeom prst="triangle">
          <a:avLst/>
        </a:prstGeom>
        <a:solidFill>
          <a:schemeClr val="bg1">
            <a:lumMod val="75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D1F21E2-8A6B-2649-BB83-BC77CE3F69AB}">
      <dsp:nvSpPr>
        <dsp:cNvPr id="0" name=""/>
        <dsp:cNvSpPr/>
      </dsp:nvSpPr>
      <dsp:spPr>
        <a:xfrm>
          <a:off x="1107075" y="170010"/>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Individual</a:t>
          </a:r>
          <a:endParaRPr lang="fr-CA" sz="1200" kern="1200" dirty="0"/>
        </a:p>
      </dsp:txBody>
      <dsp:txXfrm>
        <a:off x="1121811" y="184746"/>
        <a:ext cx="1074516" cy="272399"/>
      </dsp:txXfrm>
    </dsp:sp>
    <dsp:sp modelId="{9A9D57BF-FA32-B740-A7A5-4D5E51B24C3D}">
      <dsp:nvSpPr>
        <dsp:cNvPr id="0" name=""/>
        <dsp:cNvSpPr/>
      </dsp:nvSpPr>
      <dsp:spPr>
        <a:xfrm>
          <a:off x="1107075" y="509616"/>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Population</a:t>
          </a:r>
        </a:p>
      </dsp:txBody>
      <dsp:txXfrm>
        <a:off x="1121811" y="524352"/>
        <a:ext cx="1074516" cy="272399"/>
      </dsp:txXfrm>
    </dsp:sp>
    <dsp:sp modelId="{C81BAFE8-CD14-A946-AEC1-042A571E5F69}">
      <dsp:nvSpPr>
        <dsp:cNvPr id="0" name=""/>
        <dsp:cNvSpPr/>
      </dsp:nvSpPr>
      <dsp:spPr>
        <a:xfrm>
          <a:off x="1107075" y="849222"/>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a:t>Community</a:t>
          </a:r>
        </a:p>
      </dsp:txBody>
      <dsp:txXfrm>
        <a:off x="1121811" y="863958"/>
        <a:ext cx="1074516" cy="272399"/>
      </dsp:txXfrm>
    </dsp:sp>
    <dsp:sp modelId="{7588C400-2297-2646-99F3-1BD10EAA0CC2}">
      <dsp:nvSpPr>
        <dsp:cNvPr id="0" name=""/>
        <dsp:cNvSpPr/>
      </dsp:nvSpPr>
      <dsp:spPr>
        <a:xfrm>
          <a:off x="1107075" y="1188827"/>
          <a:ext cx="1103988" cy="301871"/>
        </a:xfrm>
        <a:prstGeom prst="roundRect">
          <a:avLst/>
        </a:prstGeom>
        <a:solidFill>
          <a:schemeClr val="lt1">
            <a:alpha val="90000"/>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CA" sz="1200" kern="1200" dirty="0" err="1"/>
            <a:t>Fauna</a:t>
          </a:r>
          <a:endParaRPr lang="fr-CA" sz="1200" kern="1200" dirty="0"/>
        </a:p>
      </dsp:txBody>
      <dsp:txXfrm>
        <a:off x="1121811" y="1203563"/>
        <a:ext cx="1074516" cy="27239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5" ma:contentTypeDescription="Crée un document." ma:contentTypeScope="" ma:versionID="32f36c4663716cae672f41143b121b2a">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ee42f3672d454fa2976bc92c8ced9f46"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6ECD1A-0C55-4B76-8690-6AF0836B1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112D8D-61DB-449F-8C03-014AD1573CD2}">
  <ds:schemaRefs>
    <ds:schemaRef ds:uri="http://schemas.openxmlformats.org/officeDocument/2006/bibliography"/>
  </ds:schemaRefs>
</ds:datastoreItem>
</file>

<file path=customXml/itemProps3.xml><?xml version="1.0" encoding="utf-8"?>
<ds:datastoreItem xmlns:ds="http://schemas.openxmlformats.org/officeDocument/2006/customXml" ds:itemID="{70B591F5-91F5-46AA-B9DB-03B734319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5B9EB8-B0FB-4AFF-9A38-96836C37B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37365</Words>
  <Characters>212986</Characters>
  <Application>Microsoft Office Word</Application>
  <DocSecurity>0</DocSecurity>
  <Lines>1774</Lines>
  <Paragraphs>499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Éric Harvey</cp:lastModifiedBy>
  <cp:revision>3</cp:revision>
  <dcterms:created xsi:type="dcterms:W3CDTF">2023-08-21T16:57:00Z</dcterms:created>
  <dcterms:modified xsi:type="dcterms:W3CDTF">2023-08-21T17:34:00Z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id="2HsIQHzs"/&gt;&lt;style id="http://www.zotero.org/styles/apa" locale="fr-FR"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aa74cbd741e4c224832cfddcd4f123363cb241f6d7acdd228ff4f11996df9d49</vt:lpwstr>
  </property>
  <property fmtid="{D5CDD505-2E9C-101B-9397-08002B2CF9AE}" pid="5" name="ContentTypeId">
    <vt:lpwstr>0x010100CF466725DEB80348ABC973061B8F0EC7</vt:lpwstr>
  </property>
</Properties>
</file>