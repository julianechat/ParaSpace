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8883" w14:textId="7822F18B" w:rsidR="00E82A13" w:rsidRPr="005B2C73" w:rsidRDefault="005B2C73" w:rsidP="00F915C7">
      <w:pPr>
        <w:spacing w:line="276" w:lineRule="auto"/>
        <w:jc w:val="both"/>
        <w:rPr>
          <w:rFonts w:asciiTheme="majorHAnsi" w:hAnsiTheme="majorHAnsi" w:cstheme="majorHAnsi"/>
          <w:i/>
          <w:iCs/>
          <w:color w:val="1C1D1E"/>
          <w:shd w:val="clear" w:color="auto" w:fill="FFFFFF"/>
          <w:lang w:val="en-US"/>
        </w:rPr>
      </w:pPr>
      <w:r w:rsidRPr="005B2C73">
        <w:rPr>
          <w:rStyle w:val="Numrodepage"/>
          <w:rFonts w:asciiTheme="majorHAnsi" w:hAnsiTheme="majorHAnsi" w:cstheme="majorHAnsi"/>
          <w:i/>
          <w:iCs/>
          <w:lang w:val="en-US"/>
        </w:rPr>
        <w:t>Ecology letters -</w:t>
      </w:r>
      <w:r w:rsidR="00D909F0" w:rsidRPr="005B2C73">
        <w:rPr>
          <w:rStyle w:val="Numrodepage"/>
          <w:rFonts w:asciiTheme="majorHAnsi" w:hAnsiTheme="majorHAnsi" w:cstheme="majorHAnsi"/>
          <w:i/>
          <w:iCs/>
          <w:lang w:val="en-US"/>
        </w:rPr>
        <w:t xml:space="preserve"> LETTER</w:t>
      </w:r>
      <w:r w:rsidR="006C292D" w:rsidRPr="005B2C73">
        <w:rPr>
          <w:rStyle w:val="Numrodepage"/>
          <w:rFonts w:asciiTheme="majorHAnsi" w:hAnsiTheme="majorHAnsi" w:cstheme="majorHAnsi"/>
          <w:i/>
          <w:iCs/>
          <w:lang w:val="en-US"/>
        </w:rPr>
        <w:t xml:space="preserve"> </w:t>
      </w:r>
      <w:r w:rsidRPr="005B2C73">
        <w:rPr>
          <w:rStyle w:val="Numrodepage"/>
          <w:rFonts w:asciiTheme="majorHAnsi" w:hAnsiTheme="majorHAnsi" w:cstheme="majorHAnsi"/>
          <w:i/>
          <w:iCs/>
          <w:lang w:val="en-US"/>
        </w:rPr>
        <w:t xml:space="preserve">format </w:t>
      </w:r>
      <w:r w:rsidR="00E82A13" w:rsidRPr="005B2C73">
        <w:rPr>
          <w:rStyle w:val="Numrodepage"/>
          <w:rFonts w:asciiTheme="majorHAnsi" w:hAnsiTheme="majorHAnsi" w:cstheme="majorHAnsi"/>
          <w:i/>
          <w:iCs/>
          <w:lang w:val="en-US"/>
        </w:rPr>
        <w:t xml:space="preserve">- </w:t>
      </w:r>
      <w:r w:rsidR="00E82A13" w:rsidRPr="005B2C73">
        <w:rPr>
          <w:rFonts w:asciiTheme="majorHAnsi" w:hAnsiTheme="majorHAnsi" w:cstheme="majorHAnsi"/>
          <w:i/>
          <w:iCs/>
          <w:color w:val="1C1D1E"/>
          <w:shd w:val="clear" w:color="auto" w:fill="FFFFFF"/>
          <w:lang w:val="en-US"/>
        </w:rPr>
        <w:t xml:space="preserve">Maximum of 5000 words and 6 figures, </w:t>
      </w:r>
      <w:proofErr w:type="gramStart"/>
      <w:r w:rsidR="00E82A13" w:rsidRPr="005B2C73">
        <w:rPr>
          <w:rFonts w:asciiTheme="majorHAnsi" w:hAnsiTheme="majorHAnsi" w:cstheme="majorHAnsi"/>
          <w:i/>
          <w:iCs/>
          <w:color w:val="1C1D1E"/>
          <w:shd w:val="clear" w:color="auto" w:fill="FFFFFF"/>
          <w:lang w:val="en-US"/>
        </w:rPr>
        <w:t>tables</w:t>
      </w:r>
      <w:proofErr w:type="gramEnd"/>
      <w:r w:rsidR="00E82A13" w:rsidRPr="005B2C73">
        <w:rPr>
          <w:rFonts w:asciiTheme="majorHAnsi" w:hAnsiTheme="majorHAnsi" w:cstheme="majorHAnsi"/>
          <w:i/>
          <w:iCs/>
          <w:color w:val="1C1D1E"/>
          <w:shd w:val="clear" w:color="auto" w:fill="FFFFFF"/>
          <w:lang w:val="en-US"/>
        </w:rPr>
        <w:t xml:space="preserve"> or text boxes</w:t>
      </w:r>
    </w:p>
    <w:p w14:paraId="3A0DA027" w14:textId="77777777" w:rsidR="00E82A13" w:rsidRPr="0047716C" w:rsidRDefault="00E82A13" w:rsidP="00F915C7">
      <w:pPr>
        <w:spacing w:line="276" w:lineRule="auto"/>
        <w:jc w:val="both"/>
        <w:rPr>
          <w:rStyle w:val="Numrodepage"/>
          <w:rFonts w:asciiTheme="majorHAnsi" w:hAnsiTheme="majorHAnsi" w:cstheme="majorHAnsi"/>
          <w:highlight w:val="yellow"/>
          <w:lang w:val="en-US"/>
        </w:rPr>
      </w:pPr>
    </w:p>
    <w:p w14:paraId="693438CA" w14:textId="1473348F" w:rsidR="00E82A13" w:rsidRPr="00C6369F" w:rsidRDefault="002C5136" w:rsidP="00F915C7">
      <w:pPr>
        <w:spacing w:line="276"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76B1B15B" w14:textId="77777777" w:rsidR="00C6369F" w:rsidRPr="00C6369F" w:rsidRDefault="00C6369F" w:rsidP="00F915C7">
      <w:pPr>
        <w:spacing w:line="276" w:lineRule="auto"/>
        <w:jc w:val="both"/>
        <w:rPr>
          <w:rStyle w:val="Numrodepage"/>
          <w:rFonts w:asciiTheme="majorHAnsi" w:hAnsiTheme="majorHAnsi" w:cstheme="majorHAnsi"/>
          <w:b/>
          <w:bCs/>
          <w:highlight w:val="yellow"/>
          <w:lang w:val="en-US"/>
        </w:rPr>
      </w:pPr>
    </w:p>
    <w:p w14:paraId="7FFB8AB4" w14:textId="23CE6556" w:rsidR="008310E9" w:rsidRDefault="00E82A13" w:rsidP="00F915C7">
      <w:pPr>
        <w:autoSpaceDE w:val="0"/>
        <w:autoSpaceDN w:val="0"/>
        <w:adjustRightInd w:val="0"/>
        <w:spacing w:line="276" w:lineRule="auto"/>
        <w:jc w:val="both"/>
        <w:rPr>
          <w:ins w:id="0" w:author="Éric Harvey" w:date="2023-07-13T14:02:00Z"/>
          <w:rFonts w:asciiTheme="majorHAnsi" w:hAnsiTheme="majorHAnsi" w:cstheme="majorHAnsi"/>
          <w:kern w:val="0"/>
          <w:lang w:val="en-US"/>
        </w:rPr>
      </w:pPr>
      <w:r w:rsidRPr="006C3944">
        <w:rPr>
          <w:rStyle w:val="Numrodepage"/>
          <w:rFonts w:asciiTheme="majorHAnsi" w:hAnsiTheme="majorHAnsi" w:cstheme="majorHAnsi"/>
          <w:b/>
          <w:bCs/>
          <w:lang w:val="en-US"/>
        </w:rPr>
        <w:t>[PAR1</w:t>
      </w:r>
      <w:commentRangeStart w:id="1"/>
      <w:r w:rsidRPr="006C3944">
        <w:rPr>
          <w:rStyle w:val="Numrodepage"/>
          <w:rFonts w:asciiTheme="majorHAnsi" w:hAnsiTheme="majorHAnsi" w:cstheme="majorHAnsi"/>
          <w:b/>
          <w:bCs/>
          <w:lang w:val="en-US"/>
        </w:rPr>
        <w:t>]</w:t>
      </w:r>
      <w:commentRangeEnd w:id="1"/>
      <w:r w:rsidR="001C185A">
        <w:rPr>
          <w:rStyle w:val="Marquedecommentaire"/>
        </w:rPr>
        <w:commentReference w:id="1"/>
      </w:r>
      <w:r w:rsidR="0047716C" w:rsidRPr="006C3944">
        <w:rPr>
          <w:rStyle w:val="Numrodepage"/>
          <w:rFonts w:asciiTheme="majorHAnsi" w:hAnsiTheme="majorHAnsi" w:cstheme="majorHAnsi"/>
          <w:lang w:val="en-US"/>
        </w:rPr>
        <w:t xml:space="preserve"> </w:t>
      </w:r>
      <w:del w:id="2" w:author="Éric Harvey" w:date="2023-07-13T13:49:00Z">
        <w:r w:rsidR="0047716C" w:rsidDel="001C185A">
          <w:rPr>
            <w:rFonts w:asciiTheme="majorHAnsi" w:hAnsiTheme="majorHAnsi" w:cstheme="majorHAnsi"/>
            <w:kern w:val="0"/>
            <w:lang w:val="en-US"/>
          </w:rPr>
          <w:delText xml:space="preserve">Freshwater ecosystems </w:delText>
        </w:r>
        <w:r w:rsidR="00C87A01" w:rsidDel="001C185A">
          <w:rPr>
            <w:rFonts w:asciiTheme="majorHAnsi" w:hAnsiTheme="majorHAnsi" w:cstheme="majorHAnsi"/>
            <w:kern w:val="0"/>
            <w:lang w:val="en-US"/>
          </w:rPr>
          <w:delText xml:space="preserve">and their biodiversity </w:delText>
        </w:r>
        <w:r w:rsidR="0047716C" w:rsidDel="001C185A">
          <w:rPr>
            <w:rFonts w:asciiTheme="majorHAnsi" w:hAnsiTheme="majorHAnsi" w:cstheme="majorHAnsi"/>
            <w:kern w:val="0"/>
            <w:lang w:val="en-US"/>
          </w:rPr>
          <w:delText>are</w:delText>
        </w:r>
        <w:r w:rsidR="00A323FE" w:rsidDel="001C185A">
          <w:rPr>
            <w:rFonts w:asciiTheme="majorHAnsi" w:hAnsiTheme="majorHAnsi" w:cstheme="majorHAnsi"/>
            <w:kern w:val="0"/>
            <w:lang w:val="en-US"/>
          </w:rPr>
          <w:delText xml:space="preserve"> </w:delText>
        </w:r>
        <w:r w:rsidR="002A5DF1" w:rsidDel="001C185A">
          <w:rPr>
            <w:rFonts w:asciiTheme="majorHAnsi" w:hAnsiTheme="majorHAnsi" w:cstheme="majorHAnsi"/>
            <w:kern w:val="0"/>
            <w:lang w:val="en-US"/>
          </w:rPr>
          <w:delText xml:space="preserve">currently </w:delText>
        </w:r>
        <w:r w:rsidR="00A323FE" w:rsidDel="001C185A">
          <w:rPr>
            <w:rFonts w:asciiTheme="majorHAnsi" w:hAnsiTheme="majorHAnsi" w:cstheme="majorHAnsi"/>
            <w:kern w:val="0"/>
            <w:lang w:val="en-US"/>
          </w:rPr>
          <w:delText>threatened by global changes</w:delText>
        </w:r>
        <w:r w:rsidR="00F92FBA" w:rsidDel="001C185A">
          <w:rPr>
            <w:rFonts w:asciiTheme="majorHAnsi" w:hAnsiTheme="majorHAnsi" w:cstheme="majorHAnsi"/>
            <w:kern w:val="0"/>
            <w:lang w:val="en-US"/>
          </w:rPr>
          <w:delText xml:space="preserve"> </w:delText>
        </w:r>
        <w:r w:rsidR="00F92FBA" w:rsidDel="001C185A">
          <w:rPr>
            <w:rFonts w:asciiTheme="majorHAnsi" w:hAnsiTheme="majorHAnsi" w:cstheme="majorHAnsi"/>
            <w:kern w:val="0"/>
            <w:lang w:val="en-US"/>
          </w:rPr>
          <w:fldChar w:fldCharType="begin"/>
        </w:r>
        <w:r w:rsidR="00793606" w:rsidDel="001C185A">
          <w:rPr>
            <w:rFonts w:asciiTheme="majorHAnsi" w:hAnsiTheme="majorHAnsi" w:cstheme="majorHAnsi"/>
            <w:kern w:val="0"/>
            <w:lang w:val="en-US"/>
          </w:rPr>
          <w:delInstrText xml:space="preserve"> ADDIN ZOTERO_ITEM CSL_CITATION {"citationID":"FKs5SQBZ","properties":{"formattedCitation":"(Carpenter et al., 2005; Dudgeon, 2019; Dudgeon et al., 2006; Malmqvist &amp; Rundle, 2002; Stendera et al., 2012)","plainCitation":"(Carpenter et al., 2005; Dudgeon, 2019; Dudgeon et al., 2006; Malmqvist &amp; Rundle, 2002; Stendera et al., 2012)","noteIndex":0},"citationItems":[{"id":3439,"uris":["http://zotero.org/groups/2585270/items/PBV7L3C6"],"itemData":{"id":3439,"type":"article-journal","abstract":"Whole-lake additions of dissolved inorganic 13C were used to measure allochthony (the terrestrial contribution of organic carbon to aquatic consumers) in two unproductive lakes (Paul and Peter Lakes in 2001), a nutrient-enriched lake (Peter Lake in 2002), and a dystrophic lake (Tuesday Lake in 2002). Three kinds of dynamic models were used to estimate allochthony: a process-rich, dual-isotope flow model based on mass balances of two carbon isotopes in 12 carbon pools; simple univariate time-series models driven by observed time courses of δ13CO2; and multivariate autoregression models that combined information from time series of δ13C in several interacting carbon pools. All three models gave similar estimates of allochthony. In the three experiments without nutrient enrichment, flows of terrestrial carbon to dissolved and particulate organic carbon, zooplankton, Chaoborus, and fishes were substantial. For example, terrestrial sources accounted for more than half the carbon flow to juvenile and adult largemouth bass, pumpkinseed sunfish, golden shiners, brook sticklebacks, and fathead minnows in the unenriched experiments. Allochthony was highest in the dystrophic lake and lowest in the nutrient-enriched lake. Nutrient enrichment of Peter Lake decreased allochthony of zooplankton from 0.34–0.48 to 0–0.12, and of fishes from 0.51–0.80 to 0.25–0.55. These experiments show that lake ecosystem carbon cycles, including carbon flows to consumers, are heavily subsidized by organic carbon from the surrounding landscape.","container-title":"Ecology","DOI":"10.1890/04-1282","ISSN":"1939-9170","issue":"10","language":"en","note":"_eprint: https://onlinelibrary.wiley.com/doi/pdf/10.1890/04-1282","page":"2737-2750","source":"Wiley Online Library","title":"Ecosystem Subsidies: Terrestrial Support of Aquatic Food Webs from 13c Addition to Contrasting Lakes","title-short":"Ecosystem Subsidies","volume":"86","author":[{"family":"Carpenter","given":"Stephen R."},{"family":"Cole","given":"Jonathan J."},{"family":"Pace","given":"Michael L."},{"family":"Van de Bogert","given":"Matthew"},{"family":"Bade","given":"Darren L."},{"family":"Bastviken","given":"David"},{"family":"Gille","given":"Caitlin M."},{"family":"Hodgson","given":"James R."},{"family":"Kitchell","given":"James F."},{"family":"Kritzberg","given":"Emma S."}],"issued":{"date-parts":[["2005"]]}}},{"id":1838,"uris":["http://zotero.org/groups/2585270/items/B7RA8P7N"],"itemData":{"id":1838,"type":"article-journal","abstract":"Appropriation of fresh water to meet human needs is growing, and competition among users will intensify in a warmer and more crowded world. This essay explains why freshwater ecosystems are global hotspots of biological richness, despite a panoply of interacting threats that jeopardize biodiversity. The combined effects of these threats will soon become detrimental to humans since provision of ecosystem services, such as protein from capture fisheries, can only be sustained if waters remain healthy. Climate change poses an insidious existential threat to freshwater biodiversity in the Anthropocene, but immediate risks from dams, habitat degradation and pollution could well be far greater.","container-title":"Current Biology","DOI":"10.1016/j.cub.2019.08.002","ISSN":"0960-9822","issue":"19","journalAbbreviation":"Current Biology","language":"en","page":"R960-R967","source":"ScienceDirect","title":"Multiple threats imperil freshwater biodiversity in the Anthropocene","volume":"29","author":[{"family":"Dudgeon","given":"David"}],"issued":{"date-parts":[["2019",10,7]]}}},{"id":2670,"uris":["http://zotero.org/groups/2585270/items/VGF8N4TF"],"itemData":{"id":2670,"type":"article-journal","container-title":"Biological Reviews","DOI":"10.1017/S1464793105006950","ISSN":"1464-7931, 1469-185X","issue":"02","journalAbbreviation":"Biol. Rev.","language":"en","page":"163","source":"DOI.org (Crossref)","title":"Freshwater biodiversity: importance, threats, status and conservation challenges","title-short":"Freshwater biodiversity","volume":"81","author":[{"family":"Dudgeon","given":"David"},{"family":"Arthington","given":"Angela H."},{"family":"Gessner","given":"Mark O."},{"family":"Kawabata","given":"Zen-Ichiro"},{"family":"Knowler","given":"Duncan J."},{"family":"Lévêque","given":"Christian"},{"family":"Naiman","given":"Robert J."},{"family":"Prieur-Richard","given":"Anne-Hélène"},{"family":"Soto","given":"Doris"},{"family":"Stiassny","given":"Melanie L. J."},{"family":"Sullivan","given":"Caroline A."}],"issued":{"date-parts":[["2006",5]]}}},{"id":1824,"uris":["http://zotero.org/groups/2585270/items/ELPJALMX"],"itemData":{"id":1824,"type":"article-journal","abstract":"Running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 urban development, industry, agricultural activities and water abstraction, diversion and damming. Future degradation could be substantial and rapid (c. 10 years) and will be concentrated in those areas of the world where resources for conservation are most limited and knowledge of lotic ecosystems most incomplete; damage will centre on lowland rivers, which are also relatively poorly studied. Changes in management practices and public awareness do appear to be benefiting running water ecosystems in developed countries, and could underpin conservation strategies in developing countries if they were implemented in a relevant way.","container-title":"Environmental Conservation","DOI":"10.1017/S0376892902000097","ISSN":"1469-4387, 0376-8929","issue":"2","language":"en","note":"publisher: Cambridge University Press","page":"134-153","source":"Cambridge University Press","title":"Threats to the running water ecosystems of the world","volume":"29","author":[{"family":"Malmqvist","given":"Björn"},{"family":"Rundle","given":"Simon"}],"issued":{"date-parts":[["2002",6]]}}},{"id":6499,"uris":["http://zotero.org/groups/2585270/items/U9MZNJ36"],"itemData":{"id":6499,"type":"article-journal","abstract":"The present review with focus on the last decade (2000–2010) aims to (i) collecting the major hypotheses explaining freshwater biodiversity patterns, (ii) identifying the main stressors affecting freshwater biodiversity, and (iii) revealing information gaps regarding ecosystem types, organism groups, spatial and temporal scales to highlight research needs to better propose sound conservation measures. The comparative analysis addresses six organism groups ranging from microorganisms to fish in basins, rivers, lakes, wetlands, ponds and groundwater. Short-term studies at ecoregion and catchment scale focusing on invertebrates, macrophytes and fish in Palaearctic and Nearctic regions dominated. The most frequent hypotheses tested were the landscape filter concept, the species–area relationship, the metacommunity concept. Dominating natural drivers were area, heterogeneity and disturbance. Land use, eutrophication and habitat destruction were identified as most important stressors. Generally, freshwater biodiversity declined in response to these stressors in contrast to increasin</w:delInstrText>
        </w:r>
        <w:r w:rsidR="00793606" w:rsidRPr="00793606" w:rsidDel="001C185A">
          <w:rPr>
            <w:rFonts w:asciiTheme="majorHAnsi" w:hAnsiTheme="majorHAnsi" w:cstheme="majorHAnsi"/>
            <w:kern w:val="0"/>
          </w:rPr>
          <w:delInstrText xml:space="preserve">g biodiversity determined by natural drivers across all ecosystems. Preferred organism groups were fish and invertebrates, most frequently studied in rivers, in contrast to smaller organisms (e.g. bacteria) and, e.g. groundwater being underrepresented. Hypotheses originating from the last century are still tested in freshwater research, while novel concepts are either missing or untested. Protection of freshwater biodiversity is the ultimate challenge since it supports valuable ecosystems services ensuring perpetuation of mankind. For that, comprehensive large-scale studies with holistic approaches are urgently needed.","container-title":"Hydrobiologia","DOI":"10.1007/s10750-012-1183-0","ISSN":"1573-5117","issue":"1","journalAbbreviation":"Hydrobiologia","language":"en","page":"1-28","source":"Springer Link","title":"Drivers and stressors of freshwater biodiversity patterns across different ecosystems and scales: a review","title-short":"Drivers and stressors of freshwater biodiversity patterns across different ecosystems and scales","volume":"696","author":[{"family":"Stendera","given":"Sonja"},{"family":"Adrian","given":"R."},{"family":"Bonada","given":"N."},{"family":"Cañedo-Argüelles","given":"M."},{"family":"Hugueny","given":"B."},{"family":"Januschke","given":"K."},{"family":"Pletterbauer","given":"F."},{"family":"Hering","given":"D."}],"issued":{"date-parts":[["2012",10,1]]}}}],"schema":"https://github.com/citation-style-language/schema/raw/master/csl-citation.json"} </w:delInstrText>
        </w:r>
        <w:r w:rsidR="00F92FBA" w:rsidDel="001C185A">
          <w:rPr>
            <w:rFonts w:asciiTheme="majorHAnsi" w:hAnsiTheme="majorHAnsi" w:cstheme="majorHAnsi"/>
            <w:kern w:val="0"/>
            <w:lang w:val="en-US"/>
          </w:rPr>
          <w:fldChar w:fldCharType="separate"/>
        </w:r>
        <w:r w:rsidR="00C87A01" w:rsidRPr="00C87A01" w:rsidDel="001C185A">
          <w:rPr>
            <w:rFonts w:asciiTheme="majorHAnsi" w:hAnsiTheme="majorHAnsi" w:cstheme="majorHAnsi"/>
            <w:noProof/>
            <w:kern w:val="0"/>
          </w:rPr>
          <w:delText>(Carpenter et al., 2005; Dudgeon, 2019; Dudgeon et al., 2006; Malmqvist &amp; Rundle, 2002; Stendera et al., 2012)</w:delText>
        </w:r>
        <w:r w:rsidR="00F92FBA" w:rsidDel="001C185A">
          <w:rPr>
            <w:rFonts w:asciiTheme="majorHAnsi" w:hAnsiTheme="majorHAnsi" w:cstheme="majorHAnsi"/>
            <w:kern w:val="0"/>
            <w:lang w:val="en-US"/>
          </w:rPr>
          <w:fldChar w:fldCharType="end"/>
        </w:r>
        <w:r w:rsidR="00C87A01" w:rsidRPr="00C87A01" w:rsidDel="001C185A">
          <w:rPr>
            <w:rFonts w:asciiTheme="majorHAnsi" w:hAnsiTheme="majorHAnsi" w:cstheme="majorHAnsi"/>
            <w:kern w:val="0"/>
          </w:rPr>
          <w:delText xml:space="preserve">. </w:delText>
        </w:r>
        <w:r w:rsidR="00C87A01" w:rsidRPr="00C87A01" w:rsidDel="001C185A">
          <w:rPr>
            <w:rFonts w:asciiTheme="majorHAnsi" w:hAnsiTheme="majorHAnsi" w:cstheme="majorHAnsi"/>
            <w:kern w:val="0"/>
            <w:lang w:val="en-US"/>
          </w:rPr>
          <w:delText>As it is a fundamental resource for all living t</w:delText>
        </w:r>
        <w:r w:rsidR="00C87A01" w:rsidDel="001C185A">
          <w:rPr>
            <w:rFonts w:asciiTheme="majorHAnsi" w:hAnsiTheme="majorHAnsi" w:cstheme="majorHAnsi"/>
            <w:kern w:val="0"/>
            <w:lang w:val="en-US"/>
          </w:rPr>
          <w:delText>hing</w:delText>
        </w:r>
        <w:r w:rsidR="00AC3BEF" w:rsidDel="001C185A">
          <w:rPr>
            <w:rFonts w:asciiTheme="majorHAnsi" w:hAnsiTheme="majorHAnsi" w:cstheme="majorHAnsi"/>
            <w:kern w:val="0"/>
            <w:lang w:val="en-US"/>
          </w:rPr>
          <w:delText>s</w:delText>
        </w:r>
        <w:r w:rsidR="00C87A01" w:rsidDel="001C185A">
          <w:rPr>
            <w:rFonts w:asciiTheme="majorHAnsi" w:hAnsiTheme="majorHAnsi" w:cstheme="majorHAnsi"/>
            <w:kern w:val="0"/>
            <w:lang w:val="en-US"/>
          </w:rPr>
          <w:delText xml:space="preserve">, time to understand </w:delText>
        </w:r>
        <w:r w:rsidR="00AC3BEF" w:rsidDel="001C185A">
          <w:rPr>
            <w:rFonts w:asciiTheme="majorHAnsi" w:hAnsiTheme="majorHAnsi" w:cstheme="majorHAnsi"/>
            <w:kern w:val="0"/>
            <w:lang w:val="en-US"/>
          </w:rPr>
          <w:delText xml:space="preserve">ecology of freshwater systems is now. </w:delText>
        </w:r>
      </w:del>
      <w:r w:rsidR="00AC3BEF">
        <w:rPr>
          <w:rFonts w:asciiTheme="majorHAnsi" w:hAnsiTheme="majorHAnsi" w:cstheme="majorHAnsi"/>
          <w:kern w:val="0"/>
          <w:lang w:val="en-US"/>
        </w:rPr>
        <w:t>Often neglected in ecolog</w:t>
      </w:r>
      <w:ins w:id="3" w:author="Éric Harvey" w:date="2023-07-13T13:49:00Z">
        <w:r w:rsidR="001C185A">
          <w:rPr>
            <w:rFonts w:asciiTheme="majorHAnsi" w:hAnsiTheme="majorHAnsi" w:cstheme="majorHAnsi"/>
            <w:kern w:val="0"/>
            <w:lang w:val="en-US"/>
          </w:rPr>
          <w:t>ica</w:t>
        </w:r>
      </w:ins>
      <w:ins w:id="4" w:author="Éric Harvey" w:date="2023-07-13T13:50:00Z">
        <w:r w:rsidR="001C185A">
          <w:rPr>
            <w:rFonts w:asciiTheme="majorHAnsi" w:hAnsiTheme="majorHAnsi" w:cstheme="majorHAnsi"/>
            <w:kern w:val="0"/>
            <w:lang w:val="en-US"/>
          </w:rPr>
          <w:t>l</w:t>
        </w:r>
      </w:ins>
      <w:del w:id="5" w:author="Éric Harvey" w:date="2023-07-13T13:49:00Z">
        <w:r w:rsidR="00AC3BEF" w:rsidDel="001C185A">
          <w:rPr>
            <w:rFonts w:asciiTheme="majorHAnsi" w:hAnsiTheme="majorHAnsi" w:cstheme="majorHAnsi"/>
            <w:kern w:val="0"/>
            <w:lang w:val="en-US"/>
          </w:rPr>
          <w:delText>y</w:delText>
        </w:r>
      </w:del>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AC3BEF">
        <w:rPr>
          <w:rFonts w:asciiTheme="majorHAnsi" w:hAnsiTheme="majorHAnsi" w:cstheme="majorHAnsi"/>
          <w:kern w:val="0"/>
          <w:lang w:val="en-US"/>
        </w:rPr>
        <w:t>, parasites are</w:t>
      </w:r>
      <w:r w:rsidR="00F915C7">
        <w:rPr>
          <w:rFonts w:asciiTheme="majorHAnsi" w:hAnsiTheme="majorHAnsi" w:cstheme="majorHAnsi"/>
          <w:kern w:val="0"/>
          <w:lang w:val="en-US"/>
        </w:rPr>
        <w:t xml:space="preserve"> a key </w:t>
      </w:r>
      <w:r w:rsidR="00AC3BEF">
        <w:rPr>
          <w:rFonts w:asciiTheme="majorHAnsi" w:hAnsiTheme="majorHAnsi" w:cstheme="majorHAnsi"/>
          <w:kern w:val="0"/>
          <w:lang w:val="en-US"/>
        </w:rPr>
        <w:t xml:space="preserve">component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0D4F13">
        <w:rPr>
          <w:rFonts w:asciiTheme="majorHAnsi" w:hAnsiTheme="majorHAnsi" w:cstheme="majorHAnsi"/>
          <w:kern w:val="0"/>
          <w:lang w:val="en-US"/>
        </w:rPr>
        <w:t>B</w:t>
      </w:r>
      <w:r w:rsidR="004435EC">
        <w:rPr>
          <w:rFonts w:asciiTheme="majorHAnsi" w:hAnsiTheme="majorHAnsi" w:cstheme="majorHAnsi"/>
          <w:kern w:val="0"/>
          <w:lang w:val="en-US"/>
        </w:rPr>
        <w:t>iodiversity-Ecosystem-Functioning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4435EC">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4435EC">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4435EC">
        <w:rPr>
          <w:rFonts w:asciiTheme="majorHAnsi" w:hAnsiTheme="majorHAnsi" w:cstheme="majorHAnsi"/>
          <w:kern w:val="0"/>
        </w:rPr>
        <w:t>.</w:t>
      </w:r>
      <w:r w:rsidR="00F915C7">
        <w:rPr>
          <w:rFonts w:asciiTheme="majorHAnsi" w:hAnsiTheme="majorHAnsi" w:cstheme="majorHAnsi"/>
          <w:kern w:val="0"/>
        </w:rPr>
        <w:t xml:space="preserve"> </w:t>
      </w:r>
      <w:r w:rsidR="006C3944" w:rsidRPr="006C3944">
        <w:rPr>
          <w:rFonts w:asciiTheme="majorHAnsi" w:hAnsiTheme="majorHAnsi" w:cstheme="majorHAnsi"/>
          <w:kern w:val="0"/>
          <w:lang w:val="en-US"/>
        </w:rPr>
        <w:t>They are</w:t>
      </w:r>
      <w:r w:rsidR="002A5DF1">
        <w:rPr>
          <w:rFonts w:asciiTheme="majorHAnsi" w:hAnsiTheme="majorHAnsi" w:cstheme="majorHAnsi"/>
          <w:kern w:val="0"/>
          <w:lang w:val="en-US"/>
        </w:rPr>
        <w:t xml:space="preserve"> </w:t>
      </w:r>
      <w:r w:rsidR="002A5DF1" w:rsidRPr="002A5DF1">
        <w:rPr>
          <w:rFonts w:asciiTheme="majorHAnsi" w:hAnsiTheme="majorHAnsi" w:cstheme="majorHAnsi"/>
          <w:kern w:val="0"/>
          <w:lang w:val="en-US"/>
        </w:rPr>
        <w:t>inevitably</w:t>
      </w:r>
      <w:r w:rsidR="006C3944" w:rsidRPr="002A5DF1">
        <w:rPr>
          <w:rFonts w:asciiTheme="majorHAnsi" w:hAnsiTheme="majorHAnsi" w:cstheme="majorHAnsi"/>
          <w:kern w:val="0"/>
          <w:lang w:val="en-US"/>
        </w:rPr>
        <w:t xml:space="preserve"> </w:t>
      </w:r>
      <w:r w:rsidR="006C3944">
        <w:rPr>
          <w:rFonts w:asciiTheme="majorHAnsi" w:hAnsiTheme="majorHAnsi" w:cstheme="majorHAnsi"/>
          <w:kern w:val="0"/>
          <w:lang w:val="en-US"/>
        </w:rPr>
        <w:t>vulnerable</w:t>
      </w:r>
      <w:r w:rsidR="006C3944" w:rsidRPr="006C3944">
        <w:rPr>
          <w:rFonts w:asciiTheme="majorHAnsi" w:hAnsiTheme="majorHAnsi" w:cstheme="majorHAnsi"/>
          <w:kern w:val="0"/>
          <w:lang w:val="en-US"/>
        </w:rPr>
        <w:t xml:space="preserve"> to global changes and have been </w:t>
      </w:r>
      <w:r w:rsidR="006C3944">
        <w:rPr>
          <w:rFonts w:asciiTheme="majorHAnsi" w:hAnsiTheme="majorHAnsi" w:cstheme="majorHAnsi"/>
          <w:kern w:val="0"/>
          <w:lang w:val="en-US"/>
        </w:rPr>
        <w:t>use as indicator of ecosystem health in the past (</w:t>
      </w:r>
      <w:r w:rsidR="006C3944" w:rsidRPr="006C3944">
        <w:rPr>
          <w:rFonts w:asciiTheme="majorHAnsi" w:hAnsiTheme="majorHAnsi" w:cstheme="majorHAnsi"/>
          <w:kern w:val="0"/>
          <w:highlight w:val="green"/>
          <w:lang w:val="en-US"/>
        </w:rPr>
        <w:t>REFs</w:t>
      </w:r>
      <w:r w:rsidR="006C3944">
        <w:rPr>
          <w:rFonts w:asciiTheme="majorHAnsi" w:hAnsiTheme="majorHAnsi" w:cstheme="majorHAnsi"/>
          <w:kern w:val="0"/>
          <w:lang w:val="en-US"/>
        </w:rPr>
        <w:t>). Yet, their</w:t>
      </w:r>
      <w:ins w:id="6" w:author="Éric Harvey" w:date="2023-07-13T14:06:00Z">
        <w:r w:rsidR="008310E9">
          <w:rPr>
            <w:rFonts w:asciiTheme="majorHAnsi" w:hAnsiTheme="majorHAnsi" w:cstheme="majorHAnsi"/>
            <w:kern w:val="0"/>
            <w:lang w:val="en-US"/>
          </w:rPr>
          <w:t xml:space="preserve"> spatial</w:t>
        </w:r>
      </w:ins>
      <w:r w:rsidR="006C3944">
        <w:rPr>
          <w:rFonts w:asciiTheme="majorHAnsi" w:hAnsiTheme="majorHAnsi" w:cstheme="majorHAnsi"/>
          <w:kern w:val="0"/>
          <w:lang w:val="en-US"/>
        </w:rPr>
        <w:t xml:space="preserve"> distribution patterns </w:t>
      </w:r>
      <w:del w:id="7" w:author="Éric Harvey" w:date="2023-07-13T14:03:00Z">
        <w:r w:rsidR="006C3944" w:rsidDel="008310E9">
          <w:rPr>
            <w:rFonts w:asciiTheme="majorHAnsi" w:hAnsiTheme="majorHAnsi" w:cstheme="majorHAnsi"/>
            <w:kern w:val="0"/>
            <w:lang w:val="en-US"/>
          </w:rPr>
          <w:delText xml:space="preserve">and </w:delText>
        </w:r>
        <w:r w:rsidR="00495392" w:rsidDel="008310E9">
          <w:rPr>
            <w:rFonts w:asciiTheme="majorHAnsi" w:hAnsiTheme="majorHAnsi" w:cstheme="majorHAnsi"/>
            <w:kern w:val="0"/>
            <w:lang w:val="en-US"/>
          </w:rPr>
          <w:delText xml:space="preserve">networks </w:delText>
        </w:r>
      </w:del>
      <w:r w:rsidR="006C3944">
        <w:rPr>
          <w:rFonts w:asciiTheme="majorHAnsi" w:hAnsiTheme="majorHAnsi" w:cstheme="majorHAnsi"/>
          <w:kern w:val="0"/>
          <w:lang w:val="en-US"/>
        </w:rPr>
        <w:t>are still misunderstood</w:t>
      </w:r>
      <w:r w:rsidR="0075667C">
        <w:rPr>
          <w:rFonts w:asciiTheme="majorHAnsi" w:hAnsiTheme="majorHAnsi" w:cstheme="majorHAnsi"/>
          <w:kern w:val="0"/>
          <w:lang w:val="en-US"/>
        </w:rPr>
        <w:t xml:space="preserve"> </w:t>
      </w:r>
      <w:r w:rsidR="00495392">
        <w:rPr>
          <w:rFonts w:asciiTheme="majorHAnsi" w:hAnsiTheme="majorHAnsi" w:cstheme="majorHAnsi"/>
          <w:kern w:val="0"/>
          <w:lang w:val="en-US"/>
        </w:rPr>
        <w:t xml:space="preserve">as general </w:t>
      </w:r>
      <w:del w:id="8" w:author="Éric Harvey" w:date="2023-07-13T13:52:00Z">
        <w:r w:rsidR="00495392" w:rsidDel="001C185A">
          <w:rPr>
            <w:rFonts w:asciiTheme="majorHAnsi" w:hAnsiTheme="majorHAnsi" w:cstheme="majorHAnsi"/>
            <w:kern w:val="0"/>
            <w:lang w:val="en-US"/>
          </w:rPr>
          <w:delText xml:space="preserve">laws </w:delText>
        </w:r>
      </w:del>
      <w:ins w:id="9" w:author="Éric Harvey" w:date="2023-07-13T13:52:00Z">
        <w:r w:rsidR="001C185A">
          <w:rPr>
            <w:rFonts w:asciiTheme="majorHAnsi" w:hAnsiTheme="majorHAnsi" w:cstheme="majorHAnsi"/>
            <w:kern w:val="0"/>
            <w:lang w:val="en-US"/>
          </w:rPr>
          <w:t xml:space="preserve">rules </w:t>
        </w:r>
      </w:ins>
      <w:r w:rsidR="00495392">
        <w:rPr>
          <w:rFonts w:asciiTheme="majorHAnsi" w:hAnsiTheme="majorHAnsi" w:cstheme="majorHAnsi"/>
          <w:kern w:val="0"/>
          <w:lang w:val="en-US"/>
        </w:rPr>
        <w:t xml:space="preserve">are hard to </w:t>
      </w:r>
      <w:r w:rsidR="002A5DF1">
        <w:rPr>
          <w:rFonts w:asciiTheme="majorHAnsi" w:hAnsiTheme="majorHAnsi" w:cstheme="majorHAnsi"/>
          <w:kern w:val="0"/>
          <w:lang w:val="en-US"/>
        </w:rPr>
        <w:t>uncover</w:t>
      </w:r>
      <w:r w:rsidR="00495392">
        <w:rPr>
          <w:rFonts w:asciiTheme="majorHAnsi" w:hAnsiTheme="majorHAnsi" w:cstheme="majorHAnsi"/>
          <w:kern w:val="0"/>
          <w:lang w:val="en-US"/>
        </w:rPr>
        <w:t xml:space="preserve"> </w:t>
      </w:r>
      <w:r w:rsidR="00495392">
        <w:rPr>
          <w:rFonts w:asciiTheme="majorHAnsi" w:hAnsiTheme="majorHAnsi" w:cstheme="majorHAnsi"/>
          <w:kern w:val="0"/>
          <w:lang w:val="en-US"/>
        </w:rPr>
        <w:fldChar w:fldCharType="begin"/>
      </w:r>
      <w:r w:rsidR="00495392">
        <w:rPr>
          <w:rFonts w:asciiTheme="majorHAnsi" w:hAnsiTheme="majorHAnsi" w:cstheme="majorHAnsi"/>
          <w:kern w:val="0"/>
          <w:lang w:val="en-US"/>
        </w:rPr>
        <w:instrText xml:space="preserve"> ADDIN ZOTERO_ITEM CSL_CITATION {"citationID":"ZzI66Uyz","properties":{"formattedCitation":"(Poulin,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495392">
        <w:rPr>
          <w:rFonts w:asciiTheme="majorHAnsi" w:hAnsiTheme="majorHAnsi" w:cstheme="majorHAnsi"/>
          <w:kern w:val="0"/>
          <w:lang w:val="en-US"/>
        </w:rPr>
        <w:fldChar w:fldCharType="separate"/>
      </w:r>
      <w:r w:rsidR="00495392">
        <w:rPr>
          <w:rFonts w:asciiTheme="majorHAnsi" w:hAnsiTheme="majorHAnsi" w:cstheme="majorHAnsi"/>
          <w:noProof/>
          <w:kern w:val="0"/>
          <w:lang w:val="en-US"/>
        </w:rPr>
        <w:t>(Poulin, 2007)</w:t>
      </w:r>
      <w:r w:rsidR="00495392">
        <w:rPr>
          <w:rFonts w:asciiTheme="majorHAnsi" w:hAnsiTheme="majorHAnsi" w:cstheme="majorHAnsi"/>
          <w:kern w:val="0"/>
          <w:lang w:val="en-US"/>
        </w:rPr>
        <w:fldChar w:fldCharType="end"/>
      </w:r>
      <w:r w:rsidR="006C3944">
        <w:rPr>
          <w:rFonts w:asciiTheme="majorHAnsi" w:hAnsiTheme="majorHAnsi" w:cstheme="majorHAnsi"/>
          <w:kern w:val="0"/>
          <w:lang w:val="en-US"/>
        </w:rPr>
        <w:t xml:space="preserve">. </w:t>
      </w:r>
      <w:ins w:id="10" w:author="Éric Harvey" w:date="2023-07-13T14:02:00Z">
        <w:r w:rsidR="008310E9">
          <w:rPr>
            <w:rFonts w:asciiTheme="majorHAnsi" w:hAnsiTheme="majorHAnsi" w:cstheme="majorHAnsi"/>
            <w:kern w:val="0"/>
            <w:lang w:val="en-US"/>
          </w:rPr>
          <w:t xml:space="preserve">One of the first steps to </w:t>
        </w:r>
      </w:ins>
      <w:ins w:id="11" w:author="Éric Harvey" w:date="2023-07-13T14:03:00Z">
        <w:r w:rsidR="008310E9">
          <w:rPr>
            <w:rFonts w:asciiTheme="majorHAnsi" w:hAnsiTheme="majorHAnsi" w:cstheme="majorHAnsi"/>
            <w:kern w:val="0"/>
            <w:lang w:val="en-US"/>
          </w:rPr>
          <w:t>disentangle those context-depend</w:t>
        </w:r>
      </w:ins>
      <w:ins w:id="12" w:author="Éric Harvey" w:date="2023-07-13T14:04:00Z">
        <w:r w:rsidR="008310E9">
          <w:rPr>
            <w:rFonts w:asciiTheme="majorHAnsi" w:hAnsiTheme="majorHAnsi" w:cstheme="majorHAnsi"/>
            <w:kern w:val="0"/>
            <w:lang w:val="en-US"/>
          </w:rPr>
          <w:t xml:space="preserve">encies is </w:t>
        </w:r>
      </w:ins>
      <w:ins w:id="13" w:author="Éric Harvey" w:date="2023-07-13T14:09:00Z">
        <w:r w:rsidR="00770E8E">
          <w:rPr>
            <w:rFonts w:asciiTheme="majorHAnsi" w:hAnsiTheme="majorHAnsi" w:cstheme="majorHAnsi"/>
            <w:kern w:val="0"/>
            <w:lang w:val="en-US"/>
          </w:rPr>
          <w:t>to address the importance of spatial scaling</w:t>
        </w:r>
      </w:ins>
      <w:ins w:id="14" w:author="Éric Harvey" w:date="2023-07-13T14:10:00Z">
        <w:r w:rsidR="00770E8E">
          <w:rPr>
            <w:rFonts w:asciiTheme="majorHAnsi" w:hAnsiTheme="majorHAnsi" w:cstheme="majorHAnsi"/>
            <w:kern w:val="0"/>
            <w:lang w:val="en-US"/>
          </w:rPr>
          <w:t xml:space="preserve"> for the estimation of infection parameters</w:t>
        </w:r>
      </w:ins>
      <w:ins w:id="15" w:author="Éric Harvey" w:date="2023-07-13T14:11:00Z">
        <w:r w:rsidR="00770E8E">
          <w:rPr>
            <w:rFonts w:asciiTheme="majorHAnsi" w:hAnsiTheme="majorHAnsi" w:cstheme="majorHAnsi"/>
            <w:kern w:val="0"/>
            <w:lang w:val="en-US"/>
          </w:rPr>
          <w:t xml:space="preserve"> in biotic communities</w:t>
        </w:r>
      </w:ins>
      <w:ins w:id="16" w:author="Éric Harvey" w:date="2023-07-13T14:10:00Z">
        <w:r w:rsidR="00770E8E">
          <w:rPr>
            <w:rFonts w:asciiTheme="majorHAnsi" w:hAnsiTheme="majorHAnsi" w:cstheme="majorHAnsi"/>
            <w:kern w:val="0"/>
            <w:lang w:val="en-US"/>
          </w:rPr>
          <w:t xml:space="preserve"> (here prevalence</w:t>
        </w:r>
      </w:ins>
      <w:ins w:id="17" w:author="Éric Harvey" w:date="2023-07-13T14:11:00Z">
        <w:r w:rsidR="00770E8E">
          <w:rPr>
            <w:rFonts w:asciiTheme="majorHAnsi" w:hAnsiTheme="majorHAnsi" w:cstheme="majorHAnsi"/>
            <w:kern w:val="0"/>
            <w:lang w:val="en-US"/>
          </w:rPr>
          <w:t xml:space="preserve"> of infections</w:t>
        </w:r>
      </w:ins>
      <w:ins w:id="18" w:author="Éric Harvey" w:date="2023-07-13T14:10:00Z">
        <w:r w:rsidR="00770E8E">
          <w:rPr>
            <w:rFonts w:asciiTheme="majorHAnsi" w:hAnsiTheme="majorHAnsi" w:cstheme="majorHAnsi"/>
            <w:kern w:val="0"/>
            <w:lang w:val="en-US"/>
          </w:rPr>
          <w:t xml:space="preserve">). </w:t>
        </w:r>
      </w:ins>
    </w:p>
    <w:p w14:paraId="0763A447" w14:textId="3A4949A4" w:rsidR="00AC3BEF" w:rsidRPr="006C3944" w:rsidDel="00770E8E" w:rsidRDefault="0075667C" w:rsidP="00F915C7">
      <w:pPr>
        <w:autoSpaceDE w:val="0"/>
        <w:autoSpaceDN w:val="0"/>
        <w:adjustRightInd w:val="0"/>
        <w:spacing w:line="276" w:lineRule="auto"/>
        <w:jc w:val="both"/>
        <w:rPr>
          <w:del w:id="19" w:author="Éric Harvey" w:date="2023-07-13T14:12:00Z"/>
          <w:rFonts w:asciiTheme="majorHAnsi" w:hAnsiTheme="majorHAnsi" w:cstheme="majorHAnsi"/>
          <w:kern w:val="0"/>
          <w:lang w:val="en-US"/>
        </w:rPr>
      </w:pPr>
      <w:del w:id="20" w:author="Éric Harvey" w:date="2023-07-13T14:12:00Z">
        <w:r w:rsidDel="00770E8E">
          <w:rPr>
            <w:rFonts w:asciiTheme="majorHAnsi" w:hAnsiTheme="majorHAnsi" w:cstheme="majorHAnsi"/>
            <w:kern w:val="0"/>
            <w:lang w:val="en-US"/>
          </w:rPr>
          <w:delText>The first step to disentangle host-parasite dynamics is to quantify host-parasite association</w:delText>
        </w:r>
        <w:r w:rsidR="00090988" w:rsidDel="00770E8E">
          <w:rPr>
            <w:rFonts w:asciiTheme="majorHAnsi" w:hAnsiTheme="majorHAnsi" w:cstheme="majorHAnsi"/>
            <w:kern w:val="0"/>
            <w:lang w:val="en-US"/>
          </w:rPr>
          <w:delText xml:space="preserve"> </w:delText>
        </w:r>
        <w:r w:rsidR="00090988" w:rsidDel="00770E8E">
          <w:rPr>
            <w:rFonts w:asciiTheme="majorHAnsi" w:hAnsiTheme="majorHAnsi" w:cstheme="majorHAnsi"/>
            <w:kern w:val="0"/>
            <w:lang w:val="en-US"/>
          </w:rPr>
          <w:fldChar w:fldCharType="begin"/>
        </w:r>
        <w:r w:rsidR="00793606" w:rsidDel="00770E8E">
          <w:rPr>
            <w:rFonts w:asciiTheme="majorHAnsi" w:hAnsiTheme="majorHAnsi" w:cstheme="majorHAnsi"/>
            <w:kern w:val="0"/>
            <w:lang w:val="en-US"/>
          </w:rPr>
          <w:delInstrText xml:space="preserve"> ADDIN ZOTERO_ITEM CSL_CITATION {"citationID":"nkS9Kvwm","properties":{"formattedCitation":"(Cumming, 2004)","plainCitation":"(Cumming, 2004)","noteIndex":0},"citationItems":[{"id":5086,"uris":["http://zotero.org/groups/2585270/items/QP7JNXQY"],"itemData":{"id":5086,"type":"article-journal","abstract":"The quantification of host–parasite associations from field data is a fundamental step towards understanding host–parasite and host-parasite–pathogen dynamics. For parasites that are not rigid host specialists, exemplified in this paper by ticks, the interpretation of host–parasite association data is difficult. Interpretations of tick collection records have largely assumed that off-host collection records offer a valid basis from which to make claims about the host specificity or generality of tick species. A simple simulation analysis of rudimentary tick–host interactions in a hypothetical 50 × 50-cell habitat demonstrates that perceptions of tick–host relationships can be strongly biased by spatial patterns. Regardless of their true level of host specificity or generality, it seems that: (i) more abundant ticks will be perceived as generalists, while rarer species will be considered specialists; and (ii) tick species that have patchy, strongly aggregated distributions will be more likely to be perceived as host specialists than species that have more dispersed or uniform distributions. Since all available evidence suggests that abundances and spatial patterns vary between tick species, there is no way of assessing the true validity of claims about host specificity without first undertaking detailed research on the relative abundances and spatial and temporal patterns of both tick and host distributions.","container-title":"Bulletin of Entomological Research","DOI":"10.1079/BER2004319","ISSN":"1475-2670, 0007-4853","issue":"5","language":"en","note":"publisher: Cambridge University Press","page":"401-409","source":"Cambridge University Press","title":"On the relevance of abundance and spatial pattern for interpretations of host–parasite association data","volume":"94","author":[{"family":"Cumming","given":"G. S."}],"issued":{"date-parts":[["2004",10]]}}}],"schema":"https://github.com/citation-style-language/schema/raw/master/csl-citation.json"} </w:delInstrText>
        </w:r>
        <w:r w:rsidR="00090988" w:rsidDel="00770E8E">
          <w:rPr>
            <w:rFonts w:asciiTheme="majorHAnsi" w:hAnsiTheme="majorHAnsi" w:cstheme="majorHAnsi"/>
            <w:kern w:val="0"/>
            <w:lang w:val="en-US"/>
          </w:rPr>
          <w:fldChar w:fldCharType="separate"/>
        </w:r>
        <w:r w:rsidR="00090988" w:rsidDel="00770E8E">
          <w:rPr>
            <w:rFonts w:asciiTheme="majorHAnsi" w:hAnsiTheme="majorHAnsi" w:cstheme="majorHAnsi"/>
            <w:noProof/>
            <w:kern w:val="0"/>
            <w:lang w:val="en-US"/>
          </w:rPr>
          <w:delText>(Cumming, 2004)</w:delText>
        </w:r>
        <w:r w:rsidR="00090988" w:rsidDel="00770E8E">
          <w:rPr>
            <w:rFonts w:asciiTheme="majorHAnsi" w:hAnsiTheme="majorHAnsi" w:cstheme="majorHAnsi"/>
            <w:kern w:val="0"/>
            <w:lang w:val="en-US"/>
          </w:rPr>
          <w:fldChar w:fldCharType="end"/>
        </w:r>
        <w:r w:rsidDel="00770E8E">
          <w:rPr>
            <w:rFonts w:asciiTheme="majorHAnsi" w:hAnsiTheme="majorHAnsi" w:cstheme="majorHAnsi"/>
            <w:kern w:val="0"/>
            <w:lang w:val="en-US"/>
          </w:rPr>
          <w:delText xml:space="preserve">. </w:delText>
        </w:r>
        <w:r w:rsidR="00D909F0" w:rsidDel="00770E8E">
          <w:rPr>
            <w:rFonts w:asciiTheme="majorHAnsi" w:hAnsiTheme="majorHAnsi" w:cstheme="majorHAnsi"/>
            <w:kern w:val="0"/>
            <w:lang w:val="en-US"/>
          </w:rPr>
          <w:delText xml:space="preserve">This </w:delText>
        </w:r>
        <w:r w:rsidR="002C48F8" w:rsidDel="00770E8E">
          <w:rPr>
            <w:rFonts w:asciiTheme="majorHAnsi" w:hAnsiTheme="majorHAnsi" w:cstheme="majorHAnsi"/>
            <w:kern w:val="0"/>
            <w:lang w:val="en-US"/>
          </w:rPr>
          <w:delText xml:space="preserve">involves </w:delText>
        </w:r>
        <w:r w:rsidDel="00770E8E">
          <w:rPr>
            <w:rFonts w:asciiTheme="majorHAnsi" w:hAnsiTheme="majorHAnsi" w:cstheme="majorHAnsi"/>
            <w:kern w:val="0"/>
            <w:lang w:val="en-US"/>
          </w:rPr>
          <w:delText xml:space="preserve">accurate description of host range </w:delText>
        </w:r>
        <w:r w:rsidR="00090988" w:rsidDel="00770E8E">
          <w:rPr>
            <w:rFonts w:asciiTheme="majorHAnsi" w:hAnsiTheme="majorHAnsi" w:cstheme="majorHAnsi"/>
            <w:kern w:val="0"/>
            <w:lang w:val="en-US"/>
          </w:rPr>
          <w:delText>preferences and infection parameter</w:delText>
        </w:r>
        <w:r w:rsidR="00755A70" w:rsidDel="00770E8E">
          <w:rPr>
            <w:rFonts w:asciiTheme="majorHAnsi" w:hAnsiTheme="majorHAnsi" w:cstheme="majorHAnsi"/>
            <w:kern w:val="0"/>
            <w:lang w:val="en-US"/>
          </w:rPr>
          <w:delText>s</w:delText>
        </w:r>
        <w:r w:rsidR="00090988" w:rsidDel="00770E8E">
          <w:rPr>
            <w:rFonts w:asciiTheme="majorHAnsi" w:hAnsiTheme="majorHAnsi" w:cstheme="majorHAnsi"/>
            <w:kern w:val="0"/>
            <w:lang w:val="en-US"/>
          </w:rPr>
          <w:delText xml:space="preserve"> </w:delText>
        </w:r>
      </w:del>
      <w:del w:id="21" w:author="Éric Harvey" w:date="2023-07-13T13:54:00Z">
        <w:r w:rsidR="004053C8" w:rsidRPr="004053C8" w:rsidDel="001C185A">
          <w:rPr>
            <w:rFonts w:asciiTheme="majorHAnsi" w:hAnsiTheme="majorHAnsi" w:cstheme="majorHAnsi"/>
            <w:kern w:val="0"/>
            <w:highlight w:val="yellow"/>
            <w:lang w:val="en-US"/>
          </w:rPr>
          <w:delText>/ or parasitological indices</w:delText>
        </w:r>
        <w:r w:rsidR="004053C8" w:rsidDel="001C185A">
          <w:rPr>
            <w:rFonts w:asciiTheme="majorHAnsi" w:hAnsiTheme="majorHAnsi" w:cstheme="majorHAnsi"/>
            <w:kern w:val="0"/>
            <w:lang w:val="en-US"/>
          </w:rPr>
          <w:delText xml:space="preserve"> </w:delText>
        </w:r>
      </w:del>
      <w:del w:id="22" w:author="Éric Harvey" w:date="2023-07-13T14:12:00Z">
        <w:r w:rsidR="00090988" w:rsidDel="00770E8E">
          <w:rPr>
            <w:rFonts w:asciiTheme="majorHAnsi" w:hAnsiTheme="majorHAnsi" w:cstheme="majorHAnsi"/>
            <w:kern w:val="0"/>
            <w:lang w:val="en-US"/>
          </w:rPr>
          <w:delText>(</w:delText>
        </w:r>
        <w:r w:rsidR="00755A70" w:rsidDel="00770E8E">
          <w:rPr>
            <w:rFonts w:asciiTheme="majorHAnsi" w:hAnsiTheme="majorHAnsi" w:cstheme="majorHAnsi"/>
            <w:i/>
            <w:iCs/>
            <w:kern w:val="0"/>
            <w:lang w:val="en-US"/>
          </w:rPr>
          <w:delText>e.g</w:delText>
        </w:r>
        <w:r w:rsidR="00090988" w:rsidRPr="00090988" w:rsidDel="00770E8E">
          <w:rPr>
            <w:rFonts w:asciiTheme="majorHAnsi" w:hAnsiTheme="majorHAnsi" w:cstheme="majorHAnsi"/>
            <w:i/>
            <w:iCs/>
            <w:kern w:val="0"/>
            <w:lang w:val="en-US"/>
          </w:rPr>
          <w:delText>.</w:delText>
        </w:r>
        <w:r w:rsidR="00090988" w:rsidDel="00770E8E">
          <w:rPr>
            <w:rFonts w:asciiTheme="majorHAnsi" w:hAnsiTheme="majorHAnsi" w:cstheme="majorHAnsi"/>
            <w:kern w:val="0"/>
            <w:lang w:val="en-US"/>
          </w:rPr>
          <w:delText xml:space="preserve"> prevalence, abundance, intensity</w:delText>
        </w:r>
        <w:r w:rsidR="00755A70" w:rsidDel="00770E8E">
          <w:rPr>
            <w:rFonts w:asciiTheme="majorHAnsi" w:hAnsiTheme="majorHAnsi" w:cstheme="majorHAnsi"/>
            <w:kern w:val="0"/>
            <w:lang w:val="en-US"/>
          </w:rPr>
          <w:delText xml:space="preserve">, </w:delText>
        </w:r>
        <w:commentRangeStart w:id="23"/>
        <w:r w:rsidR="004053C8" w:rsidRPr="00495392" w:rsidDel="00770E8E">
          <w:rPr>
            <w:rFonts w:asciiTheme="majorHAnsi" w:hAnsiTheme="majorHAnsi" w:cstheme="majorHAnsi"/>
            <w:kern w:val="0"/>
            <w:highlight w:val="yellow"/>
            <w:lang w:val="en-US"/>
          </w:rPr>
          <w:delText xml:space="preserve">density, </w:delText>
        </w:r>
        <w:r w:rsidR="00755A70" w:rsidRPr="00495392" w:rsidDel="00770E8E">
          <w:rPr>
            <w:rFonts w:asciiTheme="majorHAnsi" w:hAnsiTheme="majorHAnsi" w:cstheme="majorHAnsi"/>
            <w:kern w:val="0"/>
            <w:highlight w:val="yellow"/>
            <w:lang w:val="en-US"/>
          </w:rPr>
          <w:delText>aggregation</w:delText>
        </w:r>
        <w:commentRangeEnd w:id="23"/>
        <w:r w:rsidR="00031CF2" w:rsidDel="00770E8E">
          <w:rPr>
            <w:rStyle w:val="Marquedecommentaire"/>
          </w:rPr>
          <w:commentReference w:id="23"/>
        </w:r>
        <w:r w:rsidR="00090988" w:rsidDel="00770E8E">
          <w:rPr>
            <w:rFonts w:asciiTheme="majorHAnsi" w:hAnsiTheme="majorHAnsi" w:cstheme="majorHAnsi"/>
            <w:kern w:val="0"/>
            <w:lang w:val="en-US"/>
          </w:rPr>
          <w:delText xml:space="preserve">). </w:delText>
        </w:r>
        <w:r w:rsidR="00A60A03" w:rsidDel="00770E8E">
          <w:rPr>
            <w:rFonts w:asciiTheme="majorHAnsi" w:hAnsiTheme="majorHAnsi" w:cstheme="majorHAnsi"/>
            <w:kern w:val="0"/>
            <w:lang w:val="en-US"/>
          </w:rPr>
          <w:delText xml:space="preserve">Identifying patterns is essential to understand </w:delText>
        </w:r>
        <w:r w:rsidR="002A5DF1" w:rsidDel="00770E8E">
          <w:rPr>
            <w:rFonts w:asciiTheme="majorHAnsi" w:hAnsiTheme="majorHAnsi" w:cstheme="majorHAnsi"/>
            <w:kern w:val="0"/>
            <w:lang w:val="en-US"/>
          </w:rPr>
          <w:delText xml:space="preserve">the </w:delText>
        </w:r>
        <w:r w:rsidR="00A60A03" w:rsidDel="00770E8E">
          <w:rPr>
            <w:rFonts w:asciiTheme="majorHAnsi" w:hAnsiTheme="majorHAnsi" w:cstheme="majorHAnsi"/>
            <w:kern w:val="0"/>
            <w:lang w:val="en-US"/>
          </w:rPr>
          <w:delText>underlying process</w:delText>
        </w:r>
        <w:r w:rsidR="002A5DF1" w:rsidDel="00770E8E">
          <w:rPr>
            <w:rFonts w:asciiTheme="majorHAnsi" w:hAnsiTheme="majorHAnsi" w:cstheme="majorHAnsi"/>
            <w:kern w:val="0"/>
            <w:lang w:val="en-US"/>
          </w:rPr>
          <w:delText>es</w:delText>
        </w:r>
        <w:r w:rsidR="00A60A03" w:rsidDel="00770E8E">
          <w:rPr>
            <w:rFonts w:asciiTheme="majorHAnsi" w:hAnsiTheme="majorHAnsi" w:cstheme="majorHAnsi"/>
            <w:kern w:val="0"/>
            <w:lang w:val="en-US"/>
          </w:rPr>
          <w:delText xml:space="preserve"> associated with infection levels in the wild </w:delText>
        </w:r>
        <w:r w:rsidR="00A60A03" w:rsidDel="00770E8E">
          <w:rPr>
            <w:rFonts w:asciiTheme="majorHAnsi" w:hAnsiTheme="majorHAnsi" w:cstheme="majorHAnsi"/>
            <w:kern w:val="0"/>
            <w:lang w:val="en-US"/>
          </w:rPr>
          <w:fldChar w:fldCharType="begin"/>
        </w:r>
        <w:r w:rsidR="00A60A03" w:rsidDel="00770E8E">
          <w:rPr>
            <w:rFonts w:asciiTheme="majorHAnsi" w:hAnsiTheme="majorHAnsi" w:cstheme="majorHAnsi"/>
            <w:kern w:val="0"/>
            <w:lang w:val="en-US"/>
          </w:rPr>
          <w:delInstrText xml:space="preserve"> ADDIN ZOTERO_ITEM CSL_CITATION {"citationID":"IkCVsdm0","properties":{"formattedCitation":"(Poulin,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delInstrText>
        </w:r>
        <w:r w:rsidR="00A60A03" w:rsidDel="00770E8E">
          <w:rPr>
            <w:rFonts w:asciiTheme="majorHAnsi" w:hAnsiTheme="majorHAnsi" w:cstheme="majorHAnsi"/>
            <w:kern w:val="0"/>
            <w:lang w:val="en-US"/>
          </w:rPr>
          <w:fldChar w:fldCharType="separate"/>
        </w:r>
        <w:r w:rsidR="00A60A03" w:rsidDel="00770E8E">
          <w:rPr>
            <w:rFonts w:asciiTheme="majorHAnsi" w:hAnsiTheme="majorHAnsi" w:cstheme="majorHAnsi"/>
            <w:noProof/>
            <w:kern w:val="0"/>
            <w:lang w:val="en-US"/>
          </w:rPr>
          <w:delText>(Poulin, 2007)</w:delText>
        </w:r>
        <w:r w:rsidR="00A60A03" w:rsidDel="00770E8E">
          <w:rPr>
            <w:rFonts w:asciiTheme="majorHAnsi" w:hAnsiTheme="majorHAnsi" w:cstheme="majorHAnsi"/>
            <w:kern w:val="0"/>
            <w:lang w:val="en-US"/>
          </w:rPr>
          <w:fldChar w:fldCharType="end"/>
        </w:r>
        <w:r w:rsidR="00A60A03" w:rsidDel="00770E8E">
          <w:rPr>
            <w:rFonts w:asciiTheme="majorHAnsi" w:hAnsiTheme="majorHAnsi" w:cstheme="majorHAnsi"/>
            <w:kern w:val="0"/>
            <w:lang w:val="en-US"/>
          </w:rPr>
          <w:delText xml:space="preserve">. </w:delText>
        </w:r>
      </w:del>
    </w:p>
    <w:p w14:paraId="583BF1B3" w14:textId="77777777" w:rsidR="0047716C" w:rsidRDefault="0047716C" w:rsidP="00F915C7">
      <w:pPr>
        <w:autoSpaceDE w:val="0"/>
        <w:autoSpaceDN w:val="0"/>
        <w:adjustRightInd w:val="0"/>
        <w:spacing w:line="276" w:lineRule="auto"/>
        <w:jc w:val="both"/>
        <w:rPr>
          <w:rFonts w:asciiTheme="majorHAnsi" w:hAnsiTheme="majorHAnsi" w:cstheme="majorHAnsi"/>
          <w:kern w:val="0"/>
          <w:lang w:val="en-US"/>
        </w:rPr>
      </w:pPr>
    </w:p>
    <w:p w14:paraId="283F05C3" w14:textId="49A2F067" w:rsidR="00A323FE" w:rsidRPr="00C211BF" w:rsidRDefault="009A6ECE" w:rsidP="009A6ECE">
      <w:pPr>
        <w:autoSpaceDE w:val="0"/>
        <w:autoSpaceDN w:val="0"/>
        <w:adjustRightInd w:val="0"/>
        <w:spacing w:line="276" w:lineRule="auto"/>
        <w:jc w:val="both"/>
        <w:rPr>
          <w:rFonts w:ascii="Calibri Light" w:hAnsiTheme="majorHAnsi" w:cs="Calibri Light"/>
          <w:kern w:val="0"/>
          <w:lang w:val="en-US"/>
        </w:rPr>
      </w:pPr>
      <w:r w:rsidRPr="009A6ECE">
        <w:rPr>
          <w:rFonts w:asciiTheme="majorHAnsi" w:hAnsiTheme="majorHAnsi" w:cstheme="majorHAnsi"/>
          <w:b/>
          <w:bCs/>
          <w:kern w:val="0"/>
          <w:lang w:val="en-US"/>
        </w:rPr>
        <w:t>[PAR2]</w:t>
      </w:r>
      <w:r>
        <w:rPr>
          <w:rFonts w:asciiTheme="majorHAnsi" w:hAnsiTheme="majorHAnsi" w:cstheme="majorHAnsi"/>
          <w:kern w:val="0"/>
          <w:lang w:val="en-US"/>
        </w:rPr>
        <w:t xml:space="preserve"> </w:t>
      </w:r>
      <w:del w:id="24" w:author="Éric Harvey" w:date="2023-07-13T13:56:00Z">
        <w:r w:rsidR="00F21558" w:rsidDel="001C185A">
          <w:rPr>
            <w:rFonts w:asciiTheme="majorHAnsi" w:hAnsiTheme="majorHAnsi" w:cstheme="majorHAnsi"/>
            <w:kern w:val="0"/>
            <w:lang w:val="en-US"/>
          </w:rPr>
          <w:delText xml:space="preserve">One can agree that </w:delText>
        </w:r>
      </w:del>
      <w:ins w:id="25" w:author="Éric Harvey" w:date="2023-07-13T13:56:00Z">
        <w:r w:rsidR="001C185A">
          <w:rPr>
            <w:rFonts w:asciiTheme="majorHAnsi" w:hAnsiTheme="majorHAnsi" w:cstheme="majorHAnsi"/>
            <w:kern w:val="0"/>
            <w:lang w:val="en-US"/>
          </w:rPr>
          <w:t>I</w:t>
        </w:r>
      </w:ins>
      <w:del w:id="26" w:author="Éric Harvey" w:date="2023-07-13T13:56:00Z">
        <w:r w:rsidR="00F21558" w:rsidDel="001C185A">
          <w:rPr>
            <w:rFonts w:asciiTheme="majorHAnsi" w:hAnsiTheme="majorHAnsi" w:cstheme="majorHAnsi"/>
            <w:kern w:val="0"/>
            <w:lang w:val="en-US"/>
          </w:rPr>
          <w:delText>i</w:delText>
        </w:r>
      </w:del>
      <w:r w:rsidR="00F21558">
        <w:rPr>
          <w:rFonts w:asciiTheme="majorHAnsi" w:hAnsiTheme="majorHAnsi" w:cstheme="majorHAnsi"/>
          <w:kern w:val="0"/>
          <w:lang w:val="en-US"/>
        </w:rPr>
        <w:t xml:space="preserve">nfection patterns are </w:t>
      </w:r>
      <w:del w:id="27" w:author="Éric Harvey" w:date="2023-07-13T13:56:00Z">
        <w:r w:rsidR="00F21558" w:rsidDel="001C185A">
          <w:rPr>
            <w:rFonts w:asciiTheme="majorHAnsi" w:hAnsiTheme="majorHAnsi" w:cstheme="majorHAnsi"/>
            <w:kern w:val="0"/>
            <w:lang w:val="en-US"/>
          </w:rPr>
          <w:delText>heterogenous</w:delText>
        </w:r>
        <w:r w:rsidR="00793606" w:rsidDel="001C185A">
          <w:rPr>
            <w:rFonts w:asciiTheme="majorHAnsi" w:hAnsiTheme="majorHAnsi" w:cstheme="majorHAnsi"/>
            <w:kern w:val="0"/>
            <w:lang w:val="en-US"/>
          </w:rPr>
          <w:delText xml:space="preserve"> </w:delText>
        </w:r>
      </w:del>
      <w:ins w:id="28" w:author="Éric Harvey" w:date="2023-07-13T13:56:00Z">
        <w:r w:rsidR="001C185A">
          <w:rPr>
            <w:rFonts w:asciiTheme="majorHAnsi" w:hAnsiTheme="majorHAnsi" w:cstheme="majorHAnsi"/>
            <w:kern w:val="0"/>
            <w:lang w:val="en-US"/>
          </w:rPr>
          <w:t xml:space="preserve">variable </w:t>
        </w:r>
      </w:ins>
      <w:r w:rsidR="00793606">
        <w:rPr>
          <w:rFonts w:asciiTheme="majorHAnsi" w:hAnsiTheme="majorHAnsi" w:cstheme="majorHAnsi"/>
          <w:kern w:val="0"/>
          <w:lang w:val="en-US"/>
        </w:rPr>
        <w:t>across taxa,</w:t>
      </w:r>
      <w:r w:rsidR="00F21558">
        <w:rPr>
          <w:rFonts w:asciiTheme="majorHAnsi" w:hAnsiTheme="majorHAnsi" w:cstheme="majorHAnsi"/>
          <w:kern w:val="0"/>
          <w:lang w:val="en-US"/>
        </w:rPr>
        <w:t xml:space="preserve"> time and space</w:t>
      </w:r>
      <w:r w:rsidR="00564F13">
        <w:rPr>
          <w:rFonts w:asciiTheme="majorHAnsi" w:hAnsiTheme="majorHAnsi" w:cstheme="majorHAnsi"/>
          <w:kern w:val="0"/>
          <w:lang w:val="en-US"/>
        </w:rPr>
        <w:t xml:space="preserve"> </w:t>
      </w:r>
      <w:r w:rsidR="00564F13">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564F13">
        <w:rPr>
          <w:rFonts w:asciiTheme="majorHAnsi" w:hAnsiTheme="majorHAnsi" w:cstheme="majorHAnsi"/>
          <w:kern w:val="0"/>
          <w:lang w:val="en-US"/>
        </w:rPr>
        <w:fldChar w:fldCharType="separate"/>
      </w:r>
      <w:r w:rsidR="00793606" w:rsidRPr="00793606">
        <w:rPr>
          <w:rFonts w:asciiTheme="majorHAnsi" w:hAnsiTheme="majorHAnsi" w:cstheme="majorHAnsi"/>
          <w:noProof/>
          <w:kern w:val="0"/>
          <w:lang w:val="en-US"/>
        </w:rPr>
        <w:t>(Happel, 2019; Poulin, 2006; Poulin &amp; Dick, 2007; Thieltges &amp; Reise, 2007; Villalba-Vasquez et al., 2018; Young &amp; Maccoll, 2017)</w:t>
      </w:r>
      <w:r w:rsidR="00564F13">
        <w:rPr>
          <w:rFonts w:asciiTheme="majorHAnsi" w:hAnsiTheme="majorHAnsi" w:cstheme="majorHAnsi"/>
          <w:kern w:val="0"/>
          <w:lang w:val="en-US"/>
        </w:rPr>
        <w:fldChar w:fldCharType="end"/>
      </w:r>
      <w:r w:rsidR="007315AE" w:rsidRPr="00793606">
        <w:rPr>
          <w:rFonts w:asciiTheme="majorHAnsi" w:hAnsiTheme="majorHAnsi" w:cstheme="majorHAnsi"/>
          <w:kern w:val="0"/>
          <w:lang w:val="en-US"/>
        </w:rPr>
        <w:t xml:space="preserve">. </w:t>
      </w:r>
      <w:r w:rsidR="007315AE" w:rsidRPr="007315AE">
        <w:rPr>
          <w:rFonts w:asciiTheme="majorHAnsi" w:hAnsiTheme="majorHAnsi" w:cstheme="majorHAnsi"/>
          <w:kern w:val="0"/>
          <w:lang w:val="en-US"/>
        </w:rPr>
        <w:t>How</w:t>
      </w:r>
      <w:r w:rsidR="007315AE">
        <w:rPr>
          <w:rFonts w:asciiTheme="majorHAnsi" w:hAnsiTheme="majorHAnsi" w:cstheme="majorHAnsi"/>
          <w:kern w:val="0"/>
          <w:lang w:val="en-US"/>
        </w:rPr>
        <w:t>ever,</w:t>
      </w:r>
      <w:r w:rsidR="00F21558" w:rsidRPr="007315AE">
        <w:rPr>
          <w:rFonts w:asciiTheme="majorHAnsi" w:hAnsiTheme="majorHAnsi" w:cstheme="majorHAnsi"/>
          <w:kern w:val="0"/>
          <w:lang w:val="en-US"/>
        </w:rPr>
        <w:t xml:space="preserve"> </w:t>
      </w:r>
      <w:r w:rsidR="002555A4">
        <w:rPr>
          <w:rFonts w:asciiTheme="majorHAnsi" w:hAnsiTheme="majorHAnsi" w:cstheme="majorHAnsi"/>
          <w:kern w:val="0"/>
          <w:lang w:val="en-US"/>
        </w:rPr>
        <w:t xml:space="preserve">it remains unclear </w:t>
      </w:r>
      <w:r w:rsidR="00F21558">
        <w:rPr>
          <w:rFonts w:asciiTheme="majorHAnsi" w:hAnsiTheme="majorHAnsi" w:cstheme="majorHAnsi"/>
          <w:kern w:val="0"/>
          <w:lang w:val="en-US"/>
        </w:rPr>
        <w:t xml:space="preserve">whether these patterns </w:t>
      </w:r>
      <w:r w:rsidR="007315AE">
        <w:rPr>
          <w:rFonts w:asciiTheme="majorHAnsi" w:hAnsiTheme="majorHAnsi" w:cstheme="majorHAnsi"/>
          <w:kern w:val="0"/>
          <w:lang w:val="en-US"/>
        </w:rPr>
        <w:t xml:space="preserve">are the results of </w:t>
      </w:r>
      <w:r w:rsidR="00495392">
        <w:rPr>
          <w:rFonts w:asciiTheme="majorHAnsi" w:hAnsiTheme="majorHAnsi" w:cstheme="majorHAnsi"/>
          <w:kern w:val="0"/>
          <w:lang w:val="en-US"/>
        </w:rPr>
        <w:t xml:space="preserve">stochastic events or </w:t>
      </w:r>
      <w:r w:rsidR="007315AE">
        <w:rPr>
          <w:rFonts w:asciiTheme="majorHAnsi" w:hAnsiTheme="majorHAnsi" w:cstheme="majorHAnsi"/>
          <w:kern w:val="0"/>
          <w:lang w:val="en-US"/>
        </w:rPr>
        <w:t xml:space="preserve">deterministic filtering </w:t>
      </w:r>
      <w:r w:rsidR="002555A4">
        <w:rPr>
          <w:rFonts w:asciiTheme="majorHAnsi" w:hAnsiTheme="majorHAnsi" w:cstheme="majorHAnsi"/>
          <w:kern w:val="0"/>
          <w:lang w:val="en-US"/>
        </w:rPr>
        <w:t xml:space="preserve">as current literature on the subject </w:t>
      </w:r>
      <w:r w:rsidR="00B10488">
        <w:rPr>
          <w:rFonts w:asciiTheme="majorHAnsi" w:hAnsiTheme="majorHAnsi" w:cstheme="majorHAnsi"/>
          <w:kern w:val="0"/>
          <w:lang w:val="en-US"/>
        </w:rPr>
        <w:t>lack</w:t>
      </w:r>
      <w:r w:rsidR="002A5DF1">
        <w:rPr>
          <w:rFonts w:asciiTheme="majorHAnsi" w:hAnsiTheme="majorHAnsi" w:cstheme="majorHAnsi"/>
          <w:kern w:val="0"/>
          <w:lang w:val="en-US"/>
        </w:rPr>
        <w:t>s</w:t>
      </w:r>
      <w:r w:rsidR="00B10488">
        <w:rPr>
          <w:rFonts w:asciiTheme="majorHAnsi" w:hAnsiTheme="majorHAnsi" w:cstheme="majorHAnsi"/>
          <w:kern w:val="0"/>
          <w:lang w:val="en-US"/>
        </w:rPr>
        <w:t xml:space="preserve"> consistency</w:t>
      </w:r>
      <w:r w:rsidR="002B15CA">
        <w:rPr>
          <w:rFonts w:asciiTheme="majorHAnsi" w:hAnsiTheme="majorHAnsi" w:cstheme="majorHAnsi"/>
          <w:kern w:val="0"/>
          <w:lang w:val="en-US"/>
        </w:rPr>
        <w:t xml:space="preserve"> </w:t>
      </w:r>
      <w:r w:rsidR="00BF3556">
        <w:rPr>
          <w:rFonts w:asciiTheme="majorHAnsi" w:hAnsiTheme="majorHAnsi" w:cstheme="majorHAnsi"/>
          <w:kern w:val="0"/>
          <w:lang w:val="en-US"/>
        </w:rPr>
        <w:fldChar w:fldCharType="begin"/>
      </w:r>
      <w:r w:rsidR="009B4756">
        <w:rPr>
          <w:rFonts w:asciiTheme="majorHAnsi" w:hAnsiTheme="majorHAnsi" w:cstheme="majorHAnsi"/>
          <w:kern w:val="0"/>
          <w:lang w:val="en-US"/>
        </w:rPr>
        <w:instrText xml:space="preserve"> ADDIN ZOTERO_ITEM CSL_CITATION {"citationID":"AmuxLo2T","properties":{"formattedCitation":"(Carney &amp; Dick, 2000; Gonz\\uc0\\u225{}lez &amp; Poulin, 2005; C. R. Kennedy, 2009; Poulin, 2007; Poulin &amp; Valtonen, 2002)","plainCitation":"(Carney &amp; Dick, 2000; González &amp; Poulin, 2005; C. R. Kennedy, 2009; Poulin, 2007;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BF3556">
        <w:rPr>
          <w:rFonts w:asciiTheme="majorHAnsi" w:hAnsiTheme="majorHAnsi" w:cstheme="majorHAnsi"/>
          <w:kern w:val="0"/>
          <w:lang w:val="en-US"/>
        </w:rPr>
        <w:fldChar w:fldCharType="separate"/>
      </w:r>
      <w:r w:rsidR="009B4756" w:rsidRPr="009B4756">
        <w:rPr>
          <w:rFonts w:ascii="Calibri Light" w:hAnsiTheme="majorHAnsi" w:cs="Calibri Light"/>
          <w:kern w:val="0"/>
          <w:lang w:val="en-US"/>
        </w:rPr>
        <w:t>(Carney &amp; Dick, 2000; González &amp; Poulin, 2005; C. R. Kennedy, 2009; Poulin, 2007; Poulin &amp; Valtonen, 2002)</w:t>
      </w:r>
      <w:r w:rsidR="00BF3556">
        <w:rPr>
          <w:rFonts w:asciiTheme="majorHAnsi" w:hAnsiTheme="majorHAnsi" w:cstheme="majorHAnsi"/>
          <w:kern w:val="0"/>
          <w:lang w:val="en-US"/>
        </w:rPr>
        <w:fldChar w:fldCharType="end"/>
      </w:r>
      <w:r w:rsidR="00495392">
        <w:rPr>
          <w:rFonts w:asciiTheme="majorHAnsi" w:hAnsiTheme="majorHAnsi" w:cstheme="majorHAnsi"/>
          <w:kern w:val="0"/>
          <w:lang w:val="en-US"/>
        </w:rPr>
        <w:t xml:space="preserve">. </w:t>
      </w:r>
      <w:r w:rsidR="00502350">
        <w:rPr>
          <w:rFonts w:asciiTheme="majorHAnsi" w:hAnsiTheme="majorHAnsi" w:cstheme="majorHAnsi"/>
          <w:kern w:val="0"/>
          <w:lang w:val="en-US"/>
        </w:rPr>
        <w:t xml:space="preserve">In parasite ecology, scaling is of most importance because of hierarchical organization of host-parasite systems </w:t>
      </w:r>
      <w:r w:rsidR="005B2C73">
        <w:rPr>
          <w:rFonts w:asciiTheme="majorHAnsi" w:hAnsiTheme="majorHAnsi" w:cstheme="majorHAnsi"/>
          <w:kern w:val="0"/>
          <w:lang w:val="en-US"/>
        </w:rPr>
        <w:fldChar w:fldCharType="begin"/>
      </w:r>
      <w:r w:rsidR="002B15CA">
        <w:rPr>
          <w:rFonts w:asciiTheme="majorHAnsi" w:hAnsiTheme="majorHAnsi" w:cstheme="majorHAnsi"/>
          <w:kern w:val="0"/>
          <w:lang w:val="en-US"/>
        </w:rPr>
        <w:instrText xml:space="preserve"> ADDIN ZOTERO_ITEM CSL_CITATION {"citationID":"sHeu0lJ8","properties":{"formattedCitation":"(Bush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5B2C73">
        <w:rPr>
          <w:rFonts w:asciiTheme="majorHAnsi" w:hAnsiTheme="majorHAnsi" w:cstheme="majorHAnsi"/>
          <w:kern w:val="0"/>
          <w:lang w:val="en-US"/>
        </w:rPr>
        <w:fldChar w:fldCharType="separate"/>
      </w:r>
      <w:r w:rsidR="005B2C73">
        <w:rPr>
          <w:rFonts w:asciiTheme="majorHAnsi" w:hAnsiTheme="majorHAnsi" w:cstheme="majorHAnsi"/>
          <w:noProof/>
          <w:kern w:val="0"/>
          <w:lang w:val="en-US"/>
        </w:rPr>
        <w:t>(see Bush et al., 1997 for organization levels definitions)</w:t>
      </w:r>
      <w:r w:rsidR="005B2C73">
        <w:rPr>
          <w:rFonts w:asciiTheme="majorHAnsi" w:hAnsiTheme="majorHAnsi" w:cstheme="majorHAnsi"/>
          <w:kern w:val="0"/>
          <w:lang w:val="en-US"/>
        </w:rPr>
        <w:fldChar w:fldCharType="end"/>
      </w:r>
      <w:r w:rsidR="00502350">
        <w:rPr>
          <w:rFonts w:asciiTheme="majorHAnsi" w:hAnsiTheme="majorHAnsi" w:cstheme="majorHAnsi"/>
          <w:kern w:val="0"/>
          <w:lang w:val="en-US"/>
        </w:rPr>
        <w:t xml:space="preserve">. </w:t>
      </w:r>
      <w:commentRangeStart w:id="29"/>
      <w:commentRangeStart w:id="30"/>
      <w:commentRangeStart w:id="31"/>
      <w:r w:rsidR="00031CF2">
        <w:rPr>
          <w:rFonts w:asciiTheme="majorHAnsi" w:hAnsiTheme="majorHAnsi" w:cstheme="majorHAnsi"/>
          <w:kern w:val="0"/>
          <w:lang w:val="en-US"/>
        </w:rPr>
        <w:t xml:space="preserve">In the search of uncovering processes shaping host-parasite dynamics, parasite ecologist must consider encounter and compatibility filters </w:t>
      </w:r>
      <w:r w:rsidR="006363B1">
        <w:rPr>
          <w:rFonts w:asciiTheme="majorHAnsi" w:hAnsiTheme="majorHAnsi" w:cstheme="majorHAnsi"/>
          <w:kern w:val="0"/>
          <w:lang w:val="en-US"/>
        </w:rPr>
        <w:fldChar w:fldCharType="begin"/>
      </w:r>
      <w:r w:rsidR="006363B1">
        <w:rPr>
          <w:rFonts w:asciiTheme="majorHAnsi" w:hAnsiTheme="majorHAnsi" w:cstheme="majorHAnsi"/>
          <w:kern w:val="0"/>
          <w:lang w:val="en-US"/>
        </w:rPr>
        <w:instrText xml:space="preserve"> ADDIN ZOTERO_ITEM CSL_CITATION {"citationID":"SDeQoHLb","properties":{"formattedCitation":"(Combes, 2001)","plainCitation":"(Combes, 2001)","noteIndex":0},"citationItems":[{"id":2030,"uris":["http://zotero.org/groups/2585270/items/ZF4CVFJI"],"itemData":{"id":2030,"type":"book","abstract":"In Parasitism, Claude Combes explores the fascinating adaptations parasites have developed through their intimate interactions with their hosts. He begins with the biology of parasites—their life cycles, habitats, and different types of associations with their hosts. Next he discusses genetic interactions between hosts and parasites, and he ends with a section on the community ecology of parasites and their role in the evolution of their hosts. Throughout the book Combes enlivens his discussion with a wealth of concrete examples of host-parasite interactions.","ISBN":"978-0-226-11446-0","language":"en","note":"Google-Books-ID: LovrfCYloxgC","number-of-pages":"743","publisher":"University of Chicago Press","source":"Google Books","title":"Parasitism: The Ecology and Evolution of Intimate Interactions","title-short":"Parasitism","author":[{"family":"Combes","given":"Claude"}],"issued":{"date-parts":[["2001"]]}}}],"schema":"https://github.com/citation-style-language/schema/raw/master/csl-citation.json"} </w:instrText>
      </w:r>
      <w:r w:rsidR="006363B1">
        <w:rPr>
          <w:rFonts w:asciiTheme="majorHAnsi" w:hAnsiTheme="majorHAnsi" w:cstheme="majorHAnsi"/>
          <w:kern w:val="0"/>
          <w:lang w:val="en-US"/>
        </w:rPr>
        <w:fldChar w:fldCharType="separate"/>
      </w:r>
      <w:r w:rsidR="006363B1">
        <w:rPr>
          <w:rFonts w:asciiTheme="majorHAnsi" w:hAnsiTheme="majorHAnsi" w:cstheme="majorHAnsi"/>
          <w:noProof/>
          <w:kern w:val="0"/>
          <w:lang w:val="en-US"/>
        </w:rPr>
        <w:t>(Combes, 2001)</w:t>
      </w:r>
      <w:r w:rsidR="006363B1">
        <w:rPr>
          <w:rFonts w:asciiTheme="majorHAnsi" w:hAnsiTheme="majorHAnsi" w:cstheme="majorHAnsi"/>
          <w:kern w:val="0"/>
          <w:lang w:val="en-US"/>
        </w:rPr>
        <w:fldChar w:fldCharType="end"/>
      </w:r>
      <w:commentRangeEnd w:id="29"/>
      <w:r w:rsidR="00946E6D">
        <w:rPr>
          <w:rStyle w:val="Marquedecommentaire"/>
        </w:rPr>
        <w:commentReference w:id="29"/>
      </w:r>
      <w:commentRangeEnd w:id="30"/>
      <w:r w:rsidR="00770E8E">
        <w:rPr>
          <w:rStyle w:val="Marquedecommentaire"/>
        </w:rPr>
        <w:commentReference w:id="30"/>
      </w:r>
      <w:commentRangeEnd w:id="31"/>
      <w:r w:rsidR="00B102D5">
        <w:rPr>
          <w:rStyle w:val="Marquedecommentaire"/>
        </w:rPr>
        <w:commentReference w:id="31"/>
      </w:r>
      <w:r w:rsidR="006363B1">
        <w:rPr>
          <w:rFonts w:asciiTheme="majorHAnsi" w:hAnsiTheme="majorHAnsi" w:cstheme="majorHAnsi"/>
          <w:kern w:val="0"/>
          <w:lang w:val="en-US"/>
        </w:rPr>
        <w:t xml:space="preserve">. </w:t>
      </w:r>
      <w:r w:rsidR="0076644C">
        <w:rPr>
          <w:rFonts w:asciiTheme="majorHAnsi" w:hAnsiTheme="majorHAnsi" w:cstheme="majorHAnsi"/>
          <w:kern w:val="0"/>
          <w:lang w:val="en-US"/>
        </w:rPr>
        <w:t xml:space="preserve">Encounter filter refers to </w:t>
      </w:r>
      <w:proofErr w:type="spellStart"/>
      <w:r w:rsidR="0076644C">
        <w:rPr>
          <w:rFonts w:asciiTheme="majorHAnsi" w:hAnsiTheme="majorHAnsi" w:cstheme="majorHAnsi"/>
          <w:kern w:val="0"/>
          <w:lang w:val="en-US"/>
        </w:rPr>
        <w:t>spatio</w:t>
      </w:r>
      <w:proofErr w:type="spellEnd"/>
      <w:r w:rsidR="0076644C">
        <w:rPr>
          <w:rFonts w:asciiTheme="majorHAnsi" w:hAnsiTheme="majorHAnsi" w:cstheme="majorHAnsi"/>
          <w:kern w:val="0"/>
          <w:lang w:val="en-US"/>
        </w:rPr>
        <w:t>-temporal window allowing encounter between a parasite and its host whil</w:t>
      </w:r>
      <w:r w:rsidR="00010DE8">
        <w:rPr>
          <w:rFonts w:asciiTheme="majorHAnsi" w:hAnsiTheme="majorHAnsi" w:cstheme="majorHAnsi"/>
          <w:kern w:val="0"/>
          <w:lang w:val="en-US"/>
        </w:rPr>
        <w:t>e</w:t>
      </w:r>
      <w:r w:rsidR="0076644C">
        <w:rPr>
          <w:rFonts w:asciiTheme="majorHAnsi" w:hAnsiTheme="majorHAnsi" w:cstheme="majorHAnsi"/>
          <w:kern w:val="0"/>
          <w:lang w:val="en-US"/>
        </w:rPr>
        <w:t xml:space="preserve"> </w:t>
      </w:r>
      <w:commentRangeStart w:id="32"/>
      <w:commentRangeStart w:id="33"/>
      <w:r w:rsidR="0076644C">
        <w:rPr>
          <w:rFonts w:asciiTheme="majorHAnsi" w:hAnsiTheme="majorHAnsi" w:cstheme="majorHAnsi"/>
          <w:kern w:val="0"/>
          <w:lang w:val="en-US"/>
        </w:rPr>
        <w:t xml:space="preserve">compatibility filter </w:t>
      </w:r>
      <w:commentRangeEnd w:id="32"/>
      <w:r w:rsidR="008310E9">
        <w:rPr>
          <w:rStyle w:val="Marquedecommentaire"/>
        </w:rPr>
        <w:commentReference w:id="32"/>
      </w:r>
      <w:commentRangeEnd w:id="33"/>
      <w:r w:rsidR="00AB2C17">
        <w:rPr>
          <w:rStyle w:val="Marquedecommentaire"/>
        </w:rPr>
        <w:commentReference w:id="33"/>
      </w:r>
      <w:r w:rsidR="0076644C">
        <w:rPr>
          <w:rFonts w:asciiTheme="majorHAnsi" w:hAnsiTheme="majorHAnsi" w:cstheme="majorHAnsi"/>
          <w:kern w:val="0"/>
          <w:lang w:val="en-US"/>
        </w:rPr>
        <w:t>refers to</w:t>
      </w:r>
      <w:r w:rsidR="00010DE8">
        <w:rPr>
          <w:rFonts w:asciiTheme="majorHAnsi" w:hAnsiTheme="majorHAnsi" w:cstheme="majorHAnsi"/>
          <w:kern w:val="0"/>
          <w:lang w:val="en-US"/>
        </w:rPr>
        <w:t xml:space="preserve"> intrinsic </w:t>
      </w:r>
      <w:r w:rsidR="005848C1">
        <w:rPr>
          <w:rFonts w:asciiTheme="majorHAnsi" w:hAnsiTheme="majorHAnsi" w:cstheme="majorHAnsi"/>
          <w:kern w:val="0"/>
          <w:lang w:val="en-US"/>
        </w:rPr>
        <w:t>properties</w:t>
      </w:r>
      <w:r w:rsidR="00010DE8">
        <w:rPr>
          <w:rFonts w:asciiTheme="majorHAnsi" w:hAnsiTheme="majorHAnsi" w:cstheme="majorHAnsi"/>
          <w:kern w:val="0"/>
          <w:lang w:val="en-US"/>
        </w:rPr>
        <w:t xml:space="preserve"> of parasite-host association that determines success of infection </w:t>
      </w:r>
      <w:r w:rsidR="00010DE8">
        <w:rPr>
          <w:rFonts w:asciiTheme="majorHAnsi" w:hAnsiTheme="majorHAnsi" w:cstheme="majorHAnsi"/>
          <w:kern w:val="0"/>
          <w:lang w:val="en-US"/>
        </w:rPr>
        <w:fldChar w:fldCharType="begin"/>
      </w:r>
      <w:r w:rsidR="00010DE8">
        <w:rPr>
          <w:rFonts w:asciiTheme="majorHAnsi" w:hAnsiTheme="majorHAnsi" w:cstheme="majorHAnsi"/>
          <w:kern w:val="0"/>
          <w:lang w:val="en-US"/>
        </w:rPr>
        <w:instrText xml:space="preserve"> ADDIN ZOTERO_ITEM CSL_CITATION {"citationID":"P9j6O2AD","properties":{"formattedCitation":"(Combes, 2001)","plainCitation":"(Combes, 2001)","noteIndex":0},"citationItems":[{"id":2030,"uris":["http://zotero.org/groups/2585270/items/ZF4CVFJI"],"itemData":{"id":2030,"type":"book","abstract":"In Parasitism, Claude Combes explores the fascinating adaptations parasites have developed through their intimate interactions with their hosts. He begins with the biology of parasites—their life cycles, habitats, and different types of associations with their hosts. Next he discusses genetic interactions between hosts and parasites, and he ends with a section on the community ecology of parasites and their role in the evolution of their hosts. Throughout the book Combes enlivens his discussion with a wealth of concrete examples of host-parasite interactions.","ISBN":"978-0-226-11446-0","language":"en","note":"Google-Books-ID: LovrfCYloxgC","number-of-pages":"743","publisher":"University of Chicago Press","source":"Google Books","title":"Parasitism: The Ecology and Evolution of Intimate Interactions","title-short":"Parasitism","author":[{"family":"Combes","given":"Claude"}],"issued":{"date-parts":[["2001"]]}}}],"schema":"https://github.com/citation-style-language/schema/raw/master/csl-citation.json"} </w:instrText>
      </w:r>
      <w:r w:rsidR="00010DE8">
        <w:rPr>
          <w:rFonts w:asciiTheme="majorHAnsi" w:hAnsiTheme="majorHAnsi" w:cstheme="majorHAnsi"/>
          <w:kern w:val="0"/>
          <w:lang w:val="en-US"/>
        </w:rPr>
        <w:fldChar w:fldCharType="separate"/>
      </w:r>
      <w:r w:rsidR="00010DE8">
        <w:rPr>
          <w:rFonts w:asciiTheme="majorHAnsi" w:hAnsiTheme="majorHAnsi" w:cstheme="majorHAnsi"/>
          <w:noProof/>
          <w:kern w:val="0"/>
          <w:lang w:val="en-US"/>
        </w:rPr>
        <w:t>(Combes, 2001)</w:t>
      </w:r>
      <w:r w:rsidR="00010DE8">
        <w:rPr>
          <w:rFonts w:asciiTheme="majorHAnsi" w:hAnsiTheme="majorHAnsi" w:cstheme="majorHAnsi"/>
          <w:kern w:val="0"/>
          <w:lang w:val="en-US"/>
        </w:rPr>
        <w:fldChar w:fldCharType="end"/>
      </w:r>
      <w:r w:rsidR="00010DE8">
        <w:rPr>
          <w:rFonts w:asciiTheme="majorHAnsi" w:hAnsiTheme="majorHAnsi" w:cstheme="majorHAnsi"/>
          <w:kern w:val="0"/>
          <w:lang w:val="en-US"/>
        </w:rPr>
        <w:t>. In the context of our</w:t>
      </w:r>
      <w:r w:rsidR="0076644C">
        <w:rPr>
          <w:rFonts w:asciiTheme="majorHAnsi" w:hAnsiTheme="majorHAnsi" w:cstheme="majorHAnsi"/>
          <w:kern w:val="0"/>
          <w:lang w:val="en-US"/>
        </w:rPr>
        <w:t xml:space="preserve"> study</w:t>
      </w:r>
      <w:r w:rsidR="00010DE8">
        <w:rPr>
          <w:rFonts w:asciiTheme="majorHAnsi" w:hAnsiTheme="majorHAnsi" w:cstheme="majorHAnsi"/>
          <w:kern w:val="0"/>
          <w:lang w:val="en-US"/>
        </w:rPr>
        <w:t>, we will</w:t>
      </w:r>
      <w:r w:rsidR="0076644C">
        <w:rPr>
          <w:rFonts w:asciiTheme="majorHAnsi" w:hAnsiTheme="majorHAnsi" w:cstheme="majorHAnsi"/>
          <w:kern w:val="0"/>
          <w:lang w:val="en-US"/>
        </w:rPr>
        <w:t xml:space="preserve"> </w:t>
      </w:r>
      <w:r w:rsidR="00010DE8">
        <w:rPr>
          <w:rFonts w:asciiTheme="majorHAnsi" w:hAnsiTheme="majorHAnsi" w:cstheme="majorHAnsi"/>
          <w:kern w:val="0"/>
          <w:lang w:val="en-US"/>
        </w:rPr>
        <w:t>focus</w:t>
      </w:r>
      <w:r w:rsidR="0076644C">
        <w:rPr>
          <w:rFonts w:asciiTheme="majorHAnsi" w:hAnsiTheme="majorHAnsi" w:cstheme="majorHAnsi"/>
          <w:kern w:val="0"/>
          <w:lang w:val="en-US"/>
        </w:rPr>
        <w:t xml:space="preserve"> on encounter filters as</w:t>
      </w:r>
      <w:r w:rsidR="00747DFA">
        <w:rPr>
          <w:rFonts w:asciiTheme="majorHAnsi" w:hAnsiTheme="majorHAnsi" w:cstheme="majorHAnsi"/>
          <w:kern w:val="0"/>
          <w:lang w:val="en-US"/>
        </w:rPr>
        <w:t>, in a management perspective,</w:t>
      </w:r>
      <w:r w:rsidR="0076644C">
        <w:rPr>
          <w:rFonts w:asciiTheme="majorHAnsi" w:hAnsiTheme="majorHAnsi" w:cstheme="majorHAnsi"/>
          <w:kern w:val="0"/>
          <w:lang w:val="en-US"/>
        </w:rPr>
        <w:t xml:space="preserve"> they are easier to measure </w:t>
      </w:r>
      <w:r w:rsidR="00747DFA">
        <w:rPr>
          <w:rFonts w:asciiTheme="majorHAnsi" w:hAnsiTheme="majorHAnsi" w:cstheme="majorHAnsi"/>
          <w:kern w:val="0"/>
          <w:lang w:val="en-US"/>
        </w:rPr>
        <w:t xml:space="preserve">in the field </w:t>
      </w:r>
      <w:r w:rsidR="0076644C">
        <w:rPr>
          <w:rFonts w:asciiTheme="majorHAnsi" w:hAnsiTheme="majorHAnsi" w:cstheme="majorHAnsi"/>
          <w:kern w:val="0"/>
          <w:lang w:val="en-US"/>
        </w:rPr>
        <w:t>and less invasive on</w:t>
      </w:r>
      <w:r w:rsidR="00747DFA">
        <w:rPr>
          <w:rFonts w:asciiTheme="majorHAnsi" w:hAnsiTheme="majorHAnsi" w:cstheme="majorHAnsi"/>
          <w:kern w:val="0"/>
          <w:lang w:val="en-US"/>
        </w:rPr>
        <w:t xml:space="preserve"> biodiversity</w:t>
      </w:r>
      <w:r w:rsidR="0076644C">
        <w:rPr>
          <w:rFonts w:asciiTheme="majorHAnsi" w:hAnsiTheme="majorHAnsi" w:cstheme="majorHAnsi"/>
          <w:kern w:val="0"/>
          <w:lang w:val="en-US"/>
        </w:rPr>
        <w:t>.</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Studies have shown that both </w:t>
      </w:r>
      <w:r w:rsidR="00F40054">
        <w:rPr>
          <w:rFonts w:asciiTheme="majorHAnsi" w:hAnsiTheme="majorHAnsi" w:cstheme="majorHAnsi"/>
          <w:kern w:val="0"/>
          <w:lang w:val="en-US"/>
        </w:rPr>
        <w:t xml:space="preserve">biotic and abiotic component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of infection metrics </w:t>
      </w:r>
      <w:r w:rsidR="00967331">
        <w:rPr>
          <w:rFonts w:asciiTheme="majorHAnsi" w:hAnsiTheme="majorHAnsi" w:cstheme="majorHAnsi"/>
          <w:kern w:val="0"/>
          <w:lang w:val="en-US"/>
        </w:rPr>
        <w:t>at small and large scale</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AD7C5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 complete ecological perspective on these 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both </w:t>
      </w:r>
      <w:r w:rsidR="00FC692E">
        <w:rPr>
          <w:rFonts w:asciiTheme="majorHAnsi" w:hAnsiTheme="majorHAnsi" w:cstheme="majorHAnsi"/>
          <w:kern w:val="0"/>
          <w:lang w:val="en-US"/>
        </w:rPr>
        <w:t xml:space="preserve">abiotic and biotic </w:t>
      </w:r>
      <w:r w:rsidR="00E911BF">
        <w:rPr>
          <w:rFonts w:asciiTheme="majorHAnsi" w:hAnsiTheme="majorHAnsi" w:cstheme="majorHAnsi"/>
          <w:kern w:val="0"/>
          <w:lang w:val="en-US"/>
        </w:rPr>
        <w:t>drivers to highlight process</w:t>
      </w:r>
      <w:r w:rsidR="00747DFA">
        <w:rPr>
          <w:rFonts w:asciiTheme="majorHAnsi" w:hAnsiTheme="majorHAnsi" w:cstheme="majorHAnsi"/>
          <w:kern w:val="0"/>
          <w:lang w:val="en-US"/>
        </w:rPr>
        <w:t>es</w:t>
      </w:r>
      <w:r w:rsidR="00E911BF">
        <w:rPr>
          <w:rFonts w:asciiTheme="majorHAnsi" w:hAnsiTheme="majorHAnsi" w:cstheme="majorHAnsi"/>
          <w:kern w:val="0"/>
          <w:lang w:val="en-US"/>
        </w:rPr>
        <w:t xml:space="preserve"> shaping patterns </w:t>
      </w:r>
      <w:r w:rsidR="00FC692E">
        <w:rPr>
          <w:rFonts w:asciiTheme="majorHAnsi" w:hAnsiTheme="majorHAnsi" w:cstheme="majorHAnsi"/>
          <w:kern w:val="0"/>
          <w:lang w:val="en-US"/>
        </w:rPr>
        <w:t xml:space="preserve">at multiple scales. </w:t>
      </w:r>
      <w:r w:rsidR="006C292D">
        <w:rPr>
          <w:rFonts w:asciiTheme="majorHAnsi" w:hAnsiTheme="majorHAnsi" w:cstheme="majorHAnsi"/>
          <w:kern w:val="0"/>
          <w:lang w:val="en-US"/>
        </w:rPr>
        <w:t>That said</w:t>
      </w:r>
      <w:r w:rsidR="004A25DC">
        <w:rPr>
          <w:rFonts w:asciiTheme="majorHAnsi" w:hAnsiTheme="majorHAnsi" w:cstheme="majorHAnsi"/>
          <w:kern w:val="0"/>
          <w:lang w:val="en-US"/>
        </w:rPr>
        <w:t>, w</w:t>
      </w:r>
      <w:r w:rsidR="004A25DC" w:rsidRPr="004A25DC">
        <w:rPr>
          <w:rFonts w:asciiTheme="majorHAnsi" w:hAnsiTheme="majorHAnsi" w:cstheme="majorHAnsi"/>
          <w:kern w:val="0"/>
          <w:lang w:val="en-US"/>
        </w:rPr>
        <w:t xml:space="preserve">e lack </w:t>
      </w:r>
      <w:r w:rsidR="004A25DC">
        <w:rPr>
          <w:rFonts w:asciiTheme="majorHAnsi" w:hAnsiTheme="majorHAnsi" w:cstheme="majorHAnsi"/>
          <w:kern w:val="0"/>
          <w:lang w:val="en-US"/>
        </w:rPr>
        <w:t xml:space="preserve">crucial </w:t>
      </w:r>
      <w:r w:rsidR="004A25DC" w:rsidRPr="004A25DC">
        <w:rPr>
          <w:rFonts w:asciiTheme="majorHAnsi" w:hAnsiTheme="majorHAnsi" w:cstheme="majorHAnsi"/>
          <w:kern w:val="0"/>
          <w:lang w:val="en-US"/>
        </w:rPr>
        <w:t xml:space="preserve">information </w:t>
      </w:r>
      <w:r w:rsidR="00E911BF">
        <w:rPr>
          <w:rFonts w:asciiTheme="majorHAnsi" w:hAnsiTheme="majorHAnsi" w:cstheme="majorHAnsi"/>
          <w:kern w:val="0"/>
          <w:lang w:val="en-US"/>
        </w:rPr>
        <w:t xml:space="preserve">on how patterns and predictors change across scale </w:t>
      </w:r>
      <w:r w:rsidR="004A25DC" w:rsidRPr="004A25DC">
        <w:rPr>
          <w:rFonts w:asciiTheme="majorHAnsi" w:hAnsiTheme="majorHAnsi" w:cstheme="majorHAnsi"/>
          <w:kern w:val="0"/>
          <w:lang w:val="en-US"/>
        </w:rPr>
        <w:t xml:space="preserve">to properly </w:t>
      </w:r>
      <w:r w:rsidR="004A25DC">
        <w:rPr>
          <w:rFonts w:asciiTheme="majorHAnsi" w:hAnsiTheme="majorHAnsi" w:cstheme="majorHAnsi"/>
          <w:kern w:val="0"/>
          <w:lang w:val="en-US"/>
        </w:rPr>
        <w:t>monitor and</w:t>
      </w:r>
      <w:r w:rsidR="004A25DC" w:rsidRPr="004A25DC">
        <w:rPr>
          <w:rFonts w:asciiTheme="majorHAnsi" w:hAnsiTheme="majorHAnsi" w:cstheme="majorHAnsi"/>
          <w:kern w:val="0"/>
          <w:lang w:val="en-US"/>
        </w:rPr>
        <w:t xml:space="preserve"> managed parasites in freshwater ecosystems</w:t>
      </w:r>
      <w:r w:rsidR="004A25DC">
        <w:rPr>
          <w:rFonts w:asciiTheme="majorHAnsi" w:hAnsiTheme="majorHAnsi" w:cstheme="majorHAnsi"/>
          <w:kern w:val="0"/>
          <w:lang w:val="en-US"/>
        </w:rPr>
        <w:t>.</w:t>
      </w:r>
    </w:p>
    <w:p w14:paraId="7260A385" w14:textId="77BF834F" w:rsidR="00A323FE" w:rsidRDefault="00A323FE" w:rsidP="00F915C7">
      <w:pPr>
        <w:autoSpaceDE w:val="0"/>
        <w:autoSpaceDN w:val="0"/>
        <w:adjustRightInd w:val="0"/>
        <w:spacing w:line="276" w:lineRule="auto"/>
        <w:jc w:val="both"/>
        <w:rPr>
          <w:rFonts w:asciiTheme="majorHAnsi" w:hAnsiTheme="majorHAnsi" w:cstheme="majorHAnsi"/>
          <w:kern w:val="0"/>
          <w:lang w:val="en-US"/>
        </w:rPr>
      </w:pPr>
    </w:p>
    <w:p w14:paraId="47050325" w14:textId="7E94A67A" w:rsidR="00CD0E60" w:rsidDel="00B102D5" w:rsidRDefault="009A6ECE" w:rsidP="00322D01">
      <w:pPr>
        <w:autoSpaceDE w:val="0"/>
        <w:autoSpaceDN w:val="0"/>
        <w:adjustRightInd w:val="0"/>
        <w:spacing w:line="276" w:lineRule="auto"/>
        <w:jc w:val="both"/>
        <w:rPr>
          <w:del w:id="34" w:author="Éric Harvey" w:date="2023-07-13T14:35:00Z"/>
          <w:rFonts w:asciiTheme="majorHAnsi" w:hAnsiTheme="majorHAnsi" w:cstheme="majorHAnsi"/>
          <w:kern w:val="0"/>
          <w:lang w:val="en-US"/>
        </w:rPr>
      </w:pPr>
      <w:r w:rsidRPr="009A6ECE">
        <w:rPr>
          <w:rFonts w:asciiTheme="majorHAnsi" w:hAnsiTheme="majorHAnsi" w:cstheme="majorHAnsi"/>
          <w:b/>
          <w:bCs/>
          <w:kern w:val="0"/>
          <w:lang w:val="en-US"/>
        </w:rPr>
        <w:t>[PAR3]</w:t>
      </w:r>
      <w:r>
        <w:rPr>
          <w:rFonts w:asciiTheme="majorHAnsi" w:hAnsiTheme="majorHAnsi" w:cstheme="majorHAnsi"/>
          <w:kern w:val="0"/>
          <w:lang w:val="en-US"/>
        </w:rPr>
        <w:t xml:space="preserve"> </w:t>
      </w:r>
      <w:r w:rsidR="004A25DC">
        <w:rPr>
          <w:rFonts w:asciiTheme="majorHAnsi" w:hAnsiTheme="majorHAnsi" w:cstheme="majorHAnsi"/>
          <w:kern w:val="0"/>
          <w:lang w:val="en-US"/>
        </w:rPr>
        <w:t>Here, we</w:t>
      </w:r>
      <w:ins w:id="35" w:author="Éric Harvey" w:date="2023-07-13T14:14:00Z">
        <w:r w:rsidR="00770E8E">
          <w:rPr>
            <w:rFonts w:asciiTheme="majorHAnsi" w:hAnsiTheme="majorHAnsi" w:cstheme="majorHAnsi"/>
            <w:kern w:val="0"/>
            <w:lang w:val="en-US"/>
          </w:rPr>
          <w:t xml:space="preserve"> test the effect of spatial s</w:t>
        </w:r>
      </w:ins>
      <w:ins w:id="36" w:author="Éric Harvey" w:date="2023-07-13T14:15:00Z">
        <w:r w:rsidR="00770E8E">
          <w:rPr>
            <w:rFonts w:asciiTheme="majorHAnsi" w:hAnsiTheme="majorHAnsi" w:cstheme="majorHAnsi"/>
            <w:kern w:val="0"/>
            <w:lang w:val="en-US"/>
          </w:rPr>
          <w:t>cale on infection prevalence estimates across different sampling methods</w:t>
        </w:r>
      </w:ins>
      <w:r w:rsidR="004A25DC">
        <w:rPr>
          <w:rFonts w:asciiTheme="majorHAnsi" w:hAnsiTheme="majorHAnsi" w:cstheme="majorHAnsi"/>
          <w:kern w:val="0"/>
          <w:lang w:val="en-US"/>
        </w:rPr>
        <w:t xml:space="preserve"> us</w:t>
      </w:r>
      <w:ins w:id="37" w:author="Éric Harvey" w:date="2023-07-13T14:15:00Z">
        <w:r w:rsidR="00770E8E">
          <w:rPr>
            <w:rFonts w:asciiTheme="majorHAnsi" w:hAnsiTheme="majorHAnsi" w:cstheme="majorHAnsi"/>
            <w:kern w:val="0"/>
            <w:lang w:val="en-US"/>
          </w:rPr>
          <w:t>ing</w:t>
        </w:r>
      </w:ins>
      <w:del w:id="38" w:author="Éric Harvey" w:date="2023-07-13T14:15:00Z">
        <w:r w:rsidR="004A25DC" w:rsidDel="00770E8E">
          <w:rPr>
            <w:rFonts w:asciiTheme="majorHAnsi" w:hAnsiTheme="majorHAnsi" w:cstheme="majorHAnsi"/>
            <w:kern w:val="0"/>
            <w:lang w:val="en-US"/>
          </w:rPr>
          <w:delText>e</w:delText>
        </w:r>
      </w:del>
      <w:r w:rsidR="009C2580">
        <w:rPr>
          <w:rFonts w:asciiTheme="majorHAnsi" w:hAnsiTheme="majorHAnsi" w:cstheme="majorHAnsi"/>
          <w:kern w:val="0"/>
          <w:lang w:val="en-US"/>
        </w:rPr>
        <w:t xml:space="preserve"> </w:t>
      </w:r>
      <w:del w:id="39" w:author="Éric Harvey" w:date="2023-07-13T14:15:00Z">
        <w:r w:rsidR="009C2580" w:rsidDel="00770E8E">
          <w:rPr>
            <w:rFonts w:asciiTheme="majorHAnsi" w:hAnsiTheme="majorHAnsi" w:cstheme="majorHAnsi"/>
            <w:kern w:val="0"/>
            <w:lang w:val="en-US"/>
          </w:rPr>
          <w:delText xml:space="preserve">our own </w:delText>
        </w:r>
        <w:r w:rsidR="00C211BF" w:rsidDel="00770E8E">
          <w:rPr>
            <w:rFonts w:asciiTheme="majorHAnsi" w:hAnsiTheme="majorHAnsi" w:cstheme="majorHAnsi"/>
            <w:kern w:val="0"/>
            <w:lang w:val="en-US"/>
          </w:rPr>
          <w:delText>or</w:delText>
        </w:r>
        <w:r w:rsidR="00747DFA" w:rsidDel="00770E8E">
          <w:rPr>
            <w:rFonts w:asciiTheme="majorHAnsi" w:hAnsiTheme="majorHAnsi" w:cstheme="majorHAnsi"/>
            <w:kern w:val="0"/>
            <w:lang w:val="en-US"/>
          </w:rPr>
          <w:delText>i</w:delText>
        </w:r>
        <w:r w:rsidR="00C211BF" w:rsidDel="00770E8E">
          <w:rPr>
            <w:rFonts w:asciiTheme="majorHAnsi" w:hAnsiTheme="majorHAnsi" w:cstheme="majorHAnsi"/>
            <w:kern w:val="0"/>
            <w:lang w:val="en-US"/>
          </w:rPr>
          <w:delText>ginal</w:delText>
        </w:r>
        <w:r w:rsidR="00747DFA" w:rsidDel="00770E8E">
          <w:rPr>
            <w:rFonts w:asciiTheme="majorHAnsi" w:hAnsiTheme="majorHAnsi" w:cstheme="majorHAnsi"/>
            <w:kern w:val="0"/>
            <w:lang w:val="en-US"/>
          </w:rPr>
          <w:delText xml:space="preserve"> </w:delText>
        </w:r>
        <w:r w:rsidR="00C211BF" w:rsidRPr="00C211BF" w:rsidDel="00770E8E">
          <w:rPr>
            <w:rFonts w:asciiTheme="majorHAnsi" w:hAnsiTheme="majorHAnsi" w:cstheme="majorHAnsi"/>
            <w:kern w:val="0"/>
            <w:highlight w:val="yellow"/>
            <w:lang w:val="en-US"/>
          </w:rPr>
          <w:delText>/empirical</w:delText>
        </w:r>
        <w:r w:rsidR="009C2580" w:rsidDel="00770E8E">
          <w:rPr>
            <w:rFonts w:asciiTheme="majorHAnsi" w:hAnsiTheme="majorHAnsi" w:cstheme="majorHAnsi"/>
            <w:kern w:val="0"/>
            <w:lang w:val="en-US"/>
          </w:rPr>
          <w:delText xml:space="preserve"> </w:delText>
        </w:r>
      </w:del>
      <w:r w:rsidR="009C2580">
        <w:rPr>
          <w:rFonts w:asciiTheme="majorHAnsi" w:hAnsiTheme="majorHAnsi" w:cstheme="majorHAnsi"/>
          <w:kern w:val="0"/>
          <w:lang w:val="en-US"/>
        </w:rPr>
        <w:t>data on the black spot disease in</w:t>
      </w:r>
      <w:ins w:id="40" w:author="Éric Harvey" w:date="2023-07-13T14:17:00Z">
        <w:r w:rsidR="00770E8E">
          <w:rPr>
            <w:rFonts w:asciiTheme="majorHAnsi" w:hAnsiTheme="majorHAnsi" w:cstheme="majorHAnsi"/>
            <w:kern w:val="0"/>
            <w:lang w:val="en-US"/>
          </w:rPr>
          <w:t xml:space="preserve"> </w:t>
        </w:r>
      </w:ins>
      <w:ins w:id="41" w:author="Éric Harvey" w:date="2023-07-13T14:18:00Z">
        <w:r w:rsidR="00770E8E">
          <w:rPr>
            <w:rFonts w:asciiTheme="majorHAnsi" w:hAnsiTheme="majorHAnsi" w:cstheme="majorHAnsi"/>
            <w:kern w:val="0"/>
            <w:lang w:val="en-US"/>
          </w:rPr>
          <w:t>l</w:t>
        </w:r>
      </w:ins>
      <w:del w:id="42" w:author="Éric Harvey" w:date="2023-07-13T14:18:00Z">
        <w:r w:rsidR="009C2580" w:rsidDel="00770E8E">
          <w:rPr>
            <w:rFonts w:asciiTheme="majorHAnsi" w:hAnsiTheme="majorHAnsi" w:cstheme="majorHAnsi"/>
            <w:kern w:val="0"/>
            <w:lang w:val="en-US"/>
          </w:rPr>
          <w:delText xml:space="preserve"> l</w:delText>
        </w:r>
      </w:del>
      <w:r w:rsidR="009C2580">
        <w:rPr>
          <w:rFonts w:asciiTheme="majorHAnsi" w:hAnsiTheme="majorHAnsi" w:cstheme="majorHAnsi"/>
          <w:kern w:val="0"/>
          <w:lang w:val="en-US"/>
        </w:rPr>
        <w:t>ittoral fish communities</w:t>
      </w:r>
      <w:ins w:id="43" w:author="Éric Harvey" w:date="2023-07-13T14:18:00Z">
        <w:r w:rsidR="00770E8E">
          <w:rPr>
            <w:rFonts w:asciiTheme="majorHAnsi" w:hAnsiTheme="majorHAnsi" w:cstheme="majorHAnsi"/>
            <w:kern w:val="0"/>
            <w:lang w:val="en-US"/>
          </w:rPr>
          <w:t xml:space="preserve"> </w:t>
        </w:r>
        <w:r w:rsidR="00770E8E">
          <w:rPr>
            <w:rFonts w:asciiTheme="majorHAnsi" w:hAnsiTheme="majorHAnsi" w:cstheme="majorHAnsi"/>
            <w:kern w:val="0"/>
            <w:lang w:val="en-US"/>
          </w:rPr>
          <w:lastRenderedPageBreak/>
          <w:t>across X lakes varying in morphometr</w:t>
        </w:r>
        <w:r w:rsidR="00DE3D4C">
          <w:rPr>
            <w:rFonts w:asciiTheme="majorHAnsi" w:hAnsiTheme="majorHAnsi" w:cstheme="majorHAnsi"/>
            <w:kern w:val="0"/>
            <w:lang w:val="en-US"/>
          </w:rPr>
          <w:t>ic attributes and local conditions</w:t>
        </w:r>
      </w:ins>
      <w:del w:id="44" w:author="Éric Harvey" w:date="2023-07-13T14:15:00Z">
        <w:r w:rsidR="009C2580" w:rsidDel="00770E8E">
          <w:rPr>
            <w:rFonts w:asciiTheme="majorHAnsi" w:hAnsiTheme="majorHAnsi" w:cstheme="majorHAnsi"/>
            <w:kern w:val="0"/>
            <w:lang w:val="en-US"/>
          </w:rPr>
          <w:delText xml:space="preserve"> to address </w:delText>
        </w:r>
        <w:r w:rsidR="00600CC5" w:rsidDel="00770E8E">
          <w:rPr>
            <w:rFonts w:asciiTheme="majorHAnsi" w:hAnsiTheme="majorHAnsi" w:cstheme="majorHAnsi"/>
            <w:kern w:val="0"/>
            <w:lang w:val="en-US"/>
          </w:rPr>
          <w:delText xml:space="preserve">the </w:delText>
        </w:r>
        <w:r w:rsidR="009C2580" w:rsidDel="00770E8E">
          <w:rPr>
            <w:rFonts w:asciiTheme="majorHAnsi" w:hAnsiTheme="majorHAnsi" w:cstheme="majorHAnsi"/>
            <w:kern w:val="0"/>
            <w:lang w:val="en-US"/>
          </w:rPr>
          <w:delText>importance of scaling in spatial parasitology studies</w:delText>
        </w:r>
      </w:del>
      <w:r w:rsidR="009C2580">
        <w:rPr>
          <w:rFonts w:asciiTheme="majorHAnsi" w:hAnsiTheme="majorHAnsi" w:cstheme="majorHAnsi"/>
          <w:kern w:val="0"/>
          <w:lang w:val="en-US"/>
        </w:rPr>
        <w:t xml:space="preserve">. </w:t>
      </w:r>
      <w:r w:rsidR="00600CC5">
        <w:rPr>
          <w:rFonts w:asciiTheme="majorHAnsi" w:hAnsiTheme="majorHAnsi" w:cstheme="majorHAnsi"/>
          <w:kern w:val="0"/>
          <w:lang w:val="en-US"/>
        </w:rPr>
        <w:t xml:space="preserve">We </w:t>
      </w:r>
      <w:r w:rsidR="00747DFA">
        <w:rPr>
          <w:rFonts w:asciiTheme="majorHAnsi" w:hAnsiTheme="majorHAnsi" w:cstheme="majorHAnsi"/>
          <w:kern w:val="0"/>
          <w:lang w:val="en-US"/>
        </w:rPr>
        <w:t xml:space="preserve">analyze infection prevalence data </w:t>
      </w:r>
      <w:r>
        <w:rPr>
          <w:rFonts w:asciiTheme="majorHAnsi" w:hAnsiTheme="majorHAnsi" w:cstheme="majorHAnsi"/>
          <w:kern w:val="0"/>
          <w:lang w:val="en-US"/>
        </w:rPr>
        <w:t xml:space="preserve">through three </w:t>
      </w:r>
      <w:r w:rsidR="00747DFA">
        <w:rPr>
          <w:rFonts w:asciiTheme="majorHAnsi" w:hAnsiTheme="majorHAnsi" w:cstheme="majorHAnsi"/>
          <w:kern w:val="0"/>
          <w:lang w:val="en-US"/>
        </w:rPr>
        <w:t>scale levels</w:t>
      </w:r>
      <w:r>
        <w:rPr>
          <w:rFonts w:asciiTheme="majorHAnsi" w:hAnsiTheme="majorHAnsi" w:cstheme="majorHAnsi"/>
          <w:kern w:val="0"/>
          <w:lang w:val="en-US"/>
        </w:rPr>
        <w:t xml:space="preserve"> </w:t>
      </w:r>
      <w:r w:rsidR="00600CC5" w:rsidRPr="009A6ECE">
        <w:rPr>
          <w:rFonts w:asciiTheme="majorHAnsi" w:hAnsiTheme="majorHAnsi" w:cstheme="majorHAnsi"/>
          <w:b/>
          <w:bCs/>
          <w:kern w:val="0"/>
          <w:lang w:val="en-US"/>
        </w:rPr>
        <w:t xml:space="preserve">(1) </w:t>
      </w:r>
      <w:r>
        <w:rPr>
          <w:rFonts w:asciiTheme="majorHAnsi" w:hAnsiTheme="majorHAnsi" w:cstheme="majorHAnsi"/>
          <w:kern w:val="0"/>
          <w:lang w:val="en-US"/>
        </w:rPr>
        <w:t>Regional-scale –</w:t>
      </w:r>
      <w:r w:rsidR="00747DFA">
        <w:rPr>
          <w:rFonts w:asciiTheme="majorHAnsi" w:hAnsiTheme="majorHAnsi" w:cstheme="majorHAnsi"/>
          <w:kern w:val="0"/>
          <w:lang w:val="en-US"/>
        </w:rPr>
        <w:t xml:space="preserve"> </w:t>
      </w:r>
      <w:r w:rsidR="00600CC5">
        <w:rPr>
          <w:rFonts w:asciiTheme="majorHAnsi" w:hAnsiTheme="majorHAnsi" w:cstheme="majorHAnsi"/>
          <w:kern w:val="0"/>
          <w:lang w:val="en-US"/>
        </w:rPr>
        <w:t>effect of random sampling on prevalence estimatio</w:t>
      </w:r>
      <w:r>
        <w:rPr>
          <w:rFonts w:asciiTheme="majorHAnsi" w:hAnsiTheme="majorHAnsi" w:cstheme="majorHAnsi"/>
          <w:kern w:val="0"/>
          <w:lang w:val="en-US"/>
        </w:rPr>
        <w:t>n</w:t>
      </w:r>
      <w:r w:rsidR="00600CC5">
        <w:rPr>
          <w:rFonts w:asciiTheme="majorHAnsi" w:hAnsiTheme="majorHAnsi" w:cstheme="majorHAnsi"/>
          <w:kern w:val="0"/>
          <w:lang w:val="en-US"/>
        </w:rPr>
        <w:t xml:space="preserve">, </w:t>
      </w:r>
      <w:r w:rsidR="00600CC5" w:rsidRPr="009A6ECE">
        <w:rPr>
          <w:rFonts w:asciiTheme="majorHAnsi" w:hAnsiTheme="majorHAnsi" w:cstheme="majorHAnsi"/>
          <w:b/>
          <w:bCs/>
          <w:kern w:val="0"/>
          <w:lang w:val="en-US"/>
        </w:rPr>
        <w:t xml:space="preserve">(2) </w:t>
      </w:r>
      <w:r>
        <w:rPr>
          <w:rFonts w:asciiTheme="majorHAnsi" w:hAnsiTheme="majorHAnsi" w:cstheme="majorHAnsi"/>
          <w:kern w:val="0"/>
          <w:lang w:val="en-US"/>
        </w:rPr>
        <w:t>Local-scale –</w:t>
      </w:r>
      <w:r w:rsidR="00747DFA">
        <w:rPr>
          <w:rFonts w:asciiTheme="majorHAnsi" w:hAnsiTheme="majorHAnsi" w:cstheme="majorHAnsi"/>
          <w:kern w:val="0"/>
          <w:lang w:val="en-US"/>
        </w:rPr>
        <w:t xml:space="preserve"> </w:t>
      </w:r>
      <w:r w:rsidR="00600CC5">
        <w:rPr>
          <w:rFonts w:asciiTheme="majorHAnsi" w:hAnsiTheme="majorHAnsi" w:cstheme="majorHAnsi"/>
          <w:kern w:val="0"/>
          <w:lang w:val="en-US"/>
        </w:rPr>
        <w:t>distribution of observed prevalence measure</w:t>
      </w:r>
      <w:r>
        <w:rPr>
          <w:rFonts w:asciiTheme="majorHAnsi" w:hAnsiTheme="majorHAnsi" w:cstheme="majorHAnsi"/>
          <w:kern w:val="0"/>
          <w:lang w:val="en-US"/>
        </w:rPr>
        <w:t xml:space="preserve">, </w:t>
      </w:r>
      <w:r w:rsidRPr="009A6ECE">
        <w:rPr>
          <w:rFonts w:asciiTheme="majorHAnsi" w:hAnsiTheme="majorHAnsi" w:cstheme="majorHAnsi"/>
          <w:b/>
          <w:bCs/>
          <w:kern w:val="0"/>
          <w:lang w:val="en-US"/>
        </w:rPr>
        <w:t>(3)</w:t>
      </w:r>
      <w:r>
        <w:rPr>
          <w:rFonts w:asciiTheme="majorHAnsi" w:hAnsiTheme="majorHAnsi" w:cstheme="majorHAnsi"/>
          <w:kern w:val="0"/>
          <w:lang w:val="en-US"/>
        </w:rPr>
        <w:t xml:space="preserve"> Fine-scale – identify ecological predictors of prevalence infection.</w:t>
      </w:r>
      <w:ins w:id="45" w:author="Éric Harvey" w:date="2023-07-13T14:16:00Z">
        <w:r w:rsidR="00770E8E">
          <w:rPr>
            <w:rFonts w:asciiTheme="majorHAnsi" w:hAnsiTheme="majorHAnsi" w:cstheme="majorHAnsi"/>
            <w:kern w:val="0"/>
            <w:lang w:val="en-US"/>
          </w:rPr>
          <w:t xml:space="preserve"> For </w:t>
        </w:r>
      </w:ins>
      <w:ins w:id="46" w:author="Éric Harvey" w:date="2023-07-13T14:17:00Z">
        <w:r w:rsidR="00770E8E">
          <w:rPr>
            <w:rFonts w:asciiTheme="majorHAnsi" w:hAnsiTheme="majorHAnsi" w:cstheme="majorHAnsi"/>
            <w:kern w:val="0"/>
            <w:lang w:val="en-US"/>
          </w:rPr>
          <w:t>regional scale</w:t>
        </w:r>
      </w:ins>
      <w:ins w:id="47" w:author="Éric Harvey" w:date="2023-07-13T14:16:00Z">
        <w:r w:rsidR="00770E8E">
          <w:rPr>
            <w:rFonts w:asciiTheme="majorHAnsi" w:hAnsiTheme="majorHAnsi" w:cstheme="majorHAnsi"/>
            <w:kern w:val="0"/>
            <w:lang w:val="en-US"/>
          </w:rPr>
          <w:t xml:space="preserve"> estimates we used random prevalence accumulation curves</w:t>
        </w:r>
      </w:ins>
      <w:ins w:id="48" w:author="Éric Harvey" w:date="2023-07-13T14:17:00Z">
        <w:r w:rsidR="00770E8E">
          <w:rPr>
            <w:rFonts w:asciiTheme="majorHAnsi" w:hAnsiTheme="majorHAnsi" w:cstheme="majorHAnsi"/>
            <w:kern w:val="0"/>
            <w:lang w:val="en-US"/>
          </w:rPr>
          <w:t xml:space="preserve"> by </w:t>
        </w:r>
      </w:ins>
      <w:ins w:id="49" w:author="Éric Harvey" w:date="2023-07-13T14:19:00Z">
        <w:r w:rsidR="00DE3D4C">
          <w:rPr>
            <w:rFonts w:asciiTheme="majorHAnsi" w:hAnsiTheme="majorHAnsi" w:cstheme="majorHAnsi"/>
            <w:kern w:val="0"/>
            <w:lang w:val="en-US"/>
          </w:rPr>
          <w:t>re-</w:t>
        </w:r>
      </w:ins>
      <w:ins w:id="50" w:author="Éric Harvey" w:date="2023-07-13T14:17:00Z">
        <w:r w:rsidR="00770E8E">
          <w:rPr>
            <w:rFonts w:asciiTheme="majorHAnsi" w:hAnsiTheme="majorHAnsi" w:cstheme="majorHAnsi"/>
            <w:kern w:val="0"/>
            <w:lang w:val="en-US"/>
          </w:rPr>
          <w:t xml:space="preserve">sampling </w:t>
        </w:r>
      </w:ins>
      <w:ins w:id="51" w:author="Éric Harvey" w:date="2023-07-13T14:19:00Z">
        <w:r w:rsidR="00DE3D4C">
          <w:rPr>
            <w:rFonts w:asciiTheme="majorHAnsi" w:hAnsiTheme="majorHAnsi" w:cstheme="majorHAnsi"/>
            <w:kern w:val="0"/>
            <w:lang w:val="en-US"/>
          </w:rPr>
          <w:t>across lakes. This approach allo</w:t>
        </w:r>
      </w:ins>
      <w:ins w:id="52" w:author="Éric Harvey" w:date="2023-07-13T14:20:00Z">
        <w:r w:rsidR="00DE3D4C">
          <w:rPr>
            <w:rFonts w:asciiTheme="majorHAnsi" w:hAnsiTheme="majorHAnsi" w:cstheme="majorHAnsi"/>
            <w:kern w:val="0"/>
            <w:lang w:val="en-US"/>
          </w:rPr>
          <w:t>ws us to compare</w:t>
        </w:r>
      </w:ins>
      <w:ins w:id="53" w:author="Éric Harvey" w:date="2023-07-13T14:21:00Z">
        <w:r w:rsidR="00DE3D4C">
          <w:rPr>
            <w:rFonts w:asciiTheme="majorHAnsi" w:hAnsiTheme="majorHAnsi" w:cstheme="majorHAnsi"/>
            <w:kern w:val="0"/>
            <w:lang w:val="en-US"/>
          </w:rPr>
          <w:t xml:space="preserve"> regional-scale</w:t>
        </w:r>
      </w:ins>
      <w:ins w:id="54" w:author="Éric Harvey" w:date="2023-07-13T14:20:00Z">
        <w:r w:rsidR="00DE3D4C">
          <w:rPr>
            <w:rFonts w:asciiTheme="majorHAnsi" w:hAnsiTheme="majorHAnsi" w:cstheme="majorHAnsi"/>
            <w:kern w:val="0"/>
            <w:lang w:val="en-US"/>
          </w:rPr>
          <w:t xml:space="preserve"> prevalence estimates (and associated variance) </w:t>
        </w:r>
      </w:ins>
      <w:ins w:id="55" w:author="Éric Harvey" w:date="2023-07-13T14:21:00Z">
        <w:r w:rsidR="00DE3D4C">
          <w:rPr>
            <w:rFonts w:asciiTheme="majorHAnsi" w:hAnsiTheme="majorHAnsi" w:cstheme="majorHAnsi"/>
            <w:kern w:val="0"/>
            <w:lang w:val="en-US"/>
          </w:rPr>
          <w:t>among different sam</w:t>
        </w:r>
      </w:ins>
      <w:ins w:id="56" w:author="Éric Harvey" w:date="2023-07-13T14:22:00Z">
        <w:r w:rsidR="00DE3D4C">
          <w:rPr>
            <w:rFonts w:asciiTheme="majorHAnsi" w:hAnsiTheme="majorHAnsi" w:cstheme="majorHAnsi"/>
            <w:kern w:val="0"/>
            <w:lang w:val="en-US"/>
          </w:rPr>
          <w:t>pling methods along a gradient of increasing sampling effort (or area sampled)</w:t>
        </w:r>
      </w:ins>
      <w:ins w:id="57" w:author="Éric Harvey" w:date="2023-07-13T14:23:00Z">
        <w:r w:rsidR="00DE3D4C">
          <w:rPr>
            <w:rFonts w:asciiTheme="majorHAnsi" w:hAnsiTheme="majorHAnsi" w:cstheme="majorHAnsi"/>
            <w:kern w:val="0"/>
            <w:lang w:val="en-US"/>
          </w:rPr>
          <w:t xml:space="preserve">. Akin to interpretations of species-area relationships, </w:t>
        </w:r>
      </w:ins>
      <w:ins w:id="58" w:author="Éric Harvey" w:date="2023-07-13T14:24:00Z">
        <w:r w:rsidR="00DE3D4C">
          <w:rPr>
            <w:rFonts w:asciiTheme="majorHAnsi" w:hAnsiTheme="majorHAnsi" w:cstheme="majorHAnsi"/>
            <w:kern w:val="0"/>
            <w:lang w:val="en-US"/>
          </w:rPr>
          <w:t>the accumulation curves can show</w:t>
        </w:r>
      </w:ins>
      <w:ins w:id="59" w:author="Éric Harvey" w:date="2023-07-13T14:25:00Z">
        <w:r w:rsidR="00DE3D4C">
          <w:rPr>
            <w:rFonts w:asciiTheme="majorHAnsi" w:hAnsiTheme="majorHAnsi" w:cstheme="majorHAnsi"/>
            <w:kern w:val="0"/>
            <w:lang w:val="en-US"/>
          </w:rPr>
          <w:t xml:space="preserve"> </w:t>
        </w:r>
      </w:ins>
      <w:ins w:id="60" w:author="Éric Harvey" w:date="2023-07-13T14:37:00Z">
        <w:r w:rsidR="00B102D5">
          <w:rPr>
            <w:rFonts w:asciiTheme="majorHAnsi" w:hAnsiTheme="majorHAnsi" w:cstheme="majorHAnsi"/>
            <w:kern w:val="0"/>
            <w:lang w:val="en-US"/>
          </w:rPr>
          <w:t>evidence</w:t>
        </w:r>
      </w:ins>
      <w:ins w:id="61" w:author="Éric Harvey" w:date="2023-07-13T14:25:00Z">
        <w:r w:rsidR="00DE3D4C">
          <w:rPr>
            <w:rFonts w:asciiTheme="majorHAnsi" w:hAnsiTheme="majorHAnsi" w:cstheme="majorHAnsi"/>
            <w:kern w:val="0"/>
            <w:lang w:val="en-US"/>
          </w:rPr>
          <w:t xml:space="preserve"> for</w:t>
        </w:r>
      </w:ins>
      <w:ins w:id="62" w:author="Éric Harvey" w:date="2023-07-13T14:24:00Z">
        <w:r w:rsidR="00DE3D4C">
          <w:rPr>
            <w:rFonts w:asciiTheme="majorHAnsi" w:hAnsiTheme="majorHAnsi" w:cstheme="majorHAnsi"/>
            <w:kern w:val="0"/>
            <w:lang w:val="en-US"/>
          </w:rPr>
          <w:t xml:space="preserve"> scale-inva</w:t>
        </w:r>
      </w:ins>
      <w:ins w:id="63" w:author="Éric Harvey" w:date="2023-07-13T14:25:00Z">
        <w:r w:rsidR="00DE3D4C">
          <w:rPr>
            <w:rFonts w:asciiTheme="majorHAnsi" w:hAnsiTheme="majorHAnsi" w:cstheme="majorHAnsi"/>
            <w:kern w:val="0"/>
            <w:lang w:val="en-US"/>
          </w:rPr>
          <w:t>riance (“flat curve”, infection prevalence does not change with increasing sampled area</w:t>
        </w:r>
      </w:ins>
      <w:ins w:id="64" w:author="Éric Harvey" w:date="2023-07-13T14:26:00Z">
        <w:r w:rsidR="00DE3D4C">
          <w:rPr>
            <w:rFonts w:asciiTheme="majorHAnsi" w:hAnsiTheme="majorHAnsi" w:cstheme="majorHAnsi"/>
            <w:kern w:val="0"/>
            <w:lang w:val="en-US"/>
          </w:rPr>
          <w:t xml:space="preserve"> because it is well-mixed</w:t>
        </w:r>
      </w:ins>
      <w:ins w:id="65" w:author="Éric Harvey" w:date="2023-07-13T14:27:00Z">
        <w:r w:rsidR="00DE3D4C">
          <w:rPr>
            <w:rFonts w:asciiTheme="majorHAnsi" w:hAnsiTheme="majorHAnsi" w:cstheme="majorHAnsi"/>
            <w:kern w:val="0"/>
            <w:lang w:val="en-US"/>
          </w:rPr>
          <w:t xml:space="preserve"> across samples</w:t>
        </w:r>
      </w:ins>
      <w:ins w:id="66" w:author="Éric Harvey" w:date="2023-07-13T14:25:00Z">
        <w:r w:rsidR="00DE3D4C">
          <w:rPr>
            <w:rFonts w:asciiTheme="majorHAnsi" w:hAnsiTheme="majorHAnsi" w:cstheme="majorHAnsi"/>
            <w:kern w:val="0"/>
            <w:lang w:val="en-US"/>
          </w:rPr>
          <w:t xml:space="preserve">) or for </w:t>
        </w:r>
      </w:ins>
      <w:ins w:id="67" w:author="Éric Harvey" w:date="2023-07-13T14:27:00Z">
        <w:r w:rsidR="00DE3D4C">
          <w:rPr>
            <w:rFonts w:asciiTheme="majorHAnsi" w:hAnsiTheme="majorHAnsi" w:cstheme="majorHAnsi"/>
            <w:kern w:val="0"/>
            <w:lang w:val="en-US"/>
          </w:rPr>
          <w:t>spatial aggregation (the number of</w:t>
        </w:r>
      </w:ins>
      <w:ins w:id="68" w:author="Éric Harvey" w:date="2023-07-13T14:37:00Z">
        <w:r w:rsidR="00B102D5">
          <w:rPr>
            <w:rFonts w:asciiTheme="majorHAnsi" w:hAnsiTheme="majorHAnsi" w:cstheme="majorHAnsi"/>
            <w:kern w:val="0"/>
            <w:lang w:val="en-US"/>
          </w:rPr>
          <w:t xml:space="preserve"> infected</w:t>
        </w:r>
      </w:ins>
      <w:ins w:id="69" w:author="Éric Harvey" w:date="2023-07-13T14:27:00Z">
        <w:r w:rsidR="00DE3D4C">
          <w:rPr>
            <w:rFonts w:asciiTheme="majorHAnsi" w:hAnsiTheme="majorHAnsi" w:cstheme="majorHAnsi"/>
            <w:kern w:val="0"/>
            <w:lang w:val="en-US"/>
          </w:rPr>
          <w:t xml:space="preserve"> individual</w:t>
        </w:r>
      </w:ins>
      <w:ins w:id="70" w:author="Juliane Vigneault" w:date="2023-07-17T10:06:00Z">
        <w:r w:rsidR="00CD2F2F">
          <w:rPr>
            <w:rFonts w:asciiTheme="majorHAnsi" w:hAnsiTheme="majorHAnsi" w:cstheme="majorHAnsi"/>
            <w:kern w:val="0"/>
            <w:lang w:val="en-US"/>
          </w:rPr>
          <w:t>s</w:t>
        </w:r>
      </w:ins>
      <w:ins w:id="71" w:author="Éric Harvey" w:date="2023-07-13T14:27:00Z">
        <w:r w:rsidR="00DE3D4C">
          <w:rPr>
            <w:rFonts w:asciiTheme="majorHAnsi" w:hAnsiTheme="majorHAnsi" w:cstheme="majorHAnsi"/>
            <w:kern w:val="0"/>
            <w:lang w:val="en-US"/>
          </w:rPr>
          <w:t xml:space="preserve"> sampled va</w:t>
        </w:r>
      </w:ins>
      <w:ins w:id="72" w:author="Éric Harvey" w:date="2023-07-13T14:28:00Z">
        <w:r w:rsidR="00DE3D4C">
          <w:rPr>
            <w:rFonts w:asciiTheme="majorHAnsi" w:hAnsiTheme="majorHAnsi" w:cstheme="majorHAnsi"/>
            <w:kern w:val="0"/>
            <w:lang w:val="en-US"/>
          </w:rPr>
          <w:t xml:space="preserve">ry non-linearly with the number of individual sampled). </w:t>
        </w:r>
      </w:ins>
      <w:ins w:id="73" w:author="Éric Harvey" w:date="2023-07-13T14:29:00Z">
        <w:r w:rsidR="00B102D5">
          <w:rPr>
            <w:rFonts w:asciiTheme="majorHAnsi" w:hAnsiTheme="majorHAnsi" w:cstheme="majorHAnsi"/>
            <w:kern w:val="0"/>
            <w:lang w:val="en-US"/>
          </w:rPr>
          <w:t xml:space="preserve">Patterns of regional-scale estimates from random sampling can be caused by different underlying local patterns of infections. </w:t>
        </w:r>
      </w:ins>
      <w:ins w:id="74" w:author="Éric Harvey" w:date="2023-07-13T14:30:00Z">
        <w:r w:rsidR="00B102D5">
          <w:rPr>
            <w:rFonts w:asciiTheme="majorHAnsi" w:hAnsiTheme="majorHAnsi" w:cstheme="majorHAnsi"/>
            <w:kern w:val="0"/>
            <w:lang w:val="en-US"/>
          </w:rPr>
          <w:t>For instance, a regional prevalence of 20% could be caused by all lakes being at 20% or by all lakes being at 20</w:t>
        </w:r>
      </w:ins>
      <w:ins w:id="75" w:author="Éric Harvey" w:date="2023-07-13T14:31:00Z">
        <w:r w:rsidR="00B102D5">
          <w:rPr>
            <w:rFonts w:asciiTheme="majorHAnsi" w:hAnsiTheme="majorHAnsi" w:cstheme="majorHAnsi"/>
            <w:kern w:val="0"/>
            <w:lang w:val="en-US"/>
          </w:rPr>
          <w:t>%</w:t>
        </w:r>
      </w:ins>
      <w:ins w:id="76" w:author="Éric Harvey" w:date="2023-07-13T14:30:00Z">
        <w:r w:rsidR="00B102D5">
          <w:rPr>
            <w:rFonts w:asciiTheme="majorHAnsi" w:hAnsiTheme="majorHAnsi" w:cstheme="majorHAnsi"/>
            <w:kern w:val="0"/>
            <w:lang w:val="en-US"/>
          </w:rPr>
          <w:t xml:space="preserve"> on average (e.g., half at 0% and </w:t>
        </w:r>
      </w:ins>
      <w:ins w:id="77" w:author="Éric Harvey" w:date="2023-07-13T14:31:00Z">
        <w:r w:rsidR="00B102D5">
          <w:rPr>
            <w:rFonts w:asciiTheme="majorHAnsi" w:hAnsiTheme="majorHAnsi" w:cstheme="majorHAnsi"/>
            <w:kern w:val="0"/>
            <w:lang w:val="en-US"/>
          </w:rPr>
          <w:t>half at 40%). Thus, investigating local-scale patterns is important to bring the necessary nuances on the regional-sc</w:t>
        </w:r>
      </w:ins>
      <w:ins w:id="78" w:author="Éric Harvey" w:date="2023-07-13T14:32:00Z">
        <w:r w:rsidR="00B102D5">
          <w:rPr>
            <w:rFonts w:asciiTheme="majorHAnsi" w:hAnsiTheme="majorHAnsi" w:cstheme="majorHAnsi"/>
            <w:kern w:val="0"/>
            <w:lang w:val="en-US"/>
          </w:rPr>
          <w:t>ale estimates and to infer processes properly. The final step was to use a suit of</w:t>
        </w:r>
      </w:ins>
      <w:ins w:id="79" w:author="Éric Harvey" w:date="2023-07-13T14:33:00Z">
        <w:r w:rsidR="00B102D5">
          <w:rPr>
            <w:rFonts w:asciiTheme="majorHAnsi" w:hAnsiTheme="majorHAnsi" w:cstheme="majorHAnsi"/>
            <w:kern w:val="0"/>
            <w:lang w:val="en-US"/>
          </w:rPr>
          <w:t xml:space="preserve"> deterministic</w:t>
        </w:r>
      </w:ins>
      <w:ins w:id="80" w:author="Éric Harvey" w:date="2023-07-13T14:32:00Z">
        <w:r w:rsidR="00B102D5">
          <w:rPr>
            <w:rFonts w:asciiTheme="majorHAnsi" w:hAnsiTheme="majorHAnsi" w:cstheme="majorHAnsi"/>
            <w:kern w:val="0"/>
            <w:lang w:val="en-US"/>
          </w:rPr>
          <w:t xml:space="preserve"> environmental predictors at both local</w:t>
        </w:r>
      </w:ins>
      <w:ins w:id="81" w:author="Éric Harvey" w:date="2023-07-13T14:33:00Z">
        <w:r w:rsidR="00B102D5">
          <w:rPr>
            <w:rFonts w:asciiTheme="majorHAnsi" w:hAnsiTheme="majorHAnsi" w:cstheme="majorHAnsi"/>
            <w:kern w:val="0"/>
            <w:lang w:val="en-US"/>
          </w:rPr>
          <w:t xml:space="preserve"> and regional scales to understand the observed infection prevalence and explore whether some </w:t>
        </w:r>
      </w:ins>
      <w:ins w:id="82" w:author="Éric Harvey" w:date="2023-07-13T14:34:00Z">
        <w:r w:rsidR="00B102D5">
          <w:rPr>
            <w:rFonts w:asciiTheme="majorHAnsi" w:hAnsiTheme="majorHAnsi" w:cstheme="majorHAnsi"/>
            <w:kern w:val="0"/>
            <w:lang w:val="en-US"/>
          </w:rPr>
          <w:t>indicators could be useful for management of parasite infections in fish communities at local and regional scales</w:t>
        </w:r>
      </w:ins>
      <w:ins w:id="83" w:author="Éric Harvey" w:date="2023-07-13T14:33:00Z">
        <w:r w:rsidR="00B102D5">
          <w:rPr>
            <w:rFonts w:asciiTheme="majorHAnsi" w:hAnsiTheme="majorHAnsi" w:cstheme="majorHAnsi"/>
            <w:kern w:val="0"/>
            <w:lang w:val="en-US"/>
          </w:rPr>
          <w:t xml:space="preserve">. </w:t>
        </w:r>
      </w:ins>
    </w:p>
    <w:p w14:paraId="06B88D94" w14:textId="77777777" w:rsidR="00CD0E60" w:rsidDel="00B102D5" w:rsidRDefault="00CD0E60" w:rsidP="00F915C7">
      <w:pPr>
        <w:autoSpaceDE w:val="0"/>
        <w:autoSpaceDN w:val="0"/>
        <w:adjustRightInd w:val="0"/>
        <w:spacing w:line="276" w:lineRule="auto"/>
        <w:rPr>
          <w:del w:id="84" w:author="Éric Harvey" w:date="2023-07-13T14:35:00Z"/>
          <w:rFonts w:asciiTheme="majorHAnsi" w:hAnsiTheme="majorHAnsi" w:cstheme="majorHAnsi"/>
          <w:kern w:val="0"/>
          <w:lang w:val="en-US"/>
        </w:rPr>
      </w:pPr>
    </w:p>
    <w:p w14:paraId="5F4C4BD9" w14:textId="773A52A2" w:rsidR="005A4478" w:rsidRDefault="00C6450D">
      <w:pPr>
        <w:autoSpaceDE w:val="0"/>
        <w:autoSpaceDN w:val="0"/>
        <w:adjustRightInd w:val="0"/>
        <w:spacing w:line="276" w:lineRule="auto"/>
        <w:jc w:val="both"/>
        <w:rPr>
          <w:rFonts w:asciiTheme="majorHAnsi" w:hAnsiTheme="majorHAnsi" w:cstheme="majorHAnsi"/>
          <w:kern w:val="0"/>
          <w:lang w:val="en-US"/>
        </w:rPr>
        <w:pPrChange w:id="85" w:author="Éric Harvey" w:date="2023-07-13T14:35:00Z">
          <w:pPr>
            <w:autoSpaceDE w:val="0"/>
            <w:autoSpaceDN w:val="0"/>
            <w:adjustRightInd w:val="0"/>
            <w:spacing w:line="276" w:lineRule="auto"/>
            <w:ind w:firstLine="708"/>
            <w:jc w:val="both"/>
          </w:pPr>
        </w:pPrChange>
      </w:pPr>
      <w:r w:rsidRPr="00C6450D">
        <w:rPr>
          <w:rFonts w:asciiTheme="majorHAnsi" w:hAnsiTheme="majorHAnsi" w:cstheme="majorHAnsi"/>
          <w:kern w:val="0"/>
          <w:lang w:val="en-US"/>
        </w:rPr>
        <w:t xml:space="preserve">Our goal here </w:t>
      </w:r>
      <w:ins w:id="86" w:author="Éric Harvey" w:date="2023-07-13T14:35:00Z">
        <w:r w:rsidR="00B102D5">
          <w:rPr>
            <w:rFonts w:asciiTheme="majorHAnsi" w:hAnsiTheme="majorHAnsi" w:cstheme="majorHAnsi"/>
            <w:kern w:val="0"/>
            <w:lang w:val="en-US"/>
          </w:rPr>
          <w:t>was</w:t>
        </w:r>
      </w:ins>
      <w:del w:id="87" w:author="Éric Harvey" w:date="2023-07-13T14:35:00Z">
        <w:r w:rsidRPr="00C6450D" w:rsidDel="00B102D5">
          <w:rPr>
            <w:rFonts w:asciiTheme="majorHAnsi" w:hAnsiTheme="majorHAnsi" w:cstheme="majorHAnsi"/>
            <w:kern w:val="0"/>
            <w:lang w:val="en-US"/>
          </w:rPr>
          <w:delText>is</w:delText>
        </w:r>
      </w:del>
      <w:r w:rsidRPr="00C6450D">
        <w:rPr>
          <w:rFonts w:asciiTheme="majorHAnsi" w:hAnsiTheme="majorHAnsi" w:cstheme="majorHAnsi"/>
          <w:kern w:val="0"/>
          <w:lang w:val="en-US"/>
        </w:rPr>
        <w:t xml:space="preserve"> not to make prediction on spatial distribution of </w:t>
      </w:r>
      <w:r>
        <w:rPr>
          <w:rFonts w:asciiTheme="majorHAnsi" w:hAnsiTheme="majorHAnsi" w:cstheme="majorHAnsi"/>
          <w:kern w:val="0"/>
          <w:lang w:val="en-US"/>
        </w:rPr>
        <w:t xml:space="preserve">the </w:t>
      </w:r>
      <w:r w:rsidRPr="00C6450D">
        <w:rPr>
          <w:rFonts w:asciiTheme="majorHAnsi" w:hAnsiTheme="majorHAnsi" w:cstheme="majorHAnsi"/>
          <w:kern w:val="0"/>
          <w:lang w:val="en-US"/>
        </w:rPr>
        <w:t>parasite but</w:t>
      </w:r>
      <w:r w:rsidR="00322D01">
        <w:rPr>
          <w:rFonts w:asciiTheme="majorHAnsi" w:hAnsiTheme="majorHAnsi" w:cstheme="majorHAnsi"/>
          <w:kern w:val="0"/>
          <w:lang w:val="en-US"/>
        </w:rPr>
        <w:t xml:space="preserve"> </w:t>
      </w:r>
      <w:r w:rsidRPr="00C6450D">
        <w:rPr>
          <w:rFonts w:asciiTheme="majorHAnsi" w:hAnsiTheme="majorHAnsi" w:cstheme="majorHAnsi"/>
          <w:kern w:val="0"/>
          <w:lang w:val="en-US"/>
        </w:rPr>
        <w:t xml:space="preserve">disentangle how infection patterns </w:t>
      </w:r>
      <w:r w:rsidR="00322D01">
        <w:rPr>
          <w:rFonts w:asciiTheme="majorHAnsi" w:hAnsiTheme="majorHAnsi" w:cstheme="majorHAnsi"/>
          <w:kern w:val="0"/>
          <w:lang w:val="en-US"/>
        </w:rPr>
        <w:t xml:space="preserve">are shape through different scale </w:t>
      </w:r>
      <w:r w:rsidRPr="00C6450D">
        <w:rPr>
          <w:rFonts w:asciiTheme="majorHAnsi" w:hAnsiTheme="majorHAnsi" w:cstheme="majorHAnsi"/>
          <w:kern w:val="0"/>
          <w:lang w:val="en-US"/>
        </w:rPr>
        <w:t xml:space="preserve">to make </w:t>
      </w:r>
      <w:r w:rsidR="00BC2BBD">
        <w:rPr>
          <w:rFonts w:asciiTheme="majorHAnsi" w:hAnsiTheme="majorHAnsi" w:cstheme="majorHAnsi"/>
          <w:kern w:val="0"/>
          <w:lang w:val="en-US"/>
        </w:rPr>
        <w:t xml:space="preserve">monitoring </w:t>
      </w:r>
      <w:r w:rsidR="00322D01">
        <w:rPr>
          <w:rFonts w:asciiTheme="majorHAnsi" w:hAnsiTheme="majorHAnsi" w:cstheme="majorHAnsi"/>
          <w:kern w:val="0"/>
          <w:lang w:val="en-US"/>
        </w:rPr>
        <w:t xml:space="preserve">of parasitic infection in freshwaters </w:t>
      </w:r>
      <w:r w:rsidR="00BC2BBD">
        <w:rPr>
          <w:rFonts w:asciiTheme="majorHAnsi" w:hAnsiTheme="majorHAnsi" w:cstheme="majorHAnsi"/>
          <w:kern w:val="0"/>
          <w:lang w:val="en-US"/>
        </w:rPr>
        <w:t>easier</w:t>
      </w:r>
      <w:r>
        <w:rPr>
          <w:rFonts w:asciiTheme="majorHAnsi" w:hAnsiTheme="majorHAnsi" w:cstheme="majorHAnsi"/>
          <w:kern w:val="0"/>
          <w:lang w:val="en-US"/>
        </w:rPr>
        <w:t>.</w:t>
      </w:r>
    </w:p>
    <w:p w14:paraId="527E09E3" w14:textId="77777777" w:rsidR="005A4478" w:rsidRDefault="005A4478" w:rsidP="005A4478">
      <w:pPr>
        <w:autoSpaceDE w:val="0"/>
        <w:autoSpaceDN w:val="0"/>
        <w:adjustRightInd w:val="0"/>
        <w:spacing w:line="276" w:lineRule="auto"/>
        <w:rPr>
          <w:rFonts w:asciiTheme="majorHAnsi" w:hAnsiTheme="majorHAnsi" w:cstheme="majorHAnsi"/>
          <w:kern w:val="0"/>
          <w:lang w:val="en-US"/>
        </w:rPr>
      </w:pPr>
    </w:p>
    <w:p w14:paraId="72C66D2B" w14:textId="77777777" w:rsidR="0073420C" w:rsidRDefault="0073420C">
      <w:pPr>
        <w:rPr>
          <w:rFonts w:asciiTheme="majorHAnsi" w:hAnsiTheme="majorHAnsi" w:cstheme="majorHAnsi"/>
          <w:kern w:val="0"/>
          <w:lang w:val="en-US"/>
        </w:rPr>
      </w:pPr>
      <w:r>
        <w:rPr>
          <w:rFonts w:asciiTheme="majorHAnsi" w:hAnsiTheme="majorHAnsi" w:cstheme="majorHAnsi"/>
          <w:kern w:val="0"/>
          <w:lang w:val="en-US"/>
        </w:rPr>
        <w:br w:type="page"/>
      </w:r>
    </w:p>
    <w:p w14:paraId="258DF12C" w14:textId="24AF43BD" w:rsidR="0073420C" w:rsidRPr="0073420C" w:rsidRDefault="0073420C" w:rsidP="00F915C7">
      <w:pPr>
        <w:spacing w:line="276" w:lineRule="auto"/>
        <w:jc w:val="both"/>
        <w:rPr>
          <w:rStyle w:val="Numrodepage"/>
          <w:rFonts w:asciiTheme="majorHAnsi" w:hAnsiTheme="majorHAnsi" w:cstheme="majorHAnsi"/>
          <w:highlight w:val="darkCyan"/>
          <w:lang w:val="en-US"/>
        </w:rPr>
      </w:pPr>
      <w:r w:rsidRPr="0073420C">
        <w:rPr>
          <w:rStyle w:val="Numrodepage"/>
          <w:rFonts w:asciiTheme="majorHAnsi" w:hAnsiTheme="majorHAnsi" w:cstheme="majorHAnsi"/>
          <w:highlight w:val="darkCyan"/>
          <w:lang w:val="en-US"/>
        </w:rPr>
        <w:lastRenderedPageBreak/>
        <w:t>Old stuff.</w:t>
      </w:r>
    </w:p>
    <w:p w14:paraId="1415289B" w14:textId="45172FB4" w:rsidR="00DE5CFF" w:rsidRPr="0047716C" w:rsidRDefault="00A9705B" w:rsidP="00F915C7">
      <w:pPr>
        <w:spacing w:line="276" w:lineRule="auto"/>
        <w:jc w:val="both"/>
        <w:rPr>
          <w:rStyle w:val="Numrodepage"/>
          <w:rFonts w:asciiTheme="majorHAnsi" w:hAnsiTheme="majorHAnsi" w:cstheme="majorHAnsi"/>
          <w:lang w:val="en-US"/>
        </w:rPr>
      </w:pPr>
      <w:r w:rsidRPr="0047716C">
        <w:rPr>
          <w:rStyle w:val="Numrodepage"/>
          <w:rFonts w:asciiTheme="majorHAnsi" w:hAnsiTheme="majorHAnsi" w:cstheme="majorHAnsi"/>
          <w:highlight w:val="yellow"/>
          <w:lang w:val="en-US"/>
        </w:rPr>
        <w:t>[PAR2]</w:t>
      </w:r>
      <w:r w:rsidRPr="0047716C">
        <w:rPr>
          <w:rStyle w:val="Numrodepage"/>
          <w:rFonts w:asciiTheme="majorHAnsi" w:hAnsiTheme="majorHAnsi" w:cstheme="majorHAnsi"/>
          <w:lang w:val="en-US"/>
        </w:rPr>
        <w:t xml:space="preserve"> Parasites can influence natural populations and communities in many ways. </w:t>
      </w:r>
      <w:proofErr w:type="gramStart"/>
      <w:r w:rsidR="00DE5CFF" w:rsidRPr="0047716C">
        <w:rPr>
          <w:rStyle w:val="Numrodepage"/>
          <w:rFonts w:asciiTheme="majorHAnsi" w:hAnsiTheme="majorHAnsi" w:cstheme="majorHAnsi"/>
          <w:lang w:val="en-US"/>
        </w:rPr>
        <w:t>By definition, parasites</w:t>
      </w:r>
      <w:proofErr w:type="gramEnd"/>
      <w:r w:rsidR="00DE5CFF" w:rsidRPr="0047716C">
        <w:rPr>
          <w:rStyle w:val="Numrodepage"/>
          <w:rFonts w:asciiTheme="majorHAnsi" w:hAnsiTheme="majorHAnsi" w:cstheme="majorHAnsi"/>
          <w:lang w:val="en-US"/>
        </w:rPr>
        <w:t xml:space="preserve"> must benefit from their host at their expense.</w:t>
      </w:r>
      <w:r w:rsidR="0024289C" w:rsidRPr="0047716C">
        <w:rPr>
          <w:rStyle w:val="Numrodepage"/>
          <w:rFonts w:asciiTheme="majorHAnsi" w:hAnsiTheme="majorHAnsi" w:cstheme="majorHAnsi"/>
          <w:lang w:val="en-US"/>
        </w:rPr>
        <w:t xml:space="preserve"> </w:t>
      </w:r>
      <w:proofErr w:type="spellStart"/>
      <w:r w:rsidR="00C03348" w:rsidRPr="0047716C">
        <w:rPr>
          <w:rStyle w:val="Numrodepage"/>
          <w:rFonts w:asciiTheme="majorHAnsi" w:hAnsiTheme="majorHAnsi" w:cstheme="majorHAnsi"/>
          <w:lang w:val="en-US"/>
        </w:rPr>
        <w:t>Coûts</w:t>
      </w:r>
      <w:proofErr w:type="spellEnd"/>
      <w:r w:rsidR="00C03348" w:rsidRPr="0047716C">
        <w:rPr>
          <w:rStyle w:val="Numrodepage"/>
          <w:rFonts w:asciiTheme="majorHAnsi" w:hAnsiTheme="majorHAnsi" w:cstheme="majorHAnsi"/>
          <w:lang w:val="en-US"/>
        </w:rPr>
        <w:t xml:space="preserve"> </w:t>
      </w:r>
      <w:proofErr w:type="spellStart"/>
      <w:r w:rsidR="00C03348" w:rsidRPr="0047716C">
        <w:rPr>
          <w:rStyle w:val="Numrodepage"/>
          <w:rFonts w:asciiTheme="majorHAnsi" w:hAnsiTheme="majorHAnsi" w:cstheme="majorHAnsi"/>
          <w:lang w:val="en-US"/>
        </w:rPr>
        <w:t>indirects</w:t>
      </w:r>
      <w:proofErr w:type="spellEnd"/>
    </w:p>
    <w:p w14:paraId="4EA3BD2F" w14:textId="77777777" w:rsidR="00A9705B" w:rsidRPr="0047716C" w:rsidRDefault="00A9705B" w:rsidP="00F915C7">
      <w:pPr>
        <w:spacing w:line="276" w:lineRule="auto"/>
        <w:jc w:val="both"/>
        <w:rPr>
          <w:rStyle w:val="Numrodepage"/>
          <w:rFonts w:asciiTheme="majorHAnsi" w:hAnsiTheme="majorHAnsi" w:cstheme="majorHAnsi"/>
          <w:lang w:val="en-US"/>
        </w:rPr>
      </w:pPr>
    </w:p>
    <w:p w14:paraId="0AD86A7C" w14:textId="6817A217" w:rsidR="00A9705B" w:rsidRPr="0047716C" w:rsidRDefault="00A9705B" w:rsidP="00F915C7">
      <w:pPr>
        <w:spacing w:line="276" w:lineRule="auto"/>
        <w:jc w:val="both"/>
        <w:rPr>
          <w:rFonts w:asciiTheme="majorHAnsi" w:hAnsiTheme="majorHAnsi" w:cstheme="majorHAnsi"/>
          <w:color w:val="333333"/>
          <w:shd w:val="clear" w:color="auto" w:fill="FFFFFF"/>
          <w:lang w:val="en-US"/>
        </w:rPr>
      </w:pPr>
      <w:r w:rsidRPr="0047716C">
        <w:rPr>
          <w:rStyle w:val="Numrodepage"/>
          <w:rFonts w:asciiTheme="majorHAnsi" w:hAnsiTheme="majorHAnsi" w:cstheme="majorHAnsi"/>
          <w:b/>
          <w:bCs/>
          <w:lang w:val="en-US"/>
        </w:rPr>
        <w:t>[Physiological]</w:t>
      </w:r>
      <w:r w:rsidR="000A696D" w:rsidRPr="0047716C">
        <w:rPr>
          <w:rStyle w:val="Numrodepage"/>
          <w:rFonts w:asciiTheme="majorHAnsi" w:hAnsiTheme="majorHAnsi" w:cstheme="majorHAnsi"/>
          <w:b/>
          <w:bCs/>
          <w:lang w:val="en-US"/>
        </w:rPr>
        <w:t xml:space="preserve"> </w:t>
      </w:r>
      <w:r w:rsidR="00DE5CFF" w:rsidRPr="0047716C">
        <w:rPr>
          <w:rStyle w:val="Numrodepage"/>
          <w:rFonts w:asciiTheme="majorHAnsi" w:hAnsiTheme="majorHAnsi" w:cstheme="majorHAnsi"/>
          <w:lang w:val="en-US"/>
        </w:rPr>
        <w:t xml:space="preserve">These </w:t>
      </w:r>
      <w:r w:rsidR="005C3148" w:rsidRPr="0047716C">
        <w:rPr>
          <w:rStyle w:val="Numrodepage"/>
          <w:rFonts w:asciiTheme="majorHAnsi" w:hAnsiTheme="majorHAnsi" w:cstheme="majorHAnsi"/>
          <w:lang w:val="en-US"/>
        </w:rPr>
        <w:t>energetic demands trigger metabolic responses that</w:t>
      </w:r>
      <w:r w:rsidR="000307BA" w:rsidRPr="0047716C">
        <w:rPr>
          <w:rStyle w:val="Numrodepage"/>
          <w:rFonts w:asciiTheme="majorHAnsi" w:hAnsiTheme="majorHAnsi" w:cstheme="majorHAnsi"/>
          <w:lang w:val="en-US"/>
        </w:rPr>
        <w:t xml:space="preserve"> may induce physiological impairments to th</w:t>
      </w:r>
      <w:r w:rsidR="00DE5CFF" w:rsidRPr="0047716C">
        <w:rPr>
          <w:rStyle w:val="Numrodepage"/>
          <w:rFonts w:asciiTheme="majorHAnsi" w:hAnsiTheme="majorHAnsi" w:cstheme="majorHAnsi"/>
          <w:lang w:val="en-US"/>
        </w:rPr>
        <w:t>e</w:t>
      </w:r>
      <w:r w:rsidR="000307BA" w:rsidRPr="0047716C">
        <w:rPr>
          <w:rStyle w:val="Numrodepage"/>
          <w:rFonts w:asciiTheme="majorHAnsi" w:hAnsiTheme="majorHAnsi" w:cstheme="majorHAnsi"/>
          <w:lang w:val="en-US"/>
        </w:rPr>
        <w:t xml:space="preserve"> host</w:t>
      </w:r>
      <w:r w:rsidR="00DE5CFF" w:rsidRPr="0047716C">
        <w:rPr>
          <w:rStyle w:val="Numrodepage"/>
          <w:rFonts w:asciiTheme="majorHAnsi" w:hAnsiTheme="majorHAnsi" w:cstheme="majorHAnsi"/>
          <w:lang w:val="en-US"/>
        </w:rPr>
        <w:t xml:space="preserve">. </w:t>
      </w:r>
      <w:r w:rsidR="005C3148" w:rsidRPr="0047716C">
        <w:rPr>
          <w:rStyle w:val="Numrodepage"/>
          <w:rFonts w:asciiTheme="majorHAnsi" w:hAnsiTheme="majorHAnsi" w:cstheme="majorHAnsi"/>
          <w:lang w:val="en-US"/>
        </w:rPr>
        <w:t xml:space="preserve">For </w:t>
      </w:r>
      <w:r w:rsidR="00646BD9" w:rsidRPr="0047716C">
        <w:rPr>
          <w:rStyle w:val="Numrodepage"/>
          <w:rFonts w:asciiTheme="majorHAnsi" w:hAnsiTheme="majorHAnsi" w:cstheme="majorHAnsi"/>
          <w:lang w:val="en-US"/>
        </w:rPr>
        <w:t>example</w:t>
      </w:r>
      <w:r w:rsidR="005C3148" w:rsidRPr="0047716C">
        <w:rPr>
          <w:rStyle w:val="Numrodepage"/>
          <w:rFonts w:asciiTheme="majorHAnsi" w:hAnsiTheme="majorHAnsi" w:cstheme="majorHAnsi"/>
          <w:lang w:val="en-US"/>
        </w:rPr>
        <w:t xml:space="preserve">, </w:t>
      </w:r>
      <w:r w:rsidR="00D42DB4" w:rsidRPr="0047716C">
        <w:rPr>
          <w:rFonts w:asciiTheme="majorHAnsi" w:hAnsiTheme="majorHAnsi" w:cstheme="majorHAnsi"/>
          <w:lang w:val="en-US"/>
        </w:rPr>
        <w:fldChar w:fldCharType="begin"/>
      </w:r>
      <w:r w:rsidR="00793606">
        <w:rPr>
          <w:rFonts w:asciiTheme="majorHAnsi" w:hAnsiTheme="majorHAnsi" w:cstheme="majorHAnsi"/>
          <w:lang w:val="en-US"/>
        </w:rPr>
        <w:instrText xml:space="preserve"> ADDIN ZOTERO_ITEM CSL_CITATION {"citationID":"pSkObqIz","properties":{"formattedCitation":"(Rohlenov\\uc0\\u225{}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D42DB4" w:rsidRPr="0047716C">
        <w:rPr>
          <w:rFonts w:asciiTheme="majorHAnsi" w:hAnsiTheme="majorHAnsi" w:cstheme="majorHAnsi"/>
          <w:lang w:val="en-US"/>
        </w:rPr>
        <w:fldChar w:fldCharType="separate"/>
      </w:r>
      <w:r w:rsidR="005B7CFB" w:rsidRPr="0047716C">
        <w:rPr>
          <w:rFonts w:asciiTheme="majorHAnsi" w:hAnsiTheme="majorHAnsi" w:cstheme="majorHAnsi"/>
          <w:lang w:val="en-US"/>
        </w:rPr>
        <w:t>(Rohlenová et al., 2011)</w:t>
      </w:r>
      <w:r w:rsidR="00D42DB4" w:rsidRPr="0047716C">
        <w:rPr>
          <w:rFonts w:asciiTheme="majorHAnsi" w:hAnsiTheme="majorHAnsi" w:cstheme="majorHAnsi"/>
          <w:lang w:val="en-US"/>
        </w:rPr>
        <w:fldChar w:fldCharType="end"/>
      </w:r>
      <w:r w:rsidR="00D42DB4" w:rsidRPr="0047716C">
        <w:rPr>
          <w:rFonts w:asciiTheme="majorHAnsi" w:hAnsiTheme="majorHAnsi" w:cstheme="majorHAnsi"/>
          <w:lang w:val="en-US"/>
        </w:rPr>
        <w:t xml:space="preserve"> </w:t>
      </w:r>
      <w:r w:rsidR="005C3148" w:rsidRPr="0047716C">
        <w:rPr>
          <w:rFonts w:asciiTheme="majorHAnsi" w:hAnsiTheme="majorHAnsi" w:cstheme="majorHAnsi"/>
          <w:lang w:val="en-US"/>
        </w:rPr>
        <w:t xml:space="preserve">showed that infection </w:t>
      </w:r>
      <w:r w:rsidR="00D42DB4" w:rsidRPr="0047716C">
        <w:rPr>
          <w:rFonts w:asciiTheme="majorHAnsi" w:hAnsiTheme="majorHAnsi" w:cstheme="majorHAnsi"/>
          <w:lang w:val="en-US"/>
        </w:rPr>
        <w:t>by cestodes stimulates immune response by activating</w:t>
      </w:r>
      <w:r w:rsidR="00D42DB4" w:rsidRPr="0047716C">
        <w:rPr>
          <w:rFonts w:asciiTheme="majorHAnsi" w:hAnsiTheme="majorHAnsi" w:cstheme="majorHAnsi"/>
          <w:color w:val="333333"/>
          <w:shd w:val="clear" w:color="auto" w:fill="FFFFFF"/>
          <w:lang w:val="en-US"/>
        </w:rPr>
        <w:t xml:space="preserve"> phagocytes cells. </w:t>
      </w:r>
      <w:r w:rsidR="002B00CE" w:rsidRPr="0047716C">
        <w:rPr>
          <w:rFonts w:asciiTheme="majorHAnsi" w:hAnsiTheme="majorHAnsi" w:cstheme="majorHAnsi"/>
          <w:color w:val="333333"/>
          <w:shd w:val="clear" w:color="auto" w:fill="FFFFFF"/>
          <w:lang w:val="en-US"/>
        </w:rPr>
        <w:t>Resources</w:t>
      </w:r>
      <w:r w:rsidR="0024289C" w:rsidRPr="0047716C">
        <w:rPr>
          <w:rFonts w:asciiTheme="majorHAnsi" w:hAnsiTheme="majorHAnsi" w:cstheme="majorHAnsi"/>
          <w:color w:val="333333"/>
          <w:shd w:val="clear" w:color="auto" w:fill="FFFFFF"/>
          <w:lang w:val="en-US"/>
        </w:rPr>
        <w:t xml:space="preserve"> allocation is a trade-off between energetic demands of the host. Increasing immune response co</w:t>
      </w:r>
      <w:r w:rsidR="002B00CE" w:rsidRPr="0047716C">
        <w:rPr>
          <w:rFonts w:asciiTheme="majorHAnsi" w:hAnsiTheme="majorHAnsi" w:cstheme="majorHAnsi"/>
          <w:color w:val="333333"/>
          <w:shd w:val="clear" w:color="auto" w:fill="FFFFFF"/>
          <w:lang w:val="en-US"/>
        </w:rPr>
        <w:t xml:space="preserve">mes with a lesser </w:t>
      </w:r>
      <w:r w:rsidR="0024289C" w:rsidRPr="0047716C">
        <w:rPr>
          <w:rFonts w:asciiTheme="majorHAnsi" w:hAnsiTheme="majorHAnsi" w:cstheme="majorHAnsi"/>
          <w:color w:val="333333"/>
          <w:shd w:val="clear" w:color="auto" w:fill="FFFFFF"/>
          <w:lang w:val="en-US"/>
        </w:rPr>
        <w:t>energy</w:t>
      </w:r>
      <w:r w:rsidR="002B00CE" w:rsidRPr="0047716C">
        <w:rPr>
          <w:rFonts w:asciiTheme="majorHAnsi" w:hAnsiTheme="majorHAnsi" w:cstheme="majorHAnsi"/>
          <w:color w:val="333333"/>
          <w:shd w:val="clear" w:color="auto" w:fill="FFFFFF"/>
          <w:lang w:val="en-US"/>
        </w:rPr>
        <w:t xml:space="preserve"> budget for the</w:t>
      </w:r>
      <w:r w:rsidR="0024289C" w:rsidRPr="0047716C">
        <w:rPr>
          <w:rFonts w:asciiTheme="majorHAnsi" w:hAnsiTheme="majorHAnsi" w:cstheme="majorHAnsi"/>
          <w:color w:val="333333"/>
          <w:shd w:val="clear" w:color="auto" w:fill="FFFFFF"/>
          <w:lang w:val="en-US"/>
        </w:rPr>
        <w:t xml:space="preserve"> </w:t>
      </w:r>
      <w:r w:rsidR="002B00CE" w:rsidRPr="0047716C">
        <w:rPr>
          <w:rFonts w:asciiTheme="majorHAnsi" w:hAnsiTheme="majorHAnsi" w:cstheme="majorHAnsi"/>
          <w:color w:val="333333"/>
          <w:shd w:val="clear" w:color="auto" w:fill="FFFFFF"/>
          <w:lang w:val="en-US"/>
        </w:rPr>
        <w:t xml:space="preserve">other functions such as growth, </w:t>
      </w:r>
      <w:proofErr w:type="gramStart"/>
      <w:r w:rsidR="002B00CE" w:rsidRPr="0047716C">
        <w:rPr>
          <w:rFonts w:asciiTheme="majorHAnsi" w:hAnsiTheme="majorHAnsi" w:cstheme="majorHAnsi"/>
          <w:color w:val="333333"/>
          <w:shd w:val="clear" w:color="auto" w:fill="FFFFFF"/>
          <w:lang w:val="en-US"/>
        </w:rPr>
        <w:t>reproduction</w:t>
      </w:r>
      <w:proofErr w:type="gramEnd"/>
      <w:r w:rsidR="002B00CE" w:rsidRPr="0047716C">
        <w:rPr>
          <w:rFonts w:asciiTheme="majorHAnsi" w:hAnsiTheme="majorHAnsi" w:cstheme="majorHAnsi"/>
          <w:color w:val="333333"/>
          <w:shd w:val="clear" w:color="auto" w:fill="FFFFFF"/>
          <w:lang w:val="en-US"/>
        </w:rPr>
        <w:t xml:space="preserve"> and maintenance of vital organs.</w:t>
      </w:r>
      <w:r w:rsidR="009C742C" w:rsidRPr="0047716C">
        <w:rPr>
          <w:rFonts w:asciiTheme="majorHAnsi" w:hAnsiTheme="majorHAnsi" w:cstheme="majorHAnsi"/>
          <w:color w:val="333333"/>
          <w:shd w:val="clear" w:color="auto" w:fill="FFFFFF"/>
          <w:lang w:val="en-US"/>
        </w:rPr>
        <w:t xml:space="preserve"> Parasite load may also induce stress that results in performance alteration </w:t>
      </w:r>
      <w:r w:rsidR="00C03348" w:rsidRPr="0047716C">
        <w:rPr>
          <w:rFonts w:asciiTheme="majorHAnsi" w:hAnsiTheme="majorHAnsi" w:cstheme="majorHAnsi"/>
          <w:color w:val="333333"/>
          <w:shd w:val="clear" w:color="auto" w:fill="FFFFFF"/>
          <w:lang w:val="en-US"/>
        </w:rPr>
        <w:t xml:space="preserve">such as swimming behavior and  escape time </w:t>
      </w:r>
      <w:r w:rsidR="009C742C" w:rsidRPr="0047716C">
        <w:rPr>
          <w:rFonts w:asciiTheme="majorHAnsi" w:hAnsiTheme="majorHAnsi" w:cstheme="majorHAnsi"/>
          <w:color w:val="333333"/>
          <w:shd w:val="clear" w:color="auto" w:fill="FFFFFF"/>
          <w:lang w:val="en-US"/>
        </w:rPr>
        <w:fldChar w:fldCharType="begin"/>
      </w:r>
      <w:r w:rsidR="00793606">
        <w:rPr>
          <w:rFonts w:asciiTheme="majorHAnsi" w:hAnsiTheme="majorHAnsi" w:cstheme="majorHAnsi"/>
          <w:color w:val="333333"/>
          <w:shd w:val="clear" w:color="auto" w:fill="FFFFFF"/>
          <w:lang w:val="en-US"/>
        </w:rPr>
        <w:instrText xml:space="preserve"> ADDIN ZOTERO_ITEM CSL_CITATION {"citationID":"Idxim1f7","properties":{"formattedCitation":"(Allan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cortisol. To 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9C742C" w:rsidRPr="0047716C">
        <w:rPr>
          <w:rFonts w:asciiTheme="majorHAnsi" w:hAnsiTheme="majorHAnsi" w:cstheme="majorHAnsi"/>
          <w:color w:val="333333"/>
          <w:shd w:val="clear" w:color="auto" w:fill="FFFFFF"/>
          <w:lang w:val="en-US"/>
        </w:rPr>
        <w:fldChar w:fldCharType="separate"/>
      </w:r>
      <w:r w:rsidR="009C742C" w:rsidRPr="0047716C">
        <w:rPr>
          <w:rFonts w:asciiTheme="majorHAnsi" w:hAnsiTheme="majorHAnsi" w:cstheme="majorHAnsi"/>
          <w:noProof/>
          <w:color w:val="333333"/>
          <w:shd w:val="clear" w:color="auto" w:fill="FFFFFF"/>
          <w:lang w:val="en-US"/>
        </w:rPr>
        <w:t>(Allan et al., 2020)</w:t>
      </w:r>
      <w:r w:rsidR="009C742C" w:rsidRPr="0047716C">
        <w:rPr>
          <w:rFonts w:asciiTheme="majorHAnsi" w:hAnsiTheme="majorHAnsi" w:cstheme="majorHAnsi"/>
          <w:color w:val="333333"/>
          <w:shd w:val="clear" w:color="auto" w:fill="FFFFFF"/>
          <w:lang w:val="en-US"/>
        </w:rPr>
        <w:fldChar w:fldCharType="end"/>
      </w:r>
      <w:r w:rsidR="009C742C" w:rsidRPr="0047716C">
        <w:rPr>
          <w:rFonts w:asciiTheme="majorHAnsi" w:hAnsiTheme="majorHAnsi" w:cstheme="majorHAnsi"/>
          <w:color w:val="333333"/>
          <w:shd w:val="clear" w:color="auto" w:fill="FFFFFF"/>
          <w:lang w:val="en-US"/>
        </w:rPr>
        <w:t>.</w:t>
      </w:r>
      <w:r w:rsidR="00C03348" w:rsidRPr="0047716C">
        <w:rPr>
          <w:rFonts w:asciiTheme="majorHAnsi" w:hAnsiTheme="majorHAnsi" w:cstheme="majorHAnsi"/>
          <w:color w:val="333333"/>
          <w:shd w:val="clear" w:color="auto" w:fill="FFFFFF"/>
          <w:lang w:val="en-US"/>
        </w:rPr>
        <w:t xml:space="preserve"> Other parasites migrate</w:t>
      </w:r>
      <w:r w:rsidR="00063445" w:rsidRPr="0047716C">
        <w:rPr>
          <w:rFonts w:asciiTheme="majorHAnsi" w:hAnsiTheme="majorHAnsi" w:cstheme="majorHAnsi"/>
          <w:color w:val="333333"/>
          <w:shd w:val="clear" w:color="auto" w:fill="FFFFFF"/>
          <w:lang w:val="en-US"/>
        </w:rPr>
        <w:t xml:space="preserve"> through tissues causing direct physiological damage. For example, eye flukes cause their host cataract that reduces visual acuity hampering predation escape and foraging </w:t>
      </w:r>
      <w:proofErr w:type="spellStart"/>
      <w:r w:rsidR="00063445" w:rsidRPr="0047716C">
        <w:rPr>
          <w:rFonts w:asciiTheme="majorHAnsi" w:hAnsiTheme="majorHAnsi" w:cstheme="majorHAnsi"/>
          <w:color w:val="333333"/>
          <w:shd w:val="clear" w:color="auto" w:fill="FFFFFF"/>
          <w:lang w:val="en-US"/>
        </w:rPr>
        <w:t>behaviour</w:t>
      </w:r>
      <w:proofErr w:type="spellEnd"/>
      <w:r w:rsidR="00063445" w:rsidRPr="0047716C">
        <w:rPr>
          <w:rFonts w:asciiTheme="majorHAnsi" w:hAnsiTheme="majorHAnsi" w:cstheme="majorHAnsi"/>
          <w:color w:val="333333"/>
          <w:shd w:val="clear" w:color="auto" w:fill="FFFFFF"/>
          <w:lang w:val="en-US"/>
        </w:rPr>
        <w:t xml:space="preserve"> </w:t>
      </w:r>
      <w:r w:rsidR="001732A1" w:rsidRPr="0047716C">
        <w:rPr>
          <w:rFonts w:asciiTheme="majorHAnsi" w:hAnsiTheme="majorHAnsi" w:cstheme="majorHAnsi"/>
          <w:color w:val="333333"/>
          <w:shd w:val="clear" w:color="auto" w:fill="FFFFFF"/>
          <w:lang w:val="en-US"/>
        </w:rPr>
        <w:fldChar w:fldCharType="begin"/>
      </w:r>
      <w:r w:rsidR="00793606">
        <w:rPr>
          <w:rFonts w:asciiTheme="majorHAnsi" w:hAnsiTheme="majorHAnsi" w:cstheme="majorHAnsi"/>
          <w:color w:val="333333"/>
          <w:shd w:val="clear" w:color="auto" w:fill="FFFFFF"/>
          <w:lang w:val="en-US"/>
        </w:rPr>
        <w:instrText xml:space="preserve"> ADDIN ZOTERO_ITEM CSL_CITATION {"citationID":"g9LAlMC3","properties":{"formattedCitation":"(Sepp\\uc0\\u228{}l\\uc0\\u228{}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1732A1" w:rsidRPr="0047716C">
        <w:rPr>
          <w:rFonts w:asciiTheme="majorHAnsi" w:hAnsiTheme="majorHAnsi" w:cstheme="majorHAnsi"/>
          <w:color w:val="333333"/>
          <w:shd w:val="clear" w:color="auto" w:fill="FFFFFF"/>
          <w:lang w:val="en-US"/>
        </w:rPr>
        <w:fldChar w:fldCharType="separate"/>
      </w:r>
      <w:r w:rsidR="00C03348" w:rsidRPr="0047716C">
        <w:rPr>
          <w:rFonts w:asciiTheme="majorHAnsi" w:hAnsiTheme="majorHAnsi" w:cstheme="majorHAnsi"/>
          <w:color w:val="000000"/>
          <w:lang w:val="en-US"/>
        </w:rPr>
        <w:t>(</w:t>
      </w:r>
      <w:proofErr w:type="spellStart"/>
      <w:r w:rsidR="00C03348" w:rsidRPr="0047716C">
        <w:rPr>
          <w:rFonts w:asciiTheme="majorHAnsi" w:hAnsiTheme="majorHAnsi" w:cstheme="majorHAnsi"/>
          <w:color w:val="000000"/>
          <w:lang w:val="en-US"/>
        </w:rPr>
        <w:t>Seppälä</w:t>
      </w:r>
      <w:proofErr w:type="spellEnd"/>
      <w:r w:rsidR="00C03348" w:rsidRPr="0047716C">
        <w:rPr>
          <w:rFonts w:asciiTheme="majorHAnsi" w:hAnsiTheme="majorHAnsi" w:cstheme="majorHAnsi"/>
          <w:color w:val="000000"/>
          <w:lang w:val="en-US"/>
        </w:rPr>
        <w:t xml:space="preserve"> et al., 2005; Vivas Muñoz et al., 2019)</w:t>
      </w:r>
      <w:r w:rsidR="001732A1" w:rsidRPr="0047716C">
        <w:rPr>
          <w:rFonts w:asciiTheme="majorHAnsi" w:hAnsiTheme="majorHAnsi" w:cstheme="majorHAnsi"/>
          <w:color w:val="333333"/>
          <w:shd w:val="clear" w:color="auto" w:fill="FFFFFF"/>
          <w:lang w:val="en-US"/>
        </w:rPr>
        <w:fldChar w:fldCharType="end"/>
      </w:r>
      <w:r w:rsidR="001732A1" w:rsidRPr="0047716C">
        <w:rPr>
          <w:rFonts w:asciiTheme="majorHAnsi" w:hAnsiTheme="majorHAnsi" w:cstheme="majorHAnsi"/>
          <w:color w:val="333333"/>
          <w:shd w:val="clear" w:color="auto" w:fill="FFFFFF"/>
          <w:lang w:val="en-US"/>
        </w:rPr>
        <w:t>.</w:t>
      </w:r>
    </w:p>
    <w:p w14:paraId="509B7779" w14:textId="020C50C6" w:rsidR="00D42DB4" w:rsidRPr="0047716C" w:rsidRDefault="00D42DB4" w:rsidP="00F915C7">
      <w:pPr>
        <w:spacing w:line="276" w:lineRule="auto"/>
        <w:jc w:val="both"/>
        <w:rPr>
          <w:rStyle w:val="Numrodepage"/>
          <w:rFonts w:asciiTheme="majorHAnsi" w:hAnsiTheme="majorHAnsi" w:cstheme="majorHAnsi"/>
          <w:lang w:val="en-US"/>
        </w:rPr>
      </w:pPr>
    </w:p>
    <w:p w14:paraId="15C20EBD" w14:textId="3B766131" w:rsidR="00EF5795" w:rsidRPr="0047716C" w:rsidRDefault="00EF5795" w:rsidP="00F915C7">
      <w:pPr>
        <w:spacing w:line="276" w:lineRule="auto"/>
        <w:jc w:val="both"/>
        <w:rPr>
          <w:rStyle w:val="Numrodepage"/>
          <w:rFonts w:asciiTheme="majorHAnsi" w:hAnsiTheme="majorHAnsi" w:cstheme="majorHAnsi"/>
          <w:lang w:val="en-US"/>
        </w:rPr>
      </w:pPr>
      <w:r w:rsidRPr="0047716C">
        <w:rPr>
          <w:rStyle w:val="Numrodepage"/>
          <w:rFonts w:asciiTheme="majorHAnsi" w:hAnsiTheme="majorHAnsi" w:cstheme="majorHAnsi"/>
          <w:lang w:val="en-US"/>
        </w:rPr>
        <w:t>Lafferty and Shaw, 2013</w:t>
      </w:r>
    </w:p>
    <w:p w14:paraId="397B94AC" w14:textId="07D25FB4" w:rsidR="00A9705B" w:rsidRPr="0047716C" w:rsidRDefault="00A9705B" w:rsidP="00F915C7">
      <w:pPr>
        <w:spacing w:line="276" w:lineRule="auto"/>
        <w:rPr>
          <w:rStyle w:val="Numrodepage"/>
          <w:rFonts w:asciiTheme="majorHAnsi" w:hAnsiTheme="majorHAnsi" w:cstheme="majorHAnsi"/>
          <w:lang w:val="en-US"/>
        </w:rPr>
      </w:pPr>
    </w:p>
    <w:p w14:paraId="53BDD600" w14:textId="3219294F" w:rsidR="0050545F" w:rsidRPr="0047716C" w:rsidRDefault="00A9705B" w:rsidP="00F915C7">
      <w:pPr>
        <w:spacing w:line="276" w:lineRule="auto"/>
        <w:rPr>
          <w:rStyle w:val="Numrodepage"/>
          <w:rFonts w:asciiTheme="majorHAnsi" w:hAnsiTheme="majorHAnsi" w:cstheme="majorHAnsi"/>
          <w:noProof/>
          <w:lang w:val="en-US"/>
        </w:rPr>
      </w:pPr>
      <w:r w:rsidRPr="0047716C">
        <w:rPr>
          <w:rStyle w:val="Numrodepage"/>
          <w:rFonts w:asciiTheme="majorHAnsi" w:hAnsiTheme="majorHAnsi" w:cstheme="majorHAnsi"/>
          <w:b/>
          <w:bCs/>
          <w:lang w:val="en-US"/>
        </w:rPr>
        <w:t>[Behavior &amp; Cognition]</w:t>
      </w:r>
      <w:r w:rsidR="00646BD9" w:rsidRPr="0047716C">
        <w:rPr>
          <w:rStyle w:val="Numrodepage"/>
          <w:rFonts w:asciiTheme="majorHAnsi" w:hAnsiTheme="majorHAnsi" w:cstheme="majorHAnsi"/>
          <w:lang w:val="en-US"/>
        </w:rPr>
        <w:t xml:space="preserve"> Another way to escape infection is by avoiding infected conspecifics</w:t>
      </w:r>
      <w:r w:rsidR="0050545F" w:rsidRPr="0047716C">
        <w:rPr>
          <w:rStyle w:val="Numrodepage"/>
          <w:rFonts w:asciiTheme="majorHAnsi" w:hAnsiTheme="majorHAnsi" w:cstheme="majorHAnsi"/>
          <w:lang w:val="en-US"/>
        </w:rPr>
        <w:t>/mates</w:t>
      </w:r>
      <w:r w:rsidR="00646BD9" w:rsidRPr="0047716C">
        <w:rPr>
          <w:rStyle w:val="Numrodepage"/>
          <w:rFonts w:asciiTheme="majorHAnsi" w:hAnsiTheme="majorHAnsi" w:cstheme="majorHAnsi"/>
          <w:lang w:val="en-US"/>
        </w:rPr>
        <w:t xml:space="preserve"> or hot spot</w:t>
      </w:r>
      <w:r w:rsidR="00662251" w:rsidRPr="0047716C">
        <w:rPr>
          <w:rStyle w:val="Numrodepage"/>
          <w:rFonts w:asciiTheme="majorHAnsi" w:hAnsiTheme="majorHAnsi" w:cstheme="majorHAnsi"/>
          <w:lang w:val="en-US"/>
        </w:rPr>
        <w:t>s</w:t>
      </w:r>
      <w:r w:rsidR="00646BD9" w:rsidRPr="0047716C">
        <w:rPr>
          <w:rStyle w:val="Numrodepage"/>
          <w:rFonts w:asciiTheme="majorHAnsi" w:hAnsiTheme="majorHAnsi" w:cstheme="majorHAnsi"/>
          <w:lang w:val="en-US"/>
        </w:rPr>
        <w:t xml:space="preserve"> of infection</w:t>
      </w:r>
      <w:r w:rsidR="00662251" w:rsidRPr="0047716C">
        <w:rPr>
          <w:rStyle w:val="Numrodepage"/>
          <w:rFonts w:asciiTheme="majorHAnsi" w:hAnsiTheme="majorHAnsi" w:cstheme="majorHAnsi"/>
          <w:lang w:val="en-US"/>
        </w:rPr>
        <w:t xml:space="preserve"> (</w:t>
      </w:r>
      <w:r w:rsidR="00662251" w:rsidRPr="0047716C">
        <w:rPr>
          <w:rStyle w:val="Numrodepage"/>
          <w:rFonts w:asciiTheme="majorHAnsi" w:hAnsiTheme="majorHAnsi" w:cstheme="majorHAnsi"/>
          <w:i/>
          <w:iCs/>
          <w:lang w:val="en-US"/>
        </w:rPr>
        <w:t xml:space="preserve">i.e. </w:t>
      </w:r>
      <w:r w:rsidR="00662251" w:rsidRPr="0047716C">
        <w:rPr>
          <w:rStyle w:val="Numrodepage"/>
          <w:rFonts w:asciiTheme="majorHAnsi" w:hAnsiTheme="majorHAnsi" w:cstheme="majorHAnsi"/>
          <w:lang w:val="en-US"/>
        </w:rPr>
        <w:t xml:space="preserve">parasite avoidance </w:t>
      </w:r>
      <w:proofErr w:type="spellStart"/>
      <w:r w:rsidR="00662251" w:rsidRPr="0047716C">
        <w:rPr>
          <w:rStyle w:val="Numrodepage"/>
          <w:rFonts w:asciiTheme="majorHAnsi" w:hAnsiTheme="majorHAnsi" w:cstheme="majorHAnsi"/>
          <w:lang w:val="en-US"/>
        </w:rPr>
        <w:t>behaviours</w:t>
      </w:r>
      <w:proofErr w:type="spellEnd"/>
      <w:r w:rsidR="00662251" w:rsidRPr="0047716C">
        <w:rPr>
          <w:rStyle w:val="Numrodepage"/>
          <w:rFonts w:asciiTheme="majorHAnsi" w:hAnsiTheme="majorHAnsi" w:cstheme="majorHAnsi"/>
          <w:lang w:val="en-US"/>
        </w:rPr>
        <w:t xml:space="preserve">)(see </w:t>
      </w:r>
      <w:r w:rsidR="00662251" w:rsidRPr="0047716C">
        <w:rPr>
          <w:rStyle w:val="Numrodepage"/>
          <w:rFonts w:asciiTheme="majorHAnsi" w:hAnsiTheme="majorHAnsi" w:cstheme="majorHAnsi"/>
          <w:lang w:val="en-US"/>
        </w:rPr>
        <w:fldChar w:fldCharType="begin"/>
      </w:r>
      <w:r w:rsidR="00793606">
        <w:rPr>
          <w:rStyle w:val="Numrodepage"/>
          <w:rFonts w:asciiTheme="majorHAnsi" w:hAnsiTheme="majorHAnsi" w:cstheme="majorHAnsi"/>
          <w:lang w:val="en-US"/>
        </w:rPr>
        <w:instrText xml:space="preserve"> ADDIN ZOTERO_ITEM CSL_CITATION {"citationID":"zyabiwAV","properties":{"formattedCitation":"(Behringer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662251" w:rsidRPr="0047716C">
        <w:rPr>
          <w:rStyle w:val="Numrodepage"/>
          <w:rFonts w:asciiTheme="majorHAnsi" w:hAnsiTheme="majorHAnsi" w:cstheme="majorHAnsi"/>
          <w:lang w:val="en-US"/>
        </w:rPr>
        <w:fldChar w:fldCharType="separate"/>
      </w:r>
      <w:r w:rsidR="005B7CFB" w:rsidRPr="0047716C">
        <w:rPr>
          <w:rStyle w:val="Numrodepage"/>
          <w:rFonts w:asciiTheme="majorHAnsi" w:hAnsiTheme="majorHAnsi" w:cstheme="majorHAnsi"/>
          <w:noProof/>
          <w:lang w:val="en-US"/>
        </w:rPr>
        <w:t>(Behringer et al., 2018)</w:t>
      </w:r>
      <w:r w:rsidR="00662251" w:rsidRPr="0047716C">
        <w:rPr>
          <w:rStyle w:val="Numrodepage"/>
          <w:rFonts w:asciiTheme="majorHAnsi" w:hAnsiTheme="majorHAnsi" w:cstheme="majorHAnsi"/>
          <w:lang w:val="en-US"/>
        </w:rPr>
        <w:fldChar w:fldCharType="end"/>
      </w:r>
      <w:r w:rsidR="00646BD9" w:rsidRPr="0047716C">
        <w:rPr>
          <w:rStyle w:val="Numrodepage"/>
          <w:rFonts w:asciiTheme="majorHAnsi" w:hAnsiTheme="majorHAnsi" w:cstheme="majorHAnsi"/>
          <w:lang w:val="en-US"/>
        </w:rPr>
        <w:t xml:space="preserve">. </w:t>
      </w:r>
      <w:r w:rsidR="0050545F" w:rsidRPr="0047716C">
        <w:rPr>
          <w:rStyle w:val="Numrodepage"/>
          <w:rFonts w:asciiTheme="majorHAnsi" w:hAnsiTheme="majorHAnsi" w:cstheme="majorHAnsi"/>
          <w:lang w:val="en-US"/>
        </w:rPr>
        <w:t>For example, [</w:t>
      </w:r>
      <w:r w:rsidR="0050545F" w:rsidRPr="0047716C">
        <w:rPr>
          <w:rStyle w:val="Numrodepage"/>
          <w:rFonts w:asciiTheme="majorHAnsi" w:hAnsiTheme="majorHAnsi" w:cstheme="majorHAnsi"/>
          <w:i/>
          <w:iCs/>
          <w:lang w:val="en-US"/>
        </w:rPr>
        <w:t>habitat</w:t>
      </w:r>
      <w:r w:rsidR="0050545F" w:rsidRPr="0047716C">
        <w:rPr>
          <w:rStyle w:val="Numrodepage"/>
          <w:rFonts w:asciiTheme="majorHAnsi" w:hAnsiTheme="majorHAnsi" w:cstheme="majorHAnsi"/>
          <w:lang w:val="en-US"/>
        </w:rPr>
        <w:t xml:space="preserve">] </w:t>
      </w:r>
      <w:r w:rsidR="0050545F" w:rsidRPr="0047716C">
        <w:rPr>
          <w:rStyle w:val="Numrodepage"/>
          <w:rFonts w:asciiTheme="majorHAnsi" w:hAnsiTheme="majorHAnsi" w:cstheme="majorHAnsi"/>
          <w:lang w:val="en-US"/>
        </w:rPr>
        <w:fldChar w:fldCharType="begin"/>
      </w:r>
      <w:r w:rsidR="00793606">
        <w:rPr>
          <w:rStyle w:val="Numrodepage"/>
          <w:rFonts w:asciiTheme="majorHAnsi" w:hAnsiTheme="majorHAnsi" w:cstheme="majorHAnsi"/>
          <w:lang w:val="en-US"/>
        </w:rPr>
        <w:instrText xml:space="preserve"> ADDIN ZOTERO_ITEM CSL_CITATION {"citationID":"O0xSLWSv","properties":{"formattedCitation":"(Karvonen et al., 2004; Poulin &amp; FitzGerald, 1989)","plainCitation":"(Karvonen et al., 2004; Poulin &amp; FitzGerald, 1989)","noteIndex":0},"citationItems":[{"id":4168,"uris":["http://zotero.org/groups/2585270/items/3MRLTBF5"],"itemData":{"id":4168,"type":"article-journal","abstract":"This paper examines the efficiency of acquired resistance in protecting the fish host, rainbow trout (Oncorhynchus mykiss), against the trematode parasite Diplostomum spathaceum, and the hypothesis that fish recognize areas where infective stages are aggregated and show avoidance behaviour. We found that when fish with a low level of infection were held in restricted cages in natural conditions they became infected and developed cataracts as a result of this infection. This suggests that acquired resistance is insufficient in protecting fish against the parasite or the deleterious effects of infection in conditions where fish could not avoid the parasite. Behavioural experiments in the laboratory showed that fish reacted to the parasite cercariae by avoiding the infection source, which decreased the rate of parasite establishment. We conclude that by using a combination of behavioural avoidance and physiological resistance, fish could defend against the parasite more effectively.","container-title":"Parasitology","DOI":"10.1017/S0031182004005505","ISSN":"1469-8161, 0031-1820","issue":"2","language":"en","note":"publisher: Cambridge University Press","page":"159-164","source":"Cambridge University Press","title":"Parasite resistance and avoidance behaviour in preventing eye fluke infections in fish","volume":"129","author":[{"family":"Karvonen","given":"A."},{"family":"Seppälä","given":"O."},{"family":"Valtonen","given":"E. T."}],"issued":{"date-parts":[["2004",8]]}}},{"id":4166,"uris":["http://zotero.org/groups/2585270/items/2FCS7279"],"itemData":{"id":4166,"type":"article-journal","abstract":"In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50545F" w:rsidRPr="0047716C">
        <w:rPr>
          <w:rStyle w:val="Numrodepage"/>
          <w:rFonts w:asciiTheme="majorHAnsi" w:hAnsiTheme="majorHAnsi" w:cstheme="majorHAnsi"/>
          <w:lang w:val="en-US"/>
        </w:rPr>
        <w:fldChar w:fldCharType="separate"/>
      </w:r>
      <w:r w:rsidR="005B7CFB" w:rsidRPr="0047716C">
        <w:rPr>
          <w:rStyle w:val="Numrodepage"/>
          <w:rFonts w:asciiTheme="majorHAnsi" w:hAnsiTheme="majorHAnsi" w:cstheme="majorHAnsi"/>
          <w:noProof/>
          <w:lang w:val="en-US"/>
        </w:rPr>
        <w:t>(Karvonen et al., 2004; Poulin &amp; FitzGerald, 1989)</w:t>
      </w:r>
      <w:r w:rsidR="0050545F" w:rsidRPr="0047716C">
        <w:rPr>
          <w:rStyle w:val="Numrodepage"/>
          <w:rFonts w:asciiTheme="majorHAnsi" w:hAnsiTheme="majorHAnsi" w:cstheme="majorHAnsi"/>
          <w:lang w:val="en-US"/>
        </w:rPr>
        <w:fldChar w:fldCharType="end"/>
      </w:r>
      <w:r w:rsidR="0050545F" w:rsidRPr="0047716C">
        <w:rPr>
          <w:rStyle w:val="Numrodepage"/>
          <w:rFonts w:asciiTheme="majorHAnsi" w:hAnsiTheme="majorHAnsi" w:cstheme="majorHAnsi"/>
          <w:lang w:val="en-US"/>
        </w:rPr>
        <w:t xml:space="preserve"> [</w:t>
      </w:r>
      <w:r w:rsidR="0050545F" w:rsidRPr="0047716C">
        <w:rPr>
          <w:rStyle w:val="Numrodepage"/>
          <w:rFonts w:asciiTheme="majorHAnsi" w:hAnsiTheme="majorHAnsi" w:cstheme="majorHAnsi"/>
          <w:i/>
          <w:iCs/>
          <w:lang w:val="en-US"/>
        </w:rPr>
        <w:t>conspecifics</w:t>
      </w:r>
      <w:r w:rsidR="0050545F" w:rsidRPr="0047716C">
        <w:rPr>
          <w:rStyle w:val="Numrodepage"/>
          <w:rFonts w:asciiTheme="majorHAnsi" w:hAnsiTheme="majorHAnsi" w:cstheme="majorHAnsi"/>
          <w:lang w:val="en-US"/>
        </w:rPr>
        <w:t xml:space="preserve">] </w:t>
      </w:r>
      <w:r w:rsidR="005B7CFB" w:rsidRPr="0047716C">
        <w:rPr>
          <w:rStyle w:val="Numrodepage"/>
          <w:rFonts w:asciiTheme="majorHAnsi" w:hAnsiTheme="majorHAnsi" w:cstheme="majorHAnsi"/>
          <w:lang w:val="en-US"/>
        </w:rPr>
        <w:fldChar w:fldCharType="begin"/>
      </w:r>
      <w:r w:rsidR="00793606">
        <w:rPr>
          <w:rStyle w:val="Numrodepage"/>
          <w:rFonts w:asciiTheme="majorHAnsi" w:hAnsiTheme="majorHAnsi" w:cstheme="majorHAnsi"/>
          <w:lang w:val="en-US"/>
        </w:rPr>
        <w:instrText xml:space="preserve"> ADDIN ZOTERO_ITEM CSL_CITATION {"citationID":"QSRe6yMk","properties":{"formattedCitation":"(Dugatkin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5B7CFB" w:rsidRPr="0047716C">
        <w:rPr>
          <w:rStyle w:val="Numrodepage"/>
          <w:rFonts w:asciiTheme="majorHAnsi" w:hAnsiTheme="majorHAnsi" w:cstheme="majorHAnsi"/>
          <w:lang w:val="en-US"/>
        </w:rPr>
        <w:fldChar w:fldCharType="separate"/>
      </w:r>
      <w:r w:rsidR="001138F5" w:rsidRPr="0047716C">
        <w:rPr>
          <w:rStyle w:val="Numrodepage"/>
          <w:rFonts w:asciiTheme="majorHAnsi" w:hAnsiTheme="majorHAnsi" w:cstheme="majorHAnsi"/>
          <w:noProof/>
          <w:lang w:val="en-US"/>
        </w:rPr>
        <w:t>(Dugatkin et al., 1994; Ward et al., 2005)</w:t>
      </w:r>
      <w:r w:rsidR="005B7CFB" w:rsidRPr="0047716C">
        <w:rPr>
          <w:rStyle w:val="Numrodepage"/>
          <w:rFonts w:asciiTheme="majorHAnsi" w:hAnsiTheme="majorHAnsi" w:cstheme="majorHAnsi"/>
          <w:lang w:val="en-US"/>
        </w:rPr>
        <w:fldChar w:fldCharType="end"/>
      </w:r>
      <w:r w:rsidR="0050545F" w:rsidRPr="0047716C">
        <w:rPr>
          <w:rStyle w:val="Numrodepage"/>
          <w:rFonts w:asciiTheme="majorHAnsi" w:hAnsiTheme="majorHAnsi" w:cstheme="majorHAnsi"/>
          <w:lang w:val="en-US"/>
        </w:rPr>
        <w:t xml:space="preserve"> [</w:t>
      </w:r>
      <w:r w:rsidR="0050545F" w:rsidRPr="0047716C">
        <w:rPr>
          <w:rStyle w:val="Numrodepage"/>
          <w:rFonts w:asciiTheme="majorHAnsi" w:hAnsiTheme="majorHAnsi" w:cstheme="majorHAnsi"/>
          <w:i/>
          <w:iCs/>
          <w:lang w:val="en-US"/>
        </w:rPr>
        <w:t>mates</w:t>
      </w:r>
      <w:r w:rsidR="0050545F" w:rsidRPr="0047716C">
        <w:rPr>
          <w:rStyle w:val="Numrodepage"/>
          <w:rFonts w:asciiTheme="majorHAnsi" w:hAnsiTheme="majorHAnsi" w:cstheme="majorHAnsi"/>
          <w:lang w:val="en-US"/>
        </w:rPr>
        <w:t>]</w:t>
      </w:r>
      <w:r w:rsidR="005B7CFB" w:rsidRPr="0047716C">
        <w:rPr>
          <w:rStyle w:val="Numrodepage"/>
          <w:rFonts w:asciiTheme="majorHAnsi" w:hAnsiTheme="majorHAnsi" w:cstheme="majorHAnsi"/>
          <w:lang w:val="en-US"/>
        </w:rPr>
        <w:fldChar w:fldCharType="begin"/>
      </w:r>
      <w:r w:rsidR="00BF3556">
        <w:rPr>
          <w:rStyle w:val="Numrodepage"/>
          <w:rFonts w:asciiTheme="majorHAnsi" w:hAnsiTheme="majorHAnsi" w:cstheme="majorHAnsi"/>
          <w:lang w:val="en-US"/>
        </w:rPr>
        <w:instrText xml:space="preserve"> ADDIN ZOTERO_ITEM CSL_CITATION {"citationID":"DL1LlJY6","properties":{"formattedCitation":"(C. E. J. Kennedy et al., 1987; Milinski &amp; Bakker, 1990; Rosenqvist &amp; Johansson, 1995)","plainCitation":"(C. E. J. Kennedy et al., 1987; Milinski &amp; Bakker, 1990; Rosenqvist &amp; Johansson, 1995)","noteIndex":0},"citationItems":[{"id":4172,"uris":["http://zotero.org/groups/2585270/items/QDGABMER"],"itemData":{"id":4172,"type":"article-journal","abstract":"The influence of parasites on mate selection and on a secondary sexual character was studied in guppies (Poecilia reticulata). In fish infected with Camallanus cotti or Gyrodactylus, females were found to prefer males with relatively few parasites, and this preference was associated with a higher display rate in less parasitised males.","container-title":"Behavioral Ecology and Sociobiology","DOI":"10.1007/BF00299966","ISSN":"1432-0762","issue":"5","journalAbbreviation":"Behav Ecol Sociobiol","language":"en","page":"291-295","source":"Springer Link","title":"Parasite load predicts mate choice in guppies","volume":"21","author":[{"family":"Kennedy","given":"C. E. J."},{"family":"Endler","given":"J. A."},{"family":"Poynton","given":"S. L."},{"family":"McMinn","given":"H."}],"issued":{"date-parts":[["1987",11,1]]}}},{"id":4174,"uris":["http://zotero.org/groups/2585270/items/XYT8F2S9"],"itemData":{"id":4174,"type":"article-journal","abstract":"AN important problem in evolutionary biology since the time of Darwin has been to understand why females preferentially mate with males handicapped by secondary sexual ornaments1–3. One hypothesis of sexual selection theory is that these ornaments reliably reveal the male's condition4–6, which can be affected for example by parasites4,7–13. Here we show that in the three-spined stickleback (Gasterosteus aculeatus) the intensity of male red breeding coloration positively correlates with physical condition. Gravid females base their active mate choice on the intensity of the male's red coloration. Choice experiments under green light prevent the use of red colour cues by females, and males that were previously preferred are now chosen no more than randomly, although the courtship behaviour of the males remains unchanged. Parasitieation causes a deterioration in the males' condition and a decrease in the intensity of their red coloration. Tests under both lighting conditions reveal that the females recognize the formerly parasitized males by the lower intensity of their breeding coloration. Female sticklebacks possibly select a male with a good capacity for paternal care14 but if there is additive genetic variation for parasite resistance, then they might also select for resistance genes, as proposed by Hamilton and Zuk4.","container-title":"Nature","DOI":"10.1038/344330a0","ISSN":"1476-4687","issue":"6264","language":"en","license":"1990 Nature Publishing Group","note":"number: 6264\npublisher: Nature Publishing Group","page":"330-333","source":"www.nature.com","title":"Female sticklebacks use male coloration in mate choice and hence avoid parasitized males","volume":"344","author":[{"family":"Milinski","given":"Manfred"},{"family":"Bakker","given":"Theo C. M."}],"issued":{"date-parts":[["1990",3]]}}},{"id":4108,"uris":["http://zotero.org/groups/2585270/items/U2JAI5KE"],"itemData":{"id":4108,"type":"article-journal","abstract":"The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5B7CFB" w:rsidRPr="0047716C">
        <w:rPr>
          <w:rStyle w:val="Numrodepage"/>
          <w:rFonts w:asciiTheme="majorHAnsi" w:hAnsiTheme="majorHAnsi" w:cstheme="majorHAnsi"/>
          <w:lang w:val="en-US"/>
        </w:rPr>
        <w:fldChar w:fldCharType="separate"/>
      </w:r>
      <w:r w:rsidR="00BF3556">
        <w:rPr>
          <w:rStyle w:val="Numrodepage"/>
          <w:rFonts w:asciiTheme="majorHAnsi" w:hAnsiTheme="majorHAnsi" w:cstheme="majorHAnsi"/>
          <w:noProof/>
          <w:lang w:val="en-US"/>
        </w:rPr>
        <w:t>(C. E. J. Kennedy et al., 1987; Milinski &amp; Bakker, 1990; Rosenqvist &amp; Johansson, 1995)</w:t>
      </w:r>
      <w:r w:rsidR="005B7CFB" w:rsidRPr="0047716C">
        <w:rPr>
          <w:rStyle w:val="Numrodepage"/>
          <w:rFonts w:asciiTheme="majorHAnsi" w:hAnsiTheme="majorHAnsi" w:cstheme="majorHAnsi"/>
          <w:lang w:val="en-US"/>
        </w:rPr>
        <w:fldChar w:fldCharType="end"/>
      </w:r>
    </w:p>
    <w:p w14:paraId="7BB71225" w14:textId="500B11FC" w:rsidR="00A9705B" w:rsidRPr="0047716C" w:rsidRDefault="00646BD9"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Parasite manipulation</w:t>
      </w:r>
      <w:r w:rsidR="0062566F" w:rsidRPr="0047716C">
        <w:rPr>
          <w:rStyle w:val="Numrodepage"/>
          <w:rFonts w:asciiTheme="majorHAnsi" w:hAnsiTheme="majorHAnsi" w:cstheme="majorHAnsi"/>
          <w:lang w:val="en-US"/>
        </w:rPr>
        <w:t>…</w:t>
      </w:r>
    </w:p>
    <w:p w14:paraId="6E68C51A" w14:textId="77777777" w:rsidR="00930D95" w:rsidRPr="0047716C" w:rsidRDefault="00930D95" w:rsidP="00F915C7">
      <w:pPr>
        <w:spacing w:line="276" w:lineRule="auto"/>
        <w:rPr>
          <w:rStyle w:val="Numrodepage"/>
          <w:rFonts w:asciiTheme="majorHAnsi" w:hAnsiTheme="majorHAnsi" w:cstheme="majorHAnsi"/>
          <w:lang w:val="en-US"/>
        </w:rPr>
      </w:pPr>
    </w:p>
    <w:p w14:paraId="735E84A3" w14:textId="16B2E5DF" w:rsidR="00A9705B" w:rsidRPr="0047716C" w:rsidRDefault="005E1C4E" w:rsidP="00F915C7">
      <w:pPr>
        <w:spacing w:line="276" w:lineRule="auto"/>
        <w:rPr>
          <w:rStyle w:val="Numrodepage"/>
          <w:rFonts w:asciiTheme="majorHAnsi" w:hAnsiTheme="majorHAnsi" w:cstheme="majorHAnsi"/>
          <w:u w:val="single"/>
          <w:lang w:val="en-US"/>
        </w:rPr>
      </w:pPr>
      <w:proofErr w:type="spellStart"/>
      <w:r w:rsidRPr="0047716C">
        <w:rPr>
          <w:rStyle w:val="Numrodepage"/>
          <w:rFonts w:asciiTheme="majorHAnsi" w:hAnsiTheme="majorHAnsi" w:cstheme="majorHAnsi"/>
          <w:u w:val="single"/>
          <w:lang w:val="en-US"/>
        </w:rPr>
        <w:t>Mikheev</w:t>
      </w:r>
      <w:proofErr w:type="spellEnd"/>
      <w:r w:rsidRPr="0047716C">
        <w:rPr>
          <w:rStyle w:val="Numrodepage"/>
          <w:rFonts w:asciiTheme="majorHAnsi" w:hAnsiTheme="majorHAnsi" w:cstheme="majorHAnsi"/>
          <w:u w:val="single"/>
          <w:lang w:val="en-US"/>
        </w:rPr>
        <w:t xml:space="preserve"> et al., 2010</w:t>
      </w:r>
    </w:p>
    <w:p w14:paraId="0E2C98FF" w14:textId="77777777" w:rsidR="0049609A" w:rsidRPr="0047716C" w:rsidRDefault="0049609A" w:rsidP="00F915C7">
      <w:pPr>
        <w:spacing w:line="276" w:lineRule="auto"/>
        <w:rPr>
          <w:rStyle w:val="Numrodepage"/>
          <w:rFonts w:asciiTheme="majorHAnsi" w:hAnsiTheme="majorHAnsi" w:cstheme="majorHAnsi"/>
          <w:lang w:val="en-US"/>
        </w:rPr>
      </w:pPr>
    </w:p>
    <w:p w14:paraId="7EDB3779" w14:textId="40ABB062" w:rsidR="0049609A" w:rsidRPr="0047716C" w:rsidRDefault="00825E77"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Rainbow trout (</w:t>
      </w:r>
      <w:r w:rsidRPr="0047716C">
        <w:rPr>
          <w:rStyle w:val="Numrodepage"/>
          <w:rFonts w:asciiTheme="majorHAnsi" w:hAnsiTheme="majorHAnsi" w:cstheme="majorHAnsi"/>
          <w:i/>
          <w:iCs/>
          <w:lang w:val="en-US"/>
        </w:rPr>
        <w:t>Oncorhynchus mykiss)</w:t>
      </w:r>
      <w:r w:rsidRPr="0047716C">
        <w:rPr>
          <w:rStyle w:val="Numrodepage"/>
          <w:rFonts w:asciiTheme="majorHAnsi" w:hAnsiTheme="majorHAnsi" w:cstheme="majorHAnsi"/>
          <w:lang w:val="en-US"/>
        </w:rPr>
        <w:t xml:space="preserve"> infected by eye fluke </w:t>
      </w:r>
      <w:proofErr w:type="spellStart"/>
      <w:r w:rsidRPr="0047716C">
        <w:rPr>
          <w:rStyle w:val="Numrodepage"/>
          <w:rFonts w:asciiTheme="majorHAnsi" w:hAnsiTheme="majorHAnsi" w:cstheme="majorHAnsi"/>
          <w:i/>
          <w:iCs/>
          <w:lang w:val="en-US"/>
        </w:rPr>
        <w:t>Diplostimum</w:t>
      </w:r>
      <w:proofErr w:type="spellEnd"/>
      <w:r w:rsidRPr="0047716C">
        <w:rPr>
          <w:rStyle w:val="Numrodepage"/>
          <w:rFonts w:asciiTheme="majorHAnsi" w:hAnsiTheme="majorHAnsi" w:cstheme="majorHAnsi"/>
          <w:i/>
          <w:iCs/>
          <w:lang w:val="en-US"/>
        </w:rPr>
        <w:t xml:space="preserve"> </w:t>
      </w:r>
      <w:proofErr w:type="spellStart"/>
      <w:r w:rsidRPr="0047716C">
        <w:rPr>
          <w:rStyle w:val="Numrodepage"/>
          <w:rFonts w:asciiTheme="majorHAnsi" w:hAnsiTheme="majorHAnsi" w:cstheme="majorHAnsi"/>
          <w:i/>
          <w:iCs/>
          <w:lang w:val="en-US"/>
        </w:rPr>
        <w:t>spathaceum</w:t>
      </w:r>
      <w:proofErr w:type="spellEnd"/>
      <w:r w:rsidRPr="0047716C">
        <w:rPr>
          <w:rStyle w:val="Numrodepage"/>
          <w:rFonts w:asciiTheme="majorHAnsi" w:hAnsiTheme="majorHAnsi" w:cstheme="majorHAnsi"/>
          <w:lang w:val="en-US"/>
        </w:rPr>
        <w:t xml:space="preserve">. Parasite infection increased aggressiveness but infected fish lost contests for a territory against control fish. Parasitized fish pay the cost of aggressiveness without the benefit of acquiring territory. </w:t>
      </w:r>
    </w:p>
    <w:p w14:paraId="62C776BD" w14:textId="77777777" w:rsidR="00825E77" w:rsidRPr="0047716C" w:rsidRDefault="00825E77" w:rsidP="00F915C7">
      <w:pPr>
        <w:spacing w:line="276" w:lineRule="auto"/>
        <w:rPr>
          <w:rStyle w:val="Numrodepage"/>
          <w:rFonts w:asciiTheme="majorHAnsi" w:hAnsiTheme="majorHAnsi" w:cstheme="majorHAnsi"/>
          <w:lang w:val="en-US"/>
        </w:rPr>
      </w:pPr>
    </w:p>
    <w:p w14:paraId="6EAE1060" w14:textId="50920744" w:rsidR="005E1C4E" w:rsidRPr="0047716C" w:rsidRDefault="005E1C4E" w:rsidP="00F915C7">
      <w:pPr>
        <w:spacing w:line="276" w:lineRule="auto"/>
        <w:rPr>
          <w:rStyle w:val="Numrodepage"/>
          <w:rFonts w:asciiTheme="majorHAnsi" w:hAnsiTheme="majorHAnsi" w:cstheme="majorHAnsi"/>
          <w:u w:val="single"/>
          <w:lang w:val="en-US"/>
        </w:rPr>
      </w:pPr>
      <w:r w:rsidRPr="0047716C">
        <w:rPr>
          <w:rStyle w:val="Numrodepage"/>
          <w:rFonts w:asciiTheme="majorHAnsi" w:hAnsiTheme="majorHAnsi" w:cstheme="majorHAnsi"/>
          <w:u w:val="single"/>
          <w:lang w:val="en-US"/>
        </w:rPr>
        <w:t xml:space="preserve">See Binning et al., </w:t>
      </w:r>
      <w:proofErr w:type="gramStart"/>
      <w:r w:rsidRPr="0047716C">
        <w:rPr>
          <w:rStyle w:val="Numrodepage"/>
          <w:rFonts w:asciiTheme="majorHAnsi" w:hAnsiTheme="majorHAnsi" w:cstheme="majorHAnsi"/>
          <w:u w:val="single"/>
          <w:lang w:val="en-US"/>
        </w:rPr>
        <w:t>2017</w:t>
      </w:r>
      <w:proofErr w:type="gramEnd"/>
    </w:p>
    <w:p w14:paraId="313EB381" w14:textId="53BD0E7C" w:rsidR="00657200" w:rsidRPr="0047716C" w:rsidRDefault="00657200"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Infection can alter host locomotor performance via impacts on host morphology and physiology.</w:t>
      </w:r>
    </w:p>
    <w:p w14:paraId="036F1D8B" w14:textId="770CCE26" w:rsidR="001138F5" w:rsidRPr="0047716C" w:rsidRDefault="00657200" w:rsidP="00F915C7">
      <w:pPr>
        <w:spacing w:line="276" w:lineRule="auto"/>
        <w:rPr>
          <w:rStyle w:val="Numrodepage"/>
          <w:rFonts w:asciiTheme="majorHAnsi" w:hAnsiTheme="majorHAnsi" w:cstheme="majorHAnsi"/>
          <w:color w:val="2E2E2E"/>
          <w:lang w:val="en-US"/>
        </w:rPr>
      </w:pPr>
      <w:r w:rsidRPr="0047716C">
        <w:rPr>
          <w:rStyle w:val="Numrodepage"/>
          <w:rFonts w:asciiTheme="majorHAnsi" w:hAnsiTheme="majorHAnsi" w:cstheme="majorHAnsi"/>
          <w:lang w:val="en-US"/>
        </w:rPr>
        <w:t xml:space="preserve">Neglecting the role of </w:t>
      </w:r>
      <w:proofErr w:type="spellStart"/>
      <w:r w:rsidRPr="0047716C">
        <w:rPr>
          <w:rStyle w:val="Numrodepage"/>
          <w:rFonts w:asciiTheme="majorHAnsi" w:hAnsiTheme="majorHAnsi" w:cstheme="majorHAnsi"/>
          <w:lang w:val="en-US"/>
        </w:rPr>
        <w:t>micropredators</w:t>
      </w:r>
      <w:proofErr w:type="spellEnd"/>
      <w:r w:rsidRPr="0047716C">
        <w:rPr>
          <w:rStyle w:val="Numrodepage"/>
          <w:rFonts w:asciiTheme="majorHAnsi" w:hAnsiTheme="majorHAnsi" w:cstheme="majorHAnsi"/>
          <w:lang w:val="en-US"/>
        </w:rPr>
        <w:t xml:space="preserve"> on performance capacity and </w:t>
      </w:r>
      <w:proofErr w:type="spellStart"/>
      <w:r w:rsidRPr="0047716C">
        <w:rPr>
          <w:rStyle w:val="Numrodepage"/>
          <w:rFonts w:asciiTheme="majorHAnsi" w:hAnsiTheme="majorHAnsi" w:cstheme="majorHAnsi"/>
          <w:lang w:val="en-US"/>
        </w:rPr>
        <w:t>behaviour</w:t>
      </w:r>
      <w:proofErr w:type="spellEnd"/>
      <w:r w:rsidRPr="0047716C">
        <w:rPr>
          <w:rStyle w:val="Numrodepage"/>
          <w:rFonts w:asciiTheme="majorHAnsi" w:hAnsiTheme="majorHAnsi" w:cstheme="majorHAnsi"/>
          <w:lang w:val="en-US"/>
        </w:rPr>
        <w:t xml:space="preserve"> of their hosts can greatly affect our understanding of a </w:t>
      </w:r>
      <w:proofErr w:type="spellStart"/>
      <w:r w:rsidRPr="0047716C">
        <w:rPr>
          <w:rStyle w:val="Numrodepage"/>
          <w:rFonts w:asciiTheme="majorHAnsi" w:hAnsiTheme="majorHAnsi" w:cstheme="majorHAnsi"/>
          <w:lang w:val="en-US"/>
        </w:rPr>
        <w:t>species’s</w:t>
      </w:r>
      <w:proofErr w:type="spellEnd"/>
      <w:r w:rsidRPr="0047716C">
        <w:rPr>
          <w:rStyle w:val="Numrodepage"/>
          <w:rFonts w:asciiTheme="majorHAnsi" w:hAnsiTheme="majorHAnsi" w:cstheme="majorHAnsi"/>
          <w:lang w:val="en-US"/>
        </w:rPr>
        <w:t xml:space="preserve"> ecology.</w:t>
      </w:r>
    </w:p>
    <w:p w14:paraId="1959884E" w14:textId="77777777" w:rsidR="008F2593" w:rsidRPr="0047716C" w:rsidRDefault="008F2593" w:rsidP="00F915C7">
      <w:pPr>
        <w:spacing w:line="276" w:lineRule="auto"/>
        <w:rPr>
          <w:rStyle w:val="Numrodepage"/>
          <w:rFonts w:asciiTheme="majorHAnsi" w:hAnsiTheme="majorHAnsi" w:cstheme="majorHAnsi"/>
          <w:lang w:val="en-US"/>
        </w:rPr>
      </w:pPr>
    </w:p>
    <w:p w14:paraId="4DB69C19" w14:textId="538AE028" w:rsidR="004E7026" w:rsidRPr="0047716C" w:rsidRDefault="009C742C"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Behavior manipulation</w:t>
      </w:r>
    </w:p>
    <w:p w14:paraId="1E9C1732" w14:textId="70B9F7FD" w:rsidR="004E7026" w:rsidRPr="0047716C" w:rsidRDefault="004E7026" w:rsidP="00F915C7">
      <w:pPr>
        <w:spacing w:line="276" w:lineRule="auto"/>
        <w:rPr>
          <w:rStyle w:val="Numrodepage"/>
          <w:rFonts w:asciiTheme="majorHAnsi" w:hAnsiTheme="majorHAnsi" w:cstheme="majorHAnsi"/>
          <w:lang w:val="en-US"/>
        </w:rPr>
      </w:pPr>
      <w:r w:rsidRPr="0047716C">
        <w:rPr>
          <w:rFonts w:asciiTheme="majorHAnsi" w:hAnsiTheme="majorHAnsi" w:cstheme="majorHAnsi"/>
          <w:color w:val="2E2E2E"/>
          <w:shd w:val="clear" w:color="auto" w:fill="F5F5F5"/>
          <w:lang w:val="en-US"/>
        </w:rPr>
        <w:lastRenderedPageBreak/>
        <w:t xml:space="preserve">Predator avoidance but less neophobia to new foods in fish suggest complex modulation of risk-averse </w:t>
      </w:r>
      <w:proofErr w:type="spellStart"/>
      <w:r w:rsidRPr="0047716C">
        <w:rPr>
          <w:rFonts w:asciiTheme="majorHAnsi" w:hAnsiTheme="majorHAnsi" w:cstheme="majorHAnsi"/>
          <w:color w:val="2E2E2E"/>
          <w:shd w:val="clear" w:color="auto" w:fill="F5F5F5"/>
          <w:lang w:val="en-US"/>
        </w:rPr>
        <w:t>behaviour</w:t>
      </w:r>
      <w:proofErr w:type="spellEnd"/>
      <w:r w:rsidRPr="0047716C">
        <w:rPr>
          <w:rFonts w:asciiTheme="majorHAnsi" w:hAnsiTheme="majorHAnsi" w:cstheme="majorHAnsi"/>
          <w:color w:val="2E2E2E"/>
          <w:shd w:val="clear" w:color="auto" w:fill="F5F5F5"/>
          <w:lang w:val="en-US"/>
        </w:rPr>
        <w:t xml:space="preserve">. (Freire et </w:t>
      </w:r>
      <w:proofErr w:type="gramStart"/>
      <w:r w:rsidRPr="0047716C">
        <w:rPr>
          <w:rFonts w:asciiTheme="majorHAnsi" w:hAnsiTheme="majorHAnsi" w:cstheme="majorHAnsi"/>
          <w:color w:val="2E2E2E"/>
          <w:shd w:val="clear" w:color="auto" w:fill="F5F5F5"/>
          <w:lang w:val="en-US"/>
        </w:rPr>
        <w:t>al ,</w:t>
      </w:r>
      <w:proofErr w:type="gramEnd"/>
      <w:r w:rsidRPr="0047716C">
        <w:rPr>
          <w:rFonts w:asciiTheme="majorHAnsi" w:hAnsiTheme="majorHAnsi" w:cstheme="majorHAnsi"/>
          <w:color w:val="2E2E2E"/>
          <w:shd w:val="clear" w:color="auto" w:fill="F5F5F5"/>
          <w:lang w:val="en-US"/>
        </w:rPr>
        <w:t xml:space="preserve"> 2022)</w:t>
      </w:r>
    </w:p>
    <w:p w14:paraId="61BCE50E" w14:textId="77777777" w:rsidR="004E7026" w:rsidRPr="0047716C" w:rsidRDefault="004E7026" w:rsidP="00F915C7">
      <w:pPr>
        <w:spacing w:line="276" w:lineRule="auto"/>
        <w:rPr>
          <w:rStyle w:val="Numrodepage"/>
          <w:rFonts w:asciiTheme="majorHAnsi" w:hAnsiTheme="majorHAnsi" w:cstheme="majorHAnsi"/>
          <w:lang w:val="en-US"/>
        </w:rPr>
      </w:pPr>
    </w:p>
    <w:p w14:paraId="0E6FEE11" w14:textId="510D3F93" w:rsidR="008F2593" w:rsidRPr="0047716C" w:rsidRDefault="008F2593" w:rsidP="00F915C7">
      <w:pPr>
        <w:spacing w:line="276" w:lineRule="auto"/>
        <w:rPr>
          <w:rStyle w:val="Numrodepage"/>
          <w:rFonts w:asciiTheme="majorHAnsi" w:hAnsiTheme="majorHAnsi" w:cstheme="majorHAnsi"/>
          <w:u w:val="single"/>
          <w:lang w:val="en-US"/>
        </w:rPr>
      </w:pPr>
      <w:r w:rsidRPr="0047716C">
        <w:rPr>
          <w:rStyle w:val="Numrodepage"/>
          <w:rFonts w:asciiTheme="majorHAnsi" w:hAnsiTheme="majorHAnsi" w:cstheme="majorHAnsi"/>
          <w:u w:val="single"/>
          <w:lang w:val="en-US"/>
        </w:rPr>
        <w:t>Lafferty and Shaw, 2013</w:t>
      </w:r>
    </w:p>
    <w:p w14:paraId="30259A07" w14:textId="2F758AA2" w:rsidR="008F2593" w:rsidRPr="0047716C" w:rsidRDefault="008F2593"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Infected vertebrate hosts had more strongly altered microhabitat choices than did invertebrate </w:t>
      </w:r>
      <w:proofErr w:type="gramStart"/>
      <w:r w:rsidRPr="0047716C">
        <w:rPr>
          <w:rStyle w:val="Numrodepage"/>
          <w:rFonts w:asciiTheme="majorHAnsi" w:hAnsiTheme="majorHAnsi" w:cstheme="majorHAnsi"/>
          <w:lang w:val="en-US"/>
        </w:rPr>
        <w:t>hosts</w:t>
      </w:r>
      <w:proofErr w:type="gramEnd"/>
    </w:p>
    <w:p w14:paraId="5431BF7C" w14:textId="548A5FB5" w:rsidR="008F2593" w:rsidRPr="0047716C" w:rsidRDefault="008F2593"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Host microhabitat choice or host activity</w:t>
      </w:r>
    </w:p>
    <w:p w14:paraId="33921561" w14:textId="021A4D59" w:rsidR="008F2593" w:rsidRPr="0047716C" w:rsidRDefault="008F2593"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Two types of </w:t>
      </w:r>
      <w:proofErr w:type="spellStart"/>
      <w:proofErr w:type="gramStart"/>
      <w:r w:rsidRPr="0047716C">
        <w:rPr>
          <w:rStyle w:val="Numrodepage"/>
          <w:rFonts w:asciiTheme="majorHAnsi" w:hAnsiTheme="majorHAnsi" w:cstheme="majorHAnsi"/>
          <w:lang w:val="en-US"/>
        </w:rPr>
        <w:t>behaviour</w:t>
      </w:r>
      <w:proofErr w:type="spellEnd"/>
      <w:r w:rsidRPr="0047716C">
        <w:rPr>
          <w:rStyle w:val="Numrodepage"/>
          <w:rFonts w:asciiTheme="majorHAnsi" w:hAnsiTheme="majorHAnsi" w:cstheme="majorHAnsi"/>
          <w:lang w:val="en-US"/>
        </w:rPr>
        <w:t xml:space="preserve">  :</w:t>
      </w:r>
      <w:proofErr w:type="gramEnd"/>
      <w:r w:rsidRPr="0047716C">
        <w:rPr>
          <w:rStyle w:val="Numrodepage"/>
          <w:rFonts w:asciiTheme="majorHAnsi" w:hAnsiTheme="majorHAnsi" w:cstheme="majorHAnsi"/>
          <w:lang w:val="en-US"/>
        </w:rPr>
        <w:t xml:space="preserve"> increased contact with predator and/or decreased reaction to predators</w:t>
      </w:r>
    </w:p>
    <w:p w14:paraId="788FA8FD" w14:textId="0E634030" w:rsidR="008F2593" w:rsidRPr="0047716C" w:rsidRDefault="008F2593"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Vertebrate hosts were more associated with decreased </w:t>
      </w:r>
      <w:proofErr w:type="spellStart"/>
      <w:proofErr w:type="gramStart"/>
      <w:r w:rsidRPr="0047716C">
        <w:rPr>
          <w:rStyle w:val="Numrodepage"/>
          <w:rFonts w:asciiTheme="majorHAnsi" w:hAnsiTheme="majorHAnsi" w:cstheme="majorHAnsi"/>
          <w:lang w:val="en-US"/>
        </w:rPr>
        <w:t>reations</w:t>
      </w:r>
      <w:proofErr w:type="spellEnd"/>
      <w:proofErr w:type="gramEnd"/>
    </w:p>
    <w:p w14:paraId="6CA04A23" w14:textId="1666C49C" w:rsidR="008F2593" w:rsidRPr="0047716C" w:rsidRDefault="008F2593" w:rsidP="00F915C7">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Mechanims</w:t>
      </w:r>
      <w:proofErr w:type="spellEnd"/>
      <w:r w:rsidRPr="0047716C">
        <w:rPr>
          <w:rStyle w:val="Numrodepage"/>
          <w:rFonts w:asciiTheme="majorHAnsi" w:hAnsiTheme="majorHAnsi" w:cstheme="majorHAnsi"/>
          <w:lang w:val="en-US"/>
        </w:rPr>
        <w:t xml:space="preserve"> of host </w:t>
      </w:r>
      <w:proofErr w:type="gramStart"/>
      <w:r w:rsidRPr="0047716C">
        <w:rPr>
          <w:rStyle w:val="Numrodepage"/>
          <w:rFonts w:asciiTheme="majorHAnsi" w:hAnsiTheme="majorHAnsi" w:cstheme="majorHAnsi"/>
          <w:lang w:val="en-US"/>
        </w:rPr>
        <w:t>manipulation :</w:t>
      </w:r>
      <w:proofErr w:type="gramEnd"/>
      <w:r w:rsidRPr="0047716C">
        <w:rPr>
          <w:rStyle w:val="Numrodepage"/>
          <w:rFonts w:asciiTheme="majorHAnsi" w:hAnsiTheme="majorHAnsi" w:cstheme="majorHAnsi"/>
          <w:lang w:val="en-US"/>
        </w:rPr>
        <w:t xml:space="preserve"> energetic drain, site of infection, </w:t>
      </w:r>
      <w:proofErr w:type="spellStart"/>
      <w:r w:rsidRPr="0047716C">
        <w:rPr>
          <w:rStyle w:val="Numrodepage"/>
          <w:rFonts w:asciiTheme="majorHAnsi" w:hAnsiTheme="majorHAnsi" w:cstheme="majorHAnsi"/>
          <w:lang w:val="en-US"/>
        </w:rPr>
        <w:t>neurmodulation</w:t>
      </w:r>
      <w:proofErr w:type="spellEnd"/>
      <w:r w:rsidRPr="0047716C">
        <w:rPr>
          <w:rStyle w:val="Numrodepage"/>
          <w:rFonts w:asciiTheme="majorHAnsi" w:hAnsiTheme="majorHAnsi" w:cstheme="majorHAnsi"/>
          <w:lang w:val="en-US"/>
        </w:rPr>
        <w:t xml:space="preserve"> (hormonal and neuronal activity)</w:t>
      </w:r>
    </w:p>
    <w:p w14:paraId="518DBF6E" w14:textId="77777777" w:rsidR="008F2593" w:rsidRPr="0047716C" w:rsidRDefault="008F2593" w:rsidP="00F915C7">
      <w:pPr>
        <w:spacing w:line="276" w:lineRule="auto"/>
        <w:rPr>
          <w:rStyle w:val="Numrodepage"/>
          <w:rFonts w:asciiTheme="majorHAnsi" w:hAnsiTheme="majorHAnsi" w:cstheme="majorHAnsi"/>
          <w:lang w:val="en-US"/>
        </w:rPr>
      </w:pPr>
    </w:p>
    <w:p w14:paraId="5AFDE0B0" w14:textId="5B140C65" w:rsidR="00A9705B" w:rsidRPr="0047716C" w:rsidRDefault="00A9705B" w:rsidP="00F915C7">
      <w:pPr>
        <w:spacing w:line="276" w:lineRule="auto"/>
        <w:rPr>
          <w:rStyle w:val="Numrodepage"/>
          <w:rFonts w:asciiTheme="majorHAnsi" w:hAnsiTheme="majorHAnsi" w:cstheme="majorHAnsi"/>
          <w:b/>
          <w:bCs/>
          <w:lang w:val="en-US"/>
        </w:rPr>
      </w:pPr>
      <w:r w:rsidRPr="0047716C">
        <w:rPr>
          <w:rStyle w:val="Numrodepage"/>
          <w:rFonts w:asciiTheme="majorHAnsi" w:hAnsiTheme="majorHAnsi" w:cstheme="majorHAnsi"/>
          <w:b/>
          <w:bCs/>
          <w:lang w:val="en-US"/>
        </w:rPr>
        <w:t>[Dynamics</w:t>
      </w:r>
      <w:r w:rsidR="00B54586" w:rsidRPr="0047716C">
        <w:rPr>
          <w:rStyle w:val="Numrodepage"/>
          <w:rFonts w:asciiTheme="majorHAnsi" w:hAnsiTheme="majorHAnsi" w:cstheme="majorHAnsi"/>
          <w:b/>
          <w:bCs/>
          <w:lang w:val="en-US"/>
        </w:rPr>
        <w:t xml:space="preserve"> &amp; BEF]</w:t>
      </w:r>
    </w:p>
    <w:p w14:paraId="091C61DC" w14:textId="291E966F" w:rsidR="00EF036B" w:rsidRPr="0047716C" w:rsidRDefault="00EF036B" w:rsidP="00F915C7">
      <w:pPr>
        <w:spacing w:line="276" w:lineRule="auto"/>
        <w:rPr>
          <w:rStyle w:val="Numrodepage"/>
          <w:rFonts w:asciiTheme="majorHAnsi" w:hAnsiTheme="majorHAnsi" w:cstheme="majorHAnsi"/>
          <w:lang w:val="en-US"/>
        </w:rPr>
      </w:pPr>
      <w:r w:rsidRPr="0047716C">
        <w:rPr>
          <w:rFonts w:asciiTheme="majorHAnsi" w:hAnsiTheme="majorHAnsi" w:cstheme="majorHAnsi"/>
          <w:lang w:val="en-US"/>
        </w:rPr>
        <w:t>(Anderson et May, 1979; May et Anderson, 1979; Scott et Dobson, 1989)</w:t>
      </w:r>
    </w:p>
    <w:p w14:paraId="3CDA98A4" w14:textId="152A0B75" w:rsidR="00EF036B" w:rsidRPr="0047716C" w:rsidRDefault="00B368EF"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Dispersion</w:t>
      </w:r>
    </w:p>
    <w:p w14:paraId="0759E7EC" w14:textId="782270D5" w:rsidR="00B54586" w:rsidRPr="0047716C" w:rsidRDefault="00B54586" w:rsidP="00F915C7">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Kuris</w:t>
      </w:r>
      <w:proofErr w:type="spellEnd"/>
      <w:r w:rsidRPr="0047716C">
        <w:rPr>
          <w:rStyle w:val="Numrodepage"/>
          <w:rFonts w:asciiTheme="majorHAnsi" w:hAnsiTheme="majorHAnsi" w:cstheme="majorHAnsi"/>
          <w:lang w:val="en-US"/>
        </w:rPr>
        <w:t xml:space="preserve"> et al., 2008. Total parasite biomass in estuarian system – Important component of matter and energy fluxes. </w:t>
      </w:r>
    </w:p>
    <w:p w14:paraId="42092831" w14:textId="732163AE" w:rsidR="00657200" w:rsidRPr="0047716C" w:rsidRDefault="00657200"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Anguilla eel species infected by nematode which </w:t>
      </w:r>
      <w:proofErr w:type="spellStart"/>
      <w:r w:rsidRPr="0047716C">
        <w:rPr>
          <w:rStyle w:val="Numrodepage"/>
          <w:rFonts w:asciiTheme="majorHAnsi" w:hAnsiTheme="majorHAnsi" w:cstheme="majorHAnsi"/>
          <w:lang w:val="en-US"/>
        </w:rPr>
        <w:t>dammande</w:t>
      </w:r>
      <w:proofErr w:type="spellEnd"/>
      <w:r w:rsidRPr="0047716C">
        <w:rPr>
          <w:rStyle w:val="Numrodepage"/>
          <w:rFonts w:asciiTheme="majorHAnsi" w:hAnsiTheme="majorHAnsi" w:cstheme="majorHAnsi"/>
          <w:lang w:val="en-US"/>
        </w:rPr>
        <w:t xml:space="preserve"> swim bladder, thus buoyancy and swimming performance (</w:t>
      </w:r>
      <w:proofErr w:type="spellStart"/>
      <w:r w:rsidRPr="0047716C">
        <w:rPr>
          <w:rStyle w:val="Numrodepage"/>
          <w:rFonts w:asciiTheme="majorHAnsi" w:hAnsiTheme="majorHAnsi" w:cstheme="majorHAnsi"/>
          <w:lang w:val="en-US"/>
        </w:rPr>
        <w:t>Palstra</w:t>
      </w:r>
      <w:proofErr w:type="spellEnd"/>
      <w:r w:rsidRPr="0047716C">
        <w:rPr>
          <w:rStyle w:val="Numrodepage"/>
          <w:rFonts w:asciiTheme="majorHAnsi" w:hAnsiTheme="majorHAnsi" w:cstheme="majorHAnsi"/>
          <w:lang w:val="en-US"/>
        </w:rPr>
        <w:t xml:space="preserve"> et al., 2007)</w:t>
      </w:r>
    </w:p>
    <w:p w14:paraId="2C32247B" w14:textId="0FD9B15D" w:rsidR="00657200" w:rsidRPr="0047716C" w:rsidRDefault="00657200"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Development of abnormalities</w:t>
      </w:r>
    </w:p>
    <w:p w14:paraId="21836105" w14:textId="1875E3C4" w:rsidR="00657200" w:rsidRPr="0047716C" w:rsidRDefault="00657200"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Coral reef fishes infected with </w:t>
      </w:r>
      <w:proofErr w:type="spellStart"/>
      <w:r w:rsidRPr="0047716C">
        <w:rPr>
          <w:rStyle w:val="Numrodepage"/>
          <w:rFonts w:asciiTheme="majorHAnsi" w:hAnsiTheme="majorHAnsi" w:cstheme="majorHAnsi"/>
          <w:lang w:val="en-US"/>
        </w:rPr>
        <w:t>Anilocra</w:t>
      </w:r>
      <w:proofErr w:type="spellEnd"/>
      <w:r w:rsidRPr="0047716C">
        <w:rPr>
          <w:rStyle w:val="Numrodepage"/>
          <w:rFonts w:asciiTheme="majorHAnsi" w:hAnsiTheme="majorHAnsi" w:cstheme="majorHAnsi"/>
          <w:lang w:val="en-US"/>
        </w:rPr>
        <w:t xml:space="preserve"> isopod – less active during the day, smaller </w:t>
      </w:r>
      <w:proofErr w:type="spellStart"/>
      <w:r w:rsidRPr="0047716C">
        <w:rPr>
          <w:rStyle w:val="Numrodepage"/>
          <w:rFonts w:asciiTheme="majorHAnsi" w:hAnsiTheme="majorHAnsi" w:cstheme="majorHAnsi"/>
          <w:lang w:val="en-US"/>
        </w:rPr>
        <w:t>territoiriesm</w:t>
      </w:r>
      <w:proofErr w:type="spellEnd"/>
      <w:r w:rsidRPr="0047716C">
        <w:rPr>
          <w:rStyle w:val="Numrodepage"/>
          <w:rFonts w:asciiTheme="majorHAnsi" w:hAnsiTheme="majorHAnsi" w:cstheme="majorHAnsi"/>
          <w:lang w:val="en-US"/>
        </w:rPr>
        <w:t xml:space="preserve"> low water flow habitats (Meadows and Meadows, 2003;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p w14:paraId="568038FF" w14:textId="77777777" w:rsidR="00657200" w:rsidRPr="0047716C" w:rsidRDefault="00657200" w:rsidP="00F915C7">
      <w:pPr>
        <w:spacing w:line="276" w:lineRule="auto"/>
        <w:rPr>
          <w:rStyle w:val="Numrodepage"/>
          <w:rFonts w:asciiTheme="majorHAnsi" w:hAnsiTheme="majorHAnsi" w:cstheme="majorHAnsi"/>
          <w:lang w:val="en-US"/>
        </w:rPr>
      </w:pPr>
    </w:p>
    <w:p w14:paraId="6F4348A4" w14:textId="30FE1619" w:rsidR="00657200" w:rsidRPr="0047716C" w:rsidRDefault="00657200" w:rsidP="00F915C7">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Mortality resulting directly from parasite infection </w:t>
      </w:r>
      <w:proofErr w:type="spellStart"/>
      <w:r w:rsidRPr="0047716C">
        <w:rPr>
          <w:rStyle w:val="Numrodepage"/>
          <w:rFonts w:asciiTheme="majorHAnsi" w:hAnsiTheme="majorHAnsi" w:cstheme="majorHAnsi"/>
          <w:lang w:val="en-US"/>
        </w:rPr>
        <w:t>aanlone</w:t>
      </w:r>
      <w:proofErr w:type="spellEnd"/>
      <w:r w:rsidRPr="0047716C">
        <w:rPr>
          <w:rStyle w:val="Numrodepage"/>
          <w:rFonts w:asciiTheme="majorHAnsi" w:hAnsiTheme="majorHAnsi" w:cstheme="majorHAnsi"/>
          <w:lang w:val="en-US"/>
        </w:rPr>
        <w:t xml:space="preserve"> can put host population </w:t>
      </w:r>
      <w:proofErr w:type="spellStart"/>
      <w:r w:rsidRPr="0047716C">
        <w:rPr>
          <w:rStyle w:val="Numrodepage"/>
          <w:rFonts w:asciiTheme="majorHAnsi" w:hAnsiTheme="majorHAnsi" w:cstheme="majorHAnsi"/>
          <w:lang w:val="en-US"/>
        </w:rPr>
        <w:t>viablility</w:t>
      </w:r>
      <w:proofErr w:type="spellEnd"/>
      <w:r w:rsidRPr="0047716C">
        <w:rPr>
          <w:rStyle w:val="Numrodepage"/>
          <w:rFonts w:asciiTheme="majorHAnsi" w:hAnsiTheme="majorHAnsi" w:cstheme="majorHAnsi"/>
          <w:lang w:val="en-US"/>
        </w:rPr>
        <w:t xml:space="preserve"> at risk, leading to local population extinction (Jensen &amp; Jensen, 1992; Boots and Sasaki, 2002)</w:t>
      </w:r>
    </w:p>
    <w:p w14:paraId="5D065E9B" w14:textId="77777777" w:rsidR="00657200" w:rsidRPr="0047716C" w:rsidRDefault="00657200" w:rsidP="00F915C7">
      <w:pPr>
        <w:spacing w:line="276" w:lineRule="auto"/>
        <w:rPr>
          <w:rStyle w:val="Numrodepage"/>
          <w:rFonts w:asciiTheme="majorHAnsi" w:hAnsiTheme="majorHAnsi" w:cstheme="majorHAnsi"/>
          <w:lang w:val="en-US"/>
        </w:rPr>
      </w:pPr>
    </w:p>
    <w:p w14:paraId="3320E33E" w14:textId="1F1BEC9B" w:rsidR="00657200" w:rsidRPr="0047716C" w:rsidRDefault="00657200" w:rsidP="00F915C7">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Deacreasing</w:t>
      </w:r>
      <w:proofErr w:type="spellEnd"/>
      <w:r w:rsidRPr="0047716C">
        <w:rPr>
          <w:rStyle w:val="Numrodepage"/>
          <w:rFonts w:asciiTheme="majorHAnsi" w:hAnsiTheme="majorHAnsi" w:cstheme="majorHAnsi"/>
          <w:lang w:val="en-US"/>
        </w:rPr>
        <w:t xml:space="preserve"> probability</w:t>
      </w:r>
      <w:r w:rsidR="00EF5795" w:rsidRPr="0047716C">
        <w:rPr>
          <w:rStyle w:val="Numrodepage"/>
          <w:rFonts w:asciiTheme="majorHAnsi" w:hAnsiTheme="majorHAnsi" w:cstheme="majorHAnsi"/>
          <w:lang w:val="en-US"/>
        </w:rPr>
        <w:t xml:space="preserve"> that migrating individuals successfully reach their breeding grounds (Moller et al., 2004; </w:t>
      </w:r>
      <w:proofErr w:type="spellStart"/>
      <w:r w:rsidR="00EF5795" w:rsidRPr="0047716C">
        <w:rPr>
          <w:rStyle w:val="Numrodepage"/>
          <w:rFonts w:asciiTheme="majorHAnsi" w:hAnsiTheme="majorHAnsi" w:cstheme="majorHAnsi"/>
          <w:lang w:val="en-US"/>
        </w:rPr>
        <w:t>Palstra</w:t>
      </w:r>
      <w:proofErr w:type="spellEnd"/>
      <w:r w:rsidR="00EF5795" w:rsidRPr="0047716C">
        <w:rPr>
          <w:rStyle w:val="Numrodepage"/>
          <w:rFonts w:asciiTheme="majorHAnsi" w:hAnsiTheme="majorHAnsi" w:cstheme="majorHAnsi"/>
          <w:lang w:val="en-US"/>
        </w:rPr>
        <w:t xml:space="preserve"> et al., 2007)</w:t>
      </w:r>
    </w:p>
    <w:p w14:paraId="6A7756B9" w14:textId="77777777" w:rsidR="00EF5795" w:rsidRPr="0047716C" w:rsidRDefault="00EF5795" w:rsidP="00F915C7">
      <w:pPr>
        <w:spacing w:line="276" w:lineRule="auto"/>
        <w:rPr>
          <w:rStyle w:val="Numrodepage"/>
          <w:rFonts w:asciiTheme="majorHAnsi" w:hAnsiTheme="majorHAnsi" w:cstheme="majorHAnsi"/>
          <w:lang w:val="en-US"/>
        </w:rPr>
      </w:pPr>
    </w:p>
    <w:p w14:paraId="5FAE12E7" w14:textId="2BA554A7" w:rsidR="00EF5795" w:rsidRPr="0047716C" w:rsidRDefault="00EF5795" w:rsidP="00F915C7">
      <w:pPr>
        <w:spacing w:line="276" w:lineRule="auto"/>
        <w:rPr>
          <w:rFonts w:asciiTheme="majorHAnsi" w:hAnsiTheme="majorHAnsi" w:cstheme="majorHAnsi"/>
          <w:lang w:val="en-US"/>
        </w:rPr>
      </w:pPr>
      <w:r w:rsidRPr="0047716C">
        <w:rPr>
          <w:rStyle w:val="Numrodepage"/>
          <w:rFonts w:asciiTheme="majorHAnsi" w:hAnsiTheme="majorHAnsi" w:cstheme="majorHAnsi"/>
          <w:lang w:val="en-US"/>
        </w:rPr>
        <w:t>Infection can influence spatial distribution /spatial structure of population (Poulin, 1999; Curtis, 2002; Poulin and Latham, 2002; Miura et al 2006) – Increasing migratory connectivity (</w:t>
      </w:r>
      <w:proofErr w:type="spellStart"/>
      <w:r w:rsidRPr="0047716C">
        <w:rPr>
          <w:rStyle w:val="Numrodepage"/>
          <w:rFonts w:asciiTheme="majorHAnsi" w:hAnsiTheme="majorHAnsi" w:cstheme="majorHAnsi"/>
          <w:lang w:val="en-US"/>
        </w:rPr>
        <w:t>Mollet</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Szep</w:t>
      </w:r>
      <w:proofErr w:type="spellEnd"/>
      <w:r w:rsidRPr="0047716C">
        <w:rPr>
          <w:rStyle w:val="Numrodepage"/>
          <w:rFonts w:asciiTheme="majorHAnsi" w:hAnsiTheme="majorHAnsi" w:cstheme="majorHAnsi"/>
          <w:lang w:val="en-US"/>
        </w:rPr>
        <w:t>, 2001) – Increasing trophic connectivity of ecosystems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sectPr w:rsidR="00EF5795" w:rsidRPr="004771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Éric Harvey" w:date="2023-07-13T13:51:00Z" w:initials="ÉH">
    <w:p w14:paraId="2E927417" w14:textId="77777777" w:rsidR="001C185A" w:rsidRDefault="001C185A" w:rsidP="005543CA">
      <w:r>
        <w:rPr>
          <w:rStyle w:val="Marquedecommentaire"/>
        </w:rPr>
        <w:annotationRef/>
      </w:r>
      <w:r>
        <w:rPr>
          <w:sz w:val="20"/>
          <w:szCs w:val="20"/>
        </w:rPr>
        <w:t>Je pense que c’est mieux de commencer ton premier paragraphe avec kkchose de général, oui, mais de quand même plus relié à ton sujet. Si n’importe quelle article en écologie pourrait commencer avec la phase, alors c’est peut-être trop général ;-) (à mon avis). J’aime bien cette première phrase pour commencer “Often neglected…”</w:t>
      </w:r>
    </w:p>
  </w:comment>
  <w:comment w:id="23" w:author="Juliane Vigneault" w:date="2023-07-06T15:22:00Z" w:initials="JV">
    <w:p w14:paraId="0E563279" w14:textId="14A6067A" w:rsidR="00756FAB" w:rsidRDefault="00031CF2" w:rsidP="004F35D7">
      <w:r>
        <w:rPr>
          <w:rStyle w:val="Marquedecommentaire"/>
        </w:rPr>
        <w:annotationRef/>
      </w:r>
      <w:r w:rsidR="00756FAB">
        <w:rPr>
          <w:sz w:val="20"/>
          <w:szCs w:val="20"/>
        </w:rPr>
        <w:t>Not proper basic/standard infection parameters</w:t>
      </w:r>
    </w:p>
  </w:comment>
  <w:comment w:id="29" w:author="Juliane Vigneault" w:date="2023-07-06T15:31:00Z" w:initials="JV">
    <w:p w14:paraId="799E2637" w14:textId="32267306" w:rsidR="00946E6D" w:rsidRDefault="00946E6D" w:rsidP="008A6082">
      <w:r>
        <w:rPr>
          <w:rStyle w:val="Marquedecommentaire"/>
        </w:rPr>
        <w:annotationRef/>
      </w:r>
      <w:r>
        <w:rPr>
          <w:sz w:val="20"/>
          <w:szCs w:val="20"/>
        </w:rPr>
        <w:t>OR I could simply talk about filtering without referring to encounter/compatibility filters</w:t>
      </w:r>
    </w:p>
    <w:p w14:paraId="432D0690" w14:textId="77777777" w:rsidR="00946E6D" w:rsidRDefault="00946E6D" w:rsidP="008A6082"/>
    <w:p w14:paraId="20116CF7" w14:textId="77777777" w:rsidR="00946E6D" w:rsidRDefault="00946E6D" w:rsidP="008A6082">
      <w:r>
        <w:rPr>
          <w:sz w:val="20"/>
          <w:szCs w:val="20"/>
        </w:rPr>
        <w:t xml:space="preserve">Ex. Dans une avenue déterministe, ce qui affecte la distribution des parasites sont les événements historiques, les conditions environnementales dans lesquelles évoluent les hôtes et les caractéristiques intrinsèques des hôtes </w:t>
      </w:r>
    </w:p>
  </w:comment>
  <w:comment w:id="30" w:author="Éric Harvey" w:date="2023-07-13T14:14:00Z" w:initials="ÉH">
    <w:p w14:paraId="638A7C94" w14:textId="77777777" w:rsidR="00770E8E" w:rsidRDefault="00770E8E" w:rsidP="0097075D">
      <w:r>
        <w:rPr>
          <w:rStyle w:val="Marquedecommentaire"/>
        </w:rPr>
        <w:annotationRef/>
      </w:r>
      <w:r>
        <w:rPr>
          <w:color w:val="000000"/>
          <w:sz w:val="20"/>
          <w:szCs w:val="20"/>
        </w:rPr>
        <w:t>En fait comme ton paragraphe commence avec l’idée de déterministe vs. Stochastique - ça ferait plus de sens de rester avec ce cadre de référence, sinon tu pourrais simplement effacer les 5 premières lignes et commencer ton paragraphe à “In parasite ecology…”</w:t>
      </w:r>
    </w:p>
  </w:comment>
  <w:comment w:id="31" w:author="Éric Harvey" w:date="2023-07-13T14:36:00Z" w:initials="ÉH">
    <w:p w14:paraId="7F0BD522" w14:textId="77777777" w:rsidR="00B102D5" w:rsidRDefault="00B102D5" w:rsidP="00992EE8">
      <w:r>
        <w:rPr>
          <w:rStyle w:val="Marquedecommentaire"/>
        </w:rPr>
        <w:annotationRef/>
      </w:r>
      <w:r>
        <w:rPr>
          <w:color w:val="000000"/>
          <w:sz w:val="20"/>
          <w:szCs w:val="20"/>
        </w:rPr>
        <w:t>Je vais devoir relire ce paragraphe</w:t>
      </w:r>
    </w:p>
  </w:comment>
  <w:comment w:id="32" w:author="Éric Harvey" w:date="2023-07-13T13:58:00Z" w:initials="ÉH">
    <w:p w14:paraId="7D12A2E8" w14:textId="7ED428BE" w:rsidR="008310E9" w:rsidRDefault="008310E9" w:rsidP="00F67A01">
      <w:r>
        <w:rPr>
          <w:rStyle w:val="Marquedecommentaire"/>
        </w:rPr>
        <w:annotationRef/>
      </w:r>
      <w:r>
        <w:rPr>
          <w:color w:val="000000"/>
          <w:sz w:val="20"/>
          <w:szCs w:val="20"/>
        </w:rPr>
        <w:t>Ici tu parles de paramètres physiologiques?</w:t>
      </w:r>
    </w:p>
  </w:comment>
  <w:comment w:id="33" w:author="Juliane Vigneault" w:date="2023-07-17T11:09:00Z" w:initials="JV">
    <w:p w14:paraId="22784141" w14:textId="77777777" w:rsidR="00AB2C17" w:rsidRDefault="00AB2C17" w:rsidP="00F309CC">
      <w:r>
        <w:rPr>
          <w:rStyle w:val="Marquedecommentaire"/>
        </w:rPr>
        <w:annotationRef/>
      </w:r>
      <w:r>
        <w:rPr>
          <w:color w:val="000000"/>
          <w:sz w:val="20"/>
          <w:szCs w:val="20"/>
        </w:rPr>
        <w:t>j’ai mis de manière générale (intrinsic properties) parce que ça peut être référer à des incompatibilités physiologiques, mais aussi morphologiques ou chimiques par exemple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27417" w15:done="0"/>
  <w15:commentEx w15:paraId="0E563279" w15:done="0"/>
  <w15:commentEx w15:paraId="20116CF7" w15:done="0"/>
  <w15:commentEx w15:paraId="638A7C94" w15:paraIdParent="20116CF7" w15:done="0"/>
  <w15:commentEx w15:paraId="7F0BD522" w15:paraIdParent="20116CF7" w15:done="0"/>
  <w15:commentEx w15:paraId="7D12A2E8" w15:done="0"/>
  <w15:commentEx w15:paraId="22784141" w15:paraIdParent="7D12A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FD2" w16cex:dateUtc="2023-07-13T17:51:00Z"/>
  <w16cex:commentExtensible w16cex:durableId="28515AAF" w16cex:dateUtc="2023-07-06T19:22:00Z"/>
  <w16cex:commentExtensible w16cex:durableId="28515CD6" w16cex:dateUtc="2023-07-06T19:31:00Z"/>
  <w16cex:commentExtensible w16cex:durableId="285A8528" w16cex:dateUtc="2023-07-13T18:14:00Z"/>
  <w16cex:commentExtensible w16cex:durableId="285A8A75" w16cex:dateUtc="2023-07-13T18:36:00Z"/>
  <w16cex:commentExtensible w16cex:durableId="285A818A" w16cex:dateUtc="2023-07-13T17:58:00Z"/>
  <w16cex:commentExtensible w16cex:durableId="285F9FCE" w16cex:dateUtc="2023-07-17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27417" w16cid:durableId="285A7FD2"/>
  <w16cid:commentId w16cid:paraId="0E563279" w16cid:durableId="28515AAF"/>
  <w16cid:commentId w16cid:paraId="20116CF7" w16cid:durableId="28515CD6"/>
  <w16cid:commentId w16cid:paraId="638A7C94" w16cid:durableId="285A8528"/>
  <w16cid:commentId w16cid:paraId="7F0BD522" w16cid:durableId="285A8A75"/>
  <w16cid:commentId w16cid:paraId="7D12A2E8" w16cid:durableId="285A818A"/>
  <w16cid:commentId w16cid:paraId="22784141" w16cid:durableId="285F9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10DE8"/>
    <w:rsid w:val="000307BA"/>
    <w:rsid w:val="00031CF2"/>
    <w:rsid w:val="00063445"/>
    <w:rsid w:val="00090988"/>
    <w:rsid w:val="000A696D"/>
    <w:rsid w:val="000B6062"/>
    <w:rsid w:val="000D4F13"/>
    <w:rsid w:val="001138F5"/>
    <w:rsid w:val="001343CD"/>
    <w:rsid w:val="001732A1"/>
    <w:rsid w:val="001A7143"/>
    <w:rsid w:val="001C185A"/>
    <w:rsid w:val="001C523B"/>
    <w:rsid w:val="0024289C"/>
    <w:rsid w:val="002555A4"/>
    <w:rsid w:val="002A5DF1"/>
    <w:rsid w:val="002B00CE"/>
    <w:rsid w:val="002B15CA"/>
    <w:rsid w:val="002C48F8"/>
    <w:rsid w:val="002C5136"/>
    <w:rsid w:val="00322D01"/>
    <w:rsid w:val="004053C8"/>
    <w:rsid w:val="004435EC"/>
    <w:rsid w:val="004637B7"/>
    <w:rsid w:val="0047716C"/>
    <w:rsid w:val="00495392"/>
    <w:rsid w:val="0049609A"/>
    <w:rsid w:val="004A25DC"/>
    <w:rsid w:val="004E7026"/>
    <w:rsid w:val="00502350"/>
    <w:rsid w:val="0050545F"/>
    <w:rsid w:val="00564F13"/>
    <w:rsid w:val="00567BBE"/>
    <w:rsid w:val="005848C1"/>
    <w:rsid w:val="005A4478"/>
    <w:rsid w:val="005B2C73"/>
    <w:rsid w:val="005B7CFB"/>
    <w:rsid w:val="005C3148"/>
    <w:rsid w:val="005E1C4E"/>
    <w:rsid w:val="005F0786"/>
    <w:rsid w:val="00600CC5"/>
    <w:rsid w:val="0062566F"/>
    <w:rsid w:val="006363B1"/>
    <w:rsid w:val="00646BD9"/>
    <w:rsid w:val="00656639"/>
    <w:rsid w:val="00657200"/>
    <w:rsid w:val="00662251"/>
    <w:rsid w:val="006C292D"/>
    <w:rsid w:val="006C3944"/>
    <w:rsid w:val="006C66C8"/>
    <w:rsid w:val="0071091F"/>
    <w:rsid w:val="007315AE"/>
    <w:rsid w:val="0073420C"/>
    <w:rsid w:val="00747DFA"/>
    <w:rsid w:val="00755A70"/>
    <w:rsid w:val="0075667C"/>
    <w:rsid w:val="00756FAB"/>
    <w:rsid w:val="0076644C"/>
    <w:rsid w:val="00770E8E"/>
    <w:rsid w:val="00784CEE"/>
    <w:rsid w:val="00793606"/>
    <w:rsid w:val="007D165A"/>
    <w:rsid w:val="007D4FC7"/>
    <w:rsid w:val="00825E77"/>
    <w:rsid w:val="008310E9"/>
    <w:rsid w:val="00850911"/>
    <w:rsid w:val="008F2593"/>
    <w:rsid w:val="00927311"/>
    <w:rsid w:val="00930D95"/>
    <w:rsid w:val="00946E6D"/>
    <w:rsid w:val="00967331"/>
    <w:rsid w:val="009A0F61"/>
    <w:rsid w:val="009A6ECE"/>
    <w:rsid w:val="009B4756"/>
    <w:rsid w:val="009C2580"/>
    <w:rsid w:val="009C742C"/>
    <w:rsid w:val="009F296D"/>
    <w:rsid w:val="00A323FE"/>
    <w:rsid w:val="00A60A03"/>
    <w:rsid w:val="00A84733"/>
    <w:rsid w:val="00A9705B"/>
    <w:rsid w:val="00AB2C17"/>
    <w:rsid w:val="00AC3BEF"/>
    <w:rsid w:val="00AD7C5F"/>
    <w:rsid w:val="00B102D5"/>
    <w:rsid w:val="00B10488"/>
    <w:rsid w:val="00B368EF"/>
    <w:rsid w:val="00B54586"/>
    <w:rsid w:val="00BA4992"/>
    <w:rsid w:val="00BC2BBD"/>
    <w:rsid w:val="00BE4189"/>
    <w:rsid w:val="00BF3556"/>
    <w:rsid w:val="00C03348"/>
    <w:rsid w:val="00C211BF"/>
    <w:rsid w:val="00C6369F"/>
    <w:rsid w:val="00C6450D"/>
    <w:rsid w:val="00C87A01"/>
    <w:rsid w:val="00CD0E60"/>
    <w:rsid w:val="00CD2F2F"/>
    <w:rsid w:val="00D001C1"/>
    <w:rsid w:val="00D42DB4"/>
    <w:rsid w:val="00D4514C"/>
    <w:rsid w:val="00D860F7"/>
    <w:rsid w:val="00D909F0"/>
    <w:rsid w:val="00DE3D4C"/>
    <w:rsid w:val="00DE5CFF"/>
    <w:rsid w:val="00E82A13"/>
    <w:rsid w:val="00E911BF"/>
    <w:rsid w:val="00EF036B"/>
    <w:rsid w:val="00EF5795"/>
    <w:rsid w:val="00F03EA7"/>
    <w:rsid w:val="00F21558"/>
    <w:rsid w:val="00F40054"/>
    <w:rsid w:val="00F915C7"/>
    <w:rsid w:val="00F92FBA"/>
    <w:rsid w:val="00FA2AED"/>
    <w:rsid w:val="00FC69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semiHidden/>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1C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449C-DD59-1640-B8AD-698BE694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18268</Words>
  <Characters>100474</Characters>
  <Application>Microsoft Office Word</Application>
  <DocSecurity>0</DocSecurity>
  <Lines>837</Lines>
  <Paragraphs>237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cp:revision>
  <dcterms:created xsi:type="dcterms:W3CDTF">2023-07-13T17:48:00Z</dcterms:created>
  <dcterms:modified xsi:type="dcterms:W3CDTF">2023-07-17T15:10:00Z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id="0acoeB7r"/&gt;&lt;style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