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45C92" w14:textId="3282980E" w:rsidR="008A3791" w:rsidRPr="00515AC8" w:rsidRDefault="000E1717" w:rsidP="008A3791">
      <w:pPr>
        <w:spacing w:line="480" w:lineRule="auto"/>
        <w:rPr>
          <w:rFonts w:cs="Times New Roman"/>
          <w:color w:val="000000" w:themeColor="text1"/>
          <w:lang w:val="en-US"/>
        </w:rPr>
      </w:pPr>
      <w:r w:rsidRPr="008A3791">
        <w:rPr>
          <w:rStyle w:val="Titre2Car"/>
        </w:rPr>
        <w:t>Target Journal</w:t>
      </w:r>
      <w:r w:rsidRPr="00515AC8">
        <w:rPr>
          <w:rFonts w:cs="Times New Roman"/>
          <w:b/>
          <w:bCs/>
          <w:color w:val="000000" w:themeColor="text1"/>
          <w:lang w:val="en-US"/>
        </w:rPr>
        <w:t xml:space="preserve">: </w:t>
      </w:r>
      <w:r w:rsidRPr="00515AC8">
        <w:rPr>
          <w:rFonts w:cs="Times New Roman"/>
          <w:color w:val="000000" w:themeColor="text1"/>
          <w:lang w:val="en-US"/>
        </w:rPr>
        <w:t>Ecology</w:t>
      </w:r>
    </w:p>
    <w:p w14:paraId="7B444434" w14:textId="6AB86610" w:rsidR="008A3791" w:rsidRPr="00515AC8" w:rsidRDefault="00FA0930" w:rsidP="008A3791">
      <w:pPr>
        <w:spacing w:line="480" w:lineRule="auto"/>
        <w:rPr>
          <w:rFonts w:cs="Times New Roman"/>
          <w:color w:val="000000" w:themeColor="text1"/>
          <w:lang w:val="en-US"/>
        </w:rPr>
      </w:pPr>
      <w:r w:rsidRPr="008A3791">
        <w:rPr>
          <w:rStyle w:val="Titre2Car"/>
        </w:rPr>
        <w:t>Manuscript</w:t>
      </w:r>
      <w:r w:rsidR="000E1717" w:rsidRPr="008A3791">
        <w:rPr>
          <w:rStyle w:val="Titre2Car"/>
        </w:rPr>
        <w:t xml:space="preserve"> type:</w:t>
      </w:r>
      <w:r w:rsidR="000E1717" w:rsidRPr="00515AC8">
        <w:rPr>
          <w:rFonts w:cs="Times New Roman"/>
          <w:b/>
          <w:bCs/>
          <w:color w:val="000000" w:themeColor="text1"/>
          <w:lang w:val="en-US"/>
        </w:rPr>
        <w:t xml:space="preserve"> </w:t>
      </w:r>
      <w:r w:rsidR="000E1717" w:rsidRPr="00515AC8">
        <w:rPr>
          <w:rFonts w:cs="Times New Roman"/>
          <w:color w:val="000000" w:themeColor="text1"/>
          <w:lang w:val="en-US"/>
        </w:rPr>
        <w:t>Article</w:t>
      </w:r>
    </w:p>
    <w:p w14:paraId="207421F3" w14:textId="408E1426" w:rsidR="008A3791" w:rsidRDefault="000E1717" w:rsidP="008A3791">
      <w:pPr>
        <w:spacing w:line="480" w:lineRule="auto"/>
        <w:rPr>
          <w:rFonts w:cs="Times New Roman"/>
          <w:color w:val="000000" w:themeColor="text1"/>
          <w:lang w:val="en-US"/>
        </w:rPr>
      </w:pPr>
      <w:r w:rsidRPr="00FA0930">
        <w:rPr>
          <w:rStyle w:val="Titre2Car"/>
        </w:rPr>
        <w:t>Title</w:t>
      </w:r>
      <w:r w:rsidRPr="00515AC8">
        <w:rPr>
          <w:rFonts w:cs="Times New Roman"/>
          <w:b/>
          <w:bCs/>
          <w:color w:val="000000" w:themeColor="text1"/>
          <w:lang w:val="en-US"/>
        </w:rPr>
        <w:t xml:space="preserve">: </w:t>
      </w:r>
      <w:r w:rsidR="00A17547" w:rsidRPr="00515AC8">
        <w:rPr>
          <w:rFonts w:cs="Times New Roman"/>
          <w:color w:val="000000" w:themeColor="text1"/>
          <w:lang w:val="en-US"/>
        </w:rPr>
        <w:t>Local environment and sampling bias drive parasite prevalence estimates in freshwater fish communities</w:t>
      </w:r>
    </w:p>
    <w:p w14:paraId="7128D496" w14:textId="77777777" w:rsidR="008A3791" w:rsidRPr="00515AC8" w:rsidRDefault="008A3791" w:rsidP="00783F10">
      <w:pPr>
        <w:suppressLineNumbers/>
        <w:spacing w:line="480" w:lineRule="auto"/>
        <w:rPr>
          <w:rFonts w:cs="Times New Roman"/>
          <w:color w:val="000000" w:themeColor="text1"/>
          <w:lang w:val="en-US"/>
        </w:rPr>
      </w:pPr>
    </w:p>
    <w:p w14:paraId="02E9FFBF" w14:textId="4798F6A4" w:rsidR="00986A8F" w:rsidRPr="008A3791" w:rsidRDefault="00515AC8" w:rsidP="008A3791">
      <w:pPr>
        <w:spacing w:line="480" w:lineRule="auto"/>
        <w:rPr>
          <w:rFonts w:cs="Times New Roman"/>
          <w:color w:val="000000" w:themeColor="text1"/>
          <w:vertAlign w:val="superscript"/>
          <w:lang w:val="en-US"/>
        </w:rPr>
      </w:pPr>
      <w:r w:rsidRPr="008A3791">
        <w:rPr>
          <w:rStyle w:val="Titre2Car"/>
        </w:rPr>
        <w:t>Authors:</w:t>
      </w:r>
      <w:r w:rsidRPr="00515AC8">
        <w:rPr>
          <w:rFonts w:cs="Times New Roman"/>
          <w:color w:val="000000" w:themeColor="text1"/>
          <w:lang w:val="en-US"/>
        </w:rPr>
        <w:t xml:space="preserve"> </w:t>
      </w:r>
      <w:r w:rsidR="00986A8F" w:rsidRPr="00515AC8">
        <w:rPr>
          <w:rFonts w:cs="Times New Roman"/>
          <w:color w:val="000000" w:themeColor="text1"/>
          <w:lang w:val="en-US"/>
        </w:rPr>
        <w:t>Juliane Vigneault</w:t>
      </w:r>
      <w:r w:rsidR="006D2BAA">
        <w:rPr>
          <w:rFonts w:cs="Times New Roman"/>
          <w:color w:val="000000" w:themeColor="text1"/>
          <w:vertAlign w:val="superscript"/>
          <w:lang w:val="en-US"/>
        </w:rPr>
        <w:t>1</w:t>
      </w:r>
      <w:r w:rsidR="006D2BAA" w:rsidRPr="00515AC8">
        <w:rPr>
          <w:rFonts w:cs="Times New Roman"/>
          <w:color w:val="000000" w:themeColor="text1"/>
          <w:vertAlign w:val="superscript"/>
          <w:lang w:val="en-US"/>
        </w:rPr>
        <w:t>,</w:t>
      </w:r>
      <w:r w:rsidR="006D2BAA">
        <w:rPr>
          <w:rFonts w:cs="Times New Roman"/>
          <w:color w:val="000000" w:themeColor="text1"/>
          <w:vertAlign w:val="superscript"/>
          <w:lang w:val="en-US"/>
        </w:rPr>
        <w:t>2,</w:t>
      </w:r>
      <w:r w:rsidR="006D2BAA">
        <w:rPr>
          <w:rStyle w:val="Appelnotedebasdep"/>
          <w:rFonts w:cs="Times New Roman"/>
          <w:color w:val="000000" w:themeColor="text1"/>
          <w:lang w:val="en-US"/>
        </w:rPr>
        <w:footnoteReference w:id="1"/>
      </w:r>
      <w:r w:rsidRPr="00515AC8">
        <w:rPr>
          <w:rFonts w:cs="Times New Roman"/>
          <w:color w:val="000000" w:themeColor="text1"/>
          <w:lang w:val="en-US"/>
        </w:rPr>
        <w:t>;</w:t>
      </w:r>
      <w:r w:rsidR="00986A8F" w:rsidRPr="00515AC8">
        <w:rPr>
          <w:rFonts w:cs="Times New Roman"/>
          <w:color w:val="000000" w:themeColor="text1"/>
          <w:lang w:val="en-US"/>
        </w:rPr>
        <w:t xml:space="preserve"> Sandra Ann Binning</w:t>
      </w:r>
      <w:r w:rsidR="00986A8F" w:rsidRPr="00515AC8">
        <w:rPr>
          <w:rFonts w:cs="Times New Roman"/>
          <w:color w:val="000000" w:themeColor="text1"/>
          <w:vertAlign w:val="superscript"/>
          <w:lang w:val="en-US"/>
        </w:rPr>
        <w:t>1,</w:t>
      </w:r>
      <w:r w:rsidR="006D2BAA">
        <w:rPr>
          <w:rFonts w:cs="Times New Roman"/>
          <w:color w:val="000000" w:themeColor="text1"/>
          <w:vertAlign w:val="superscript"/>
          <w:lang w:val="en-US"/>
        </w:rPr>
        <w:t>2</w:t>
      </w:r>
      <w:r w:rsidRPr="00515AC8">
        <w:rPr>
          <w:rFonts w:cs="Times New Roman"/>
          <w:color w:val="000000" w:themeColor="text1"/>
          <w:lang w:val="en-US"/>
        </w:rPr>
        <w:t>;</w:t>
      </w:r>
      <w:r w:rsidR="00986A8F" w:rsidRPr="00515AC8">
        <w:rPr>
          <w:rFonts w:cs="Times New Roman"/>
          <w:color w:val="000000" w:themeColor="text1"/>
          <w:lang w:val="en-US"/>
        </w:rPr>
        <w:t xml:space="preserve"> Éric Harvey</w:t>
      </w:r>
      <w:r w:rsidR="00986A8F" w:rsidRPr="00515AC8">
        <w:rPr>
          <w:rFonts w:cs="Times New Roman"/>
          <w:color w:val="000000" w:themeColor="text1"/>
          <w:vertAlign w:val="superscript"/>
          <w:lang w:val="en-US"/>
        </w:rPr>
        <w:t>1,</w:t>
      </w:r>
      <w:r w:rsidR="006D2BAA">
        <w:rPr>
          <w:rFonts w:cs="Times New Roman"/>
          <w:color w:val="000000" w:themeColor="text1"/>
          <w:vertAlign w:val="superscript"/>
          <w:lang w:val="en-US"/>
        </w:rPr>
        <w:t>2</w:t>
      </w:r>
      <w:r w:rsidR="00986A8F" w:rsidRPr="00515AC8">
        <w:rPr>
          <w:rFonts w:cs="Times New Roman"/>
          <w:color w:val="000000" w:themeColor="text1"/>
          <w:vertAlign w:val="superscript"/>
          <w:lang w:val="en-US"/>
        </w:rPr>
        <w:t>,</w:t>
      </w:r>
      <w:r w:rsidR="006D2BAA">
        <w:rPr>
          <w:rFonts w:cs="Times New Roman"/>
          <w:color w:val="000000" w:themeColor="text1"/>
          <w:vertAlign w:val="superscript"/>
          <w:lang w:val="en-US"/>
        </w:rPr>
        <w:t>3</w:t>
      </w:r>
    </w:p>
    <w:p w14:paraId="6604E84C" w14:textId="0AF901AF" w:rsidR="00986A8F" w:rsidRPr="00515AC8" w:rsidRDefault="00986A8F" w:rsidP="008A3791">
      <w:pPr>
        <w:pStyle w:val="paragraph"/>
        <w:spacing w:before="0" w:beforeAutospacing="0" w:after="0" w:afterAutospacing="0" w:line="480" w:lineRule="auto"/>
        <w:textAlignment w:val="baseline"/>
        <w:rPr>
          <w:rStyle w:val="eop"/>
          <w:color w:val="000000" w:themeColor="text1"/>
        </w:rPr>
      </w:pPr>
      <w:r w:rsidRPr="00515AC8">
        <w:rPr>
          <w:rStyle w:val="normaltextrun"/>
          <w:color w:val="000000" w:themeColor="text1"/>
          <w:vertAlign w:val="superscript"/>
        </w:rPr>
        <w:t xml:space="preserve">1 </w:t>
      </w:r>
      <w:r w:rsidRPr="00515AC8">
        <w:rPr>
          <w:rStyle w:val="normaltextrun"/>
          <w:color w:val="000000" w:themeColor="text1"/>
          <w:shd w:val="clear" w:color="auto" w:fill="FFFFFF"/>
        </w:rPr>
        <w:t xml:space="preserve">Département de sciences biologiques, Université de Montréal, </w:t>
      </w:r>
      <w:r w:rsidR="0012185E" w:rsidRPr="00515AC8">
        <w:rPr>
          <w:rStyle w:val="normaltextrun"/>
          <w:color w:val="000000" w:themeColor="text1"/>
          <w:shd w:val="clear" w:color="auto" w:fill="FFFFFF"/>
        </w:rPr>
        <w:t xml:space="preserve">Montréal, </w:t>
      </w:r>
      <w:r w:rsidRPr="00515AC8">
        <w:rPr>
          <w:rStyle w:val="normaltextrun"/>
          <w:color w:val="000000" w:themeColor="text1"/>
          <w:shd w:val="clear" w:color="auto" w:fill="FFFFFF"/>
        </w:rPr>
        <w:t>Q</w:t>
      </w:r>
      <w:r w:rsidR="0012185E" w:rsidRPr="00515AC8">
        <w:rPr>
          <w:rStyle w:val="normaltextrun"/>
          <w:color w:val="000000" w:themeColor="text1"/>
          <w:shd w:val="clear" w:color="auto" w:fill="FFFFFF"/>
        </w:rPr>
        <w:t>uébec</w:t>
      </w:r>
      <w:r w:rsidRPr="00515AC8">
        <w:rPr>
          <w:rStyle w:val="normaltextrun"/>
          <w:color w:val="000000" w:themeColor="text1"/>
          <w:shd w:val="clear" w:color="auto" w:fill="FFFFFF"/>
        </w:rPr>
        <w:t>, Canada</w:t>
      </w:r>
      <w:r w:rsidRPr="00515AC8">
        <w:rPr>
          <w:rStyle w:val="normaltextrun"/>
          <w:color w:val="000000" w:themeColor="text1"/>
        </w:rPr>
        <w:t> </w:t>
      </w:r>
    </w:p>
    <w:p w14:paraId="6550A85E" w14:textId="754CA3DD" w:rsidR="00986A8F" w:rsidRPr="00515AC8" w:rsidRDefault="006D2BAA" w:rsidP="008A3791">
      <w:pPr>
        <w:pStyle w:val="paragraph"/>
        <w:spacing w:before="0" w:beforeAutospacing="0" w:after="0" w:afterAutospacing="0" w:line="480" w:lineRule="auto"/>
        <w:textAlignment w:val="baseline"/>
        <w:rPr>
          <w:rStyle w:val="eop"/>
          <w:color w:val="000000" w:themeColor="text1"/>
        </w:rPr>
      </w:pPr>
      <w:r>
        <w:rPr>
          <w:rStyle w:val="normaltextrun"/>
          <w:color w:val="000000" w:themeColor="text1"/>
          <w:vertAlign w:val="superscript"/>
        </w:rPr>
        <w:t>2</w:t>
      </w:r>
      <w:r w:rsidR="00CD26E2" w:rsidRPr="00CD26E2">
        <w:t xml:space="preserve"> </w:t>
      </w:r>
      <w:r w:rsidR="00CD26E2" w:rsidRPr="00CD26E2">
        <w:rPr>
          <w:rStyle w:val="normaltextrun"/>
          <w:color w:val="000000" w:themeColor="text1"/>
        </w:rPr>
        <w:t xml:space="preserve">Groupe de recherche interuniversitaire en limnologie (GRIL), </w:t>
      </w:r>
      <w:r w:rsidR="008E6C46" w:rsidRPr="00CD26E2">
        <w:rPr>
          <w:rStyle w:val="normaltextrun"/>
          <w:color w:val="000000" w:themeColor="text1"/>
        </w:rPr>
        <w:t>D</w:t>
      </w:r>
      <w:r w:rsidR="00986A8F" w:rsidRPr="00CD26E2">
        <w:rPr>
          <w:rStyle w:val="normaltextrun"/>
          <w:color w:val="000000" w:themeColor="text1"/>
          <w:shd w:val="clear" w:color="auto" w:fill="FFFFFF"/>
        </w:rPr>
        <w:t>épartement</w:t>
      </w:r>
      <w:r w:rsidR="00986A8F" w:rsidRPr="00515AC8">
        <w:rPr>
          <w:rStyle w:val="normaltextrun"/>
          <w:color w:val="000000" w:themeColor="text1"/>
          <w:shd w:val="clear" w:color="auto" w:fill="FFFFFF"/>
        </w:rPr>
        <w:t xml:space="preserve"> de sciences biologiques, Université de Montréal, </w:t>
      </w:r>
      <w:r w:rsidR="0012185E" w:rsidRPr="00515AC8">
        <w:rPr>
          <w:rStyle w:val="normaltextrun"/>
          <w:color w:val="000000" w:themeColor="text1"/>
          <w:shd w:val="clear" w:color="auto" w:fill="FFFFFF"/>
        </w:rPr>
        <w:t xml:space="preserve">Montréal, </w:t>
      </w:r>
      <w:r w:rsidR="00986A8F" w:rsidRPr="00515AC8">
        <w:rPr>
          <w:rStyle w:val="normaltextrun"/>
          <w:color w:val="000000" w:themeColor="text1"/>
          <w:shd w:val="clear" w:color="auto" w:fill="FFFFFF"/>
        </w:rPr>
        <w:t>Q</w:t>
      </w:r>
      <w:r w:rsidR="0012185E" w:rsidRPr="00515AC8">
        <w:rPr>
          <w:rStyle w:val="normaltextrun"/>
          <w:color w:val="000000" w:themeColor="text1"/>
          <w:shd w:val="clear" w:color="auto" w:fill="FFFFFF"/>
        </w:rPr>
        <w:t>uébec</w:t>
      </w:r>
      <w:r w:rsidR="00986A8F" w:rsidRPr="00515AC8">
        <w:rPr>
          <w:rStyle w:val="normaltextrun"/>
          <w:color w:val="000000" w:themeColor="text1"/>
          <w:shd w:val="clear" w:color="auto" w:fill="FFFFFF"/>
        </w:rPr>
        <w:t>, Canada</w:t>
      </w:r>
      <w:r w:rsidR="00986A8F" w:rsidRPr="00515AC8">
        <w:rPr>
          <w:rStyle w:val="normaltextrun"/>
          <w:color w:val="000000" w:themeColor="text1"/>
        </w:rPr>
        <w:t> </w:t>
      </w:r>
    </w:p>
    <w:p w14:paraId="63FF7483" w14:textId="37831019" w:rsidR="00986A8F" w:rsidRDefault="006D2BAA" w:rsidP="008A3791">
      <w:pPr>
        <w:pStyle w:val="paragraph"/>
        <w:spacing w:before="0" w:beforeAutospacing="0" w:after="0" w:afterAutospacing="0" w:line="480" w:lineRule="auto"/>
        <w:textAlignment w:val="baseline"/>
        <w:rPr>
          <w:rStyle w:val="eop"/>
          <w:color w:val="000000" w:themeColor="text1"/>
        </w:rPr>
      </w:pPr>
      <w:r>
        <w:rPr>
          <w:rStyle w:val="eop"/>
          <w:color w:val="000000" w:themeColor="text1"/>
          <w:vertAlign w:val="superscript"/>
        </w:rPr>
        <w:t>3</w:t>
      </w:r>
      <w:r w:rsidR="00986A8F" w:rsidRPr="00515AC8">
        <w:rPr>
          <w:rStyle w:val="eop"/>
          <w:color w:val="000000" w:themeColor="text1"/>
        </w:rPr>
        <w:t xml:space="preserve"> Département des sciences de l’environnement, Université du Québec à Trois-Rivières, Trois-Rivières, Q</w:t>
      </w:r>
      <w:r w:rsidR="0012185E" w:rsidRPr="00515AC8">
        <w:rPr>
          <w:rStyle w:val="eop"/>
          <w:color w:val="000000" w:themeColor="text1"/>
        </w:rPr>
        <w:t>uébec</w:t>
      </w:r>
      <w:r w:rsidR="00986A8F" w:rsidRPr="00515AC8">
        <w:rPr>
          <w:rStyle w:val="eop"/>
          <w:color w:val="000000" w:themeColor="text1"/>
        </w:rPr>
        <w:t>, Canada</w:t>
      </w:r>
    </w:p>
    <w:p w14:paraId="690B0599" w14:textId="77777777" w:rsidR="008A3791" w:rsidRPr="008A3791" w:rsidRDefault="008A3791" w:rsidP="00783F10">
      <w:pPr>
        <w:pStyle w:val="paragraph"/>
        <w:suppressLineNumbers/>
        <w:spacing w:before="0" w:beforeAutospacing="0" w:after="0" w:afterAutospacing="0" w:line="480" w:lineRule="auto"/>
        <w:textAlignment w:val="baseline"/>
        <w:rPr>
          <w:color w:val="000000" w:themeColor="text1"/>
        </w:rPr>
      </w:pPr>
    </w:p>
    <w:p w14:paraId="4602DF71" w14:textId="363A97F8" w:rsidR="008E6C46" w:rsidRPr="008A3791" w:rsidRDefault="000E1717" w:rsidP="008A3791">
      <w:pPr>
        <w:pStyle w:val="Titre2"/>
      </w:pPr>
      <w:r w:rsidRPr="00C866F2">
        <w:t>Correspond</w:t>
      </w:r>
      <w:r w:rsidR="00515AC8" w:rsidRPr="00C866F2">
        <w:t>ing author</w:t>
      </w:r>
      <w:r w:rsidRPr="00C866F2">
        <w:t xml:space="preserve">: </w:t>
      </w:r>
      <w:r w:rsidR="008E6C46" w:rsidRPr="008A3791">
        <w:rPr>
          <w:b w:val="0"/>
          <w:bCs w:val="0"/>
        </w:rPr>
        <w:t>Juliane Vigneault</w:t>
      </w:r>
    </w:p>
    <w:p w14:paraId="2DEED870" w14:textId="52892EFB" w:rsidR="008A3791" w:rsidRPr="003E5216" w:rsidRDefault="008E6C46" w:rsidP="008A3791">
      <w:pPr>
        <w:spacing w:line="480" w:lineRule="auto"/>
        <w:rPr>
          <w:rFonts w:cs="Times New Roman"/>
          <w:color w:val="000000" w:themeColor="text1"/>
          <w:lang w:val="en-US"/>
        </w:rPr>
      </w:pPr>
      <w:r w:rsidRPr="005D2198">
        <w:rPr>
          <w:rFonts w:cs="Times New Roman"/>
          <w:color w:val="000000" w:themeColor="text1"/>
          <w:lang w:val="en-US"/>
        </w:rPr>
        <w:t>Email:</w:t>
      </w:r>
      <w:r w:rsidR="005D2198" w:rsidRPr="005D2198">
        <w:rPr>
          <w:rFonts w:cs="Times New Roman"/>
          <w:color w:val="000000" w:themeColor="text1"/>
          <w:lang w:val="en-US"/>
        </w:rPr>
        <w:t xml:space="preserve"> </w:t>
      </w:r>
      <w:r w:rsidR="005F31D1">
        <w:fldChar w:fldCharType="begin"/>
      </w:r>
      <w:r w:rsidR="005F31D1" w:rsidRPr="00CC2603">
        <w:rPr>
          <w:lang w:val="en-US"/>
          <w:rPrChange w:id="0" w:author="Binning Sandra Ann" w:date="2024-09-26T09:45:00Z">
            <w:rPr/>
          </w:rPrChange>
        </w:rPr>
        <w:instrText xml:space="preserve"> HYPERLINK "mailto:juliane.vigneault@uqar.ca" </w:instrText>
      </w:r>
      <w:r w:rsidR="005F31D1">
        <w:fldChar w:fldCharType="separate"/>
      </w:r>
      <w:r w:rsidR="005D2198" w:rsidRPr="005D2198">
        <w:rPr>
          <w:rStyle w:val="Lienhypertexte"/>
          <w:rFonts w:cs="Times New Roman"/>
          <w:lang w:val="en-US"/>
        </w:rPr>
        <w:t>juliane.vigneault@uqar.ca</w:t>
      </w:r>
      <w:r w:rsidR="005F31D1">
        <w:rPr>
          <w:rStyle w:val="Lienhypertexte"/>
          <w:rFonts w:cs="Times New Roman"/>
          <w:lang w:val="en-US"/>
        </w:rPr>
        <w:fldChar w:fldCharType="end"/>
      </w:r>
    </w:p>
    <w:p w14:paraId="29E18A45" w14:textId="77777777" w:rsidR="008A3791" w:rsidRPr="003E5216" w:rsidRDefault="008A3791" w:rsidP="00783F10">
      <w:pPr>
        <w:suppressLineNumbers/>
        <w:spacing w:line="480" w:lineRule="auto"/>
        <w:rPr>
          <w:rFonts w:cs="Times New Roman"/>
          <w:color w:val="000000" w:themeColor="text1"/>
          <w:lang w:val="en-US"/>
        </w:rPr>
      </w:pPr>
    </w:p>
    <w:p w14:paraId="3C5F73B7" w14:textId="43F3736A" w:rsidR="00CD26E2" w:rsidRPr="0085787A" w:rsidRDefault="00CD26E2" w:rsidP="008A3791">
      <w:pPr>
        <w:pStyle w:val="Titre2"/>
      </w:pPr>
      <w:r w:rsidRPr="0085787A">
        <w:t>Open Research statement</w:t>
      </w:r>
    </w:p>
    <w:p w14:paraId="2269815E" w14:textId="07CB0C2C" w:rsidR="00FA0930" w:rsidRDefault="005D2198" w:rsidP="008A3791">
      <w:pPr>
        <w:spacing w:line="480" w:lineRule="auto"/>
        <w:rPr>
          <w:rFonts w:cs="Times New Roman"/>
          <w:color w:val="000000" w:themeColor="text1"/>
          <w:lang w:val="en-US"/>
        </w:rPr>
      </w:pPr>
      <w:r>
        <w:rPr>
          <w:rFonts w:cs="Times New Roman"/>
          <w:color w:val="000000" w:themeColor="text1"/>
          <w:lang w:val="en-US"/>
        </w:rPr>
        <w:t xml:space="preserve">Data are not yet </w:t>
      </w:r>
      <w:r w:rsidR="0085787A">
        <w:rPr>
          <w:rFonts w:cs="Times New Roman"/>
          <w:color w:val="000000" w:themeColor="text1"/>
          <w:lang w:val="en-US"/>
        </w:rPr>
        <w:t>provided</w:t>
      </w:r>
      <w:r w:rsidR="008967CC">
        <w:rPr>
          <w:rFonts w:cs="Times New Roman"/>
          <w:color w:val="000000" w:themeColor="text1"/>
          <w:lang w:val="en-US"/>
        </w:rPr>
        <w:t xml:space="preserve"> in open access</w:t>
      </w:r>
      <w:r w:rsidR="00F71271">
        <w:rPr>
          <w:rFonts w:cs="Times New Roman"/>
          <w:color w:val="000000" w:themeColor="text1"/>
          <w:lang w:val="en-US"/>
        </w:rPr>
        <w:t xml:space="preserve">. </w:t>
      </w:r>
      <w:r>
        <w:rPr>
          <w:rFonts w:cs="Times New Roman"/>
          <w:color w:val="000000" w:themeColor="text1"/>
          <w:lang w:val="en-US"/>
        </w:rPr>
        <w:t xml:space="preserve">Upon acceptance data will be archived </w:t>
      </w:r>
      <w:r w:rsidR="006D2BAA">
        <w:rPr>
          <w:rFonts w:cs="Times New Roman"/>
          <w:color w:val="000000" w:themeColor="text1"/>
          <w:lang w:val="en-US"/>
        </w:rPr>
        <w:t>o</w:t>
      </w:r>
      <w:r>
        <w:rPr>
          <w:rFonts w:cs="Times New Roman"/>
          <w:color w:val="000000" w:themeColor="text1"/>
          <w:lang w:val="en-US"/>
        </w:rPr>
        <w:t>n Borealis.</w:t>
      </w:r>
      <w:r w:rsidR="0085787A">
        <w:rPr>
          <w:rFonts w:cs="Times New Roman"/>
          <w:color w:val="000000" w:themeColor="text1"/>
          <w:lang w:val="en-US"/>
        </w:rPr>
        <w:t xml:space="preserve"> Metadata is already available </w:t>
      </w:r>
      <w:r w:rsidR="006D2BAA">
        <w:rPr>
          <w:rFonts w:cs="Times New Roman"/>
          <w:color w:val="000000" w:themeColor="text1"/>
          <w:lang w:val="en-US"/>
        </w:rPr>
        <w:t>o</w:t>
      </w:r>
      <w:r w:rsidR="0085787A">
        <w:rPr>
          <w:rFonts w:cs="Times New Roman"/>
          <w:color w:val="000000" w:themeColor="text1"/>
          <w:lang w:val="en-US"/>
        </w:rPr>
        <w:t xml:space="preserve">n Borealis: </w:t>
      </w:r>
      <w:hyperlink r:id="rId11" w:history="1">
        <w:r w:rsidR="0085787A" w:rsidRPr="006062D7">
          <w:rPr>
            <w:rStyle w:val="Lienhypertexte"/>
            <w:rFonts w:cs="Times New Roman"/>
            <w:lang w:val="en-US"/>
          </w:rPr>
          <w:t>https://doi.org/10.5683/SP3/80JDBU</w:t>
        </w:r>
      </w:hyperlink>
      <w:r w:rsidR="0085787A">
        <w:rPr>
          <w:rFonts w:cs="Times New Roman"/>
          <w:color w:val="000000" w:themeColor="text1"/>
          <w:lang w:val="en-US"/>
        </w:rPr>
        <w:t>.</w:t>
      </w:r>
    </w:p>
    <w:p w14:paraId="623DD8DA" w14:textId="77777777" w:rsidR="008A3791" w:rsidRPr="008A3791" w:rsidRDefault="008A3791" w:rsidP="00783F10">
      <w:pPr>
        <w:suppressLineNumbers/>
        <w:spacing w:line="480" w:lineRule="auto"/>
        <w:rPr>
          <w:rFonts w:cs="Times New Roman"/>
          <w:color w:val="000000" w:themeColor="text1"/>
          <w:lang w:val="en-US"/>
        </w:rPr>
      </w:pPr>
    </w:p>
    <w:p w14:paraId="18653D09" w14:textId="6D70FF7D" w:rsidR="0042078F" w:rsidRPr="00515AC8" w:rsidRDefault="000E1717" w:rsidP="008A3791">
      <w:pPr>
        <w:spacing w:line="480" w:lineRule="auto"/>
        <w:rPr>
          <w:rFonts w:cs="Times New Roman"/>
          <w:b/>
          <w:bCs/>
          <w:color w:val="000000" w:themeColor="text1"/>
          <w:lang w:val="en-US"/>
        </w:rPr>
      </w:pPr>
      <w:r w:rsidRPr="008A3791">
        <w:rPr>
          <w:rStyle w:val="Titre2Car"/>
        </w:rPr>
        <w:t>K</w:t>
      </w:r>
      <w:r w:rsidR="00515AC8" w:rsidRPr="008A3791">
        <w:rPr>
          <w:rStyle w:val="Titre2Car"/>
        </w:rPr>
        <w:t>eywords:</w:t>
      </w:r>
      <w:r w:rsidR="00515AC8" w:rsidRPr="00515AC8">
        <w:rPr>
          <w:rFonts w:cs="Times New Roman"/>
          <w:b/>
          <w:bCs/>
          <w:color w:val="000000" w:themeColor="text1"/>
          <w:lang w:val="en-US"/>
        </w:rPr>
        <w:t xml:space="preserve"> </w:t>
      </w:r>
      <w:r w:rsidRPr="00515AC8">
        <w:rPr>
          <w:rFonts w:cs="Times New Roman"/>
          <w:color w:val="000000" w:themeColor="text1"/>
          <w:lang w:val="en-US"/>
        </w:rPr>
        <w:t>disease ecology</w:t>
      </w:r>
      <w:r w:rsidR="00DF46EB">
        <w:rPr>
          <w:rFonts w:cs="Times New Roman"/>
          <w:color w:val="000000" w:themeColor="text1"/>
          <w:lang w:val="en-US"/>
        </w:rPr>
        <w:t>;</w:t>
      </w:r>
      <w:r w:rsidRPr="00515AC8">
        <w:rPr>
          <w:rFonts w:cs="Times New Roman"/>
          <w:color w:val="000000" w:themeColor="text1"/>
          <w:lang w:val="en-US"/>
        </w:rPr>
        <w:t xml:space="preserve"> distribution patterns</w:t>
      </w:r>
      <w:r w:rsidR="00DF46EB">
        <w:rPr>
          <w:rFonts w:cs="Times New Roman"/>
          <w:color w:val="000000" w:themeColor="text1"/>
          <w:lang w:val="en-US"/>
        </w:rPr>
        <w:t>;</w:t>
      </w:r>
      <w:r w:rsidRPr="00515AC8">
        <w:rPr>
          <w:rFonts w:cs="Times New Roman"/>
          <w:color w:val="000000" w:themeColor="text1"/>
          <w:lang w:val="en-US"/>
        </w:rPr>
        <w:t xml:space="preserve"> </w:t>
      </w:r>
      <w:r w:rsidR="00783F10">
        <w:rPr>
          <w:rFonts w:cs="Times New Roman"/>
          <w:color w:val="000000" w:themeColor="text1"/>
          <w:lang w:val="en-US"/>
        </w:rPr>
        <w:t>h</w:t>
      </w:r>
      <w:r w:rsidR="00783F10" w:rsidRPr="00515AC8">
        <w:rPr>
          <w:rFonts w:cs="Times New Roman"/>
          <w:color w:val="000000" w:themeColor="text1"/>
          <w:lang w:val="en-US"/>
        </w:rPr>
        <w:t>ost-parasite interactions</w:t>
      </w:r>
      <w:r w:rsidR="00DF46EB">
        <w:rPr>
          <w:rFonts w:cs="Times New Roman"/>
          <w:color w:val="000000" w:themeColor="text1"/>
          <w:lang w:val="en-US"/>
        </w:rPr>
        <w:t>;</w:t>
      </w:r>
      <w:r w:rsidR="00783F10" w:rsidRPr="00515AC8">
        <w:rPr>
          <w:rFonts w:cs="Times New Roman"/>
          <w:color w:val="000000" w:themeColor="text1"/>
          <w:lang w:val="en-US"/>
        </w:rPr>
        <w:t xml:space="preserve"> </w:t>
      </w:r>
      <w:r w:rsidRPr="00515AC8">
        <w:rPr>
          <w:rFonts w:cs="Times New Roman"/>
          <w:color w:val="000000" w:themeColor="text1"/>
          <w:lang w:val="en-US"/>
        </w:rPr>
        <w:t xml:space="preserve">infection </w:t>
      </w:r>
      <w:r w:rsidR="00274226">
        <w:rPr>
          <w:rFonts w:cs="Times New Roman"/>
          <w:color w:val="000000" w:themeColor="text1"/>
          <w:lang w:val="en-US"/>
        </w:rPr>
        <w:t>predictors</w:t>
      </w:r>
      <w:r w:rsidRPr="00515AC8">
        <w:rPr>
          <w:rFonts w:cs="Times New Roman"/>
          <w:color w:val="000000" w:themeColor="text1"/>
          <w:lang w:val="en-US"/>
        </w:rPr>
        <w:t xml:space="preserve">, </w:t>
      </w:r>
      <w:r w:rsidR="00783F10" w:rsidRPr="00515AC8">
        <w:rPr>
          <w:rFonts w:cs="Times New Roman"/>
          <w:color w:val="000000" w:themeColor="text1"/>
          <w:lang w:val="en-US"/>
        </w:rPr>
        <w:t>infection parameters</w:t>
      </w:r>
      <w:r w:rsidR="00DF46EB">
        <w:rPr>
          <w:rFonts w:cs="Times New Roman"/>
          <w:color w:val="000000" w:themeColor="text1"/>
          <w:lang w:val="en-US"/>
        </w:rPr>
        <w:t>;</w:t>
      </w:r>
      <w:r w:rsidR="00783F10">
        <w:rPr>
          <w:rFonts w:cs="Times New Roman"/>
          <w:color w:val="000000" w:themeColor="text1"/>
          <w:lang w:val="en-US"/>
        </w:rPr>
        <w:t xml:space="preserve"> </w:t>
      </w:r>
      <w:r w:rsidRPr="00515AC8">
        <w:rPr>
          <w:rFonts w:cs="Times New Roman"/>
          <w:color w:val="000000" w:themeColor="text1"/>
          <w:lang w:val="en-US"/>
        </w:rPr>
        <w:t>sampling design</w:t>
      </w:r>
      <w:r w:rsidR="00DF46EB">
        <w:rPr>
          <w:rFonts w:cs="Times New Roman"/>
          <w:color w:val="000000" w:themeColor="text1"/>
          <w:lang w:val="en-US"/>
        </w:rPr>
        <w:t>;</w:t>
      </w:r>
      <w:r w:rsidRPr="00515AC8">
        <w:rPr>
          <w:rFonts w:cs="Times New Roman"/>
          <w:color w:val="000000" w:themeColor="text1"/>
          <w:lang w:val="en-US"/>
        </w:rPr>
        <w:t xml:space="preserve"> sampling methods.</w:t>
      </w:r>
      <w:r w:rsidR="0042078F" w:rsidRPr="00515AC8">
        <w:rPr>
          <w:rFonts w:cs="Times New Roman"/>
          <w:b/>
          <w:bCs/>
          <w:color w:val="000000" w:themeColor="text1"/>
          <w:lang w:val="en-US"/>
        </w:rPr>
        <w:br w:type="page"/>
      </w:r>
    </w:p>
    <w:p w14:paraId="5A25A9C5" w14:textId="4B951631" w:rsidR="00986A8F" w:rsidRPr="003A36BC" w:rsidRDefault="00986A8F" w:rsidP="008A3791">
      <w:pPr>
        <w:spacing w:line="480" w:lineRule="auto"/>
        <w:rPr>
          <w:rFonts w:cs="Times New Roman"/>
          <w:b/>
          <w:bCs/>
          <w:color w:val="000000" w:themeColor="text1"/>
          <w:lang w:val="en-US"/>
        </w:rPr>
      </w:pPr>
      <w:r w:rsidRPr="003A36BC">
        <w:rPr>
          <w:rFonts w:cs="Times New Roman"/>
          <w:b/>
          <w:bCs/>
          <w:color w:val="000000" w:themeColor="text1"/>
          <w:lang w:val="en-US"/>
        </w:rPr>
        <w:lastRenderedPageBreak/>
        <w:t>A</w:t>
      </w:r>
      <w:r w:rsidR="00E966D1">
        <w:rPr>
          <w:rFonts w:cs="Times New Roman"/>
          <w:b/>
          <w:bCs/>
          <w:color w:val="000000" w:themeColor="text1"/>
          <w:lang w:val="en-US"/>
        </w:rPr>
        <w:t>BSTRACT</w:t>
      </w:r>
    </w:p>
    <w:p w14:paraId="43C5A848" w14:textId="6D3299BF" w:rsidR="004300A8" w:rsidRDefault="00986A8F" w:rsidP="004300A8">
      <w:pPr>
        <w:spacing w:line="480" w:lineRule="auto"/>
        <w:rPr>
          <w:rFonts w:cs="Times New Roman"/>
          <w:color w:val="000000" w:themeColor="text1"/>
          <w:lang w:val="en-US"/>
        </w:rPr>
      </w:pPr>
      <w:r w:rsidRPr="003A36BC">
        <w:rPr>
          <w:rFonts w:cs="Times New Roman"/>
          <w:color w:val="000000" w:themeColor="text1"/>
          <w:lang w:val="en-US"/>
        </w:rPr>
        <w:t xml:space="preserve">Parasite </w:t>
      </w:r>
      <w:r w:rsidR="00DF46EB">
        <w:rPr>
          <w:rFonts w:cs="Times New Roman"/>
          <w:color w:val="000000" w:themeColor="text1"/>
          <w:lang w:val="en-US"/>
        </w:rPr>
        <w:t>occurrence</w:t>
      </w:r>
      <w:r w:rsidRPr="003A36BC">
        <w:rPr>
          <w:rFonts w:cs="Times New Roman"/>
          <w:color w:val="000000" w:themeColor="text1"/>
          <w:lang w:val="en-US"/>
        </w:rPr>
        <w:t xml:space="preserve"> and infection </w:t>
      </w:r>
      <w:r w:rsidR="00E96216" w:rsidRPr="003A36BC">
        <w:rPr>
          <w:rFonts w:cs="Times New Roman"/>
          <w:color w:val="000000" w:themeColor="text1"/>
          <w:lang w:val="en-US"/>
        </w:rPr>
        <w:t xml:space="preserve">estimates </w:t>
      </w:r>
      <w:r w:rsidRPr="003A36BC">
        <w:rPr>
          <w:rFonts w:cs="Times New Roman"/>
          <w:color w:val="000000" w:themeColor="text1"/>
          <w:lang w:val="en-US"/>
        </w:rPr>
        <w:t xml:space="preserve">vary </w:t>
      </w:r>
      <w:del w:id="1" w:author="Binning Sandra Ann" w:date="2024-09-26T09:44:00Z">
        <w:r w:rsidRPr="003A36BC" w:rsidDel="00CC2603">
          <w:rPr>
            <w:rFonts w:cs="Times New Roman"/>
            <w:color w:val="000000" w:themeColor="text1"/>
            <w:lang w:val="en-US"/>
          </w:rPr>
          <w:delText xml:space="preserve">in </w:delText>
        </w:r>
      </w:del>
      <w:ins w:id="2" w:author="Binning Sandra Ann" w:date="2024-09-26T09:44:00Z">
        <w:r w:rsidR="00CC2603">
          <w:rPr>
            <w:rFonts w:cs="Times New Roman"/>
            <w:color w:val="000000" w:themeColor="text1"/>
            <w:lang w:val="en-US"/>
          </w:rPr>
          <w:t>through</w:t>
        </w:r>
        <w:r w:rsidR="00CC2603" w:rsidRPr="003A36BC">
          <w:rPr>
            <w:rFonts w:cs="Times New Roman"/>
            <w:color w:val="000000" w:themeColor="text1"/>
            <w:lang w:val="en-US"/>
          </w:rPr>
          <w:t xml:space="preserve"> </w:t>
        </w:r>
      </w:ins>
      <w:r w:rsidRPr="003A36BC">
        <w:rPr>
          <w:rFonts w:cs="Times New Roman"/>
          <w:color w:val="000000" w:themeColor="text1"/>
          <w:lang w:val="en-US"/>
        </w:rPr>
        <w:t xml:space="preserve">time and space, making understanding the underlying </w:t>
      </w:r>
      <w:r w:rsidR="00E96216" w:rsidRPr="003A36BC">
        <w:rPr>
          <w:rFonts w:cs="Times New Roman"/>
          <w:color w:val="000000" w:themeColor="text1"/>
          <w:lang w:val="en-US"/>
        </w:rPr>
        <w:t xml:space="preserve">drivers </w:t>
      </w:r>
      <w:r w:rsidRPr="003A36BC">
        <w:rPr>
          <w:rFonts w:cs="Times New Roman"/>
          <w:color w:val="000000" w:themeColor="text1"/>
          <w:lang w:val="en-US"/>
        </w:rPr>
        <w:t xml:space="preserve">highly complex. Comparative studies based on empirical data must </w:t>
      </w:r>
      <w:commentRangeStart w:id="3"/>
      <w:r w:rsidRPr="003A36BC">
        <w:rPr>
          <w:rFonts w:cs="Times New Roman"/>
          <w:color w:val="000000" w:themeColor="text1"/>
          <w:lang w:val="en-US"/>
        </w:rPr>
        <w:t xml:space="preserve">consider the factors of variation </w:t>
      </w:r>
      <w:commentRangeEnd w:id="3"/>
      <w:r w:rsidR="005F31D1">
        <w:rPr>
          <w:rStyle w:val="Marquedecommentaire"/>
        </w:rPr>
        <w:commentReference w:id="3"/>
      </w:r>
      <w:r w:rsidRPr="003A36BC">
        <w:rPr>
          <w:rFonts w:cs="Times New Roman"/>
          <w:color w:val="000000" w:themeColor="text1"/>
          <w:lang w:val="en-US"/>
        </w:rPr>
        <w:t xml:space="preserve">involved in estimating infection </w:t>
      </w:r>
      <w:r w:rsidR="00C477CA">
        <w:rPr>
          <w:rFonts w:cs="Times New Roman"/>
          <w:color w:val="000000" w:themeColor="text1"/>
          <w:lang w:val="en-US"/>
        </w:rPr>
        <w:t xml:space="preserve">metrics </w:t>
      </w:r>
      <w:r w:rsidRPr="003A36BC">
        <w:rPr>
          <w:rFonts w:cs="Times New Roman"/>
          <w:color w:val="000000" w:themeColor="text1"/>
          <w:lang w:val="en-US"/>
        </w:rPr>
        <w:t xml:space="preserve">in natural populations. Using a multi-scale approach, we explored the sources of variation in the estimation of infection prevalence, focusing on black spot disease in littoral freshwater fish communities sampled across 15 lakes in Québec, Canada. Our results show that infection prevalence is spatially heterogeneous across the landscape with evidence of infection hotspots and </w:t>
      </w:r>
      <w:proofErr w:type="spellStart"/>
      <w:r w:rsidRPr="003A36BC">
        <w:rPr>
          <w:rFonts w:cs="Times New Roman"/>
          <w:color w:val="000000" w:themeColor="text1"/>
          <w:lang w:val="en-US"/>
        </w:rPr>
        <w:t>coldspots</w:t>
      </w:r>
      <w:proofErr w:type="spellEnd"/>
      <w:r w:rsidRPr="003A36BC">
        <w:rPr>
          <w:rFonts w:cs="Times New Roman"/>
          <w:color w:val="000000" w:themeColor="text1"/>
          <w:lang w:val="en-US"/>
        </w:rPr>
        <w:t xml:space="preserve">. Method-related sampling biases led to significant variations in prevalence estimates and spatial patterns of disease occurrence. Our results also indicated that low sampling efforts tend to overestimate the prevalence of infection in the landscape, and that the sampling effort required to estimate </w:t>
      </w:r>
      <w:r w:rsidR="00E96216" w:rsidRPr="003A36BC">
        <w:rPr>
          <w:rFonts w:cs="Times New Roman"/>
          <w:color w:val="000000" w:themeColor="text1"/>
          <w:lang w:val="en-US"/>
        </w:rPr>
        <w:t xml:space="preserve">an accurate </w:t>
      </w:r>
      <w:r w:rsidRPr="003A36BC">
        <w:rPr>
          <w:rFonts w:cs="Times New Roman"/>
          <w:color w:val="000000" w:themeColor="text1"/>
          <w:lang w:val="en-US"/>
        </w:rPr>
        <w:t xml:space="preserve">infection prevalence depends on the sampling method employed. </w:t>
      </w:r>
      <w:proofErr w:type="spellStart"/>
      <w:r w:rsidRPr="003A36BC">
        <w:rPr>
          <w:rFonts w:cs="Times New Roman"/>
          <w:color w:val="000000" w:themeColor="text1"/>
          <w:lang w:val="en-US"/>
        </w:rPr>
        <w:t>Physico</w:t>
      </w:r>
      <w:proofErr w:type="spellEnd"/>
      <w:r w:rsidRPr="003A36BC">
        <w:rPr>
          <w:rFonts w:cs="Times New Roman"/>
          <w:color w:val="000000" w:themeColor="text1"/>
          <w:lang w:val="en-US"/>
        </w:rPr>
        <w:t xml:space="preserve">-chemical characteristics of the sites and local fish community structure were found to be the best </w:t>
      </w:r>
      <w:r w:rsidR="00274226">
        <w:rPr>
          <w:rFonts w:cs="Times New Roman"/>
          <w:color w:val="000000" w:themeColor="text1"/>
          <w:lang w:val="en-US"/>
        </w:rPr>
        <w:t>drivers</w:t>
      </w:r>
      <w:r w:rsidRPr="003A36BC">
        <w:rPr>
          <w:rFonts w:cs="Times New Roman"/>
          <w:color w:val="000000" w:themeColor="text1"/>
          <w:lang w:val="en-US"/>
        </w:rPr>
        <w:t xml:space="preserve"> of infection at smaller spatial scale</w:t>
      </w:r>
      <w:ins w:id="4" w:author="Binning Sandra Ann" w:date="2024-09-26T09:49:00Z">
        <w:r w:rsidR="005F31D1">
          <w:rPr>
            <w:rFonts w:cs="Times New Roman"/>
            <w:color w:val="000000" w:themeColor="text1"/>
            <w:lang w:val="en-US"/>
          </w:rPr>
          <w:t>s</w:t>
        </w:r>
      </w:ins>
      <w:r w:rsidRPr="003A36BC">
        <w:rPr>
          <w:rFonts w:cs="Times New Roman"/>
          <w:color w:val="000000" w:themeColor="text1"/>
          <w:lang w:val="en-US"/>
        </w:rPr>
        <w:t>. Furthermore, our results suggest dilution effects due to obstruction and compatibility barriers limit</w:t>
      </w:r>
      <w:ins w:id="5" w:author="Binning Sandra Ann" w:date="2024-09-26T09:49:00Z">
        <w:r w:rsidR="005F31D1">
          <w:rPr>
            <w:rFonts w:cs="Times New Roman"/>
            <w:color w:val="000000" w:themeColor="text1"/>
            <w:lang w:val="en-US"/>
          </w:rPr>
          <w:t xml:space="preserve"> the survival of the free-living</w:t>
        </w:r>
      </w:ins>
      <w:del w:id="6" w:author="Binning Sandra Ann" w:date="2024-09-26T09:49:00Z">
        <w:r w:rsidRPr="003A36BC" w:rsidDel="005F31D1">
          <w:rPr>
            <w:rFonts w:cs="Times New Roman"/>
            <w:color w:val="000000" w:themeColor="text1"/>
            <w:lang w:val="en-US"/>
          </w:rPr>
          <w:delText>ing</w:delText>
        </w:r>
      </w:del>
      <w:r w:rsidRPr="003A36BC">
        <w:rPr>
          <w:rFonts w:cs="Times New Roman"/>
          <w:color w:val="000000" w:themeColor="text1"/>
          <w:lang w:val="en-US"/>
        </w:rPr>
        <w:t xml:space="preserve"> cercaria</w:t>
      </w:r>
      <w:ins w:id="7" w:author="Binning Sandra Ann" w:date="2024-09-26T09:49:00Z">
        <w:r w:rsidR="005F31D1">
          <w:rPr>
            <w:rFonts w:cs="Times New Roman"/>
            <w:color w:val="000000" w:themeColor="text1"/>
            <w:lang w:val="en-US"/>
          </w:rPr>
          <w:t xml:space="preserve"> parasite </w:t>
        </w:r>
        <w:proofErr w:type="spellStart"/>
        <w:r w:rsidR="005F31D1">
          <w:rPr>
            <w:rFonts w:cs="Times New Roman"/>
            <w:color w:val="000000" w:themeColor="text1"/>
            <w:lang w:val="en-US"/>
          </w:rPr>
          <w:t>lifestage</w:t>
        </w:r>
      </w:ins>
      <w:proofErr w:type="spellEnd"/>
      <w:del w:id="8" w:author="Binning Sandra Ann" w:date="2024-09-26T09:49:00Z">
        <w:r w:rsidRPr="003A36BC" w:rsidDel="005F31D1">
          <w:rPr>
            <w:rFonts w:cs="Times New Roman"/>
            <w:color w:val="000000" w:themeColor="text1"/>
            <w:lang w:val="en-US"/>
          </w:rPr>
          <w:delText>l survival</w:delText>
        </w:r>
      </w:del>
      <w:r w:rsidRPr="003A36BC">
        <w:rPr>
          <w:rFonts w:cs="Times New Roman"/>
          <w:color w:val="000000" w:themeColor="text1"/>
          <w:lang w:val="en-US"/>
        </w:rPr>
        <w:t xml:space="preserve">. Several relationships between infection prevalence and environmental </w:t>
      </w:r>
      <w:r w:rsidR="00274226">
        <w:rPr>
          <w:rFonts w:cs="Times New Roman"/>
          <w:color w:val="000000" w:themeColor="text1"/>
          <w:lang w:val="en-US"/>
        </w:rPr>
        <w:t>drivers</w:t>
      </w:r>
      <w:r w:rsidRPr="003A36BC">
        <w:rPr>
          <w:rFonts w:cs="Times New Roman"/>
          <w:color w:val="000000" w:themeColor="text1"/>
          <w:lang w:val="en-US"/>
        </w:rPr>
        <w:t xml:space="preserve"> revealed non-linearity, suggesting complex interactions. Examining infection prevalence data </w:t>
      </w:r>
      <w:commentRangeStart w:id="9"/>
      <w:r w:rsidRPr="003A36BC">
        <w:rPr>
          <w:rFonts w:cs="Times New Roman"/>
          <w:color w:val="000000" w:themeColor="text1"/>
          <w:lang w:val="en-US"/>
        </w:rPr>
        <w:t xml:space="preserve">at various spatial scales </w:t>
      </w:r>
      <w:r w:rsidR="0042078F" w:rsidRPr="00515AC8">
        <w:rPr>
          <w:rFonts w:cs="Times New Roman"/>
          <w:color w:val="000000" w:themeColor="text1"/>
          <w:lang w:val="en-US"/>
        </w:rPr>
        <w:t>revealed</w:t>
      </w:r>
      <w:r w:rsidRPr="003A36BC">
        <w:rPr>
          <w:rFonts w:cs="Times New Roman"/>
          <w:color w:val="000000" w:themeColor="text1"/>
          <w:lang w:val="en-US"/>
        </w:rPr>
        <w:t xml:space="preserve"> many sources of variation </w:t>
      </w:r>
      <w:commentRangeEnd w:id="9"/>
      <w:r w:rsidR="005F31D1">
        <w:rPr>
          <w:rStyle w:val="Marquedecommentaire"/>
        </w:rPr>
        <w:commentReference w:id="9"/>
      </w:r>
      <w:r w:rsidR="0042078F" w:rsidRPr="00515AC8">
        <w:rPr>
          <w:rFonts w:cs="Times New Roman"/>
          <w:color w:val="000000" w:themeColor="text1"/>
          <w:lang w:val="en-US"/>
        </w:rPr>
        <w:t>underscoring</w:t>
      </w:r>
      <w:r w:rsidR="0042078F" w:rsidRPr="003A36BC">
        <w:rPr>
          <w:rFonts w:cs="Times New Roman"/>
          <w:color w:val="000000" w:themeColor="text1"/>
          <w:lang w:val="en-US"/>
        </w:rPr>
        <w:t xml:space="preserve"> </w:t>
      </w:r>
      <w:r w:rsidRPr="003A36BC">
        <w:rPr>
          <w:rFonts w:cs="Times New Roman"/>
          <w:color w:val="000000" w:themeColor="text1"/>
          <w:lang w:val="en-US"/>
        </w:rPr>
        <w:t>the importance of context-dependencies and scale-dependencies in host-parasite interactions.</w:t>
      </w:r>
      <w:r w:rsidR="004300A8">
        <w:rPr>
          <w:rFonts w:cs="Times New Roman"/>
          <w:color w:val="000000" w:themeColor="text1"/>
          <w:lang w:val="en-US"/>
        </w:rPr>
        <w:br w:type="page"/>
      </w:r>
    </w:p>
    <w:p w14:paraId="41C896CC" w14:textId="77777777" w:rsidR="004300A8" w:rsidRPr="00A13ECA" w:rsidRDefault="004300A8" w:rsidP="008A3791">
      <w:pPr>
        <w:spacing w:line="480" w:lineRule="auto"/>
        <w:rPr>
          <w:rStyle w:val="ui-provider"/>
          <w:rFonts w:cs="Times New Roman"/>
          <w:b/>
          <w:bCs/>
          <w:color w:val="000000" w:themeColor="text1"/>
        </w:rPr>
      </w:pPr>
      <w:r w:rsidRPr="00A13ECA">
        <w:rPr>
          <w:rStyle w:val="ui-provider"/>
          <w:rFonts w:cs="Times New Roman"/>
          <w:b/>
          <w:bCs/>
          <w:color w:val="000000" w:themeColor="text1"/>
        </w:rPr>
        <w:lastRenderedPageBreak/>
        <w:t>RÉSUMÉ</w:t>
      </w:r>
    </w:p>
    <w:p w14:paraId="30999264" w14:textId="12834A63" w:rsidR="00986A8F" w:rsidRPr="004300A8" w:rsidRDefault="004300A8" w:rsidP="004300A8">
      <w:pPr>
        <w:spacing w:line="480" w:lineRule="auto"/>
        <w:rPr>
          <w:rStyle w:val="ui-provider"/>
          <w:rFonts w:cs="Times New Roman"/>
          <w:color w:val="000000" w:themeColor="text1"/>
        </w:rPr>
      </w:pPr>
      <w:r w:rsidRPr="004300A8">
        <w:rPr>
          <w:rStyle w:val="ui-provider"/>
          <w:rFonts w:cs="Times New Roman"/>
          <w:color w:val="000000" w:themeColor="text1"/>
        </w:rPr>
        <w:t xml:space="preserve">L'occurrence des parasites et les </w:t>
      </w:r>
      <w:r>
        <w:rPr>
          <w:rStyle w:val="ui-provider"/>
          <w:rFonts w:cs="Times New Roman"/>
          <w:color w:val="000000" w:themeColor="text1"/>
        </w:rPr>
        <w:t>paramètres d’</w:t>
      </w:r>
      <w:r w:rsidRPr="004300A8">
        <w:rPr>
          <w:rStyle w:val="ui-provider"/>
          <w:rFonts w:cs="Times New Roman"/>
          <w:color w:val="000000" w:themeColor="text1"/>
        </w:rPr>
        <w:t xml:space="preserve">infection varient dans le temps et dans l'espace, ce qui </w:t>
      </w:r>
      <w:r>
        <w:rPr>
          <w:rStyle w:val="ui-provider"/>
          <w:rFonts w:cs="Times New Roman"/>
          <w:color w:val="000000" w:themeColor="text1"/>
        </w:rPr>
        <w:t>complexifie</w:t>
      </w:r>
      <w:r w:rsidRPr="004300A8">
        <w:rPr>
          <w:rStyle w:val="ui-provider"/>
          <w:rFonts w:cs="Times New Roman"/>
          <w:color w:val="000000" w:themeColor="text1"/>
        </w:rPr>
        <w:t xml:space="preserve"> la compréhension des </w:t>
      </w:r>
      <w:r>
        <w:rPr>
          <w:rStyle w:val="ui-provider"/>
          <w:rFonts w:cs="Times New Roman"/>
          <w:color w:val="000000" w:themeColor="text1"/>
        </w:rPr>
        <w:t>mécanismes</w:t>
      </w:r>
      <w:r w:rsidRPr="004300A8">
        <w:rPr>
          <w:rStyle w:val="ui-provider"/>
          <w:rFonts w:cs="Times New Roman"/>
          <w:color w:val="000000" w:themeColor="text1"/>
        </w:rPr>
        <w:t xml:space="preserve"> sous-jacents. Les études comparatives basées sur des données empiriques doivent </w:t>
      </w:r>
      <w:r>
        <w:rPr>
          <w:rStyle w:val="ui-provider"/>
          <w:rFonts w:cs="Times New Roman"/>
          <w:color w:val="000000" w:themeColor="text1"/>
        </w:rPr>
        <w:t xml:space="preserve">donc </w:t>
      </w:r>
      <w:r w:rsidRPr="004300A8">
        <w:rPr>
          <w:rStyle w:val="ui-provider"/>
          <w:rFonts w:cs="Times New Roman"/>
          <w:color w:val="000000" w:themeColor="text1"/>
        </w:rPr>
        <w:t xml:space="preserve">prendre en compte les </w:t>
      </w:r>
      <w:r>
        <w:rPr>
          <w:rStyle w:val="ui-provider"/>
          <w:rFonts w:cs="Times New Roman"/>
          <w:color w:val="000000" w:themeColor="text1"/>
        </w:rPr>
        <w:t>sources</w:t>
      </w:r>
      <w:r w:rsidRPr="004300A8">
        <w:rPr>
          <w:rStyle w:val="ui-provider"/>
          <w:rFonts w:cs="Times New Roman"/>
          <w:color w:val="000000" w:themeColor="text1"/>
        </w:rPr>
        <w:t xml:space="preserve"> de variation impliqué</w:t>
      </w:r>
      <w:r w:rsidR="003606C7">
        <w:rPr>
          <w:rStyle w:val="ui-provider"/>
          <w:rFonts w:cs="Times New Roman"/>
          <w:color w:val="000000" w:themeColor="text1"/>
        </w:rPr>
        <w:t>e</w:t>
      </w:r>
      <w:r w:rsidRPr="004300A8">
        <w:rPr>
          <w:rStyle w:val="ui-provider"/>
          <w:rFonts w:cs="Times New Roman"/>
          <w:color w:val="000000" w:themeColor="text1"/>
        </w:rPr>
        <w:t xml:space="preserve">s dans l'estimation des paramètres d'infection </w:t>
      </w:r>
      <w:r w:rsidR="00A80493">
        <w:rPr>
          <w:rStyle w:val="ui-provider"/>
          <w:rFonts w:cs="Times New Roman"/>
          <w:color w:val="000000" w:themeColor="text1"/>
        </w:rPr>
        <w:t>associées aux</w:t>
      </w:r>
      <w:r w:rsidRPr="004300A8">
        <w:rPr>
          <w:rStyle w:val="ui-provider"/>
          <w:rFonts w:cs="Times New Roman"/>
          <w:color w:val="000000" w:themeColor="text1"/>
        </w:rPr>
        <w:t xml:space="preserve"> populations naturelles. En utilisant une approche </w:t>
      </w:r>
      <w:proofErr w:type="spellStart"/>
      <w:r w:rsidRPr="004300A8">
        <w:rPr>
          <w:rStyle w:val="ui-provider"/>
          <w:rFonts w:cs="Times New Roman"/>
          <w:color w:val="000000" w:themeColor="text1"/>
        </w:rPr>
        <w:t>multiéchelle</w:t>
      </w:r>
      <w:proofErr w:type="spellEnd"/>
      <w:r w:rsidRPr="004300A8">
        <w:rPr>
          <w:rStyle w:val="ui-provider"/>
          <w:rFonts w:cs="Times New Roman"/>
          <w:color w:val="000000" w:themeColor="text1"/>
        </w:rPr>
        <w:t xml:space="preserve">, nous avons exploré les sources de variation </w:t>
      </w:r>
      <w:r w:rsidR="003606C7">
        <w:rPr>
          <w:rStyle w:val="ui-provider"/>
          <w:rFonts w:cs="Times New Roman"/>
          <w:color w:val="000000" w:themeColor="text1"/>
        </w:rPr>
        <w:t>liées aux estim</w:t>
      </w:r>
      <w:r w:rsidR="00C833EC">
        <w:rPr>
          <w:rStyle w:val="ui-provider"/>
          <w:rFonts w:cs="Times New Roman"/>
          <w:color w:val="000000" w:themeColor="text1"/>
        </w:rPr>
        <w:t>ation</w:t>
      </w:r>
      <w:r w:rsidR="003606C7">
        <w:rPr>
          <w:rStyle w:val="ui-provider"/>
          <w:rFonts w:cs="Times New Roman"/>
          <w:color w:val="000000" w:themeColor="text1"/>
        </w:rPr>
        <w:t xml:space="preserve">s de </w:t>
      </w:r>
      <w:r w:rsidRPr="004300A8">
        <w:rPr>
          <w:rStyle w:val="ui-provider"/>
          <w:rFonts w:cs="Times New Roman"/>
          <w:color w:val="000000" w:themeColor="text1"/>
        </w:rPr>
        <w:t>prévalence d</w:t>
      </w:r>
      <w:r w:rsidR="003606C7">
        <w:rPr>
          <w:rStyle w:val="ui-provider"/>
          <w:rFonts w:cs="Times New Roman"/>
          <w:color w:val="000000" w:themeColor="text1"/>
        </w:rPr>
        <w:t>’infection</w:t>
      </w:r>
      <w:r w:rsidRPr="004300A8">
        <w:rPr>
          <w:rStyle w:val="ui-provider"/>
          <w:rFonts w:cs="Times New Roman"/>
          <w:color w:val="000000" w:themeColor="text1"/>
        </w:rPr>
        <w:t xml:space="preserve"> en nous concentrant sur la maladie </w:t>
      </w:r>
      <w:r w:rsidR="003606C7">
        <w:rPr>
          <w:rStyle w:val="ui-provider"/>
          <w:rFonts w:cs="Times New Roman"/>
          <w:color w:val="000000" w:themeColor="text1"/>
        </w:rPr>
        <w:t>du point noir</w:t>
      </w:r>
      <w:r w:rsidRPr="004300A8">
        <w:rPr>
          <w:rStyle w:val="ui-provider"/>
          <w:rFonts w:cs="Times New Roman"/>
          <w:color w:val="000000" w:themeColor="text1"/>
        </w:rPr>
        <w:t xml:space="preserve"> </w:t>
      </w:r>
      <w:r w:rsidR="003606C7">
        <w:rPr>
          <w:rStyle w:val="ui-provider"/>
          <w:rFonts w:cs="Times New Roman"/>
          <w:color w:val="000000" w:themeColor="text1"/>
        </w:rPr>
        <w:t>chez</w:t>
      </w:r>
      <w:r w:rsidRPr="004300A8">
        <w:rPr>
          <w:rStyle w:val="ui-provider"/>
          <w:rFonts w:cs="Times New Roman"/>
          <w:color w:val="000000" w:themeColor="text1"/>
        </w:rPr>
        <w:t xml:space="preserve"> les communautés littorales de poissons d'eau douce échantillonnées dans 15 lacs du Québec, au Canada. Nos résultats montrent que la prévalence d'infection est </w:t>
      </w:r>
      <w:r w:rsidR="00EC0587">
        <w:rPr>
          <w:rStyle w:val="ui-provider"/>
          <w:rFonts w:cs="Times New Roman"/>
          <w:color w:val="000000" w:themeColor="text1"/>
        </w:rPr>
        <w:t xml:space="preserve">distribuée de manière </w:t>
      </w:r>
      <w:r w:rsidRPr="004300A8">
        <w:rPr>
          <w:rStyle w:val="ui-provider"/>
          <w:rFonts w:cs="Times New Roman"/>
          <w:color w:val="000000" w:themeColor="text1"/>
        </w:rPr>
        <w:t>hétérogène dans le paysage, avec l'existence de points chauds et de points froids d'infection. Les biais d'échantillonnage liés à la méthode ont entraîné des variations significatives dans l</w:t>
      </w:r>
      <w:r w:rsidR="00EC0587">
        <w:rPr>
          <w:rStyle w:val="ui-provider"/>
          <w:rFonts w:cs="Times New Roman"/>
          <w:color w:val="000000" w:themeColor="text1"/>
        </w:rPr>
        <w:t>’estimation</w:t>
      </w:r>
      <w:r w:rsidRPr="004300A8">
        <w:rPr>
          <w:rStyle w:val="ui-provider"/>
          <w:rFonts w:cs="Times New Roman"/>
          <w:color w:val="000000" w:themeColor="text1"/>
        </w:rPr>
        <w:t xml:space="preserve"> de la prévalence et </w:t>
      </w:r>
      <w:r w:rsidR="00EC0587">
        <w:rPr>
          <w:rStyle w:val="ui-provider"/>
          <w:rFonts w:cs="Times New Roman"/>
          <w:color w:val="000000" w:themeColor="text1"/>
        </w:rPr>
        <w:t>dans les</w:t>
      </w:r>
      <w:r w:rsidRPr="004300A8">
        <w:rPr>
          <w:rStyle w:val="ui-provider"/>
          <w:rFonts w:cs="Times New Roman"/>
          <w:color w:val="000000" w:themeColor="text1"/>
        </w:rPr>
        <w:t xml:space="preserve"> </w:t>
      </w:r>
      <w:r w:rsidR="00EC0587">
        <w:rPr>
          <w:rStyle w:val="ui-provider"/>
          <w:rFonts w:cs="Times New Roman"/>
          <w:color w:val="000000" w:themeColor="text1"/>
        </w:rPr>
        <w:t xml:space="preserve">patrons </w:t>
      </w:r>
      <w:r w:rsidRPr="004300A8">
        <w:rPr>
          <w:rStyle w:val="ui-provider"/>
          <w:rFonts w:cs="Times New Roman"/>
          <w:color w:val="000000" w:themeColor="text1"/>
        </w:rPr>
        <w:t>spatiaux d'</w:t>
      </w:r>
      <w:r w:rsidR="00C7657F">
        <w:rPr>
          <w:rStyle w:val="ui-provider"/>
          <w:rFonts w:cs="Times New Roman"/>
          <w:color w:val="000000" w:themeColor="text1"/>
        </w:rPr>
        <w:t>occurrence</w:t>
      </w:r>
      <w:r w:rsidRPr="004300A8">
        <w:rPr>
          <w:rStyle w:val="ui-provider"/>
          <w:rFonts w:cs="Times New Roman"/>
          <w:color w:val="000000" w:themeColor="text1"/>
        </w:rPr>
        <w:t xml:space="preserve"> de la maladie. Nos résultats indiquent également que les faibles efforts d'échantillonnage tendent à surestimer la prévalence de l'infection dans le paysage et que </w:t>
      </w:r>
      <w:r w:rsidR="00EC0587">
        <w:rPr>
          <w:rStyle w:val="ui-provider"/>
          <w:rFonts w:cs="Times New Roman"/>
          <w:color w:val="000000" w:themeColor="text1"/>
        </w:rPr>
        <w:t xml:space="preserve">le nombre </w:t>
      </w:r>
      <w:r w:rsidRPr="004300A8">
        <w:rPr>
          <w:rStyle w:val="ui-provider"/>
          <w:rFonts w:cs="Times New Roman"/>
          <w:color w:val="000000" w:themeColor="text1"/>
        </w:rPr>
        <w:t>d'échantillonnage</w:t>
      </w:r>
      <w:r w:rsidR="00C833EC">
        <w:rPr>
          <w:rStyle w:val="ui-provider"/>
          <w:rFonts w:cs="Times New Roman"/>
          <w:color w:val="000000" w:themeColor="text1"/>
        </w:rPr>
        <w:t>s</w:t>
      </w:r>
      <w:r w:rsidRPr="004300A8">
        <w:rPr>
          <w:rStyle w:val="ui-provider"/>
          <w:rFonts w:cs="Times New Roman"/>
          <w:color w:val="000000" w:themeColor="text1"/>
        </w:rPr>
        <w:t xml:space="preserve"> requis pour estimer une prévalence précise dépend de la méthode d'échantillonnage employée. Les caractéristiques physico-chimiques des sites et la structure de la communauté locale de poissons se sont avérées être les meilleurs </w:t>
      </w:r>
      <w:r w:rsidR="00EC0587">
        <w:rPr>
          <w:rStyle w:val="ui-provider"/>
          <w:rFonts w:cs="Times New Roman"/>
          <w:color w:val="000000" w:themeColor="text1"/>
        </w:rPr>
        <w:t>prédicteurs d’infection</w:t>
      </w:r>
      <w:r w:rsidRPr="004300A8">
        <w:rPr>
          <w:rStyle w:val="ui-provider"/>
          <w:rFonts w:cs="Times New Roman"/>
          <w:color w:val="000000" w:themeColor="text1"/>
        </w:rPr>
        <w:t xml:space="preserve"> à</w:t>
      </w:r>
      <w:r w:rsidR="00EC0587">
        <w:rPr>
          <w:rStyle w:val="ui-provider"/>
          <w:rFonts w:cs="Times New Roman"/>
          <w:color w:val="000000" w:themeColor="text1"/>
        </w:rPr>
        <w:t xml:space="preserve"> petite échelle spatiale</w:t>
      </w:r>
      <w:r w:rsidRPr="004300A8">
        <w:rPr>
          <w:rStyle w:val="ui-provider"/>
          <w:rFonts w:cs="Times New Roman"/>
          <w:color w:val="000000" w:themeColor="text1"/>
        </w:rPr>
        <w:t xml:space="preserve">. </w:t>
      </w:r>
      <w:r w:rsidR="00EC0587">
        <w:rPr>
          <w:rStyle w:val="ui-provider"/>
          <w:rFonts w:cs="Times New Roman"/>
          <w:color w:val="000000" w:themeColor="text1"/>
        </w:rPr>
        <w:t>N</w:t>
      </w:r>
      <w:r w:rsidRPr="004300A8">
        <w:rPr>
          <w:rStyle w:val="ui-provider"/>
          <w:rFonts w:cs="Times New Roman"/>
          <w:color w:val="000000" w:themeColor="text1"/>
        </w:rPr>
        <w:t>os résultats suggèrent que les effets de dilution dus aux obstacles et aux barrières de compatibilité limitent l</w:t>
      </w:r>
      <w:r w:rsidR="00EC0587">
        <w:rPr>
          <w:rStyle w:val="ui-provider"/>
          <w:rFonts w:cs="Times New Roman"/>
          <w:color w:val="000000" w:themeColor="text1"/>
        </w:rPr>
        <w:t>e succès d’infection des cercaires</w:t>
      </w:r>
      <w:r w:rsidRPr="004300A8">
        <w:rPr>
          <w:rStyle w:val="ui-provider"/>
          <w:rFonts w:cs="Times New Roman"/>
          <w:color w:val="000000" w:themeColor="text1"/>
        </w:rPr>
        <w:t xml:space="preserve">. Plusieurs relations entre la prévalence d'infection et les facteurs environnementaux ont révélé une non-linéarité, suggérant des interactions complexes. L'examen des données sur la prévalence d'infection à différentes échelles spatiales a révélé de nombreuses sources de variation, soulignant l'importance </w:t>
      </w:r>
      <w:r w:rsidR="00EC0587">
        <w:rPr>
          <w:rStyle w:val="ui-provider"/>
          <w:rFonts w:cs="Times New Roman"/>
          <w:color w:val="000000" w:themeColor="text1"/>
        </w:rPr>
        <w:t xml:space="preserve">du contexte d’échantillonnage </w:t>
      </w:r>
      <w:r w:rsidRPr="004300A8">
        <w:rPr>
          <w:rStyle w:val="ui-provider"/>
          <w:rFonts w:cs="Times New Roman"/>
          <w:color w:val="000000" w:themeColor="text1"/>
        </w:rPr>
        <w:t>et d</w:t>
      </w:r>
      <w:r w:rsidR="00EC0587">
        <w:rPr>
          <w:rStyle w:val="ui-provider"/>
          <w:rFonts w:cs="Times New Roman"/>
          <w:color w:val="000000" w:themeColor="text1"/>
        </w:rPr>
        <w:t>e l’</w:t>
      </w:r>
      <w:r w:rsidRPr="004300A8">
        <w:rPr>
          <w:rStyle w:val="ui-provider"/>
          <w:rFonts w:cs="Times New Roman"/>
          <w:color w:val="000000" w:themeColor="text1"/>
        </w:rPr>
        <w:t xml:space="preserve">échelle </w:t>
      </w:r>
      <w:r w:rsidR="00EC0587">
        <w:rPr>
          <w:rStyle w:val="ui-provider"/>
          <w:rFonts w:cs="Times New Roman"/>
          <w:color w:val="000000" w:themeColor="text1"/>
        </w:rPr>
        <w:t xml:space="preserve">spatiale </w:t>
      </w:r>
      <w:r w:rsidRPr="004300A8">
        <w:rPr>
          <w:rStyle w:val="ui-provider"/>
          <w:rFonts w:cs="Times New Roman"/>
          <w:color w:val="000000" w:themeColor="text1"/>
        </w:rPr>
        <w:t>da</w:t>
      </w:r>
      <w:r w:rsidR="00A80493">
        <w:rPr>
          <w:rStyle w:val="ui-provider"/>
          <w:rFonts w:cs="Times New Roman"/>
          <w:color w:val="000000" w:themeColor="text1"/>
        </w:rPr>
        <w:t>ns l’étude des</w:t>
      </w:r>
      <w:r w:rsidRPr="004300A8">
        <w:rPr>
          <w:rStyle w:val="ui-provider"/>
          <w:rFonts w:cs="Times New Roman"/>
          <w:color w:val="000000" w:themeColor="text1"/>
        </w:rPr>
        <w:t xml:space="preserve"> interactions hôte-parasite.</w:t>
      </w:r>
      <w:r w:rsidR="00986A8F" w:rsidRPr="004300A8">
        <w:rPr>
          <w:rStyle w:val="ui-provider"/>
          <w:rFonts w:cs="Times New Roman"/>
          <w:color w:val="000000" w:themeColor="text1"/>
        </w:rPr>
        <w:br w:type="page"/>
      </w:r>
    </w:p>
    <w:p w14:paraId="0E91D2FC" w14:textId="01E29CB4" w:rsidR="00986A8F" w:rsidRPr="003A36BC" w:rsidRDefault="00986A8F" w:rsidP="008A3791">
      <w:pPr>
        <w:pStyle w:val="Titre2"/>
        <w:jc w:val="left"/>
        <w:rPr>
          <w:rStyle w:val="Numrodepage"/>
        </w:rPr>
      </w:pPr>
      <w:bookmarkStart w:id="10" w:name="_Toc163326215"/>
      <w:r w:rsidRPr="003A36BC">
        <w:lastRenderedPageBreak/>
        <w:t>I</w:t>
      </w:r>
      <w:bookmarkEnd w:id="10"/>
      <w:r w:rsidR="00E966D1">
        <w:t>NTRODUCTION</w:t>
      </w:r>
    </w:p>
    <w:p w14:paraId="0B57BA0F" w14:textId="1329CC98" w:rsidR="00986A8F" w:rsidRPr="00613B18" w:rsidRDefault="00986A8F" w:rsidP="008A3791">
      <w:pPr>
        <w:pStyle w:val="Paragraphe"/>
        <w:jc w:val="left"/>
      </w:pPr>
      <w:r w:rsidRPr="003A36BC">
        <w:t xml:space="preserve">Despite often being neglected in ecological studies </w:t>
      </w:r>
      <w:r w:rsidRPr="003A36BC">
        <w:fldChar w:fldCharType="begin"/>
      </w:r>
      <w:r w:rsidR="00183A73">
        <w:instrText xml:space="preserve"> ADDIN ZOTERO_ITEM CSL_CITATION {"citationID":"mk10hNMt","properties":{"formattedCitation":"(Chr\\uc0\\u233{}tien et al. 2023; Morley 2012; Scholz and Choudhury 2014)","plainCitation":"(Chrétien et al. 2023; Morley 2012; Scholz and Choudhury 2014)","noteIndex":0},"citationItems":[{"id":10683,"uris":["http://zotero.org/groups/2585270/items/V5QV2XVK"],"itemData":{"id":10683,"type":"article-journal","abstract":"Wild animals have parasites. This inconvenient truth has far-reaching implications for biologists measuring animal performance traits: infection with parasites can alter host behaviour and physiology in profound and sometimes counterintuitive ways. Yet, to what extent do studies on wild animals take individual infection status into account? We performed a systematic review across eight scientific journals primarily publishing studies in animal behaviour and physiology over a 5-year period to assess the proportion of studies which acknowledge, treat or control for parasite infection in their study design and/or analyses. We explored whether parasite inclusion differed between studies that are experimental versus observational, conducted in the field vs the laboratory and measured behavioural vs physiological traits. We also investigated the importance of other factors such as the journal, the trait category (e.g. locomotion, reproduction) measured, the vertebrate taxonomic group investigated and the host climatic zone of origin. Our results show that parasite inclusion was generally lacking across recent studies on wild vertebrates. In over 680 filtered papers, we found that only 21.9% acknowledged the potential effects of infections on animal performance in the text, and only 5.1% of studies treated animals for infection (i.e. parasite control) or considered infection status in the statistical analyses (i.e. </w:instrText>
      </w:r>
      <w:r w:rsidR="00183A73">
        <w:lastRenderedPageBreak/>
        <w:instrText>parasite analysis). Parasite inclusion, control and analysis were higher in laboratory compared to field studies and higher for physiological studies compared to behavioural studies but did not differ among journals, performance trait categories and taxonomic groups. Among climatic zones, parasite inclusion, control and analysis were higher in tropical, subtropical and temperate zones than in boreal and polar zones. Overall, our literature review suggests that parasites are sorely under-acknowledged by researchers in recent years despite growing evidence that infections can modify animal performance. Given the ubiquity of parasites in the environment, we encourage scientists to consider individual infection status when assessing performance of wild animals. We also suggest ways for researchers to implement such practices in both experimental and observational studies.","container-title":"Journal of Animal Ecology","DOI":"10.1111/1365-2656.13864","ISSN":"1365-2656","issue":"4","language":"en","license":"© 2022 The Authors. Journal of Animal Ecology © 2022 British Ecological Society.","note":"_eprint: https://onlinelibrary.wiley.com/doi/pdf/10.1111/1365-2656.13864","page":"794-806","source":"Wiley Online Library","title":"Few studies of wild animal performance account for parasite infections: A systematic review","title-short":"Few studies of wild animal performance account for parasite infections","volume":"92","author":[{"family":"Chrétien","given":"Emmanuelle"},{"family":"De Bonville","given":"Jérémy"},{"family":"Guitard","given":"Joëlle"},{"family":"Binning","given":"Sandra A."},{"family":"Melis","given":"Élizabeth"},{"family":"Kack","given":"Alexandra"},{"family":"Côté","given":"Ariane"},{"family":"Gradito","given":"Maryane"},{"family":"Papillon","given"</w:instrText>
      </w:r>
      <w:r w:rsidR="00183A73">
        <w:lastRenderedPageBreak/>
        <w:instrText xml:space="preserve">:"Amélie"},{"family":"Thelamon","given":"Victoria"},{"family":"Levet","given":"Marie"},{"family":"Barou-Dagues","given":"Marie"}],"issued":{"date-parts":[["2023"]]}}},{"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w:instrText>
      </w:r>
      <w:r w:rsidR="00183A73">
        <w:lastRenderedPageBreak/>
        <w:instrText xml:space="preserve">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w:instrText>
      </w:r>
      <w:r w:rsidR="00183A73">
        <w:lastRenderedPageBreak/>
        <w:instrText xml:space="preserve">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Pr="003A36BC">
        <w:fldChar w:fldCharType="separate"/>
      </w:r>
      <w:r w:rsidR="004D3456" w:rsidRPr="004D3456">
        <w:rPr>
          <w:color w:val="000000"/>
          <w:kern w:val="0"/>
        </w:rPr>
        <w:t>(Chrétien et al. 2023; Morley 2012; Scholz and Choudhury 2014)</w:t>
      </w:r>
      <w:r w:rsidRPr="003A36BC">
        <w:fldChar w:fldCharType="end"/>
      </w:r>
      <w:r w:rsidRPr="003A36BC">
        <w:t>, parasites are key components of communities and ecosystem</w:t>
      </w:r>
      <w:r w:rsidR="000E1717" w:rsidRPr="00515AC8">
        <w:t>s</w:t>
      </w:r>
      <w:r w:rsidRPr="003A36BC">
        <w:t xml:space="preserve"> </w:t>
      </w:r>
      <w:commentRangeStart w:id="11"/>
      <w:r w:rsidRPr="003A36BC">
        <w:fldChar w:fldCharType="begin"/>
      </w:r>
      <w:r w:rsidR="00183A73">
        <w:instrText xml:space="preserve"> ADDIN ZOTERO_ITEM CSL_CITATION {"citationID":"NX711Mm1","properties":{"formattedCitation":"(Dobson and Hudson 1986; Frainer et al. 2018; Lafferty et al. 2008; D.J. Marcogliese 2004; Minchella and Scott 1991; Pascal et al. 2020; Robert Poulin 1999)","plainCitation":"(Dobson and Hudson 1986; Frainer et al. 2018; Lafferty et al. 2008; D.J. Marcogliese 2004; Minchella and Scott 1991; Pascal et al. 2020; Robert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w:instrText>
      </w:r>
      <w:r w:rsidR="00183A73">
        <w:lastRenderedPageBreak/>
        <w:instrText xml:space="preserve">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w:instrText>
      </w:r>
      <w:r w:rsidR="00183A73">
        <w:lastRenderedPageBreak/>
        <w:instrText xml:space="preserve">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w:instrText>
      </w:r>
      <w:r w:rsidR="00183A73">
        <w:lastRenderedPageBreak/>
        <w:instrText xml:space="preserve">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w:instrText>
      </w:r>
      <w:r w:rsidR="00183A73">
        <w:lastRenderedPageBreak/>
        <w:instrText>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w:instrText>
      </w:r>
      <w:r w:rsidR="00183A73">
        <w:lastRenderedPageBreak/>
        <w:instrText xml:space="preserve">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w:instrText>
      </w:r>
      <w:r w:rsidR="00183A73">
        <w:lastRenderedPageBreak/>
        <w:instrText xml:space="preserve">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w:instrText>
      </w:r>
      <w:r w:rsidR="00183A73">
        <w:lastRenderedPageBreak/>
        <w:instrText xml:space="preserve">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Pr="003A36BC">
        <w:fldChar w:fldCharType="separate"/>
      </w:r>
      <w:r w:rsidR="004D3456">
        <w:rPr>
          <w:noProof/>
        </w:rPr>
        <w:t>(Dobson and Hudson 1986; Frainer et al. 2018; Lafferty et al. 2008; D.J. Marcogliese 2004; Minchella and Scott 1991; Pascal et al. 2020; Robert Poulin 1999)</w:t>
      </w:r>
      <w:r w:rsidRPr="003A36BC">
        <w:fldChar w:fldCharType="end"/>
      </w:r>
      <w:commentRangeEnd w:id="11"/>
      <w:r w:rsidR="005F31D1">
        <w:rPr>
          <w:rStyle w:val="Marquedecommentaire"/>
          <w:rFonts w:cs="Times New Roman (Corps CS)"/>
          <w:color w:val="auto"/>
          <w:lang w:val="fr-CA"/>
        </w:rPr>
        <w:commentReference w:id="11"/>
      </w:r>
      <w:r w:rsidRPr="00183A73">
        <w:t xml:space="preserve">. </w:t>
      </w:r>
      <w:r w:rsidRPr="003A36BC">
        <w:t xml:space="preserve">Parasites can induce physiological and behavioral changes in their hosts </w:t>
      </w:r>
      <w:r w:rsidRPr="003A36BC">
        <w:fldChar w:fldCharType="begin"/>
      </w:r>
      <w:r w:rsidR="00183A73">
        <w:instrText xml:space="preserve"> ADDIN ZOTERO_ITEM CSL_CITATION {"citationID":"GSmW4h4v","properties":{"formattedCitation":"(Barber, Hoare, and Krause 2000; Iwanowicz 2011)","plainCitation":"(Barber, Hoare, and Krause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w:instrText>
      </w:r>
      <w:r w:rsidR="00183A73">
        <w:lastRenderedPageBreak/>
        <w:instrText xml:space="preserve">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w:instrText>
      </w:r>
      <w:r w:rsidR="00183A73">
        <w:lastRenderedPageBreak/>
        <w:instrText xml:space="preserve">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Pr="003A36BC">
        <w:fldChar w:fldCharType="separate"/>
      </w:r>
      <w:r w:rsidR="004D3456">
        <w:rPr>
          <w:noProof/>
        </w:rPr>
        <w:t>(Barber, Hoare, and Krause 2000; Iwanowicz 2011)</w:t>
      </w:r>
      <w:r w:rsidRPr="003A36BC">
        <w:fldChar w:fldCharType="end"/>
      </w:r>
      <w:r w:rsidR="00FD39B6" w:rsidRPr="003A36BC">
        <w:t xml:space="preserve"> and</w:t>
      </w:r>
      <w:r w:rsidRPr="003A36BC">
        <w:t xml:space="preserve"> are major elements of food webs </w:t>
      </w:r>
      <w:r w:rsidRPr="003A36BC">
        <w:fldChar w:fldCharType="begin"/>
      </w:r>
      <w:r w:rsidR="00183A73">
        <w:instrText xml:space="preserve"> ADDIN ZOTERO_ITEM CSL_CITATION {"citationID":"myR0zK0b","properties":{"formattedCitation":"(Lafferty, Dobson, and Kuris </w:instrText>
      </w:r>
      <w:r w:rsidR="00183A73">
        <w:lastRenderedPageBreak/>
        <w:instrText xml:space="preserve">2006; Lafferty et al. 2008; David J. Marcogliese and Cone 1997)","plainCitation":"(Lafferty, Dobson, and Kuris 2006; Lafferty et al. 2008; David J. Marcogliese and Cone 1997)","noteIndex":0},"citationItems":[{"id":1734,"uris":["http://zotero.org/groups/2585270/items/45JBHYE4"],"itemData":{"id":1734,"type":"article-journal","abstract":"Parasitism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w:instrText>
      </w:r>
      <w:r w:rsidR="00183A73">
        <w:lastRenderedPageBreak/>
        <w:instrText xml:space="preserve">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w:instrText>
      </w:r>
      <w:r w:rsidR="00183A73">
        <w:lastRenderedPageBreak/>
        <w:instrText xml:space="preserve">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w:instrText>
      </w:r>
      <w:r w:rsidR="00183A73">
        <w:lastRenderedPageBreak/>
        <w:instrText xml:space="preserve">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Pr="003A36BC">
        <w:fldChar w:fldCharType="separate"/>
      </w:r>
      <w:r w:rsidR="004D3456">
        <w:rPr>
          <w:noProof/>
        </w:rPr>
        <w:t>(Lafferty, Dobson, and Kuris 2006; Lafferty et al. 2008; David J. Marcogliese and Cone 1997)</w:t>
      </w:r>
      <w:r w:rsidRPr="003A36BC">
        <w:fldChar w:fldCharType="end"/>
      </w:r>
      <w:r w:rsidR="00FD39B6" w:rsidRPr="003A36BC">
        <w:t xml:space="preserve">. </w:t>
      </w:r>
      <w:r w:rsidR="000E1717" w:rsidRPr="00515AC8">
        <w:t>However,</w:t>
      </w:r>
      <w:r w:rsidR="003D12C1" w:rsidRPr="003A36BC">
        <w:t xml:space="preserve"> </w:t>
      </w:r>
      <w:r w:rsidR="000E1717" w:rsidRPr="00515AC8">
        <w:t>studying</w:t>
      </w:r>
      <w:r w:rsidR="003D12C1" w:rsidRPr="003A36BC">
        <w:t xml:space="preserve"> </w:t>
      </w:r>
      <w:r w:rsidR="0050559B" w:rsidRPr="003A36BC">
        <w:t xml:space="preserve">infection dynamics </w:t>
      </w:r>
      <w:r w:rsidR="000E1717" w:rsidRPr="00515AC8">
        <w:t>is challenging</w:t>
      </w:r>
      <w:r w:rsidR="003D12C1" w:rsidRPr="003A36BC">
        <w:t xml:space="preserve"> since</w:t>
      </w:r>
      <w:r w:rsidRPr="003A36BC">
        <w:t xml:space="preserve"> infection patterns within a population or community can vary across taxa, time and/or space</w:t>
      </w:r>
      <w:r w:rsidR="004D3456">
        <w:t xml:space="preserve"> </w:t>
      </w:r>
      <w:r w:rsidR="004D3456">
        <w:fldChar w:fldCharType="begin"/>
      </w:r>
      <w:r w:rsidR="004D3456">
        <w:instrText xml:space="preserve"> ADDIN ZOTERO_ITEM CSL_CITATION {"citationID":"BvdyDtWP","properties":{"formattedCitation":"(Happel 2019; Robert Poulin 2006; Robert Poulin and Dick 2007; Thieltges and Reise 2007; Villalba-Vasquez et al. 2018; Young and Maccoll 2017)","plainCitation":"(Happel 2019; Robert Poulin 2006; Robert Poulin and Dick 2007; Thieltges and Reise 2007; Villalba-Vasquez et al. 2018; Young and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w:instrText>
      </w:r>
      <w:r w:rsidR="004D3456">
        <w:lastRenderedPageBreak/>
        <w:instrText xml:space="preserve">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w:instrText>
      </w:r>
      <w:r w:rsidR="004D3456">
        <w:lastRenderedPageBreak/>
        <w:instrText xml:space="preserve">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w:instrText>
      </w:r>
      <w:r w:rsidR="004D3456">
        <w:lastRenderedPageBreak/>
        <w:instrText xml:space="preserve">infection parameters among populations within parasite species: Intrinsic properties versus local factors","title-short":"Variation in infection parameters among populations within parasite species","volume":"36","author":[{"family":"Poulin","given":"Robert"}],"issued":{"date-parts":[["2006",7,1]]}}},{"id":5795,"uris":["http://zotero.org/groups/2585270/items/DX6VZCYM"],"itemData":{"id":5795,"type":"article-journal","abstract":"The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w:instrText>
      </w:r>
      <w:r w:rsidR="004D3456">
        <w:lastRenderedPageBreak/>
        <w:instrText xml:space="preserve">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w:instrText>
      </w:r>
      <w:r w:rsidR="004D3456">
        <w:lastRenderedPageBreak/>
        <w:instrText xml:space="preserve">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w:instrText>
      </w:r>
      <w:r w:rsidR="004D3456">
        <w:lastRenderedPageBreak/>
        <w:instrText xml:space="preserve">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w:instrText>
      </w:r>
      <w:r w:rsidR="004D3456">
        <w:lastRenderedPageBreak/>
        <w:instrText xml:space="preserve">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4D3456">
        <w:fldChar w:fldCharType="separate"/>
      </w:r>
      <w:r w:rsidR="004D3456">
        <w:rPr>
          <w:noProof/>
        </w:rPr>
        <w:t>(Happel 2019; Poulin 2006; Poulin and Dick 2007; Thieltges and Reise 2007; Villalba-Vasquez et al. 2018; Young and Maccoll 2017)</w:t>
      </w:r>
      <w:r w:rsidR="004D3456">
        <w:fldChar w:fldCharType="end"/>
      </w:r>
      <w:r w:rsidRPr="003A36BC">
        <w:t xml:space="preserve">. Since </w:t>
      </w:r>
      <w:r w:rsidR="00AC5244">
        <w:t xml:space="preserve">data collection </w:t>
      </w:r>
      <w:r w:rsidR="00AC5244" w:rsidRPr="00AC5244">
        <w:t>is</w:t>
      </w:r>
      <w:r w:rsidRPr="003A36BC">
        <w:t xml:space="preserve"> constrained by </w:t>
      </w:r>
      <w:r w:rsidRPr="003A36BC">
        <w:lastRenderedPageBreak/>
        <w:t xml:space="preserve">context-dependencies such as spatial scaling, </w:t>
      </w:r>
      <w:r w:rsidR="0086706E" w:rsidRPr="003A36BC">
        <w:t>system characteristics</w:t>
      </w:r>
      <w:r w:rsidR="003D12C1" w:rsidRPr="003A36BC">
        <w:t xml:space="preserve"> </w:t>
      </w:r>
      <w:r w:rsidRPr="003A36BC">
        <w:t xml:space="preserve">and sampling design, </w:t>
      </w:r>
      <w:r w:rsidR="003D12C1" w:rsidRPr="003A36BC">
        <w:t>it is imperative to understand how these elements influence</w:t>
      </w:r>
      <w:r w:rsidR="00AB260C" w:rsidRPr="00515AC8">
        <w:t xml:space="preserve"> our understanding of</w:t>
      </w:r>
      <w:r w:rsidR="003D12C1" w:rsidRPr="00613B18">
        <w:t xml:space="preserve"> infection patterns </w:t>
      </w:r>
      <w:r w:rsidR="0050559B" w:rsidRPr="00613B18">
        <w:t xml:space="preserve">to </w:t>
      </w:r>
      <w:r w:rsidR="00AB260C" w:rsidRPr="00515AC8">
        <w:t>facilitate</w:t>
      </w:r>
      <w:r w:rsidR="00AB260C" w:rsidRPr="00613B18">
        <w:t xml:space="preserve"> </w:t>
      </w:r>
      <w:r w:rsidR="0050559B" w:rsidRPr="00613B18">
        <w:t>comparison</w:t>
      </w:r>
      <w:r w:rsidR="00AB260C" w:rsidRPr="00515AC8">
        <w:t>s</w:t>
      </w:r>
      <w:r w:rsidR="0050559B" w:rsidRPr="00613B18">
        <w:t xml:space="preserve"> </w:t>
      </w:r>
      <w:r w:rsidR="00A53CF0" w:rsidRPr="00613B18">
        <w:t>among</w:t>
      </w:r>
      <w:r w:rsidR="0050559B" w:rsidRPr="00613B18">
        <w:t xml:space="preserve"> studies</w:t>
      </w:r>
      <w:r w:rsidR="00AB260C" w:rsidRPr="00515AC8">
        <w:t xml:space="preserve">, especially in the context of anthropogenic change and conservation management </w:t>
      </w:r>
      <w:r w:rsidRPr="00613B18">
        <w:fldChar w:fldCharType="begin"/>
      </w:r>
      <w:r w:rsidR="00183A73">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83A73">
        <w:rPr>
          <w:rFonts w:ascii="Cambria Math" w:hAnsi="Cambria Math" w:cs="Cambria Math"/>
        </w:rPr>
        <w:instrText>∼</w:instrText>
      </w:r>
      <w:r w:rsidR="00183A73">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w:instrText>
      </w:r>
      <w:r w:rsidR="00183A73">
        <w:lastRenderedPageBreak/>
        <w:instrText xml:space="preserve">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613B18">
        <w:fldChar w:fldCharType="separate"/>
      </w:r>
      <w:r w:rsidR="004D3456">
        <w:rPr>
          <w:noProof/>
        </w:rPr>
        <w:t>(Cohen et al. 2016)</w:t>
      </w:r>
      <w:r w:rsidRPr="00613B18">
        <w:fldChar w:fldCharType="end"/>
      </w:r>
      <w:r w:rsidRPr="00613B18">
        <w:t>.</w:t>
      </w:r>
    </w:p>
    <w:p w14:paraId="3F8980E1" w14:textId="22D17F20" w:rsidR="00986A8F" w:rsidRPr="00F81E55" w:rsidRDefault="00986A8F" w:rsidP="008A3791">
      <w:pPr>
        <w:pStyle w:val="Paragraphe"/>
        <w:jc w:val="left"/>
      </w:pPr>
      <w:r w:rsidRPr="00613B18">
        <w:t xml:space="preserve">Spatial scale-dependance of </w:t>
      </w:r>
      <w:r w:rsidR="004B1CD4" w:rsidRPr="00613B18">
        <w:t xml:space="preserve">ecological </w:t>
      </w:r>
      <w:r w:rsidRPr="00613B18">
        <w:t xml:space="preserve">processes has long been established </w:t>
      </w:r>
      <w:r w:rsidRPr="00613B18">
        <w:fldChar w:fldCharType="begin"/>
      </w:r>
      <w:r w:rsidR="00183A73">
        <w:instrText xml:space="preserve"> ADDIN ZOTERO_ITEM CSL_CITATION {"citationID":"zbFTMUO5","properties":{"formattedCitation":"(Rietkerk et al. 2002; Viana and Chase 2019)","plainCitation":"(Rietkerk et al. 2002; Viana and Chase 2019)","noteIndex":0},"citationItems":[{"id":7590,"uris":["http://zotero.org/groups/2585270/ite</w:instrText>
      </w:r>
      <w:r w:rsidR="00183A73">
        <w:lastRenderedPageBreak/>
        <w:instrText xml:space="preserv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w:instrText>
      </w:r>
      <w:r w:rsidR="00183A73">
        <w:lastRenderedPageBreak/>
        <w:instrText xml:space="preserve">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613B18">
        <w:fldChar w:fldCharType="separate"/>
      </w:r>
      <w:r w:rsidR="004D3456">
        <w:rPr>
          <w:noProof/>
        </w:rPr>
        <w:t>(Rietkerk et al. 2002; Viana and Chase 2019)</w:t>
      </w:r>
      <w:r w:rsidRPr="00613B18">
        <w:fldChar w:fldCharType="end"/>
      </w:r>
      <w:r w:rsidR="004B1CD4" w:rsidRPr="00613B18">
        <w:t xml:space="preserve">. Thus, </w:t>
      </w:r>
      <w:r w:rsidRPr="00613B18">
        <w:t xml:space="preserve">single-scale studies tend to overlook the full extent of ecological processes shaping species distribution and interactions, leading to biased conclusions </w:t>
      </w:r>
      <w:r w:rsidRPr="00F81E55">
        <w:fldChar w:fldCharType="begin"/>
      </w:r>
      <w:r w:rsidR="00183A73">
        <w:instrText xml:space="preserve"> ADDIN ZOTERO_ITEM CSL_CITATION {"citationID":"vzsX5p4j","properties":{"formattedCitation":"(Levin 1992; Peterson and Parker 1998)","plainCitation":"(Levin 1992; Peterson and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w:instrText>
      </w:r>
      <w:r w:rsidR="00183A73">
        <w:lastRenderedPageBreak/>
        <w:instrText>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w:instrText>
      </w:r>
      <w:r w:rsidR="00183A73">
        <w:lastRenderedPageBreak/>
        <w:instrText xml:space="preserve">"itemData":{"id":7603,"type":"book","abstract":"Ferret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w:instrText>
      </w:r>
      <w:r w:rsidR="00183A73">
        <w:lastRenderedPageBreak/>
        <w:instrText xml:space="preserve">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Pr="00F81E55">
        <w:fldChar w:fldCharType="separate"/>
      </w:r>
      <w:r w:rsidR="004D3456">
        <w:rPr>
          <w:noProof/>
        </w:rPr>
        <w:t>(Levin 1992; Peterson and Parker 1998)</w:t>
      </w:r>
      <w:r w:rsidRPr="00F81E55">
        <w:fldChar w:fldCharType="end"/>
      </w:r>
      <w:r w:rsidRPr="00613B18">
        <w:t xml:space="preserve">. This issue has also been highlighted in disease ecology. For example, </w:t>
      </w:r>
      <w:r w:rsidRPr="00F81E55">
        <w:fldChar w:fldCharType="begin"/>
      </w:r>
      <w:r w:rsidRPr="00613B18">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w:instrText>
      </w:r>
      <w:r w:rsidRPr="00613B18">
        <w:lastRenderedPageBreak/>
        <w:instrText>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Pr="00515AC8">
        <w:rPr>
          <w:rFonts w:ascii="Cambria Math" w:hAnsi="Cambria Math" w:cs="Cambria Math"/>
        </w:rPr>
        <w:instrText>∼</w:instrText>
      </w:r>
      <w:r w:rsidRPr="00613B18">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w:instrText>
      </w:r>
      <w:r w:rsidRPr="00613B18">
        <w:lastRenderedPageBreak/>
        <w:instrText xml:space="preserve">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F81E55">
        <w:fldChar w:fldCharType="separate"/>
      </w:r>
      <w:r w:rsidRPr="00613B18">
        <w:rPr>
          <w:noProof/>
        </w:rPr>
        <w:t>Cohen et al., (2016)</w:t>
      </w:r>
      <w:r w:rsidRPr="00F81E55">
        <w:fldChar w:fldCharType="end"/>
      </w:r>
      <w:r w:rsidRPr="00613B18">
        <w:t xml:space="preserve"> found that the relative importance of processes driving the distribution of disease emergence (host richness, abiotic factors, and human population density) varied depending on the spatial extent of the study. </w:t>
      </w:r>
      <w:r w:rsidR="0050559B" w:rsidRPr="00613B18">
        <w:t xml:space="preserve">Moreover, </w:t>
      </w:r>
      <w:r w:rsidR="00BA7CCB" w:rsidRPr="00F81E55">
        <w:t>p</w:t>
      </w:r>
      <w:r w:rsidRPr="00F81E55">
        <w:t>atterns of regional-scale infection parameters can be caused by different underlying local patterns of infection. For instance,</w:t>
      </w:r>
      <w:r w:rsidR="00F81E55">
        <w:t xml:space="preserve"> i</w:t>
      </w:r>
      <w:r w:rsidR="00C10544" w:rsidRPr="00515AC8">
        <w:t xml:space="preserve">nfection prevalence is a common parasitological metric that gives information on the proportion of infected individuals in a given group, and can be measured for both populations and communities </w:t>
      </w:r>
      <w:del w:id="12" w:author="Binning Sandra Ann" w:date="2024-09-26T09:54:00Z">
        <w:r w:rsidR="00C10544" w:rsidRPr="00515AC8" w:rsidDel="005F31D1">
          <w:delText xml:space="preserve">of individuals </w:delText>
        </w:r>
      </w:del>
      <w:r w:rsidR="000A7510">
        <w:fldChar w:fldCharType="begin"/>
      </w:r>
      <w:r w:rsidR="000A7510">
        <w:instrText xml:space="preserve"> ADDIN ZOTERO_ITEM CSL_CITATION {"citationID":"R8u2gLnX","properties":{"formattedCitation":"(Bush et al. 1997; R\\uc0\\u243{}zsa, Reiczigel, and Majoros 2000)","plainCitation":"(Bush et al. 1997; Rózsa, Reiczigel, and Majoros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w:instrText>
      </w:r>
      <w:r w:rsidR="000A7510">
        <w:lastRenderedPageBreak/>
        <w:instrText xml:space="preserve">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w:instrText>
      </w:r>
      <w:r w:rsidR="000A7510">
        <w:lastRenderedPageBreak/>
        <w:instrText xml:space="preserve">hosts","volume":"86","author":[{"family":"Rózsa","given":"Lajos"},{"family":"Reiczigel","given":"Jenö"},{"family":"Majoros","given":"Gábor"}],"issued":{"date-parts":[["2000",4]]}}}],"schema":"https://github.com/citation-style-language/schema/raw/master/csl-citation.json"} </w:instrText>
      </w:r>
      <w:r w:rsidR="000A7510">
        <w:fldChar w:fldCharType="separate"/>
      </w:r>
      <w:r w:rsidR="000A7510" w:rsidRPr="000A7510">
        <w:rPr>
          <w:color w:val="000000"/>
          <w:kern w:val="0"/>
        </w:rPr>
        <w:t>(Bush et al. 1997; Rózsa, Reiczigel, and Majoros 2000)</w:t>
      </w:r>
      <w:r w:rsidR="000A7510">
        <w:fldChar w:fldCharType="end"/>
      </w:r>
      <w:r w:rsidR="000A7510">
        <w:t>.</w:t>
      </w:r>
      <w:r w:rsidR="00C10544" w:rsidRPr="00515AC8">
        <w:t xml:space="preserve"> A</w:t>
      </w:r>
      <w:r w:rsidR="00C10544" w:rsidRPr="00F81E55">
        <w:t xml:space="preserve"> </w:t>
      </w:r>
      <w:r w:rsidRPr="00F81E55">
        <w:t xml:space="preserve">regional prevalence </w:t>
      </w:r>
      <w:proofErr w:type="gramStart"/>
      <w:r w:rsidR="00D244AC" w:rsidRPr="00515AC8">
        <w:t>estimate</w:t>
      </w:r>
      <w:proofErr w:type="gramEnd"/>
      <w:r w:rsidR="00D244AC" w:rsidRPr="00515AC8">
        <w:t xml:space="preserve"> </w:t>
      </w:r>
      <w:r w:rsidRPr="00F81E55">
        <w:t xml:space="preserve">of 20% could be caused by all sites having the same prevalence with no variance (i.e., all sites at 20%) or by the average prevalence of all sites being at 20% with large inter-site variance (e.g., half at 0% and half at 40%). </w:t>
      </w:r>
      <w:r w:rsidR="009F0D0D" w:rsidRPr="00F81E55">
        <w:t>Given</w:t>
      </w:r>
      <w:ins w:id="13" w:author="Binning Sandra Ann [4]" w:date="2024-09-26T09:55:00Z">
        <w:r w:rsidR="00985D4A">
          <w:t xml:space="preserve"> the</w:t>
        </w:r>
      </w:ins>
      <w:r w:rsidR="009F0D0D" w:rsidRPr="00F81E55">
        <w:t xml:space="preserve"> </w:t>
      </w:r>
      <w:r w:rsidR="00BE41B7" w:rsidRPr="00F81E55">
        <w:t xml:space="preserve">scale-dependence of ecological processes </w:t>
      </w:r>
      <w:r w:rsidR="00FD39B6" w:rsidRPr="00F81E55">
        <w:fldChar w:fldCharType="begin"/>
      </w:r>
      <w:r w:rsidR="00183A73">
        <w:instrText xml:space="preserve"> ADDIN ZOTERO_ITEM CSL_CITATION {"citationID":"mfeAqTqj","properties":{"formattedCitation":"(Rietkerk et al. 2002; Viana and Chase 2019)","plainCitation":"(Rietkerk et al. 2002; Viana and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w:instrText>
      </w:r>
      <w:r w:rsidR="00183A73">
        <w:lastRenderedPageBreak/>
        <w:instrText>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w:instrText>
      </w:r>
      <w:r w:rsidR="00183A73">
        <w:lastRenderedPageBreak/>
        <w:instrText xml:space="preserve">language/schema/raw/master/csl-citation.json"} </w:instrText>
      </w:r>
      <w:r w:rsidR="00FD39B6" w:rsidRPr="00F81E55">
        <w:fldChar w:fldCharType="separate"/>
      </w:r>
      <w:r w:rsidR="004D3456">
        <w:rPr>
          <w:noProof/>
        </w:rPr>
        <w:t>(Rietkerk et al. 2002; Viana and Chase 2019)</w:t>
      </w:r>
      <w:r w:rsidR="00FD39B6" w:rsidRPr="00F81E55">
        <w:fldChar w:fldCharType="end"/>
      </w:r>
      <w:r w:rsidR="00BE41B7" w:rsidRPr="00F81E55">
        <w:t xml:space="preserve"> and the aggregated nature of parasites </w:t>
      </w:r>
      <w:r w:rsidR="00FD39B6" w:rsidRPr="00F81E55">
        <w:fldChar w:fldCharType="begin"/>
      </w:r>
      <w:r w:rsidR="00183A73">
        <w:instrText xml:space="preserve"> ADDIN ZOTERO_ITEM CSL_CITATION {"citationID":"yRQUOi3X","properties":{"formattedCitation":"(R. Poulin 2007)","plainCitation":"(R. 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w:instrText>
      </w:r>
      <w:r w:rsidR="00183A73">
        <w:lastRenderedPageBreak/>
        <w:instrText xml:space="preserve">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FD39B6" w:rsidRPr="00F81E55">
        <w:fldChar w:fldCharType="separate"/>
      </w:r>
      <w:r w:rsidR="004D3456">
        <w:rPr>
          <w:noProof/>
        </w:rPr>
        <w:t>(Poulin 2007)</w:t>
      </w:r>
      <w:r w:rsidR="00FD39B6" w:rsidRPr="00F81E55">
        <w:fldChar w:fldCharType="end"/>
      </w:r>
      <w:r w:rsidR="00BE41B7" w:rsidRPr="00F81E55">
        <w:t xml:space="preserve">, multi-scale studies are </w:t>
      </w:r>
      <w:r w:rsidR="00A53CF0" w:rsidRPr="00F81E55">
        <w:t>essential</w:t>
      </w:r>
      <w:r w:rsidRPr="00F81E55">
        <w:t xml:space="preserve"> for understanding how infection is distributed across a landscape.</w:t>
      </w:r>
    </w:p>
    <w:p w14:paraId="4AE98DDC" w14:textId="53EDC6CB" w:rsidR="00986A8F" w:rsidRPr="0087754B" w:rsidRDefault="00723544" w:rsidP="00723544">
      <w:pPr>
        <w:pStyle w:val="Paragraphe"/>
        <w:jc w:val="left"/>
      </w:pPr>
      <w:r w:rsidRPr="0087754B">
        <w:t xml:space="preserve">Investigating a wide range of drivers </w:t>
      </w:r>
      <w:del w:id="14" w:author="Binning Sandra Ann [4]" w:date="2024-09-26T09:56:00Z">
        <w:r w:rsidRPr="0087754B" w:rsidDel="00985D4A">
          <w:delText>has the potential to</w:delText>
        </w:r>
      </w:del>
      <w:ins w:id="15" w:author="Binning Sandra Ann [4]" w:date="2024-09-26T09:56:00Z">
        <w:r w:rsidR="00985D4A">
          <w:t>can help</w:t>
        </w:r>
      </w:ins>
      <w:r w:rsidRPr="0087754B">
        <w:t xml:space="preserve"> </w:t>
      </w:r>
      <w:del w:id="16" w:author="Binning Sandra Ann [4]" w:date="2024-09-26T09:55:00Z">
        <w:r w:rsidRPr="0087754B" w:rsidDel="00985D4A">
          <w:delText xml:space="preserve">enlighten </w:delText>
        </w:r>
      </w:del>
      <w:ins w:id="17" w:author="Binning Sandra Ann [4]" w:date="2024-09-26T09:55:00Z">
        <w:r w:rsidR="00985D4A">
          <w:t>reveal</w:t>
        </w:r>
        <w:r w:rsidR="00985D4A" w:rsidRPr="0087754B">
          <w:t xml:space="preserve"> </w:t>
        </w:r>
      </w:ins>
      <w:r w:rsidRPr="0087754B">
        <w:t xml:space="preserve">processes </w:t>
      </w:r>
      <w:del w:id="18" w:author="Binning Sandra Ann [4]" w:date="2024-09-26T09:56:00Z">
        <w:r w:rsidRPr="0087754B" w:rsidDel="00985D4A">
          <w:delText xml:space="preserve">driving </w:delText>
        </w:r>
      </w:del>
      <w:ins w:id="19" w:author="Binning Sandra Ann [4]" w:date="2024-09-26T09:56:00Z">
        <w:r w:rsidR="00985D4A">
          <w:t>underlying</w:t>
        </w:r>
        <w:r w:rsidR="00985D4A" w:rsidRPr="0087754B">
          <w:t xml:space="preserve"> </w:t>
        </w:r>
      </w:ins>
      <w:r w:rsidRPr="0087754B">
        <w:t xml:space="preserve">infection clusters (i.e., infection hotspots) within a system that appears homogenous </w:t>
      </w:r>
      <w:r w:rsidRPr="0087754B">
        <w:fldChar w:fldCharType="begin"/>
      </w:r>
      <w:r w:rsidR="00183A73">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w:instrText>
      </w:r>
      <w:r w:rsidR="00183A73">
        <w:lastRenderedPageBreak/>
        <w:instrText xml:space="preserve">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004D3456">
        <w:rPr>
          <w:noProof/>
        </w:rPr>
        <w:t>(Bolnick et al. 2020)</w:t>
      </w:r>
      <w:r w:rsidRPr="0087754B">
        <w:fldChar w:fldCharType="end"/>
      </w:r>
      <w:r w:rsidRPr="0087754B">
        <w:t xml:space="preserve">. </w:t>
      </w:r>
      <w:r w:rsidR="0038110F">
        <w:t>I</w:t>
      </w:r>
      <w:r w:rsidR="00986A8F" w:rsidRPr="00F81E55">
        <w:t xml:space="preserve">ndividual host characteristics such as sex </w:t>
      </w:r>
      <w:r w:rsidR="00986A8F" w:rsidRPr="00F81E55">
        <w:fldChar w:fldCharType="begin"/>
      </w:r>
      <w:r w:rsidR="00183A73">
        <w:instrText xml:space="preserve"> ADDIN ZOTERO_ITEM CSL_CITATION {"citationID":"K7FWnYUT","properties":{"formattedCitation":"(Kowalski et al. 2015; Zuk and McKean 1996)","plainCitation":"(Kowalski et al. 2015; Zuk and McKean 1996)","noteIndex":0},"citationItems":[{"id":7626,"uris":["http://zotero.org/groups/2585270/items/VMQ275BZ"],"itemData":{"id":7626,"type":"article-journal","abstract":"Recognizing patterns of parasite distribution among wildlife hosts is of major importance due to growing risk </w:instrText>
      </w:r>
      <w:r w:rsidR="00183A73">
        <w:lastRenderedPageBreak/>
        <w:instrText xml:space="preserve">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7325,"uris":["http://zotero.org/groups/2585270/items/4ZASZMM4"],"itemData":{"id":7325,"type":"article-journal","abstract":"Zuk M. &amp; McKean K. A. 1996. Sex differences in parasite infections: patterns and processes. International Journal for </w:instrText>
      </w:r>
      <w:r w:rsidR="00183A73">
        <w:lastRenderedPageBreak/>
        <w:instrText xml:space="preserve">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w:instrText>
      </w:r>
      <w:r w:rsidR="00183A73">
        <w:lastRenderedPageBreak/>
        <w:instrText xml:space="preserve">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986A8F" w:rsidRPr="00F81E55">
        <w:fldChar w:fldCharType="separate"/>
      </w:r>
      <w:r w:rsidR="004D3456">
        <w:rPr>
          <w:noProof/>
        </w:rPr>
        <w:t>(Kowalski et al. 2015; Zuk and McKean 1996)</w:t>
      </w:r>
      <w:r w:rsidR="00986A8F" w:rsidRPr="00F81E55">
        <w:fldChar w:fldCharType="end"/>
      </w:r>
      <w:r w:rsidR="00986A8F" w:rsidRPr="00F81E55">
        <w:t xml:space="preserve">, age/size </w:t>
      </w:r>
      <w:r w:rsidR="000A7510">
        <w:fldChar w:fldCharType="begin"/>
      </w:r>
      <w:r w:rsidR="000A7510">
        <w:instrText xml:space="preserve"> ADDIN ZOTERO_ITEM CSL_CITATION {"citationID":"T38yAFyT","properties":{"formattedCitation":"(Kowalski et al. 2015; David J Marcogliese et al. 2001; R. Poulin 2000)","plainCitation":"(Kowalski et al. 2015; David J Marcogliese et al. 2001; R. Poulin 2000)","noteIndex":0},"citationItems":[{"id":7626,"uris":["http://zotero.org/groups/2585270/items/VMQ275BZ"],"itemData":{"id":7626,"type":"article-journal","abstract":"Recognizing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w:instrText>
      </w:r>
      <w:r w:rsidR="000A7510">
        <w:lastRenderedPageBreak/>
        <w:instrText>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w:instrText>
      </w:r>
      <w:r w:rsidR="000A7510">
        <w:lastRenderedPageBreak/>
        <w:instrText xml:space="preserv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w:instrText>
      </w:r>
      <w:r w:rsidR="000A7510" w:rsidRPr="000A7510">
        <w:rPr>
          <w:lang w:val="fr-CA"/>
        </w:rPr>
        <w:instrText xml:space="preserve">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0A7510">
        <w:fldChar w:fldCharType="separate"/>
      </w:r>
      <w:r w:rsidR="000A7510" w:rsidRPr="000A7510">
        <w:rPr>
          <w:noProof/>
          <w:lang w:val="fr-CA"/>
        </w:rPr>
        <w:t>(Kowalski et al. 2015; Marcogliese et al. 2001; Poulin 2000)</w:t>
      </w:r>
      <w:r w:rsidR="000A7510">
        <w:fldChar w:fldCharType="end"/>
      </w:r>
      <w:r w:rsidR="00986A8F" w:rsidRPr="00555303">
        <w:t xml:space="preserve">, genetics </w:t>
      </w:r>
      <w:r w:rsidR="00986A8F" w:rsidRPr="00F81E55">
        <w:fldChar w:fldCharType="begin"/>
      </w:r>
      <w:r w:rsidR="00183A73">
        <w:instrText xml:space="preserve"> ADDIN ZOTERO_ITEM CSL_CITATION {"citationID":"1AHPw1QM","properties":{"formattedCitation":"(Williams-</w:instrText>
      </w:r>
      <w:r w:rsidR="00183A73">
        <w:lastRenderedPageBreak/>
        <w:instrText>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w:instrText>
      </w:r>
      <w:r w:rsidR="00183A73">
        <w:lastRenderedPageBreak/>
        <w:instrText xml:space="preserve">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986A8F" w:rsidRPr="00F81E55">
        <w:fldChar w:fldCharType="separate"/>
      </w:r>
      <w:r w:rsidR="004D3456">
        <w:rPr>
          <w:noProof/>
        </w:rPr>
        <w:t>(Williams-Blangero et al. 2012)</w:t>
      </w:r>
      <w:r w:rsidR="00986A8F" w:rsidRPr="00F81E55">
        <w:fldChar w:fldCharType="end"/>
      </w:r>
      <w:r w:rsidR="00986A8F" w:rsidRPr="00F81E55">
        <w:t xml:space="preserve"> and personality traits </w:t>
      </w:r>
      <w:commentRangeStart w:id="20"/>
      <w:r w:rsidR="00986A8F" w:rsidRPr="00F81E55">
        <w:fldChar w:fldCharType="begin"/>
      </w:r>
      <w:r w:rsidR="00183A73">
        <w:instrText xml:space="preserve"> ADDIN ZOTERO_ITEM CSL_CITATION {"citationID":"NIqNrUay","properties":{"formattedCitation":"(Barber and Dingemanse 2010; Hart 1990)","plainCitation":"(Barber and Dingemanse 2010; Hart 1990)","noteIndex":0},"citationItems":[{"id":10624,"uris":["http://zotero.org/groups/2585270/items/KGNXMZXH"],"itemData":{"id":10624,"type":"article-journal","abstract":"The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w:instrText>
      </w:r>
      <w:r w:rsidR="00183A73">
        <w:lastRenderedPageBreak/>
        <w:instrText xml:space="preserve">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w:instrText>
      </w:r>
      <w:r w:rsidR="00183A73">
        <w:lastRenderedPageBreak/>
        <w:instrText xml:space="preserve">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986A8F" w:rsidRPr="00F81E55">
        <w:fldChar w:fldCharType="separate"/>
      </w:r>
      <w:r w:rsidR="004D3456">
        <w:rPr>
          <w:noProof/>
        </w:rPr>
        <w:t>(Barber and Dingemanse 2010; Hart 1990)</w:t>
      </w:r>
      <w:r w:rsidR="00986A8F" w:rsidRPr="00F81E55">
        <w:fldChar w:fldCharType="end"/>
      </w:r>
      <w:commentRangeEnd w:id="20"/>
      <w:r w:rsidR="00985D4A">
        <w:rPr>
          <w:rStyle w:val="Marquedecommentaire"/>
          <w:rFonts w:cs="Times New Roman (Corps CS)"/>
          <w:color w:val="auto"/>
          <w:lang w:val="fr-CA"/>
        </w:rPr>
        <w:commentReference w:id="20"/>
      </w:r>
      <w:r w:rsidR="00986A8F" w:rsidRPr="00F81E55">
        <w:t xml:space="preserve"> </w:t>
      </w:r>
      <w:r w:rsidR="00D244AC" w:rsidRPr="00515AC8">
        <w:t xml:space="preserve">can </w:t>
      </w:r>
      <w:r w:rsidR="00986A8F" w:rsidRPr="00F81E55">
        <w:t xml:space="preserve">drive host susceptibility </w:t>
      </w:r>
      <w:ins w:id="21" w:author="Binning Sandra Ann [5]" w:date="2024-09-26T09:58:00Z">
        <w:r w:rsidR="00985D4A">
          <w:t xml:space="preserve">to infection </w:t>
        </w:r>
      </w:ins>
      <w:r w:rsidR="00986A8F" w:rsidRPr="00F81E55">
        <w:t xml:space="preserve">leading to </w:t>
      </w:r>
      <w:r w:rsidR="004E1F71" w:rsidRPr="00F81E55">
        <w:t>variations</w:t>
      </w:r>
      <w:r w:rsidR="00986A8F" w:rsidRPr="00F81E55">
        <w:t xml:space="preserve"> in infection </w:t>
      </w:r>
      <w:r w:rsidR="004E1F71" w:rsidRPr="00F81E55">
        <w:t xml:space="preserve">metrics </w:t>
      </w:r>
      <w:r w:rsidR="00D244AC" w:rsidRPr="00515AC8">
        <w:t>across</w:t>
      </w:r>
      <w:r w:rsidR="00D244AC" w:rsidRPr="00F81E55">
        <w:t xml:space="preserve"> </w:t>
      </w:r>
      <w:r w:rsidR="00986A8F" w:rsidRPr="00F81E55">
        <w:t xml:space="preserve">host populations. </w:t>
      </w:r>
      <w:r w:rsidR="00986A8F" w:rsidRPr="003E5216">
        <w:t>For example,</w:t>
      </w:r>
      <w:r w:rsidR="003E5216" w:rsidRPr="003E5216">
        <w:t xml:space="preserve"> male</w:t>
      </w:r>
      <w:del w:id="22" w:author="Binning Sandra Ann [5]" w:date="2024-09-26T09:59:00Z">
        <w:r w:rsidR="003E5216" w:rsidRPr="003E5216" w:rsidDel="00985D4A">
          <w:delText>s</w:delText>
        </w:r>
      </w:del>
      <w:r w:rsidR="003E5216" w:rsidRPr="003E5216">
        <w:t xml:space="preserve"> </w:t>
      </w:r>
      <w:proofErr w:type="spellStart"/>
      <w:r w:rsidR="003E5216" w:rsidRPr="003E5216">
        <w:t>threespine</w:t>
      </w:r>
      <w:proofErr w:type="spellEnd"/>
      <w:r w:rsidR="003E5216" w:rsidRPr="003E5216">
        <w:t xml:space="preserve"> stickleback (</w:t>
      </w:r>
      <w:proofErr w:type="spellStart"/>
      <w:r w:rsidR="003E5216" w:rsidRPr="003E5216">
        <w:rPr>
          <w:i/>
          <w:iCs/>
        </w:rPr>
        <w:t>Gasterosteus</w:t>
      </w:r>
      <w:proofErr w:type="spellEnd"/>
      <w:r w:rsidR="003E5216" w:rsidRPr="003E5216">
        <w:rPr>
          <w:i/>
          <w:iCs/>
        </w:rPr>
        <w:t xml:space="preserve"> aculeatus</w:t>
      </w:r>
      <w:r w:rsidR="003E5216" w:rsidRPr="003E5216">
        <w:t>) typically exhibit higher infection prevalence than females</w:t>
      </w:r>
      <w:r w:rsidR="003E5216">
        <w:t xml:space="preserve"> </w:t>
      </w:r>
      <w:r w:rsidR="003E5216">
        <w:fldChar w:fldCharType="begin"/>
      </w:r>
      <w:r w:rsidR="00183A73">
        <w:instrText xml:space="preserve"> ADDIN ZOTERO_ITEM CSL_CITATION {"citationID":"v5xE2Wwc","properties":{"formattedCitation":"(Reimchen and Nosil 2001)","plainCitation":"(Reimchen and Nosil 2001)","noteIndex":0},"citationItems":[{"id":12026,"uris":["http://zotero.org/groups/2585270/items/6DIKXVJT"],"itemData":{"id":12026,"type":"article-journal","abstract":"Males and females can differ in levels of parasitism and such differences may be mediated by the costs of sexual selection or by ecological differences between the genders. In threespine stickleback, Gasterosteus aculeatus, males exhibit paternal care and territorial nest defence and the costs of reproduction may be particularly high for males relative to females. We monitored levels of parasitism for 15 years in a population of stickleback infected by four different parasite species. Consistent with general predictions, overall parasite prevalence (total parasitism) was greater in males than in females. However, this excess did not occur for each species of parasite. Males had higher prevalence of a cestode Cyathocephalus truncatus and a trematode Bunodera sp. relative to females, while females had higher prevalence of a cestode Schistocephalus solidus and </w:instrText>
      </w:r>
      <w:r w:rsidR="00183A73">
        <w:lastRenderedPageBreak/>
        <w:instrText xml:space="preserve">nematodes. This suggested ecological sources to differences in parasitism rather than reproductive costs and therefore we examined diet of unparasitized stickleback, predicting that differences in dietary niche would influence relative parasitism. This was partially confirmed and showed that female stomach contents had increased frequency of pelagic items, the major habitat for the primary host of S. solidus whereas males exhibited increased frequency of benthic items, the dominant habitat of C. truncatus and Bunodera. Temporal shifts in the extent and direction of differential parasitism among years between the sexes were associated with temporal shifts in dietary differences. Our results, combined with those in the literature, suggest that ecological differences between genders could be a more important component to patterns of parasitic infection in natural populations than currently appreciated.","container-title":"Biological Journal of the Linnean Society","DOI":"10.1111/j.1095-8312.2001.tb01346.x","ISSN":"0024-4066","issue":"1","journalAbbreviation":"Biological Journal of the Linnean Society","page":"51-63","source":"Silverchair","title":"Ecological causes of sex-biased parasitism in threespine stickleback","volume":"73","author":[{"family":"Reimchen","given":"T. E."},{"family":"Nosil","given":"P."}],"issued":{"date-parts":[["2001",5,1]]}}}],"schema":"https://github.com/citation-style-language/schema/raw/master/csl-citation.json"} </w:instrText>
      </w:r>
      <w:r w:rsidR="003E5216">
        <w:fldChar w:fldCharType="separate"/>
      </w:r>
      <w:r w:rsidR="004D3456">
        <w:rPr>
          <w:noProof/>
        </w:rPr>
        <w:t>(Reimchen and Nosil 2001)</w:t>
      </w:r>
      <w:r w:rsidR="003E5216">
        <w:fldChar w:fldCharType="end"/>
      </w:r>
      <w:r w:rsidR="00D244AC" w:rsidRPr="003E5216">
        <w:t>.</w:t>
      </w:r>
      <w:r w:rsidR="00986A8F" w:rsidRPr="00F81E55">
        <w:t xml:space="preserve"> On </w:t>
      </w:r>
      <w:r w:rsidR="00D244AC" w:rsidRPr="00515AC8">
        <w:t>the other</w:t>
      </w:r>
      <w:r w:rsidR="00D244AC" w:rsidRPr="00F81E55">
        <w:t xml:space="preserve"> </w:t>
      </w:r>
      <w:r w:rsidR="00986A8F" w:rsidRPr="00F81E55">
        <w:t>hand, host community metrics such as species richness</w:t>
      </w:r>
      <w:r w:rsidR="004B529F">
        <w:t xml:space="preserve">, </w:t>
      </w:r>
      <w:r w:rsidR="009F6B54">
        <w:t xml:space="preserve">diversity </w:t>
      </w:r>
      <w:r w:rsidR="004B529F">
        <w:t xml:space="preserve">and abundance </w:t>
      </w:r>
      <w:r w:rsidR="00986A8F" w:rsidRPr="00555303">
        <w:t xml:space="preserve">can create a “dilution effect” by reducing a parasite’s encounter rates with target hosts </w:t>
      </w:r>
      <w:r w:rsidR="00986A8F" w:rsidRPr="00555303">
        <w:fldChar w:fldCharType="begin"/>
      </w:r>
      <w:r w:rsidR="00183A73">
        <w:instrText xml:space="preserve"> ADDIN ZOTERO_ITEM CSL_CITATION {"citationID":"gVeLLzI0","properties":{"formattedCitation":"(Ahn and Goater 2021; Buck and Lutterschmidt 2017; Civitello et al. 2015; Dargent et al. 2013; Lagrue and Poulin 2015)","plainCitation":"(Ahn and Goater 2021; Buck and Lutterschmidt 2017; Civitello et al. 2015; Dargent et al. 2013; Lagrue and Poulin </w:instrText>
      </w:r>
      <w:r w:rsidR="00183A73">
        <w:lastRenderedPageBreak/>
        <w:instrText xml:space="preserve">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w:instrText>
      </w:r>
      <w:r w:rsidR="00183A73">
        <w:lastRenderedPageBreak/>
        <w:instrText xml:space="preserve">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w:instrText>
      </w:r>
      <w:r w:rsidR="00183A73">
        <w:lastRenderedPageBreak/>
        <w:instrText xml:space="preserve">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w:instrText>
      </w:r>
      <w:r w:rsidR="00183A73">
        <w:lastRenderedPageBreak/>
        <w:instrText xml:space="preserve">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w:instrText>
      </w:r>
      <w:r w:rsidR="00183A73">
        <w:lastRenderedPageBreak/>
        <w:instrText xml:space="preserve">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986A8F" w:rsidRPr="00555303">
        <w:fldChar w:fldCharType="separate"/>
      </w:r>
      <w:r w:rsidR="004D3456">
        <w:rPr>
          <w:noProof/>
        </w:rPr>
        <w:t>(Ahn and Goater 2021; Buck and Lutterschmidt 2017; Civitello et al. 2015; Dargent et al. 2013; Lagrue and Poulin 2015)</w:t>
      </w:r>
      <w:r w:rsidR="00986A8F" w:rsidRPr="00555303">
        <w:fldChar w:fldCharType="end"/>
      </w:r>
      <w:r w:rsidR="00986A8F" w:rsidRPr="00183A73">
        <w:t xml:space="preserve">. </w:t>
      </w:r>
      <w:r w:rsidR="00986A8F" w:rsidRPr="00555303">
        <w:t>For instance</w:t>
      </w:r>
      <w:r w:rsidR="00341A3A">
        <w:t>,</w:t>
      </w:r>
      <w:r w:rsidR="00AB5DFD" w:rsidRPr="00515AC8">
        <w:t xml:space="preserve"> </w:t>
      </w:r>
      <w:r w:rsidR="00C477CA" w:rsidRPr="006011E7">
        <w:t xml:space="preserve">a higher non-host </w:t>
      </w:r>
      <w:r w:rsidR="00C477CA">
        <w:t>(incompetent)</w:t>
      </w:r>
      <w:r w:rsidR="00C477CA" w:rsidRPr="006011E7">
        <w:t xml:space="preserve"> </w:t>
      </w:r>
      <w:r w:rsidR="00C477CA" w:rsidRPr="006011E7">
        <w:lastRenderedPageBreak/>
        <w:t xml:space="preserve">abundance might reduce prevalence estimates in </w:t>
      </w:r>
      <w:r w:rsidR="00341A3A">
        <w:t xml:space="preserve">populations and communities </w:t>
      </w:r>
      <w:r w:rsidR="00986A8F" w:rsidRPr="0087754B">
        <w:t xml:space="preserve">because </w:t>
      </w:r>
      <w:r w:rsidR="00B07C5E">
        <w:t>unsuccessful</w:t>
      </w:r>
      <w:r w:rsidR="00986A8F" w:rsidRPr="0087754B">
        <w:t xml:space="preserve"> infection attempts </w:t>
      </w:r>
      <w:r w:rsidR="00B07C5E">
        <w:t xml:space="preserve">by infective stage </w:t>
      </w:r>
      <w:r w:rsidR="00986A8F" w:rsidRPr="0087754B">
        <w:t xml:space="preserve">on </w:t>
      </w:r>
      <w:r w:rsidR="00C477CA">
        <w:t xml:space="preserve">non-host </w:t>
      </w:r>
      <w:r w:rsidR="00986A8F" w:rsidRPr="0087754B">
        <w:t xml:space="preserve">species </w:t>
      </w:r>
      <w:r w:rsidR="00B07C5E">
        <w:t xml:space="preserve">(compatibility barrier) </w:t>
      </w:r>
      <w:r w:rsidR="00986A8F" w:rsidRPr="0087754B">
        <w:t xml:space="preserve">reduce </w:t>
      </w:r>
      <w:r w:rsidR="00AB5DFD" w:rsidRPr="00515AC8">
        <w:t>parasite</w:t>
      </w:r>
      <w:r w:rsidR="00AB5DFD" w:rsidRPr="0087754B">
        <w:t xml:space="preserve"> </w:t>
      </w:r>
      <w:r w:rsidR="00986A8F" w:rsidRPr="0087754B">
        <w:t>energy budget</w:t>
      </w:r>
      <w:r w:rsidR="0087754B">
        <w:t>s</w:t>
      </w:r>
      <w:r w:rsidR="00986A8F" w:rsidRPr="0087754B">
        <w:t>, shorten the infective temporal window or kill infective stages</w:t>
      </w:r>
      <w:r w:rsidR="00B07C5E">
        <w:t xml:space="preserve"> </w:t>
      </w:r>
      <w:r w:rsidR="00B07C5E">
        <w:fldChar w:fldCharType="begin"/>
      </w:r>
      <w:r w:rsidR="00183A73">
        <w:instrText xml:space="preserve"> ADDIN ZOTERO_ITEM CSL_CITATION {"citationID":"RP4mRMD7","properties":{"formattedCitation":"(Johnson and Thieltges 2010)","plainCitation":"(Johnson and Thieltges 2010)","noteIndex":0},"citationItems":[{"id":3114,"uris":["http://zotero.org/groups/2585270/items/R2YKX4FQ"],"itemData":{"id":3114,"type":"article-journal","abstract":"Growing interest in ecology has recently focused on the hypothesis that community diversity can mediate infection levels and disease (‘dilution effect’). In turn, biodiversity loss — a widespread consequence of environmental change — can indirectly promote increases in disease, including those of medical and veterinary importance. While this work has focused primarily on correlational studies involving vector-borne microparasite diseases (e.g. Lyme disease, West Nile virus), we argue that parasites with complex life cycles (e.g. helminths, protists, myxosporeans and many fungi) offer an excellent additional model in which to experimentally address mechanistic questions underlying the dilution effect. Here, we unite recent ecological research on the dilution effect in microparasites with decades of parasitological research on the decoy effect in macroparasites to explore key questions surrounding the relationship between community structure and disease. We find consistent evidence that community diversity significantly alters parasite transmission and pathology under laboratory as well as natural conditions. Empirical examples and simple transmission models highlight the diversity of mechanisms through which such changes occur, typically involving predators, parasite decoys, low competency hosts or other parasites. However, the degree of transmission reduction varies among diluting species, parasite stage, and </w:instrText>
      </w:r>
      <w:r w:rsidR="00183A73">
        <w:lastRenderedPageBreak/>
        <w:instrText xml:space="preserve">across spatial scales, challenging efforts to make quantitative, taxon-specific predictions about disease. Taken together, this synthesis highlights the broad link between community structure and disease while underscoring the importance of mitigating ongoing changes in biological communities owing to species introductions and extirpations.","container-title":"Journal of Experimental Biology","DOI":"10.1242/jeb.037721","ISSN":"0022-0949","issue":"6","journalAbbreviation":"Journal of Experimental Biology","page":"961-970","source":"Silverchair","title":"Diversity, decoys and the dilution effect: how ecological communities affect disease risk","title-short":"Diversity, decoys and the dilution effect","volume":"213","author":[{"family":"Johnson","given":"P. T. J."},{"family":"Thieltges","given":"D. W."}],"issued":{"date-parts":[["2010",3,15]]}}}],"schema":"https://github.com/citation-style-language/schema/raw/master/csl-citation.json"} </w:instrText>
      </w:r>
      <w:r w:rsidR="00B07C5E">
        <w:fldChar w:fldCharType="separate"/>
      </w:r>
      <w:r w:rsidR="004D3456">
        <w:rPr>
          <w:noProof/>
        </w:rPr>
        <w:t>(Johnson and Thieltges 2010)</w:t>
      </w:r>
      <w:r w:rsidR="00B07C5E">
        <w:fldChar w:fldCharType="end"/>
      </w:r>
      <w:r w:rsidR="00986A8F" w:rsidRPr="0087754B">
        <w:t xml:space="preserve">. </w:t>
      </w:r>
      <w:r w:rsidR="00C477CA">
        <w:t>N</w:t>
      </w:r>
      <w:r w:rsidR="00C477CA" w:rsidRPr="006011E7">
        <w:t>on-host</w:t>
      </w:r>
      <w:r w:rsidR="00C477CA">
        <w:t xml:space="preserve">s </w:t>
      </w:r>
      <w:r w:rsidR="00C477CA" w:rsidRPr="006011E7">
        <w:t xml:space="preserve">may </w:t>
      </w:r>
      <w:r w:rsidR="00C477CA">
        <w:t xml:space="preserve">also </w:t>
      </w:r>
      <w:r w:rsidR="00C477CA" w:rsidRPr="006011E7">
        <w:t xml:space="preserve">induce a behavior change in </w:t>
      </w:r>
      <w:proofErr w:type="spellStart"/>
      <w:ins w:id="23" w:author="Binning Sandra Ann [5]" w:date="2024-09-26T10:00:00Z">
        <w:r w:rsidR="00985D4A">
          <w:t>succeptible</w:t>
        </w:r>
        <w:proofErr w:type="spellEnd"/>
        <w:r w:rsidR="00985D4A">
          <w:t xml:space="preserve"> </w:t>
        </w:r>
      </w:ins>
      <w:r w:rsidR="00C477CA" w:rsidRPr="006011E7">
        <w:t>hosts that reduces encounter rate with</w:t>
      </w:r>
      <w:del w:id="24" w:author="Binning Sandra Ann [5]" w:date="2024-09-26T10:01:00Z">
        <w:r w:rsidR="00C477CA" w:rsidRPr="006011E7" w:rsidDel="00985D4A">
          <w:delText xml:space="preserve"> cercariae</w:delText>
        </w:r>
      </w:del>
      <w:ins w:id="25" w:author="Binning Sandra Ann [5]" w:date="2024-09-26T10:00:00Z">
        <w:r w:rsidR="00985D4A">
          <w:t xml:space="preserve"> infective</w:t>
        </w:r>
      </w:ins>
      <w:ins w:id="26" w:author="Binning Sandra Ann [5]" w:date="2024-09-26T10:01:00Z">
        <w:r w:rsidR="00985D4A">
          <w:t xml:space="preserve"> paras</w:t>
        </w:r>
      </w:ins>
      <w:ins w:id="27" w:author="Binning Sandra Ann [5]" w:date="2024-09-26T10:02:00Z">
        <w:r w:rsidR="00985D4A">
          <w:t>ite</w:t>
        </w:r>
      </w:ins>
      <w:ins w:id="28" w:author="Binning Sandra Ann [5]" w:date="2024-09-26T10:00:00Z">
        <w:r w:rsidR="00985D4A">
          <w:t xml:space="preserve"> </w:t>
        </w:r>
      </w:ins>
      <w:ins w:id="29" w:author="Binning Sandra Ann [5]" w:date="2024-09-26T10:02:00Z">
        <w:r w:rsidR="00985D4A">
          <w:t>life-</w:t>
        </w:r>
      </w:ins>
      <w:ins w:id="30" w:author="Binning Sandra Ann [5]" w:date="2024-09-26T10:00:00Z">
        <w:r w:rsidR="00985D4A">
          <w:t>stage</w:t>
        </w:r>
      </w:ins>
      <w:ins w:id="31" w:author="Binning Sandra Ann [5]" w:date="2024-09-26T10:01:00Z">
        <w:r w:rsidR="00985D4A">
          <w:t>s</w:t>
        </w:r>
      </w:ins>
      <w:r w:rsidR="00C477CA" w:rsidRPr="006011E7">
        <w:t>.</w:t>
      </w:r>
      <w:r w:rsidR="00341A3A">
        <w:t xml:space="preserve"> </w:t>
      </w:r>
      <w:r w:rsidR="00745CC0" w:rsidRPr="006011E7">
        <w:t xml:space="preserve">For example, </w:t>
      </w:r>
      <w:r w:rsidR="000F33C4">
        <w:fldChar w:fldCharType="begin"/>
      </w:r>
      <w:r w:rsidR="000F33C4">
        <w:instrText xml:space="preserve"> ADDIN ZOTERO_ITEM CSL_CITATION {"citationID":"7REDvi6v","properties":{"formattedCitation":"(Ahn and Goater 2021)","plainCitation":"(Ahn and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w:instrText>
      </w:r>
      <w:r w:rsidR="000F33C4">
        <w:lastRenderedPageBreak/>
        <w:instrText xml:space="preserve">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0F33C4">
        <w:fldChar w:fldCharType="separate"/>
      </w:r>
      <w:r w:rsidR="000F33C4">
        <w:rPr>
          <w:noProof/>
        </w:rPr>
        <w:t>Ahn and Goater (2021)</w:t>
      </w:r>
      <w:r w:rsidR="000F33C4">
        <w:fldChar w:fldCharType="end"/>
      </w:r>
      <w:r w:rsidR="00745CC0" w:rsidRPr="006011E7">
        <w:t xml:space="preserve"> </w:t>
      </w:r>
      <w:r w:rsidR="00341A3A">
        <w:t xml:space="preserve">suggested that </w:t>
      </w:r>
      <w:r w:rsidR="00341A3A" w:rsidRPr="006011E7">
        <w:t xml:space="preserve">behavioral changes occur in </w:t>
      </w:r>
      <w:r w:rsidR="004B529F">
        <w:t xml:space="preserve">fathead </w:t>
      </w:r>
      <w:r w:rsidR="00341A3A" w:rsidRPr="006011E7">
        <w:t>minnows</w:t>
      </w:r>
      <w:r w:rsidR="00341A3A">
        <w:t xml:space="preserve"> (</w:t>
      </w:r>
      <w:proofErr w:type="spellStart"/>
      <w:r w:rsidR="004B529F" w:rsidRPr="00723544">
        <w:rPr>
          <w:i/>
          <w:iCs/>
        </w:rPr>
        <w:t>Pimephales</w:t>
      </w:r>
      <w:proofErr w:type="spellEnd"/>
      <w:r w:rsidR="004B529F" w:rsidRPr="00723544">
        <w:rPr>
          <w:i/>
          <w:iCs/>
        </w:rPr>
        <w:t xml:space="preserve"> </w:t>
      </w:r>
      <w:proofErr w:type="spellStart"/>
      <w:r w:rsidR="004B529F" w:rsidRPr="00723544">
        <w:rPr>
          <w:i/>
          <w:iCs/>
        </w:rPr>
        <w:t>promelas</w:t>
      </w:r>
      <w:proofErr w:type="spellEnd"/>
      <w:r w:rsidR="004B529F">
        <w:t xml:space="preserve">; </w:t>
      </w:r>
      <w:r w:rsidR="00341A3A">
        <w:t>host)</w:t>
      </w:r>
      <w:r w:rsidR="00341A3A" w:rsidRPr="006011E7">
        <w:t xml:space="preserve"> when they co-occur with </w:t>
      </w:r>
      <w:r w:rsidR="004B529F">
        <w:t xml:space="preserve">emerald </w:t>
      </w:r>
      <w:r w:rsidR="00341A3A" w:rsidRPr="006011E7">
        <w:t xml:space="preserve">shiners </w:t>
      </w:r>
      <w:r w:rsidR="00341A3A">
        <w:t>(</w:t>
      </w:r>
      <w:proofErr w:type="spellStart"/>
      <w:r w:rsidR="004B529F" w:rsidRPr="00723544">
        <w:rPr>
          <w:i/>
          <w:iCs/>
        </w:rPr>
        <w:t>Notropis</w:t>
      </w:r>
      <w:proofErr w:type="spellEnd"/>
      <w:r w:rsidR="004B529F" w:rsidRPr="00723544">
        <w:rPr>
          <w:i/>
          <w:iCs/>
        </w:rPr>
        <w:t xml:space="preserve"> </w:t>
      </w:r>
      <w:proofErr w:type="spellStart"/>
      <w:r w:rsidR="004B529F" w:rsidRPr="00723544">
        <w:rPr>
          <w:i/>
          <w:iCs/>
        </w:rPr>
        <w:t>atherinoides</w:t>
      </w:r>
      <w:proofErr w:type="spellEnd"/>
      <w:r w:rsidR="004B529F">
        <w:t xml:space="preserve">; </w:t>
      </w:r>
      <w:r w:rsidR="00341A3A">
        <w:t xml:space="preserve">non-host) </w:t>
      </w:r>
      <w:r w:rsidR="00341A3A" w:rsidRPr="006011E7">
        <w:t>that reduce their likelihood of being infected</w:t>
      </w:r>
      <w:r w:rsidR="00341A3A">
        <w:t xml:space="preserve"> </w:t>
      </w:r>
      <w:r w:rsidR="004B529F">
        <w:t xml:space="preserve">by </w:t>
      </w:r>
      <w:r w:rsidR="00341A3A">
        <w:t>brain</w:t>
      </w:r>
      <w:ins w:id="32" w:author="Binning Sandra Ann [5]" w:date="2024-09-26T10:01:00Z">
        <w:r w:rsidR="00985D4A">
          <w:t>-encysting trematodes</w:t>
        </w:r>
      </w:ins>
      <w:del w:id="33" w:author="Binning Sandra Ann [5]" w:date="2024-09-26T10:01:00Z">
        <w:r w:rsidR="00341A3A" w:rsidDel="00985D4A">
          <w:delText xml:space="preserve"> worms</w:delText>
        </w:r>
      </w:del>
      <w:r w:rsidR="004B529F">
        <w:t xml:space="preserve">. </w:t>
      </w:r>
      <w:r w:rsidR="00986A8F" w:rsidRPr="0087754B">
        <w:t xml:space="preserve">Several </w:t>
      </w:r>
      <w:r w:rsidR="004B529F">
        <w:t xml:space="preserve">local </w:t>
      </w:r>
      <w:r w:rsidR="00986A8F" w:rsidRPr="0087754B">
        <w:t xml:space="preserve">habitat characteristics </w:t>
      </w:r>
      <w:r w:rsidR="004B529F">
        <w:t xml:space="preserve">(e.g., waterbed morphometry, </w:t>
      </w:r>
      <w:r w:rsidR="00BC7CAC">
        <w:t xml:space="preserve">habitat structure, </w:t>
      </w:r>
      <w:r w:rsidR="004B529F">
        <w:t xml:space="preserve">water </w:t>
      </w:r>
      <w:proofErr w:type="spellStart"/>
      <w:r w:rsidR="00BC7CAC">
        <w:lastRenderedPageBreak/>
        <w:t>physico</w:t>
      </w:r>
      <w:proofErr w:type="spellEnd"/>
      <w:r w:rsidR="00BC7CAC">
        <w:t xml:space="preserve">-chemistry) </w:t>
      </w:r>
      <w:r w:rsidR="00986A8F" w:rsidRPr="0087754B">
        <w:t>have also been associated with infection patterns. For instance, in American eels (</w:t>
      </w:r>
      <w:r w:rsidR="00986A8F" w:rsidRPr="0087754B">
        <w:rPr>
          <w:i/>
          <w:iCs/>
        </w:rPr>
        <w:t>Anguilla rostrata</w:t>
      </w:r>
      <w:r w:rsidR="00986A8F" w:rsidRPr="0087754B">
        <w:t xml:space="preserve">), parasite diversity decreases when the water pH is below 5.4, with some parasite families such as digenean trematodes being absent below pH 4.7 </w:t>
      </w:r>
      <w:r w:rsidR="00986A8F" w:rsidRPr="0087754B">
        <w:fldChar w:fldCharType="begin"/>
      </w:r>
      <w:r w:rsidR="00183A73">
        <w:instrText xml:space="preserve"> ADDIN ZOTERO_ITEM CSL_CITATION {"citationID":"djtXThiH","properties":{"formattedCitation":"(D. J. Marcogliese and Cone 1997)","plainCitation":"(D. J. Marcogliese and Cone 1997)","noteIndex":0},"citationItems":[{"id":1818,"uris":["http://zotero.org/groups/2585270/items/62HFRBZH"],"itemData":{"id":1818,"type":"article-journal","abstract":"Many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w:instrText>
      </w:r>
      <w:r w:rsidR="00183A73">
        <w:lastRenderedPageBreak/>
        <w:instrText xml:space="preserve">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986A8F" w:rsidRPr="0087754B">
        <w:fldChar w:fldCharType="separate"/>
      </w:r>
      <w:r w:rsidR="004D3456">
        <w:rPr>
          <w:noProof/>
        </w:rPr>
        <w:t>(Marcogliese and Cone 1997)</w:t>
      </w:r>
      <w:r w:rsidR="00986A8F" w:rsidRPr="0087754B">
        <w:fldChar w:fldCharType="end"/>
      </w:r>
      <w:r w:rsidR="00986A8F" w:rsidRPr="0087754B">
        <w:t xml:space="preserve">. Furthermore, spatial features of an ecosystem (e.g., watershed, connectivity) act as large scale filtering by limiting dispersal of both parasites and hosts </w:t>
      </w:r>
      <w:r w:rsidR="00986A8F" w:rsidRPr="0087754B">
        <w:fldChar w:fldCharType="begin"/>
      </w:r>
      <w:r w:rsidR="00183A73">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w:instrText>
      </w:r>
      <w:r w:rsidR="00183A73">
        <w:lastRenderedPageBreak/>
        <w:instrText xml:space="preserve">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986A8F" w:rsidRPr="0087754B">
        <w:fldChar w:fldCharType="separate"/>
      </w:r>
      <w:r w:rsidR="004D3456">
        <w:rPr>
          <w:noProof/>
        </w:rPr>
        <w:t>(Bolnick et al. 2020)</w:t>
      </w:r>
      <w:r w:rsidR="00986A8F" w:rsidRPr="0087754B">
        <w:fldChar w:fldCharType="end"/>
      </w:r>
      <w:r w:rsidR="00986A8F" w:rsidRPr="0087754B">
        <w:t xml:space="preserve"> thus creating infection clustering at the landscape level. For instance, </w:t>
      </w:r>
      <w:r w:rsidR="00986A8F" w:rsidRPr="0087754B">
        <w:fldChar w:fldCharType="begin"/>
      </w:r>
      <w:r w:rsidR="00986A8F" w:rsidRPr="0087754B">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w:instrText>
      </w:r>
      <w:r w:rsidR="00986A8F" w:rsidRPr="0087754B">
        <w:lastRenderedPageBreak/>
        <w:instrText xml:space="preserve">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986A8F" w:rsidRPr="0087754B">
        <w:fldChar w:fldCharType="separate"/>
      </w:r>
      <w:r w:rsidR="00986A8F" w:rsidRPr="0087754B">
        <w:rPr>
          <w:noProof/>
        </w:rPr>
        <w:t>Bolnick et al. (2020)</w:t>
      </w:r>
      <w:r w:rsidR="00986A8F" w:rsidRPr="0087754B">
        <w:fldChar w:fldCharType="end"/>
      </w:r>
      <w:r w:rsidR="00986A8F" w:rsidRPr="0087754B">
        <w:t xml:space="preserve"> found that increased distance between waterbodies leads to greater differences in parasite community composition in </w:t>
      </w:r>
      <w:r w:rsidR="00986A8F" w:rsidRPr="0087754B">
        <w:rPr>
          <w:i/>
          <w:iCs/>
        </w:rPr>
        <w:t>G</w:t>
      </w:r>
      <w:r w:rsidR="00BC7CAC">
        <w:rPr>
          <w:i/>
          <w:iCs/>
        </w:rPr>
        <w:t xml:space="preserve">. </w:t>
      </w:r>
      <w:r w:rsidR="00986A8F" w:rsidRPr="0087754B">
        <w:rPr>
          <w:i/>
          <w:iCs/>
        </w:rPr>
        <w:t>aculeatus</w:t>
      </w:r>
      <w:r w:rsidR="00986A8F" w:rsidRPr="0087754B">
        <w:t xml:space="preserve">. </w:t>
      </w:r>
      <w:r w:rsidR="0083470B" w:rsidRPr="00515AC8">
        <w:t>Thus</w:t>
      </w:r>
      <w:r w:rsidR="00986A8F" w:rsidRPr="0087754B">
        <w:t xml:space="preserve">, a complete ecological perspective on host-parasite systems must incorporate abiotic, biotic and spatial elements to highlight mechanisms shaping patterns of infection </w:t>
      </w:r>
      <w:r w:rsidR="00986A8F" w:rsidRPr="0087754B">
        <w:fldChar w:fldCharType="begin"/>
      </w:r>
      <w:r w:rsidR="00183A73">
        <w:instrText xml:space="preserve"> ADDIN ZOTERO_ITEM CSL_CITATION </w:instrText>
      </w:r>
      <w:r w:rsidR="00183A73">
        <w:lastRenderedPageBreak/>
        <w:instrText xml:space="preserve">{"citationID":"1NfRywro","properties":{"formattedCitation":"(Bolnick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w:instrText>
      </w:r>
      <w:r w:rsidR="00183A73">
        <w:lastRenderedPageBreak/>
        <w:instrText>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83A73">
        <w:rPr>
          <w:rFonts w:ascii="Cambria Math" w:hAnsi="Cambria Math" w:cs="Cambria Math"/>
        </w:rPr>
        <w:instrText>∼</w:instrText>
      </w:r>
      <w:r w:rsidR="00183A73">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w:instrText>
      </w:r>
      <w:r w:rsidR="00183A73">
        <w:lastRenderedPageBreak/>
        <w:instrText xml:space="preserve">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986A8F" w:rsidRPr="0087754B">
        <w:fldChar w:fldCharType="separate"/>
      </w:r>
      <w:r w:rsidR="004D3456">
        <w:rPr>
          <w:noProof/>
        </w:rPr>
        <w:t>(Bolnick et al. 2020; Cohen et al. 2016)</w:t>
      </w:r>
      <w:r w:rsidR="00986A8F" w:rsidRPr="0087754B">
        <w:fldChar w:fldCharType="end"/>
      </w:r>
      <w:r w:rsidR="00986A8F" w:rsidRPr="0087754B">
        <w:t>.</w:t>
      </w:r>
    </w:p>
    <w:p w14:paraId="2B901A51" w14:textId="36F88682" w:rsidR="00D86E8C" w:rsidRPr="00357FD5" w:rsidRDefault="00D738A9" w:rsidP="008A3791">
      <w:pPr>
        <w:pStyle w:val="Paragraphe"/>
        <w:jc w:val="left"/>
      </w:pPr>
      <w:r>
        <w:t xml:space="preserve">Although </w:t>
      </w:r>
      <w:ins w:id="34" w:author="Binning Sandra Ann [5]" w:date="2024-09-26T10:03:00Z">
        <w:r w:rsidR="00985D4A">
          <w:t xml:space="preserve">the </w:t>
        </w:r>
      </w:ins>
      <w:r>
        <w:t xml:space="preserve">influence of </w:t>
      </w:r>
      <w:del w:id="35" w:author="Binning Sandra Ann [5]" w:date="2024-09-26T10:03:00Z">
        <w:r w:rsidR="00D86E8C" w:rsidDel="00985D4A">
          <w:delText xml:space="preserve">the </w:delText>
        </w:r>
      </w:del>
      <w:r>
        <w:t>sampling method and/or sampling effort on t</w:t>
      </w:r>
      <w:r w:rsidR="0083470B" w:rsidRPr="00515AC8">
        <w:t xml:space="preserve">he </w:t>
      </w:r>
      <w:r w:rsidR="00C866F2">
        <w:t>a</w:t>
      </w:r>
      <w:r w:rsidR="00986A8F" w:rsidRPr="000F1367">
        <w:t>ccuracy of population parameter</w:t>
      </w:r>
      <w:r w:rsidR="005807BC" w:rsidRPr="000F1367">
        <w:t xml:space="preserve"> estimates</w:t>
      </w:r>
      <w:r w:rsidR="00986A8F" w:rsidRPr="000F1367">
        <w:t xml:space="preserve"> (e.g., abundance, recruitment, age classes, sex-ratio)</w:t>
      </w:r>
      <w:r>
        <w:t xml:space="preserve"> is widely acknowledge by the scientific community, </w:t>
      </w:r>
      <w:ins w:id="36" w:author="Binning Sandra Ann [5]" w:date="2024-09-26T10:04:00Z">
        <w:r w:rsidR="00985D4A">
          <w:t>how these component influence</w:t>
        </w:r>
      </w:ins>
      <w:del w:id="37" w:author="Binning Sandra Ann [5]" w:date="2024-09-26T10:04:00Z">
        <w:r w:rsidDel="00985D4A">
          <w:delText xml:space="preserve">little evidence is available on their </w:delText>
        </w:r>
        <w:r w:rsidR="00D86E8C" w:rsidDel="00985D4A">
          <w:delText>implication</w:delText>
        </w:r>
        <w:r w:rsidDel="00985D4A">
          <w:delText xml:space="preserve"> on</w:delText>
        </w:r>
      </w:del>
      <w:r>
        <w:t xml:space="preserve"> infection metric</w:t>
      </w:r>
      <w:ins w:id="38" w:author="Binning Sandra Ann [5]" w:date="2024-09-26T10:04:00Z">
        <w:r w:rsidR="00985D4A">
          <w:t xml:space="preserve"> estimates is less understood</w:t>
        </w:r>
      </w:ins>
      <w:del w:id="39" w:author="Binning Sandra Ann [5]" w:date="2024-09-26T10:04:00Z">
        <w:r w:rsidDel="00985D4A">
          <w:delText>s</w:delText>
        </w:r>
      </w:del>
      <w:r w:rsidR="00986A8F" w:rsidRPr="000F1367">
        <w:t xml:space="preserve">. </w:t>
      </w:r>
      <w:r w:rsidR="00D86E8C">
        <w:t>However, w</w:t>
      </w:r>
      <w:r w:rsidR="00986A8F" w:rsidRPr="000F1367">
        <w:t>ildlife sampling methods often rely on animals’ risk-driven decision</w:t>
      </w:r>
      <w:r w:rsidR="00D86E8C">
        <w:t>, and d</w:t>
      </w:r>
      <w:r w:rsidR="00986A8F" w:rsidRPr="000F1367">
        <w:t>evices that require a high level of interaction with the animal for detect</w:t>
      </w:r>
      <w:r w:rsidR="0083470B" w:rsidRPr="00515AC8">
        <w:t>ion</w:t>
      </w:r>
      <w:r w:rsidR="00986A8F" w:rsidRPr="000F1367">
        <w:t xml:space="preserve"> or capture it (e.g., a trap</w:t>
      </w:r>
      <w:r w:rsidR="00C866F2">
        <w:t>s</w:t>
      </w:r>
      <w:r w:rsidR="00986A8F" w:rsidRPr="000F1367">
        <w:t xml:space="preserve"> </w:t>
      </w:r>
      <w:r w:rsidR="0083470B" w:rsidRPr="00515AC8">
        <w:t>versus</w:t>
      </w:r>
      <w:r w:rsidR="00986A8F" w:rsidRPr="000F1367">
        <w:t xml:space="preserve"> camera</w:t>
      </w:r>
      <w:r w:rsidR="00C866F2">
        <w:t>s</w:t>
      </w:r>
      <w:r w:rsidR="00986A8F" w:rsidRPr="000F1367">
        <w:t>), tend to sample fewer</w:t>
      </w:r>
      <w:r w:rsidR="0083470B" w:rsidRPr="00515AC8">
        <w:t>,</w:t>
      </w:r>
      <w:r w:rsidR="00986A8F" w:rsidRPr="000F1367">
        <w:t xml:space="preserve"> bolder individuals </w:t>
      </w:r>
      <w:r w:rsidR="0083470B" w:rsidRPr="00515AC8">
        <w:t>introducing</w:t>
      </w:r>
      <w:r w:rsidR="0083470B" w:rsidRPr="000F1367">
        <w:t xml:space="preserve"> </w:t>
      </w:r>
      <w:r w:rsidR="00986A8F" w:rsidRPr="000F1367">
        <w:t xml:space="preserve">a </w:t>
      </w:r>
      <w:r w:rsidR="00A00E06" w:rsidRPr="000F1367">
        <w:t>“</w:t>
      </w:r>
      <w:r w:rsidR="00986A8F" w:rsidRPr="000F1367">
        <w:t>personality</w:t>
      </w:r>
      <w:r w:rsidR="00B81604">
        <w:t xml:space="preserve"> bias</w:t>
      </w:r>
      <w:r w:rsidR="00A00E06" w:rsidRPr="000F1367">
        <w:t>”</w:t>
      </w:r>
      <w:r w:rsidR="00986A8F" w:rsidRPr="000F1367">
        <w:rPr>
          <w:noProof/>
        </w:rPr>
        <w:t xml:space="preserve"> </w:t>
      </w:r>
      <w:r w:rsidR="00B81604">
        <w:rPr>
          <w:noProof/>
        </w:rPr>
        <w:t>in</w:t>
      </w:r>
      <w:r w:rsidR="00986A8F" w:rsidRPr="000F1367">
        <w:rPr>
          <w:noProof/>
        </w:rPr>
        <w:t xml:space="preserve"> the sampled population </w:t>
      </w:r>
      <w:r w:rsidR="009D70E8">
        <w:rPr>
          <w:noProof/>
        </w:rPr>
        <w:fldChar w:fldCharType="begin"/>
      </w:r>
      <w:r w:rsidR="00183A73">
        <w:rPr>
          <w:noProof/>
        </w:rPr>
        <w:instrText xml:space="preserve"> ADDIN ZOTERO_ITEM CSL_CITATION {"citationID":"PHYeYWo6","properties":{"formattedCitation":"(Johnstone, McArthur, and Banks 2021)","plainCitation":"(Johnstone, McArthur, and Banks 2021)","noteIndex":0},"citationItems":[{"id":7683,"uris":["http://zotero.org/groups/2585270/ite</w:instrText>
      </w:r>
      <w:r w:rsidR="00183A73">
        <w:rPr>
          <w:noProof/>
        </w:rPr>
        <w:lastRenderedPageBreak/>
        <w:instrText xml:space="preserv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w:instrText>
      </w:r>
      <w:r w:rsidR="00183A73">
        <w:rPr>
          <w:noProof/>
        </w:rPr>
        <w:lastRenderedPageBreak/>
        <w:instrText xml:space="preserve">bias","volume":"197","author":[{"family":"Johnstone","given":"Kyla C."},{"family":"McArthur","given":"Clare"},{"family":"Banks","given":"Peter B."}],"issued":{"date-parts":[["2021",9,1]]}}}],"schema":"https://github.com/citation-style-language/schema/raw/master/csl-citation.json"} </w:instrText>
      </w:r>
      <w:r w:rsidR="009D70E8">
        <w:rPr>
          <w:noProof/>
        </w:rPr>
        <w:fldChar w:fldCharType="separate"/>
      </w:r>
      <w:r w:rsidR="004D3456">
        <w:rPr>
          <w:noProof/>
        </w:rPr>
        <w:t>(Johnstone, McArthur, and Banks 2021)</w:t>
      </w:r>
      <w:r w:rsidR="009D70E8">
        <w:rPr>
          <w:noProof/>
        </w:rPr>
        <w:fldChar w:fldCharType="end"/>
      </w:r>
      <w:r w:rsidR="00986A8F" w:rsidRPr="000F1367">
        <w:t xml:space="preserve">. For example, </w:t>
      </w:r>
      <w:r w:rsidR="00986A8F" w:rsidRPr="000F1367">
        <w:fldChar w:fldCharType="begin"/>
      </w:r>
      <w:r w:rsidR="002E20A1">
        <w:instrText xml:space="preserve"> ADDIN ZOTERO_ITEM CSL_CITATION {"citationID":"jxQ1z2Zw","properties":{"formattedCitation":"(Biro and Post 2008)","plainCitation":"(Biro and Post 2008)","noteIndex":0},"citationItems":[{"id":7707,"uris":["http://zotero.org/groups/2585270/items/KNSUWEM6"],"itemData":{"id":7707,"type":"article-journal","abstract":"The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w:instrText>
      </w:r>
      <w:r w:rsidR="002E20A1">
        <w:lastRenderedPageBreak/>
        <w:instrText xml:space="preserve">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986A8F" w:rsidRPr="000F1367">
        <w:fldChar w:fldCharType="separate"/>
      </w:r>
      <w:r w:rsidR="002E20A1">
        <w:rPr>
          <w:noProof/>
        </w:rPr>
        <w:t>Biro and Post (2008)</w:t>
      </w:r>
      <w:r w:rsidR="00986A8F" w:rsidRPr="000F1367">
        <w:fldChar w:fldCharType="end"/>
      </w:r>
      <w:r w:rsidR="00986A8F" w:rsidRPr="000F1367">
        <w:t xml:space="preserve"> noted that bold rainbow trout were caught three times as often as shy individuals in gillnets. Consequently,</w:t>
      </w:r>
      <w:r w:rsidR="00993969" w:rsidRPr="00515AC8">
        <w:t xml:space="preserve"> bias introduced by sampling</w:t>
      </w:r>
      <w:r w:rsidR="00986A8F" w:rsidRPr="000F1367">
        <w:t xml:space="preserve"> </w:t>
      </w:r>
      <w:r w:rsidR="00993969" w:rsidRPr="00515AC8">
        <w:t>method may result in inaccurate estimates of community metrics</w:t>
      </w:r>
      <w:r w:rsidR="00986A8F" w:rsidRPr="000F1367">
        <w:t xml:space="preserve">. </w:t>
      </w:r>
      <w:r w:rsidR="00E22636" w:rsidRPr="000F1367">
        <w:fldChar w:fldCharType="begin"/>
      </w:r>
      <w:r w:rsidR="002E20A1">
        <w:instrText xml:space="preserve"> ADDIN ZOTERO_ITEM CSL_CITATION {"citationID":"SgLLN8lM","properties":{"formattedCitation":"(Nusser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w:instrText>
      </w:r>
      <w:r w:rsidR="002E20A1">
        <w:lastRenderedPageBreak/>
        <w:instrText xml:space="preserve">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preferences of the wildlife population, the disease distribution, and the potential biases of the convenience-sample approach.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E22636" w:rsidRPr="000F1367">
        <w:fldChar w:fldCharType="separate"/>
      </w:r>
      <w:r w:rsidR="002E20A1">
        <w:rPr>
          <w:noProof/>
        </w:rPr>
        <w:t>Nusser et al. (2008)</w:t>
      </w:r>
      <w:r w:rsidR="00E22636" w:rsidRPr="000F1367">
        <w:fldChar w:fldCharType="end"/>
      </w:r>
      <w:r w:rsidR="00E22636">
        <w:t xml:space="preserve"> </w:t>
      </w:r>
      <w:r w:rsidR="00993969" w:rsidRPr="00515AC8">
        <w:t xml:space="preserve">demonstrated that </w:t>
      </w:r>
      <w:r w:rsidR="00986A8F" w:rsidRPr="000F1367">
        <w:t>the survey method used to estimate the prevalence</w:t>
      </w:r>
      <w:r w:rsidR="00993969" w:rsidRPr="00515AC8">
        <w:t xml:space="preserve"> of wasting disease in deer</w:t>
      </w:r>
      <w:r w:rsidR="00986A8F" w:rsidRPr="000F1367">
        <w:t xml:space="preserve"> can </w:t>
      </w:r>
      <w:ins w:id="40" w:author="Binning Sandra Ann [5]" w:date="2024-09-26T10:06:00Z">
        <w:r w:rsidR="00B66B29">
          <w:t xml:space="preserve">either </w:t>
        </w:r>
      </w:ins>
      <w:r w:rsidR="00986A8F" w:rsidRPr="000F1367">
        <w:t>over</w:t>
      </w:r>
      <w:r w:rsidR="00993969" w:rsidRPr="00515AC8">
        <w:t xml:space="preserve"> </w:t>
      </w:r>
      <w:r w:rsidR="00986A8F" w:rsidRPr="000F1367">
        <w:t xml:space="preserve">or </w:t>
      </w:r>
      <w:r w:rsidR="00993969" w:rsidRPr="000F1367">
        <w:t>underestimat</w:t>
      </w:r>
      <w:r w:rsidR="00993969" w:rsidRPr="00515AC8">
        <w:t>e</w:t>
      </w:r>
      <w:r w:rsidR="00993969" w:rsidRPr="000F1367">
        <w:t xml:space="preserve"> </w:t>
      </w:r>
      <w:r w:rsidR="00986A8F" w:rsidRPr="000F1367">
        <w:t xml:space="preserve">the true infection </w:t>
      </w:r>
      <w:r w:rsidR="00986A8F" w:rsidRPr="000F1367">
        <w:lastRenderedPageBreak/>
        <w:t>parameter</w:t>
      </w:r>
      <w:r w:rsidR="00986A8F" w:rsidRPr="00357FD5">
        <w:t xml:space="preserve">. </w:t>
      </w:r>
      <w:r w:rsidR="00E22636">
        <w:t>A decrease</w:t>
      </w:r>
      <w:r w:rsidR="0057278C">
        <w:t xml:space="preserve"> </w:t>
      </w:r>
      <w:del w:id="41" w:author="Binning Sandra Ann [5]" w:date="2024-09-26T10:06:00Z">
        <w:r w:rsidR="0057278C" w:rsidDel="00B66B29">
          <w:delText xml:space="preserve">of </w:delText>
        </w:r>
      </w:del>
      <w:ins w:id="42" w:author="Binning Sandra Ann [5]" w:date="2024-09-26T10:06:00Z">
        <w:r w:rsidR="00B66B29">
          <w:t>in</w:t>
        </w:r>
        <w:r w:rsidR="00B66B29">
          <w:t xml:space="preserve"> </w:t>
        </w:r>
      </w:ins>
      <w:r w:rsidR="003E5F86">
        <w:t>sampling effort</w:t>
      </w:r>
      <w:r w:rsidR="0057278C" w:rsidRPr="00357FD5">
        <w:t xml:space="preserve"> (i.e., number of s</w:t>
      </w:r>
      <w:r w:rsidR="0057278C">
        <w:t>ampling attempt</w:t>
      </w:r>
      <w:ins w:id="43" w:author="Binning Sandra Ann [5]" w:date="2024-09-26T10:06:00Z">
        <w:r w:rsidR="00B66B29">
          <w:t>s</w:t>
        </w:r>
      </w:ins>
      <w:r w:rsidR="0057278C">
        <w:t xml:space="preserve">) can also influence </w:t>
      </w:r>
      <w:r w:rsidR="003E5F86">
        <w:t xml:space="preserve">detection probabilities </w:t>
      </w:r>
      <w:r w:rsidR="003E5F86">
        <w:fldChar w:fldCharType="begin"/>
      </w:r>
      <w:r w:rsidR="00183A73">
        <w:instrText xml:space="preserve"> ADDIN ZOTERO_ITEM CSL_CITATION {"citationID":"Yeo3c3vS","properties":{"formattedCitation":"(de Solla et al. 2005)","plainCitation":"(de Solla et al. 2005)","noteIndex":0},"citationItems":[{"id":12019,"uris":["http://zotero.org/groups/2585270/items/WHAVGII7"],"itemData":{"id":12019,"type":"article-journal","abstract":"A central question to the usefulness of surveys for estimating population trends is whether the surveys adequately represent the biological communities that are being monitored. There are two approaches to address this issue; the first is to statistically adjust site occupancy using species detection probabilities, and the second is to determine the minimum sampling effort required to adequately represent the communities. We focused on the latter approach, using data from two anuran monitoring programs, the Ontario Backyard Frog survey (1992–2001) and the Ontario Bait Frog survey (2001–2003). We determined the minimum sampling effort required to adequately represent the anuran community, and demonstrated the pitfalls of examining population trends when detection probabilities are less than one and vary either temporally or spatially. We found that approximately 12 and 24 randomly sampled nights were required to detect 80% and 90% of species richness, respectively. Detection probabilities varied among species, and were highest for spring peepers (Pseudacris crucifer) and green frogs (Rana clamitans), and lowest for wood frogs (Rana sylvatica) and northern leopard frogs (Rana pipiens). Variation in detection probabilities is likely associated with species specific differences in calling strategies and breeding periods. Anuran monitoring programs that use three stratified sampling periods require site occupancies to be adjusted using detection probabilities in order to adequately represent anuran communities. Failing to account for differences in detection probabilities may result in false significant </w:instrText>
      </w:r>
      <w:r w:rsidR="00183A73">
        <w:lastRenderedPageBreak/>
        <w:instrText xml:space="preserve">differences in site occupancy rates. The issues raised here are not limited to monitoring anurans, but are suitable for surveys of many taxa.","container-title":"Biological Conservation","DOI":"10.1016/j.biocon.2004.06.018","ISSN":"0006-3207","issue":"4","journalAbbreviation":"Biological Conservation","page":"585-594","source":"ScienceDirect","title":"Effect of sampling effort and species detectability on volunteer based anuran monitoring programs","volume":"121","author":[{"family":"Solla","given":"Shane R.","non-dropping-particle":"de"},{"family":"Shirose","given":"Leonard J."},{"family":"Fernie","given":"Kim J."},{"family":"Barrett","given":"Glenn C."},{"family":"Brousseau","given":"Chris S."},{"family":"Bishop","given":"Christine A."}],"issued":{"date-parts":[["2005",2,1]]}}}],"schema":"https://github.com/citation-style-language/schema/raw/master/csl-citation.json"} </w:instrText>
      </w:r>
      <w:r w:rsidR="003E5F86">
        <w:fldChar w:fldCharType="separate"/>
      </w:r>
      <w:r w:rsidR="004D3456">
        <w:rPr>
          <w:noProof/>
        </w:rPr>
        <w:t>(de Solla et al. 2005)</w:t>
      </w:r>
      <w:r w:rsidR="003E5F86">
        <w:fldChar w:fldCharType="end"/>
      </w:r>
      <w:r w:rsidR="003E5F86">
        <w:t xml:space="preserve"> and the </w:t>
      </w:r>
      <w:r w:rsidR="0057278C">
        <w:t xml:space="preserve">estimation of demographic parameter such </w:t>
      </w:r>
      <w:r w:rsidR="003E5F86">
        <w:t xml:space="preserve">as species occurrence </w:t>
      </w:r>
      <w:r w:rsidR="00E22636">
        <w:t xml:space="preserve">and </w:t>
      </w:r>
      <w:r w:rsidR="0057278C">
        <w:t xml:space="preserve">abundance </w:t>
      </w:r>
      <w:r w:rsidR="0057278C">
        <w:fldChar w:fldCharType="begin"/>
      </w:r>
      <w:r w:rsidR="00183A73">
        <w:instrText xml:space="preserve"> ADDIN ZOTERO_ITEM CSL_CITATION {"citationID":"vyEpuYjO","properties":{"formattedCitation":"(Symons, Sprogis, and Bejder 2018)","plainCitation":"(Symons, Sprogis, and Bejder 2018)","noteIndex":0},"citationItems":[{"id":12020,"uris":["http://zotero.org/groups/2585270/items/5MZUU6VL"],"itemData":{"id":12020,"type":"article-journal","abstract":"Effective management of wildlife populations rely on knowledge of their abundance, survival, and reproductive rates. Maintaining long-term studies capable of estimating demographic parameters for long-lived, slow-reproducing species is challenging. Insights into the effects of research intensity on the statistical power to estimate demographic parameters are limited. Here, we investigate implications of survey effort on estimating abundance, home range sizes, and reproductive output of Indo-Pacific bottlenose dolphins (Tursiops aduncus), using a 3-year </w:instrText>
      </w:r>
      <w:r w:rsidR="00183A73">
        <w:lastRenderedPageBreak/>
        <w:instrText xml:space="preserve">subsample of a long-term, capture–recapture study off Bunbury, Western Australia. Photo-identification on individual dolphins was collected following Pollock's Robust Design, where seasons were defined as “primary periods”, each consisting of multiple “secondary periods.” The full dataset consisted of 12 primary periods and 72 secondary periods, resulting in the study area being surveyed 24 times/year. We simulated reduced survey effort by randomly removing one, two, or three secondary periods per primary period. Capture–recapture models were used to assess the effect of survey intensity on the power to detect trends in population abundance, while individual dolphin sighting histories were used to assess the ability to conduct home range analyses. We used sighting records of adult females and their calving histories to assess survey effort on quantifying reproductive output. A 50% reduction in survey effort resulted in (a) up to a 36% decline in population abundance at the time of detection; (b) a reduced ability to estimate home range sizes, by increasing the time for individuals to be sighted on ≥30 occasions (an often-used metric for home range analyses) from 7.74 to 14.32 years; and (c) 33%, 24%, and 33% of annual calving events across three years going undocumented, respectively. Results clearly illustrate the importance of survey effort on the ability to assess demographic parameters with clear implications for population viability analyses, population forecasting, and conservation efforts to manage human–wildlife interactions.","container-title":"Ecology and Evolution","DOI":"10.1002/ece3.4512","ISSN":"2045-7758","issue":"21","language":"en","license":"© 2018 The Authors. Ecology and Evolution published by John Wiley &amp; Sons Ltd.","note":"_eprint: https://onlinelibrary.wiley.com/doi/pdf/10.1002/ece3.4512","page":"10470-10481","source":"Wiley Online Library","title":"Implications of survey effort on estimating demographic parameters of a long-lived marine top </w:instrText>
      </w:r>
      <w:r w:rsidR="00183A73">
        <w:lastRenderedPageBreak/>
        <w:instrText xml:space="preserve">predator","volume":"8","author":[{"family":"Symons","given":"John"},{"family":"Sprogis","given":"Kate R."},{"family":"Bejder","given":"Lars"}],"issued":{"date-parts":[["2018"]]}}}],"schema":"https://github.com/citation-style-language/schema/raw/master/csl-citation.json"} </w:instrText>
      </w:r>
      <w:r w:rsidR="0057278C">
        <w:fldChar w:fldCharType="separate"/>
      </w:r>
      <w:r w:rsidR="004D3456">
        <w:rPr>
          <w:noProof/>
        </w:rPr>
        <w:t>(Symons, Sprogis, and Bejder 2018)</w:t>
      </w:r>
      <w:r w:rsidR="0057278C">
        <w:fldChar w:fldCharType="end"/>
      </w:r>
      <w:r w:rsidR="003E5F86">
        <w:t>. Consequently,</w:t>
      </w:r>
      <w:r w:rsidR="0052171E">
        <w:t xml:space="preserve"> </w:t>
      </w:r>
      <w:r w:rsidR="003E5F86">
        <w:t xml:space="preserve">sampling effort might </w:t>
      </w:r>
      <w:r w:rsidR="0052171E">
        <w:t>influence infection metrics</w:t>
      </w:r>
      <w:r w:rsidR="00E22636">
        <w:t xml:space="preserve">, like prevalence of infection, that </w:t>
      </w:r>
      <w:r w:rsidR="003E5F86">
        <w:t>rel</w:t>
      </w:r>
      <w:r w:rsidR="00E22636">
        <w:t>y</w:t>
      </w:r>
      <w:r w:rsidR="003E5F86">
        <w:t xml:space="preserve"> on infection detectability and </w:t>
      </w:r>
      <w:r w:rsidR="0052171E">
        <w:t>host-population abundance.</w:t>
      </w:r>
    </w:p>
    <w:p w14:paraId="00839DE5" w14:textId="24CE0461" w:rsidR="00F409FC" w:rsidRPr="00A24407" w:rsidRDefault="00986A8F" w:rsidP="008A3791">
      <w:pPr>
        <w:pStyle w:val="Paragraphe"/>
        <w:jc w:val="left"/>
      </w:pPr>
      <w:r w:rsidRPr="000F1367">
        <w:t xml:space="preserve">Here, we explore sources of variation in infection prevalence estimates across sampling methods focusing on </w:t>
      </w:r>
      <w:r w:rsidR="00993969" w:rsidRPr="00515AC8">
        <w:t>trematode parasites</w:t>
      </w:r>
      <w:r w:rsidRPr="000F1367">
        <w:t xml:space="preserve"> in littoral fish communities across 15 lakes varying in morphometric attributes and</w:t>
      </w:r>
      <w:del w:id="44" w:author="Binning Sandra Ann [5]" w:date="2024-09-26T10:06:00Z">
        <w:r w:rsidRPr="000F1367" w:rsidDel="00B66B29">
          <w:delText>,</w:delText>
        </w:r>
      </w:del>
      <w:r w:rsidRPr="000F1367">
        <w:t xml:space="preserve"> local biotic and abiotic conditions</w:t>
      </w:r>
      <w:r w:rsidR="00F409FC" w:rsidRPr="000F1367">
        <w:t xml:space="preserve">. </w:t>
      </w:r>
      <w:r w:rsidRPr="000F1367">
        <w:t xml:space="preserve">We analyze infection prevalence data at the fish-community level (all fish hosts) for context-dependencies </w:t>
      </w:r>
      <w:r w:rsidR="00A24407">
        <w:t xml:space="preserve">across </w:t>
      </w:r>
      <w:r w:rsidRPr="000F1367">
        <w:t>three spatial scale</w:t>
      </w:r>
      <w:r w:rsidR="00A24407">
        <w:t xml:space="preserve">s </w:t>
      </w:r>
      <w:r w:rsidRPr="000F1367">
        <w:t>(landscape-, lake- and site-scale) in order to investigate (</w:t>
      </w:r>
      <w:proofErr w:type="spellStart"/>
      <w:r w:rsidRPr="000F1367">
        <w:t>i</w:t>
      </w:r>
      <w:proofErr w:type="spellEnd"/>
      <w:r w:rsidRPr="000F1367">
        <w:t xml:space="preserve">) the effect of increasing sampling effort on landscape prevalence </w:t>
      </w:r>
      <w:r w:rsidR="00A24407">
        <w:t xml:space="preserve">estimates across </w:t>
      </w:r>
      <w:r w:rsidRPr="00A24407">
        <w:t xml:space="preserve">different sampling methods (ii) the distribution of observed lake prevalence estimates across the landscape </w:t>
      </w:r>
      <w:r w:rsidR="00737CEE" w:rsidRPr="00A24407">
        <w:t xml:space="preserve">through different sampling methods </w:t>
      </w:r>
      <w:r w:rsidRPr="00A24407">
        <w:t xml:space="preserve">and (iii) the importance of ecological </w:t>
      </w:r>
      <w:r w:rsidR="00A907B2" w:rsidRPr="00A24407">
        <w:t xml:space="preserve">drivers </w:t>
      </w:r>
      <w:r w:rsidRPr="00A24407">
        <w:t xml:space="preserve">on </w:t>
      </w:r>
      <w:r w:rsidR="00A907B2" w:rsidRPr="00A24407">
        <w:t xml:space="preserve">the variation of observed site-scale prevalence estimates. </w:t>
      </w:r>
    </w:p>
    <w:p w14:paraId="6DCDF38A" w14:textId="5AA9587E" w:rsidR="00986A8F" w:rsidRPr="00E966D1" w:rsidRDefault="00C866F2" w:rsidP="00461125">
      <w:pPr>
        <w:pStyle w:val="Paragraphe"/>
        <w:jc w:val="left"/>
      </w:pPr>
      <w:r w:rsidRPr="00A24407">
        <w:rPr>
          <w:b/>
          <w:bCs/>
          <w:noProof/>
        </w:rPr>
        <mc:AlternateContent>
          <mc:Choice Requires="wpg">
            <w:drawing>
              <wp:anchor distT="0" distB="0" distL="114300" distR="114300" simplePos="0" relativeHeight="251657216" behindDoc="0" locked="0" layoutInCell="1" allowOverlap="1" wp14:anchorId="504C35BF" wp14:editId="73CB97A9">
                <wp:simplePos x="0" y="0"/>
                <wp:positionH relativeFrom="column">
                  <wp:posOffset>-3810</wp:posOffset>
                </wp:positionH>
                <wp:positionV relativeFrom="paragraph">
                  <wp:posOffset>5713730</wp:posOffset>
                </wp:positionV>
                <wp:extent cx="6079490" cy="6136005"/>
                <wp:effectExtent l="0" t="0" r="3810" b="0"/>
                <wp:wrapNone/>
                <wp:docPr id="1095997480" name="Groupe 1"/>
                <wp:cNvGraphicFramePr/>
                <a:graphic xmlns:a="http://schemas.openxmlformats.org/drawingml/2006/main">
                  <a:graphicData uri="http://schemas.microsoft.com/office/word/2010/wordprocessingGroup">
                    <wpg:wgp>
                      <wpg:cNvGrpSpPr/>
                      <wpg:grpSpPr>
                        <a:xfrm>
                          <a:off x="0" y="0"/>
                          <a:ext cx="6079490" cy="6136005"/>
                          <a:chOff x="1459860" y="422223"/>
                          <a:chExt cx="4771407" cy="4671198"/>
                        </a:xfrm>
                      </wpg:grpSpPr>
                      <wps:wsp>
                        <wps:cNvPr id="865986386" name="Zone de texte 1"/>
                        <wps:cNvSpPr txBox="1"/>
                        <wps:spPr>
                          <a:xfrm>
                            <a:off x="1459860" y="587911"/>
                            <a:ext cx="2509109" cy="4505510"/>
                          </a:xfrm>
                          <a:prstGeom prst="rect">
                            <a:avLst/>
                          </a:prstGeom>
                          <a:noFill/>
                          <a:ln w="6350">
                            <a:noFill/>
                          </a:ln>
                        </wps:spPr>
                        <wps:txbx>
                          <w:txbxContent>
                            <w:p w14:paraId="55236C4E" w14:textId="77777777" w:rsidR="005F31D1" w:rsidRPr="00874A07" w:rsidRDefault="005F31D1" w:rsidP="00986A8F">
                              <w:pPr>
                                <w:jc w:val="both"/>
                                <w:rPr>
                                  <w:rFonts w:cstheme="majorHAnsi"/>
                                  <w:noProof/>
                                  <w:kern w:val="0"/>
                                  <w:lang w:val="en-US"/>
                                </w:rPr>
                              </w:pPr>
                              <w:r>
                                <w:rPr>
                                  <w:rFonts w:cstheme="majorHAnsi"/>
                                  <w:noProof/>
                                  <w:kern w:val="0"/>
                                  <w:lang w:val="en-US"/>
                                </w:rPr>
                                <w:drawing>
                                  <wp:inline distT="0" distB="0" distL="0" distR="0" wp14:anchorId="4AFEBF6E" wp14:editId="2A02C9A9">
                                    <wp:extent cx="3213298" cy="4971532"/>
                                    <wp:effectExtent l="0" t="0" r="0" b="0"/>
                                    <wp:docPr id="1123628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78" name="Image 79420478"/>
                                            <pic:cNvPicPr/>
                                          </pic:nvPicPr>
                                          <pic:blipFill>
                                            <a:blip r:embed="rId15">
                                              <a:extLst>
                                                <a:ext uri="{28A0092B-C50C-407E-A947-70E740481C1C}">
                                                  <a14:useLocalDpi xmlns:a14="http://schemas.microsoft.com/office/drawing/2010/main" val="0"/>
                                                </a:ext>
                                              </a:extLst>
                                            </a:blip>
                                            <a:stretch>
                                              <a:fillRect/>
                                            </a:stretch>
                                          </pic:blipFill>
                                          <pic:spPr>
                                            <a:xfrm>
                                              <a:off x="0" y="0"/>
                                              <a:ext cx="3238775" cy="50109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493659" name="Zone de texte 2"/>
                        <wps:cNvSpPr txBox="1"/>
                        <wps:spPr>
                          <a:xfrm>
                            <a:off x="4243870" y="422223"/>
                            <a:ext cx="1987397" cy="4505791"/>
                          </a:xfrm>
                          <a:prstGeom prst="rect">
                            <a:avLst/>
                          </a:prstGeom>
                          <a:solidFill>
                            <a:schemeClr val="lt1"/>
                          </a:solidFill>
                          <a:ln w="6350">
                            <a:noFill/>
                          </a:ln>
                        </wps:spPr>
                        <wps:txbx>
                          <w:txbxContent>
                            <w:p w14:paraId="47FF250C" w14:textId="592CE396" w:rsidR="005F31D1" w:rsidRPr="00611542" w:rsidRDefault="005F31D1" w:rsidP="00986A8F">
                              <w:pPr>
                                <w:pStyle w:val="Style1"/>
                                <w:ind w:left="0" w:firstLine="0"/>
                                <w:rPr>
                                  <w:b w:val="0"/>
                                  <w:bCs w:val="0"/>
                                </w:rPr>
                              </w:pPr>
                              <w:bookmarkStart w:id="45" w:name="_Toc170811961"/>
                              <w:bookmarkStart w:id="46" w:name="_Toc170974617"/>
                              <w:r w:rsidRPr="00611542">
                                <w:t xml:space="preserve">Figure </w:t>
                              </w:r>
                              <w:r>
                                <w:t>1</w:t>
                              </w:r>
                              <w:r w:rsidRPr="00611542">
                                <w:t>.</w:t>
                              </w:r>
                              <w:r w:rsidRPr="00611542">
                                <w:rPr>
                                  <w:b w:val="0"/>
                                  <w:bCs w:val="0"/>
                                </w:rPr>
                                <w:t xml:space="preserve"> Case scenarios of (A) sampling effort effect on landscape prevalence estimates and (B) frequency distributions of lake prevalence estimates. A.1) Prevalence could be homogeneous (blue line) or heterogeneous (green and brown lines) across the landscape. In heterogeneous scenarios, prevalence is either overestimated (brown line) or under underestimated (green line) before stabilizing around the accurate prevalence. A.2) Sampling methods could lead to different prevalence estimates across the landscape. Prevalence difference between stabilized lines would represent method biases. B.1) All lakes could be infected at the same prevalence level. B.2) Lake’s frequency distribution could follow a bimodal pattern where low and high prevalence are more common across the landscape. B.3) Lake’s frequency distribution could follow a </w:t>
                              </w:r>
                              <w:r>
                                <w:rPr>
                                  <w:b w:val="0"/>
                                  <w:bCs w:val="0"/>
                                </w:rPr>
                                <w:t>unimodal</w:t>
                              </w:r>
                              <w:r w:rsidRPr="00611542">
                                <w:rPr>
                                  <w:b w:val="0"/>
                                  <w:bCs w:val="0"/>
                                </w:rPr>
                                <w:t xml:space="preserve"> pattern where mean landscape prevalence is more common. B.4) Lake’s frequency distribution could follow a uniform pattern where all infection levels are equally represented.</w:t>
                              </w:r>
                              <w:bookmarkEnd w:id="45"/>
                              <w:bookmarkEnd w:id="46"/>
                              <w:r w:rsidRPr="00611542">
                                <w:rPr>
                                  <w:b w:val="0"/>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C35BF" id="Groupe 1" o:spid="_x0000_s1026" style="position:absolute;left:0;text-align:left;margin-left:-.3pt;margin-top:449.9pt;width:478.7pt;height:483.15pt;z-index:251657216;mso-width-relative:margin;mso-height-relative:margin" coordorigin="14598,4222" coordsize="47714,46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">
                <v:shapetype id="_x0000_t202" coordsize="21600,21600" o:spt="202" path="m,l,21600r21600,l21600,xe">
                  <v:stroke joinstyle="miter"/>
                  <v:path gradientshapeok="t" o:connecttype="rect"/>
                </v:shapetype>
                <v:shape id="Zone de texte 1" o:spid="_x0000_s1027" type="#_x0000_t202" style="position:absolute;left:14598;top:5879;width:25091;height:4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" filled="f" stroked="f" strokeweight=".5pt">
                  <v:textbox>
                    <w:txbxContent>
                      <w:p w14:paraId="55236C4E" w14:textId="77777777" w:rsidR="005F31D1" w:rsidRPr="00874A07" w:rsidRDefault="005F31D1" w:rsidP="00986A8F">
                        <w:pPr>
                          <w:jc w:val="both"/>
                          <w:rPr>
                            <w:rFonts w:cstheme="majorHAnsi"/>
                            <w:noProof/>
                            <w:kern w:val="0"/>
                            <w:lang w:val="en-US"/>
                          </w:rPr>
                        </w:pPr>
                        <w:r>
                          <w:rPr>
                            <w:rFonts w:cstheme="majorHAnsi"/>
                            <w:noProof/>
                            <w:kern w:val="0"/>
                            <w:lang w:val="en-US"/>
                          </w:rPr>
                          <w:drawing>
                            <wp:inline distT="0" distB="0" distL="0" distR="0" wp14:anchorId="4AFEBF6E" wp14:editId="2A02C9A9">
                              <wp:extent cx="3213298" cy="4971532"/>
                              <wp:effectExtent l="0" t="0" r="0" b="0"/>
                              <wp:docPr id="1123628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78" name="Image 79420478"/>
                                      <pic:cNvPicPr/>
                                    </pic:nvPicPr>
                                    <pic:blipFill>
                                      <a:blip r:embed="rId15">
                                        <a:extLst>
                                          <a:ext uri="{28A0092B-C50C-407E-A947-70E740481C1C}">
                                            <a14:useLocalDpi xmlns:a14="http://schemas.microsoft.com/office/drawing/2010/main" val="0"/>
                                          </a:ext>
                                        </a:extLst>
                                      </a:blip>
                                      <a:stretch>
                                        <a:fillRect/>
                                      </a:stretch>
                                    </pic:blipFill>
                                    <pic:spPr>
                                      <a:xfrm>
                                        <a:off x="0" y="0"/>
                                        <a:ext cx="3238775" cy="5010949"/>
                                      </a:xfrm>
                                      <a:prstGeom prst="rect">
                                        <a:avLst/>
                                      </a:prstGeom>
                                    </pic:spPr>
                                  </pic:pic>
                                </a:graphicData>
                              </a:graphic>
                            </wp:inline>
                          </w:drawing>
                        </w:r>
                      </w:p>
                    </w:txbxContent>
                  </v:textbox>
                </v:shape>
                <v:shape id="Zone de texte 2" o:spid="_x0000_s1028" type="#_x0000_t202" style="position:absolute;left:42438;top:4222;width:19874;height:45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" fillcolor="white [3201]" stroked="f" strokeweight=".5pt">
                  <v:textbox>
                    <w:txbxContent>
                      <w:p w14:paraId="47FF250C" w14:textId="592CE396" w:rsidR="005F31D1" w:rsidRPr="00611542" w:rsidRDefault="005F31D1" w:rsidP="00986A8F">
                        <w:pPr>
                          <w:pStyle w:val="Style1"/>
                          <w:ind w:left="0" w:firstLine="0"/>
                          <w:rPr>
                            <w:b w:val="0"/>
                            <w:bCs w:val="0"/>
                          </w:rPr>
                        </w:pPr>
                        <w:bookmarkStart w:id="47" w:name="_Toc170811961"/>
                        <w:bookmarkStart w:id="48" w:name="_Toc170974617"/>
                        <w:r w:rsidRPr="00611542">
                          <w:t xml:space="preserve">Figure </w:t>
                        </w:r>
                        <w:r>
                          <w:t>1</w:t>
                        </w:r>
                        <w:r w:rsidRPr="00611542">
                          <w:t>.</w:t>
                        </w:r>
                        <w:r w:rsidRPr="00611542">
                          <w:rPr>
                            <w:b w:val="0"/>
                            <w:bCs w:val="0"/>
                          </w:rPr>
                          <w:t xml:space="preserve"> Case scenarios of (A) sampling effort effect on landscape prevalence estimates and (B) frequency distributions of lake prevalence estimates. A.1) Prevalence could be homogeneous (blue line) or heterogeneous (green and brown lines) across the landscape. In heterogeneous scenarios, prevalence is either overestimated (brown line) or under underestimated (green line) before stabilizing around the accurate prevalence. A.2) Sampling methods could lead to different prevalence estimates across the landscape. Prevalence difference between stabilized lines would represent method biases. B.1) All lakes could be infected at the same prevalence level. B.2) Lake’s frequency distribution could follow a bimodal pattern where low and high prevalence are more common across the landscape. B.3) Lake’s frequency distribution could follow a </w:t>
                        </w:r>
                        <w:r>
                          <w:rPr>
                            <w:b w:val="0"/>
                            <w:bCs w:val="0"/>
                          </w:rPr>
                          <w:t>unimodal</w:t>
                        </w:r>
                        <w:r w:rsidRPr="00611542">
                          <w:rPr>
                            <w:b w:val="0"/>
                            <w:bCs w:val="0"/>
                          </w:rPr>
                          <w:t xml:space="preserve"> pattern where mean landscape prevalence is more common. B.4) Lake’s frequency distribution could follow a uniform pattern where all infection levels are equally represented.</w:t>
                        </w:r>
                        <w:bookmarkEnd w:id="47"/>
                        <w:bookmarkEnd w:id="48"/>
                        <w:r w:rsidRPr="00611542">
                          <w:rPr>
                            <w:b w:val="0"/>
                            <w:bCs w:val="0"/>
                          </w:rPr>
                          <w:t xml:space="preserve"> </w:t>
                        </w:r>
                      </w:p>
                    </w:txbxContent>
                  </v:textbox>
                </v:shape>
              </v:group>
            </w:pict>
          </mc:Fallback>
        </mc:AlternateContent>
      </w:r>
      <w:r w:rsidR="00986A8F" w:rsidRPr="00A24407">
        <w:t xml:space="preserve">For </w:t>
      </w:r>
      <w:r w:rsidR="00A24407">
        <w:t xml:space="preserve">the </w:t>
      </w:r>
      <w:r w:rsidR="00986A8F" w:rsidRPr="00A24407">
        <w:t xml:space="preserve">landscape-scale analysis, we generated random prevalence accumulation curves by resampling across all lakes. </w:t>
      </w:r>
      <w:r w:rsidR="00C95C01" w:rsidRPr="00A24407">
        <w:t>If infection prevalences are distributed homogeneously across the landscape, the shape of the curve should be flat</w:t>
      </w:r>
      <w:r w:rsidR="009304A6" w:rsidRPr="00A24407">
        <w:t xml:space="preserve"> (Fig</w:t>
      </w:r>
      <w:r w:rsidR="00437759">
        <w:t>ure</w:t>
      </w:r>
      <w:r w:rsidR="009304A6" w:rsidRPr="00A24407">
        <w:t xml:space="preserve"> 1</w:t>
      </w:r>
      <w:r w:rsidR="00437759">
        <w:t>a</w:t>
      </w:r>
      <w:r w:rsidR="009304A6" w:rsidRPr="00A24407">
        <w:t>)</w:t>
      </w:r>
      <w:r w:rsidR="00C95C01" w:rsidRPr="00A24407">
        <w:t xml:space="preserve">. However, if prevalences are patchy with many </w:t>
      </w:r>
      <w:proofErr w:type="spellStart"/>
      <w:r w:rsidR="00C95C01" w:rsidRPr="00A24407">
        <w:t>coldspots</w:t>
      </w:r>
      <w:proofErr w:type="spellEnd"/>
      <w:r w:rsidR="00C95C01" w:rsidRPr="00A24407">
        <w:t xml:space="preserve"> and few hotspots distributed in the landscape, an underestimation of prevalences should occur at low sampling effort</w:t>
      </w:r>
      <w:r w:rsidR="00933D83" w:rsidRPr="00515AC8">
        <w:t xml:space="preserve">. Conversely, many hotspots with few </w:t>
      </w:r>
      <w:proofErr w:type="spellStart"/>
      <w:r w:rsidR="00933D83" w:rsidRPr="00515AC8">
        <w:t>coldspots</w:t>
      </w:r>
      <w:proofErr w:type="spellEnd"/>
      <w:r w:rsidR="00933D83" w:rsidRPr="00515AC8">
        <w:t xml:space="preserve"> should result in </w:t>
      </w:r>
      <w:r w:rsidR="00C95C01" w:rsidRPr="00A24407">
        <w:t>overestimat</w:t>
      </w:r>
      <w:r w:rsidR="00933D83" w:rsidRPr="00515AC8">
        <w:t xml:space="preserve">ing prevalence </w:t>
      </w:r>
      <w:r w:rsidR="00C95C01" w:rsidRPr="00A24407">
        <w:t>at low samp</w:t>
      </w:r>
      <w:r w:rsidR="009304A6" w:rsidRPr="00A24407">
        <w:t>l</w:t>
      </w:r>
      <w:r w:rsidR="00C95C01" w:rsidRPr="00A24407">
        <w:t xml:space="preserve">ing effort. </w:t>
      </w:r>
      <w:r w:rsidR="00933D83" w:rsidRPr="00515AC8">
        <w:t>The</w:t>
      </w:r>
      <w:r w:rsidR="001F3B51" w:rsidRPr="00A24407">
        <w:t xml:space="preserve"> </w:t>
      </w:r>
      <w:r w:rsidR="004C686D" w:rsidRPr="00A24407">
        <w:t xml:space="preserve">sampling method </w:t>
      </w:r>
      <w:r w:rsidR="00357FD5">
        <w:t>should</w:t>
      </w:r>
      <w:r w:rsidR="00357FD5" w:rsidRPr="00A24407">
        <w:t xml:space="preserve"> </w:t>
      </w:r>
      <w:r w:rsidR="004C686D" w:rsidRPr="00A24407">
        <w:t xml:space="preserve">also </w:t>
      </w:r>
      <w:r w:rsidR="001F3B51" w:rsidRPr="00A24407">
        <w:t xml:space="preserve">influence the number of samples needed to </w:t>
      </w:r>
      <w:r w:rsidR="00195583" w:rsidRPr="00A24407">
        <w:t>accurate</w:t>
      </w:r>
      <w:r w:rsidR="00933D83" w:rsidRPr="00515AC8">
        <w:t>ly</w:t>
      </w:r>
      <w:r w:rsidR="00195583" w:rsidRPr="00A24407">
        <w:t xml:space="preserve"> estimate </w:t>
      </w:r>
      <w:r w:rsidR="00933D83" w:rsidRPr="00515AC8">
        <w:t xml:space="preserve">prevalence </w:t>
      </w:r>
      <w:r w:rsidR="00F409FC" w:rsidRPr="00A24407">
        <w:t>(</w:t>
      </w:r>
      <w:r w:rsidR="00F409FC" w:rsidRPr="00E031EC">
        <w:t>Fig</w:t>
      </w:r>
      <w:r w:rsidR="00437759">
        <w:t>ure 1b</w:t>
      </w:r>
      <w:r w:rsidR="00F409FC" w:rsidRPr="00A24407">
        <w:t>)</w:t>
      </w:r>
      <w:r w:rsidR="004C686D" w:rsidRPr="00A24407">
        <w:t xml:space="preserve">. </w:t>
      </w:r>
      <w:r w:rsidR="00986A8F" w:rsidRPr="00A24407">
        <w:t xml:space="preserve">For lake-scale analysis, </w:t>
      </w:r>
      <w:r w:rsidR="00357FD5">
        <w:t xml:space="preserve">we inspected spatial distribution </w:t>
      </w:r>
      <w:r w:rsidR="00986A8F" w:rsidRPr="00A24407">
        <w:t>of observed infection prevalence in lakes</w:t>
      </w:r>
      <w:r w:rsidR="00357FD5">
        <w:t xml:space="preserve">. </w:t>
      </w:r>
      <w:r w:rsidR="00357FD5">
        <w:lastRenderedPageBreak/>
        <w:t xml:space="preserve">We </w:t>
      </w:r>
      <w:r w:rsidR="00416500">
        <w:t xml:space="preserve">expect that prevalence will vary across lakes and that </w:t>
      </w:r>
      <w:r w:rsidR="007315B9">
        <w:t xml:space="preserve">frequency distribution </w:t>
      </w:r>
      <w:r w:rsidR="00416500">
        <w:t>patterns will vary among sampling methods</w:t>
      </w:r>
      <w:r w:rsidR="00986A8F" w:rsidRPr="00A24407">
        <w:t xml:space="preserve"> </w:t>
      </w:r>
      <w:r w:rsidR="00CA53B8" w:rsidRPr="00A24407">
        <w:t>(Fig</w:t>
      </w:r>
      <w:r w:rsidR="00E031EC">
        <w:t>ure 1c–f</w:t>
      </w:r>
      <w:r w:rsidR="00CA53B8" w:rsidRPr="00A24407">
        <w:t>)</w:t>
      </w:r>
      <w:r w:rsidR="007315B9">
        <w:t xml:space="preserve">. </w:t>
      </w:r>
      <w:r w:rsidR="00986A8F" w:rsidRPr="00A24407">
        <w:t xml:space="preserve">The final step was to </w:t>
      </w:r>
      <w:r w:rsidR="00CA53B8" w:rsidRPr="00A24407">
        <w:t xml:space="preserve">investigate </w:t>
      </w:r>
      <w:r w:rsidR="00986A8F" w:rsidRPr="00A24407">
        <w:t xml:space="preserve">environment-driven variations in observed site-scale infection prevalence. The shapes and strength of the relationships between infection </w:t>
      </w:r>
      <w:r w:rsidR="00CA53B8" w:rsidRPr="00A24407">
        <w:t xml:space="preserve">metrics </w:t>
      </w:r>
      <w:r w:rsidR="00986A8F" w:rsidRPr="00A24407">
        <w:t xml:space="preserve">and drivers </w:t>
      </w:r>
      <w:r w:rsidR="007315B9">
        <w:t xml:space="preserve">will </w:t>
      </w:r>
      <w:del w:id="49" w:author="Binning Sandra Ann [5]" w:date="2024-09-26T10:21:00Z">
        <w:r w:rsidR="007315B9" w:rsidDel="000F2550">
          <w:delText xml:space="preserve">enlight </w:delText>
        </w:r>
      </w:del>
      <w:ins w:id="50" w:author="Binning Sandra Ann [5]" w:date="2024-09-26T10:21:00Z">
        <w:r w:rsidR="000F2550">
          <w:t>help elucidate</w:t>
        </w:r>
        <w:r w:rsidR="000F2550">
          <w:t xml:space="preserve"> </w:t>
        </w:r>
      </w:ins>
      <w:r w:rsidR="007315B9">
        <w:t xml:space="preserve">which </w:t>
      </w:r>
      <w:r w:rsidR="00ED58E0">
        <w:t>conditions influence prevalence variations.</w:t>
      </w:r>
    </w:p>
    <w:p w14:paraId="06D527FE" w14:textId="7B3E5A68" w:rsidR="00B377A0" w:rsidRPr="00A24407" w:rsidRDefault="00E966D1" w:rsidP="008A3791">
      <w:pPr>
        <w:pStyle w:val="Titre2"/>
        <w:jc w:val="left"/>
      </w:pPr>
      <w:r>
        <w:t>METHODS</w:t>
      </w:r>
    </w:p>
    <w:p w14:paraId="04B527E5" w14:textId="3023F7B2" w:rsidR="00986A8F" w:rsidRPr="00A24407" w:rsidRDefault="00986A8F" w:rsidP="008A3791">
      <w:pPr>
        <w:pStyle w:val="Titre3"/>
        <w:jc w:val="left"/>
      </w:pPr>
      <w:bookmarkStart w:id="51" w:name="_Toc163326217"/>
      <w:r w:rsidRPr="00A24407">
        <w:t>Host-parasite system</w:t>
      </w:r>
      <w:bookmarkEnd w:id="51"/>
    </w:p>
    <w:p w14:paraId="34C82C99" w14:textId="20CEABEE" w:rsidR="00986A8F" w:rsidRPr="00116A61" w:rsidRDefault="002A7E5C" w:rsidP="008A3791">
      <w:pPr>
        <w:pStyle w:val="Paragraphe"/>
        <w:jc w:val="left"/>
      </w:pPr>
      <w:r w:rsidRPr="00A24407">
        <w:t>The b</w:t>
      </w:r>
      <w:r w:rsidR="00986A8F" w:rsidRPr="00A24407">
        <w:t xml:space="preserve">lack spot disease is a common </w:t>
      </w:r>
      <w:del w:id="52" w:author="Binning Sandra Ann [5]" w:date="2024-09-26T10:22:00Z">
        <w:r w:rsidR="00986A8F" w:rsidRPr="00A24407" w:rsidDel="000F2550">
          <w:delText xml:space="preserve">fish </w:delText>
        </w:r>
      </w:del>
      <w:r w:rsidR="00986A8F" w:rsidRPr="00A24407">
        <w:t xml:space="preserve">infection in marine and freshwater </w:t>
      </w:r>
      <w:del w:id="53" w:author="Binning Sandra Ann [5]" w:date="2024-09-26T10:22:00Z">
        <w:r w:rsidR="00986A8F" w:rsidRPr="00A24407" w:rsidDel="000F2550">
          <w:delText xml:space="preserve">ecosystems </w:delText>
        </w:r>
      </w:del>
      <w:ins w:id="54" w:author="Binning Sandra Ann [5]" w:date="2024-09-26T10:22:00Z">
        <w:r w:rsidR="000F2550">
          <w:t>fishes</w:t>
        </w:r>
        <w:r w:rsidR="000F2550" w:rsidRPr="00A24407">
          <w:t xml:space="preserve"> </w:t>
        </w:r>
      </w:ins>
      <w:r w:rsidR="00986A8F" w:rsidRPr="00A24407">
        <w:t>caused by Digenean trematodes (flukes)</w:t>
      </w:r>
      <w:r w:rsidR="0015735D" w:rsidRPr="00515AC8">
        <w:t xml:space="preserve"> (e.g., </w:t>
      </w:r>
      <w:proofErr w:type="spellStart"/>
      <w:r w:rsidR="0015735D" w:rsidRPr="00515AC8">
        <w:rPr>
          <w:i/>
          <w:iCs/>
        </w:rPr>
        <w:t>Posthodiplostomum</w:t>
      </w:r>
      <w:proofErr w:type="spellEnd"/>
      <w:r w:rsidR="0015735D" w:rsidRPr="00515AC8">
        <w:rPr>
          <w:i/>
          <w:iCs/>
        </w:rPr>
        <w:t xml:space="preserve"> </w:t>
      </w:r>
      <w:proofErr w:type="spellStart"/>
      <w:r w:rsidR="0015735D" w:rsidRPr="00515AC8">
        <w:rPr>
          <w:i/>
          <w:iCs/>
        </w:rPr>
        <w:t>cuticola</w:t>
      </w:r>
      <w:proofErr w:type="spellEnd"/>
      <w:r w:rsidR="0015735D" w:rsidRPr="00515AC8">
        <w:rPr>
          <w:i/>
          <w:iCs/>
        </w:rPr>
        <w:t xml:space="preserve">, </w:t>
      </w:r>
      <w:proofErr w:type="spellStart"/>
      <w:r w:rsidR="0015735D" w:rsidRPr="00515AC8">
        <w:rPr>
          <w:i/>
          <w:iCs/>
        </w:rPr>
        <w:t>Uvulifer</w:t>
      </w:r>
      <w:proofErr w:type="spellEnd"/>
      <w:r w:rsidR="0015735D" w:rsidRPr="00515AC8">
        <w:rPr>
          <w:i/>
          <w:iCs/>
        </w:rPr>
        <w:t xml:space="preserve"> </w:t>
      </w:r>
      <w:proofErr w:type="spellStart"/>
      <w:r w:rsidR="0015735D" w:rsidRPr="00515AC8">
        <w:rPr>
          <w:i/>
          <w:iCs/>
        </w:rPr>
        <w:t>ambloplitis</w:t>
      </w:r>
      <w:proofErr w:type="spellEnd"/>
      <w:r w:rsidR="0015735D" w:rsidRPr="00515AC8">
        <w:t>,</w:t>
      </w:r>
      <w:r w:rsidR="0015735D" w:rsidRPr="00515AC8">
        <w:rPr>
          <w:i/>
          <w:iCs/>
        </w:rPr>
        <w:t xml:space="preserve"> </w:t>
      </w:r>
      <w:proofErr w:type="spellStart"/>
      <w:r w:rsidR="0015735D" w:rsidRPr="00515AC8">
        <w:rPr>
          <w:i/>
          <w:iCs/>
        </w:rPr>
        <w:t>Crassiphiala</w:t>
      </w:r>
      <w:proofErr w:type="spellEnd"/>
      <w:r w:rsidR="0015735D" w:rsidRPr="00515AC8">
        <w:rPr>
          <w:i/>
          <w:iCs/>
        </w:rPr>
        <w:t xml:space="preserve"> </w:t>
      </w:r>
      <w:proofErr w:type="spellStart"/>
      <w:r w:rsidR="0015735D" w:rsidRPr="00515AC8">
        <w:rPr>
          <w:i/>
          <w:iCs/>
        </w:rPr>
        <w:t>bulboglossa</w:t>
      </w:r>
      <w:proofErr w:type="spellEnd"/>
      <w:r w:rsidR="0015735D" w:rsidRPr="00515AC8">
        <w:rPr>
          <w:i/>
          <w:iCs/>
        </w:rPr>
        <w:t xml:space="preserve"> </w:t>
      </w:r>
      <w:r w:rsidR="0015735D" w:rsidRPr="00515AC8">
        <w:t>and</w:t>
      </w:r>
      <w:r w:rsidR="0015735D" w:rsidRPr="00515AC8">
        <w:rPr>
          <w:i/>
          <w:iCs/>
        </w:rPr>
        <w:t xml:space="preserve"> </w:t>
      </w:r>
      <w:proofErr w:type="spellStart"/>
      <w:r w:rsidR="0015735D" w:rsidRPr="00515AC8">
        <w:rPr>
          <w:i/>
          <w:iCs/>
        </w:rPr>
        <w:t>Apophallus</w:t>
      </w:r>
      <w:proofErr w:type="spellEnd"/>
      <w:r w:rsidR="0015735D" w:rsidRPr="00515AC8">
        <w:rPr>
          <w:i/>
          <w:iCs/>
        </w:rPr>
        <w:t xml:space="preserve"> brevis</w:t>
      </w:r>
      <w:r w:rsidR="0015735D" w:rsidRPr="00515AC8">
        <w:t xml:space="preserve">) </w:t>
      </w:r>
      <w:r w:rsidR="00986A8F" w:rsidRPr="00A24407">
        <w:fldChar w:fldCharType="begin"/>
      </w:r>
      <w:r w:rsidR="00183A73">
        <w:instrText xml:space="preserve"> ADDIN ZOTERO_ITEM CSL_CITATION {"citationID":"KreykbV4","properties":{"formattedCitation":"(Kurochkin and Biserova 1996)","plainCitation":"(Kurochkin and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w:instrText>
      </w:r>
      <w:r w:rsidR="00183A73">
        <w:lastRenderedPageBreak/>
        <w:instrText xml:space="preserve">V."},{"family":"Biserova","given":"L. I."}],"issued":{"date-parts":[["1996"]]}}}],"schema":"https://github.com/citation-style-language/schema/raw/master/csl-citation.json"} </w:instrText>
      </w:r>
      <w:r w:rsidR="00986A8F" w:rsidRPr="00A24407">
        <w:fldChar w:fldCharType="separate"/>
      </w:r>
      <w:r w:rsidR="004D3456">
        <w:rPr>
          <w:noProof/>
        </w:rPr>
        <w:t>(Kurochkin and Biserova 1996)</w:t>
      </w:r>
      <w:r w:rsidR="00986A8F" w:rsidRPr="00A24407">
        <w:fldChar w:fldCharType="end"/>
      </w:r>
      <w:r w:rsidR="00986A8F" w:rsidRPr="00A24407">
        <w:t xml:space="preserve">. While some aspects of the ecology of these parasite species are relatively well studied (e.g., </w:t>
      </w:r>
      <w:r w:rsidR="00986A8F" w:rsidRPr="00A24407">
        <w:fldChar w:fldCharType="begin"/>
      </w:r>
      <w:r w:rsidR="002E20A1">
        <w:instrText xml:space="preserve"> ADDIN ZOTERO_ITEM CSL_CITATION {"citationID":"Cgmnmb11","properties":{"formattedCitation":"(Hoffman 1956; Hoffman and Putz 1965; Hunter 1933; Miller 1946; Ondrackova et al. 2004; Sinclair 1972)","plainCitation":"(Hoffman 1956; Hoffman and Putz 1965; Hunter 1933; Miller 1946; Ondrackova et al. 2004; Sinclair 1972)","noteIndex":0},"citationItems":[{"id":2227,"uris":["http://zotero.org/groups/2585270/items/UGCT3IM8"],"itemData":{"id":2227,"type":"article-journal","container-title":"The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w:instrText>
      </w:r>
      <w:r w:rsidR="002E20A1">
        <w:lastRenderedPageBreak/>
        <w:instrText>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w:instrText>
      </w:r>
      <w:r w:rsidR="002E20A1">
        <w:lastRenderedPageBreak/>
        <w:instrText>1820","issue":"4","language":"en","note":"publisher: Cambridge University Press","page":"510-517","source":"Cambridge University Press","title":"The Strigeid Trematode, Crassiphiala ambloplitis (Hughes 1927)","volume":"25","author":[{"family":"Hunter","given":"George W."}],"issued":{"date-parts":[["1933",12]]}}},{"id":11235,"uris":["http://zotero.org/groups/2585270/items/5T9YZYJ7"],"itemData":{"id":11235,"type":"article-journal","container-title":"Canadian Journal of Research","DOI":"10.1139/cjr46d-003","issue":"Sect D","journalAbbreviation":"Can J Res","language":"eng","note":"PMID: 20988187","page":"27-29","source":"PubMed","title":"The cercaria of Apophallus brevis","volume":"24","author":[{"family":"Miller","given":"M. J."}],"issued":{"date-parts":[["1946",4]]}}},{"id":2045,"uris":["http://zotero.org/groups/2585270/items/KNZFKJBP"],"itemData":{"id":2045,"type":"article-journal","abstract":"The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w:instrText>
      </w:r>
      <w:r w:rsidR="002E20A1">
        <w:lastRenderedPageBreak/>
        <w:instrText xml:space="preserve">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id":11233,"uris":["http://zotero.org/groups/2585270/items/28S45DDB"],"itemData":{"id":11233,"type":"article-journal","abstract":"The metacercarial cyst of Apophallus brevis, the \"sand-grain grub,\" is composed of fish bone within peripheral blood vessels of yellow perch (Perca flavescens) forming a tire-like structure; two escape canals are maintained opposite each other. In thin section, lines indicating interruption of growth apparently delimit annual incrementation as in scales and other bony structures of fish. Cysts are oriented with their long axes paralleling the long axis of a host's body with escape canals contiguous to walls of enclosing blood vessels. Cysts of A. brevis in situ at times appear partially or entirely pigmented but are actually transparent; pigmentation, when present, is a phenomenon of a cyst's position within certain types of blood vessels and is not an integral part of a cyst's construction. The organism as a metacercaria is almost exclusively a parasite of yellow perch (known deviations are noted) and is apparently confined to North America, having a known broad range from Saskatchewan to Cape Cod. Massachusetts. Distribution is extremely diffuse and appears dependent on patchy distribution of the organism's molluscan host, Amnicola limosa. Geographical variation in cyst site selection and clustering indicates some sort of intraspecies </w:instrText>
      </w:r>
      <w:r w:rsidR="002E20A1">
        <w:lastRenderedPageBreak/>
        <w:instrText xml:space="preserve">inhibition on the part of metacercariae of A. brevis.","container-title":"Canadian Journal of Zoology","DOI":"10.1139/z72-079","ISSN":"0008-4301","issue":"5","journalAbbreviation":"Can. J. Zool.","note":"publisher: NRC Research Press","page":"577-584","source":"cdnsciencepub.com (Atypon)","title":"Studies on the heterophyid trematode Apophallus brevis, the \"sand-grain grub\" of yellow perch (Perca flavescens). II The metacercaria: position, structure, and composition of the cyst; hosts; geographical distribution and variation","title-short":"Studies on the heterophyid trematode Apophallus brevis, the \"sand-grain grub\" of yellow perch (Perca flavescens). II The metacercaria","volume":"50","author":[{"family":"Sinclair","given":"Norman R."}],"issued":{"date-parts":[["1972",5]]}}}],"schema":"https://github.com/citation-style-language/schema/raw/master/csl-citation.json"} </w:instrText>
      </w:r>
      <w:r w:rsidR="00986A8F" w:rsidRPr="00A24407">
        <w:fldChar w:fldCharType="separate"/>
      </w:r>
      <w:r w:rsidR="002E20A1">
        <w:rPr>
          <w:noProof/>
        </w:rPr>
        <w:t>(Hoffman 1956; Hoffman and Putz 1965; Hunter 1933; Miller 1946; Ondrackova et al. 2004; Sinclair 1972)</w:t>
      </w:r>
      <w:r w:rsidR="00986A8F" w:rsidRPr="00A24407">
        <w:fldChar w:fldCharType="end"/>
      </w:r>
      <w:r w:rsidR="00986A8F" w:rsidRPr="00A24407">
        <w:t>, spatiotemporal infection patterns and their relation to environmental conditions remain poorly understood. Black spot-causing trematodes all have a similar complex life cycle</w:t>
      </w:r>
      <w:ins w:id="55" w:author="Binning Sandra Ann [5]" w:date="2024-09-26T10:22:00Z">
        <w:r w:rsidR="000F2550">
          <w:t>s</w:t>
        </w:r>
      </w:ins>
      <w:r w:rsidR="00986A8F" w:rsidRPr="00A24407">
        <w:t xml:space="preserve"> requiring snails, fish</w:t>
      </w:r>
      <w:ins w:id="56" w:author="Binning Sandra Ann [5]" w:date="2024-09-26T10:22:00Z">
        <w:r w:rsidR="000F2550">
          <w:t>es</w:t>
        </w:r>
      </w:ins>
      <w:r w:rsidR="00986A8F" w:rsidRPr="00A24407">
        <w:t xml:space="preserve"> and piscivorous birds as hosts (Figure 2). The parasite encysts under the skin, in the fins or the muscles of the fish host </w:t>
      </w:r>
      <w:r w:rsidR="00986A8F" w:rsidRPr="00A24407">
        <w:fldChar w:fldCharType="begin"/>
      </w:r>
      <w:r w:rsidR="00183A73">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w:instrText>
      </w:r>
      <w:r w:rsidR="00183A73">
        <w:lastRenderedPageBreak/>
        <w:instrText xml:space="preserv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986A8F" w:rsidRPr="00A24407">
        <w:fldChar w:fldCharType="separate"/>
      </w:r>
      <w:r w:rsidR="004D3456">
        <w:rPr>
          <w:noProof/>
        </w:rPr>
        <w:t>(Hoffman 1956; Krull 1932; 1934)</w:t>
      </w:r>
      <w:r w:rsidR="00986A8F" w:rsidRPr="00A24407">
        <w:fldChar w:fldCharType="end"/>
      </w:r>
      <w:r w:rsidR="00986A8F" w:rsidRPr="00A24407">
        <w:t xml:space="preserve"> where it can survive in a dormant form for </w:t>
      </w:r>
      <w:r w:rsidR="00BE165B" w:rsidRPr="00515AC8">
        <w:t>several</w:t>
      </w:r>
      <w:r w:rsidR="00986A8F" w:rsidRPr="00A24407">
        <w:t xml:space="preserve"> years </w:t>
      </w:r>
      <w:r w:rsidR="00986A8F" w:rsidRPr="00A24407">
        <w:fldChar w:fldCharType="begin"/>
      </w:r>
      <w:r w:rsidR="00183A73">
        <w:instrText xml:space="preserve"> ADDIN ZOTERO_ITEM CSL_CITATION {"citationID":"sXfXRxYI","properties":{"formattedCitation":"(Hoffman and Putz 1965)","plainCitation":"(Hoffman and Putz 1965)","noteIndex":0},"citationItems":[{"id":1664,"uris":["http://zotero.org/groups/2585270/items/3J6ZZBGI"],"itemData":{"id":1664,"type":"article-journal","abstract":"Adult Uvulifer </w:instrText>
      </w:r>
      <w:r w:rsidR="00183A73">
        <w:lastRenderedPageBreak/>
        <w:instrText xml:space="preserve">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00986A8F" w:rsidRPr="00A24407">
        <w:fldChar w:fldCharType="separate"/>
      </w:r>
      <w:r w:rsidR="004D3456">
        <w:rPr>
          <w:noProof/>
        </w:rPr>
        <w:t>(Hoffman and Putz 1965)</w:t>
      </w:r>
      <w:r w:rsidR="00986A8F" w:rsidRPr="00A24407">
        <w:fldChar w:fldCharType="end"/>
      </w:r>
      <w:r w:rsidR="00986A8F" w:rsidRPr="00A24407">
        <w:t xml:space="preserve"> until the infected fish </w:t>
      </w:r>
      <w:r w:rsidR="00BE165B" w:rsidRPr="00515AC8">
        <w:t>is</w:t>
      </w:r>
      <w:r w:rsidR="00BE165B" w:rsidRPr="00A24407">
        <w:t xml:space="preserve"> </w:t>
      </w:r>
      <w:r w:rsidR="00986A8F" w:rsidRPr="00A24407">
        <w:t xml:space="preserve">eaten by a bird. The distinctive black cyst symptom results from melanin pigment stimulation in the fish tissues induced by trematode cercaria penetration </w:t>
      </w:r>
      <w:r w:rsidR="00986A8F" w:rsidRPr="00A24407">
        <w:fldChar w:fldCharType="begin"/>
      </w:r>
      <w:r w:rsidR="00183A73">
        <w:instrText xml:space="preserve"> ADDIN ZOTERO_ITEM CSL_CITATION </w:instrText>
      </w:r>
      <w:r w:rsidR="00183A73">
        <w:lastRenderedPageBreak/>
        <w:instrText xml:space="preserve">{"citationID":"OCki9pjA","properties":{"formattedCitation":"(Davis 1967; Lemly and Esch 1984a)","plainCitation":"(Davis 1967; Lemly and Esch 1984a)","noteIndex":0},"citationItems":[{"id":2255,"uris":["http://zotero.org/groups/2585270/items/NUZ8K7CF"],"itemData":{"id":2255,"type":"book","language":"en","note":"Google-Books-ID: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w:instrText>
      </w:r>
      <w:r w:rsidR="00183A73">
        <w:lastRenderedPageBreak/>
        <w:instrText xml:space="preserve">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986A8F" w:rsidRPr="00A24407">
        <w:fldChar w:fldCharType="separate"/>
      </w:r>
      <w:r w:rsidR="004D3456">
        <w:rPr>
          <w:noProof/>
        </w:rPr>
        <w:t>(Davis 1967; Lemly and Esch 1984a)</w:t>
      </w:r>
      <w:r w:rsidR="00986A8F" w:rsidRPr="00A24407">
        <w:fldChar w:fldCharType="end"/>
      </w:r>
      <w:r w:rsidR="00986A8F" w:rsidRPr="00A24407">
        <w:t xml:space="preserve">. Here, </w:t>
      </w:r>
      <w:r w:rsidRPr="00A24407">
        <w:t xml:space="preserve">we </w:t>
      </w:r>
      <w:r w:rsidR="006272BB" w:rsidRPr="00515AC8">
        <w:t>consider</w:t>
      </w:r>
      <w:r w:rsidR="006272BB" w:rsidRPr="00A24407">
        <w:t xml:space="preserve"> </w:t>
      </w:r>
      <w:r w:rsidR="00986A8F" w:rsidRPr="00A24407">
        <w:t xml:space="preserve">black spot-causing trematodes as a guild because </w:t>
      </w:r>
      <w:r w:rsidR="006272BB" w:rsidRPr="00515AC8">
        <w:t>of their</w:t>
      </w:r>
      <w:r w:rsidR="00986A8F" w:rsidRPr="00116A61">
        <w:t xml:space="preserve"> similar ecological requirements and symptoms in fishes.</w:t>
      </w:r>
    </w:p>
    <w:p w14:paraId="5081439E" w14:textId="065BE448" w:rsidR="00986A8F" w:rsidRPr="00116A61" w:rsidRDefault="00986A8F" w:rsidP="00567500">
      <w:pPr>
        <w:pStyle w:val="Paragraphe"/>
        <w:jc w:val="left"/>
      </w:pPr>
      <w:r w:rsidRPr="00116A61">
        <w:t>Akin to other parasitic diseases, the infection parameters of black spot disease can vary across time, space, and species. For example, the infection prevalence in bluegill sunfish (</w:t>
      </w:r>
      <w:r w:rsidRPr="00116A61">
        <w:rPr>
          <w:i/>
          <w:iCs/>
        </w:rPr>
        <w:t>Lepomis macrochirus</w:t>
      </w:r>
      <w:r w:rsidRPr="00116A61">
        <w:t xml:space="preserve">) is typically lowest in April/May reaching its maximum around September/October </w:t>
      </w:r>
      <w:r w:rsidRPr="00A24407">
        <w:fldChar w:fldCharType="begin"/>
      </w:r>
      <w:r w:rsidR="00183A73">
        <w:instrText xml:space="preserve"> ADDIN ZOTERO_ITEM CSL_CITATION {"citationID":"HpZpMUdq","properties":{"formattedCitation":"(Lemly and Esch 1984a; 1984b)","plainCitation":"(Lemly and Esch 1984a; 1984b)","noteIndex":0},"citationItems":[{"id":1666,"uris":["http://zotero.org/groups/2585270/items/T27IWLUZ"],"itemData":{"id":1666,"type":"article-journal","abstract":"Prevalence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w:instrText>
      </w:r>
      <w:r w:rsidR="00183A73">
        <w:lastRenderedPageBreak/>
        <w:instrText xml:space="preserve">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sidR="004D3456">
        <w:rPr>
          <w:noProof/>
        </w:rPr>
        <w:t>(Lemly and Esch 1984a; 1984b)</w:t>
      </w:r>
      <w:r w:rsidRPr="00A24407">
        <w:fldChar w:fldCharType="end"/>
      </w:r>
      <w:r w:rsidRPr="00A24407">
        <w:t>. This seasonal t</w:t>
      </w:r>
      <w:r w:rsidR="00ED58E0">
        <w:t>r</w:t>
      </w:r>
      <w:r w:rsidRPr="00A24407">
        <w:t xml:space="preserve">end occurs because heavily </w:t>
      </w:r>
      <w:r w:rsidRPr="00A24407">
        <w:lastRenderedPageBreak/>
        <w:t>infected fish are more susceptible to overwintering mortality leading to reduced infection</w:t>
      </w:r>
      <w:r w:rsidR="006272BB" w:rsidRPr="00515AC8">
        <w:t xml:space="preserve"> levels in the</w:t>
      </w:r>
      <w:r w:rsidRPr="00A24407">
        <w:t xml:space="preserve"> population </w:t>
      </w:r>
      <w:del w:id="57" w:author="Binning Sandra Ann [5]" w:date="2024-09-26T10:23:00Z">
        <w:r w:rsidRPr="00A24407" w:rsidDel="000F2550">
          <w:delText xml:space="preserve">level </w:delText>
        </w:r>
      </w:del>
      <w:r w:rsidRPr="00A24407">
        <w:t>in the spring</w:t>
      </w:r>
      <w:ins w:id="58" w:author="Binning Sandra Ann [5]" w:date="2024-09-26T10:24:00Z">
        <w:r w:rsidR="000F2550">
          <w:t xml:space="preserve">, with </w:t>
        </w:r>
      </w:ins>
      <w:del w:id="59" w:author="Binning Sandra Ann [5]" w:date="2024-09-26T10:24:00Z">
        <w:r w:rsidR="00842698" w:rsidDel="000F2550">
          <w:delText xml:space="preserve"> and because </w:delText>
        </w:r>
      </w:del>
      <w:r w:rsidR="00842698">
        <w:t xml:space="preserve">new </w:t>
      </w:r>
      <w:del w:id="60" w:author="Binning Sandra Ann [5]" w:date="2024-09-26T10:24:00Z">
        <w:r w:rsidR="00842698" w:rsidDel="000F2550">
          <w:delText xml:space="preserve">spring </w:delText>
        </w:r>
      </w:del>
      <w:r w:rsidR="00842698">
        <w:t xml:space="preserve">recruits gradually get infected </w:t>
      </w:r>
      <w:ins w:id="61" w:author="Binning Sandra Ann [5]" w:date="2024-09-26T10:24:00Z">
        <w:r w:rsidR="000F2550">
          <w:t xml:space="preserve">by cercariae released from snails </w:t>
        </w:r>
      </w:ins>
      <w:r w:rsidR="00842698">
        <w:t>throughout the summer</w:t>
      </w:r>
      <w:r w:rsidR="006272BB" w:rsidRPr="00515AC8">
        <w:t xml:space="preserve"> </w:t>
      </w:r>
      <w:del w:id="62" w:author="Binning Sandra Ann [5]" w:date="2024-09-26T10:24:00Z">
        <w:r w:rsidR="00842698" w:rsidDel="000F2550">
          <w:delText xml:space="preserve">by cercariae released from snails </w:delText>
        </w:r>
      </w:del>
      <w:r w:rsidRPr="00A24407">
        <w:fldChar w:fldCharType="begin"/>
      </w:r>
      <w:r w:rsidR="00183A73">
        <w:instrText xml:space="preserve"> ADDIN ZOTERO_ITEM CSL_CITATION {"citationID":"DJM1lxBl","properties":{"formattedCitation":"(Lemly and Esch 1984a; 1984b)","plainCitation":"(Lemly and Esch 1984a; 1984b)","noteIndex":0},"citationItems":[{"id":1666,"uris":["http://zotero.org/groups/2585270/items/T27IWLUZ"],"itemData":{"id":1666,"type":"article-journal","abstract":"Prevalence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w:instrText>
      </w:r>
      <w:r w:rsidR="00183A73">
        <w:lastRenderedPageBreak/>
        <w:instrText xml:space="preserve">474","source":"JSTOR","title":"Population Biology of the Trematode Uvulifer ambloplitis (Hughes, 1927) in Juvenile Bluegill Sunfish, Lepomis macrochirus, and Largemouth Bass, Micropterus salmoides","volume":"70","author":[{"family":"Lemly","given":"A. Dennis"},{"family":"Esch","given":"Gerald W."}],"issued":{"date-parts":[["1984"]]}}},{"id":2242,"uris":["http://zotero.org/groups/2585270/items/AMVNTABM"],"itemData":{"id":2242,"type":"article-journal","container-title":"The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sidR="004D3456">
        <w:rPr>
          <w:noProof/>
        </w:rPr>
        <w:t>(Lemly and Esch 1984a; 1984b)</w:t>
      </w:r>
      <w:r w:rsidRPr="00A24407">
        <w:fldChar w:fldCharType="end"/>
      </w:r>
      <w:r w:rsidRPr="00A24407">
        <w:t xml:space="preserve">. Habitat characteristics that favor snail populations such as shallow waters, low water flow and abundant macrophytes </w:t>
      </w:r>
      <w:ins w:id="63" w:author="Binning Sandra Ann [5]" w:date="2024-09-26T10:25:00Z">
        <w:r w:rsidR="000F2550">
          <w:t>in lentic, littoral habitat</w:t>
        </w:r>
      </w:ins>
      <w:ins w:id="64" w:author="Binning Sandra Ann [5]" w:date="2024-09-26T10:26:00Z">
        <w:r w:rsidR="000F2550">
          <w:t xml:space="preserve">s </w:t>
        </w:r>
      </w:ins>
      <w:r w:rsidRPr="00A24407">
        <w:t xml:space="preserve">have also been associated </w:t>
      </w:r>
      <w:del w:id="65" w:author="Binning Sandra Ann [5]" w:date="2024-09-26T10:24:00Z">
        <w:r w:rsidR="00F0202E" w:rsidDel="000F2550">
          <w:delText xml:space="preserve">to </w:delText>
        </w:r>
      </w:del>
      <w:ins w:id="66" w:author="Binning Sandra Ann [5]" w:date="2024-09-26T10:25:00Z">
        <w:r w:rsidR="000F2550">
          <w:t>with</w:t>
        </w:r>
      </w:ins>
      <w:ins w:id="67" w:author="Binning Sandra Ann [5]" w:date="2024-09-26T10:24:00Z">
        <w:r w:rsidR="000F2550">
          <w:t xml:space="preserve"> </w:t>
        </w:r>
      </w:ins>
      <w:r w:rsidR="00F0202E">
        <w:t xml:space="preserve">increasing encounter probability and higher </w:t>
      </w:r>
      <w:r w:rsidRPr="00A24407">
        <w:t xml:space="preserve">abundance and prevalence of </w:t>
      </w:r>
      <w:r w:rsidR="00F12EB1">
        <w:t>the black spot disease</w:t>
      </w:r>
      <w:r w:rsidRPr="00116A61">
        <w:t xml:space="preserve"> in fish hosts </w:t>
      </w:r>
      <w:r w:rsidRPr="00116A61">
        <w:fldChar w:fldCharType="begin"/>
      </w:r>
      <w:r w:rsidR="00183A73">
        <w:instrText xml:space="preserve"> ADDIN ZOTERO_ITEM CSL_CITATION {"citationID":"YJh53Pyf","properties":{"formattedCitation":"(David J Marcogliese et al. 2001; Ondrackova et al. 2004)","plainCitation":"(David J Marcogliese et al. 2001; Ondrackova et al. 2004)","noteIndex":0},"citationItems":[{"id":1803,"uris":["http://zotero.org/groups/2585270/items/6882F77F"],"itemData":{"id":1803,"type":"article-journal","container-title":"Canadian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w:instrText>
      </w:r>
      <w:r w:rsidR="00183A73">
        <w:lastRenderedPageBreak/>
        <w:instrText>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w:instrText>
      </w:r>
      <w:r w:rsidR="00183A73">
        <w:lastRenderedPageBreak/>
        <w:instrText xml:space="preserve">415e-b62f-e6e574152bf0","volume":"3","author":[{"family":"Ondrackova","given":"M."},{"family":"Bartosova","given":"S."},{"family":"Valova","given":"Z."},{"family":"Jurajda","given":"P."},{"family":"Gelnar","given":"M."}],"accessed":{"date-parts":[["2022",1,28]]},"issued":{"date-parts":[["2004"]]}}}],"schema":"https://github.com/citation-style-language/schema/raw/master/csl-citation.json"} </w:instrText>
      </w:r>
      <w:r w:rsidRPr="00116A61">
        <w:fldChar w:fldCharType="separate"/>
      </w:r>
      <w:r w:rsidR="004D3456">
        <w:rPr>
          <w:noProof/>
        </w:rPr>
        <w:t>(Marcogliese et al. 2001; Ondrackova et al. 2004)</w:t>
      </w:r>
      <w:r w:rsidRPr="00116A61">
        <w:fldChar w:fldCharType="end"/>
      </w:r>
      <w:ins w:id="68" w:author="Binning Sandra Ann [5]" w:date="2024-09-26T10:25:00Z">
        <w:r w:rsidR="000F2550">
          <w:t xml:space="preserve">. </w:t>
        </w:r>
      </w:ins>
      <w:del w:id="69" w:author="Binning Sandra Ann [5]" w:date="2024-09-26T10:25:00Z">
        <w:r w:rsidR="00F12EB1" w:rsidDel="000F2550">
          <w:delText xml:space="preserve"> </w:delText>
        </w:r>
        <w:r w:rsidRPr="00116A61" w:rsidDel="000F2550">
          <w:delText>in l</w:delText>
        </w:r>
      </w:del>
      <w:del w:id="70" w:author="Binning Sandra Ann [5]" w:date="2024-09-26T10:26:00Z">
        <w:r w:rsidRPr="00116A61" w:rsidDel="000F2550">
          <w:delText>entic systems and in the littoral zone rather than the pelagic zone</w:delText>
        </w:r>
      </w:del>
      <w:r w:rsidRPr="00116A61">
        <w:t xml:space="preserve"> </w:t>
      </w:r>
      <w:r w:rsidRPr="00116A61">
        <w:fldChar w:fldCharType="begin"/>
      </w:r>
      <w:r w:rsidR="00183A73">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w:instrText>
      </w:r>
      <w:r w:rsidR="00183A73">
        <w:lastRenderedPageBreak/>
        <w:instrText xml:space="preserve">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16A61">
        <w:fldChar w:fldCharType="separate"/>
      </w:r>
      <w:r w:rsidR="004D3456">
        <w:rPr>
          <w:noProof/>
        </w:rPr>
        <w:t>(Ondrackova et al. 2004)</w:t>
      </w:r>
      <w:r w:rsidRPr="00116A61">
        <w:fldChar w:fldCharType="end"/>
      </w:r>
      <w:r w:rsidR="00F0202E">
        <w:t xml:space="preserve">. </w:t>
      </w:r>
      <w:r w:rsidRPr="00116A61">
        <w:t xml:space="preserve">Since black spot disease is caused by a parasite guild, a large range of fish species can be infected with some species more heavily infected than others. For instance, </w:t>
      </w:r>
      <w:r w:rsidRPr="00116A61">
        <w:fldChar w:fldCharType="begin"/>
      </w:r>
      <w:r w:rsidRPr="00116A61">
        <w:instrText xml:space="preserve"> ADDIN ZOTERO_ITEM CSL_CITATION {"citationID":"gwuq2V9M","properties":{"formattedCitation":"(Lemly &amp; Esch, 1984a)","plainCitation":"(Lemly &amp; Esch, 1984a)","dontUpdate":true,"noteIndex":0},"citationItems":[{"id":1666,"uris":["http://zotero.org/groups/2585270/items/T27IWLUZ"],"itemData":{"id":1666,"type":"article-journal","abstract":"Prevalence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w:instrText>
      </w:r>
      <w:r w:rsidRPr="00116A61">
        <w:lastRenderedPageBreak/>
        <w:instrText xml:space="preserve">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16A61">
        <w:fldChar w:fldCharType="separate"/>
      </w:r>
      <w:r w:rsidRPr="00116A61">
        <w:rPr>
          <w:noProof/>
        </w:rPr>
        <w:t>Lemly &amp; Esch, (1984a)</w:t>
      </w:r>
      <w:r w:rsidRPr="00116A61">
        <w:fldChar w:fldCharType="end"/>
      </w:r>
      <w:r w:rsidRPr="00116A61">
        <w:t xml:space="preserve"> found that bluegill sunfish were more heavily infected than </w:t>
      </w:r>
      <w:commentRangeStart w:id="71"/>
      <w:r w:rsidRPr="00116A61">
        <w:t>largemouth bass (</w:t>
      </w:r>
      <w:r w:rsidRPr="00116A61">
        <w:rPr>
          <w:i/>
          <w:iCs/>
        </w:rPr>
        <w:t xml:space="preserve">Micropterus </w:t>
      </w:r>
      <w:proofErr w:type="spellStart"/>
      <w:r w:rsidRPr="00116A61">
        <w:rPr>
          <w:i/>
          <w:iCs/>
        </w:rPr>
        <w:t>salmoides</w:t>
      </w:r>
      <w:commentRangeEnd w:id="71"/>
      <w:proofErr w:type="spellEnd"/>
      <w:r w:rsidR="000F2550">
        <w:rPr>
          <w:rStyle w:val="Marquedecommentaire"/>
          <w:rFonts w:cs="Times New Roman (Corps CS)"/>
          <w:color w:val="auto"/>
          <w:lang w:val="fr-CA"/>
        </w:rPr>
        <w:commentReference w:id="71"/>
      </w:r>
      <w:r w:rsidRPr="00116A61">
        <w:t xml:space="preserve">) because the two species differ in habitat preferences and suitability for </w:t>
      </w:r>
      <w:r w:rsidRPr="00116A61">
        <w:rPr>
          <w:i/>
          <w:iCs/>
        </w:rPr>
        <w:t xml:space="preserve">U. </w:t>
      </w:r>
      <w:proofErr w:type="spellStart"/>
      <w:r w:rsidRPr="00116A61">
        <w:rPr>
          <w:i/>
          <w:iCs/>
        </w:rPr>
        <w:t>ambloplitis</w:t>
      </w:r>
      <w:proofErr w:type="spellEnd"/>
      <w:r w:rsidRPr="00116A61">
        <w:t>.</w:t>
      </w:r>
    </w:p>
    <w:p w14:paraId="0A0BE9A1" w14:textId="4568C961" w:rsidR="00986A8F" w:rsidRPr="00116A61" w:rsidRDefault="00986A8F" w:rsidP="008A3791">
      <w:pPr>
        <w:pStyle w:val="Titre3"/>
        <w:jc w:val="left"/>
      </w:pPr>
      <w:bookmarkStart w:id="72" w:name="_Toc163326219"/>
      <w:r w:rsidRPr="00116A61">
        <w:t>Study area</w:t>
      </w:r>
      <w:bookmarkEnd w:id="72"/>
    </w:p>
    <w:p w14:paraId="060E882E" w14:textId="5ED4A4F7" w:rsidR="00986A8F" w:rsidRPr="00116A61" w:rsidRDefault="00986A8F" w:rsidP="008A3791">
      <w:pPr>
        <w:pStyle w:val="Paragraphe"/>
        <w:jc w:val="left"/>
      </w:pPr>
      <w:r w:rsidRPr="00116A61">
        <w:t xml:space="preserve">We sampled 15 lakes from six </w:t>
      </w:r>
      <w:r w:rsidR="002A7E5C" w:rsidRPr="00116A61">
        <w:t>sub-</w:t>
      </w:r>
      <w:r w:rsidRPr="00116A61">
        <w:t xml:space="preserve">watersheds around Saint-Hippolyte, QC, Canada (45.92°N, 73.97°W). The lakes Corriveau, </w:t>
      </w:r>
      <w:proofErr w:type="spellStart"/>
      <w:r w:rsidRPr="00116A61">
        <w:t>Croche</w:t>
      </w:r>
      <w:proofErr w:type="spellEnd"/>
      <w:r w:rsidRPr="00116A61">
        <w:t xml:space="preserve">, Cromwell and Triton are located in the protected area of the Université de Montréal’s Biology Station of the Laurentians. The remaining lakes are surrounded by private properties and are accessible only upon consent of landowners or </w:t>
      </w:r>
      <w:r w:rsidRPr="00116A61">
        <w:lastRenderedPageBreak/>
        <w:t>municipal associations. Considering their geographic proximity</w:t>
      </w:r>
      <w:r w:rsidR="00460655">
        <w:t xml:space="preserve"> (study area covers less than 100 km</w:t>
      </w:r>
      <w:r w:rsidR="00460655">
        <w:rPr>
          <w:vertAlign w:val="superscript"/>
        </w:rPr>
        <w:t>2</w:t>
      </w:r>
      <w:r w:rsidR="00460655" w:rsidRPr="00460655">
        <w:t>)</w:t>
      </w:r>
      <w:r w:rsidRPr="00116A61">
        <w:t xml:space="preserve">, we assumed that all sampled lakes are exposed to the same climatic conditions. The lakes were selected nonrandomly according to their accessibility (i.e., shore access on private properties granted by landowners) and the availability </w:t>
      </w:r>
      <w:r w:rsidR="0012723A" w:rsidRPr="00116A61">
        <w:t xml:space="preserve">and variability </w:t>
      </w:r>
      <w:r w:rsidRPr="00116A61">
        <w:t>of morphometric data (see Table S1).</w:t>
      </w:r>
    </w:p>
    <w:p w14:paraId="768AF325" w14:textId="017F642F" w:rsidR="00986A8F" w:rsidRPr="00116A61" w:rsidRDefault="00116A61" w:rsidP="008A3791">
      <w:pPr>
        <w:pStyle w:val="Titre3"/>
        <w:jc w:val="left"/>
      </w:pPr>
      <w:bookmarkStart w:id="73" w:name="_Toc163326220"/>
      <w:r w:rsidRPr="00515AC8">
        <w:t>Fish</w:t>
      </w:r>
      <w:r w:rsidR="00986A8F" w:rsidRPr="00116A61">
        <w:t xml:space="preserve"> </w:t>
      </w:r>
      <w:bookmarkEnd w:id="73"/>
      <w:r w:rsidR="00C10544" w:rsidRPr="00515AC8">
        <w:t>community sampling</w:t>
      </w:r>
    </w:p>
    <w:p w14:paraId="4B9ED99D" w14:textId="205D4F06" w:rsidR="00986A8F" w:rsidRPr="00116A61" w:rsidRDefault="000D7852" w:rsidP="008A3791">
      <w:pPr>
        <w:pStyle w:val="Paragraphe"/>
        <w:jc w:val="left"/>
      </w:pPr>
      <w:r w:rsidRPr="00116A61">
        <w:t>Field work took place from June</w:t>
      </w:r>
      <w:r w:rsidR="00460655">
        <w:t xml:space="preserve"> 15</w:t>
      </w:r>
      <w:r w:rsidR="00460655" w:rsidRPr="00460655">
        <w:rPr>
          <w:vertAlign w:val="superscript"/>
        </w:rPr>
        <w:t>th</w:t>
      </w:r>
      <w:r w:rsidRPr="00116A61">
        <w:t xml:space="preserve"> to August </w:t>
      </w:r>
      <w:r w:rsidR="00460655">
        <w:t>27</w:t>
      </w:r>
      <w:r w:rsidR="00460655" w:rsidRPr="00460655">
        <w:rPr>
          <w:vertAlign w:val="superscript"/>
        </w:rPr>
        <w:t>th</w:t>
      </w:r>
      <w:r w:rsidR="002D7E12">
        <w:t>, 2022,</w:t>
      </w:r>
      <w:r w:rsidRPr="00116A61">
        <w:t xml:space="preserve"> and was restricted to days without precipitation to limit sampling bias due to meteorological effects.</w:t>
      </w:r>
      <w:r w:rsidRPr="00116A61">
        <w:rPr>
          <w:noProof/>
        </w:rPr>
        <w:t xml:space="preserve"> </w:t>
      </w:r>
      <w:r w:rsidR="00986A8F" w:rsidRPr="00116A61">
        <w:t>Three sampling methods (minnow traps, seine nets and transects) were used to assess infection prevalence and maximize</w:t>
      </w:r>
      <w:r w:rsidRPr="00116A61">
        <w:t xml:space="preserve"> fish abundance and species richness</w:t>
      </w:r>
      <w:r w:rsidR="00986A8F" w:rsidRPr="00116A61">
        <w:t xml:space="preserve">. </w:t>
      </w:r>
      <w:r w:rsidRPr="00116A61">
        <w:t xml:space="preserve">Sampling effort within lakes was determined according to the lake surface area, except for minnow traps (see Table S2) as setting these traps requires less time and manipulation than the other methods. Seine sampling varied between four and eight fishing efforts while the number of transect sites varied between two and six per lake. 15 minnow traps were set in each lake to maximize the number of captures. </w:t>
      </w:r>
      <w:r w:rsidR="00986A8F" w:rsidRPr="00116A61">
        <w:t xml:space="preserve">Animal handling </w:t>
      </w:r>
      <w:r w:rsidR="00C10544" w:rsidRPr="00515AC8">
        <w:t xml:space="preserve">and collection </w:t>
      </w:r>
      <w:r w:rsidR="00986A8F" w:rsidRPr="00116A61">
        <w:t xml:space="preserve">was approved by the Université de Montréal’s animal care committee (protocol number 22-025) and </w:t>
      </w:r>
      <w:r w:rsidR="00C10544" w:rsidRPr="00515AC8">
        <w:t>a</w:t>
      </w:r>
      <w:r w:rsidR="00C10544" w:rsidRPr="00116A61">
        <w:t xml:space="preserve"> </w:t>
      </w:r>
      <w:r w:rsidR="00986A8F" w:rsidRPr="00116A61">
        <w:t xml:space="preserve">scientific fishing permit granted by the </w:t>
      </w:r>
      <w:proofErr w:type="spellStart"/>
      <w:r w:rsidR="00986A8F" w:rsidRPr="00116A61">
        <w:t>Ministère</w:t>
      </w:r>
      <w:proofErr w:type="spellEnd"/>
      <w:r w:rsidR="00986A8F" w:rsidRPr="00116A61">
        <w:t xml:space="preserve"> de </w:t>
      </w:r>
      <w:proofErr w:type="spellStart"/>
      <w:r w:rsidR="00986A8F" w:rsidRPr="00116A61">
        <w:t>l’Environnement</w:t>
      </w:r>
      <w:proofErr w:type="spellEnd"/>
      <w:r w:rsidR="00986A8F" w:rsidRPr="00116A61">
        <w:t xml:space="preserve">, de la </w:t>
      </w:r>
      <w:proofErr w:type="spellStart"/>
      <w:r w:rsidR="00986A8F" w:rsidRPr="00116A61">
        <w:t>Lutte</w:t>
      </w:r>
      <w:proofErr w:type="spellEnd"/>
      <w:r w:rsidR="00986A8F" w:rsidRPr="00116A61">
        <w:t xml:space="preserve"> </w:t>
      </w:r>
      <w:proofErr w:type="spellStart"/>
      <w:r w:rsidR="00986A8F" w:rsidRPr="00116A61">
        <w:t>contre</w:t>
      </w:r>
      <w:proofErr w:type="spellEnd"/>
      <w:r w:rsidR="00986A8F" w:rsidRPr="00116A61">
        <w:t xml:space="preserve"> les </w:t>
      </w:r>
      <w:proofErr w:type="spellStart"/>
      <w:r w:rsidR="00986A8F" w:rsidRPr="00116A61">
        <w:t>changements</w:t>
      </w:r>
      <w:proofErr w:type="spellEnd"/>
      <w:r w:rsidR="00986A8F" w:rsidRPr="00116A61">
        <w:t xml:space="preserve"> </w:t>
      </w:r>
      <w:proofErr w:type="spellStart"/>
      <w:r w:rsidR="00986A8F" w:rsidRPr="00116A61">
        <w:t>climatiques</w:t>
      </w:r>
      <w:proofErr w:type="spellEnd"/>
      <w:r w:rsidR="00986A8F" w:rsidRPr="00116A61">
        <w:t xml:space="preserve">, de la </w:t>
      </w:r>
      <w:proofErr w:type="spellStart"/>
      <w:r w:rsidR="00986A8F" w:rsidRPr="00116A61">
        <w:t>Faune</w:t>
      </w:r>
      <w:proofErr w:type="spellEnd"/>
      <w:r w:rsidR="00986A8F" w:rsidRPr="00116A61">
        <w:t xml:space="preserve"> et des Parcs (MELCCFP) of Québec (2022-05-16-1971-15-S-P).</w:t>
      </w:r>
    </w:p>
    <w:p w14:paraId="719063AD" w14:textId="1B05178B" w:rsidR="00986A8F" w:rsidRPr="007C3B74" w:rsidRDefault="00986A8F" w:rsidP="008A3791">
      <w:pPr>
        <w:pStyle w:val="Paragraphe"/>
        <w:jc w:val="left"/>
      </w:pPr>
      <w:r w:rsidRPr="00116A61">
        <w:t xml:space="preserve">The minnow trap and seine net samplings were both conducted on the same day for each lake. </w:t>
      </w:r>
      <w:r w:rsidR="00C10544" w:rsidRPr="00515AC8">
        <w:t xml:space="preserve">The fishing gear dimensions are available in Table S3. </w:t>
      </w:r>
      <w:r w:rsidRPr="00116A61">
        <w:t>The seine samplings occurred</w:t>
      </w:r>
      <w:r w:rsidR="000D7852" w:rsidRPr="00116A61">
        <w:t xml:space="preserve"> </w:t>
      </w:r>
      <w:r w:rsidRPr="00116A61">
        <w:t xml:space="preserve">during daytime (usually between 10AM and 4PM) </w:t>
      </w:r>
      <w:r w:rsidR="00DA7D80">
        <w:t xml:space="preserve">using a beach seine towed on foot or partially deployed from a boat </w:t>
      </w:r>
      <w:r w:rsidRPr="00116A61">
        <w:t xml:space="preserve">in habitats without large obstacles like trunks and rocks to prevent net </w:t>
      </w:r>
      <w:r w:rsidRPr="00116A61">
        <w:lastRenderedPageBreak/>
        <w:t xml:space="preserve">obstruction. </w:t>
      </w:r>
      <w:r w:rsidRPr="00192413">
        <w:t xml:space="preserve">Two sizes of minnow traps were set </w:t>
      </w:r>
      <w:r w:rsidR="00192413" w:rsidRPr="00192413">
        <w:t>at 4PM and pulled four hours later, to target species that are most active at dusk.</w:t>
      </w:r>
      <w:r w:rsidR="00BF7969">
        <w:t xml:space="preserve"> All 15 traps were </w:t>
      </w:r>
      <w:ins w:id="74" w:author="Binning Sandra Ann [6]" w:date="2024-09-26T10:31:00Z">
        <w:r w:rsidR="005E2D73">
          <w:t xml:space="preserve">set </w:t>
        </w:r>
        <w:r w:rsidR="005E2D73" w:rsidRPr="007C3B74">
          <w:t>on the bottom substrate</w:t>
        </w:r>
        <w:r w:rsidR="005E2D73">
          <w:t xml:space="preserve"> (between 0.5 and 4 m deep)</w:t>
        </w:r>
        <w:r w:rsidR="005E2D73">
          <w:t xml:space="preserve"> and </w:t>
        </w:r>
      </w:ins>
      <w:r w:rsidR="00BF7969">
        <w:t xml:space="preserve">distributed </w:t>
      </w:r>
      <w:r w:rsidR="00192413" w:rsidRPr="00192413">
        <w:t xml:space="preserve">at </w:t>
      </w:r>
      <w:r w:rsidRPr="00192413">
        <w:t>approximately equal distance along the shore</w:t>
      </w:r>
      <w:ins w:id="75" w:author="Binning Sandra Ann [6]" w:date="2024-09-26T10:31:00Z">
        <w:r w:rsidR="005E2D73">
          <w:t xml:space="preserve"> </w:t>
        </w:r>
      </w:ins>
      <w:del w:id="76" w:author="Binning Sandra Ann [6]" w:date="2024-09-26T10:31:00Z">
        <w:r w:rsidR="00A366D7" w:rsidRPr="00192413" w:rsidDel="005E2D73">
          <w:delText>,</w:delText>
        </w:r>
        <w:r w:rsidRPr="00192413" w:rsidDel="005E2D73">
          <w:delText xml:space="preserve"> </w:delText>
        </w:r>
      </w:del>
      <w:r w:rsidR="00DA7D80" w:rsidRPr="00192413">
        <w:t xml:space="preserve">to ensure full </w:t>
      </w:r>
      <w:r w:rsidR="00192413">
        <w:t xml:space="preserve">lake </w:t>
      </w:r>
      <w:r w:rsidR="00DA7D80" w:rsidRPr="00192413">
        <w:t>perimeter coverage</w:t>
      </w:r>
      <w:del w:id="77" w:author="Binning Sandra Ann [6]" w:date="2024-09-26T10:31:00Z">
        <w:r w:rsidR="00BF7969" w:rsidDel="005E2D73">
          <w:delText xml:space="preserve"> and</w:delText>
        </w:r>
        <w:r w:rsidRPr="007C3B74" w:rsidDel="005E2D73">
          <w:delText xml:space="preserve"> sat on the bottom substrate</w:delText>
        </w:r>
        <w:r w:rsidR="00A366D7" w:rsidDel="005E2D73">
          <w:delText xml:space="preserve"> (between 0.5 and 4 m deep)</w:delText>
        </w:r>
      </w:del>
      <w:r w:rsidR="00BF7969">
        <w:t xml:space="preserve">. </w:t>
      </w:r>
      <w:r w:rsidRPr="007C3B74">
        <w:t>Eight of the traps (3 large and 5 small traps) were baited with bread to sample various feeding preferences and behavioral traits. All the fishing gear was pressured washed and sun dried between lake sampling following MELCCFP recommendations to prevent the spread of exotic species.</w:t>
      </w:r>
      <w:r w:rsidR="00BF7969">
        <w:t xml:space="preserve"> </w:t>
      </w:r>
      <w:r w:rsidRPr="007C3B74">
        <w:t>All captured fishes were counted, identified to the species level, and measured (total length to the nearest centimeter) directly after capture and subsequently released. Northern redbelly dace (</w:t>
      </w:r>
      <w:proofErr w:type="spellStart"/>
      <w:r w:rsidRPr="007C3B74">
        <w:rPr>
          <w:i/>
          <w:iCs/>
        </w:rPr>
        <w:t>Chrosomus</w:t>
      </w:r>
      <w:proofErr w:type="spellEnd"/>
      <w:r w:rsidRPr="007C3B74">
        <w:rPr>
          <w:i/>
          <w:iCs/>
        </w:rPr>
        <w:t xml:space="preserve"> </w:t>
      </w:r>
      <w:proofErr w:type="spellStart"/>
      <w:r w:rsidRPr="007C3B74">
        <w:rPr>
          <w:i/>
          <w:iCs/>
        </w:rPr>
        <w:t>eos</w:t>
      </w:r>
      <w:proofErr w:type="spellEnd"/>
      <w:r w:rsidRPr="007C3B74">
        <w:t xml:space="preserve">) and </w:t>
      </w:r>
      <w:proofErr w:type="spellStart"/>
      <w:r w:rsidRPr="007C3B74">
        <w:t>finescale</w:t>
      </w:r>
      <w:proofErr w:type="spellEnd"/>
      <w:r w:rsidRPr="007C3B74">
        <w:t xml:space="preserve"> dace (</w:t>
      </w:r>
      <w:proofErr w:type="spellStart"/>
      <w:r w:rsidRPr="007C3B74">
        <w:rPr>
          <w:i/>
          <w:iCs/>
        </w:rPr>
        <w:t>Chrosomus</w:t>
      </w:r>
      <w:proofErr w:type="spellEnd"/>
      <w:r w:rsidRPr="007C3B74">
        <w:rPr>
          <w:i/>
          <w:iCs/>
        </w:rPr>
        <w:t xml:space="preserve"> </w:t>
      </w:r>
      <w:proofErr w:type="spellStart"/>
      <w:r w:rsidRPr="007C3B74">
        <w:rPr>
          <w:i/>
          <w:iCs/>
        </w:rPr>
        <w:t>neogaeus</w:t>
      </w:r>
      <w:proofErr w:type="spellEnd"/>
      <w:r w:rsidRPr="007C3B74">
        <w:t xml:space="preserve">) individuals were identified as </w:t>
      </w:r>
      <w:proofErr w:type="spellStart"/>
      <w:r w:rsidRPr="007C3B74">
        <w:rPr>
          <w:i/>
          <w:iCs/>
        </w:rPr>
        <w:t>Chrosomus</w:t>
      </w:r>
      <w:proofErr w:type="spellEnd"/>
      <w:r w:rsidRPr="007C3B74">
        <w:rPr>
          <w:i/>
          <w:iCs/>
        </w:rPr>
        <w:t xml:space="preserve"> </w:t>
      </w:r>
      <w:r w:rsidRPr="007C3B74">
        <w:t xml:space="preserve">spp. as the two species hybridize in these lakes and </w:t>
      </w:r>
      <w:r w:rsidR="00C10544" w:rsidRPr="00515AC8">
        <w:t>are difficult to</w:t>
      </w:r>
      <w:r w:rsidRPr="007C3B74">
        <w:t xml:space="preserve"> distinguish based on morphology in the field </w:t>
      </w:r>
      <w:r w:rsidRPr="007C3B74">
        <w:fldChar w:fldCharType="begin"/>
      </w:r>
      <w:r w:rsidR="005F73CA">
        <w:instrText xml:space="preserve"> ADDIN ZOTERO_ITEM CSL_CITATION {"citationID":"K6RA62Bg","properties":{"formattedCitation":"(Leung et al. 2017; Angers and Schlosser 2007)","plainCitation":"(Leung et al. 2017; Angers and Schlosser 2007)","noteIndex":0},"citationItems":[{"id":7828,"uris":["http://zotero.org/groups/2585270/items/S2N2DEBP"],"itemData":{"id":7828,"type":"article-journal","abstract":"The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w:instrText>
      </w:r>
      <w:r w:rsidR="005F73CA">
        <w:lastRenderedPageBreak/>
        <w:instrText>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Karl"},{"family":"Grünbaum","given":"Thomas"},{"family":"Cloutier","given":"Richard"},{"family":"Angers","given":"Bernard"}],"issued":{"date-parts":[["2017",4,5]]}},"label":"page"},{"id":7825,"uris":["http://zotero.org/groups/2585270/ite</w:instrText>
      </w:r>
      <w:r w:rsidR="005F73CA">
        <w:lastRenderedPageBreak/>
        <w:instrText xml:space="preserv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w:instrText>
      </w:r>
      <w:r w:rsidR="005F73CA">
        <w:lastRenderedPageBreak/>
        <w:instrText xml:space="preserve">hybrids","volume":"16","author":[{"family":"Angers","given":"Bernard"},{"family":"Schlosser","given":"Isaac J."}],"issued":{"date-parts":[["2007"]]}}}],"schema":"https://github.com/citation-style-language/schema/raw/master/csl-citation.json"} </w:instrText>
      </w:r>
      <w:r w:rsidRPr="007C3B74">
        <w:fldChar w:fldCharType="separate"/>
      </w:r>
      <w:r w:rsidR="005F73CA">
        <w:rPr>
          <w:noProof/>
        </w:rPr>
        <w:t>(Leung et al. 2017; Angers and Schlosser 2007)</w:t>
      </w:r>
      <w:r w:rsidRPr="007C3B74">
        <w:fldChar w:fldCharType="end"/>
      </w:r>
      <w:r w:rsidRPr="007C3B74">
        <w:t>.</w:t>
      </w:r>
      <w:r w:rsidR="00A366D7">
        <w:t xml:space="preserve"> </w:t>
      </w:r>
      <w:r w:rsidRPr="007C3B74">
        <w:t xml:space="preserve">The presence of black cysts was assessed by </w:t>
      </w:r>
      <w:r w:rsidR="001A241E" w:rsidRPr="00515AC8">
        <w:t>visual examination of the fish surfaces. If a cyst was observed, the fish was noted as infected.</w:t>
      </w:r>
      <w:r w:rsidRPr="007C3B74">
        <w:t xml:space="preserve"> Juveniles and adults were included in this study as both life stages are vulnerable to black spot disease.</w:t>
      </w:r>
    </w:p>
    <w:p w14:paraId="4B4CE7B9" w14:textId="1D9CF707" w:rsidR="00986A8F" w:rsidRPr="007C3B74" w:rsidRDefault="00986A8F" w:rsidP="008A3791">
      <w:pPr>
        <w:pStyle w:val="Paragraphe"/>
        <w:jc w:val="left"/>
      </w:pPr>
      <w:del w:id="78" w:author="Binning Sandra Ann [6]" w:date="2024-09-26T10:32:00Z">
        <w:r w:rsidRPr="007C3B74" w:rsidDel="005E2D73">
          <w:delText>Fifty meter</w:delText>
        </w:r>
      </w:del>
      <w:ins w:id="79" w:author="Binning Sandra Ann [6]" w:date="2024-09-26T10:32:00Z">
        <w:r w:rsidR="005E2D73" w:rsidRPr="007C3B74">
          <w:t>Fifty-meter</w:t>
        </w:r>
      </w:ins>
      <w:r w:rsidRPr="007C3B74">
        <w:t xml:space="preserve"> snorkeling transects positioned along the shore were conducted to assess black spot infection prevalence in the fish communities. We selected sites that were between approximately 0.5 and 3.0 m deep, not fully covered by macrophytes, not obstructed by docks and with vegetation, rock, or trunk refuges. The sites were selected </w:t>
      </w:r>
      <w:del w:id="80" w:author="Binning Sandra Ann [6]" w:date="2024-09-26T10:32:00Z">
        <w:r w:rsidR="001A241E" w:rsidRPr="00515AC8" w:rsidDel="005E2D73">
          <w:delText>at the end</w:delText>
        </w:r>
      </w:del>
      <w:ins w:id="81" w:author="Binning Sandra Ann [6]" w:date="2024-09-26T10:32:00Z">
        <w:r w:rsidR="005E2D73">
          <w:t xml:space="preserve">in late </w:t>
        </w:r>
      </w:ins>
      <w:del w:id="82" w:author="Binning Sandra Ann [6]" w:date="2024-09-26T10:32:00Z">
        <w:r w:rsidR="001A241E" w:rsidRPr="00515AC8" w:rsidDel="005E2D73">
          <w:delText>-</w:delText>
        </w:r>
      </w:del>
      <w:r w:rsidR="001A241E" w:rsidRPr="00515AC8">
        <w:t xml:space="preserve">May 2022 </w:t>
      </w:r>
      <w:r w:rsidRPr="007C3B74">
        <w:t xml:space="preserve">and flagged </w:t>
      </w:r>
      <w:r w:rsidR="001A241E" w:rsidRPr="00515AC8">
        <w:t xml:space="preserve">along the shoreline </w:t>
      </w:r>
      <w:r w:rsidRPr="007C3B74">
        <w:t xml:space="preserve">every ten meters. The transects were performed simultaneously by two observers each monitoring </w:t>
      </w:r>
      <w:r w:rsidR="003C5087" w:rsidRPr="00515AC8">
        <w:t xml:space="preserve">a </w:t>
      </w:r>
      <w:r w:rsidRPr="007C3B74">
        <w:t xml:space="preserve">one-meter field of view in front of them and moving forward at a pace of three minutes per ten meters. The fishes </w:t>
      </w:r>
      <w:r w:rsidR="003C5087" w:rsidRPr="00515AC8">
        <w:t>entering the field of view</w:t>
      </w:r>
      <w:r w:rsidRPr="007C3B74">
        <w:t xml:space="preserve"> from behind the observer were not counted to avoid recounting. All the fishes were identified to </w:t>
      </w:r>
      <w:r w:rsidR="003C5087" w:rsidRPr="00515AC8">
        <w:t>species</w:t>
      </w:r>
      <w:ins w:id="83" w:author="Binning Sandra Ann [6]" w:date="2024-09-26T10:33:00Z">
        <w:r w:rsidR="005E2D73">
          <w:t xml:space="preserve"> with the exception of cyprinids, which </w:t>
        </w:r>
      </w:ins>
      <w:ins w:id="84" w:author="Binning Sandra Ann [6]" w:date="2024-09-26T10:34:00Z">
        <w:r w:rsidR="005E2D73">
          <w:t>were identified to family level due to</w:t>
        </w:r>
      </w:ins>
      <w:r w:rsidR="003C5087" w:rsidRPr="00515AC8">
        <w:t xml:space="preserve"> </w:t>
      </w:r>
      <w:ins w:id="85" w:author="Binning Sandra Ann [6]" w:date="2024-09-26T10:34:00Z">
        <w:r w:rsidR="005E2D73">
          <w:t xml:space="preserve">the </w:t>
        </w:r>
        <w:r w:rsidR="005E2D73" w:rsidRPr="007C3B74">
          <w:t xml:space="preserve">difficulty in accurately identifying </w:t>
        </w:r>
        <w:r w:rsidR="005E2D73">
          <w:t>these fishes</w:t>
        </w:r>
        <w:r w:rsidR="005E2D73" w:rsidRPr="007C3B74">
          <w:t xml:space="preserve"> to species level while swimming</w:t>
        </w:r>
        <w:r w:rsidR="005E2D73">
          <w:t>. V</w:t>
        </w:r>
      </w:ins>
      <w:del w:id="86" w:author="Binning Sandra Ann [6]" w:date="2024-09-26T10:34:00Z">
        <w:r w:rsidRPr="007C3B74" w:rsidDel="005E2D73">
          <w:delText>and v</w:delText>
        </w:r>
      </w:del>
      <w:r w:rsidRPr="007C3B74">
        <w:t>isible black spot infection was noted</w:t>
      </w:r>
      <w:r w:rsidR="009F72A3" w:rsidRPr="00515AC8">
        <w:t xml:space="preserve"> for each individual</w:t>
      </w:r>
      <w:r w:rsidRPr="007C3B74">
        <w:t xml:space="preserve">. </w:t>
      </w:r>
      <w:del w:id="87" w:author="Binning Sandra Ann [6]" w:date="2024-09-26T10:34:00Z">
        <w:r w:rsidRPr="007C3B74" w:rsidDel="005E2D73">
          <w:delText>All cyprinids were grouped into the same category due to the difficulty in accurately identifying fish to species level while swimming.</w:delText>
        </w:r>
      </w:del>
    </w:p>
    <w:p w14:paraId="6062720E" w14:textId="6FB4A841" w:rsidR="00986A8F" w:rsidRPr="007C3B74" w:rsidRDefault="00986A8F" w:rsidP="008A3791">
      <w:pPr>
        <w:pStyle w:val="Paragraphe"/>
        <w:jc w:val="left"/>
      </w:pPr>
      <w:r w:rsidRPr="007C3B74">
        <w:t xml:space="preserve">Following the prevalence transects, we </w:t>
      </w:r>
      <w:r w:rsidR="009F72A3" w:rsidRPr="00515AC8">
        <w:t>conduc</w:t>
      </w:r>
      <w:r w:rsidR="004546AF">
        <w:t>t</w:t>
      </w:r>
      <w:r w:rsidR="009F72A3" w:rsidRPr="00515AC8">
        <w:t>ed a</w:t>
      </w:r>
      <w:r w:rsidRPr="007C3B74">
        <w:t xml:space="preserve"> habitat description. The percentage of four substrate categories (silt, sand, rock, and boulder), the macrophyte coverage, the number of trunks (or large branches), and the mean depth was estimated for each 10-meter transect section. The mean estimate of each category was then calculated for all variables at the transect-scale. Temperature, dissolved oxygen, conductivity, turbidity, and pH were measured at mid-depth </w:t>
      </w:r>
      <w:r w:rsidRPr="007C3B74">
        <w:lastRenderedPageBreak/>
        <w:t xml:space="preserve">(around 0.3 to 2 meters) at the beginning of every transect with a YSI </w:t>
      </w:r>
      <w:proofErr w:type="spellStart"/>
      <w:r w:rsidRPr="007C3B74">
        <w:t>ProDSS</w:t>
      </w:r>
      <w:proofErr w:type="spellEnd"/>
      <w:r w:rsidRPr="007C3B74">
        <w:t xml:space="preserve"> Multi-Parameter Water Quality Meter. 1 L of unfiltered water was taken at mid-depth at each transect in previously acid-washed HDPE bottles for carbon and nutrient content analyses.</w:t>
      </w:r>
      <w:r w:rsidR="009F72A3" w:rsidRPr="00515AC8">
        <w:t xml:space="preserve"> Water</w:t>
      </w:r>
      <w:r w:rsidR="004546AF">
        <w:t xml:space="preserve"> </w:t>
      </w:r>
      <w:r w:rsidRPr="007C3B74">
        <w:t>sample</w:t>
      </w:r>
      <w:r w:rsidR="004546AF">
        <w:t>s</w:t>
      </w:r>
      <w:r w:rsidRPr="007C3B74">
        <w:t xml:space="preserve"> were placed on ice in a dark cooler and transported back to the field station laboratory</w:t>
      </w:r>
      <w:r w:rsidR="009F72A3" w:rsidRPr="00515AC8">
        <w:t>. Each water sample was</w:t>
      </w:r>
      <w:r w:rsidRPr="007C3B74">
        <w:t xml:space="preserve"> separated in</w:t>
      </w:r>
      <w:r w:rsidR="009F72A3" w:rsidRPr="00515AC8">
        <w:t>to</w:t>
      </w:r>
      <w:r w:rsidRPr="007C3B74">
        <w:t xml:space="preserve"> </w:t>
      </w:r>
      <w:r w:rsidR="009F72A3" w:rsidRPr="00515AC8">
        <w:t xml:space="preserve">one </w:t>
      </w:r>
      <w:r w:rsidRPr="007C3B74">
        <w:t xml:space="preserve">previously acid-washed 40 mL vial to measure total organic carbon (TOC), and one 500 mL HDPE bottle for total nitrogen (TN) and total phosphorus (TP). TOC samples were </w:t>
      </w:r>
      <w:r w:rsidR="004546AF" w:rsidRPr="00515AC8">
        <w:t>refrigerated</w:t>
      </w:r>
      <w:r w:rsidR="009F72A3" w:rsidRPr="00515AC8">
        <w:t xml:space="preserve"> at</w:t>
      </w:r>
      <w:r w:rsidRPr="007C3B74">
        <w:t xml:space="preserve"> 4°C refrigerator and analyzed within </w:t>
      </w:r>
      <w:r w:rsidR="009F72A3" w:rsidRPr="00515AC8">
        <w:t>a</w:t>
      </w:r>
      <w:r w:rsidR="009F72A3" w:rsidRPr="007C3B74">
        <w:t xml:space="preserve"> </w:t>
      </w:r>
      <w:r w:rsidRPr="007C3B74">
        <w:t>week while TN and TP samples were kept frozen at -20°C until processing at Université de Montréal (MIL campus). TOC sample</w:t>
      </w:r>
      <w:r w:rsidR="00641822">
        <w:t xml:space="preserve">s </w:t>
      </w:r>
      <w:r w:rsidRPr="007C3B74">
        <w:t xml:space="preserve">were measured on a </w:t>
      </w:r>
      <w:proofErr w:type="spellStart"/>
      <w:r w:rsidRPr="007C3B74">
        <w:t>Siervers</w:t>
      </w:r>
      <w:proofErr w:type="spellEnd"/>
      <w:r w:rsidRPr="007C3B74">
        <w:t xml:space="preserve"> M5310 C Laboratory Total Organic Carbon Analyzer. TN and TP samples were oxidized with persulfate and autoclaved the day before analysis following EPA methods 353.2 and 365.3 respectively </w:t>
      </w:r>
      <w:r w:rsidRPr="007C3B74">
        <w:fldChar w:fldCharType="begin"/>
      </w:r>
      <w:r w:rsidR="00183A73">
        <w:instrText xml:space="preserve"> ADDIN ZOTERO_ITEM CSL_CITATION {"citationID":"NcHVMpmF","properties":{"formattedCitation":"(US EPA 1978; 1993)","plainCitation":"(US EPA 1978; 1993)","noteIndex":0},"citationItems":[{"id":8675,"uris":["http://zotero.org/groups/2585270/items/9MIIK3TH"],"itemData":{"id":8675,"type":"document","title":"Method 365.3: Phosphorous, All Forms (Colorimetric, Ascorbic Acid, Two Reagent)","author":[{"family":"US EPA","given":""}],"issued":{"date-parts":[["1978"]]}}},{"id":8674,"uris":["http://zotero.org/groups/2585270/items/KD9WZD6M"],"itemData":{"id":8674,"type":"document","title":"Method 353.2, Revision 2.0: Determination of Nitrate-Nitrite Nitrogen by Automated Colorimetry","author":[{"family":"US EPA","given":""}],"issued":{"date-parts":[["1993"]]}}}],"schema":"https://github.com/citation-style-language/schema/raw/master/csl-citation.json"} </w:instrText>
      </w:r>
      <w:r w:rsidRPr="007C3B74">
        <w:fldChar w:fldCharType="separate"/>
      </w:r>
      <w:r w:rsidR="004D3456">
        <w:rPr>
          <w:noProof/>
        </w:rPr>
        <w:t>(US EPA 1978; 1993)</w:t>
      </w:r>
      <w:r w:rsidRPr="007C3B74">
        <w:fldChar w:fldCharType="end"/>
      </w:r>
      <w:r w:rsidRPr="007C3B74">
        <w:t xml:space="preserve">. TN concentrations were measured on a </w:t>
      </w:r>
      <w:proofErr w:type="spellStart"/>
      <w:r w:rsidRPr="007C3B74">
        <w:lastRenderedPageBreak/>
        <w:t>Lachat</w:t>
      </w:r>
      <w:proofErr w:type="spellEnd"/>
      <w:r w:rsidRPr="007C3B74">
        <w:t xml:space="preserve"> </w:t>
      </w:r>
      <w:proofErr w:type="spellStart"/>
      <w:r w:rsidRPr="007C3B74">
        <w:t>QuikChem</w:t>
      </w:r>
      <w:proofErr w:type="spellEnd"/>
      <w:r w:rsidRPr="007C3B74">
        <w:t xml:space="preserve"> 8500 analyzer and TP concentrations were analyzed on a</w:t>
      </w:r>
      <w:r w:rsidR="009F72A3" w:rsidRPr="00515AC8">
        <w:t>n</w:t>
      </w:r>
      <w:r w:rsidRPr="007C3B74">
        <w:t xml:space="preserve"> </w:t>
      </w:r>
      <w:proofErr w:type="spellStart"/>
      <w:r w:rsidRPr="007C3B74">
        <w:t>Asoria</w:t>
      </w:r>
      <w:proofErr w:type="spellEnd"/>
      <w:r w:rsidRPr="007C3B74">
        <w:t>-Pacific Astoria2.</w:t>
      </w:r>
    </w:p>
    <w:p w14:paraId="3BBE78B9" w14:textId="19FE5AE0" w:rsidR="00986A8F" w:rsidRPr="007C3B74" w:rsidRDefault="00986A8F" w:rsidP="008A3791">
      <w:pPr>
        <w:pStyle w:val="Titre3"/>
        <w:jc w:val="left"/>
      </w:pPr>
      <w:bookmarkStart w:id="88" w:name="_Toc163326221"/>
      <w:r w:rsidRPr="007C3B74">
        <w:t>Statistical analyses</w:t>
      </w:r>
      <w:bookmarkEnd w:id="88"/>
    </w:p>
    <w:p w14:paraId="221C0602" w14:textId="58A9A8C7" w:rsidR="00AF06B7" w:rsidRPr="00515AC8" w:rsidRDefault="00AF06B7" w:rsidP="008A3791">
      <w:pPr>
        <w:pStyle w:val="Paragraphe"/>
        <w:jc w:val="left"/>
      </w:pPr>
      <w:r w:rsidRPr="00515AC8">
        <w:t xml:space="preserve">For each sampling method, fish community infection prevalence was estimated as the number of host fishes infected with black spot disease divided by the total number of hosts sampled </w:t>
      </w:r>
      <w:del w:id="89" w:author="Binning Sandra Ann [6]" w:date="2024-09-26T10:37:00Z">
        <w:r w:rsidRPr="00515AC8" w:rsidDel="00FC5DAD">
          <w:delText xml:space="preserve">in </w:delText>
        </w:r>
        <w:r w:rsidR="00A366D7" w:rsidDel="00FC5DAD">
          <w:delText xml:space="preserve">the </w:delText>
        </w:r>
        <w:r w:rsidR="00BD2BA3" w:rsidDel="00FC5DAD">
          <w:delText>according</w:delText>
        </w:r>
      </w:del>
      <w:ins w:id="90" w:author="Binning Sandra Ann [6]" w:date="2024-09-26T10:37:00Z">
        <w:r w:rsidR="00FC5DAD">
          <w:t>at a given</w:t>
        </w:r>
      </w:ins>
      <w:r w:rsidRPr="00515AC8">
        <w:t xml:space="preserve"> fish community</w:t>
      </w:r>
      <w:r w:rsidR="00A366D7">
        <w:t xml:space="preserve"> scale (e.g., </w:t>
      </w:r>
      <w:r w:rsidR="00BD2BA3">
        <w:t xml:space="preserve">lake community prevalence is the result of all infected fishes </w:t>
      </w:r>
      <w:ins w:id="91" w:author="Binning Sandra Ann [6]" w:date="2024-09-26T10:37:00Z">
        <w:r w:rsidR="00FC5DAD">
          <w:t xml:space="preserve">sampled </w:t>
        </w:r>
      </w:ins>
      <w:r w:rsidR="00BD2BA3">
        <w:t>in the lake divided by all sampled hosts in this same lake)</w:t>
      </w:r>
      <w:r w:rsidRPr="00515AC8">
        <w:t>. Since we did not identify black spot causing trematode species, using species-specific infection metric</w:t>
      </w:r>
      <w:ins w:id="92" w:author="Binning Sandra Ann [6]" w:date="2024-09-26T10:38:00Z">
        <w:r w:rsidR="00FC5DAD">
          <w:t>s</w:t>
        </w:r>
      </w:ins>
      <w:r w:rsidRPr="00515AC8">
        <w:t xml:space="preserve"> would be inadequate to assess environmental characteristics driving infection risk. Prevalence estimates are less sensitive to host and population identity </w:t>
      </w:r>
      <w:r w:rsidRPr="00515AC8">
        <w:fldChar w:fldCharType="begin"/>
      </w:r>
      <w:r w:rsidR="00183A73">
        <w:instrText xml:space="preserve"> ADDIN ZOTERO_ITEM CSL_CITATION {"citationID":"I1o6UYOK","properties":{"formattedCitation":"(Robert Poulin 2006)","plainCitation":"(Robert Poulin 2006)","noteIndex":0},"citationItems":[{"id":2135,"uris":["http://zotero.org/groups/2585270/items/DJ88WWZE"],"itemData":{"id":2135,"type":"article-journal","abstract":"Within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w:instrText>
      </w:r>
      <w:r w:rsidR="00183A73">
        <w:lastRenderedPageBreak/>
        <w:instrText xml:space="preserve">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species","volume":"36","author":[{"family":"Poulin","given":"Robert"}],"issued":{"date-parts":[["2006",7,1]]}}}],"schema":"https://github.com/citation-style-language/schema/raw/master/csl-citation.json"} </w:instrText>
      </w:r>
      <w:r w:rsidRPr="00515AC8">
        <w:fldChar w:fldCharType="separate"/>
      </w:r>
      <w:r w:rsidR="004D3456">
        <w:rPr>
          <w:noProof/>
        </w:rPr>
        <w:t>(Poulin 2006)</w:t>
      </w:r>
      <w:r w:rsidRPr="00515AC8">
        <w:fldChar w:fldCharType="end"/>
      </w:r>
      <w:r w:rsidRPr="00515AC8">
        <w:t xml:space="preserve"> and are thus,</w:t>
      </w:r>
      <w:ins w:id="93" w:author="Binning Sandra Ann [6]" w:date="2024-09-26T10:38:00Z">
        <w:r w:rsidR="00FC5DAD">
          <w:t xml:space="preserve"> </w:t>
        </w:r>
      </w:ins>
      <w:del w:id="94" w:author="Binning Sandra Ann [6]" w:date="2024-09-26T10:38:00Z">
        <w:r w:rsidRPr="00515AC8" w:rsidDel="00FC5DAD">
          <w:delText xml:space="preserve"> are </w:delText>
        </w:r>
      </w:del>
      <w:r w:rsidRPr="00515AC8">
        <w:t>a</w:t>
      </w:r>
      <w:ins w:id="95" w:author="Binning Sandra Ann [6]" w:date="2024-09-26T10:38:00Z">
        <w:r w:rsidR="00FC5DAD">
          <w:t xml:space="preserve"> more</w:t>
        </w:r>
      </w:ins>
      <w:del w:id="96" w:author="Binning Sandra Ann [6]" w:date="2024-09-26T10:38:00Z">
        <w:r w:rsidRPr="00515AC8" w:rsidDel="00FC5DAD">
          <w:delText>n</w:delText>
        </w:r>
      </w:del>
      <w:r w:rsidRPr="00515AC8">
        <w:t xml:space="preserve"> appropriate metric to study community-level sources of variation in disease dynamics. </w:t>
      </w:r>
    </w:p>
    <w:p w14:paraId="152A31CB" w14:textId="0D5F5836" w:rsidR="00986A8F" w:rsidRPr="007C3B74" w:rsidRDefault="00986A8F" w:rsidP="008A3791">
      <w:pPr>
        <w:pStyle w:val="Paragraphe"/>
        <w:jc w:val="left"/>
      </w:pPr>
      <w:r w:rsidRPr="007C3B74">
        <w:t>We described the black spot prevalence patterns across multiple scales (landscape, lake and site</w:t>
      </w:r>
      <w:r w:rsidR="002D7E12">
        <w:t>; with each scale</w:t>
      </w:r>
      <w:r w:rsidR="005E0386">
        <w:t xml:space="preserve"> pooling all </w:t>
      </w:r>
      <w:r w:rsidR="00641822">
        <w:t xml:space="preserve">fishes sampled at the </w:t>
      </w:r>
      <w:r w:rsidR="005E0386">
        <w:t>corresponding</w:t>
      </w:r>
      <w:r w:rsidR="004546AF">
        <w:t xml:space="preserve"> scale</w:t>
      </w:r>
      <w:r w:rsidRPr="007C3B74">
        <w:t>).</w:t>
      </w:r>
      <w:r w:rsidR="002D7E12">
        <w:t xml:space="preserve"> </w:t>
      </w:r>
      <w:r w:rsidRPr="007C3B74">
        <w:t xml:space="preserve">All data </w:t>
      </w:r>
      <w:r w:rsidRPr="007C3B74">
        <w:lastRenderedPageBreak/>
        <w:t xml:space="preserve">manipulations and analyses were conducted using R (version 4.2.3). Lake Tracy was excluded from the lake-scale analysis because of low fish abundance data obtained </w:t>
      </w:r>
      <w:r w:rsidR="00AF06B7" w:rsidRPr="00515AC8">
        <w:t>across all</w:t>
      </w:r>
      <w:r w:rsidRPr="007C3B74">
        <w:t xml:space="preserve"> fishing methods (N = 1 individual sampled). Prevalence distributions were compared between methods using a Kruskal-Wallis rank sum test and Dunn test with a </w:t>
      </w:r>
      <w:proofErr w:type="spellStart"/>
      <w:r w:rsidRPr="007C3B74">
        <w:t>Benjamini</w:t>
      </w:r>
      <w:proofErr w:type="spellEnd"/>
      <w:r w:rsidRPr="007C3B74">
        <w:t xml:space="preserve">-Hochberg correction </w:t>
      </w:r>
      <w:r w:rsidRPr="007C3B74">
        <w:fldChar w:fldCharType="begin"/>
      </w:r>
      <w:r w:rsidR="00183A73">
        <w:instrText xml:space="preserve"> ADDIN ZOTERO_ITEM CSL_CITATION {"citationID":"OtP9VgEr","properties":{"formattedCitation":"(Dinno 2017)","plainCitation":"(Dinno 2017)","noteIndex":0},"citationItems":[{"id":11320,"uris":["http://zotero.org/groups/2585270/items/ASVZ7UUD"],"itemData":{"id":11320,"type":"software","abstract":"Computes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ranks.","license":"GPL-2","source":"R-Packages","title":"dunn.test: Dunn's Test of Multiple Comparisons Using Rank Sums","title-short":"dunn.test","URL":"https://cran.r-project.org/web/packages/dunn.test/index.html","version":"1.3.5","author":[{"family":"Dinno","</w:instrText>
      </w:r>
      <w:r w:rsidR="00183A73">
        <w:lastRenderedPageBreak/>
        <w:instrText xml:space="preserve">given":"Alexis"}],"accessed":{"date-parts":[["2024",4,5]]},"issued":{"date-parts":[["2017",10,27]]}}}],"schema":"https://github.com/citation-style-language/schema/raw/master/csl-citation.json"} </w:instrText>
      </w:r>
      <w:r w:rsidRPr="007C3B74">
        <w:fldChar w:fldCharType="separate"/>
      </w:r>
      <w:r w:rsidR="004D3456">
        <w:t>(Dinno 2017)</w:t>
      </w:r>
      <w:r w:rsidRPr="007C3B74">
        <w:fldChar w:fldCharType="end"/>
      </w:r>
      <w:r w:rsidRPr="007C3B74">
        <w:t>.</w:t>
      </w:r>
      <w:r w:rsidR="00635B02">
        <w:t xml:space="preserve"> Community metrics (species richness, evenness and Gini-Simpson’s diversity) were calculated with</w:t>
      </w:r>
      <w:ins w:id="97" w:author="Binning Sandra Ann [6]" w:date="2024-09-26T10:39:00Z">
        <w:r w:rsidR="00FC5DAD">
          <w:t xml:space="preserve"> the</w:t>
        </w:r>
      </w:ins>
      <w:r w:rsidR="00635B02">
        <w:t xml:space="preserve"> </w:t>
      </w:r>
      <w:r w:rsidR="00635B02">
        <w:rPr>
          <w:i/>
          <w:iCs/>
        </w:rPr>
        <w:t>vegan</w:t>
      </w:r>
      <w:r w:rsidR="00635B02">
        <w:t xml:space="preserve"> package </w:t>
      </w:r>
      <w:r w:rsidR="00635B02">
        <w:fldChar w:fldCharType="begin"/>
      </w:r>
      <w:r w:rsidR="00183A73">
        <w:instrText xml:space="preserve"> ADDIN ZOTERO_ITEM CSL_CITATION {"citationID":"u1u5ysBe","properties":{"formattedCitation":"(Oksanen et al. 2024)","plainCitation":"(Oksanen et al. 2024)","noteIndex":0},"citationItems":[{"id":12028,"uris":["http://zotero.org/groups/2585270/items/6TX83VXI"],"itemData":{"id":12028,"type":"software","abstract":"Ordination methods, diversity analysis and other functions for community and vegetation ecologists.","license":"GPL-2","source":"R-Packages","title":"vegan: Community Ecology Package","title-short":"vegan","URL":"https://cran.r-project.org/web/packages/vegan/index.html","version":"2.6-8","author":[{"family":"Oksanen","given":"Jari"},{"family":"Simpson","given":"Gavin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w:instrText>
      </w:r>
      <w:r w:rsidR="00183A73">
        <w:lastRenderedPageBreak/>
        <w:instrText xml:space="preserve">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Ter"},{"family":"Weedon","given":"James"}],"accessed":{"date-parts":[["2024",9,17]]},"issued":{"date-parts":[["2024",8,28]]}}}],"schema":"https://github.com/citation-style-language/schema/raw/master/csl-citation.json"} </w:instrText>
      </w:r>
      <w:r w:rsidR="00635B02">
        <w:fldChar w:fldCharType="separate"/>
      </w:r>
      <w:r w:rsidR="004D3456">
        <w:rPr>
          <w:noProof/>
        </w:rPr>
        <w:t>(Oksanen et al. 2024)</w:t>
      </w:r>
      <w:r w:rsidR="00635B02">
        <w:fldChar w:fldCharType="end"/>
      </w:r>
      <w:r w:rsidR="00635B02">
        <w:t>.</w:t>
      </w:r>
    </w:p>
    <w:p w14:paraId="0EC4F165" w14:textId="2CF285BE" w:rsidR="00986A8F" w:rsidRPr="007C3B74" w:rsidRDefault="00986A8F" w:rsidP="008A3791">
      <w:pPr>
        <w:pStyle w:val="Paragraphe"/>
        <w:jc w:val="left"/>
      </w:pPr>
      <w:r w:rsidRPr="007C3B74">
        <w:t xml:space="preserve">For the landscape-scale analysis, we looked at the effect of the sampling design (here sampling method and sampling effort) on the estimation of landscape fish infection prevalence. </w:t>
      </w:r>
      <w:r w:rsidR="00AF06B7" w:rsidRPr="00515AC8">
        <w:t xml:space="preserve">The sampling effort </w:t>
      </w:r>
      <w:r w:rsidR="004546AF">
        <w:t xml:space="preserve">(i.e., sampling attempt; either one minnow trap pulled out, one seine stroke or one snorkeling transect) </w:t>
      </w:r>
      <w:r w:rsidR="00AF06B7" w:rsidRPr="00515AC8">
        <w:t xml:space="preserve">associated prevalence was calculated as the number of infected individuals divided by the total number of individuals regardless of the origin lake. </w:t>
      </w:r>
      <w:r w:rsidRPr="007C3B74">
        <w:t>We used a resampling approach on the data from the different sampling methods (minnow trap, seine net, transect, and all methods combined) to investigate how the infection prevalence change</w:t>
      </w:r>
      <w:r w:rsidR="00A33DAC">
        <w:t>s</w:t>
      </w:r>
      <w:r w:rsidRPr="007C3B74">
        <w:t xml:space="preserve"> along a gradient of increasing sampling effort</w:t>
      </w:r>
      <w:r w:rsidR="00D2539A">
        <w:t xml:space="preserve"> (N)</w:t>
      </w:r>
      <w:r w:rsidRPr="007C3B74">
        <w:t xml:space="preserve">. For each sampling method, we randomly selected N </w:t>
      </w:r>
      <w:r w:rsidR="00D2539A">
        <w:t xml:space="preserve">sampling effort </w:t>
      </w:r>
      <w:r w:rsidRPr="007C3B74">
        <w:t>from our data to estimate the landscape prevalence</w:t>
      </w:r>
      <w:r w:rsidR="00A33DAC">
        <w:t xml:space="preserve"> (here resampled landscape prevalence)</w:t>
      </w:r>
      <w:r w:rsidR="00AB5E20" w:rsidRPr="00515AC8">
        <w:t>. W</w:t>
      </w:r>
      <w:r w:rsidRPr="007C3B74">
        <w:t>e used a weighted mean to estimate the landscape prevalence across samples to avoid the effect of different fish abundance</w:t>
      </w:r>
      <w:r w:rsidR="00AB5E20" w:rsidRPr="00515AC8">
        <w:t>s</w:t>
      </w:r>
      <w:r w:rsidRPr="007C3B74">
        <w:t xml:space="preserve"> in samples. The operation was repeated 999 times for a sampling gradient N from 1 to 35 samples. We set the largest sampling effort at 35 because </w:t>
      </w:r>
      <w:r w:rsidRPr="007C3B74">
        <w:lastRenderedPageBreak/>
        <w:t xml:space="preserve">we had </w:t>
      </w:r>
      <w:r w:rsidR="00AB5E20" w:rsidRPr="00515AC8">
        <w:t xml:space="preserve">a total of </w:t>
      </w:r>
      <w:r w:rsidRPr="007C3B74">
        <w:t xml:space="preserve">39 transect samples across all lakes, and we did not want to resample the entire data set. A local regression (loess) was then fitted to the landscape estimates generated by our simulation </w:t>
      </w:r>
      <w:r w:rsidR="00D2539A">
        <w:t>at</w:t>
      </w:r>
      <w:r w:rsidRPr="007C3B74">
        <w:t xml:space="preserve"> each</w:t>
      </w:r>
      <w:r w:rsidR="00D2539A">
        <w:t xml:space="preserve"> N value,</w:t>
      </w:r>
      <w:r w:rsidRPr="007C3B74">
        <w:t xml:space="preserve"> for visualization of the trend of mean </w:t>
      </w:r>
      <w:r w:rsidR="00A33DAC">
        <w:t>resampled</w:t>
      </w:r>
      <w:r w:rsidRPr="007C3B74">
        <w:t xml:space="preserve"> prevalence. We then compared for each method the observed </w:t>
      </w:r>
      <w:r w:rsidR="00AE7DF0">
        <w:t xml:space="preserve">landscape </w:t>
      </w:r>
      <w:r w:rsidRPr="007C3B74">
        <w:t>prevalence (</w:t>
      </w:r>
      <w:r w:rsidR="00D2539A">
        <w:t>estimated with all sampled fish</w:t>
      </w:r>
      <w:r w:rsidR="00AE7DF0">
        <w:t xml:space="preserve"> in the landscape</w:t>
      </w:r>
      <w:r w:rsidRPr="007C3B74">
        <w:t xml:space="preserve">) with resampled landscape prevalence at N = 5, 10, 15, 20, 25, 30 and 35 to see when accurate prevalence (i.e., when resampled preference is not different from observed </w:t>
      </w:r>
      <w:r w:rsidR="00A33DAC">
        <w:t xml:space="preserve">landscape </w:t>
      </w:r>
      <w:r w:rsidRPr="007C3B74">
        <w:t>prevalence) is reached.</w:t>
      </w:r>
    </w:p>
    <w:p w14:paraId="346D6F75" w14:textId="53CC7F9F" w:rsidR="00986A8F" w:rsidRPr="007C3B74" w:rsidRDefault="00986A8F" w:rsidP="008A3791">
      <w:pPr>
        <w:pStyle w:val="Paragraphe"/>
        <w:jc w:val="left"/>
      </w:pPr>
      <w:r w:rsidRPr="007C3B74">
        <w:t xml:space="preserve">For the lake-scale analysis, we examined the frequency distribution of the fish </w:t>
      </w:r>
      <w:r w:rsidR="00A33DAC">
        <w:t>community i</w:t>
      </w:r>
      <w:r w:rsidRPr="007C3B74">
        <w:t xml:space="preserve">nfection prevalence according to the sampling method. The </w:t>
      </w:r>
      <w:r w:rsidR="00A33DAC">
        <w:t xml:space="preserve">lake </w:t>
      </w:r>
      <w:r w:rsidRPr="007C3B74">
        <w:t>infection prevalence was previously calculated for each lake</w:t>
      </w:r>
      <w:r w:rsidR="000E51DE">
        <w:t xml:space="preserve"> (i.e., all infected fishes divided by all sampled hosts within each lake)</w:t>
      </w:r>
      <w:r w:rsidRPr="007C3B74">
        <w:t xml:space="preserve">, and visualization was made with histograms set at six bins to avoid gaps. The distributions were then compared with the maps of the study area showing prevalence gradient in order to look for </w:t>
      </w:r>
      <w:r w:rsidR="004E292B" w:rsidRPr="007C3B74">
        <w:t>spatial patterns (e.g., aggregation of infection hotspots/</w:t>
      </w:r>
      <w:proofErr w:type="spellStart"/>
      <w:r w:rsidR="004E292B" w:rsidRPr="007C3B74">
        <w:t>coldspots</w:t>
      </w:r>
      <w:proofErr w:type="spellEnd"/>
      <w:r w:rsidR="004E292B" w:rsidRPr="007C3B74">
        <w:t>, hydrological connectivity displaying prevalence gradients)</w:t>
      </w:r>
      <w:r w:rsidRPr="007C3B74">
        <w:t>.</w:t>
      </w:r>
    </w:p>
    <w:p w14:paraId="6559A515" w14:textId="21B489C2" w:rsidR="00986A8F" w:rsidRPr="00635B02" w:rsidRDefault="00986A8F" w:rsidP="008A3791">
      <w:pPr>
        <w:pStyle w:val="Paragraphe"/>
        <w:jc w:val="left"/>
      </w:pPr>
      <w:r w:rsidRPr="007C3B74">
        <w:t xml:space="preserve">For the site-scale analysis, we modeled the relationships between environmental drivers and the community infection prevalence </w:t>
      </w:r>
      <w:r w:rsidR="001D7DEC" w:rsidRPr="00515AC8">
        <w:t>at the</w:t>
      </w:r>
      <w:r w:rsidRPr="007C3B74">
        <w:t xml:space="preserve"> transect level</w:t>
      </w:r>
      <w:r w:rsidR="00A33DAC">
        <w:t xml:space="preserve"> (site </w:t>
      </w:r>
      <w:del w:id="98" w:author="Binning Sandra Ann [6]" w:date="2024-09-26T10:50:00Z">
        <w:r w:rsidR="00081DBA" w:rsidDel="004475C3">
          <w:delText>infecrion</w:delText>
        </w:r>
      </w:del>
      <w:ins w:id="99" w:author="Binning Sandra Ann [6]" w:date="2024-09-26T10:50:00Z">
        <w:r w:rsidR="004475C3">
          <w:t>infection</w:t>
        </w:r>
      </w:ins>
      <w:r w:rsidR="00081DBA">
        <w:t xml:space="preserve"> </w:t>
      </w:r>
      <w:r w:rsidR="00A33DAC">
        <w:t>prevalence)</w:t>
      </w:r>
      <w:r w:rsidRPr="007C3B74">
        <w:t xml:space="preserve">. We used the data from the transect method because it is the only method that allows an accurate association of infection prevalence with all </w:t>
      </w:r>
      <w:r w:rsidR="00734D46">
        <w:t xml:space="preserve">selected </w:t>
      </w:r>
      <w:r w:rsidRPr="007C3B74">
        <w:t>environmental variables</w:t>
      </w:r>
      <w:r w:rsidR="00734D46">
        <w:t xml:space="preserve">, </w:t>
      </w:r>
      <w:r w:rsidRPr="007C3B74">
        <w:t xml:space="preserve">thus can best reveal the key drivers of infection prevalence. Prior to analysis, we explored the data for outliers in both the response and explanatory variables, for collinearity between explanatory variables, and for non-linearity in the relationships between the response and the explanatory variables following recommendations by </w:t>
      </w:r>
      <w:r w:rsidRPr="007C3B74">
        <w:fldChar w:fldCharType="begin"/>
      </w:r>
      <w:r w:rsidR="00635B02">
        <w:instrText xml:space="preserve"> ADDIN ZOTERO_ITEM CSL_CITATION {"citationID":"SbHmwghM","properties":{"formattedCitation":"(Zuur et al., </w:instrText>
      </w:r>
      <w:r w:rsidR="00635B02">
        <w:lastRenderedPageBreak/>
        <w:instrText xml:space="preserve">2009)","plainCitation":"(Zuur et al., 2009)","dontUpdate":true,"noteIndex":0},"citationItems":[{"id":8033,"uris":["http://zotero.org/groups/2585270/items/ZGJJRBU4"],"itemData":{"id":8033,"type":"book","collection-title":"Statistics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Pr="007C3B74">
        <w:fldChar w:fldCharType="separate"/>
      </w:r>
      <w:r w:rsidRPr="007C3B74">
        <w:t>Zuur et al. (2009)</w:t>
      </w:r>
      <w:r w:rsidRPr="007C3B74">
        <w:fldChar w:fldCharType="end"/>
      </w:r>
      <w:r w:rsidRPr="007C3B74">
        <w:t xml:space="preserve">. Since our data showed some non-linear patterns, we applied generalized additive models in a mixed-model framework (GAMMs) using the </w:t>
      </w:r>
      <w:proofErr w:type="spellStart"/>
      <w:r w:rsidRPr="007C3B74">
        <w:rPr>
          <w:i/>
          <w:iCs/>
        </w:rPr>
        <w:t>mgcv</w:t>
      </w:r>
      <w:proofErr w:type="spellEnd"/>
      <w:r w:rsidRPr="007C3B74">
        <w:t xml:space="preserve"> package </w:t>
      </w:r>
      <w:r w:rsidRPr="007C3B74">
        <w:fldChar w:fldCharType="begin"/>
      </w:r>
      <w:r w:rsidR="00183A73">
        <w:instrText xml:space="preserve"> ADDIN ZOTERO_ITEM CSL_CITATION {"citationID":"TWCfjMnc","properties":{"formattedCitation":"(Wood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w:instrText>
      </w:r>
      <w:r w:rsidR="00183A73">
        <w:lastRenderedPageBreak/>
        <w:instrText xml:space="preserve">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Pr="007C3B74">
        <w:fldChar w:fldCharType="separate"/>
      </w:r>
      <w:r w:rsidR="004D3456">
        <w:t>(Wood 2017)</w:t>
      </w:r>
      <w:r w:rsidRPr="007C3B74">
        <w:fldChar w:fldCharType="end"/>
      </w:r>
      <w:r w:rsidRPr="007C3B74">
        <w:t xml:space="preserve">. We modeled one environmental variable at a time using a cubic spline (smooth function) and </w:t>
      </w:r>
      <w:r w:rsidR="00734D46">
        <w:t xml:space="preserve">used the lake variable as </w:t>
      </w:r>
      <w:r w:rsidRPr="007C3B74">
        <w:t>a random effect</w:t>
      </w:r>
      <w:r w:rsidR="00734D46" w:rsidRPr="00734D46">
        <w:rPr>
          <w:rStyle w:val="Marquedecommentaire"/>
        </w:rPr>
        <w:t xml:space="preserve"> </w:t>
      </w:r>
      <w:r w:rsidRPr="007C3B74">
        <w:t>to account for spatial clustering of sites from the same lake. Maximum likelihood method (method = “ML”) was used for estimating penalties. We used a quasi-binomial family distribution because our response variable (</w:t>
      </w:r>
      <w:r w:rsidR="00081DBA">
        <w:t xml:space="preserve">site </w:t>
      </w:r>
      <w:r w:rsidRPr="007C3B74">
        <w:t>infection prevalence) is a proportion constrained between 0 and 1 and</w:t>
      </w:r>
      <w:del w:id="100" w:author="Binning Sandra Ann [6]" w:date="2024-09-26T10:51:00Z">
        <w:r w:rsidRPr="007C3B74" w:rsidDel="00241FD5">
          <w:delText>,</w:delText>
        </w:r>
      </w:del>
      <w:r w:rsidRPr="007C3B74">
        <w:t xml:space="preserve"> to account for overdispersion in the data. The optimal amount of smoothing (</w:t>
      </w:r>
      <w:r w:rsidRPr="007C3B74">
        <w:sym w:font="Symbol" w:char="F06C"/>
      </w:r>
      <w:r w:rsidRPr="007C3B74">
        <w:t xml:space="preserve">) and the number basis functions were internally determined by the modeling function from the </w:t>
      </w:r>
      <w:proofErr w:type="spellStart"/>
      <w:r w:rsidRPr="007C3B74">
        <w:rPr>
          <w:i/>
          <w:iCs/>
        </w:rPr>
        <w:t>mgcv</w:t>
      </w:r>
      <w:proofErr w:type="spellEnd"/>
      <w:r w:rsidRPr="007C3B74">
        <w:t xml:space="preserve"> package </w:t>
      </w:r>
      <w:r w:rsidRPr="007C3B74">
        <w:fldChar w:fldCharType="begin"/>
      </w:r>
      <w:r w:rsidR="00183A73">
        <w:instrText xml:space="preserve"> ADDIN ZOTERO_ITEM CSL_CITATION {"citationID":"9Gdf9Jb7","properties":{"formattedCitation":"(Wood 2017)","plainCitation":"(Wood </w:instrText>
      </w:r>
      <w:r w:rsidR="00183A73">
        <w:lastRenderedPageBreak/>
        <w:instrText xml:space="preserve">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Pr="007C3B74">
        <w:fldChar w:fldCharType="separate"/>
      </w:r>
      <w:r w:rsidR="004D3456">
        <w:t>(Wood 2017)</w:t>
      </w:r>
      <w:r w:rsidRPr="007C3B74">
        <w:fldChar w:fldCharType="end"/>
      </w:r>
      <w:r w:rsidRPr="007C3B74">
        <w:t>. The deviance explained (D</w:t>
      </w:r>
      <w:r w:rsidRPr="007C3B74">
        <w:rPr>
          <w:vertAlign w:val="superscript"/>
        </w:rPr>
        <w:t>2</w:t>
      </w:r>
      <w:r w:rsidRPr="007C3B74">
        <w:t xml:space="preserve">) was used as a measure of model fit. The model validations were conducted with </w:t>
      </w:r>
      <w:r w:rsidRPr="007C3B74">
        <w:rPr>
          <w:i/>
          <w:iCs/>
        </w:rPr>
        <w:t>gratia</w:t>
      </w:r>
      <w:r w:rsidRPr="007C3B74">
        <w:t xml:space="preserve"> package </w:t>
      </w:r>
      <w:r w:rsidRPr="007C3B74">
        <w:fldChar w:fldCharType="begin"/>
      </w:r>
      <w:r w:rsidR="00183A73">
        <w:instrText xml:space="preserve"> ADDIN ZOTERO_ITEM CSL_CITATION {"citationID":"Lw6oa9Y7","properties":{"formattedCitation":"(Simpson 2023)","plainCitation":"(Simpson </w:instrText>
      </w:r>
      <w:r w:rsidR="00183A73">
        <w:lastRenderedPageBreak/>
        <w:instrText xml:space="preserve">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Pr="007C3B74">
        <w:fldChar w:fldCharType="separate"/>
      </w:r>
      <w:r w:rsidR="004D3456">
        <w:t>(Simpson 2023)</w:t>
      </w:r>
      <w:r w:rsidRPr="007C3B74">
        <w:fldChar w:fldCharType="end"/>
      </w:r>
      <w:r w:rsidRPr="007C3B74">
        <w:t xml:space="preserve"> and visualization of partial effects was made with </w:t>
      </w:r>
      <w:r w:rsidRPr="007C3B74">
        <w:rPr>
          <w:i/>
          <w:iCs/>
        </w:rPr>
        <w:t>gratia</w:t>
      </w:r>
      <w:r w:rsidRPr="007C3B74">
        <w:t xml:space="preserve"> </w:t>
      </w:r>
      <w:r w:rsidRPr="007C3B74">
        <w:fldChar w:fldCharType="begin"/>
      </w:r>
      <w:r w:rsidR="00183A73">
        <w:instrText xml:space="preserve"> ADDIN ZOTERO_ITEM CSL_CITATION {"citationID":"rL8VTfgI","properties":{"formattedCitation":"(Simpson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Pr="007C3B74">
        <w:fldChar w:fldCharType="separate"/>
      </w:r>
      <w:r w:rsidR="004D3456">
        <w:t>(Simpson 2023)</w:t>
      </w:r>
      <w:r w:rsidRPr="007C3B74">
        <w:fldChar w:fldCharType="end"/>
      </w:r>
      <w:r w:rsidRPr="007C3B74">
        <w:t xml:space="preserve"> and </w:t>
      </w:r>
      <w:r w:rsidRPr="007C3B74">
        <w:rPr>
          <w:i/>
          <w:iCs/>
        </w:rPr>
        <w:t xml:space="preserve">ggplot2 </w:t>
      </w:r>
      <w:r w:rsidRPr="007C3B74">
        <w:fldChar w:fldCharType="begin"/>
      </w:r>
      <w:r w:rsidR="00183A73">
        <w:instrText xml:space="preserve"> ADDIN ZOTERO_ITEM CSL_CITATION {"citationID":"usIJfoKr","properties":{"formattedCitation":"(Wickham 2016)","plainCitation":"(Wickham 2016)","noteIndex":0},"citationItems":[{"id":8043,"uris":["http://zotero.org/groups/2585270/items/NCDVWD4Y"],"itemData":{"id":8043,"type":"software","publisher":"Springer-Verlag New York","title":"ggplot2: Elegant Graphics for Data Analysis.","author":[{"family":"Wickham","given":"H."}],"issued":{"date-</w:instrText>
      </w:r>
      <w:r w:rsidR="00183A73">
        <w:lastRenderedPageBreak/>
        <w:instrText xml:space="preserve">parts":[["2016"]]}}}],"schema":"https://github.com/citation-style-language/schema/raw/master/csl-citation.json"} </w:instrText>
      </w:r>
      <w:r w:rsidRPr="007C3B74">
        <w:fldChar w:fldCharType="separate"/>
      </w:r>
      <w:r w:rsidR="004D3456">
        <w:t>(Wickham 2016)</w:t>
      </w:r>
      <w:r w:rsidRPr="007C3B74">
        <w:fldChar w:fldCharType="end"/>
      </w:r>
      <w:r w:rsidRPr="007C3B74">
        <w:t xml:space="preserve"> packages.</w:t>
      </w:r>
    </w:p>
    <w:p w14:paraId="3B1EFEB4" w14:textId="50ECBDC4" w:rsidR="00986A8F" w:rsidRPr="007C3B74" w:rsidRDefault="002353C9" w:rsidP="008A3791">
      <w:pPr>
        <w:pStyle w:val="Titre2"/>
        <w:jc w:val="left"/>
      </w:pPr>
      <w:r>
        <w:t>RESULTS</w:t>
      </w:r>
    </w:p>
    <w:p w14:paraId="32728A52" w14:textId="40537087" w:rsidR="00986A8F" w:rsidRPr="00717E05" w:rsidRDefault="00986A8F" w:rsidP="008A3791">
      <w:pPr>
        <w:pStyle w:val="Paragraphe"/>
        <w:jc w:val="left"/>
      </w:pPr>
      <w:r w:rsidRPr="007C3B74">
        <w:t>We recorded a total of 11 297 individual fishes belonging to 15 species and 8 families</w:t>
      </w:r>
      <w:r w:rsidR="00F41C19" w:rsidRPr="00515AC8">
        <w:t xml:space="preserve"> in the sampled lakes</w:t>
      </w:r>
      <w:r w:rsidRPr="00717E05">
        <w:t xml:space="preserve"> (Table S4). The minnow traps caught 1906 individuals from 10 species while seine nets caught 2427 individuals from 14 species. 6964 individuals belonging to four species and one separate family </w:t>
      </w:r>
      <w:r w:rsidR="00BF3A2F">
        <w:t xml:space="preserve">(cyprinids) </w:t>
      </w:r>
      <w:r w:rsidRPr="00717E05">
        <w:t xml:space="preserve">were observed in the snorkeling transects. The mean </w:t>
      </w:r>
      <w:commentRangeStart w:id="101"/>
      <w:r w:rsidRPr="00717E05">
        <w:t>length</w:t>
      </w:r>
      <w:commentRangeEnd w:id="101"/>
      <w:r w:rsidR="00241FD5">
        <w:rPr>
          <w:rStyle w:val="Marquedecommentaire"/>
          <w:rFonts w:cs="Times New Roman (Corps CS)"/>
          <w:color w:val="auto"/>
          <w:lang w:val="fr-CA"/>
        </w:rPr>
        <w:commentReference w:id="101"/>
      </w:r>
      <w:r w:rsidRPr="00717E05">
        <w:t xml:space="preserve"> </w:t>
      </w:r>
      <w:r w:rsidR="00F41C19" w:rsidRPr="00515AC8">
        <w:t>of fish sampled</w:t>
      </w:r>
      <w:r w:rsidRPr="00717E05">
        <w:t xml:space="preserve"> </w:t>
      </w:r>
      <w:r w:rsidR="00F41C19" w:rsidRPr="00515AC8">
        <w:t>with our</w:t>
      </w:r>
      <w:r w:rsidR="00F41C19" w:rsidRPr="00717E05">
        <w:t xml:space="preserve"> </w:t>
      </w:r>
      <w:r w:rsidRPr="00717E05">
        <w:t xml:space="preserve">fishing methods was </w:t>
      </w:r>
      <w:r w:rsidR="00BF3A2F">
        <w:t>6</w:t>
      </w:r>
      <w:r w:rsidRPr="00717E05">
        <w:t xml:space="preserve"> </w:t>
      </w:r>
      <w:r w:rsidRPr="00717E05">
        <w:sym w:font="Symbol" w:char="F0B1"/>
      </w:r>
      <w:r w:rsidRPr="00717E05">
        <w:t xml:space="preserve"> </w:t>
      </w:r>
      <w:r w:rsidR="00BF3A2F">
        <w:t>3</w:t>
      </w:r>
      <w:r w:rsidRPr="00717E05">
        <w:t xml:space="preserve"> cm (mean length </w:t>
      </w:r>
      <w:r w:rsidRPr="00717E05">
        <w:sym w:font="Symbol" w:char="F0B1"/>
      </w:r>
      <w:r w:rsidRPr="00717E05">
        <w:t xml:space="preserve"> SD; N = 4333, Table S5</w:t>
      </w:r>
      <w:r w:rsidR="00F41C19" w:rsidRPr="00515AC8">
        <w:t>;</w:t>
      </w:r>
      <w:r w:rsidRPr="00717E05">
        <w:t xml:space="preserve"> Table S6</w:t>
      </w:r>
      <w:r w:rsidR="00F41C19" w:rsidRPr="00515AC8">
        <w:t>)</w:t>
      </w:r>
      <w:r w:rsidRPr="00717E05">
        <w:t>.</w:t>
      </w:r>
    </w:p>
    <w:p w14:paraId="6F313478" w14:textId="1AE09BF2" w:rsidR="00986A8F" w:rsidRPr="00717E05" w:rsidRDefault="00986A8F" w:rsidP="008A3791">
      <w:pPr>
        <w:pStyle w:val="Paragraphe"/>
        <w:jc w:val="left"/>
      </w:pPr>
      <w:r w:rsidRPr="00717E05">
        <w:t xml:space="preserve">Scientific literature supports black spot disease susceptibility in all fish species sampled except for </w:t>
      </w:r>
      <w:r w:rsidRPr="00717E05">
        <w:rPr>
          <w:i/>
          <w:iCs/>
        </w:rPr>
        <w:t>Ameiurus nebulosus</w:t>
      </w:r>
      <w:r w:rsidRPr="00717E05">
        <w:t xml:space="preserve"> and </w:t>
      </w:r>
      <w:r w:rsidRPr="00717E05">
        <w:rPr>
          <w:i/>
          <w:iCs/>
        </w:rPr>
        <w:t>Esox masquinongy</w:t>
      </w:r>
      <w:r w:rsidRPr="00717E05">
        <w:t xml:space="preserve"> (see Table S7). </w:t>
      </w:r>
      <w:r w:rsidR="00F41C19" w:rsidRPr="00515AC8">
        <w:t xml:space="preserve">Consequently, </w:t>
      </w:r>
      <w:r w:rsidR="00597E75">
        <w:t xml:space="preserve">both species </w:t>
      </w:r>
      <w:r w:rsidR="00F41C19" w:rsidRPr="00515AC8">
        <w:rPr>
          <w:iCs/>
        </w:rPr>
        <w:t xml:space="preserve">were excluded from </w:t>
      </w:r>
      <w:r w:rsidR="00081DBA">
        <w:rPr>
          <w:iCs/>
        </w:rPr>
        <w:t xml:space="preserve">all </w:t>
      </w:r>
      <w:r w:rsidR="00F41C19" w:rsidRPr="00515AC8">
        <w:rPr>
          <w:iCs/>
        </w:rPr>
        <w:t>prevalence estimation</w:t>
      </w:r>
      <w:r w:rsidR="00081DBA">
        <w:rPr>
          <w:iCs/>
        </w:rPr>
        <w:t>s</w:t>
      </w:r>
      <w:r w:rsidR="00F41C19" w:rsidRPr="00515AC8">
        <w:rPr>
          <w:iCs/>
        </w:rPr>
        <w:t xml:space="preserve"> as there </w:t>
      </w:r>
      <w:r w:rsidR="00081DBA">
        <w:rPr>
          <w:iCs/>
        </w:rPr>
        <w:t>are</w:t>
      </w:r>
      <w:r w:rsidR="00F41C19" w:rsidRPr="00515AC8">
        <w:rPr>
          <w:iCs/>
        </w:rPr>
        <w:t xml:space="preserve"> no evidence they can host these trematodes. O</w:t>
      </w:r>
      <w:r w:rsidRPr="00717E05">
        <w:t xml:space="preserve">ur field </w:t>
      </w:r>
      <w:r w:rsidR="00F41C19" w:rsidRPr="00515AC8">
        <w:t>sampling</w:t>
      </w:r>
      <w:r w:rsidR="00F41C19" w:rsidRPr="00717E05">
        <w:t xml:space="preserve"> </w:t>
      </w:r>
      <w:r w:rsidRPr="00717E05">
        <w:t xml:space="preserve">found evidence of black spot infection in </w:t>
      </w:r>
      <w:r w:rsidR="00F41C19" w:rsidRPr="00515AC8">
        <w:t xml:space="preserve">6 species: </w:t>
      </w:r>
      <w:r w:rsidRPr="00717E05">
        <w:t>pumpkinseed sunfish (</w:t>
      </w:r>
      <w:r w:rsidRPr="00717E05">
        <w:rPr>
          <w:i/>
          <w:iCs/>
        </w:rPr>
        <w:t>Lepomis gibbosus</w:t>
      </w:r>
      <w:r w:rsidRPr="00717E05">
        <w:t>), rock bass (</w:t>
      </w:r>
      <w:commentRangeStart w:id="102"/>
      <w:r w:rsidRPr="00717E05">
        <w:rPr>
          <w:i/>
          <w:iCs/>
        </w:rPr>
        <w:t>A</w:t>
      </w:r>
      <w:r w:rsidR="00597E75">
        <w:rPr>
          <w:i/>
          <w:iCs/>
        </w:rPr>
        <w:t>.</w:t>
      </w:r>
      <w:r w:rsidRPr="00717E05">
        <w:rPr>
          <w:i/>
          <w:iCs/>
        </w:rPr>
        <w:t xml:space="preserve"> </w:t>
      </w:r>
      <w:proofErr w:type="spellStart"/>
      <w:r w:rsidRPr="00717E05">
        <w:rPr>
          <w:i/>
          <w:iCs/>
        </w:rPr>
        <w:t>r</w:t>
      </w:r>
      <w:commentRangeEnd w:id="102"/>
      <w:r w:rsidR="00241FD5">
        <w:rPr>
          <w:rStyle w:val="Marquedecommentaire"/>
          <w:rFonts w:cs="Times New Roman (Corps CS)"/>
          <w:color w:val="auto"/>
          <w:lang w:val="fr-CA"/>
        </w:rPr>
        <w:commentReference w:id="102"/>
      </w:r>
      <w:r w:rsidRPr="00717E05">
        <w:rPr>
          <w:i/>
          <w:iCs/>
        </w:rPr>
        <w:t>upestris</w:t>
      </w:r>
      <w:proofErr w:type="spellEnd"/>
      <w:r w:rsidRPr="00717E05">
        <w:t>), yellow perch (</w:t>
      </w:r>
      <w:proofErr w:type="spellStart"/>
      <w:r w:rsidRPr="00717E05">
        <w:rPr>
          <w:i/>
          <w:iCs/>
        </w:rPr>
        <w:t>Perca</w:t>
      </w:r>
      <w:proofErr w:type="spellEnd"/>
      <w:r w:rsidRPr="00717E05">
        <w:rPr>
          <w:i/>
          <w:iCs/>
        </w:rPr>
        <w:t xml:space="preserve"> </w:t>
      </w:r>
      <w:proofErr w:type="spellStart"/>
      <w:r w:rsidRPr="00717E05">
        <w:rPr>
          <w:i/>
          <w:iCs/>
        </w:rPr>
        <w:t>flavescens</w:t>
      </w:r>
      <w:proofErr w:type="spellEnd"/>
      <w:r w:rsidRPr="00717E05">
        <w:t>), smallmouth bass (</w:t>
      </w:r>
      <w:r w:rsidRPr="00717E05">
        <w:rPr>
          <w:i/>
          <w:iCs/>
        </w:rPr>
        <w:t xml:space="preserve">Micropterus </w:t>
      </w:r>
      <w:proofErr w:type="spellStart"/>
      <w:r w:rsidRPr="00717E05">
        <w:rPr>
          <w:i/>
          <w:iCs/>
        </w:rPr>
        <w:t>dolomieu</w:t>
      </w:r>
      <w:proofErr w:type="spellEnd"/>
      <w:r w:rsidRPr="00717E05">
        <w:t>), creek chub (</w:t>
      </w:r>
      <w:proofErr w:type="spellStart"/>
      <w:r w:rsidRPr="00717E05">
        <w:rPr>
          <w:i/>
          <w:iCs/>
        </w:rPr>
        <w:t>Semotilus</w:t>
      </w:r>
      <w:proofErr w:type="spellEnd"/>
      <w:r w:rsidRPr="00717E05">
        <w:rPr>
          <w:i/>
          <w:iCs/>
        </w:rPr>
        <w:t xml:space="preserve"> </w:t>
      </w:r>
      <w:proofErr w:type="spellStart"/>
      <w:r w:rsidRPr="00717E05">
        <w:rPr>
          <w:i/>
          <w:iCs/>
        </w:rPr>
        <w:t>atromaculatus</w:t>
      </w:r>
      <w:proofErr w:type="spellEnd"/>
      <w:r w:rsidRPr="00717E05">
        <w:t>) and fathead minnow (</w:t>
      </w:r>
      <w:proofErr w:type="spellStart"/>
      <w:r w:rsidRPr="00717E05">
        <w:rPr>
          <w:i/>
          <w:iCs/>
        </w:rPr>
        <w:t>Pimephales</w:t>
      </w:r>
      <w:proofErr w:type="spellEnd"/>
      <w:r w:rsidRPr="00717E05">
        <w:rPr>
          <w:i/>
          <w:iCs/>
        </w:rPr>
        <w:t xml:space="preserve"> </w:t>
      </w:r>
      <w:proofErr w:type="spellStart"/>
      <w:r w:rsidRPr="00717E05">
        <w:rPr>
          <w:i/>
          <w:iCs/>
        </w:rPr>
        <w:t>promelas</w:t>
      </w:r>
      <w:proofErr w:type="spellEnd"/>
      <w:r w:rsidRPr="00717E05">
        <w:t xml:space="preserve">). </w:t>
      </w:r>
      <w:r w:rsidRPr="00A13ECA">
        <w:t>Details on infection prevalence of fish communities are presented for every sampling method in Table S8 (landscape-scale), Table S9 (lake-scale) and Table S10 (site-scale).</w:t>
      </w:r>
    </w:p>
    <w:p w14:paraId="4DB6C0C6" w14:textId="23E97E9B" w:rsidR="00986A8F" w:rsidRPr="00717E05" w:rsidRDefault="00986A8F" w:rsidP="008A3791">
      <w:pPr>
        <w:pStyle w:val="Titre3"/>
        <w:jc w:val="left"/>
      </w:pPr>
      <w:bookmarkStart w:id="103" w:name="_Toc163326223"/>
      <w:r w:rsidRPr="00717E05">
        <w:t>Landscape-scale</w:t>
      </w:r>
      <w:bookmarkEnd w:id="103"/>
    </w:p>
    <w:p w14:paraId="5797B087" w14:textId="76C6492F" w:rsidR="00986A8F" w:rsidRPr="0099283E" w:rsidRDefault="00986A8F" w:rsidP="0099283E">
      <w:pPr>
        <w:pStyle w:val="Paragraphe"/>
        <w:jc w:val="left"/>
        <w:rPr>
          <w:noProof/>
        </w:rPr>
      </w:pPr>
      <w:r w:rsidRPr="00717E05">
        <w:t xml:space="preserve">We used a resampling approach to compare how different sampling methods change the mean prevalence estimate through an increasing sampling effort across the landscape (Figure 3). </w:t>
      </w:r>
      <w:r w:rsidRPr="00717E05">
        <w:lastRenderedPageBreak/>
        <w:t xml:space="preserve">Accumulation curves built for each sampling method tended to overestimate the mean </w:t>
      </w:r>
      <w:r w:rsidR="009D0CFD">
        <w:t xml:space="preserve">resampled landscape </w:t>
      </w:r>
      <w:r w:rsidRPr="00717E05">
        <w:t>prevalence at low number</w:t>
      </w:r>
      <w:r w:rsidR="00F41C19" w:rsidRPr="00515AC8">
        <w:t>s</w:t>
      </w:r>
      <w:r w:rsidRPr="00717E05">
        <w:t xml:space="preserve"> of samples</w:t>
      </w:r>
      <w:r w:rsidR="00670224">
        <w:t xml:space="preserve"> (N &lt; 10)</w:t>
      </w:r>
      <w:r w:rsidRPr="00717E05">
        <w:t xml:space="preserve">. The estimate of resampled </w:t>
      </w:r>
      <w:r w:rsidR="009D0CFD">
        <w:t xml:space="preserve">landscape </w:t>
      </w:r>
      <w:r w:rsidRPr="00717E05">
        <w:t xml:space="preserve">prevalence differed </w:t>
      </w:r>
      <w:r w:rsidR="00F41C19" w:rsidRPr="00515AC8">
        <w:t>among</w:t>
      </w:r>
      <w:r w:rsidR="00F41C19" w:rsidRPr="00717E05">
        <w:t xml:space="preserve"> </w:t>
      </w:r>
      <w:r w:rsidRPr="00717E05">
        <w:t xml:space="preserve">the sampling methods (Kruskal-Wallis chi-squared = 1288, p-value = 0, Table S11), varying between 21% and 36% (Table S12). After 35 samples, the transect method generated the highest mean </w:t>
      </w:r>
      <w:r w:rsidR="009D0CFD">
        <w:t xml:space="preserve">resampled landscape </w:t>
      </w:r>
      <w:r w:rsidRPr="00717E05">
        <w:t xml:space="preserve">prevalence (36 %) followed by the methods combination (31 %), the minnow trap method (25 %) and the seine method (21 %). However, the minnow trap curve did not stabilize after the 35 random samples </w:t>
      </w:r>
      <w:r w:rsidR="00903EC9" w:rsidRPr="00903EC9">
        <w:t xml:space="preserve">with </w:t>
      </w:r>
      <w:r w:rsidR="00903EC9">
        <w:t xml:space="preserve">final </w:t>
      </w:r>
      <w:r w:rsidR="00903EC9" w:rsidRPr="00903EC9">
        <w:t>re</w:t>
      </w:r>
      <w:r w:rsidR="00903EC9">
        <w:t xml:space="preserve">sampled </w:t>
      </w:r>
      <w:r w:rsidR="009D0CFD">
        <w:t xml:space="preserve">landscape </w:t>
      </w:r>
      <w:r w:rsidR="00903EC9">
        <w:t xml:space="preserve">prevalence (N = 35) higher than observed </w:t>
      </w:r>
      <w:r w:rsidR="009D0CFD">
        <w:t xml:space="preserve">landscape </w:t>
      </w:r>
      <w:r w:rsidR="00903EC9">
        <w:t>prevalence</w:t>
      </w:r>
      <w:r w:rsidRPr="00717E05">
        <w:t xml:space="preserve"> (see Table S12). However, relatively few random samples are necessary to estimate a landscape prevalence for the transect method (approximately 10 samples) while a</w:t>
      </w:r>
      <w:r w:rsidR="00903EC9">
        <w:t xml:space="preserve"> stabilized </w:t>
      </w:r>
      <w:r w:rsidR="009D0CFD">
        <w:t xml:space="preserve">landscape </w:t>
      </w:r>
      <w:r w:rsidR="00903EC9">
        <w:t>prevalence value</w:t>
      </w:r>
      <w:r w:rsidRPr="00717E05">
        <w:t xml:space="preserve"> only occurs after 30 samples for the seine method. Even if the method combination curve (in gray) stabilizes around 20 samples, </w:t>
      </w:r>
      <w:r w:rsidR="00B5172A" w:rsidRPr="00515AC8">
        <w:t>there is</w:t>
      </w:r>
      <w:r w:rsidRPr="00717E05">
        <w:t xml:space="preserve"> variation around the curve because of the variability among the different methods used.</w:t>
      </w:r>
      <w:bookmarkStart w:id="104" w:name="_Toc163326224"/>
    </w:p>
    <w:p w14:paraId="715C1DC1" w14:textId="575D74DC" w:rsidR="00986A8F" w:rsidRPr="00717E05" w:rsidRDefault="00986A8F" w:rsidP="008A3791">
      <w:pPr>
        <w:pStyle w:val="Titre3"/>
        <w:jc w:val="left"/>
      </w:pPr>
      <w:r w:rsidRPr="00717E05">
        <w:t>Lake-scale</w:t>
      </w:r>
      <w:bookmarkEnd w:id="104"/>
    </w:p>
    <w:p w14:paraId="589E9005" w14:textId="340A6233" w:rsidR="00986A8F" w:rsidRPr="00717E05" w:rsidRDefault="00986A8F" w:rsidP="009E0237">
      <w:pPr>
        <w:pStyle w:val="Paragraphe"/>
        <w:jc w:val="left"/>
      </w:pPr>
      <w:r w:rsidRPr="00717E05">
        <w:t>We compared the frequency distribution of the lake’s prevalence for each sampling method to see how the landscape prevalence is distributed among lakes and in their geographic context to identify spatial patterns (</w:t>
      </w:r>
      <w:r w:rsidR="00B5172A" w:rsidRPr="00717E05">
        <w:t>Fig</w:t>
      </w:r>
      <w:r w:rsidR="0099283E">
        <w:t xml:space="preserve">ure </w:t>
      </w:r>
      <w:r w:rsidRPr="00717E05">
        <w:t xml:space="preserve">4). Fish community infection prevalence estimates measured at the lake level are not constant across the landscape. Both frequency distributions and prevalence maps </w:t>
      </w:r>
      <w:r w:rsidR="00B5172A" w:rsidRPr="00515AC8">
        <w:t>suggest</w:t>
      </w:r>
      <w:r w:rsidRPr="00717E05">
        <w:t xml:space="preserve"> difference</w:t>
      </w:r>
      <w:r w:rsidR="00670224">
        <w:t>s</w:t>
      </w:r>
      <w:r w:rsidRPr="00717E05">
        <w:t xml:space="preserve"> </w:t>
      </w:r>
      <w:r w:rsidR="00B5172A" w:rsidRPr="00515AC8">
        <w:t>among</w:t>
      </w:r>
      <w:r w:rsidR="00B5172A" w:rsidRPr="00717E05">
        <w:t xml:space="preserve"> </w:t>
      </w:r>
      <w:r w:rsidRPr="00717E05">
        <w:t xml:space="preserve">methods leading to biases in infection estimates. The lake prevalence frequency distributions for the combined methods and for the transect method showed a bimodal distribution, with the landscape composed of many low-prevalence and high-prevalence lakes. However, neither method yielded prevalence estimates over 80%. The distribution patterns for the two fishing methods (seine net and minnow trap) are less clear. </w:t>
      </w:r>
      <w:r w:rsidRPr="00717E05">
        <w:lastRenderedPageBreak/>
        <w:t>These methods show a right-skew distribution representing more low-prevalence lakes. Accordingly, seine and minnow traps had similar estimates of landscape-scale prevalence (</w:t>
      </w:r>
      <w:r w:rsidRPr="00A933E4">
        <w:t>20% and 19%</w:t>
      </w:r>
      <w:r w:rsidRPr="00717E05">
        <w:t xml:space="preserve"> respectively, Table S8). Although spatial patterns vary across sampling methods, heavily infected and less infected lakes do not appear to be clustered in space at the regional scale (see maps in Figure 4). Moreover, close and connected lakes do not appear to follow a spatial infection gradient. </w:t>
      </w:r>
      <w:r w:rsidR="00B5172A" w:rsidRPr="00515AC8">
        <w:t>However</w:t>
      </w:r>
      <w:r w:rsidRPr="00717E05">
        <w:t>, lake-scale geographic patterns were not statistically tested.</w:t>
      </w:r>
    </w:p>
    <w:p w14:paraId="5607E768" w14:textId="78480126" w:rsidR="00986A8F" w:rsidRPr="00717E05" w:rsidRDefault="00986A8F" w:rsidP="008A3791">
      <w:pPr>
        <w:pStyle w:val="Titre3"/>
        <w:jc w:val="left"/>
      </w:pPr>
      <w:bookmarkStart w:id="105" w:name="_Toc163326225"/>
      <w:r w:rsidRPr="00717E05">
        <w:t>Site-scale</w:t>
      </w:r>
      <w:bookmarkEnd w:id="105"/>
    </w:p>
    <w:p w14:paraId="08456796" w14:textId="54A89A58" w:rsidR="00986A8F" w:rsidRPr="00717E05" w:rsidRDefault="00986A8F" w:rsidP="008A3791">
      <w:pPr>
        <w:pStyle w:val="Paragraphe"/>
        <w:jc w:val="left"/>
      </w:pPr>
      <w:r w:rsidRPr="00717E05">
        <w:t>The relationships between the potential predictors and the site-scale infection prevalence (transect-level prevalence) were assessed with generalized additive mixed effects models (see Table S13 for model estimates). The environmental characteristics of transect sites used as model predictors are presented in Table S14.</w:t>
      </w:r>
    </w:p>
    <w:p w14:paraId="69A3A10F" w14:textId="0D80C5E8" w:rsidR="00986A8F" w:rsidRPr="00717E05" w:rsidRDefault="00986A8F" w:rsidP="008A3791">
      <w:pPr>
        <w:pStyle w:val="Paragraphe"/>
        <w:jc w:val="left"/>
      </w:pPr>
      <w:r w:rsidRPr="00717E05">
        <w:t xml:space="preserve">The models for TN, TP, TOC, substrate type (silt, sand, rock and boulder), mean transect depth, number of trunks, lake surface area, lake maximum depth, lake mean depth, water residence time, drainage area, lake elevation, distance to the nearest lake and species richness were not </w:t>
      </w:r>
      <w:r w:rsidR="00B5172A" w:rsidRPr="00515AC8">
        <w:t xml:space="preserve">statistically </w:t>
      </w:r>
      <w:r w:rsidRPr="00717E05">
        <w:t xml:space="preserve">significant (Table S13). We did not find any relationships between black spot </w:t>
      </w:r>
      <w:r w:rsidR="00226004">
        <w:t xml:space="preserve">site </w:t>
      </w:r>
      <w:r w:rsidRPr="00717E05">
        <w:t xml:space="preserve">prevalence and any spatial attributes of the lakes. However, water </w:t>
      </w:r>
      <w:proofErr w:type="spellStart"/>
      <w:r w:rsidRPr="00717E05">
        <w:t>physico</w:t>
      </w:r>
      <w:proofErr w:type="spellEnd"/>
      <w:r w:rsidRPr="00717E05">
        <w:t xml:space="preserve">-chemistry and community metrics were good predictors of </w:t>
      </w:r>
      <w:r w:rsidR="00226004">
        <w:t xml:space="preserve">site </w:t>
      </w:r>
      <w:r w:rsidRPr="00717E05">
        <w:t>infection prevalence of fish communities.</w:t>
      </w:r>
    </w:p>
    <w:p w14:paraId="49BC3C9C" w14:textId="0BBDDFD0" w:rsidR="005F73CA" w:rsidRDefault="00986A8F" w:rsidP="005F73CA">
      <w:pPr>
        <w:pStyle w:val="Paragraphe"/>
        <w:jc w:val="left"/>
      </w:pPr>
      <w:r w:rsidRPr="00717E05">
        <w:t>The turbidity model had the best fit (D</w:t>
      </w:r>
      <w:r w:rsidR="00A933E4">
        <w:rPr>
          <w:vertAlign w:val="superscript"/>
        </w:rPr>
        <w:t>2</w:t>
      </w:r>
      <w:r w:rsidRPr="00717E05">
        <w:t xml:space="preserve"> = 88,71%) and is mostly non-linear</w:t>
      </w:r>
      <w:r w:rsidR="00A933E4">
        <w:t xml:space="preserve"> </w:t>
      </w:r>
      <w:r w:rsidRPr="00717E05">
        <w:t xml:space="preserve">where maximum </w:t>
      </w:r>
      <w:r w:rsidR="00226004">
        <w:t xml:space="preserve">site </w:t>
      </w:r>
      <w:r w:rsidRPr="00717E05">
        <w:t>prevalence saturation is reached for turbidity values above 2.5 NTU</w:t>
      </w:r>
      <w:r w:rsidR="00B5172A" w:rsidRPr="00515AC8">
        <w:t xml:space="preserve"> (Fig</w:t>
      </w:r>
      <w:r w:rsidR="00A933E4">
        <w:t>ure</w:t>
      </w:r>
      <w:r w:rsidR="00B5172A" w:rsidRPr="00515AC8">
        <w:t xml:space="preserve"> 5</w:t>
      </w:r>
      <w:r w:rsidR="00A933E4">
        <w:t>a</w:t>
      </w:r>
      <w:r w:rsidR="00B5172A" w:rsidRPr="00515AC8">
        <w:t>)</w:t>
      </w:r>
      <w:r w:rsidRPr="00717E05">
        <w:t xml:space="preserve">. </w:t>
      </w:r>
      <w:r w:rsidR="00226004">
        <w:t>Site i</w:t>
      </w:r>
      <w:r w:rsidRPr="00717E05">
        <w:t>nfection prevalence increased proportionally with both water temperature and pH with prevalence being highest in warmer, more alkaline lakes</w:t>
      </w:r>
      <w:r w:rsidR="00B5172A" w:rsidRPr="00515AC8">
        <w:t xml:space="preserve"> (Fig</w:t>
      </w:r>
      <w:r w:rsidR="00E14D70">
        <w:t>ure 5b–c</w:t>
      </w:r>
      <w:r w:rsidR="00B5172A" w:rsidRPr="00515AC8">
        <w:t>)</w:t>
      </w:r>
      <w:r w:rsidRPr="00717E05">
        <w:t xml:space="preserve">. The conductivity and </w:t>
      </w:r>
      <w:r w:rsidR="00226004">
        <w:t xml:space="preserve">site </w:t>
      </w:r>
      <w:r w:rsidRPr="00717E05">
        <w:t>prevalence had a non-linear, unimodal relationship peaking around 80 (</w:t>
      </w:r>
      <w:r w:rsidRPr="00717E05">
        <w:sym w:font="Symbol" w:char="F06D"/>
      </w:r>
      <w:r w:rsidRPr="00717E05">
        <w:t>S/cm)</w:t>
      </w:r>
      <w:r w:rsidR="00B5172A" w:rsidRPr="00515AC8">
        <w:t xml:space="preserve"> (Fig</w:t>
      </w:r>
      <w:r w:rsidR="00E14D70">
        <w:t>ure</w:t>
      </w:r>
      <w:r w:rsidR="00B5172A" w:rsidRPr="00515AC8">
        <w:t xml:space="preserve"> 5</w:t>
      </w:r>
      <w:r w:rsidR="00E14D70">
        <w:t>d</w:t>
      </w:r>
      <w:r w:rsidR="00B5172A" w:rsidRPr="00515AC8">
        <w:t>)</w:t>
      </w:r>
      <w:r w:rsidRPr="00717E05">
        <w:t xml:space="preserve">. </w:t>
      </w:r>
      <w:r w:rsidR="00226004">
        <w:t xml:space="preserve">Site </w:t>
      </w:r>
      <w:r w:rsidR="00226004">
        <w:lastRenderedPageBreak/>
        <w:t>p</w:t>
      </w:r>
      <w:r w:rsidRPr="00717E05">
        <w:t>revalence values increased almost proportionally with dissolved oxygen concentration in the water</w:t>
      </w:r>
      <w:r w:rsidR="00B5172A" w:rsidRPr="00515AC8">
        <w:t xml:space="preserve"> (Fig</w:t>
      </w:r>
      <w:r w:rsidR="00E14D70">
        <w:t>ure</w:t>
      </w:r>
      <w:r w:rsidR="00B5172A" w:rsidRPr="00515AC8">
        <w:t xml:space="preserve"> 5</w:t>
      </w:r>
      <w:r w:rsidR="00E14D70">
        <w:t>e</w:t>
      </w:r>
      <w:r w:rsidR="00B5172A" w:rsidRPr="00515AC8">
        <w:t>)</w:t>
      </w:r>
      <w:r w:rsidRPr="00717E05">
        <w:t xml:space="preserve">. The relationship between TN:TP ratio and </w:t>
      </w:r>
      <w:r w:rsidR="00226004">
        <w:t xml:space="preserve">site </w:t>
      </w:r>
      <w:r w:rsidRPr="00717E05">
        <w:t>prevalence is unimodal but highly non-linear</w:t>
      </w:r>
      <w:r w:rsidR="00670224">
        <w:t xml:space="preserve"> (Fig</w:t>
      </w:r>
      <w:r w:rsidR="00E14D70">
        <w:t>ure</w:t>
      </w:r>
      <w:r w:rsidR="00670224">
        <w:t xml:space="preserve"> 5</w:t>
      </w:r>
      <w:r w:rsidR="00E14D70">
        <w:t>f</w:t>
      </w:r>
      <w:r w:rsidR="00670224">
        <w:t>)</w:t>
      </w:r>
      <w:r w:rsidRPr="00717E05">
        <w:t>. For the macrophyte coverage, we found that low macrophyte cover correlates with high infection prevalence in site-scale fish communities</w:t>
      </w:r>
      <w:r w:rsidR="00670224">
        <w:t xml:space="preserve"> (Fig</w:t>
      </w:r>
      <w:r w:rsidR="00E14D70">
        <w:t>ure</w:t>
      </w:r>
      <w:r w:rsidR="00670224">
        <w:t xml:space="preserve"> 5</w:t>
      </w:r>
      <w:r w:rsidR="00E14D70">
        <w:t>g</w:t>
      </w:r>
      <w:r w:rsidR="00670224">
        <w:t>)</w:t>
      </w:r>
      <w:r w:rsidRPr="00717E05">
        <w:t xml:space="preserve">. A parabolic curve is observed in the </w:t>
      </w:r>
      <w:proofErr w:type="spellStart"/>
      <w:proofErr w:type="gramStart"/>
      <w:r w:rsidR="00670224">
        <w:t>a</w:t>
      </w:r>
      <w:r w:rsidRPr="00717E05">
        <w:t>rea:</w:t>
      </w:r>
      <w:r w:rsidR="00670224">
        <w:t>p</w:t>
      </w:r>
      <w:r w:rsidRPr="00717E05">
        <w:t>erimeter</w:t>
      </w:r>
      <w:proofErr w:type="spellEnd"/>
      <w:proofErr w:type="gramEnd"/>
      <w:r w:rsidRPr="00717E05">
        <w:t xml:space="preserve"> model although the variation interval increases at high ratio values</w:t>
      </w:r>
      <w:r w:rsidR="00670224">
        <w:t xml:space="preserve"> (Fig</w:t>
      </w:r>
      <w:r w:rsidR="00E14D70">
        <w:t>ure 5h</w:t>
      </w:r>
      <w:r w:rsidR="00670224">
        <w:t>)</w:t>
      </w:r>
      <w:r w:rsidRPr="00717E05">
        <w:t>. The perimeter model is highly non-linear with two distinct peaks and a large confidence interval at higher perimeter values</w:t>
      </w:r>
      <w:r w:rsidR="00670224">
        <w:t xml:space="preserve"> (Fig</w:t>
      </w:r>
      <w:r w:rsidR="00E14D70">
        <w:t>ure 5i</w:t>
      </w:r>
      <w:r w:rsidR="00670224">
        <w:t>)</w:t>
      </w:r>
      <w:r w:rsidRPr="00717E05">
        <w:t xml:space="preserve">. Total fish abundance and non-host abundance (here abundance of cyprinids) both showed a negative relationship with </w:t>
      </w:r>
      <w:r w:rsidR="00226004">
        <w:t xml:space="preserve">site </w:t>
      </w:r>
      <w:r w:rsidRPr="00717E05">
        <w:t xml:space="preserve">prevalence suggesting that sites with more fishes and/or non-host </w:t>
      </w:r>
      <w:r w:rsidRPr="00AF5D95">
        <w:t>individuals have a lower prevalence of infection</w:t>
      </w:r>
      <w:r w:rsidR="00F4778B">
        <w:t xml:space="preserve"> (Fig</w:t>
      </w:r>
      <w:r w:rsidR="00E14D70">
        <w:t>ure</w:t>
      </w:r>
      <w:r w:rsidR="00F4778B">
        <w:t xml:space="preserve"> 5</w:t>
      </w:r>
      <w:r w:rsidR="00E14D70">
        <w:t>j–k</w:t>
      </w:r>
      <w:r w:rsidR="00F4778B">
        <w:t>)</w:t>
      </w:r>
      <w:r w:rsidRPr="00AF5D95">
        <w:t xml:space="preserve">. The relationship between </w:t>
      </w:r>
      <w:r w:rsidR="00226004">
        <w:t xml:space="preserve">site </w:t>
      </w:r>
      <w:r w:rsidR="00C6584D" w:rsidRPr="00515AC8">
        <w:t>infection</w:t>
      </w:r>
      <w:r w:rsidR="00C6584D" w:rsidRPr="00AF5D95">
        <w:t xml:space="preserve"> </w:t>
      </w:r>
      <w:r w:rsidRPr="00AF5D95">
        <w:t>prevalence and the species diversity index shows a decreasing trend</w:t>
      </w:r>
      <w:r w:rsidR="00F4778B">
        <w:t xml:space="preserve"> (Fig</w:t>
      </w:r>
      <w:r w:rsidR="00E14D70">
        <w:t>ure 5l</w:t>
      </w:r>
      <w:r w:rsidR="00F4778B">
        <w:t>)</w:t>
      </w:r>
      <w:r w:rsidRPr="00AF5D95">
        <w:t xml:space="preserve">. At the site-scale, fish communities are slightly to moderately diverse (Gini-Simpson’s diversity index between 0 and 0.64) indicating the dominance of some species, namely cyprinids and </w:t>
      </w:r>
      <w:r w:rsidRPr="00AF5D95">
        <w:rPr>
          <w:i/>
          <w:iCs/>
        </w:rPr>
        <w:t>L. gibbosus</w:t>
      </w:r>
      <w:r w:rsidRPr="00AF5D95">
        <w:t>.</w:t>
      </w:r>
    </w:p>
    <w:p w14:paraId="584AD504" w14:textId="76B2F05E" w:rsidR="00986A8F" w:rsidRPr="005F73CA" w:rsidRDefault="00635B02" w:rsidP="005F73CA">
      <w:pPr>
        <w:pStyle w:val="Paragraphe"/>
        <w:ind w:firstLine="0"/>
        <w:jc w:val="left"/>
        <w:rPr>
          <w:b/>
          <w:bCs/>
        </w:rPr>
      </w:pPr>
      <w:r w:rsidRPr="005F73CA">
        <w:rPr>
          <w:b/>
          <w:bCs/>
        </w:rPr>
        <w:t>DISCUSSION</w:t>
      </w:r>
    </w:p>
    <w:p w14:paraId="49DAEC7E" w14:textId="25D5F1DC" w:rsidR="00986A8F" w:rsidRPr="00F511DA" w:rsidRDefault="00F41C19" w:rsidP="008A3791">
      <w:pPr>
        <w:pStyle w:val="Paragraphe"/>
        <w:jc w:val="left"/>
      </w:pPr>
      <w:r w:rsidRPr="00515AC8">
        <w:rPr>
          <w:kern w:val="0"/>
        </w:rPr>
        <w:t xml:space="preserve">Our main goal was to </w:t>
      </w:r>
      <w:r w:rsidRPr="00515AC8">
        <w:t xml:space="preserve">investigate context-dependencies in infection prevalence estimates of black spot disease in freshwater fish communities across three scale levels (landscape, lake, site). </w:t>
      </w:r>
      <w:r w:rsidRPr="00515AC8">
        <w:rPr>
          <w:kern w:val="0"/>
        </w:rPr>
        <w:t xml:space="preserve">First, we built resampled accumulation curves to explore the influence of sampling effort and sampling methods in landscape prevalence estimation, then we </w:t>
      </w:r>
      <w:r w:rsidRPr="00515AC8">
        <w:t xml:space="preserve">compared the frequency distribution of the lake’s prevalence across the landscape for each sampling method in order to assess spatial dynamics. Lastly, we identified ecological drivers explaining variations of site-scale prevalence estimates and suggested potential mechanisms explaining observed relationships. </w:t>
      </w:r>
      <w:r w:rsidR="00986A8F" w:rsidRPr="00F511DA">
        <w:t>This approach allowed us to investigate spatial patterns of infection, sampling effort effect, sampling methods bias and</w:t>
      </w:r>
      <w:del w:id="106" w:author="Binning Sandra Ann [8]" w:date="2024-09-26T11:00:00Z">
        <w:r w:rsidR="00986A8F" w:rsidRPr="00F511DA" w:rsidDel="00727356">
          <w:delText>,</w:delText>
        </w:r>
      </w:del>
      <w:r w:rsidR="00986A8F" w:rsidRPr="00F511DA">
        <w:t xml:space="preserve"> environmental </w:t>
      </w:r>
      <w:r w:rsidR="004F721F" w:rsidRPr="00F511DA">
        <w:t>drivers</w:t>
      </w:r>
      <w:r w:rsidR="00986A8F" w:rsidRPr="00F511DA">
        <w:t xml:space="preserve"> of the prevalence of infection in </w:t>
      </w:r>
      <w:r w:rsidR="00986A8F" w:rsidRPr="00F511DA">
        <w:lastRenderedPageBreak/>
        <w:t xml:space="preserve">fish communities. Our results show substantial differences in prevalence estimates across methods suggesting major sampling bias in infection estimates. </w:t>
      </w:r>
      <w:r w:rsidRPr="00515AC8">
        <w:t>We also show</w:t>
      </w:r>
      <w:r w:rsidR="00986A8F" w:rsidRPr="00F511DA">
        <w:t xml:space="preserve"> that minimal sampling effort must also consider the sampling method as they present different outcome</w:t>
      </w:r>
      <w:r w:rsidRPr="00515AC8">
        <w:t>s</w:t>
      </w:r>
      <w:r w:rsidR="00986A8F" w:rsidRPr="00F511DA">
        <w:t xml:space="preserve"> in </w:t>
      </w:r>
      <w:r w:rsidR="00226004">
        <w:t xml:space="preserve">resampled landscape </w:t>
      </w:r>
      <w:r w:rsidR="00986A8F" w:rsidRPr="00F511DA">
        <w:t xml:space="preserve">prevalence accumulation curves. Local environmental characteristics such as water </w:t>
      </w:r>
      <w:proofErr w:type="spellStart"/>
      <w:r w:rsidR="00986A8F" w:rsidRPr="00F511DA">
        <w:t>physico</w:t>
      </w:r>
      <w:proofErr w:type="spellEnd"/>
      <w:r w:rsidR="00986A8F" w:rsidRPr="00F511DA">
        <w:t>-chemistry and community structure were found to be the best predictors of infection prevalence at small spatial scale</w:t>
      </w:r>
      <w:r w:rsidRPr="00515AC8">
        <w:t>s</w:t>
      </w:r>
      <w:r w:rsidR="00986A8F" w:rsidRPr="00F511DA">
        <w:t>.</w:t>
      </w:r>
    </w:p>
    <w:p w14:paraId="5F2D3571" w14:textId="003E6141" w:rsidR="00986A8F" w:rsidRPr="00F511DA" w:rsidRDefault="00986A8F" w:rsidP="008A3791">
      <w:pPr>
        <w:pStyle w:val="Paragraphe"/>
        <w:jc w:val="left"/>
      </w:pPr>
      <w:r w:rsidRPr="00F511DA">
        <w:t>Study design</w:t>
      </w:r>
      <w:r w:rsidR="00F511DA">
        <w:t>s</w:t>
      </w:r>
      <w:r w:rsidRPr="00F511DA">
        <w:t xml:space="preserve"> in ecology </w:t>
      </w:r>
      <w:r w:rsidR="000E43D9" w:rsidRPr="00515AC8">
        <w:t xml:space="preserve">typically </w:t>
      </w:r>
      <w:r w:rsidRPr="00F511DA">
        <w:t xml:space="preserve">aim to generate </w:t>
      </w:r>
      <w:r w:rsidR="00CE2C5A">
        <w:t xml:space="preserve">accurate and precise </w:t>
      </w:r>
      <w:r w:rsidRPr="00F511DA">
        <w:t>data that are representative of natural systems while minimizing stress on the environment and maximizing statistical power. However, researchers often compromise aspects of the ideal</w:t>
      </w:r>
      <w:r w:rsidR="000E43D9" w:rsidRPr="00515AC8">
        <w:t xml:space="preserve"> </w:t>
      </w:r>
      <w:r w:rsidRPr="00F511DA">
        <w:t>sampling design to overcome other challenges</w:t>
      </w:r>
      <w:r w:rsidR="000E43D9" w:rsidRPr="00515AC8">
        <w:t xml:space="preserve"> </w:t>
      </w:r>
      <w:r w:rsidR="00F511DA" w:rsidRPr="00515AC8">
        <w:t>potentially</w:t>
      </w:r>
      <w:r w:rsidR="000E43D9" w:rsidRPr="00515AC8">
        <w:t xml:space="preserve"> biasing the collected data</w:t>
      </w:r>
      <w:r w:rsidRPr="00F511DA">
        <w:t xml:space="preserve">.  Surveys of disease prevalence among populations and communities often do not consider the importance of sampling design and methods bias despite the potential to substantially </w:t>
      </w:r>
      <w:r w:rsidR="000E43D9" w:rsidRPr="00515AC8">
        <w:t>influence</w:t>
      </w:r>
      <w:r w:rsidRPr="00F511DA">
        <w:t xml:space="preserve"> </w:t>
      </w:r>
      <w:r w:rsidR="000E43D9" w:rsidRPr="00515AC8">
        <w:t>the</w:t>
      </w:r>
      <w:r w:rsidR="000E43D9" w:rsidRPr="00F511DA">
        <w:t xml:space="preserve"> </w:t>
      </w:r>
      <w:r w:rsidR="000E43D9" w:rsidRPr="00515AC8">
        <w:t>estimates</w:t>
      </w:r>
      <w:r w:rsidR="000E43D9" w:rsidRPr="00F511DA">
        <w:t xml:space="preserve"> </w:t>
      </w:r>
      <w:r w:rsidRPr="00F511DA">
        <w:t xml:space="preserve">derived from wildlife samples collected using different techniques </w:t>
      </w:r>
      <w:r w:rsidRPr="00F511DA">
        <w:fldChar w:fldCharType="begin"/>
      </w:r>
      <w:r w:rsidR="00183A73">
        <w:instrText xml:space="preserve"> ADDIN ZOTERO_ITEM CSL_CITATION {"citationID":"jRMzZGNd","properties":{"formattedCitation":"(Biro and Dingemanse 2009)","plainCitation":"(Biro and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w:instrText>
      </w:r>
      <w:r w:rsidR="00183A73">
        <w:lastRenderedPageBreak/>
        <w:instrText xml:space="preserve">language/schema/raw/master/csl-citation.json"} </w:instrText>
      </w:r>
      <w:r w:rsidRPr="00F511DA">
        <w:fldChar w:fldCharType="separate"/>
      </w:r>
      <w:r w:rsidR="004D3456">
        <w:rPr>
          <w:noProof/>
        </w:rPr>
        <w:t>(Biro and Dingemanse 2009)</w:t>
      </w:r>
      <w:r w:rsidRPr="00F511DA">
        <w:fldChar w:fldCharType="end"/>
      </w:r>
      <w:r w:rsidRPr="00F511DA">
        <w:t xml:space="preserve">. For example, </w:t>
      </w:r>
      <w:r w:rsidRPr="00F511DA">
        <w:fldChar w:fldCharType="begin"/>
      </w:r>
      <w:r w:rsidRPr="00F511DA">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w:instrText>
      </w:r>
      <w:r w:rsidRPr="00F511DA">
        <w:lastRenderedPageBreak/>
        <w:instrText xml:space="preserve">B."},{"family":"Biederman","given":"Laurence"}],"issued":{"date-parts":[["1993"]]}}}],"schema":"https://github.com/citation-style-language/schema/raw/master/csl-citation.json"} </w:instrText>
      </w:r>
      <w:r w:rsidRPr="00F511DA">
        <w:fldChar w:fldCharType="separate"/>
      </w:r>
      <w:r w:rsidRPr="00F511DA">
        <w:rPr>
          <w:noProof/>
        </w:rPr>
        <w:t>Wilson et al. (1993)</w:t>
      </w:r>
      <w:r w:rsidRPr="00F511DA">
        <w:fldChar w:fldCharType="end"/>
      </w:r>
      <w:r w:rsidRPr="00F511DA">
        <w:t xml:space="preserve"> found that sunfish infected with black spot disease were twice as abundant in trapped fish compared to seined fish, whereas white grubs were twice abundant in seined fish, suggesting method-induced bias</w:t>
      </w:r>
      <w:r w:rsidR="000E43D9" w:rsidRPr="00515AC8">
        <w:t xml:space="preserve"> in he estimates of parasite communities</w:t>
      </w:r>
      <w:r w:rsidRPr="00F511DA">
        <w:t>.</w:t>
      </w:r>
      <w:r w:rsidR="00734C81" w:rsidRPr="00515AC8">
        <w:t xml:space="preserve"> </w:t>
      </w:r>
      <w:r w:rsidRPr="00F511DA">
        <w:t xml:space="preserve">In our study, </w:t>
      </w:r>
      <w:r w:rsidR="00734C81" w:rsidRPr="00515AC8">
        <w:t xml:space="preserve">estimates of </w:t>
      </w:r>
      <w:r w:rsidRPr="00F511DA">
        <w:t xml:space="preserve">prevalence </w:t>
      </w:r>
      <w:r w:rsidR="00734C81" w:rsidRPr="00515AC8">
        <w:t>among</w:t>
      </w:r>
      <w:r w:rsidRPr="00F511DA">
        <w:t xml:space="preserve"> sampling methods varied up to 16% at the landscape-scale (Table S8) and 74% at lake-scale (Table S9</w:t>
      </w:r>
      <w:r w:rsidR="00EC4D46">
        <w:t xml:space="preserve">) </w:t>
      </w:r>
      <w:r w:rsidR="00734C81" w:rsidRPr="00515AC8">
        <w:t xml:space="preserve">suggesting </w:t>
      </w:r>
      <w:r w:rsidRPr="00F511DA">
        <w:t xml:space="preserve">that method-induced bias can be substantial in the </w:t>
      </w:r>
      <w:r w:rsidR="00734C81" w:rsidRPr="00515AC8">
        <w:t>estimate</w:t>
      </w:r>
      <w:r w:rsidR="00734C81" w:rsidRPr="00F511DA">
        <w:t xml:space="preserve"> </w:t>
      </w:r>
      <w:r w:rsidRPr="00F511DA">
        <w:t xml:space="preserve">of community-level infection prevalence. However, while transects </w:t>
      </w:r>
      <w:r w:rsidR="00723722" w:rsidRPr="00515AC8">
        <w:t>estimated</w:t>
      </w:r>
      <w:r w:rsidR="00723722" w:rsidRPr="00F511DA">
        <w:t xml:space="preserve"> </w:t>
      </w:r>
      <w:r w:rsidRPr="00F511DA">
        <w:t xml:space="preserve">the highest prevalence and minnow traps the lowest prevalence at </w:t>
      </w:r>
      <w:ins w:id="107" w:author="Binning Sandra Ann [8]" w:date="2024-09-26T11:01:00Z">
        <w:r w:rsidR="00137A10">
          <w:t xml:space="preserve">the </w:t>
        </w:r>
      </w:ins>
      <w:r w:rsidRPr="00F511DA">
        <w:t xml:space="preserve">landscape-scale, this trend was not maintained at the lake-scale. In fact, at </w:t>
      </w:r>
      <w:ins w:id="108" w:author="Binning Sandra Ann [8]" w:date="2024-09-26T11:01:00Z">
        <w:r w:rsidR="00137A10">
          <w:t xml:space="preserve">the </w:t>
        </w:r>
      </w:ins>
      <w:r w:rsidRPr="00F511DA">
        <w:t>lake-scale, methods that led to overestimation or underestimation of the infection prevalence change from one lake to another. Moreover, method choice did not always lead to strong variation between prevalence estimates (e.g</w:t>
      </w:r>
      <w:r w:rsidR="00EC4D46">
        <w:t>.</w:t>
      </w:r>
      <w:r w:rsidRPr="00F511DA">
        <w:t xml:space="preserve">, </w:t>
      </w:r>
      <w:r w:rsidR="00EC4D46">
        <w:t xml:space="preserve">prevalence variation is </w:t>
      </w:r>
      <w:r w:rsidR="00181423">
        <w:t>0</w:t>
      </w:r>
      <w:r w:rsidR="00EC4D46">
        <w:t>% in lake Beaver, see Table S9</w:t>
      </w:r>
      <w:r w:rsidRPr="00F511DA">
        <w:t>). This suggests that method-induced bias is highly dependent on local community structure and composition.</w:t>
      </w:r>
    </w:p>
    <w:p w14:paraId="3589E023" w14:textId="12459BDE" w:rsidR="00723722" w:rsidRPr="00515AC8" w:rsidRDefault="00986A8F" w:rsidP="008A3791">
      <w:pPr>
        <w:pStyle w:val="Paragraphe"/>
        <w:jc w:val="left"/>
      </w:pPr>
      <w:r w:rsidRPr="00F511DA">
        <w:t>Different sampling methods</w:t>
      </w:r>
      <w:r w:rsidR="00F511DA">
        <w:t xml:space="preserve"> </w:t>
      </w:r>
      <w:r w:rsidR="00F511DA" w:rsidRPr="00515AC8">
        <w:t>introduce</w:t>
      </w:r>
      <w:r w:rsidR="00F511DA">
        <w:t xml:space="preserve"> </w:t>
      </w:r>
      <w:r w:rsidRPr="00F511DA">
        <w:t xml:space="preserve">their own sources of bias that might affect prevalence estimates. Minnow traps typically select active, bold and curious </w:t>
      </w:r>
      <w:r w:rsidR="00723722" w:rsidRPr="00515AC8">
        <w:t>individuals</w:t>
      </w:r>
      <w:r w:rsidR="00723722" w:rsidRPr="00F511DA">
        <w:t xml:space="preserve"> </w:t>
      </w:r>
      <w:r w:rsidRPr="00F511DA">
        <w:t>because fish</w:t>
      </w:r>
      <w:r w:rsidR="00723722" w:rsidRPr="00515AC8">
        <w:t>es</w:t>
      </w:r>
      <w:r w:rsidRPr="00F511DA">
        <w:t xml:space="preserve"> must voluntarily enter the trap </w:t>
      </w:r>
      <w:r w:rsidRPr="00F511DA">
        <w:fldChar w:fldCharType="begin"/>
      </w:r>
      <w:r w:rsidR="00183A73">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w:instrText>
      </w:r>
      <w:r w:rsidR="00183A73">
        <w:lastRenderedPageBreak/>
        <w:instrText xml:space="preserve">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w:instrText>
      </w:r>
      <w:r w:rsidR="00183A73">
        <w:lastRenderedPageBreak/>
        <w:instrText xml:space="preserve">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004D3456">
        <w:rPr>
          <w:noProof/>
        </w:rPr>
        <w:t>(Biro et al. 2006; Wilson et al. 1993)</w:t>
      </w:r>
      <w:r w:rsidRPr="00F511DA">
        <w:fldChar w:fldCharType="end"/>
      </w:r>
      <w:r w:rsidRPr="00F511DA">
        <w:t xml:space="preserve">. Individual behavioral variation can also lead to variation in infection risk </w:t>
      </w:r>
      <w:r w:rsidRPr="00F511DA">
        <w:fldChar w:fldCharType="begin"/>
      </w:r>
      <w:r w:rsidR="00183A73">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w:instrText>
      </w:r>
      <w:r w:rsidR="00183A73">
        <w:lastRenderedPageBreak/>
        <w:instrText xml:space="preserve">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Pr="00F511DA">
        <w:fldChar w:fldCharType="separate"/>
      </w:r>
      <w:r w:rsidR="004D3456">
        <w:rPr>
          <w:noProof/>
        </w:rPr>
        <w:t>(Hart 1990)</w:t>
      </w:r>
      <w:r w:rsidRPr="00F511DA">
        <w:fldChar w:fldCharType="end"/>
      </w:r>
      <w:r w:rsidRPr="00F511DA">
        <w:t xml:space="preserve">, where more active and bold individuals are </w:t>
      </w:r>
      <w:r w:rsidR="00723722" w:rsidRPr="00515AC8">
        <w:t>sometimes</w:t>
      </w:r>
      <w:r w:rsidR="00723722" w:rsidRPr="00F511DA">
        <w:t xml:space="preserve"> </w:t>
      </w:r>
      <w:r w:rsidRPr="00F511DA">
        <w:t xml:space="preserve">associated with higher infection risk </w:t>
      </w:r>
      <w:r w:rsidRPr="00F511DA">
        <w:fldChar w:fldCharType="begin"/>
      </w:r>
      <w:r w:rsidR="00183A73">
        <w:instrText xml:space="preserve"> ADDIN ZOTERO_ITEM CSL_CITATION {"citationID":"RzNKX0v2","properties":{"formattedCitation":"(Boyer et al. 2010; Gradito et al. 2024; Santicchia et al. 2019; Wilson et al. 1993)","plainCitation":"(Boyer et al. 2010; Gradito et al. 2024; Santicchia et al. 2019; Wilson et al. </w:instrText>
      </w:r>
      <w:r w:rsidR="00183A73">
        <w:lastRenderedPageBreak/>
        <w:instrText>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w:instrText>
      </w:r>
      <w:r w:rsidR="00183A73">
        <w:lastRenderedPageBreak/>
        <w:instrText xml:space="preserve">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w:instrText>
      </w:r>
      <w:r w:rsidR="00183A73">
        <w:lastRenderedPageBreak/>
        <w:instrText xml:space="preserve">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w:instrText>
      </w:r>
      <w:r w:rsidR="00183A73">
        <w:lastRenderedPageBreak/>
        <w:instrText>been addressed. First, the taxonomic distribution of shyness and boldness is unknown. S</w:instrText>
      </w:r>
      <w:r w:rsidR="00183A73" w:rsidRPr="00183A73">
        <w:rPr>
          <w:lang w:val="fr-CA"/>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004D3456">
        <w:rPr>
          <w:noProof/>
          <w:lang w:val="fr-CA"/>
        </w:rPr>
        <w:t>(Boyer et al. 2010; Gradito et al. 2024; Santicchia et al. 2019; Wilson et al. 1993)</w:t>
      </w:r>
      <w:r w:rsidRPr="00F511DA">
        <w:fldChar w:fldCharType="end"/>
      </w:r>
      <w:r w:rsidRPr="003E5216">
        <w:rPr>
          <w:lang w:val="fr-CA"/>
        </w:rPr>
        <w:t xml:space="preserve">. </w:t>
      </w:r>
      <w:r w:rsidRPr="00F511DA">
        <w:t xml:space="preserve">Conversely, parasite infection can alter host behavior including habitat use and risk taking </w:t>
      </w:r>
      <w:r w:rsidRPr="00F511DA">
        <w:fldChar w:fldCharType="begin"/>
      </w:r>
      <w:r w:rsidR="00183A73">
        <w:instrText xml:space="preserve"> ADDIN ZOTERO_ITEM CSL_CITATION {"citationID":"CZYIlmgW","properties":{"formattedCitation":"(Gradito et al. 2024; Moore 2002)","plainCitation":"(Gradito et al. 2024; Moore 2002)","noteIndex":0},"citationItems":[{"id":12012,"uris":["http://zotero.org/users/5152508/ite</w:instrText>
      </w:r>
      <w:r w:rsidR="00183A73">
        <w:lastRenderedPageBreak/>
        <w:instrText xml:space="preserv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w:instrText>
      </w:r>
      <w:r w:rsidR="00183A73">
        <w:lastRenderedPageBreak/>
        <w:instrText xml:space="preserve">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Pr="00F511DA">
        <w:fldChar w:fldCharType="separate"/>
      </w:r>
      <w:r w:rsidR="004D3456">
        <w:rPr>
          <w:noProof/>
        </w:rPr>
        <w:t>(Gradito et al. 2024; Moore 2002)</w:t>
      </w:r>
      <w:r w:rsidRPr="00F511DA">
        <w:fldChar w:fldCharType="end"/>
      </w:r>
      <w:r w:rsidRPr="00F511DA">
        <w:t>, making them more vulnerable to capture (i.e., “</w:t>
      </w:r>
      <w:proofErr w:type="spellStart"/>
      <w:r w:rsidRPr="00F511DA">
        <w:t>trappability</w:t>
      </w:r>
      <w:proofErr w:type="spellEnd"/>
      <w:r w:rsidRPr="00F511DA">
        <w:t>”)</w:t>
      </w:r>
      <w:r w:rsidR="005F73CA">
        <w:t xml:space="preserve"> </w:t>
      </w:r>
      <w:r w:rsidRPr="00F511DA">
        <w:fldChar w:fldCharType="begin"/>
      </w:r>
      <w:r w:rsidR="00183A73">
        <w:instrText xml:space="preserve"> ADDIN ZOTERO_ITEM CSL_CITATION {"citationID":"YfmiLmWN","properties":{"formattedCitation":"(Barber and Dingemanse 2010; Thambithurai et al. 2022)","plainCitation":"(Barber and Dingemanse 2010; Thambithurai et al. 2022)","noteIndex":0},"citationItems":[{"id":10624,"uris":["http://zotero.org/groups/2585270/items/KGNXMZXH"],"itemData":{"id":10624,"type":"article-journal","abstract":"The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w:instrText>
      </w:r>
      <w:r w:rsidR="00183A73">
        <w:lastRenderedPageBreak/>
        <w:instrText xml:space="preserve">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J."}],"issued":{"date-parts":[["2010",12,27]]}}},{"id":9238,"uris":["http://zotero.org/groups/2585270/items/C4EB9RAQ"],"itemData":{"id":9238,"type":"article-journal","abstract":"Commercial fishery harvest is a powerful evolutionary agent, but we know little about whether environmental stressors affect harvest-associated selection. We test how parasite infection relates to trapping vulnerability through selective processes underlying capture. We used fish naturally infected with parasites, including trematodes causing black spots under fish skin. We first assessed how individual parasite density related to standard metabolic rate (SMR), maximum metabolic rate (MMR) and absolute aerobic scope (AAS)—then used laboratory fishing simulations to test how capture vulnerability was related to parasite density. We further explored group-trapping dynamics using experimental shoals containing varying proportions of infected fish (groups of six with either 0, 2, 4 or 6 infected individuals). At the individual level, we found a positive relationship between parasite presence and SMR, but not MMR or AAS. While we saw no relationship between individual metabolic capacity and vulnerability to trapping, we found the length of time fish </w:instrText>
      </w:r>
      <w:r w:rsidR="00183A73">
        <w:lastRenderedPageBreak/>
        <w:instrText xml:space="preserve">spent in traps increased with increasing parasite density, a predictor of trapping-related capture probability. At the group level, the number of infected individuals in a shoal did not affect overall group trapping vulnerability. Our results suggest that parasite infection has some capacity to shift individual vulnerability patterns in fisheries, and potentially influence the evolutionary outcomes of fisheries-induced evolution.","container-title":"Proceedings of the Royal Society B: Biological Sciences","DOI":"10.1098/rspb.2022.1956","issue":"1989","note":"publisher: Royal Society","page":"20221956","source":"royalsocietypublishing.org (Atypon)","title":"Fish vulnerability to capture by trapping is modulated by individual parasite density","volume":"289","author":[{"family":"Thambithurai","given":"Davide"},{"family":"Lanthier","given":"Isabel"},{"family":"Contant","given":"Eloi"},{"family":"Killen","given":"Shaun S."},{"family":"Binning","given":"Sandra A."}],"issued":{"date-parts":[["2022",12,14]]}}}],"schema":"https://github.com/citation-style-language/schema/raw/master/csl-citation.json"} </w:instrText>
      </w:r>
      <w:r w:rsidRPr="00F511DA">
        <w:fldChar w:fldCharType="separate"/>
      </w:r>
      <w:r w:rsidR="004D3456">
        <w:rPr>
          <w:noProof/>
        </w:rPr>
        <w:t>(Barber and Dingemanse 2010; Thambithurai et al. 2022)</w:t>
      </w:r>
      <w:r w:rsidRPr="00F511DA">
        <w:fldChar w:fldCharType="end"/>
      </w:r>
      <w:r w:rsidRPr="00F511DA">
        <w:t>.</w:t>
      </w:r>
      <w:r w:rsidR="00723722" w:rsidRPr="00515AC8">
        <w:t xml:space="preserve"> The direction of causality between infection and behavior remains unclear, </w:t>
      </w:r>
      <w:r w:rsidR="001E789A" w:rsidRPr="00515AC8">
        <w:t>particularly</w:t>
      </w:r>
      <w:r w:rsidR="00723722" w:rsidRPr="00515AC8">
        <w:t xml:space="preserve"> as it relates to sampling </w:t>
      </w:r>
      <w:commentRangeStart w:id="109"/>
      <w:r w:rsidRPr="00F511DA">
        <w:fldChar w:fldCharType="begin"/>
      </w:r>
      <w:r w:rsidR="00183A73">
        <w:instrText xml:space="preserve"> ADDIN ZOTERO_ITEM CSL_CITATION {"citationID":"kOvdMM9k","properties":{"formattedCitation":"(Dubois and Binning 2022)","plainCitation":"(Dubois and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w:instrText>
      </w:r>
      <w:r w:rsidR="00183A73">
        <w:lastRenderedPageBreak/>
        <w:instrText>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w:instrText>
      </w:r>
      <w:r w:rsidR="00183A73">
        <w:lastRenderedPageBreak/>
        <w:instrText xml:space="preserve">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Pr="00F511DA">
        <w:fldChar w:fldCharType="separate"/>
      </w:r>
      <w:r w:rsidR="004D3456">
        <w:rPr>
          <w:noProof/>
        </w:rPr>
        <w:t>(Dubois and Binning 2022)</w:t>
      </w:r>
      <w:r w:rsidRPr="00F511DA">
        <w:fldChar w:fldCharType="end"/>
      </w:r>
      <w:commentRangeEnd w:id="109"/>
      <w:r w:rsidR="00137A10">
        <w:rPr>
          <w:rStyle w:val="Marquedecommentaire"/>
          <w:rFonts w:cs="Times New Roman (Corps CS)"/>
          <w:color w:val="auto"/>
          <w:lang w:val="fr-CA"/>
        </w:rPr>
        <w:commentReference w:id="109"/>
      </w:r>
      <w:r w:rsidRPr="00F511DA">
        <w:t>.</w:t>
      </w:r>
    </w:p>
    <w:p w14:paraId="2A0744FF" w14:textId="0E2820D5" w:rsidR="001E789A" w:rsidRDefault="00986A8F" w:rsidP="008A3791">
      <w:pPr>
        <w:pStyle w:val="Paragraphe"/>
        <w:jc w:val="left"/>
      </w:pPr>
      <w:r w:rsidRPr="00F511DA">
        <w:t xml:space="preserve">Although seine nets do not directly select host behavior, this method </w:t>
      </w:r>
      <w:r w:rsidR="00723722" w:rsidRPr="00515AC8">
        <w:t>has</w:t>
      </w:r>
      <w:r w:rsidRPr="00F511DA">
        <w:t xml:space="preserve"> important habitat-selection restrictions</w:t>
      </w:r>
      <w:r w:rsidR="00723722" w:rsidRPr="00515AC8">
        <w:t xml:space="preserve"> which may influence the fishes likely to be sampled</w:t>
      </w:r>
      <w:r w:rsidRPr="00F511DA">
        <w:t xml:space="preserve">. Sites must not be deeper than the height of the net to avoid fish escaping and, ideally, must not have large obstacles (e.g., branches, trunks, boulders) which might damage or impair the net function. Consequently, seine sites have similar habitat features that facilitate deployment and capture success. Therefore, seine nets might indirectly select for fish species or personality types with similar habitat preferences. For example, </w:t>
      </w:r>
      <w:r w:rsidRPr="00C866F2">
        <w:fldChar w:fldCharType="begin"/>
      </w:r>
      <w:r w:rsidR="005F73CA">
        <w:instrText xml:space="preserve"> ADDIN ZOTERO_ITEM CSL_CITATION {"citationID":"wAASx1qv","properties":{"formattedCitation":"(Biro et al. 2006)","plainCitation":"(Biro et al. 2006)","noteIndex":0},"citationItems":[{"id":10426,"uris":["http://zotero.org/groups/2585270/items/JZQKWJKI"],"itemData":{"id":10426,"type":"article-journal","abstract":"1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w:instrText>
      </w:r>
      <w:r w:rsidR="005F73CA">
        <w:lastRenderedPageBreak/>
        <w:instrText xml:space="preserve">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Pr="00C866F2">
        <w:fldChar w:fldCharType="separate"/>
      </w:r>
      <w:r w:rsidR="005F73CA">
        <w:rPr>
          <w:noProof/>
        </w:rPr>
        <w:t>Biro et al. (2006)</w:t>
      </w:r>
      <w:r w:rsidRPr="00C866F2">
        <w:fldChar w:fldCharType="end"/>
      </w:r>
      <w:r w:rsidRPr="00F511DA">
        <w:t xml:space="preserve"> found that bold trout were more frequently caught in open risk habitat</w:t>
      </w:r>
      <w:r w:rsidR="001E789A">
        <w:t>s</w:t>
      </w:r>
      <w:r w:rsidRPr="00C866F2">
        <w:t xml:space="preserve"> than shy trout, corroborating habitat use segregation based on personality</w:t>
      </w:r>
      <w:r w:rsidR="00C84CA2" w:rsidRPr="00515AC8">
        <w:t xml:space="preserve"> differences</w:t>
      </w:r>
      <w:r w:rsidRPr="00C866F2">
        <w:t xml:space="preserve">. </w:t>
      </w:r>
      <w:r w:rsidR="00E43E7F" w:rsidRPr="00515AC8">
        <w:t>Although the seine nets sampled more rare species that the other methods, our data did not show consistent species-specific selection across lakes.</w:t>
      </w:r>
      <w:r w:rsidR="00CE2C5A">
        <w:t xml:space="preserve"> </w:t>
      </w:r>
      <w:r w:rsidRPr="00F511DA">
        <w:t xml:space="preserve">However, habitat use can change in the context of competition and/or predation </w:t>
      </w:r>
      <w:r w:rsidRPr="003C3047">
        <w:fldChar w:fldCharType="begin"/>
      </w:r>
      <w:r w:rsidR="00183A73">
        <w:instrText xml:space="preserve"> ADDIN ZOTERO_ITEM CSL_CITATION {"citationID":"4j5E8DMS","properties":{"formattedCitation":"(Fischer 2000; Mittelbach 1986; Werner and Hall 1977)","plainCitation":"(Fischer 2000; Mittelbach 1986; Werner and Hall </w:instrText>
      </w:r>
      <w:r w:rsidR="00183A73">
        <w:lastRenderedPageBreak/>
        <w:instrText>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w:instrText>
      </w:r>
      <w:r w:rsidR="00183A73">
        <w:lastRenderedPageBreak/>
        <w:instrText xml:space="preserve">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w:instrText>
      </w:r>
      <w:r w:rsidR="00183A73">
        <w:lastRenderedPageBreak/>
        <w:instrText>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w:instrText>
      </w:r>
      <w:r w:rsidR="00183A73">
        <w:lastRenderedPageBreak/>
        <w:instrText xml:space="preserve">parts":[["1977"]]}}}],"schema":"https://github.com/citation-style-language/schema/raw/master/csl-citation.json"} </w:instrText>
      </w:r>
      <w:r w:rsidRPr="003C3047">
        <w:fldChar w:fldCharType="separate"/>
      </w:r>
      <w:r w:rsidR="004D3456">
        <w:rPr>
          <w:noProof/>
        </w:rPr>
        <w:t>(Fischer 2000; Mittelbach 1986; Werner and Hall 1977)</w:t>
      </w:r>
      <w:r w:rsidRPr="003C3047">
        <w:fldChar w:fldCharType="end"/>
      </w:r>
      <w:r w:rsidRPr="00F511DA">
        <w:t>. Therefore, community composition must be considered when inferring species selection bias based</w:t>
      </w:r>
      <w:r w:rsidR="001E789A">
        <w:t xml:space="preserve"> </w:t>
      </w:r>
      <w:r w:rsidRPr="00F511DA">
        <w:t>on habitat use.</w:t>
      </w:r>
    </w:p>
    <w:p w14:paraId="101A4F01" w14:textId="11E162AE" w:rsidR="001E789A" w:rsidRDefault="00986A8F" w:rsidP="008A3791">
      <w:pPr>
        <w:pStyle w:val="Paragraphe"/>
        <w:jc w:val="left"/>
      </w:pPr>
      <w:r w:rsidRPr="003C3047">
        <w:t>Observational snorkeling transect</w:t>
      </w:r>
      <w:r w:rsidR="00C84CA2" w:rsidRPr="00515AC8">
        <w:t>s</w:t>
      </w:r>
      <w:r w:rsidRPr="003C3047">
        <w:t xml:space="preserve"> </w:t>
      </w:r>
      <w:r w:rsidR="00C84CA2" w:rsidRPr="00515AC8">
        <w:t>are</w:t>
      </w:r>
      <w:r w:rsidR="00C84CA2" w:rsidRPr="003C3047">
        <w:t xml:space="preserve"> </w:t>
      </w:r>
      <w:r w:rsidR="00C84CA2" w:rsidRPr="00515AC8">
        <w:t>a less</w:t>
      </w:r>
      <w:r w:rsidRPr="003C3047">
        <w:t xml:space="preserve"> habitat </w:t>
      </w:r>
      <w:r w:rsidR="00C84CA2" w:rsidRPr="00515AC8">
        <w:t xml:space="preserve">and </w:t>
      </w:r>
      <w:r w:rsidRPr="003C3047">
        <w:t xml:space="preserve">behavior-selective methodology. </w:t>
      </w:r>
      <w:r w:rsidR="00C84CA2" w:rsidRPr="00515AC8">
        <w:t>However, the</w:t>
      </w:r>
      <w:r w:rsidRPr="003C3047">
        <w:t xml:space="preserve"> quality of </w:t>
      </w:r>
      <w:r w:rsidR="00C84CA2" w:rsidRPr="00515AC8">
        <w:t xml:space="preserve">the </w:t>
      </w:r>
      <w:r w:rsidRPr="003C3047">
        <w:t>observations relies on</w:t>
      </w:r>
      <w:r w:rsidR="00C84CA2" w:rsidRPr="00515AC8">
        <w:t xml:space="preserve"> appropriate</w:t>
      </w:r>
      <w:r w:rsidRPr="003C3047">
        <w:t xml:space="preserve"> meteorological conditions, water transparency (color, turbidity) and expertise of the observers to identify fish</w:t>
      </w:r>
      <w:r w:rsidR="00C84CA2" w:rsidRPr="00515AC8">
        <w:t xml:space="preserve">es </w:t>
      </w:r>
      <w:r w:rsidRPr="003C3047">
        <w:t xml:space="preserve">in movement. As a result, </w:t>
      </w:r>
      <w:ins w:id="110" w:author="Binning Sandra Ann [9]" w:date="2024-09-26T11:04:00Z">
        <w:r w:rsidR="00137A10">
          <w:t xml:space="preserve">the </w:t>
        </w:r>
      </w:ins>
      <w:r w:rsidRPr="003C3047">
        <w:t xml:space="preserve">precision of infection assessment can vary </w:t>
      </w:r>
      <w:r w:rsidR="00C84CA2" w:rsidRPr="00515AC8">
        <w:t>among</w:t>
      </w:r>
      <w:r w:rsidR="00C84CA2" w:rsidRPr="003C3047">
        <w:t xml:space="preserve"> </w:t>
      </w:r>
      <w:r w:rsidRPr="003C3047">
        <w:t xml:space="preserve">sampling days and lakes. </w:t>
      </w:r>
      <w:r w:rsidR="00554AF3" w:rsidRPr="00515AC8">
        <w:t>For example, infection signs</w:t>
      </w:r>
      <w:r w:rsidRPr="003C3047">
        <w:t xml:space="preserve"> might be missed </w:t>
      </w:r>
      <w:r w:rsidR="00554AF3" w:rsidRPr="00515AC8">
        <w:t>during times</w:t>
      </w:r>
      <w:r w:rsidR="00554AF3" w:rsidRPr="003C3047">
        <w:t xml:space="preserve"> </w:t>
      </w:r>
      <w:r w:rsidRPr="003C3047">
        <w:t>of poor visibility, leading to underestimation of prevalence estimates</w:t>
      </w:r>
      <w:r w:rsidR="00554AF3" w:rsidRPr="00515AC8">
        <w:t xml:space="preserve"> on cloudy days or following intense rainfall</w:t>
      </w:r>
      <w:r w:rsidRPr="003C3047">
        <w:t xml:space="preserve">. Moreover, since infection assessment is easier in </w:t>
      </w:r>
      <w:r w:rsidR="00554AF3" w:rsidRPr="00515AC8">
        <w:t xml:space="preserve">slower swimming, </w:t>
      </w:r>
      <w:r w:rsidRPr="003C3047">
        <w:t xml:space="preserve">curious </w:t>
      </w:r>
      <w:r w:rsidR="00554AF3" w:rsidRPr="00515AC8">
        <w:t>species</w:t>
      </w:r>
      <w:r w:rsidRPr="003C3047">
        <w:t xml:space="preserve"> </w:t>
      </w:r>
      <w:r w:rsidR="00554AF3" w:rsidRPr="00515AC8">
        <w:t>who tend to approach</w:t>
      </w:r>
      <w:r w:rsidRPr="003C3047">
        <w:t xml:space="preserve"> observers, accuracy of prevalence estimates might </w:t>
      </w:r>
      <w:ins w:id="111" w:author="Binning Sandra Ann [9]" w:date="2024-09-26T11:04:00Z">
        <w:r w:rsidR="00137A10">
          <w:t xml:space="preserve">also </w:t>
        </w:r>
      </w:ins>
      <w:r w:rsidRPr="003C3047">
        <w:t xml:space="preserve">vary </w:t>
      </w:r>
      <w:r w:rsidR="00554AF3" w:rsidRPr="00515AC8">
        <w:t>among</w:t>
      </w:r>
      <w:r w:rsidR="00554AF3" w:rsidRPr="003C3047">
        <w:t xml:space="preserve"> </w:t>
      </w:r>
      <w:r w:rsidRPr="003C3047">
        <w:t>fish species.</w:t>
      </w:r>
    </w:p>
    <w:p w14:paraId="64682A8E" w14:textId="10F0954F" w:rsidR="00986A8F" w:rsidRPr="003C3047" w:rsidRDefault="00986A8F" w:rsidP="008A3791">
      <w:pPr>
        <w:pStyle w:val="Paragraphe"/>
        <w:jc w:val="left"/>
      </w:pPr>
      <w:r w:rsidRPr="003C3047">
        <w:t>Finally, since older</w:t>
      </w:r>
      <w:r w:rsidR="00584A05" w:rsidRPr="00515AC8">
        <w:t xml:space="preserve"> and/or </w:t>
      </w:r>
      <w:r w:rsidRPr="003C3047">
        <w:t>bigger fish</w:t>
      </w:r>
      <w:ins w:id="112" w:author="Binning Sandra Ann [9]" w:date="2024-09-26T11:04:00Z">
        <w:r w:rsidR="00137A10">
          <w:t>es</w:t>
        </w:r>
      </w:ins>
      <w:r w:rsidRPr="003C3047">
        <w:t xml:space="preserve"> have a higher risk of infection than younger/smaller ones</w:t>
      </w:r>
      <w:r w:rsidR="00584A05" w:rsidRPr="00515AC8">
        <w:t>, population</w:t>
      </w:r>
      <w:r w:rsidRPr="003C3047">
        <w:t xml:space="preserve"> age structure</w:t>
      </w:r>
      <w:r w:rsidR="00584A05" w:rsidRPr="00515AC8">
        <w:t>s</w:t>
      </w:r>
      <w:r w:rsidRPr="003C3047">
        <w:t xml:space="preserve"> and growth curves might influence infection estimates </w:t>
      </w:r>
      <w:r w:rsidRPr="003C3047">
        <w:fldChar w:fldCharType="begin"/>
      </w:r>
      <w:r w:rsidR="00183A73">
        <w:instrText xml:space="preserve"> ADDIN ZOTERO_ITEM CSL_CITATION {"citationID":"buQ6X9AJ","properties":{"formattedCitation":"(Lemly and Esch 1984a)","plainCitation":"(Lemly and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w:instrText>
      </w:r>
      <w:r w:rsidR="00183A73">
        <w:lastRenderedPageBreak/>
        <w:instrText xml:space="preserve">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3C3047">
        <w:fldChar w:fldCharType="separate"/>
      </w:r>
      <w:r w:rsidR="004D3456">
        <w:rPr>
          <w:noProof/>
        </w:rPr>
        <w:t>(Lemly and Esch 1984a)</w:t>
      </w:r>
      <w:r w:rsidRPr="003C3047">
        <w:fldChar w:fldCharType="end"/>
      </w:r>
      <w:r w:rsidRPr="003C3047">
        <w:t>. Further analyses would be needed to determine how species composition of samples, personality types and age structure influence community prevalence estimates, and how th</w:t>
      </w:r>
      <w:r w:rsidR="004F721F" w:rsidRPr="003C3047">
        <w:t>ese</w:t>
      </w:r>
      <w:r w:rsidRPr="003C3047">
        <w:t xml:space="preserve"> </w:t>
      </w:r>
      <w:r w:rsidR="004F721F" w:rsidRPr="003C3047">
        <w:t>vary</w:t>
      </w:r>
      <w:r w:rsidRPr="003C3047">
        <w:t xml:space="preserve"> across spatial scales.</w:t>
      </w:r>
    </w:p>
    <w:p w14:paraId="56B99839" w14:textId="77777777" w:rsidR="00440625" w:rsidRDefault="005128FE" w:rsidP="00440625">
      <w:pPr>
        <w:pStyle w:val="Paragraphe"/>
        <w:jc w:val="left"/>
      </w:pPr>
      <w:r w:rsidRPr="00515AC8">
        <w:t>Few studies have addressed the</w:t>
      </w:r>
      <w:r w:rsidRPr="003C3047">
        <w:t xml:space="preserve"> </w:t>
      </w:r>
      <w:r w:rsidR="00986A8F" w:rsidRPr="003C3047">
        <w:t xml:space="preserve">relationship between infection prevalence </w:t>
      </w:r>
      <w:r w:rsidRPr="00515AC8">
        <w:t xml:space="preserve">estimates </w:t>
      </w:r>
      <w:r w:rsidR="00986A8F" w:rsidRPr="003C3047">
        <w:t xml:space="preserve">in fish communities and sampling effort. </w:t>
      </w:r>
      <w:r w:rsidR="00986A8F" w:rsidRPr="003C3047">
        <w:rPr>
          <w:rStyle w:val="ui-provider"/>
        </w:rPr>
        <w:t>Our results showed that low sampling efforts tend to overestimate community infection prevalence at the landscape-scale (Fig</w:t>
      </w:r>
      <w:r w:rsidR="00461125">
        <w:rPr>
          <w:rStyle w:val="ui-provider"/>
        </w:rPr>
        <w:t>ure</w:t>
      </w:r>
      <w:r w:rsidR="00986A8F" w:rsidRPr="003C3047">
        <w:rPr>
          <w:rStyle w:val="ui-provider"/>
        </w:rPr>
        <w:t xml:space="preserve"> 3). </w:t>
      </w:r>
      <w:r w:rsidR="00986A8F" w:rsidRPr="003C3047">
        <w:t xml:space="preserve">This case </w:t>
      </w:r>
      <w:r w:rsidR="008735E3">
        <w:t xml:space="preserve">happens </w:t>
      </w:r>
      <w:r w:rsidR="00986A8F" w:rsidRPr="003C3047">
        <w:t xml:space="preserve">when most samples </w:t>
      </w:r>
      <w:r w:rsidRPr="00515AC8">
        <w:t>provide</w:t>
      </w:r>
      <w:r w:rsidRPr="003C3047">
        <w:t xml:space="preserve"> </w:t>
      </w:r>
      <w:r w:rsidR="00986A8F" w:rsidRPr="003C3047">
        <w:t xml:space="preserve">a </w:t>
      </w:r>
      <w:r w:rsidR="00440625">
        <w:t xml:space="preserve">resampled landscape </w:t>
      </w:r>
      <w:r w:rsidR="00986A8F" w:rsidRPr="003C3047">
        <w:t xml:space="preserve">prevalence value above the </w:t>
      </w:r>
      <w:r w:rsidR="00440625">
        <w:t xml:space="preserve">observed </w:t>
      </w:r>
      <w:r w:rsidR="00986A8F" w:rsidRPr="00440625">
        <w:lastRenderedPageBreak/>
        <w:t xml:space="preserve">landscape prevalence </w:t>
      </w:r>
      <w:r w:rsidR="008735E3">
        <w:t>and very low estimates pull down the average with increasing sampling effort</w:t>
      </w:r>
      <w:r w:rsidR="00986A8F" w:rsidRPr="003C3047">
        <w:t xml:space="preserve">. </w:t>
      </w:r>
      <w:r w:rsidR="00D8494D">
        <w:t>B</w:t>
      </w:r>
      <w:r w:rsidRPr="00515AC8">
        <w:t>y sampling fewer sites, there is a</w:t>
      </w:r>
      <w:r w:rsidR="00986A8F" w:rsidRPr="003C3047">
        <w:t xml:space="preserve"> high chance </w:t>
      </w:r>
      <w:r w:rsidRPr="00515AC8">
        <w:t>of</w:t>
      </w:r>
      <w:r w:rsidRPr="003C3047">
        <w:t xml:space="preserve"> </w:t>
      </w:r>
      <w:r w:rsidR="00986A8F" w:rsidRPr="003C3047">
        <w:t>sampl</w:t>
      </w:r>
      <w:r w:rsidRPr="00515AC8">
        <w:t>ing</w:t>
      </w:r>
      <w:r w:rsidR="00986A8F" w:rsidRPr="003C3047">
        <w:t xml:space="preserve"> a higher-than-average prevalence thus overestimating the mean </w:t>
      </w:r>
      <w:r w:rsidR="00440625">
        <w:t xml:space="preserve">resampled </w:t>
      </w:r>
      <w:r w:rsidR="00986A8F" w:rsidRPr="003C3047">
        <w:t xml:space="preserve">landscape prevalence. </w:t>
      </w:r>
      <w:r w:rsidR="00D10011">
        <w:t xml:space="preserve">With increasing sampling effort, </w:t>
      </w:r>
      <w:r w:rsidRPr="00515AC8">
        <w:t>the</w:t>
      </w:r>
      <w:r w:rsidR="00986A8F" w:rsidRPr="003C3047">
        <w:t xml:space="preserve"> presence of </w:t>
      </w:r>
      <w:r w:rsidR="00D10011">
        <w:t xml:space="preserve">few </w:t>
      </w:r>
      <w:r w:rsidRPr="00515AC8">
        <w:t xml:space="preserve">samples with </w:t>
      </w:r>
      <w:r w:rsidR="00986A8F" w:rsidRPr="003C3047">
        <w:t xml:space="preserve">zero </w:t>
      </w:r>
      <w:r w:rsidR="008735E3">
        <w:t xml:space="preserve">or very low </w:t>
      </w:r>
      <w:r w:rsidR="00986A8F" w:rsidRPr="003C3047">
        <w:t>prevalence</w:t>
      </w:r>
      <w:r w:rsidR="00D10011">
        <w:t xml:space="preserve"> bring </w:t>
      </w:r>
      <w:r w:rsidR="008735E3">
        <w:t xml:space="preserve">down the </w:t>
      </w:r>
      <w:r w:rsidR="00440625" w:rsidRPr="00440625">
        <w:t xml:space="preserve">mean resampled </w:t>
      </w:r>
      <w:r w:rsidR="008735E3" w:rsidRPr="00440625">
        <w:t xml:space="preserve">landscape </w:t>
      </w:r>
      <w:r w:rsidRPr="00440625">
        <w:t>prevalence</w:t>
      </w:r>
      <w:r w:rsidR="00D10011">
        <w:t xml:space="preserve"> until observed </w:t>
      </w:r>
      <w:r w:rsidR="00440625">
        <w:t xml:space="preserve">landscape </w:t>
      </w:r>
      <w:r w:rsidR="00D10011">
        <w:t>prevalence is reached</w:t>
      </w:r>
      <w:r w:rsidR="00986A8F" w:rsidRPr="003C3047">
        <w:t xml:space="preserve">. Presence of high and zero prevalence values suggest the existence of high and low infection clusters (infection hotspots and </w:t>
      </w:r>
      <w:proofErr w:type="spellStart"/>
      <w:r w:rsidR="00986A8F" w:rsidRPr="003C3047">
        <w:t>coldspots</w:t>
      </w:r>
      <w:proofErr w:type="spellEnd"/>
      <w:r w:rsidR="00986A8F" w:rsidRPr="003C3047">
        <w:t>)</w:t>
      </w:r>
      <w:r w:rsidR="00D8494D">
        <w:t xml:space="preserve"> which are reflected in our data regardless to lake size</w:t>
      </w:r>
      <w:r w:rsidR="00986A8F" w:rsidRPr="003C3047">
        <w:t xml:space="preserve">. Parasites tend to be aggregated in their hosts, where a few individuals in a population or community host the majority </w:t>
      </w:r>
      <w:r w:rsidRPr="00515AC8">
        <w:t xml:space="preserve">of the </w:t>
      </w:r>
      <w:r w:rsidR="00986A8F" w:rsidRPr="003C3047">
        <w:t xml:space="preserve">infection </w:t>
      </w:r>
      <w:r w:rsidR="00986A8F" w:rsidRPr="003C3047">
        <w:fldChar w:fldCharType="begin"/>
      </w:r>
      <w:r w:rsidR="00183A73">
        <w:instrText xml:space="preserve"> ADDIN ZOTERO_ITEM CSL_CITATION {"citationID":"ePHFWDGt","properties":{"formattedCitation":"(R. Poulin 2007; Shaw and Dobson 1995)","plainCitation":"(R. Poulin 2007; Shaw and Dobson 1995)","noteIndex":0},"citationItems":[{"id":6635,"uris":["http://zotero.org/groups/2585270/items/UD994VBH"],"itemData":{"id":6635,"type":"article-journal","abstract":"As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w:instrText>
      </w:r>
      <w:r w:rsidR="00183A73">
        <w:lastRenderedPageBreak/>
        <w:instrText xml:space="preserve">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ecology?","volume":"134","author":[{"family":"Poulin","given":"R."}],"issued":{"date-parts":[["2007",6]]}}},{"id":6745,"uris":["http://zotero.org/groups/2585270/items/RCD8HZXH"],"itemData":{"id":6745,"type":"article-journal","abstract":"In this paper we review the published literature on patterns of abundance and aggregation of macroparasites in wildlife host populations. We base this survey on quantitative analyses of mean burden and a number of measures of the degree of aggregation of parasite burdens between hosts. All major parasite and vertebrate host taxa were represented in the database. Mean parasite burden was found to be log-normally distributed, indicating that all parasite burdens are regulated to some degree. In addition, all but one of the parasitic infections were aggregated with respect to their hosts, and </w:instrText>
      </w:r>
      <w:r w:rsidR="00183A73">
        <w:lastRenderedPageBreak/>
        <w:instrText xml:space="preserve">the relationship between log mean parasite burden and log variance was found to be very strong (R2 = 0·87). That is, for a given mean parasite burden there are constraints on the degree of variation in individual host burdens. The aggregated nature of the parasitic infections is also apparent from other measures of the degree of aggregation: prevalence – mean relationships, and the negative binomial parameter, k. Using a relatively new technique for parasitological infection data – tree-based models, as well as traditional linear models – a number of the parasitic infections was found to be associated with systematically lower or higher parasite burdens. Possible biological explanations for these and other patterns are proposed.","container-title":"Parasitology","DOI":"10.1017/S0031182000075855","ISSN":"1469-8161, 0031-1820","issue":"S1","language":"en","note":"publisher: Cambridge University Press","page":"S111-S133","source":"Cambridge University Press","title":"Patterns of macroparasite abundance and aggregation in wildlife populations: a quantitative review","title-short":"Patterns of macroparasite abundance and aggregation in wildlife populations","volume":"111","author":[{"family":"Shaw","given":"D. J."},{"family":"Dobson","given":"A. P."}],"issued":{"date-parts":[["1995",1]]}}}],"schema":"https://github.com/citation-style-language/schema/raw/master/csl-citation.json"} </w:instrText>
      </w:r>
      <w:r w:rsidR="00986A8F" w:rsidRPr="003C3047">
        <w:fldChar w:fldCharType="separate"/>
      </w:r>
      <w:r w:rsidR="004D3456">
        <w:rPr>
          <w:noProof/>
        </w:rPr>
        <w:t>(Poulin 2007; Shaw and Dobson 1995)</w:t>
      </w:r>
      <w:r w:rsidR="00986A8F" w:rsidRPr="003C3047">
        <w:fldChar w:fldCharType="end"/>
      </w:r>
      <w:r w:rsidR="00986A8F" w:rsidRPr="003C3047">
        <w:t xml:space="preserve">. </w:t>
      </w:r>
      <w:r w:rsidRPr="00515AC8">
        <w:t>This pattern can be driven by</w:t>
      </w:r>
      <w:r w:rsidR="00986A8F" w:rsidRPr="003C3047">
        <w:t xml:space="preserve"> the environmental aggregation of infective </w:t>
      </w:r>
      <w:r w:rsidRPr="00515AC8">
        <w:t xml:space="preserve">parasite </w:t>
      </w:r>
      <w:r w:rsidR="00986A8F" w:rsidRPr="003C3047">
        <w:t>stage</w:t>
      </w:r>
      <w:r w:rsidRPr="00515AC8">
        <w:t>s</w:t>
      </w:r>
      <w:r w:rsidR="00986A8F" w:rsidRPr="003C3047">
        <w:t xml:space="preserve"> leading to heterogenous host exposure risk </w:t>
      </w:r>
      <w:r w:rsidRPr="00515AC8">
        <w:t xml:space="preserve">across a landscape </w:t>
      </w:r>
      <w:r w:rsidR="00986A8F" w:rsidRPr="003C3047">
        <w:fldChar w:fldCharType="begin"/>
      </w:r>
      <w:r w:rsidR="00183A73">
        <w:instrText xml:space="preserve"> ADDIN ZOTERO_ITEM CSL_CITATION {"citationID":"WsK7ATxS","properties":{"formattedCitation":"(Karvonen et al. 2004)","plainCitation":"(Karvonen et al. 2004)","noteIndex":0},"citationItems":[{"id":11258,"uris":["http://zotero.org/groups/2585270/items/LRKCHR2Y"],"itemData":{"id":11258,"type":"article-journal","abstract":"This paper </w:instrText>
      </w:r>
      <w:r w:rsidR="00183A73">
        <w:lastRenderedPageBreak/>
        <w:instrText xml:space="preserve">examines the relative importance of exposure and susceptibility to the infection of rainbow trout ( Oncorhynchus mykiss) with the trematode parasite Diplostomum spathaceum under natural conditions. A total of 93 individually marked, similarly aged fish were introduced into three cages at regular time intervals and the intensity of infection in individuals recorded by counting parasites in live fish using ophthalmic techniques. Fish introduced into the cages became infected faster than fish that were already in the cages, indicating that fish developed resistance to infection after repeated exposure. Fish kept in the cages experienced similar levels of exposure and the distribution of parasites between these fish was not significantly different from a random distribution. In contrast, parasites from 16 Finnish wild roach populations were highly aggregated. The differences between the caged fish and the wild fish indicate that the aggregated distribution in wild fish might be determined by variations in exposure rather than variations in susceptibility between fish. This is one of the few studies to demonstrate the development of resistance in fish against the parasite under natural conditions, and to attempt to separate exposure and susceptibility as causative agents of parasite aggregation.","container-title":"Parasitology Research","DOI":"10.1007/s00436-003-1035-y","ISSN":"0932-0113","issue":"3","journalAbbreviation":"Parasitol Res","language":"eng","note":"PMID: 14652746","page":"183-188","source":"PubMed","title":"Transmission dynamics of a trematode parasite: exposure, acquired resistance and parasite aggregation","title-short":"Transmission dynamics of a trematode parasite","volume":"92","author":[{"family":"Karvonen","given":"Anssi"},{"family":"Hudson","given":"Peter J."},{"family":"Seppälä","given":"Otto"},{"family":"Valtonen","given":"E. Tellervo"}],"issued":{"date-parts":[["2004",2]]}}}],"schema":"https://github.com/citation-style-language/schema/raw/master/csl-citation.json"} </w:instrText>
      </w:r>
      <w:r w:rsidR="00986A8F" w:rsidRPr="003C3047">
        <w:fldChar w:fldCharType="separate"/>
      </w:r>
      <w:r w:rsidR="004D3456">
        <w:rPr>
          <w:noProof/>
        </w:rPr>
        <w:t>(Karvonen et al. 2004)</w:t>
      </w:r>
      <w:r w:rsidR="00986A8F" w:rsidRPr="003C3047">
        <w:fldChar w:fldCharType="end"/>
      </w:r>
      <w:r w:rsidR="00986A8F" w:rsidRPr="003C3047">
        <w:t>.</w:t>
      </w:r>
    </w:p>
    <w:p w14:paraId="0B35891E" w14:textId="43FA7985" w:rsidR="00986A8F" w:rsidRPr="00860C7A" w:rsidRDefault="00333615" w:rsidP="00440625">
      <w:pPr>
        <w:pStyle w:val="Paragraphe"/>
        <w:jc w:val="left"/>
      </w:pPr>
      <w:r w:rsidRPr="00515AC8">
        <w:lastRenderedPageBreak/>
        <w:t>T</w:t>
      </w:r>
      <w:r w:rsidR="00986A8F" w:rsidRPr="003C3047">
        <w:t xml:space="preserve">he number of sampled hosts </w:t>
      </w:r>
      <w:r w:rsidRPr="00515AC8">
        <w:t>in a study may also influence</w:t>
      </w:r>
      <w:r w:rsidRPr="003C3047">
        <w:t xml:space="preserve"> </w:t>
      </w:r>
      <w:r w:rsidR="00986A8F" w:rsidRPr="003C3047">
        <w:t>infection prevalence estimate</w:t>
      </w:r>
      <w:r w:rsidR="00440625">
        <w:t xml:space="preserve"> </w:t>
      </w:r>
      <w:r w:rsidR="00D8494D">
        <w:fldChar w:fldCharType="begin"/>
      </w:r>
      <w:r w:rsidR="00183A73">
        <w:instrText xml:space="preserve"> ADDIN ZOTERO_ITEM CSL_CITATION {"citationID":"bMhCXvsR","properties":{"formattedCitation":"(Marques and Cabral 2007)","plainCitation":"(Marques and Cabral 2007)","noteIndex":0},"citationItems":[{"id":6505,"uris":["http://zotero.org/groups/2585270/items/RCZFLERE"],"itemData":{"id":6505,"type":"article-journal","abstract":"This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w:instrText>
      </w:r>
      <w:r w:rsidR="00183A73">
        <w:lastRenderedPageBreak/>
        <w:instrText xml:space="preserve">F."},{"family":"Cabral","given":"H. N."}],"issued":{"date-parts":[["2007"]]}}}],"schema":"https://github.com/citation-style-language/schema/raw/master/csl-citation.json"} </w:instrText>
      </w:r>
      <w:r w:rsidR="00D8494D">
        <w:fldChar w:fldCharType="separate"/>
      </w:r>
      <w:r w:rsidR="004D3456">
        <w:rPr>
          <w:noProof/>
        </w:rPr>
        <w:t>(Marques and Cabral 2007)</w:t>
      </w:r>
      <w:r w:rsidR="00D8494D">
        <w:fldChar w:fldCharType="end"/>
      </w:r>
      <w:r w:rsidR="00986A8F" w:rsidRPr="003C3047">
        <w:t>.</w:t>
      </w:r>
      <w:r w:rsidR="00D64E61">
        <w:t xml:space="preserve"> </w:t>
      </w:r>
      <w:r w:rsidR="00986A8F" w:rsidRPr="003C3047">
        <w:fldChar w:fldCharType="begin"/>
      </w:r>
      <w:r w:rsidR="005F73CA">
        <w:instrText xml:space="preserve"> ADDIN ZOTERO_ITEM CSL_CITATION {"citationID":"RruU6NPl","properties":{"formattedCitation":"(Jovani and Tella 2006)","plainCitation":"(Jovani and Tella 2006)","noteIndex":0},"citationItems":[{"id":10455,"uris":["http://zotero.org/groups/2585270/items/3JRSBV44"],"itemData":{"id":10455,"type":"article-journal","container-title":"Trends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986A8F" w:rsidRPr="003C3047">
        <w:fldChar w:fldCharType="separate"/>
      </w:r>
      <w:r w:rsidR="005F73CA">
        <w:rPr>
          <w:noProof/>
        </w:rPr>
        <w:t>Jovani and Tella (2006)</w:t>
      </w:r>
      <w:r w:rsidR="00986A8F" w:rsidRPr="003C3047">
        <w:fldChar w:fldCharType="end"/>
      </w:r>
      <w:r w:rsidR="00986A8F" w:rsidRPr="003C3047">
        <w:t xml:space="preserve"> reported that small host sample sizes resulted in greater inaccuracy in prevalence estimates and suggested an optimal sample size of around 15 individuals as a trade-off between discriminating samples and maintaining accuracy. Our results </w:t>
      </w:r>
      <w:r w:rsidRPr="00515AC8">
        <w:t>suggest</w:t>
      </w:r>
      <w:r w:rsidR="00986A8F" w:rsidRPr="003C3047">
        <w:t xml:space="preserve"> that the minimum number of samples needed to adequately estimate landscape prevalence differs among methods. The only sampling method that reached a stable value following our sampling effort was the observational snorkeling transects (around 10 samples) although the seine and the combination of sampling methods showed less than a 2% difference between resampled </w:t>
      </w:r>
      <w:r w:rsidR="00440625">
        <w:t xml:space="preserve">landscape </w:t>
      </w:r>
      <w:r w:rsidR="00986A8F" w:rsidRPr="003C3047">
        <w:t xml:space="preserve">prevalence and observed </w:t>
      </w:r>
      <w:r w:rsidR="00440625">
        <w:t xml:space="preserve">landscape </w:t>
      </w:r>
      <w:r w:rsidR="00986A8F" w:rsidRPr="003C3047">
        <w:t xml:space="preserve">prevalence after 35 samples (Table S12). Indeed, snorkeling transects allow observations on more individuals than the fishing </w:t>
      </w:r>
      <w:r w:rsidR="00986A8F" w:rsidRPr="003C3047">
        <w:lastRenderedPageBreak/>
        <w:t xml:space="preserve">methods (6964 </w:t>
      </w:r>
      <w:r w:rsidRPr="00515AC8">
        <w:t>versus</w:t>
      </w:r>
      <w:r w:rsidRPr="00860C7A">
        <w:t xml:space="preserve"> </w:t>
      </w:r>
      <w:r w:rsidR="00986A8F" w:rsidRPr="00860C7A">
        <w:t xml:space="preserve">4333 observations), explaining why it reaches stability faster and thus, needs less sampling effort to </w:t>
      </w:r>
      <w:r w:rsidR="00D8494D">
        <w:t>reach a precise estimate</w:t>
      </w:r>
      <w:r w:rsidR="00986A8F" w:rsidRPr="00860C7A">
        <w:t xml:space="preserve">. Conversely, fishing methods require more extensive sampling in terms of area and time to </w:t>
      </w:r>
      <w:r w:rsidRPr="00515AC8">
        <w:t>infection</w:t>
      </w:r>
      <w:r w:rsidR="00986A8F" w:rsidRPr="003C3047">
        <w:t xml:space="preserve"> prevalence. Accordingly, </w:t>
      </w:r>
      <w:r w:rsidR="006D3B2C">
        <w:t xml:space="preserve">for minnow traps, 35 </w:t>
      </w:r>
      <w:r w:rsidR="00986A8F" w:rsidRPr="003C3047">
        <w:t>sampling efforts (</w:t>
      </w:r>
      <w:r w:rsidR="006D3B2C">
        <w:t xml:space="preserve">out of a data set of </w:t>
      </w:r>
      <w:r w:rsidR="00986A8F" w:rsidRPr="003C3047">
        <w:t xml:space="preserve">225 sampling efforts) were not exhaustive enough to capture the </w:t>
      </w:r>
      <w:r w:rsidR="006D3B2C">
        <w:t>observed</w:t>
      </w:r>
      <w:r w:rsidR="00986A8F" w:rsidRPr="003C3047">
        <w:t xml:space="preserve"> </w:t>
      </w:r>
      <w:r w:rsidR="00440625">
        <w:t>l</w:t>
      </w:r>
      <w:r w:rsidR="00440625" w:rsidRPr="003C3047">
        <w:t xml:space="preserve">andscape </w:t>
      </w:r>
      <w:r w:rsidR="00986A8F" w:rsidRPr="003C3047">
        <w:t xml:space="preserve">infection prevalence (Table S12). However, assessments of infection intensity and prevalence are more </w:t>
      </w:r>
      <w:r w:rsidR="006D3B2C">
        <w:t>reliable</w:t>
      </w:r>
      <w:r w:rsidR="00986A8F" w:rsidRPr="003C3047">
        <w:t xml:space="preserve"> with fishing because the observer can take the necessary time to inspect individuals for signs of disease. </w:t>
      </w:r>
      <w:r w:rsidRPr="00515AC8">
        <w:t>Unfortunately, there is no</w:t>
      </w:r>
      <w:r w:rsidR="00986A8F" w:rsidRPr="00860C7A">
        <w:t xml:space="preserve"> magic </w:t>
      </w:r>
      <w:r w:rsidRPr="00515AC8">
        <w:t xml:space="preserve">threshold of </w:t>
      </w:r>
      <w:r w:rsidR="00986A8F" w:rsidRPr="00860C7A">
        <w:t xml:space="preserve">sampling effort for estimating accurate prevalence </w:t>
      </w:r>
      <w:r w:rsidR="00986A8F" w:rsidRPr="00860C7A">
        <w:fldChar w:fldCharType="begin"/>
      </w:r>
      <w:r w:rsidR="00183A73">
        <w:instrText xml:space="preserve"> ADDIN ZOTERO_ITEM CSL_CITATION {"citationID":"KODtaM8P","properties":{"formattedCitation":"(Robert Poulin 2007; Shvydka et al. 2018)","plainCitation":"(Robert 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w:instrText>
      </w:r>
      <w:r w:rsidR="00183A73">
        <w:lastRenderedPageBreak/>
        <w:instrText>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w:instrText>
      </w:r>
      <w:r w:rsidR="00183A73">
        <w:lastRenderedPageBreak/>
        <w:instrText xml:space="preserve">parts":[["2018",1,27]]}}}],"schema":"https://github.com/citation-style-language/schema/raw/master/csl-citation.json"} </w:instrText>
      </w:r>
      <w:r w:rsidR="00986A8F" w:rsidRPr="00860C7A">
        <w:fldChar w:fldCharType="separate"/>
      </w:r>
      <w:r w:rsidR="004D3456">
        <w:rPr>
          <w:noProof/>
        </w:rPr>
        <w:t>(Poulin 2007; Shvydka et al. 2018)</w:t>
      </w:r>
      <w:r w:rsidR="00986A8F" w:rsidRPr="00860C7A">
        <w:fldChar w:fldCharType="end"/>
      </w:r>
      <w:r w:rsidR="006D3B2C">
        <w:t>.</w:t>
      </w:r>
      <w:r w:rsidR="00986A8F" w:rsidRPr="00860C7A">
        <w:t xml:space="preserve"> However, our results should be used as an empirical tool to guide future determination of sampling effort to assess infection prevalence in natural systems.</w:t>
      </w:r>
    </w:p>
    <w:p w14:paraId="1FD9FD39" w14:textId="7A980280" w:rsidR="00986A8F" w:rsidRPr="00860C7A" w:rsidRDefault="00986A8F" w:rsidP="008A3791">
      <w:pPr>
        <w:pStyle w:val="Paragraphe"/>
        <w:jc w:val="left"/>
      </w:pPr>
      <w:r w:rsidRPr="00860C7A">
        <w:t>Our results show that prevalence of infection is spatially heterogenous in our system (Fig</w:t>
      </w:r>
      <w:r w:rsidR="00461125">
        <w:t xml:space="preserve">ure </w:t>
      </w:r>
      <w:r w:rsidRPr="00860C7A">
        <w:t>4</w:t>
      </w:r>
      <w:r w:rsidR="00461125">
        <w:t>–</w:t>
      </w:r>
      <w:r w:rsidRPr="00860C7A">
        <w:t>5). Prevalence estimates varied both among and within lakes. Regardless, we did not find evidence of geographical patterns. Accordingly, none of the spatial attributes that we tested were good predictors of infection at small spatial scales (site-scale) (Table S13). Future studies should increase the number of lakes sampled to confirm whether infection is spatially random, or if indeed there are other patterns at play.</w:t>
      </w:r>
    </w:p>
    <w:p w14:paraId="4DADEAB8" w14:textId="48E246B3" w:rsidR="00986A8F" w:rsidRPr="00860C7A" w:rsidRDefault="00986A8F" w:rsidP="008A3791">
      <w:pPr>
        <w:pStyle w:val="Paragraphe"/>
        <w:jc w:val="left"/>
      </w:pPr>
      <w:r w:rsidRPr="00860C7A">
        <w:t xml:space="preserve">Frequency distributions are a useful tool to investigate mechanisms behind the spatial occurrence of species </w:t>
      </w:r>
      <w:r w:rsidRPr="00860C7A">
        <w:fldChar w:fldCharType="begin"/>
      </w:r>
      <w:r w:rsidR="00183A73">
        <w:instrText xml:space="preserve"> ADDIN ZOTERO_ITEM CSL_CITATION {"citationID":"Zzr4erGi","properties":{"formattedCitation":"(McGeoch and Gaston 2002)","plainCitation":"(McGeoch and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w:instrText>
      </w:r>
      <w:r w:rsidR="00183A73">
        <w:lastRenderedPageBreak/>
        <w:instrText xml:space="preserve">(grain,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w:instrText>
      </w:r>
      <w:r w:rsidR="00183A73">
        <w:lastRenderedPageBreak/>
        <w:instrText xml:space="preserve">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Pr="00860C7A">
        <w:fldChar w:fldCharType="separate"/>
      </w:r>
      <w:r w:rsidR="004D3456">
        <w:rPr>
          <w:noProof/>
        </w:rPr>
        <w:t>(McGeoch and Gaston 2002)</w:t>
      </w:r>
      <w:r w:rsidRPr="00860C7A">
        <w:fldChar w:fldCharType="end"/>
      </w:r>
      <w:r w:rsidRPr="00860C7A">
        <w:t>. For parasites, frequency occupation distributions are modified such that hosts represent suitable patches (i.e. habitat)</w:t>
      </w:r>
      <w:r w:rsidRPr="00860C7A">
        <w:fldChar w:fldCharType="begin"/>
      </w:r>
      <w:r w:rsidR="00183A73">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Pr="00860C7A">
        <w:fldChar w:fldCharType="separate"/>
      </w:r>
      <w:r w:rsidR="004D3456">
        <w:rPr>
          <w:noProof/>
        </w:rPr>
        <w:t>(Hess et al. 2002)</w:t>
      </w:r>
      <w:r w:rsidRPr="00860C7A">
        <w:fldChar w:fldCharType="end"/>
      </w:r>
      <w:r w:rsidRPr="00860C7A">
        <w:t xml:space="preserve">. We found that frequency distributions </w:t>
      </w:r>
      <w:r w:rsidR="00333615" w:rsidRPr="00515AC8">
        <w:t xml:space="preserve">of </w:t>
      </w:r>
      <w:r w:rsidR="00333615" w:rsidRPr="00515AC8">
        <w:lastRenderedPageBreak/>
        <w:t xml:space="preserve">prevalence of black spot disease infection in fish communities </w:t>
      </w:r>
      <w:r w:rsidRPr="00860C7A">
        <w:t>differed between sampling methods</w:t>
      </w:r>
      <w:r w:rsidR="006D3B2C">
        <w:t>:</w:t>
      </w:r>
      <w:r w:rsidRPr="00860C7A">
        <w:t xml:space="preserve"> the transects and the combination of methods </w:t>
      </w:r>
      <w:r w:rsidR="00333615" w:rsidRPr="00515AC8">
        <w:t>tended to have</w:t>
      </w:r>
      <w:r w:rsidR="00333615" w:rsidRPr="00860C7A">
        <w:t xml:space="preserve"> </w:t>
      </w:r>
      <w:r w:rsidRPr="00860C7A">
        <w:t>a bimodal distribution (Fig</w:t>
      </w:r>
      <w:r w:rsidR="00461125">
        <w:t>ure</w:t>
      </w:r>
      <w:r w:rsidRPr="00860C7A">
        <w:t xml:space="preserve"> 4</w:t>
      </w:r>
      <w:r w:rsidR="00461125">
        <w:t>a–b</w:t>
      </w:r>
      <w:r w:rsidRPr="00860C7A">
        <w:t xml:space="preserve">) </w:t>
      </w:r>
      <w:r w:rsidR="00333615" w:rsidRPr="00515AC8">
        <w:t>whereas traps and seine net fishing</w:t>
      </w:r>
      <w:r w:rsidR="00333615" w:rsidRPr="00860C7A">
        <w:t xml:space="preserve"> </w:t>
      </w:r>
      <w:r w:rsidRPr="00860C7A">
        <w:t>show</w:t>
      </w:r>
      <w:r w:rsidR="00333615" w:rsidRPr="00515AC8">
        <w:t>ed</w:t>
      </w:r>
      <w:r w:rsidRPr="00860C7A">
        <w:t xml:space="preserve"> no obvious pattern (Fi</w:t>
      </w:r>
      <w:r w:rsidR="006D3B2C">
        <w:t>g</w:t>
      </w:r>
      <w:r w:rsidR="00461125">
        <w:t>ure</w:t>
      </w:r>
      <w:r w:rsidRPr="00860C7A">
        <w:t xml:space="preserve"> 4</w:t>
      </w:r>
      <w:r w:rsidR="00461125">
        <w:t>c–d</w:t>
      </w:r>
      <w:r w:rsidRPr="00860C7A">
        <w:t xml:space="preserve">). While binomial distributions are commonly observed in frequency occupation distributions, </w:t>
      </w:r>
      <w:r w:rsidR="00333615" w:rsidRPr="00515AC8">
        <w:t>this pattern may be</w:t>
      </w:r>
      <w:r w:rsidRPr="00860C7A">
        <w:t xml:space="preserve"> an artifact of </w:t>
      </w:r>
      <w:r w:rsidR="00333615" w:rsidRPr="00515AC8">
        <w:t>a small sample size</w:t>
      </w:r>
      <w:r w:rsidRPr="00860C7A">
        <w:t xml:space="preserve"> </w:t>
      </w:r>
      <w:r w:rsidRPr="00860C7A">
        <w:fldChar w:fldCharType="begin"/>
      </w:r>
      <w:r w:rsidR="00183A73">
        <w:instrText xml:space="preserve"> ADDIN ZOTERO_ITEM CSL_CITATION {"citationID":"4t9Za0EB","properties":{"formattedCitation":"(Brown 1984)","plainCitation":"(Brown 1984)","noteIndex":0},"citationItems":[{"id":11273,"uris":["http://zotero.org/groups/2585270/items/U77A4GIK"],"itemData":{"id":11273,"type":"article-journal","abstract":"There appears to be a general relationship between abundance and distribution that has two parts. First, within species, population density tends to be greatest in the center of the range and to decline gradually toward the boundaries. This pattern holds over a range of spatial scales from steep environmental gradients within local regions to the entire geographic range. Exceptions include: (1) abrupt changes in abundance that usually correspond to sharp, discontinuous changes in single environmental variables; and (2) multimodal patterns of abundance that are caused by environmental patchiness. The second general relationship is that among closely related, ecologically similar species spatial distribution is positively correlated with average abundance. Again this pattern holds over a variety of spatial scales from local regions to entire geographic ranges. These empirical patterns have already been reported in the literature, but their generality is demonstrated by analysis of additional data for diverse kinds of organisms. A single general theory accounts for these observations and follows logically from three assumptions. First, the abundance and distribution of each species are limited by the combination of physical and biotic environmental variables that determines the multidimensional niche. Second, spatial variation in </w:instrText>
      </w:r>
      <w:r w:rsidR="00183A73">
        <w:lastRenderedPageBreak/>
        <w:instrText xml:space="preserve">these environmental variables is somewhat stochastic but autocorrelated, so that nearby sites tend to have more similar environmental conditions than more distant ones. Third, closely related, ecologically similar species differ in no more than a very few niche dimensions. A more formal model can be developed that predicts that under these assumptions the distribution of population density over space should approximate a normal probability density distribution. Most exceptions to this predicted pattern can be explained as cases in which assumptions of the model are clearly violated. This paper represents an example of a statistical approach that should be useful for investigating complex ecological systems comprised of many components, such as species of many individuals or communities of many species. The general relationships between abundance and distribution developed here eventually should contribute to our understanding of the biogeography, population genetics, and evolution of species as well as the ecological attributes of populations and communities.","container-title":"The American Naturalist","DOI":"10.1086/284267","ISSN":"0003-0147","issue":"2","note":"publisher: The University of Chicago Press","page":"255-279","source":"journals.uchicago.edu (Atypon)","title":"On the Relationship between Abundance and Distribution of Species","volume":"124","author":[{"family":"Brown","given":"James H."}],"issued":{"date-parts":[["1984",8]]}}}],"schema":"https://github.com/citation-style-language/schema/raw/master/csl-citation.json"} </w:instrText>
      </w:r>
      <w:r w:rsidRPr="00860C7A">
        <w:fldChar w:fldCharType="separate"/>
      </w:r>
      <w:r w:rsidR="004D3456">
        <w:rPr>
          <w:noProof/>
        </w:rPr>
        <w:t>(Brown 1984)</w:t>
      </w:r>
      <w:r w:rsidRPr="00860C7A">
        <w:fldChar w:fldCharType="end"/>
      </w:r>
      <w:r w:rsidRPr="00860C7A">
        <w:t xml:space="preserve">. However, for our purpose, bimodal distributions revealed that lake </w:t>
      </w:r>
      <w:r w:rsidR="00333615" w:rsidRPr="00860C7A">
        <w:t>communit</w:t>
      </w:r>
      <w:r w:rsidR="00333615" w:rsidRPr="00515AC8">
        <w:t>ies</w:t>
      </w:r>
      <w:r w:rsidR="00333615" w:rsidRPr="00860C7A">
        <w:t xml:space="preserve"> </w:t>
      </w:r>
      <w:r w:rsidRPr="00860C7A">
        <w:t xml:space="preserve">tend to display </w:t>
      </w:r>
      <w:r w:rsidR="00880D1D">
        <w:t>either</w:t>
      </w:r>
      <w:r w:rsidRPr="00860C7A">
        <w:t xml:space="preserve"> high </w:t>
      </w:r>
      <w:r w:rsidR="00880D1D">
        <w:t xml:space="preserve">(&gt;60%) </w:t>
      </w:r>
      <w:r w:rsidRPr="00860C7A">
        <w:t xml:space="preserve">or low </w:t>
      </w:r>
      <w:r w:rsidR="00880D1D">
        <w:t xml:space="preserve">(&lt;15%) </w:t>
      </w:r>
      <w:r w:rsidRPr="00860C7A">
        <w:t>infection prevalence. Since we assumed that the distribution of trematodes is not limited by the final hosts’ movements (birds) across our study area, these high- and low-prevalence groups likely represent environmental characteristics that favor (or restrict) parasite abundance and transmission from snails to fish hosts.</w:t>
      </w:r>
      <w:r w:rsidR="008C5584">
        <w:t xml:space="preserve"> </w:t>
      </w:r>
      <w:r w:rsidRPr="00860C7A">
        <w:t>Accordingly, map comparisons (Fi</w:t>
      </w:r>
      <w:r w:rsidR="008C5584">
        <w:t>g</w:t>
      </w:r>
      <w:r w:rsidR="00461125">
        <w:t>ure</w:t>
      </w:r>
      <w:r w:rsidR="008C5584">
        <w:t xml:space="preserve"> </w:t>
      </w:r>
      <w:r w:rsidRPr="00860C7A">
        <w:t xml:space="preserve">4) clearly show </w:t>
      </w:r>
      <w:r w:rsidRPr="00860C7A">
        <w:lastRenderedPageBreak/>
        <w:t xml:space="preserve">that lake fish community prevalence can be over or underestimated according to the sampling method used. </w:t>
      </w:r>
      <w:r w:rsidR="008C5584">
        <w:t>T</w:t>
      </w:r>
      <w:r w:rsidRPr="00860C7A">
        <w:t>he</w:t>
      </w:r>
      <w:r w:rsidR="008C5584">
        <w:t xml:space="preserve"> different</w:t>
      </w:r>
      <w:r w:rsidRPr="00860C7A">
        <w:t xml:space="preserve"> methods might have selected for fish species varying in parasite compatibility, environment varying in quality for infective stage aggregation, specific age classes or sampled different personality traits that led to biased prevalence estimates. Although, our approach revealed method biases in prevalence estimates, but it did not allow us to establish the mechanism behind this relationship. Moreover, method biases seem to be lake-dependent.</w:t>
      </w:r>
    </w:p>
    <w:p w14:paraId="2412804B" w14:textId="002FD376" w:rsidR="00986A8F" w:rsidRPr="00860C7A" w:rsidRDefault="00986A8F" w:rsidP="008A3791">
      <w:pPr>
        <w:pStyle w:val="Paragraphe"/>
        <w:jc w:val="left"/>
      </w:pPr>
      <w:r w:rsidRPr="00860C7A">
        <w:t xml:space="preserve">At the site-scale, we used GAMMs to inspect relationships between the </w:t>
      </w:r>
      <w:r w:rsidR="00F71271">
        <w:t xml:space="preserve">site </w:t>
      </w:r>
      <w:r w:rsidRPr="00860C7A">
        <w:t>prevalence estimate and environmental predictors (Fig</w:t>
      </w:r>
      <w:r w:rsidR="00461125">
        <w:t>ure</w:t>
      </w:r>
      <w:r w:rsidRPr="00860C7A">
        <w:t xml:space="preserve"> 5, Table S13). Our results showed that small-scal</w:t>
      </w:r>
      <w:r w:rsidR="00F71271">
        <w:t>e</w:t>
      </w:r>
      <w:r w:rsidRPr="00860C7A">
        <w:t xml:space="preserve"> parameters such as water </w:t>
      </w:r>
      <w:proofErr w:type="spellStart"/>
      <w:r w:rsidRPr="00860C7A">
        <w:t>physico</w:t>
      </w:r>
      <w:proofErr w:type="spellEnd"/>
      <w:r w:rsidRPr="00860C7A">
        <w:t xml:space="preserve">-chemistry and community metrics are better predictors of </w:t>
      </w:r>
      <w:r w:rsidR="00F71271">
        <w:t xml:space="preserve">site </w:t>
      </w:r>
      <w:r w:rsidRPr="00860C7A">
        <w:t>prevalence estimates than larger scale metrics (e.g</w:t>
      </w:r>
      <w:r w:rsidR="008C5584">
        <w:t>.</w:t>
      </w:r>
      <w:r w:rsidRPr="00860C7A">
        <w:t>, lake- or landscape-scale parameters</w:t>
      </w:r>
      <w:r w:rsidR="00FF78B8" w:rsidRPr="00515AC8">
        <w:t>;</w:t>
      </w:r>
      <w:r w:rsidRPr="00860C7A">
        <w:t xml:space="preserve"> Table S13) suggesting the local scale is more appropriate for management and conservation strategies. Turbidity, DO, Conductivity, </w:t>
      </w:r>
      <w:proofErr w:type="spellStart"/>
      <w:proofErr w:type="gramStart"/>
      <w:r w:rsidRPr="00860C7A">
        <w:t>Area:Perimeter</w:t>
      </w:r>
      <w:proofErr w:type="spellEnd"/>
      <w:proofErr w:type="gramEnd"/>
      <w:r w:rsidRPr="00860C7A">
        <w:t xml:space="preserve"> and Perimeter models must, however, be carefully interpreted because of gaps in the corresponding environmental gradient (Fig</w:t>
      </w:r>
      <w:r w:rsidR="00461125">
        <w:t>ure</w:t>
      </w:r>
      <w:r w:rsidRPr="00860C7A">
        <w:t xml:space="preserve"> 5).</w:t>
      </w:r>
    </w:p>
    <w:p w14:paraId="74D082DA" w14:textId="4EB76589" w:rsidR="00986A8F" w:rsidRPr="00860C7A" w:rsidRDefault="00986A8F" w:rsidP="008A3791">
      <w:pPr>
        <w:pStyle w:val="Paragraphe"/>
        <w:jc w:val="left"/>
      </w:pPr>
      <w:r w:rsidRPr="00860C7A">
        <w:t xml:space="preserve">All </w:t>
      </w:r>
      <w:proofErr w:type="spellStart"/>
      <w:r w:rsidRPr="00860C7A">
        <w:t>physico</w:t>
      </w:r>
      <w:proofErr w:type="spellEnd"/>
      <w:r w:rsidRPr="00860C7A">
        <w:t xml:space="preserve">-chemistry parameters models (turbidity, temperature, dissolved oxygen, conductivity, and pH) were good predictors of infection prevalence at the site-scale </w:t>
      </w:r>
      <w:r w:rsidR="00FF78B8" w:rsidRPr="00515AC8">
        <w:t>(Figure 5</w:t>
      </w:r>
      <w:r w:rsidR="00461125">
        <w:t>a–e</w:t>
      </w:r>
      <w:r w:rsidR="00FF78B8" w:rsidRPr="00515AC8">
        <w:t>) than</w:t>
      </w:r>
      <w:r w:rsidRPr="00860C7A">
        <w:t xml:space="preserve"> the null model</w:t>
      </w:r>
      <w:r w:rsidR="00860C7A">
        <w:t xml:space="preserve"> (</w:t>
      </w:r>
      <w:r w:rsidRPr="00860C7A">
        <w:t xml:space="preserve">Table S13). </w:t>
      </w:r>
      <w:r w:rsidR="00FF78B8" w:rsidRPr="00515AC8">
        <w:t>Given the simplicity</w:t>
      </w:r>
      <w:r w:rsidR="00D822F6" w:rsidRPr="00515AC8">
        <w:t xml:space="preserve"> of sampling </w:t>
      </w:r>
      <w:r w:rsidR="00860C7A">
        <w:t>w</w:t>
      </w:r>
      <w:r w:rsidRPr="00860C7A">
        <w:t xml:space="preserve">ater </w:t>
      </w:r>
      <w:proofErr w:type="spellStart"/>
      <w:r w:rsidRPr="00860C7A">
        <w:t>physico</w:t>
      </w:r>
      <w:proofErr w:type="spellEnd"/>
      <w:r w:rsidRPr="00860C7A">
        <w:t>-chemistry measurements</w:t>
      </w:r>
      <w:r w:rsidR="00D822F6" w:rsidRPr="00515AC8">
        <w:t xml:space="preserve">, these metrics </w:t>
      </w:r>
      <w:r w:rsidRPr="00860C7A">
        <w:t>might be useful as proxies of parasite infection for monitoring and managing strategies. Consequently, we encourage researchers to investigate these relationships in other parasite species, geographic</w:t>
      </w:r>
      <w:del w:id="113" w:author="Binning Sandra Ann [9]" w:date="2024-09-26T11:09:00Z">
        <w:r w:rsidRPr="00860C7A" w:rsidDel="00137A10">
          <w:delText>al</w:delText>
        </w:r>
      </w:del>
      <w:r w:rsidRPr="00860C7A">
        <w:t xml:space="preserve"> localities, and types of habitats as our data provide only a snapshot the complexity of fish-parasite associations in natural systems.</w:t>
      </w:r>
    </w:p>
    <w:p w14:paraId="7E38DB94" w14:textId="481933D0" w:rsidR="00986A8F" w:rsidRPr="00860C7A" w:rsidRDefault="00986A8F" w:rsidP="008A3791">
      <w:pPr>
        <w:pStyle w:val="Paragraphe"/>
        <w:jc w:val="left"/>
      </w:pPr>
      <w:r w:rsidRPr="00860C7A">
        <w:t xml:space="preserve">Surprisingly, </w:t>
      </w:r>
      <w:r w:rsidR="00D822F6" w:rsidRPr="00515AC8">
        <w:t xml:space="preserve">most </w:t>
      </w:r>
      <w:r w:rsidRPr="00860C7A">
        <w:t>habitat structure features were not good predictors of prevalence of infection in site-scale fish communities from the littoral zone. However, we found a strong (D</w:t>
      </w:r>
      <w:r w:rsidRPr="00860C7A">
        <w:rPr>
          <w:vertAlign w:val="superscript"/>
        </w:rPr>
        <w:t>2</w:t>
      </w:r>
      <w:r w:rsidRPr="00860C7A">
        <w:t xml:space="preserve"> = </w:t>
      </w:r>
      <w:r w:rsidRPr="00860C7A">
        <w:lastRenderedPageBreak/>
        <w:t>84.17%) negative relationship between the macrophyte cover and the prevalence of infection in transect sites (Figure 5</w:t>
      </w:r>
      <w:r w:rsidR="00461125">
        <w:t>g</w:t>
      </w:r>
      <w:r w:rsidRPr="00860C7A">
        <w:t xml:space="preserve">). This was somewhat surprising as </w:t>
      </w:r>
      <w:r w:rsidR="00D822F6" w:rsidRPr="00515AC8">
        <w:t xml:space="preserve">previous studies suggested </w:t>
      </w:r>
      <w:r w:rsidRPr="00860C7A">
        <w:t xml:space="preserve">heavier infection </w:t>
      </w:r>
      <w:r w:rsidR="00D822F6" w:rsidRPr="00515AC8">
        <w:t xml:space="preserve">is </w:t>
      </w:r>
      <w:r w:rsidRPr="00860C7A">
        <w:t xml:space="preserve">associated with more vegetated zones </w:t>
      </w:r>
      <w:r w:rsidRPr="00860C7A">
        <w:fldChar w:fldCharType="begin"/>
      </w:r>
      <w:r w:rsidR="00183A73">
        <w:instrText xml:space="preserve"> ADDIN ZOTERO_ITEM CSL_CITATION {"citationID":"eUFf5pr7","properties":{"formattedCitation":"(Hartmann and N\\uc0\\u252{}mann 1977; David J Marcogliese et al. 2001; Ondrackova et al. 2004)","plainCitation":"(Hartmann and Nümann 1977; David J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w:instrText>
      </w:r>
      <w:r w:rsidR="00183A73">
        <w:lastRenderedPageBreak/>
        <w:instrText>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w:instrText>
      </w:r>
      <w:r w:rsidR="00183A73">
        <w:lastRenderedPageBreak/>
        <w:instrText xml:space="preserve">y":"Gelnar","given":"M."}],"accessed":{"date-parts":[["2022",1,28]]},"issued":{"date-parts":[["2004"]]}}}],"schema":"https://github.com/citation-style-language/schema/raw/master/csl-citation.json"} </w:instrText>
      </w:r>
      <w:r w:rsidRPr="00860C7A">
        <w:fldChar w:fldCharType="separate"/>
      </w:r>
      <w:r w:rsidR="004D3456" w:rsidRPr="004D3456">
        <w:rPr>
          <w:color w:val="000000"/>
          <w:kern w:val="0"/>
        </w:rPr>
        <w:t>(Hartmann and Nümann 1977; Marcogliese et al. 2001; Ondrackova et al. 2004)</w:t>
      </w:r>
      <w:r w:rsidRPr="00860C7A">
        <w:fldChar w:fldCharType="end"/>
      </w:r>
      <w:r w:rsidRPr="00860C7A">
        <w:t xml:space="preserve">. However, trematode cercariae have a short free-living stage (24-72h depending on species and environmental conditions) </w:t>
      </w:r>
      <w:r w:rsidRPr="00860C7A">
        <w:fldChar w:fldCharType="begin"/>
      </w:r>
      <w:r w:rsidR="00183A73">
        <w:instrText xml:space="preserve"> ADDIN ZOTERO_ITEM CSL_CITATION {"citationID":"CdggjYN0","properties":{"formattedCitation":"(Galaktionov and Dobrovolskij 2003; Morley 2012)","plainCitation":"(Galaktionov and Dobrovolskij 2003; Morley 2012)","noteIndex":0},"citationItems":[{"id":11304,"uris":["http://zotero.org/groups/2585270/items/P9JS6CR7"],"itemData":{"id":11304,"type":"book","abstract":"The trematodes are parasitic flatworms of great medical and veterinary importance. An understanding of the evolution of trematodes depends on an interpretation of their complex and diverse life cycles. It is the life cycles in general and the stages that comprise these cycles that are the focus of the detailed analysis presented herein. The book contains a broad scope of modern information on digenetic trematodes, from descriptions of their morphology and development to their behavior and the structure of their populational groups. The book provides information on all characteristics of trematode organization and biology from an evolutionary standpoint. Possible scenarios of early stages of life cycle formation are discussed as well as a consideration of further evolution in different taxa and ecological groups of trematodes. An original approach to the elaboration of a natural system of these parasites is proposed.\n\nThe book is addressed to zoologists and parasitologists, as well as to researchers from a wide range of disciplines interested in understanding the evolution of life cycles and host-parasite interactions. It will be useful as a textbook for undergraduate and postgraduate students.","ISBN":"978-1-4020-1634-9","source":"ResearchGate","title":"The Biology and Evolution of Trematodes An Essay on the </w:instrText>
      </w:r>
      <w:r w:rsidR="00183A73">
        <w:lastRenderedPageBreak/>
        <w:instrText xml:space="preserve">Biology, Morphology, Life Cycles, Transmissions, and Evolution of Digenetic Trematodes","author":[{"family":"Galaktionov","given":"Kirill"},{"family":"Dobrovolskij","given":"Andrej A."}],"issued":{"date-parts":[["2003",1,1]]}}},{"id":6503,"uris":["http://zotero.org/groups/2585270/items/YT224RV7"],"itemData":{"id":6503,"type":"article-journal","abstract":"Zooplanktonic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w:instrText>
      </w:r>
      <w:r w:rsidR="00183A73">
        <w:lastRenderedPageBreak/>
        <w:instrText xml:space="preserve">(Platyhelminthes","volume":"691","author":[{"family":"Morley","given":"N. J."}],"issued":{"date-parts":[["2012",7,1]]}}}],"schema":"https://github.com/citation-style-language/schema/raw/master/csl-citation.json"} </w:instrText>
      </w:r>
      <w:r w:rsidRPr="00860C7A">
        <w:fldChar w:fldCharType="separate"/>
      </w:r>
      <w:r w:rsidR="004D3456">
        <w:rPr>
          <w:noProof/>
        </w:rPr>
        <w:t>(Galaktionov and Dobrovolskij 2003; Morley 2012)</w:t>
      </w:r>
      <w:r w:rsidRPr="00860C7A">
        <w:fldChar w:fldCharType="end"/>
      </w:r>
      <w:r w:rsidRPr="00860C7A">
        <w:t xml:space="preserve"> and thus physical barriers created by aquatic vegetation or other debris might prevent the cercaria from encountering a suitable host</w:t>
      </w:r>
      <w:r w:rsidR="00860C7A">
        <w:t xml:space="preserve"> </w:t>
      </w:r>
      <w:r w:rsidRPr="00860C7A">
        <w:fldChar w:fldCharType="begin"/>
      </w:r>
      <w:r w:rsidR="00183A73">
        <w:instrText xml:space="preserve"> ADDIN ZOTERO_ITEM CSL_CITATION {"citationID":"feYwj11q","properties":{"formattedCitation":"(Bartoli and Boudouresque 1997; Welsh et al. 2014)","plainCitation":"(Bartoli and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w:instrText>
      </w:r>
      <w:r w:rsidR="00183A73">
        <w:lastRenderedPageBreak/>
        <w:instrText xml:space="preserve">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w:instrText>
      </w:r>
      <w:r w:rsidR="00183A73">
        <w:lastRenderedPageBreak/>
        <w:instrText xml:space="preserve">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Pr="00860C7A">
        <w:fldChar w:fldCharType="separate"/>
      </w:r>
      <w:r w:rsidR="004D3456">
        <w:rPr>
          <w:noProof/>
        </w:rPr>
        <w:t>(Bartoli and Boudouresque 1997; Welsh et al. 2014)</w:t>
      </w:r>
      <w:r w:rsidRPr="00860C7A">
        <w:fldChar w:fldCharType="end"/>
      </w:r>
      <w:ins w:id="114" w:author="Binning Sandra Ann [9]" w:date="2024-09-26T11:09:00Z">
        <w:r w:rsidR="00137A10">
          <w:t>.</w:t>
        </w:r>
      </w:ins>
      <w:del w:id="115" w:author="Binning Sandra Ann [9]" w:date="2024-09-26T11:09:00Z">
        <w:r w:rsidR="007047F0" w:rsidDel="00137A10">
          <w:delText>,</w:delText>
        </w:r>
      </w:del>
      <w:r w:rsidRPr="00E81EE8">
        <w:t xml:space="preserve"> Another explanation is that the snail species releasing cercaria in our system may not be as reliant on macrophytes as some other aquatic gastropods. </w:t>
      </w:r>
      <w:r w:rsidRPr="00860C7A">
        <w:t>For example, the mud Amnicola (</w:t>
      </w:r>
      <w:r w:rsidRPr="00860C7A">
        <w:rPr>
          <w:i/>
          <w:iCs/>
        </w:rPr>
        <w:t>Amnicola limosus</w:t>
      </w:r>
      <w:r w:rsidRPr="00860C7A">
        <w:t>) is the second intermediate host to at least one species of the black spot trematode guild in our lake system (</w:t>
      </w:r>
      <w:proofErr w:type="spellStart"/>
      <w:r w:rsidR="00D822F6" w:rsidRPr="00515AC8">
        <w:t>L’Heureux</w:t>
      </w:r>
      <w:proofErr w:type="spellEnd"/>
      <w:r w:rsidRPr="00860C7A">
        <w:t xml:space="preserve">, </w:t>
      </w:r>
      <w:r w:rsidR="0061467C">
        <w:t>personal communications</w:t>
      </w:r>
      <w:r w:rsidRPr="00860C7A">
        <w:t xml:space="preserve">). This freshwater snail species live partially in the lake sediment from the littoral zone </w:t>
      </w:r>
      <w:r w:rsidRPr="00860C7A">
        <w:fldChar w:fldCharType="begin"/>
      </w:r>
      <w:r w:rsidR="00183A73">
        <w:instrText xml:space="preserve"> ADDIN ZOTERO_ITEM CSL_CITATION {"citationID":"yYl1ziGj","properties":{"formattedCitation":"(Pinel-Alloul and Magnin 1973)","plainCitation":"(Pinel-Alloul and Magnin 1973)","noteIndex":0},"citationItems":[{"id":9822,"uris":["http://zotero.org/groups/2585270/items/C79H83QM"],"itemData":{"id":9822,"type":"article-journal","abstract":"Amnicola limosa </w:instrText>
      </w:r>
      <w:r w:rsidR="00183A73">
        <w:lastRenderedPageBreak/>
        <w:instrText xml:space="preserve">(3546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Pr="00860C7A">
        <w:fldChar w:fldCharType="separate"/>
      </w:r>
      <w:r w:rsidR="004D3456">
        <w:rPr>
          <w:noProof/>
        </w:rPr>
        <w:t>(Pinel-Alloul and Magnin 1973)</w:t>
      </w:r>
      <w:r w:rsidRPr="00860C7A">
        <w:fldChar w:fldCharType="end"/>
      </w:r>
      <w:r w:rsidRPr="00860C7A">
        <w:t xml:space="preserve"> and often grazes on periphyton </w:t>
      </w:r>
      <w:r w:rsidRPr="00860C7A">
        <w:fldChar w:fldCharType="begin"/>
      </w:r>
      <w:r w:rsidR="00183A73">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w:instrText>
      </w:r>
      <w:r w:rsidR="00183A73">
        <w:lastRenderedPageBreak/>
        <w:instrText xml:space="preserve">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Pr="00860C7A">
        <w:fldChar w:fldCharType="separate"/>
      </w:r>
      <w:r w:rsidR="004D3456">
        <w:rPr>
          <w:noProof/>
        </w:rPr>
        <w:t>(Kesler 1981)</w:t>
      </w:r>
      <w:r w:rsidRPr="00860C7A">
        <w:fldChar w:fldCharType="end"/>
      </w:r>
      <w:r w:rsidRPr="00860C7A">
        <w:t>. Consequently, we would not expect a strong relationship with macrophyte cover and cercaria presence for infections transmitted by this species.</w:t>
      </w:r>
    </w:p>
    <w:p w14:paraId="664CBCAB" w14:textId="38B7CCD4" w:rsidR="00986A8F" w:rsidRPr="00745CC0" w:rsidRDefault="00986A8F" w:rsidP="008A3791">
      <w:pPr>
        <w:pStyle w:val="Paragraphe"/>
        <w:jc w:val="left"/>
      </w:pPr>
      <w:r w:rsidRPr="00860C7A">
        <w:t xml:space="preserve">Our results suggest that fish community structure is a driver of black spot disease prevalence at small spatial scales. We found negative relationships between </w:t>
      </w:r>
      <w:r w:rsidR="00F71271">
        <w:t xml:space="preserve">site </w:t>
      </w:r>
      <w:r w:rsidRPr="00860C7A">
        <w:t>infection prevalence and total fish abundance as well as non-host abundance and the Gini-Simpson’s diversity index (Figure 5</w:t>
      </w:r>
      <w:r w:rsidR="00E13A60">
        <w:t>j–l</w:t>
      </w:r>
      <w:r w:rsidRPr="00860C7A">
        <w:t>). These results support the dilution effect hypothesis</w:t>
      </w:r>
      <w:r w:rsidRPr="006011E7">
        <w:t>. Since total fish abundance and non-host abundance are positively correlated (Fig</w:t>
      </w:r>
      <w:r w:rsidR="00E13A60">
        <w:t>ure</w:t>
      </w:r>
      <w:r w:rsidRPr="006011E7">
        <w:t xml:space="preserve"> S1), we assume similar mechanisms explaining why lower prevalence was measured in transects with higher fish abundance.</w:t>
      </w:r>
      <w:r w:rsidR="00915EAD">
        <w:t xml:space="preserve"> </w:t>
      </w:r>
      <w:r w:rsidR="00745CC0">
        <w:t xml:space="preserve">Several mechanisms, such as of community susceptibility and </w:t>
      </w:r>
      <w:proofErr w:type="spellStart"/>
      <w:r w:rsidR="00745CC0">
        <w:t>behavioural</w:t>
      </w:r>
      <w:proofErr w:type="spellEnd"/>
      <w:r w:rsidR="00745CC0">
        <w:t xml:space="preserve"> change in hosts </w:t>
      </w:r>
      <w:r w:rsidR="00745CC0">
        <w:fldChar w:fldCharType="begin"/>
      </w:r>
      <w:r w:rsidR="00183A73">
        <w:instrText xml:space="preserve"> ADDIN ZOTERO_ITEM CSL_CITATION {"citationID":"PODDUL6Y","properties":{"formattedCitation":"(Ahn and Goater </w:instrText>
      </w:r>
      <w:r w:rsidR="00183A73">
        <w:lastRenderedPageBreak/>
        <w:instrText>2021)","plainCitation":"(Ahn and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w:instrText>
      </w:r>
      <w:r w:rsidR="00183A73">
        <w:lastRenderedPageBreak/>
        <w:instrText xml:space="preserve">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45CC0">
        <w:fldChar w:fldCharType="separate"/>
      </w:r>
      <w:r w:rsidR="004D3456">
        <w:rPr>
          <w:noProof/>
        </w:rPr>
        <w:t>(Ahn and Goater 2021)</w:t>
      </w:r>
      <w:r w:rsidR="00745CC0">
        <w:fldChar w:fldCharType="end"/>
      </w:r>
      <w:r w:rsidR="00745CC0">
        <w:t>, might explain how n</w:t>
      </w:r>
      <w:r w:rsidR="00915EAD">
        <w:t>on-host abundance might reduce prevalence estimates in fish communities.</w:t>
      </w:r>
      <w:r w:rsidR="00745CC0">
        <w:t xml:space="preserve"> M</w:t>
      </w:r>
      <w:r w:rsidRPr="006011E7">
        <w:t xml:space="preserve">ore diverse communities (Gini-Simpson’s Diversity Index) in our system were less infected than more uniform communities. In our lake system, </w:t>
      </w:r>
      <w:r w:rsidRPr="006011E7">
        <w:rPr>
          <w:i/>
          <w:iCs/>
        </w:rPr>
        <w:t>L. gibbosus</w:t>
      </w:r>
      <w:r w:rsidRPr="006011E7">
        <w:t xml:space="preserve"> dominates littoral communities and is the species with the highest infection prevalence across the landscape (Table S15). The presence of competitor species (e.g., </w:t>
      </w:r>
      <w:r w:rsidRPr="006011E7">
        <w:rPr>
          <w:i/>
          <w:iCs/>
        </w:rPr>
        <w:t xml:space="preserve">P. </w:t>
      </w:r>
      <w:proofErr w:type="spellStart"/>
      <w:r w:rsidRPr="006011E7">
        <w:rPr>
          <w:i/>
          <w:iCs/>
        </w:rPr>
        <w:t>flavescens</w:t>
      </w:r>
      <w:proofErr w:type="spellEnd"/>
      <w:r w:rsidRPr="006011E7">
        <w:t xml:space="preserve">) in a lake or a site might decrease the overall prevalence of infection in the community by constraining pumpkinseeds sunfish’s behavior thus reducing encounter with cercariae. Indeed, </w:t>
      </w:r>
      <w:r w:rsidRPr="006011E7">
        <w:fldChar w:fldCharType="begin"/>
      </w:r>
      <w:r w:rsidRPr="006011E7">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w:instrText>
      </w:r>
      <w:r w:rsidRPr="006011E7">
        <w:lastRenderedPageBreak/>
        <w:instrText xml:space="preserve">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Pr="006011E7">
        <w:fldChar w:fldCharType="separate"/>
      </w:r>
      <w:r w:rsidRPr="006011E7">
        <w:rPr>
          <w:noProof/>
        </w:rPr>
        <w:t>Dargent et al. (2013)</w:t>
      </w:r>
      <w:r w:rsidRPr="006011E7">
        <w:fldChar w:fldCharType="end"/>
      </w:r>
      <w:r w:rsidRPr="006011E7">
        <w:t xml:space="preserve"> found that the presence and abundance of </w:t>
      </w:r>
      <w:proofErr w:type="spellStart"/>
      <w:r w:rsidRPr="006011E7">
        <w:rPr>
          <w:i/>
          <w:iCs/>
        </w:rPr>
        <w:t>Gyrodactylus</w:t>
      </w:r>
      <w:proofErr w:type="spellEnd"/>
      <w:r w:rsidRPr="006011E7">
        <w:t xml:space="preserve"> spp. (monogenean) were lower in hosts when they occur in mixed-species groups.</w:t>
      </w:r>
    </w:p>
    <w:p w14:paraId="3BD35A99" w14:textId="34ED2A61" w:rsidR="00ED2E14" w:rsidRPr="006011E7" w:rsidRDefault="00E13A60" w:rsidP="008A3791">
      <w:pPr>
        <w:pStyle w:val="Titre2"/>
        <w:jc w:val="left"/>
      </w:pPr>
      <w:r>
        <w:t>CONCLUSION</w:t>
      </w:r>
    </w:p>
    <w:p w14:paraId="60B8D798" w14:textId="77777777" w:rsidR="007047F0" w:rsidRDefault="00986A8F" w:rsidP="008A3791">
      <w:pPr>
        <w:pStyle w:val="Paragraphe"/>
        <w:jc w:val="left"/>
      </w:pPr>
      <w:r w:rsidRPr="006011E7">
        <w:t xml:space="preserve">Understanding the processes explaining parasitic disease dynamics across scales is fundamental to predicting future infection and extinction risk in natural systems. Here, we investigated context-dependencies of fish community prevalence estimates of the black spot </w:t>
      </w:r>
      <w:r w:rsidRPr="006011E7">
        <w:lastRenderedPageBreak/>
        <w:t>disease across multiple scales to elucidate the roles of sampling effort, sampling method bias, spatial occurrence patterns and environmental predictors in estimating host infection prevalence. Results suggest</w:t>
      </w:r>
      <w:del w:id="116" w:author="Binning Sandra Ann [9]" w:date="2024-09-26T11:10:00Z">
        <w:r w:rsidRPr="006011E7" w:rsidDel="00A0369E">
          <w:delText>ed</w:delText>
        </w:r>
      </w:del>
      <w:r w:rsidRPr="006011E7">
        <w:t xml:space="preserve"> that prevalence is distributed in a non-random, heterogeneous way across the landscape with small sampling effort largely overestimating regional prevalence. We provide evidence for inconsistent method-induced bias in prevalence estimates at both the lake and landscape-scale, sometimes leading to high variation in prevalence estimates</w:t>
      </w:r>
      <w:r w:rsidR="007047F0">
        <w:t xml:space="preserve"> depending on the sampling method used</w:t>
      </w:r>
      <w:r w:rsidRPr="006011E7">
        <w:t xml:space="preserve">. </w:t>
      </w:r>
      <w:r w:rsidRPr="007047F0">
        <w:t>The fish sampling method also influenced the sampling effort needed to reach accurate landscape prevalence estimates, with observational snorkeling transects requiring the least amount to achieve accurate estimates. The best predictors of</w:t>
      </w:r>
      <w:r w:rsidRPr="006011E7">
        <w:t xml:space="preserve"> site-scale prevalence were local metrics such as water </w:t>
      </w:r>
      <w:proofErr w:type="spellStart"/>
      <w:r w:rsidRPr="006011E7">
        <w:t>physico</w:t>
      </w:r>
      <w:proofErr w:type="spellEnd"/>
      <w:r w:rsidRPr="006011E7">
        <w:t>-chemistry and community structure metrics, suggesting that small-scale monitoring and management might be appropriate for future conservation strategies. Our findings also suggest that encounter dilution effects by host decoys or physical obstruction reduce infection prevalence in fish hosts. However, we observed non-linearity in these effects suggesting complex interactions that we could not disentangle with our approach. Therefore, we encourage more research across larger spatial and temporal scales to deepen our understanding of the processes linking these predictors to infection parameters for future integration into sampling surveys and conservation plans.</w:t>
      </w:r>
    </w:p>
    <w:p w14:paraId="0ACBD587" w14:textId="0B97FC5B" w:rsidR="00986A8F" w:rsidRPr="007047F0" w:rsidRDefault="00986A8F" w:rsidP="008A3791">
      <w:pPr>
        <w:pStyle w:val="Titre2"/>
        <w:jc w:val="left"/>
      </w:pPr>
      <w:r w:rsidRPr="006011E7">
        <w:t>Author’s contributions</w:t>
      </w:r>
    </w:p>
    <w:p w14:paraId="3B17A457" w14:textId="174296D9" w:rsidR="007047F0" w:rsidRDefault="00986A8F" w:rsidP="008A3791">
      <w:pPr>
        <w:pStyle w:val="Paragraphe"/>
        <w:ind w:firstLine="0"/>
        <w:jc w:val="left"/>
      </w:pPr>
      <w:commentRangeStart w:id="117"/>
      <w:r w:rsidRPr="006011E7">
        <w:t>J</w:t>
      </w:r>
      <w:r w:rsidR="00E81EE8">
        <w:t>uliane Vigneault</w:t>
      </w:r>
      <w:commentRangeEnd w:id="117"/>
      <w:r w:rsidR="00A0369E">
        <w:rPr>
          <w:rStyle w:val="Marquedecommentaire"/>
          <w:rFonts w:cs="Times New Roman (Corps CS)"/>
          <w:color w:val="auto"/>
          <w:lang w:val="fr-CA"/>
        </w:rPr>
        <w:commentReference w:id="117"/>
      </w:r>
      <w:r w:rsidR="00E81EE8">
        <w:t>, Éric Harvey and Sandra A</w:t>
      </w:r>
      <w:r w:rsidR="00B805E1">
        <w:t>nn</w:t>
      </w:r>
      <w:r w:rsidR="00E81EE8">
        <w:t xml:space="preserve"> Binning </w:t>
      </w:r>
      <w:r w:rsidR="00B805E1">
        <w:t>developed the research questions</w:t>
      </w:r>
      <w:r w:rsidR="00E81EE8">
        <w:t xml:space="preserve"> and </w:t>
      </w:r>
      <w:del w:id="118" w:author="Binning Sandra Ann [9]" w:date="2024-09-26T11:11:00Z">
        <w:r w:rsidR="00E81EE8" w:rsidDel="00A0369E">
          <w:delText>designed the experiment</w:delText>
        </w:r>
      </w:del>
      <w:ins w:id="119" w:author="Binning Sandra Ann [9]" w:date="2024-09-26T11:11:00Z">
        <w:r w:rsidR="00A0369E">
          <w:t>sampling design</w:t>
        </w:r>
      </w:ins>
      <w:r w:rsidR="00B805E1">
        <w:t xml:space="preserve">. </w:t>
      </w:r>
      <w:r w:rsidR="00B805E1" w:rsidRPr="006011E7">
        <w:t>J</w:t>
      </w:r>
      <w:r w:rsidR="00B805E1">
        <w:t>uliane Vigneault</w:t>
      </w:r>
      <w:r w:rsidR="00B805E1" w:rsidRPr="00515AC8">
        <w:t xml:space="preserve"> </w:t>
      </w:r>
      <w:r w:rsidR="00B805E1">
        <w:t xml:space="preserve">and field assistants </w:t>
      </w:r>
      <w:r w:rsidR="00480D9B" w:rsidRPr="00515AC8">
        <w:t>conducted</w:t>
      </w:r>
      <w:r w:rsidR="00480D9B" w:rsidRPr="006011E7">
        <w:t xml:space="preserve"> </w:t>
      </w:r>
      <w:r w:rsidRPr="006011E7">
        <w:t>the field work</w:t>
      </w:r>
      <w:r w:rsidR="00B805E1">
        <w:t>.</w:t>
      </w:r>
      <w:r w:rsidRPr="006011E7">
        <w:t xml:space="preserve"> </w:t>
      </w:r>
      <w:r w:rsidR="00B805E1" w:rsidRPr="006011E7">
        <w:t>J</w:t>
      </w:r>
      <w:r w:rsidR="00B805E1">
        <w:t>uliane Vigneault</w:t>
      </w:r>
      <w:r w:rsidR="00B805E1" w:rsidRPr="006011E7">
        <w:t xml:space="preserve"> </w:t>
      </w:r>
      <w:r w:rsidRPr="006011E7">
        <w:t xml:space="preserve">led the data analyses with input from </w:t>
      </w:r>
      <w:r w:rsidR="00B805E1">
        <w:t>Éric Harvey</w:t>
      </w:r>
      <w:r w:rsidRPr="006011E7">
        <w:t>. J</w:t>
      </w:r>
      <w:r w:rsidR="00B805E1">
        <w:t>uliane Vigneault wrote the draft of</w:t>
      </w:r>
      <w:r w:rsidRPr="006011E7">
        <w:t xml:space="preserve"> the manuscript</w:t>
      </w:r>
      <w:r w:rsidR="00B805E1">
        <w:t>. Éric Harvey and Sandra Ann Binning revised the manuscript</w:t>
      </w:r>
      <w:r w:rsidRPr="006011E7">
        <w:t>.</w:t>
      </w:r>
      <w:r w:rsidR="00B805E1">
        <w:t xml:space="preserve"> All authors contributed critically to the drafts and approved the manuscript for publication.</w:t>
      </w:r>
    </w:p>
    <w:p w14:paraId="3D176C17" w14:textId="24C7C7DE" w:rsidR="00B805E1" w:rsidRPr="007047F0" w:rsidRDefault="00B805E1" w:rsidP="008A3791">
      <w:pPr>
        <w:pStyle w:val="Titre2"/>
        <w:jc w:val="left"/>
      </w:pPr>
      <w:r w:rsidRPr="00515AC8">
        <w:lastRenderedPageBreak/>
        <w:t>Acknowledgements</w:t>
      </w:r>
    </w:p>
    <w:p w14:paraId="052F2CF4" w14:textId="71733D7F" w:rsidR="00117CF6" w:rsidRPr="007047F0" w:rsidRDefault="00B805E1" w:rsidP="008A3791">
      <w:pPr>
        <w:pStyle w:val="Paragraphe"/>
        <w:ind w:firstLine="0"/>
        <w:jc w:val="left"/>
      </w:pPr>
      <w:r>
        <w:t>We thank Charles Gagnon</w:t>
      </w:r>
      <w:r w:rsidR="00A3749E">
        <w:t xml:space="preserve">, </w:t>
      </w:r>
      <w:proofErr w:type="spellStart"/>
      <w:r w:rsidR="00A3749E">
        <w:t>Léa</w:t>
      </w:r>
      <w:proofErr w:type="spellEnd"/>
      <w:r w:rsidR="00A3749E">
        <w:t xml:space="preserve"> </w:t>
      </w:r>
      <w:proofErr w:type="spellStart"/>
      <w:r w:rsidR="00117CF6">
        <w:t>Carrère</w:t>
      </w:r>
      <w:proofErr w:type="spellEnd"/>
      <w:r w:rsidR="00A3749E">
        <w:t xml:space="preserve">, Charlie </w:t>
      </w:r>
      <w:proofErr w:type="spellStart"/>
      <w:r w:rsidR="00A3749E">
        <w:t>Sarran</w:t>
      </w:r>
      <w:proofErr w:type="spellEnd"/>
      <w:r w:rsidR="00A3749E">
        <w:t>, Georges-Étienne Charette, Louis-Philippe Beauchamp, Ariane Côté and Jeffery D’amour</w:t>
      </w:r>
      <w:r>
        <w:t xml:space="preserve"> </w:t>
      </w:r>
      <w:r w:rsidR="00A3749E">
        <w:t xml:space="preserve">Pigeon </w:t>
      </w:r>
      <w:r>
        <w:t>for help</w:t>
      </w:r>
      <w:del w:id="120" w:author="Sandra Ann Binning" w:date="2024-09-26T11:11:00Z">
        <w:r w:rsidDel="00A0369E">
          <w:delText>ing</w:delText>
        </w:r>
      </w:del>
      <w:r>
        <w:t xml:space="preserve"> </w:t>
      </w:r>
      <w:del w:id="121" w:author="Sandra Ann Binning" w:date="2024-09-26T11:11:00Z">
        <w:r w:rsidDel="00A0369E">
          <w:delText xml:space="preserve">on </w:delText>
        </w:r>
      </w:del>
      <w:ins w:id="122" w:author="Sandra Ann Binning" w:date="2024-09-26T11:11:00Z">
        <w:r w:rsidR="00A0369E">
          <w:t>with</w:t>
        </w:r>
        <w:r w:rsidR="00A0369E">
          <w:t xml:space="preserve"> </w:t>
        </w:r>
      </w:ins>
      <w:r>
        <w:t>data collection</w:t>
      </w:r>
      <w:r w:rsidR="00A3749E">
        <w:t>.</w:t>
      </w:r>
      <w:r w:rsidR="00117CF6">
        <w:t xml:space="preserve"> </w:t>
      </w:r>
      <w:r w:rsidR="00A3749E">
        <w:t xml:space="preserve">We thank </w:t>
      </w:r>
      <w:del w:id="123" w:author="Sandra Ann Binning" w:date="2024-09-26T11:12:00Z">
        <w:r w:rsidR="00117CF6" w:rsidDel="00A0369E">
          <w:delText xml:space="preserve">all </w:delText>
        </w:r>
      </w:del>
      <w:r w:rsidR="00117CF6">
        <w:t xml:space="preserve">the staff </w:t>
      </w:r>
      <w:del w:id="124" w:author="Sandra Ann Binning" w:date="2024-09-26T11:12:00Z">
        <w:r w:rsidR="00117CF6" w:rsidDel="00A0369E">
          <w:delText xml:space="preserve">from </w:delText>
        </w:r>
      </w:del>
      <w:ins w:id="125" w:author="Sandra Ann Binning" w:date="2024-09-26T11:12:00Z">
        <w:r w:rsidR="00A0369E">
          <w:t>of the</w:t>
        </w:r>
        <w:r w:rsidR="00A0369E">
          <w:t xml:space="preserve"> </w:t>
        </w:r>
      </w:ins>
      <w:r w:rsidR="00117CF6">
        <w:t xml:space="preserve">Station de </w:t>
      </w:r>
      <w:proofErr w:type="spellStart"/>
      <w:r w:rsidR="00117CF6">
        <w:t>biologie</w:t>
      </w:r>
      <w:proofErr w:type="spellEnd"/>
      <w:r w:rsidR="00117CF6">
        <w:t xml:space="preserve"> des </w:t>
      </w:r>
      <w:proofErr w:type="spellStart"/>
      <w:r w:rsidR="00117CF6">
        <w:t>Laurentides</w:t>
      </w:r>
      <w:proofErr w:type="spellEnd"/>
      <w:r w:rsidR="00117CF6">
        <w:t xml:space="preserve"> for</w:t>
      </w:r>
      <w:ins w:id="126" w:author="Sandra Ann Binning" w:date="2024-09-26T11:12:00Z">
        <w:r w:rsidR="00A0369E">
          <w:t xml:space="preserve"> logistic</w:t>
        </w:r>
      </w:ins>
      <w:r w:rsidR="00117CF6">
        <w:t xml:space="preserve"> support</w:t>
      </w:r>
      <w:del w:id="127" w:author="Sandra Ann Binning" w:date="2024-09-26T11:12:00Z">
        <w:r w:rsidR="00117CF6" w:rsidDel="00A0369E">
          <w:delText xml:space="preserve"> through this work</w:delText>
        </w:r>
      </w:del>
      <w:r w:rsidR="00763FE6">
        <w:t xml:space="preserve">, Dominic </w:t>
      </w:r>
      <w:proofErr w:type="spellStart"/>
      <w:r w:rsidR="00763FE6">
        <w:t>Bélanger</w:t>
      </w:r>
      <w:proofErr w:type="spellEnd"/>
      <w:r w:rsidR="00763FE6">
        <w:t xml:space="preserve"> for helping with nutrient</w:t>
      </w:r>
      <w:del w:id="128" w:author="Sandra Ann Binning" w:date="2024-09-26T11:12:00Z">
        <w:r w:rsidR="00763FE6" w:rsidDel="00A0369E">
          <w:delText>s</w:delText>
        </w:r>
      </w:del>
      <w:r w:rsidR="00763FE6">
        <w:t xml:space="preserve"> analyses,</w:t>
      </w:r>
      <w:r w:rsidR="00A3749E">
        <w:t xml:space="preserve"> and lake associations</w:t>
      </w:r>
      <w:ins w:id="129" w:author="Sandra Ann Binning" w:date="2024-09-26T11:12:00Z">
        <w:r w:rsidR="00A0369E">
          <w:t xml:space="preserve"> and property owners for lake access</w:t>
        </w:r>
      </w:ins>
      <w:del w:id="130" w:author="Sandra Ann Binning" w:date="2024-09-26T11:12:00Z">
        <w:r w:rsidR="00A3749E" w:rsidDel="00A0369E">
          <w:delText xml:space="preserve"> </w:delText>
        </w:r>
        <w:r w:rsidR="00117CF6" w:rsidDel="00A0369E">
          <w:delText>for allowing us access to the lakes through their property</w:delText>
        </w:r>
      </w:del>
      <w:r w:rsidR="00117CF6">
        <w:t>.</w:t>
      </w:r>
      <w:r w:rsidR="00A3749E" w:rsidRPr="00A3749E">
        <w:t xml:space="preserve"> </w:t>
      </w:r>
      <w:r w:rsidR="00F71271">
        <w:t xml:space="preserve">We thank </w:t>
      </w:r>
      <w:bookmarkStart w:id="131" w:name="_GoBack"/>
      <w:r w:rsidR="00F71271">
        <w:t xml:space="preserve">Stéphane Bourassa </w:t>
      </w:r>
      <w:bookmarkEnd w:id="131"/>
      <w:r w:rsidR="00F71271">
        <w:t xml:space="preserve">for help on graphic designs. </w:t>
      </w:r>
      <w:r w:rsidR="00A3749E">
        <w:t xml:space="preserve">We thank Eric Pederson for comments on the manuscript. </w:t>
      </w:r>
      <w:r w:rsidR="00A37C57" w:rsidRPr="00264805">
        <w:t xml:space="preserve">We acknowledge the traditional lands of the </w:t>
      </w:r>
      <w:proofErr w:type="spellStart"/>
      <w:proofErr w:type="gramStart"/>
      <w:r w:rsidR="00A37C57" w:rsidRPr="00264805">
        <w:t>Kanien’kehá:ka</w:t>
      </w:r>
      <w:proofErr w:type="spellEnd"/>
      <w:proofErr w:type="gramEnd"/>
      <w:r w:rsidR="00A37C57" w:rsidRPr="00264805">
        <w:t xml:space="preserve">, </w:t>
      </w:r>
      <w:proofErr w:type="spellStart"/>
      <w:r w:rsidR="00A37C57" w:rsidRPr="00264805">
        <w:t>Omàmiwinini</w:t>
      </w:r>
      <w:proofErr w:type="spellEnd"/>
      <w:r w:rsidR="00A37C57" w:rsidRPr="00264805">
        <w:t xml:space="preserve">, and </w:t>
      </w:r>
      <w:proofErr w:type="spellStart"/>
      <w:r w:rsidR="00A37C57" w:rsidRPr="00264805">
        <w:t>Anishinabewaki</w:t>
      </w:r>
      <w:proofErr w:type="spellEnd"/>
      <w:r w:rsidR="00A37C57" w:rsidRPr="00264805">
        <w:t xml:space="preserve"> First Nations on which the field and laboratory work for </w:t>
      </w:r>
      <w:r w:rsidR="00A37C57">
        <w:t>this</w:t>
      </w:r>
      <w:r w:rsidR="00A37C57" w:rsidRPr="00264805">
        <w:t xml:space="preserve"> project took place.</w:t>
      </w:r>
      <w:r w:rsidR="00A37C57">
        <w:t xml:space="preserve"> </w:t>
      </w:r>
    </w:p>
    <w:p w14:paraId="3AC7B237" w14:textId="240594EE" w:rsidR="00986A8F" w:rsidRPr="00E81EE8" w:rsidRDefault="00E81EE8" w:rsidP="008A3791">
      <w:pPr>
        <w:pStyle w:val="Titre2"/>
        <w:jc w:val="left"/>
      </w:pPr>
      <w:r w:rsidRPr="00E81EE8">
        <w:t>Conflict of interest statement</w:t>
      </w:r>
    </w:p>
    <w:p w14:paraId="53D31F41" w14:textId="78C8F044" w:rsidR="006A3633" w:rsidRDefault="00E81EE8" w:rsidP="00635B02">
      <w:pPr>
        <w:pStyle w:val="Paragraphe"/>
        <w:ind w:firstLine="0"/>
        <w:jc w:val="left"/>
      </w:pPr>
      <w:r>
        <w:t>The authors declare no conflicts of interest.</w:t>
      </w:r>
      <w:r w:rsidR="006A3633" w:rsidRPr="0099283E">
        <w:br w:type="page"/>
      </w:r>
    </w:p>
    <w:p w14:paraId="52C9D639" w14:textId="5018DC81" w:rsidR="007B2A90" w:rsidRPr="00567500" w:rsidRDefault="00567500" w:rsidP="008A3791">
      <w:pPr>
        <w:pStyle w:val="Paragraphe"/>
        <w:ind w:firstLine="0"/>
        <w:jc w:val="left"/>
        <w:rPr>
          <w:b/>
          <w:bCs/>
        </w:rPr>
      </w:pPr>
      <w:r w:rsidRPr="00567500">
        <w:rPr>
          <w:b/>
          <w:bCs/>
          <w:noProof/>
        </w:rPr>
        <w:lastRenderedPageBreak/>
        <w:t>FIGURE CAPTIONS</w:t>
      </w:r>
    </w:p>
    <w:p w14:paraId="2FCBCF80" w14:textId="450F4EA7" w:rsidR="00567500" w:rsidRDefault="006A3633" w:rsidP="008A3791">
      <w:pPr>
        <w:pStyle w:val="Paragraphe"/>
        <w:ind w:firstLine="0"/>
        <w:jc w:val="left"/>
      </w:pPr>
      <w:r w:rsidRPr="006A3633">
        <w:rPr>
          <w:b/>
          <w:bCs/>
        </w:rPr>
        <w:t xml:space="preserve">Figure 1. </w:t>
      </w:r>
      <w:r w:rsidRPr="006A3633">
        <w:t xml:space="preserve">Case scenarios of sampling effort effect on landscape prevalence estimates </w:t>
      </w:r>
      <w:r>
        <w:t xml:space="preserve">(a–b) </w:t>
      </w:r>
      <w:r w:rsidRPr="006A3633">
        <w:t>and frequency distributions of lake prevalence estimates</w:t>
      </w:r>
      <w:r>
        <w:t xml:space="preserve"> </w:t>
      </w:r>
      <w:r w:rsidRPr="006A3633">
        <w:t>(</w:t>
      </w:r>
      <w:r>
        <w:t>c–f</w:t>
      </w:r>
      <w:r w:rsidRPr="006A3633">
        <w:t>). Prevalence could be homogeneous (blue line) or heterogeneous (green and brown lines) across the landscape. In heterogeneous scenarios, prevalence is either overestimated (brown line) or under underestimated (green line) before stabilizing around the accurate prevalence</w:t>
      </w:r>
      <w:r>
        <w:t xml:space="preserve"> (a)</w:t>
      </w:r>
      <w:r w:rsidRPr="006A3633">
        <w:t>. Sampling methods could lead to different prevalence estimates across the landscape. Prevalence difference between stabilized lines would represent method biases</w:t>
      </w:r>
      <w:r>
        <w:t xml:space="preserve"> (b)</w:t>
      </w:r>
      <w:r w:rsidRPr="006A3633">
        <w:t>. All lakes could be infected at the same prevalence level</w:t>
      </w:r>
      <w:r w:rsidR="000F4D31">
        <w:t xml:space="preserve"> (c)</w:t>
      </w:r>
      <w:r w:rsidRPr="006A3633">
        <w:t>. Lake’s frequency distribution could follow a bimodal pattern where low and high prevalence are more common across the landscape</w:t>
      </w:r>
      <w:r w:rsidR="000F4D31">
        <w:t xml:space="preserve"> (d)</w:t>
      </w:r>
      <w:r w:rsidRPr="006A3633">
        <w:t>. Lake’s frequency distribution could follow a unimodal pattern where mean landscape prevalence is more common</w:t>
      </w:r>
      <w:r w:rsidR="000F4D31">
        <w:t xml:space="preserve"> (e)</w:t>
      </w:r>
      <w:r w:rsidRPr="006A3633">
        <w:t>. Lake’s frequency distribution could follow a uniform pattern where all infection levels are equally represented</w:t>
      </w:r>
      <w:r w:rsidR="000F4D31">
        <w:t xml:space="preserve"> (f)</w:t>
      </w:r>
      <w:r w:rsidRPr="006A3633">
        <w:t xml:space="preserve">. </w:t>
      </w:r>
    </w:p>
    <w:p w14:paraId="19105E73" w14:textId="77777777" w:rsidR="0099283E" w:rsidRDefault="00567500" w:rsidP="0099283E">
      <w:pPr>
        <w:pStyle w:val="Paragraphe"/>
        <w:ind w:firstLine="0"/>
        <w:jc w:val="left"/>
      </w:pPr>
      <w:r w:rsidRPr="00567500">
        <w:rPr>
          <w:b/>
          <w:bCs/>
        </w:rPr>
        <w:t>Figure 2.</w:t>
      </w:r>
      <w:r w:rsidRPr="00567500">
        <w:t xml:space="preserve"> The typical lifecycle of a parasite species causing the black spot disease in North American freshwater fishes. The definitive host is a piscivorous bird, usually a kingfisher (</w:t>
      </w:r>
      <w:proofErr w:type="spellStart"/>
      <w:r w:rsidRPr="00567500">
        <w:rPr>
          <w:i/>
          <w:iCs/>
        </w:rPr>
        <w:t>Megaceryle</w:t>
      </w:r>
      <w:proofErr w:type="spellEnd"/>
      <w:r w:rsidRPr="00567500">
        <w:rPr>
          <w:i/>
          <w:iCs/>
        </w:rPr>
        <w:t xml:space="preserve"> alcyon</w:t>
      </w:r>
      <w:r w:rsidRPr="00567500">
        <w:t>) or a great blue heron (</w:t>
      </w:r>
      <w:proofErr w:type="spellStart"/>
      <w:r w:rsidRPr="00567500">
        <w:rPr>
          <w:i/>
          <w:iCs/>
        </w:rPr>
        <w:t>Ardea</w:t>
      </w:r>
      <w:proofErr w:type="spellEnd"/>
      <w:r w:rsidRPr="00567500">
        <w:rPr>
          <w:i/>
          <w:iCs/>
        </w:rPr>
        <w:t xml:space="preserve"> </w:t>
      </w:r>
      <w:proofErr w:type="spellStart"/>
      <w:r w:rsidRPr="00567500">
        <w:rPr>
          <w:i/>
          <w:iCs/>
        </w:rPr>
        <w:t>herodias</w:t>
      </w:r>
      <w:proofErr w:type="spellEnd"/>
      <w:r w:rsidRPr="00567500">
        <w:t xml:space="preserve">). The </w:t>
      </w:r>
      <w:proofErr w:type="spellStart"/>
      <w:r w:rsidRPr="00567500">
        <w:t>metacercariae</w:t>
      </w:r>
      <w:proofErr w:type="spellEnd"/>
      <w:r w:rsidRPr="00567500">
        <w:t xml:space="preserve"> mature to its adult form and reproduce in the bird digestive system</w:t>
      </w:r>
      <w:r>
        <w:t xml:space="preserve"> (a)</w:t>
      </w:r>
      <w:r w:rsidRPr="00567500">
        <w:t>. The eggs are released in the water through the bird feces and grow into miracidia (first larval form)</w:t>
      </w:r>
      <w:r>
        <w:t xml:space="preserve"> (b)</w:t>
      </w:r>
      <w:r w:rsidRPr="00567500">
        <w:t xml:space="preserve">. The miracidia infect the first intermediate host, a freshwater snail (typically of </w:t>
      </w:r>
      <w:proofErr w:type="spellStart"/>
      <w:r w:rsidRPr="00567500">
        <w:t>Planorbidae</w:t>
      </w:r>
      <w:proofErr w:type="spellEnd"/>
      <w:r w:rsidRPr="00567500">
        <w:t xml:space="preserve"> or </w:t>
      </w:r>
      <w:proofErr w:type="spellStart"/>
      <w:r w:rsidRPr="00567500">
        <w:t>Amnicolidae</w:t>
      </w:r>
      <w:proofErr w:type="spellEnd"/>
      <w:r w:rsidRPr="00567500">
        <w:t xml:space="preserve"> families). The larvae develop into free-living stage cercariae (second larval form) and leave the snail</w:t>
      </w:r>
      <w:r>
        <w:t xml:space="preserve"> (c)</w:t>
      </w:r>
      <w:r w:rsidRPr="00567500">
        <w:t>. The cercariae swim until they encounter a potential fish host</w:t>
      </w:r>
      <w:r>
        <w:t xml:space="preserve"> (d)</w:t>
      </w:r>
      <w:r w:rsidRPr="00567500">
        <w:t>. The second intermediate host is a fish. The cercariae penetrate under the skin or the fins and transform in the metacercaria form</w:t>
      </w:r>
      <w:r>
        <w:t xml:space="preserve"> (e)</w:t>
      </w:r>
      <w:r w:rsidRPr="00567500">
        <w:t>. The fish is eaten by a definitive host</w:t>
      </w:r>
      <w:r>
        <w:t xml:space="preserve"> (f)</w:t>
      </w:r>
      <w:r w:rsidRPr="00567500">
        <w:t>.</w:t>
      </w:r>
    </w:p>
    <w:p w14:paraId="7B6D10A9" w14:textId="77777777" w:rsidR="0099283E" w:rsidRDefault="0099283E" w:rsidP="0099283E">
      <w:pPr>
        <w:pStyle w:val="Paragraphe"/>
        <w:ind w:firstLine="0"/>
        <w:jc w:val="left"/>
      </w:pPr>
      <w:r w:rsidRPr="0099283E">
        <w:rPr>
          <w:b/>
          <w:bCs/>
        </w:rPr>
        <w:lastRenderedPageBreak/>
        <w:t>Figure 3.</w:t>
      </w:r>
      <w:r w:rsidRPr="0099283E">
        <w:t xml:space="preserve"> Method comparison of landscape prevalence estimates through an increasing random sampling effort. The data points indicate the mean prevalence for a given number of samples (N) randomly selected. The shadings indicate the 95% confidence interval on the loess smooth. The pool data used for the resampling with the minnow traps, the seine nets, the transects and all methods combined respectively contained 225, 75, 39 and 339 samples.</w:t>
      </w:r>
    </w:p>
    <w:p w14:paraId="00C3C1F2" w14:textId="17E6DDC0" w:rsidR="006C3A42" w:rsidRPr="006C3A42" w:rsidRDefault="006C3A42" w:rsidP="006C3A42">
      <w:pPr>
        <w:pStyle w:val="Paragraphe"/>
        <w:ind w:firstLine="0"/>
        <w:jc w:val="left"/>
      </w:pPr>
      <w:bookmarkStart w:id="132" w:name="_Toc170811964"/>
      <w:bookmarkStart w:id="133" w:name="_Toc170974620"/>
      <w:r w:rsidRPr="006C3A42">
        <w:rPr>
          <w:b/>
          <w:bCs/>
        </w:rPr>
        <w:t>Figure 4.</w:t>
      </w:r>
      <w:r w:rsidRPr="006C3A42">
        <w:t xml:space="preserve"> Method comparison of the lakes’ local community prevalence estimates across the landscape. Frequency distributions are given in the top right corner of each map. Lakes in grey were not sampled except for lake Tracy that was excluded because of insufficient data (one fish sampled through all methods).</w:t>
      </w:r>
      <w:r w:rsidR="009E0237">
        <w:t xml:space="preserve"> Buildings are represented by the grey dots.</w:t>
      </w:r>
      <w:r w:rsidRPr="006C3A42">
        <w:t xml:space="preserve"> All the sampling methods combined (weighted mean regional prevalence is 29.62 %)</w:t>
      </w:r>
      <w:r w:rsidR="009E0237">
        <w:t xml:space="preserve"> (a)</w:t>
      </w:r>
      <w:r w:rsidRPr="006C3A42">
        <w:t>. The transect method (weighted mean regional prevalence is 35.55 %)</w:t>
      </w:r>
      <w:r w:rsidR="009E0237">
        <w:t xml:space="preserve"> (b)</w:t>
      </w:r>
      <w:r w:rsidRPr="006C3A42">
        <w:t>.</w:t>
      </w:r>
      <w:r w:rsidR="009E0237">
        <w:t xml:space="preserve"> </w:t>
      </w:r>
      <w:r w:rsidRPr="006C3A42">
        <w:t>The seine nets (weighted mean regional prevalence is 20.45 %)</w:t>
      </w:r>
      <w:r w:rsidR="009E0237">
        <w:t xml:space="preserve"> (c)</w:t>
      </w:r>
      <w:r w:rsidRPr="006C3A42">
        <w:t>. The minnow traps (weighted mean regional prevalence is 19.46 %)</w:t>
      </w:r>
      <w:r w:rsidR="009E0237">
        <w:t xml:space="preserve"> (d)</w:t>
      </w:r>
      <w:r w:rsidRPr="006C3A42">
        <w:t>.</w:t>
      </w:r>
      <w:bookmarkEnd w:id="132"/>
      <w:bookmarkEnd w:id="133"/>
      <w:r w:rsidRPr="006C3A42">
        <w:t xml:space="preserve"> </w:t>
      </w:r>
    </w:p>
    <w:p w14:paraId="0D78C2F9" w14:textId="6E2AA5A6" w:rsidR="00E13A60" w:rsidRDefault="00E14D70" w:rsidP="00E13A60">
      <w:pPr>
        <w:pStyle w:val="Paragraphe"/>
        <w:ind w:firstLine="0"/>
        <w:jc w:val="left"/>
      </w:pPr>
      <w:r w:rsidRPr="00E14D70">
        <w:rPr>
          <w:b/>
          <w:bCs/>
        </w:rPr>
        <w:t>Figure 5.</w:t>
      </w:r>
      <w:r w:rsidRPr="00E14D70">
        <w:t xml:space="preserve"> Relationships between the site-scale community infection prevalence and selected environmental drivers. All the models presented are univariate binomial generalized additive mixed models with the lake as a random effect on the intercept. The partial effects of the environmental variables on the prevalence are presented for the significant models. The ticks on the x-axes indicate a data point. Turbidity</w:t>
      </w:r>
      <w:r>
        <w:t xml:space="preserve"> (a)</w:t>
      </w:r>
      <w:r w:rsidRPr="00E14D70">
        <w:t>. Temperature</w:t>
      </w:r>
      <w:r>
        <w:t xml:space="preserve"> (b)</w:t>
      </w:r>
      <w:r w:rsidRPr="00E14D70">
        <w:t>. pH</w:t>
      </w:r>
      <w:r>
        <w:t xml:space="preserve"> (c)</w:t>
      </w:r>
      <w:r w:rsidRPr="00E14D70">
        <w:t>. Conductivity</w:t>
      </w:r>
      <w:r>
        <w:t xml:space="preserve"> (d)</w:t>
      </w:r>
      <w:r w:rsidRPr="00E14D70">
        <w:t>. Dissolved oxygen</w:t>
      </w:r>
      <w:r>
        <w:t xml:space="preserve"> (e)</w:t>
      </w:r>
      <w:r w:rsidRPr="00E14D70">
        <w:t>. TN:TP ratio</w:t>
      </w:r>
      <w:r>
        <w:t xml:space="preserve"> (f)</w:t>
      </w:r>
      <w:r w:rsidRPr="00E14D70">
        <w:t>. Macrophyte coverage</w:t>
      </w:r>
      <w:r>
        <w:t xml:space="preserve"> (g)</w:t>
      </w:r>
      <w:r w:rsidRPr="00E14D70">
        <w:t xml:space="preserve">. </w:t>
      </w:r>
      <w:proofErr w:type="spellStart"/>
      <w:r w:rsidRPr="00E14D70">
        <w:t>Area:Perimeter</w:t>
      </w:r>
      <w:proofErr w:type="spellEnd"/>
      <w:r w:rsidRPr="00E14D70">
        <w:t xml:space="preserve"> ratio</w:t>
      </w:r>
      <w:r>
        <w:t xml:space="preserve"> (h)</w:t>
      </w:r>
      <w:r w:rsidRPr="00E14D70">
        <w:t>. Perimeter</w:t>
      </w:r>
      <w:r>
        <w:t xml:space="preserve"> (</w:t>
      </w:r>
      <w:proofErr w:type="spellStart"/>
      <w:r>
        <w:t>i</w:t>
      </w:r>
      <w:proofErr w:type="spellEnd"/>
      <w:r>
        <w:t>)</w:t>
      </w:r>
      <w:r w:rsidRPr="00E14D70">
        <w:t>. Fish abundance</w:t>
      </w:r>
      <w:r>
        <w:t xml:space="preserve"> (j)</w:t>
      </w:r>
      <w:r w:rsidRPr="00E14D70">
        <w:t>. Non-host abundance</w:t>
      </w:r>
      <w:r>
        <w:t xml:space="preserve"> (k)</w:t>
      </w:r>
      <w:r w:rsidRPr="00E14D70">
        <w:t xml:space="preserve">. </w:t>
      </w:r>
      <w:r>
        <w:t>Gini-</w:t>
      </w:r>
      <w:r w:rsidRPr="00E14D70">
        <w:t>Simpson’s Diversity Index</w:t>
      </w:r>
      <w:r>
        <w:t xml:space="preserve"> (l)</w:t>
      </w:r>
      <w:r w:rsidRPr="00E14D70">
        <w:t xml:space="preserve">. </w:t>
      </w:r>
      <w:proofErr w:type="spellStart"/>
      <w:proofErr w:type="gramStart"/>
      <w:r w:rsidRPr="00E14D70">
        <w:t>Area:Perimeter</w:t>
      </w:r>
      <w:proofErr w:type="spellEnd"/>
      <w:proofErr w:type="gramEnd"/>
      <w:r w:rsidRPr="00E14D70">
        <w:t xml:space="preserve"> ration and Perimeter are lake attributes while other parameter are site-scale measurements.</w:t>
      </w:r>
      <w:r w:rsidR="00E13A60">
        <w:br w:type="page"/>
      </w:r>
    </w:p>
    <w:p w14:paraId="7DC0AEAD" w14:textId="22C7D3F3" w:rsidR="00574F68" w:rsidRDefault="00E13A60" w:rsidP="008A3791">
      <w:pPr>
        <w:pStyle w:val="Paragraphe"/>
        <w:ind w:firstLine="0"/>
        <w:jc w:val="left"/>
        <w:rPr>
          <w:b/>
          <w:bCs/>
        </w:rPr>
      </w:pPr>
      <w:r w:rsidRPr="00E13A60">
        <w:rPr>
          <w:b/>
          <w:bCs/>
        </w:rPr>
        <w:lastRenderedPageBreak/>
        <w:t>REFERENCES</w:t>
      </w:r>
    </w:p>
    <w:p w14:paraId="313640D0" w14:textId="77777777" w:rsidR="00E5502A" w:rsidRPr="00E5502A" w:rsidRDefault="00FB11BC" w:rsidP="00E5502A">
      <w:pPr>
        <w:pStyle w:val="Bibliography1"/>
        <w:spacing w:line="480" w:lineRule="auto"/>
        <w:rPr>
          <w:rFonts w:cs="Times New Roman"/>
          <w:color w:val="000000"/>
          <w:lang w:val="en-US"/>
        </w:rPr>
      </w:pPr>
      <w:r>
        <w:rPr>
          <w:b/>
          <w:bCs/>
        </w:rPr>
        <w:fldChar w:fldCharType="begin"/>
      </w:r>
      <w:r w:rsidRPr="00E5502A">
        <w:rPr>
          <w:b/>
          <w:bCs/>
          <w:lang w:val="en-US"/>
        </w:rPr>
        <w:instrText xml:space="preserve"> ADDIN ZOTERO_BIBL {"uncited":[],"omitted":[],"custom":[]} CSL_BIBLIOGRAPHY </w:instrText>
      </w:r>
      <w:r>
        <w:rPr>
          <w:b/>
          <w:bCs/>
        </w:rPr>
        <w:fldChar w:fldCharType="separate"/>
      </w:r>
      <w:r w:rsidR="00E5502A" w:rsidRPr="00E5502A">
        <w:rPr>
          <w:rFonts w:cs="Times New Roman"/>
          <w:color w:val="000000"/>
          <w:lang w:val="en-US"/>
        </w:rPr>
        <w:t xml:space="preserve">Ahn, Sangwook, and Cameron P. Goater. 2021. “Nonhost Species Reduce Parasite Infection in a Focal Host Species within Experimental Fish Communities.” </w:t>
      </w:r>
      <w:r w:rsidR="00E5502A" w:rsidRPr="00E5502A">
        <w:rPr>
          <w:rFonts w:cs="Times New Roman"/>
          <w:i/>
          <w:iCs/>
          <w:color w:val="000000"/>
          <w:lang w:val="en-US"/>
        </w:rPr>
        <w:t>Ecology and Evolution</w:t>
      </w:r>
      <w:r w:rsidR="00E5502A" w:rsidRPr="00E5502A">
        <w:rPr>
          <w:rFonts w:cs="Times New Roman"/>
          <w:color w:val="000000"/>
          <w:lang w:val="en-US"/>
        </w:rPr>
        <w:t xml:space="preserve"> 11 (15): 10155–63. https://doi.org/10.1002/ece3.7823.</w:t>
      </w:r>
    </w:p>
    <w:p w14:paraId="09613CF0"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Angers, Bernard, and Isaac J. Schlosser. 2007. “The Origin of Phoxinus Eos-Neogaeus Unisexual Hybrids.” </w:t>
      </w:r>
      <w:r w:rsidRPr="00E5502A">
        <w:rPr>
          <w:rFonts w:cs="Times New Roman"/>
          <w:i/>
          <w:iCs/>
          <w:color w:val="000000"/>
          <w:lang w:val="en-US"/>
        </w:rPr>
        <w:t>Molecular Ecology</w:t>
      </w:r>
      <w:r w:rsidRPr="00E5502A">
        <w:rPr>
          <w:rFonts w:cs="Times New Roman"/>
          <w:color w:val="000000"/>
          <w:lang w:val="en-US"/>
        </w:rPr>
        <w:t xml:space="preserve"> 16 (21): 4562–71. https://doi.org/10.1111/j.1365-294X.2007.03511.x.</w:t>
      </w:r>
    </w:p>
    <w:p w14:paraId="726B80B3"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Barber, Iain, and Niels J. Dingemanse. 2010. “Parasitism and the Evolutionary Ecology of Animal Personality.” </w:t>
      </w:r>
      <w:r w:rsidRPr="00E5502A">
        <w:rPr>
          <w:rFonts w:cs="Times New Roman"/>
          <w:i/>
          <w:iCs/>
          <w:color w:val="000000"/>
          <w:lang w:val="en-US"/>
        </w:rPr>
        <w:t>Philosophical Transactions of the Royal Society B: Biological Sciences</w:t>
      </w:r>
      <w:r w:rsidRPr="00E5502A">
        <w:rPr>
          <w:rFonts w:cs="Times New Roman"/>
          <w:color w:val="000000"/>
          <w:lang w:val="en-US"/>
        </w:rPr>
        <w:t xml:space="preserve"> 365 (1560): 4077–88. https://doi.org/10.1098/rstb.2010.0182.</w:t>
      </w:r>
    </w:p>
    <w:p w14:paraId="2135581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Barber, Iain, Danie Hoare, and Jens Krause. 2000. “Effects of Parasites on Fish Behaviour: A Review and Evolutionary Perspective.” </w:t>
      </w:r>
      <w:r w:rsidRPr="00E5502A">
        <w:rPr>
          <w:rFonts w:cs="Times New Roman"/>
          <w:i/>
          <w:iCs/>
          <w:color w:val="000000"/>
          <w:lang w:val="en-US"/>
        </w:rPr>
        <w:t>Reviews in Fish Biology and Fisheries</w:t>
      </w:r>
      <w:r w:rsidRPr="00E5502A">
        <w:rPr>
          <w:rFonts w:cs="Times New Roman"/>
          <w:color w:val="000000"/>
          <w:lang w:val="en-US"/>
        </w:rPr>
        <w:t xml:space="preserve"> 10 (2): 131–65. https://doi.org/10.1023/A:1016658224470.</w:t>
      </w:r>
    </w:p>
    <w:p w14:paraId="1681A7B4"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rPr>
        <w:t xml:space="preserve">Bartoli, Pierre, and Charles-François Boudouresque. </w:t>
      </w:r>
      <w:r w:rsidRPr="00E5502A">
        <w:rPr>
          <w:rFonts w:cs="Times New Roman"/>
          <w:color w:val="000000"/>
          <w:lang w:val="en-US"/>
        </w:rPr>
        <w:t xml:space="preserve">1997. “Transmission Failure of Parasites (Digenea) in Sites Colonized by the Recently Introduced Invasive Alga Caulerpa Taxifolia.” </w:t>
      </w:r>
      <w:r w:rsidRPr="00E5502A">
        <w:rPr>
          <w:rFonts w:cs="Times New Roman"/>
          <w:i/>
          <w:iCs/>
          <w:color w:val="000000"/>
          <w:lang w:val="en-US"/>
        </w:rPr>
        <w:t>Marine Ecology Progress Series</w:t>
      </w:r>
      <w:r w:rsidRPr="00E5502A">
        <w:rPr>
          <w:rFonts w:cs="Times New Roman"/>
          <w:color w:val="000000"/>
          <w:lang w:val="en-US"/>
        </w:rPr>
        <w:t xml:space="preserve"> 154:253–60.</w:t>
      </w:r>
    </w:p>
    <w:p w14:paraId="070B5818"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Biro, Peter A., Mark V. Abrahams, John R. Post, and Eric A. Parkinson. 2006. “Behavioural Trade-Offs between Growth and Mortality Explain Evolution of Submaximal Growth Rates.” </w:t>
      </w:r>
      <w:r w:rsidRPr="00E5502A">
        <w:rPr>
          <w:rFonts w:cs="Times New Roman"/>
          <w:i/>
          <w:iCs/>
          <w:color w:val="000000"/>
          <w:lang w:val="en-US"/>
        </w:rPr>
        <w:t>Journal of Animal Ecology</w:t>
      </w:r>
      <w:r w:rsidRPr="00E5502A">
        <w:rPr>
          <w:rFonts w:cs="Times New Roman"/>
          <w:color w:val="000000"/>
          <w:lang w:val="en-US"/>
        </w:rPr>
        <w:t xml:space="preserve"> 75 (5): 1165–71. https://doi.org/10.1111/j.1365-2656.2006.01137.x.</w:t>
      </w:r>
    </w:p>
    <w:p w14:paraId="593F50EE"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Biro, Peter A., and Niels J. Dingemanse. 2009. “Sampling Bias Resulting from Animal Personality.” </w:t>
      </w:r>
      <w:r w:rsidRPr="00E5502A">
        <w:rPr>
          <w:rFonts w:cs="Times New Roman"/>
          <w:i/>
          <w:iCs/>
          <w:color w:val="000000"/>
          <w:lang w:val="en-US"/>
        </w:rPr>
        <w:t>Trends in Ecology &amp; Evolution</w:t>
      </w:r>
      <w:r w:rsidRPr="00E5502A">
        <w:rPr>
          <w:rFonts w:cs="Times New Roman"/>
          <w:color w:val="000000"/>
          <w:lang w:val="en-US"/>
        </w:rPr>
        <w:t xml:space="preserve"> 24 (2): 66–67. https://doi.org/10.1016/j.tree.2008.11.001.</w:t>
      </w:r>
    </w:p>
    <w:p w14:paraId="6D10ADD9"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Biro, Peter A., and John R. Post. 2008. “Rapid Depletion of Genotypes with Fast Growth and Bold Personality Traits from Harvested Fish Populations.” </w:t>
      </w:r>
      <w:r w:rsidRPr="00E5502A">
        <w:rPr>
          <w:rFonts w:cs="Times New Roman"/>
          <w:i/>
          <w:iCs/>
          <w:color w:val="000000"/>
          <w:lang w:val="en-US"/>
        </w:rPr>
        <w:t>Proceedings of the National Academy of Sciences of the United States of America</w:t>
      </w:r>
      <w:r w:rsidRPr="00E5502A">
        <w:rPr>
          <w:rFonts w:cs="Times New Roman"/>
          <w:color w:val="000000"/>
          <w:lang w:val="en-US"/>
        </w:rPr>
        <w:t xml:space="preserve"> 105 (8): 2919–22. https://doi.org/10.1073/pnas.0708159105.</w:t>
      </w:r>
    </w:p>
    <w:p w14:paraId="33EA538C" w14:textId="77777777" w:rsidR="00E5502A" w:rsidRPr="00E5502A" w:rsidRDefault="00E5502A" w:rsidP="00E5502A">
      <w:pPr>
        <w:pStyle w:val="Bibliography1"/>
        <w:spacing w:line="480" w:lineRule="auto"/>
        <w:rPr>
          <w:rFonts w:cs="Times New Roman"/>
          <w:color w:val="000000"/>
        </w:rPr>
      </w:pPr>
      <w:r w:rsidRPr="00E5502A">
        <w:rPr>
          <w:rFonts w:cs="Times New Roman"/>
          <w:color w:val="000000"/>
          <w:lang w:val="en-US"/>
        </w:rPr>
        <w:t xml:space="preserve">Bolnick, Daniel I., Emlyn J. Resetarits, Kimberly Ballare, Yoel E. Stuart, and William E. Stutz. 2020. “Scale-Dependent Effects of Host Patch Traits on Species Composition in a Stickleback Parasite Metacommunity.” </w:t>
      </w:r>
      <w:r w:rsidRPr="00E5502A">
        <w:rPr>
          <w:rFonts w:cs="Times New Roman"/>
          <w:i/>
          <w:iCs/>
          <w:color w:val="000000"/>
        </w:rPr>
        <w:t>Ecology</w:t>
      </w:r>
      <w:r w:rsidRPr="00E5502A">
        <w:rPr>
          <w:rFonts w:cs="Times New Roman"/>
          <w:color w:val="000000"/>
        </w:rPr>
        <w:t xml:space="preserve"> 101 (12): e03181. https://doi.org/10.1002/ecy.3181.</w:t>
      </w:r>
    </w:p>
    <w:p w14:paraId="3F93E31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rPr>
        <w:t xml:space="preserve">Boyer, Nelly, Denis Réale, Julie Marmet, Benoît Pisanu, and Jean-Louis Chapuis. </w:t>
      </w:r>
      <w:r w:rsidRPr="00E5502A">
        <w:rPr>
          <w:rFonts w:cs="Times New Roman"/>
          <w:color w:val="000000"/>
          <w:lang w:val="en-US"/>
        </w:rPr>
        <w:t xml:space="preserve">2010. “Personality, Space Use and Tick Load in an Introduced Population of Siberian Chipmunks Tamias Sibiricus.” </w:t>
      </w:r>
      <w:r w:rsidRPr="00E5502A">
        <w:rPr>
          <w:rFonts w:cs="Times New Roman"/>
          <w:i/>
          <w:iCs/>
          <w:color w:val="000000"/>
          <w:lang w:val="en-US"/>
        </w:rPr>
        <w:t>Journal of Animal Ecology</w:t>
      </w:r>
      <w:r w:rsidRPr="00E5502A">
        <w:rPr>
          <w:rFonts w:cs="Times New Roman"/>
          <w:color w:val="000000"/>
          <w:lang w:val="en-US"/>
        </w:rPr>
        <w:t xml:space="preserve"> 79 (3): 538–47. https://doi.org/10.1111/j.1365-2656.2010.01659.x.</w:t>
      </w:r>
    </w:p>
    <w:p w14:paraId="277CFE1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Brown, James H. 1984. “On the Relationship between Abundance and Distribution of Species.” </w:t>
      </w:r>
      <w:r w:rsidRPr="00E5502A">
        <w:rPr>
          <w:rFonts w:cs="Times New Roman"/>
          <w:i/>
          <w:iCs/>
          <w:color w:val="000000"/>
          <w:lang w:val="en-US"/>
        </w:rPr>
        <w:t>The American Naturalist</w:t>
      </w:r>
      <w:r w:rsidRPr="00E5502A">
        <w:rPr>
          <w:rFonts w:cs="Times New Roman"/>
          <w:color w:val="000000"/>
          <w:lang w:val="en-US"/>
        </w:rPr>
        <w:t xml:space="preserve"> 124 (2): 255–79. https://doi.org/10.1086/284267.</w:t>
      </w:r>
    </w:p>
    <w:p w14:paraId="012DA749"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Buck, Julia C., and William I. Lutterschmidt. 2017. “Parasite Abundance Decreases with Host Density: Evidence of the Encounter-Dilution Effect for a Parasite with a Complex Life Cycle.” </w:t>
      </w:r>
      <w:r w:rsidRPr="00E5502A">
        <w:rPr>
          <w:rFonts w:cs="Times New Roman"/>
          <w:i/>
          <w:iCs/>
          <w:color w:val="000000"/>
          <w:lang w:val="en-US"/>
        </w:rPr>
        <w:t>Hydrobiologia</w:t>
      </w:r>
      <w:r w:rsidRPr="00E5502A">
        <w:rPr>
          <w:rFonts w:cs="Times New Roman"/>
          <w:color w:val="000000"/>
          <w:lang w:val="en-US"/>
        </w:rPr>
        <w:t xml:space="preserve"> 784 (1): 201–10. https://doi.org/10.1007/s10750-016-2874-8.</w:t>
      </w:r>
    </w:p>
    <w:p w14:paraId="4F773B97" w14:textId="77777777" w:rsidR="00E5502A" w:rsidRPr="00E5502A" w:rsidRDefault="00E5502A" w:rsidP="00E5502A">
      <w:pPr>
        <w:pStyle w:val="Bibliography1"/>
        <w:spacing w:line="480" w:lineRule="auto"/>
        <w:rPr>
          <w:rFonts w:cs="Times New Roman"/>
          <w:color w:val="000000"/>
        </w:rPr>
      </w:pPr>
      <w:r w:rsidRPr="00E5502A">
        <w:rPr>
          <w:rFonts w:cs="Times New Roman"/>
          <w:color w:val="000000"/>
          <w:lang w:val="en-US"/>
        </w:rPr>
        <w:t xml:space="preserve">Bush, A. O., K. D. Lafferty, J. M. Lotz, and A. W. Shostak. 1997. “Parasitology Meets Ecology on Its Own Terms: Margolis et al. </w:t>
      </w:r>
      <w:r w:rsidRPr="00E5502A">
        <w:rPr>
          <w:rFonts w:cs="Times New Roman"/>
          <w:color w:val="000000"/>
        </w:rPr>
        <w:t xml:space="preserve">Revisited.” </w:t>
      </w:r>
      <w:r w:rsidRPr="00E5502A">
        <w:rPr>
          <w:rFonts w:cs="Times New Roman"/>
          <w:i/>
          <w:iCs/>
          <w:color w:val="000000"/>
        </w:rPr>
        <w:t>The Journal of Parasitology</w:t>
      </w:r>
      <w:r w:rsidRPr="00E5502A">
        <w:rPr>
          <w:rFonts w:cs="Times New Roman"/>
          <w:color w:val="000000"/>
        </w:rPr>
        <w:t xml:space="preserve"> 83 (4): 575–83.</w:t>
      </w:r>
    </w:p>
    <w:p w14:paraId="2C35DFC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rPr>
        <w:t xml:space="preserve">Chrétien, Emmanuelle, Jérémy De Bonville, Joëlle Guitard, Sandra A. Binning, Élizabeth Melis, Alexandra Kack, Ariane Côté, et al. 2023. </w:t>
      </w:r>
      <w:r w:rsidRPr="00E5502A">
        <w:rPr>
          <w:rFonts w:cs="Times New Roman"/>
          <w:color w:val="000000"/>
          <w:lang w:val="en-US"/>
        </w:rPr>
        <w:t xml:space="preserve">“Few Studies of Wild Animal Performance Account for Parasite Infections: A Systematic Review.” </w:t>
      </w:r>
      <w:r w:rsidRPr="00E5502A">
        <w:rPr>
          <w:rFonts w:cs="Times New Roman"/>
          <w:i/>
          <w:iCs/>
          <w:color w:val="000000"/>
          <w:lang w:val="en-US"/>
        </w:rPr>
        <w:t>Journal of Animal Ecology</w:t>
      </w:r>
      <w:r w:rsidRPr="00E5502A">
        <w:rPr>
          <w:rFonts w:cs="Times New Roman"/>
          <w:color w:val="000000"/>
          <w:lang w:val="en-US"/>
        </w:rPr>
        <w:t xml:space="preserve"> 92 (4): 794–806. https://doi.org/10.1111/1365-2656.13864.</w:t>
      </w:r>
    </w:p>
    <w:p w14:paraId="29D7BFD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Civitello, David J., Jeremy Cohen, Hiba Fatima, Neal T. Halstead, Josue Liriano, Taegan A. McMahon, C. Nicole Ortega, et al. 2015. “Biodiversity Inhibits Parasites: Broad Evidence for the Dilution Effect.” </w:t>
      </w:r>
      <w:r w:rsidRPr="00E5502A">
        <w:rPr>
          <w:rFonts w:cs="Times New Roman"/>
          <w:i/>
          <w:iCs/>
          <w:color w:val="000000"/>
          <w:lang w:val="en-US"/>
        </w:rPr>
        <w:t>Proceedings of the National Academy of Sciences</w:t>
      </w:r>
      <w:r w:rsidRPr="00E5502A">
        <w:rPr>
          <w:rFonts w:cs="Times New Roman"/>
          <w:color w:val="000000"/>
          <w:lang w:val="en-US"/>
        </w:rPr>
        <w:t xml:space="preserve"> 112 (28): 8667–71. https://doi.org/10.1073/pnas.1506279112.</w:t>
      </w:r>
    </w:p>
    <w:p w14:paraId="54E8A647"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Cohen, Jeremy M., David J. Civitello, Amber J. Brace, Erin M. Feichtinger, C. Nicole Ortega, Jason C. Richardson, Erin L. Sauer, Xuan Liu, and Jason R. Rohr. 2016. “Spatial Scale Modulates the Strength of Ecological Processes Driving Disease Distributions.” </w:t>
      </w:r>
      <w:r w:rsidRPr="00E5502A">
        <w:rPr>
          <w:rFonts w:cs="Times New Roman"/>
          <w:i/>
          <w:iCs/>
          <w:color w:val="000000"/>
          <w:lang w:val="en-US"/>
        </w:rPr>
        <w:t>Proceedings of the National Academy of Sciences</w:t>
      </w:r>
      <w:r w:rsidRPr="00E5502A">
        <w:rPr>
          <w:rFonts w:cs="Times New Roman"/>
          <w:color w:val="000000"/>
          <w:lang w:val="en-US"/>
        </w:rPr>
        <w:t xml:space="preserve"> 113 (24): E3359–64. https://doi.org/10.1073/pnas.1521657113.</w:t>
      </w:r>
    </w:p>
    <w:p w14:paraId="7C3FCA94"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Dargent, Felipe, Julián Torres-Dowdall, Marilyn E. Scott, Indar Ramnarine, and Gregor F. Fussmann. 2013. “Can Mixed-Species Groups Reduce Individual Parasite Load? A Field Test with Two Closely Related Poeciliid Fishes (Poecilia Reticulata and Poecilia Picta).” Edited by Tapio Mappes. </w:t>
      </w:r>
      <w:r w:rsidRPr="00E5502A">
        <w:rPr>
          <w:rFonts w:cs="Times New Roman"/>
          <w:i/>
          <w:iCs/>
          <w:color w:val="000000"/>
          <w:lang w:val="en-US"/>
        </w:rPr>
        <w:t>PLoS ONE</w:t>
      </w:r>
      <w:r w:rsidRPr="00E5502A">
        <w:rPr>
          <w:rFonts w:cs="Times New Roman"/>
          <w:color w:val="000000"/>
          <w:lang w:val="en-US"/>
        </w:rPr>
        <w:t xml:space="preserve"> 8 (2): e56789. https://doi.org/10.1371/journal.pone.0056789.</w:t>
      </w:r>
    </w:p>
    <w:p w14:paraId="364B995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Davis, Herbert Spencer. 1967. </w:t>
      </w:r>
      <w:r w:rsidRPr="00E5502A">
        <w:rPr>
          <w:rFonts w:cs="Times New Roman"/>
          <w:i/>
          <w:iCs/>
          <w:color w:val="000000"/>
          <w:lang w:val="en-US"/>
        </w:rPr>
        <w:t>Culture and Diseases of Game Fishes</w:t>
      </w:r>
      <w:r w:rsidRPr="00E5502A">
        <w:rPr>
          <w:rFonts w:cs="Times New Roman"/>
          <w:color w:val="000000"/>
          <w:lang w:val="en-US"/>
        </w:rPr>
        <w:t>. University of California Press.</w:t>
      </w:r>
    </w:p>
    <w:p w14:paraId="0D463E9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Dinno, Alexis. 2017. “Dunn.Test: Dunn’s Test of Multiple Comparisons Using Rank Sums.” https://cran.r-project.org/web/packages/dunn.test/index.html.</w:t>
      </w:r>
    </w:p>
    <w:p w14:paraId="5ADC62E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Dobson, A. P., and P. J. Hudson. 1986. “Parasites, Disease and the Structure of Ecological Communities.” </w:t>
      </w:r>
      <w:r w:rsidRPr="00E5502A">
        <w:rPr>
          <w:rFonts w:cs="Times New Roman"/>
          <w:i/>
          <w:iCs/>
          <w:color w:val="000000"/>
          <w:lang w:val="en-US"/>
        </w:rPr>
        <w:t>Trends in Ecology &amp; Evolution</w:t>
      </w:r>
      <w:r w:rsidRPr="00E5502A">
        <w:rPr>
          <w:rFonts w:cs="Times New Roman"/>
          <w:color w:val="000000"/>
          <w:lang w:val="en-US"/>
        </w:rPr>
        <w:t xml:space="preserve"> 1 (1): 11–15. https://doi.org/10.1016/0169-5347(86)90060-1.</w:t>
      </w:r>
    </w:p>
    <w:p w14:paraId="53CBF4C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Dubois, Frédérique, and Sandra A. Binning. 2022. “Predation and Parasitism as Determinants of Animal Personalities.” </w:t>
      </w:r>
      <w:r w:rsidRPr="00E5502A">
        <w:rPr>
          <w:rFonts w:cs="Times New Roman"/>
          <w:i/>
          <w:iCs/>
          <w:color w:val="000000"/>
          <w:lang w:val="en-US"/>
        </w:rPr>
        <w:t>Journal of Animal Ecology</w:t>
      </w:r>
      <w:r w:rsidRPr="00E5502A">
        <w:rPr>
          <w:rFonts w:cs="Times New Roman"/>
          <w:color w:val="000000"/>
          <w:lang w:val="en-US"/>
        </w:rPr>
        <w:t xml:space="preserve"> 91 (9): 1918–28. https://doi.org/10.1111/1365-2656.13781.</w:t>
      </w:r>
    </w:p>
    <w:p w14:paraId="527AC94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Fischer, Philipp. 2000. “Test of Competitive Interactions for Space Between Two Benthic Fish Species, Burbot Lota Lota, and Stone Loach Barbatula Barbatula.” </w:t>
      </w:r>
      <w:r w:rsidRPr="00E5502A">
        <w:rPr>
          <w:rFonts w:cs="Times New Roman"/>
          <w:i/>
          <w:iCs/>
          <w:color w:val="000000"/>
          <w:lang w:val="en-US"/>
        </w:rPr>
        <w:t>Environmental Biology of Fishes</w:t>
      </w:r>
      <w:r w:rsidRPr="00E5502A">
        <w:rPr>
          <w:rFonts w:cs="Times New Roman"/>
          <w:color w:val="000000"/>
          <w:lang w:val="en-US"/>
        </w:rPr>
        <w:t xml:space="preserve"> 58 (4): 439–46. https://doi.org/10.1023/A:1007631107521.</w:t>
      </w:r>
    </w:p>
    <w:p w14:paraId="4B8908E7"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Frainer, André, Brendan G. McKie, Per-Arne Amundsen, Rune Knudsen, and Kevin D. Lafferty. 2018. “Parasitism and the Biodiversity-Functioning Relationship.” </w:t>
      </w:r>
      <w:r w:rsidRPr="00E5502A">
        <w:rPr>
          <w:rFonts w:cs="Times New Roman"/>
          <w:i/>
          <w:iCs/>
          <w:color w:val="000000"/>
          <w:lang w:val="en-US"/>
        </w:rPr>
        <w:t>Trends in Ecology &amp; Evolution</w:t>
      </w:r>
      <w:r w:rsidRPr="00E5502A">
        <w:rPr>
          <w:rFonts w:cs="Times New Roman"/>
          <w:color w:val="000000"/>
          <w:lang w:val="en-US"/>
        </w:rPr>
        <w:t xml:space="preserve"> 33 (4): 260–68. https://doi.org/10.1016/j.tree.2018.01.011.</w:t>
      </w:r>
    </w:p>
    <w:p w14:paraId="63276AC5"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Galaktionov, Kirill, and Andrej A. Dobrovolskij. 2003. </w:t>
      </w:r>
      <w:r w:rsidRPr="00E5502A">
        <w:rPr>
          <w:rFonts w:cs="Times New Roman"/>
          <w:i/>
          <w:iCs/>
          <w:color w:val="000000"/>
          <w:lang w:val="en-US"/>
        </w:rPr>
        <w:t>The Biology and Evolution of Trematodes An Essay on the Biology, Morphology, Life Cycles, Transmissions, and Evolution of Digenetic Trematodes</w:t>
      </w:r>
      <w:r w:rsidRPr="00E5502A">
        <w:rPr>
          <w:rFonts w:cs="Times New Roman"/>
          <w:color w:val="000000"/>
          <w:lang w:val="en-US"/>
        </w:rPr>
        <w:t>.</w:t>
      </w:r>
    </w:p>
    <w:p w14:paraId="7A37F422"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Gradito, Maryane, Frédérique Dubois, Daniel Noble, and Sandra Binning. 2024. “Double Trouble: Host Behaviour Influences and Is Influenced by Co-Infection with Parasites.” </w:t>
      </w:r>
      <w:r w:rsidRPr="00E5502A">
        <w:rPr>
          <w:rFonts w:cs="Times New Roman"/>
          <w:i/>
          <w:iCs/>
          <w:color w:val="000000"/>
          <w:lang w:val="en-US"/>
        </w:rPr>
        <w:t>Animal Behaviour</w:t>
      </w:r>
      <w:r w:rsidRPr="00E5502A">
        <w:rPr>
          <w:rFonts w:cs="Times New Roman"/>
          <w:color w:val="000000"/>
          <w:lang w:val="en-US"/>
        </w:rPr>
        <w:t xml:space="preserve"> 215 (September):31–44. https://doi.org/10.1016/j.anbehav.2024.06.016.</w:t>
      </w:r>
    </w:p>
    <w:p w14:paraId="4F9DC41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Happel, Austin. 2019. “A Volunteer-Populated Online Database Provides Evidence for a Geographic Pattern in Symptoms of Black Spot Infections.” </w:t>
      </w:r>
      <w:r w:rsidRPr="00E5502A">
        <w:rPr>
          <w:rFonts w:cs="Times New Roman"/>
          <w:i/>
          <w:iCs/>
          <w:color w:val="000000"/>
          <w:lang w:val="en-US"/>
        </w:rPr>
        <w:t>International Journal for Parasitology: Parasites and Wildlife</w:t>
      </w:r>
      <w:r w:rsidRPr="00E5502A">
        <w:rPr>
          <w:rFonts w:cs="Times New Roman"/>
          <w:color w:val="000000"/>
          <w:lang w:val="en-US"/>
        </w:rPr>
        <w:t xml:space="preserve"> 10 (December):156–63. https://doi.org/10.1016/j.ijppaw.2019.08.003.</w:t>
      </w:r>
    </w:p>
    <w:p w14:paraId="7279B83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Hart, Benjamin L. 1990. “Behavioral Adaptations to Pathogens and Parasites: Five Strategies.” </w:t>
      </w:r>
      <w:r w:rsidRPr="00E5502A">
        <w:rPr>
          <w:rFonts w:cs="Times New Roman"/>
          <w:i/>
          <w:iCs/>
          <w:color w:val="000000"/>
          <w:lang w:val="en-US"/>
        </w:rPr>
        <w:t>Neuroscience &amp; Biobehavioral Reviews</w:t>
      </w:r>
      <w:r w:rsidRPr="00E5502A">
        <w:rPr>
          <w:rFonts w:cs="Times New Roman"/>
          <w:color w:val="000000"/>
          <w:lang w:val="en-US"/>
        </w:rPr>
        <w:t xml:space="preserve"> 14 (3): 273–94. https://doi.org/10.1016/S0149-7634(05)80038-7.</w:t>
      </w:r>
    </w:p>
    <w:p w14:paraId="429C3553"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Hartmann, J., and W. Nümann. 1977. “Percids of Lake Constance, a Lake Undergoing Eutrophication.” </w:t>
      </w:r>
      <w:r w:rsidRPr="00E5502A">
        <w:rPr>
          <w:rFonts w:cs="Times New Roman"/>
          <w:i/>
          <w:iCs/>
          <w:color w:val="000000"/>
          <w:lang w:val="en-US"/>
        </w:rPr>
        <w:t>Journal of the Fisheries Research Board of Canada</w:t>
      </w:r>
      <w:r w:rsidRPr="00E5502A">
        <w:rPr>
          <w:rFonts w:cs="Times New Roman"/>
          <w:color w:val="000000"/>
          <w:lang w:val="en-US"/>
        </w:rPr>
        <w:t xml:space="preserve"> 34 (10): 1670–77. https://doi.org/10.1139/f77-231.</w:t>
      </w:r>
    </w:p>
    <w:p w14:paraId="7DB67ED9"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Hess, GR, Sarah Randolph, Per Arneberg, C. Chemini, C. Furnanello, John Harwood, M.G. Roberts, and Jonathan Swinton. 2002. “Spatial Aspects of Disease Dynamics.” In </w:t>
      </w:r>
      <w:r w:rsidRPr="00E5502A">
        <w:rPr>
          <w:rFonts w:cs="Times New Roman"/>
          <w:i/>
          <w:iCs/>
          <w:color w:val="000000"/>
          <w:lang w:val="en-US"/>
        </w:rPr>
        <w:t>The Ecology of Wildlife Diseases</w:t>
      </w:r>
      <w:r w:rsidRPr="00E5502A">
        <w:rPr>
          <w:rFonts w:cs="Times New Roman"/>
          <w:color w:val="000000"/>
          <w:lang w:val="en-US"/>
        </w:rPr>
        <w:t>, 102–18.</w:t>
      </w:r>
    </w:p>
    <w:p w14:paraId="5D2D58E5"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Hoffman, Glenn L. 1956. “The Life Cycle of Crassiphiala Bulboglossa (Trematoda: Strigeida). Development of the Metacercaria and Cyst, and Effect on the Fish Hosts.” </w:t>
      </w:r>
      <w:r w:rsidRPr="00E5502A">
        <w:rPr>
          <w:rFonts w:cs="Times New Roman"/>
          <w:i/>
          <w:iCs/>
          <w:color w:val="000000"/>
          <w:lang w:val="en-US"/>
        </w:rPr>
        <w:t>The Journal of Parasitology</w:t>
      </w:r>
      <w:r w:rsidRPr="00E5502A">
        <w:rPr>
          <w:rFonts w:cs="Times New Roman"/>
          <w:color w:val="000000"/>
          <w:lang w:val="en-US"/>
        </w:rPr>
        <w:t xml:space="preserve"> 42 (4): 435–44. https://doi.org/10.2307/3274528.</w:t>
      </w:r>
    </w:p>
    <w:p w14:paraId="2FB83204"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Hoffman, Glenn L., and Robert E. Putz. 1965. “The Black-Spot (Uvulifer Ambloplitis: Trematoda: Strigeoidea) of Centrarchid Fishes.” </w:t>
      </w:r>
      <w:r w:rsidRPr="00E5502A">
        <w:rPr>
          <w:rFonts w:cs="Times New Roman"/>
          <w:i/>
          <w:iCs/>
          <w:color w:val="000000"/>
          <w:lang w:val="en-US"/>
        </w:rPr>
        <w:t>Transactions of the American Fisheries Society</w:t>
      </w:r>
      <w:r w:rsidRPr="00E5502A">
        <w:rPr>
          <w:rFonts w:cs="Times New Roman"/>
          <w:color w:val="000000"/>
          <w:lang w:val="en-US"/>
        </w:rPr>
        <w:t xml:space="preserve"> 94 (2): 143–51. https://doi.org/10.1577/1548-8659(1965)94[143:TBUASO]2.0.CO;2.</w:t>
      </w:r>
    </w:p>
    <w:p w14:paraId="4863A1B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Hunter, George W. 1933. “The Strigeid Trematode, Crassiphiala Ambloplitis (Hughes 1927).” </w:t>
      </w:r>
      <w:r w:rsidRPr="00E5502A">
        <w:rPr>
          <w:rFonts w:cs="Times New Roman"/>
          <w:i/>
          <w:iCs/>
          <w:color w:val="000000"/>
          <w:lang w:val="en-US"/>
        </w:rPr>
        <w:t>Parasitology</w:t>
      </w:r>
      <w:r w:rsidRPr="00E5502A">
        <w:rPr>
          <w:rFonts w:cs="Times New Roman"/>
          <w:color w:val="000000"/>
          <w:lang w:val="en-US"/>
        </w:rPr>
        <w:t xml:space="preserve"> 25 (4): 510–17. https://doi.org/10.1017/S0031182000019752.</w:t>
      </w:r>
    </w:p>
    <w:p w14:paraId="313FB04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Iwanowicz, Deborah. 2011. </w:t>
      </w:r>
      <w:r w:rsidRPr="00E5502A">
        <w:rPr>
          <w:rFonts w:cs="Times New Roman"/>
          <w:i/>
          <w:iCs/>
          <w:color w:val="000000"/>
          <w:lang w:val="en-US"/>
        </w:rPr>
        <w:t>Overview On The Effects Of Parasites On Fish Health</w:t>
      </w:r>
      <w:r w:rsidRPr="00E5502A">
        <w:rPr>
          <w:rFonts w:cs="Times New Roman"/>
          <w:color w:val="000000"/>
          <w:lang w:val="en-US"/>
        </w:rPr>
        <w:t>.</w:t>
      </w:r>
    </w:p>
    <w:p w14:paraId="735AD34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Johnson, P. T. J., and D. W. Thieltges. 2010. “Diversity, Decoys and the Dilution Effect: How Ecological Communities Affect Disease Risk.” </w:t>
      </w:r>
      <w:r w:rsidRPr="00E5502A">
        <w:rPr>
          <w:rFonts w:cs="Times New Roman"/>
          <w:i/>
          <w:iCs/>
          <w:color w:val="000000"/>
          <w:lang w:val="en-US"/>
        </w:rPr>
        <w:t>Journal of Experimental Biology</w:t>
      </w:r>
      <w:r w:rsidRPr="00E5502A">
        <w:rPr>
          <w:rFonts w:cs="Times New Roman"/>
          <w:color w:val="000000"/>
          <w:lang w:val="en-US"/>
        </w:rPr>
        <w:t xml:space="preserve"> 213 (6): 961–70. https://doi.org/10.1242/jeb.037721.</w:t>
      </w:r>
    </w:p>
    <w:p w14:paraId="7E69620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Johnstone, Kyla C., Clare McArthur, and Peter B. Banks. 2021. “Behavioural Drivers of Survey Bias: Interactive Effects of Personality, the Perceived Risk and Device Properties.” </w:t>
      </w:r>
      <w:r w:rsidRPr="00E5502A">
        <w:rPr>
          <w:rFonts w:cs="Times New Roman"/>
          <w:i/>
          <w:iCs/>
          <w:color w:val="000000"/>
          <w:lang w:val="en-US"/>
        </w:rPr>
        <w:t>Oecologia</w:t>
      </w:r>
      <w:r w:rsidRPr="00E5502A">
        <w:rPr>
          <w:rFonts w:cs="Times New Roman"/>
          <w:color w:val="000000"/>
          <w:lang w:val="en-US"/>
        </w:rPr>
        <w:t xml:space="preserve"> 197 (1): 117–27. https://doi.org/10.1007/s00442-021-05021-7.</w:t>
      </w:r>
    </w:p>
    <w:p w14:paraId="2BE288C7"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Jovani, Roger, and José L. Tella. 2006. “Parasite Prevalence and Sample Size: Misconceptions and Solutions.” </w:t>
      </w:r>
      <w:r w:rsidRPr="00E5502A">
        <w:rPr>
          <w:rFonts w:cs="Times New Roman"/>
          <w:i/>
          <w:iCs/>
          <w:color w:val="000000"/>
          <w:lang w:val="en-US"/>
        </w:rPr>
        <w:t>Trends in Parasitology</w:t>
      </w:r>
      <w:r w:rsidRPr="00E5502A">
        <w:rPr>
          <w:rFonts w:cs="Times New Roman"/>
          <w:color w:val="000000"/>
          <w:lang w:val="en-US"/>
        </w:rPr>
        <w:t xml:space="preserve"> 22 (5): 214–18. https://doi.org/10.1016/j.pt.2006.02.011.</w:t>
      </w:r>
    </w:p>
    <w:p w14:paraId="2CA5F2DE"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Karvonen, Anssi, Peter J. Hudson, Otto Seppälä, and E. Tellervo Valtonen. 2004. “Transmission Dynamics of a Trematode Parasite: Exposure, Acquired Resistance and Parasite Aggregation.” </w:t>
      </w:r>
      <w:r w:rsidRPr="00E5502A">
        <w:rPr>
          <w:rFonts w:cs="Times New Roman"/>
          <w:i/>
          <w:iCs/>
          <w:color w:val="000000"/>
          <w:lang w:val="en-US"/>
        </w:rPr>
        <w:t>Parasitology Research</w:t>
      </w:r>
      <w:r w:rsidRPr="00E5502A">
        <w:rPr>
          <w:rFonts w:cs="Times New Roman"/>
          <w:color w:val="000000"/>
          <w:lang w:val="en-US"/>
        </w:rPr>
        <w:t xml:space="preserve"> 92 (3): 183–88. https://doi.org/10.1007/s00436-003-1035-y.</w:t>
      </w:r>
    </w:p>
    <w:p w14:paraId="7562E77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Kesler, David H. 1981. “Periphyton Grazing by Amnicolalimosa: An Enclosure-Exclosure Experiment.” </w:t>
      </w:r>
      <w:r w:rsidRPr="00E5502A">
        <w:rPr>
          <w:rFonts w:cs="Times New Roman"/>
          <w:i/>
          <w:iCs/>
          <w:color w:val="000000"/>
          <w:lang w:val="en-US"/>
        </w:rPr>
        <w:t>Journal of Freshwater Ecology</w:t>
      </w:r>
      <w:r w:rsidRPr="00E5502A">
        <w:rPr>
          <w:rFonts w:cs="Times New Roman"/>
          <w:color w:val="000000"/>
          <w:lang w:val="en-US"/>
        </w:rPr>
        <w:t xml:space="preserve"> 1 (1): 51–59. https://doi.org/10.1080/02705060.1981.9664016.</w:t>
      </w:r>
    </w:p>
    <w:p w14:paraId="6E55CE1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Kowalski, Krzysztof, Michał Bogdziewicz, Urszula Eichert, and Leszek Rychlik. 2015. “Sex Differences in Flea Infections among Rodent Hosts: Is There a Male Bias?” </w:t>
      </w:r>
      <w:r w:rsidRPr="00E5502A">
        <w:rPr>
          <w:rFonts w:cs="Times New Roman"/>
          <w:i/>
          <w:iCs/>
          <w:color w:val="000000"/>
          <w:lang w:val="en-US"/>
        </w:rPr>
        <w:t>Parasitology Research</w:t>
      </w:r>
      <w:r w:rsidRPr="00E5502A">
        <w:rPr>
          <w:rFonts w:cs="Times New Roman"/>
          <w:color w:val="000000"/>
          <w:lang w:val="en-US"/>
        </w:rPr>
        <w:t xml:space="preserve"> 114 (1): 337–41. https://doi.org/10.1007/s00436-014-4231-z.</w:t>
      </w:r>
    </w:p>
    <w:p w14:paraId="6CD1164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Krull. 1932. “Studies on the Development of Cercaria Bessiae Cort and Brooks, 1928.” </w:t>
      </w:r>
      <w:r w:rsidRPr="00E5502A">
        <w:rPr>
          <w:rFonts w:cs="Times New Roman"/>
          <w:i/>
          <w:iCs/>
          <w:color w:val="000000"/>
          <w:lang w:val="en-US"/>
        </w:rPr>
        <w:t>Journal of Parasitology, The</w:t>
      </w:r>
      <w:r w:rsidRPr="00E5502A">
        <w:rPr>
          <w:rFonts w:cs="Times New Roman"/>
          <w:color w:val="000000"/>
          <w:lang w:val="en-US"/>
        </w:rPr>
        <w:t xml:space="preserve"> 19 (165): 1934.</w:t>
      </w:r>
    </w:p>
    <w:p w14:paraId="2C51C492"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Krull, Wendell H. 1934. “Cercaria Bessiae Cort and Brooks, 1928, an Injurious Parasite of Fish.” </w:t>
      </w:r>
      <w:r w:rsidRPr="00E5502A">
        <w:rPr>
          <w:rFonts w:cs="Times New Roman"/>
          <w:i/>
          <w:iCs/>
          <w:color w:val="000000"/>
          <w:lang w:val="en-US"/>
        </w:rPr>
        <w:t>Copeia</w:t>
      </w:r>
      <w:r w:rsidRPr="00E5502A">
        <w:rPr>
          <w:rFonts w:cs="Times New Roman"/>
          <w:color w:val="000000"/>
          <w:lang w:val="en-US"/>
        </w:rPr>
        <w:t xml:space="preserve"> 1934 (2): 69–73. https://doi.org/10.2307/1435795.</w:t>
      </w:r>
    </w:p>
    <w:p w14:paraId="57EECFDB"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Kurochkin, Iu V., and L. I. Biserova. 1996. “[The etiology and diagnosis of ‘black spot disease’ of fish].” </w:t>
      </w:r>
      <w:r w:rsidRPr="00E5502A">
        <w:rPr>
          <w:rFonts w:cs="Times New Roman"/>
          <w:i/>
          <w:iCs/>
          <w:color w:val="000000"/>
          <w:lang w:val="en-US"/>
        </w:rPr>
        <w:t>Parazitologiia</w:t>
      </w:r>
      <w:r w:rsidRPr="00E5502A">
        <w:rPr>
          <w:rFonts w:cs="Times New Roman"/>
          <w:color w:val="000000"/>
          <w:lang w:val="en-US"/>
        </w:rPr>
        <w:t xml:space="preserve"> 30 (2): 117–25.</w:t>
      </w:r>
    </w:p>
    <w:p w14:paraId="7FA8F4F3"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Lafferty, Kevin D., Stefano Allesina, Matias Arim, Cherie J. Briggs, Giulio De Leo, Andrew P. Dobson, Jennifer A. Dunne, et al. 2008. “Parasites in Food Webs: The Ultimate Missing Links.” </w:t>
      </w:r>
      <w:r w:rsidRPr="00E5502A">
        <w:rPr>
          <w:rFonts w:cs="Times New Roman"/>
          <w:i/>
          <w:iCs/>
          <w:color w:val="000000"/>
          <w:lang w:val="en-US"/>
        </w:rPr>
        <w:t>Ecology Letters</w:t>
      </w:r>
      <w:r w:rsidRPr="00E5502A">
        <w:rPr>
          <w:rFonts w:cs="Times New Roman"/>
          <w:color w:val="000000"/>
          <w:lang w:val="en-US"/>
        </w:rPr>
        <w:t xml:space="preserve"> 11 (6): 533–46. https://doi.org/10.1111/j.1461-0248.2008.01174.x.</w:t>
      </w:r>
    </w:p>
    <w:p w14:paraId="0FC9F9C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Lafferty, Kevin D., Andrew P. Dobson, and Armand M. Kuris. 2006. “Parasites Dominate Food Web Links.” </w:t>
      </w:r>
      <w:r w:rsidRPr="00E5502A">
        <w:rPr>
          <w:rFonts w:cs="Times New Roman"/>
          <w:i/>
          <w:iCs/>
          <w:color w:val="000000"/>
          <w:lang w:val="en-US"/>
        </w:rPr>
        <w:t>Proceedings of the National Academy of Sciences of the United States of America</w:t>
      </w:r>
      <w:r w:rsidRPr="00E5502A">
        <w:rPr>
          <w:rFonts w:cs="Times New Roman"/>
          <w:color w:val="000000"/>
          <w:lang w:val="en-US"/>
        </w:rPr>
        <w:t xml:space="preserve"> 103 (30): 11211–16. https://doi.org/10.1073/pnas.0604755103.</w:t>
      </w:r>
    </w:p>
    <w:p w14:paraId="5280FA20"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Lagrue, Clement, and Robert Poulin. 2015. “Local Diversity Reduces Infection Risk across Multiple Freshwater Host-Parasite Associations.” </w:t>
      </w:r>
      <w:r w:rsidRPr="00E5502A">
        <w:rPr>
          <w:rFonts w:cs="Times New Roman"/>
          <w:i/>
          <w:iCs/>
          <w:color w:val="000000"/>
          <w:lang w:val="en-US"/>
        </w:rPr>
        <w:t>Freshwater Biology</w:t>
      </w:r>
      <w:r w:rsidRPr="00E5502A">
        <w:rPr>
          <w:rFonts w:cs="Times New Roman"/>
          <w:color w:val="000000"/>
          <w:lang w:val="en-US"/>
        </w:rPr>
        <w:t xml:space="preserve"> 60 (11): 2445–54. https://doi.org/10.1111/fwb.12677.</w:t>
      </w:r>
    </w:p>
    <w:p w14:paraId="3908707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Lemly, A. Dennis, and Gerald W. Esch. 1984a. “Population Biology of the Trematode Uvulifer Ambloplitis (Hughes, 1927) in Juvenile Bluegill Sunfish, Lepomis Macrochirus, and Largemouth Bass, Micropterus Salmoides.” </w:t>
      </w:r>
      <w:r w:rsidRPr="00E5502A">
        <w:rPr>
          <w:rFonts w:cs="Times New Roman"/>
          <w:i/>
          <w:iCs/>
          <w:color w:val="000000"/>
          <w:lang w:val="en-US"/>
        </w:rPr>
        <w:t>The Journal of Parasitology</w:t>
      </w:r>
      <w:r w:rsidRPr="00E5502A">
        <w:rPr>
          <w:rFonts w:cs="Times New Roman"/>
          <w:color w:val="000000"/>
          <w:lang w:val="en-US"/>
        </w:rPr>
        <w:t xml:space="preserve"> 70 (4): 466–74. https://doi.org/10.2307/3281394.</w:t>
      </w:r>
    </w:p>
    <w:p w14:paraId="13D08DE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 1984b. “Population Biology of the Trematode Uvulifer Ambloplitis (Hughes, 1927) in the Snail Intermediate Host, Helisoma Trivolvis.” </w:t>
      </w:r>
      <w:r w:rsidRPr="00E5502A">
        <w:rPr>
          <w:rFonts w:cs="Times New Roman"/>
          <w:i/>
          <w:iCs/>
          <w:color w:val="000000"/>
          <w:lang w:val="en-US"/>
        </w:rPr>
        <w:t>The Journal of Parasitology</w:t>
      </w:r>
      <w:r w:rsidRPr="00E5502A">
        <w:rPr>
          <w:rFonts w:cs="Times New Roman"/>
          <w:color w:val="000000"/>
          <w:lang w:val="en-US"/>
        </w:rPr>
        <w:t xml:space="preserve"> 70 (4): 461. https://doi.org/10.2307/3281393.</w:t>
      </w:r>
    </w:p>
    <w:p w14:paraId="42E1BC7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Leung, Christelle, Kevin Karl Duclos, Thomas Grünbaum, Richard Cloutier, and Bernard Angers. 2017. “Asymmetry in Dentition and Shape of Pharyngeal Arches in the Clonal Fish Chrosomus Eos-Neogaeus: Phenotypic Plasticity and Developmental Instability.” </w:t>
      </w:r>
      <w:r w:rsidRPr="00E5502A">
        <w:rPr>
          <w:rFonts w:cs="Times New Roman"/>
          <w:i/>
          <w:iCs/>
          <w:color w:val="000000"/>
          <w:lang w:val="en-US"/>
        </w:rPr>
        <w:t>PLOS ONE</w:t>
      </w:r>
      <w:r w:rsidRPr="00E5502A">
        <w:rPr>
          <w:rFonts w:cs="Times New Roman"/>
          <w:color w:val="000000"/>
          <w:lang w:val="en-US"/>
        </w:rPr>
        <w:t xml:space="preserve"> 12 (4): e0174235. https://doi.org/10.1371/journal.pone.0174235.</w:t>
      </w:r>
    </w:p>
    <w:p w14:paraId="6908661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Levin, Simon A. 1992. “The Problem of Pattern and Scale in Ecology: The Robert H. MacArthur Award Lecture.” </w:t>
      </w:r>
      <w:r w:rsidRPr="00E5502A">
        <w:rPr>
          <w:rFonts w:cs="Times New Roman"/>
          <w:i/>
          <w:iCs/>
          <w:color w:val="000000"/>
          <w:lang w:val="en-US"/>
        </w:rPr>
        <w:t>Ecology</w:t>
      </w:r>
      <w:r w:rsidRPr="00E5502A">
        <w:rPr>
          <w:rFonts w:cs="Times New Roman"/>
          <w:color w:val="000000"/>
          <w:lang w:val="en-US"/>
        </w:rPr>
        <w:t xml:space="preserve"> 73 (6): 1943–67. https://doi.org/10.2307/1941447.</w:t>
      </w:r>
    </w:p>
    <w:p w14:paraId="02407A8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Marcogliese, D. J., and D. K. Cone. 1997. “Parasite Communities as Indicators of Ecosystem Stress.” </w:t>
      </w:r>
      <w:r w:rsidRPr="00E5502A">
        <w:rPr>
          <w:rFonts w:cs="Times New Roman"/>
          <w:i/>
          <w:iCs/>
          <w:color w:val="000000"/>
          <w:lang w:val="en-US"/>
        </w:rPr>
        <w:t>Parassitologia</w:t>
      </w:r>
      <w:r w:rsidRPr="00E5502A">
        <w:rPr>
          <w:rFonts w:cs="Times New Roman"/>
          <w:color w:val="000000"/>
          <w:lang w:val="en-US"/>
        </w:rPr>
        <w:t xml:space="preserve"> 39 (3): 227–32.</w:t>
      </w:r>
    </w:p>
    <w:p w14:paraId="7EA9A3D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Marcogliese, David J., and David K. Cone. 1997. “Food Webs: A Plea for Parasites.” </w:t>
      </w:r>
      <w:r w:rsidRPr="00E5502A">
        <w:rPr>
          <w:rFonts w:cs="Times New Roman"/>
          <w:i/>
          <w:iCs/>
          <w:color w:val="000000"/>
          <w:lang w:val="en-US"/>
        </w:rPr>
        <w:t>Trends in Ecology &amp; Evolution</w:t>
      </w:r>
      <w:r w:rsidRPr="00E5502A">
        <w:rPr>
          <w:rFonts w:cs="Times New Roman"/>
          <w:color w:val="000000"/>
          <w:lang w:val="en-US"/>
        </w:rPr>
        <w:t xml:space="preserve"> 12 (8): 320–25. https://doi.org/10.1016/S0169-5347(97)01080-X.</w:t>
      </w:r>
    </w:p>
    <w:p w14:paraId="4D00948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Marcogliese, David J, Pierre Dumont, Andrée D Gendron, Yves Mailhot, Emmanuelle Bergeron, and J Daniel McLaughlin. 2001. “Spatial and Temporal Variation in Abundance of Diplostomum Spp. in Walleye (Stizostedion Vitreum) and White Suckers (Catostomus Commersoni) from the St. Lawrence River.” </w:t>
      </w:r>
      <w:r w:rsidRPr="00E5502A">
        <w:rPr>
          <w:rFonts w:cs="Times New Roman"/>
          <w:i/>
          <w:iCs/>
          <w:color w:val="000000"/>
          <w:lang w:val="en-US"/>
        </w:rPr>
        <w:t>Canadian Journal of Zoology</w:t>
      </w:r>
      <w:r w:rsidRPr="00E5502A">
        <w:rPr>
          <w:rFonts w:cs="Times New Roman"/>
          <w:color w:val="000000"/>
          <w:lang w:val="en-US"/>
        </w:rPr>
        <w:t xml:space="preserve"> 79 (3): 355–69. https://doi.org/10.1139/z00-209.</w:t>
      </w:r>
    </w:p>
    <w:p w14:paraId="2A4DF840"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Marcogliese, D.J. 2004. “Parasites: Small Players with Crucial Roles in the Ecological Theater.” </w:t>
      </w:r>
      <w:r w:rsidRPr="00E5502A">
        <w:rPr>
          <w:rFonts w:cs="Times New Roman"/>
          <w:i/>
          <w:iCs/>
          <w:color w:val="000000"/>
          <w:lang w:val="en-US"/>
        </w:rPr>
        <w:t>EcoHealth</w:t>
      </w:r>
      <w:r w:rsidRPr="00E5502A">
        <w:rPr>
          <w:rFonts w:cs="Times New Roman"/>
          <w:color w:val="000000"/>
          <w:lang w:val="en-US"/>
        </w:rPr>
        <w:t xml:space="preserve"> 1 (2): 151–64. https://doi.org/10.1007/s10393-004-0028-3.</w:t>
      </w:r>
    </w:p>
    <w:p w14:paraId="0C396B7F"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Marques, J. F., and H. N. Cabral. 2007. “Effects of Sample Size on Fish Parasite Prevalence, Mean Abundance and Mean Intensity Estimates.” </w:t>
      </w:r>
      <w:r w:rsidRPr="00E5502A">
        <w:rPr>
          <w:rFonts w:cs="Times New Roman"/>
          <w:i/>
          <w:iCs/>
          <w:color w:val="000000"/>
          <w:lang w:val="en-US"/>
        </w:rPr>
        <w:t>Journal of Applied Ichthyology</w:t>
      </w:r>
      <w:r w:rsidRPr="00E5502A">
        <w:rPr>
          <w:rFonts w:cs="Times New Roman"/>
          <w:color w:val="000000"/>
          <w:lang w:val="en-US"/>
        </w:rPr>
        <w:t xml:space="preserve"> 23 (2): 158–62. https://doi.org/10.1111/j.1439-0426.2006.00823.x.</w:t>
      </w:r>
    </w:p>
    <w:p w14:paraId="11DD9C1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McGeoch, Melodie A., and Kevin J. Gaston. 2002. “Occupancy Frequency Distributions: Patterns, Artefacts and Mechanisms.” </w:t>
      </w:r>
      <w:r w:rsidRPr="00E5502A">
        <w:rPr>
          <w:rFonts w:cs="Times New Roman"/>
          <w:i/>
          <w:iCs/>
          <w:color w:val="000000"/>
          <w:lang w:val="en-US"/>
        </w:rPr>
        <w:t>Biological Reviews</w:t>
      </w:r>
      <w:r w:rsidRPr="00E5502A">
        <w:rPr>
          <w:rFonts w:cs="Times New Roman"/>
          <w:color w:val="000000"/>
          <w:lang w:val="en-US"/>
        </w:rPr>
        <w:t xml:space="preserve"> 77 (3): 311–31. https://doi.org/10.1017/S1464793101005887.</w:t>
      </w:r>
    </w:p>
    <w:p w14:paraId="7DBAC81E"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Miller, M. J. 1946. “The Cercaria of Apophallus Brevis.” </w:t>
      </w:r>
      <w:r w:rsidRPr="00E5502A">
        <w:rPr>
          <w:rFonts w:cs="Times New Roman"/>
          <w:i/>
          <w:iCs/>
          <w:color w:val="000000"/>
          <w:lang w:val="en-US"/>
        </w:rPr>
        <w:t>Canadian Journal of Research</w:t>
      </w:r>
      <w:r w:rsidRPr="00E5502A">
        <w:rPr>
          <w:rFonts w:cs="Times New Roman"/>
          <w:color w:val="000000"/>
          <w:lang w:val="en-US"/>
        </w:rPr>
        <w:t xml:space="preserve"> 24 (Sect D): 27–29. https://doi.org/10.1139/cjr46d-003.</w:t>
      </w:r>
    </w:p>
    <w:p w14:paraId="019C20F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Minchella, Dennis J., and Marilyn E. Scott. 1991. “Parasitism: A Cryptic Determinant of Animal Community Structure.” </w:t>
      </w:r>
      <w:r w:rsidRPr="00E5502A">
        <w:rPr>
          <w:rFonts w:cs="Times New Roman"/>
          <w:i/>
          <w:iCs/>
          <w:color w:val="000000"/>
          <w:lang w:val="en-US"/>
        </w:rPr>
        <w:t>Trends in Ecology &amp; Evolution</w:t>
      </w:r>
      <w:r w:rsidRPr="00E5502A">
        <w:rPr>
          <w:rFonts w:cs="Times New Roman"/>
          <w:color w:val="000000"/>
          <w:lang w:val="en-US"/>
        </w:rPr>
        <w:t xml:space="preserve"> 6 (8): 250–54. https://doi.org/10.1016/0169-5347(91)90071-5.</w:t>
      </w:r>
    </w:p>
    <w:p w14:paraId="5DA92CCC"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Mittelbach, Gary. 1986. “Predator-Mediated Habitat Use: Some Consequences for Species Interactions.” </w:t>
      </w:r>
      <w:r w:rsidRPr="00E5502A">
        <w:rPr>
          <w:rFonts w:cs="Times New Roman"/>
          <w:i/>
          <w:iCs/>
          <w:color w:val="000000"/>
          <w:lang w:val="en-US"/>
        </w:rPr>
        <w:t>Environmental Biology of Fishes</w:t>
      </w:r>
      <w:r w:rsidRPr="00E5502A">
        <w:rPr>
          <w:rFonts w:cs="Times New Roman"/>
          <w:color w:val="000000"/>
          <w:lang w:val="en-US"/>
        </w:rPr>
        <w:t xml:space="preserve"> 16 (1): 159–69. https://doi.org/10.1007/BF00005168.</w:t>
      </w:r>
    </w:p>
    <w:p w14:paraId="3E286720"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Moore, Janice. 2002. </w:t>
      </w:r>
      <w:r w:rsidRPr="00E5502A">
        <w:rPr>
          <w:rFonts w:cs="Times New Roman"/>
          <w:i/>
          <w:iCs/>
          <w:color w:val="000000"/>
          <w:lang w:val="en-US"/>
        </w:rPr>
        <w:t>Parasites and the Behavior of Animals</w:t>
      </w:r>
      <w:r w:rsidRPr="00E5502A">
        <w:rPr>
          <w:rFonts w:cs="Times New Roman"/>
          <w:color w:val="000000"/>
          <w:lang w:val="en-US"/>
        </w:rPr>
        <w:t>. Oxford University Press, USA.</w:t>
      </w:r>
    </w:p>
    <w:p w14:paraId="2F0913D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Morley, N. J. 2012. “Cercariae (Platyhelminthes: Trematoda) as Neglected Components of Zooplankton Communities in Freshwater Habitats.” </w:t>
      </w:r>
      <w:r w:rsidRPr="00E5502A">
        <w:rPr>
          <w:rFonts w:cs="Times New Roman"/>
          <w:i/>
          <w:iCs/>
          <w:color w:val="000000"/>
          <w:lang w:val="en-US"/>
        </w:rPr>
        <w:t>Hydrobiologia</w:t>
      </w:r>
      <w:r w:rsidRPr="00E5502A">
        <w:rPr>
          <w:rFonts w:cs="Times New Roman"/>
          <w:color w:val="000000"/>
          <w:lang w:val="en-US"/>
        </w:rPr>
        <w:t xml:space="preserve"> 691 (1): 7–19. https://doi.org/10.1007/s10750-012-1029-9.</w:t>
      </w:r>
    </w:p>
    <w:p w14:paraId="0A4AD11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Nusser, Sarah M., William R. Clark, David L. Otis, and Ling Huang. 2008. “Sampling Considerations for Disease Surveillance in Wildlife Populations.” </w:t>
      </w:r>
      <w:r w:rsidRPr="00E5502A">
        <w:rPr>
          <w:rFonts w:cs="Times New Roman"/>
          <w:i/>
          <w:iCs/>
          <w:color w:val="000000"/>
          <w:lang w:val="en-US"/>
        </w:rPr>
        <w:t>The Journal of Wildlife Management</w:t>
      </w:r>
      <w:r w:rsidRPr="00E5502A">
        <w:rPr>
          <w:rFonts w:cs="Times New Roman"/>
          <w:color w:val="000000"/>
          <w:lang w:val="en-US"/>
        </w:rPr>
        <w:t xml:space="preserve"> 72 (1): 52–60. https://doi.org/10.2193/2007-317.</w:t>
      </w:r>
    </w:p>
    <w:p w14:paraId="7343F262"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Oksanen, Jari, Gavin L. Simpson, F. Guillaume Blanchet, Roeland Kindt, Pierre Legendre, Peter R. Minchin, R. B. O’Hara, et al. 2024. “Vegan: Community Ecology Package.” https://cran.r-project.org/web/packages/vegan/index.html.</w:t>
      </w:r>
    </w:p>
    <w:p w14:paraId="10B69F0D" w14:textId="77777777" w:rsidR="00E5502A" w:rsidRPr="00E5502A" w:rsidRDefault="00E5502A" w:rsidP="00E5502A">
      <w:pPr>
        <w:pStyle w:val="Bibliography1"/>
        <w:spacing w:line="480" w:lineRule="auto"/>
        <w:rPr>
          <w:rFonts w:cs="Times New Roman"/>
          <w:color w:val="000000"/>
        </w:rPr>
      </w:pPr>
      <w:r w:rsidRPr="00E5502A">
        <w:rPr>
          <w:rFonts w:cs="Times New Roman"/>
          <w:color w:val="000000"/>
          <w:lang w:val="en-US"/>
        </w:rPr>
        <w:t xml:space="preserve">Ondrackova, M., S. Bartosova, Z. Valova, P. Jurajda, and M. Gelnar. 2004. “Occurrence of Black-Spot Disease Caused by Metacercariae of Posthodiplostomum Cuticola among Juvenile Fishes in Water Bodies in the Morava River Basin.” </w:t>
      </w:r>
      <w:r w:rsidRPr="00E5502A">
        <w:rPr>
          <w:rFonts w:cs="Times New Roman"/>
          <w:i/>
          <w:iCs/>
          <w:color w:val="000000"/>
        </w:rPr>
        <w:t>Acta Parasitologica</w:t>
      </w:r>
      <w:r w:rsidRPr="00E5502A">
        <w:rPr>
          <w:rFonts w:cs="Times New Roman"/>
          <w:color w:val="000000"/>
        </w:rPr>
        <w:t xml:space="preserve"> 3 (49). https://www.infona.pl//resource/bwmeta1.element.agro-article-5d8e90ef-9221-415e-b62f-e6e574152bf0.</w:t>
      </w:r>
    </w:p>
    <w:p w14:paraId="49007C88"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rPr>
        <w:t xml:space="preserve">Pascal, Ludovic, Antoine Grémare, Xavier de Montaudouin, Bruno Deflandre, Alicia Romero-Ramirez, and Olivier Maire. </w:t>
      </w:r>
      <w:r w:rsidRPr="00E5502A">
        <w:rPr>
          <w:rFonts w:cs="Times New Roman"/>
          <w:color w:val="000000"/>
          <w:lang w:val="en-US"/>
        </w:rPr>
        <w:t xml:space="preserve">2020. “Parasitism in Ecosystem Engineer Species: A Key Factor Controlling Marine Ecosystem Functioning.” </w:t>
      </w:r>
      <w:r w:rsidRPr="00E5502A">
        <w:rPr>
          <w:rFonts w:cs="Times New Roman"/>
          <w:i/>
          <w:iCs/>
          <w:color w:val="000000"/>
          <w:lang w:val="en-US"/>
        </w:rPr>
        <w:t>Journal of Animal Ecology</w:t>
      </w:r>
      <w:r w:rsidRPr="00E5502A">
        <w:rPr>
          <w:rFonts w:cs="Times New Roman"/>
          <w:color w:val="000000"/>
          <w:lang w:val="en-US"/>
        </w:rPr>
        <w:t xml:space="preserve"> 89 (9): 2192–2205. https://doi.org/10.1111/1365-2656.13236.</w:t>
      </w:r>
    </w:p>
    <w:p w14:paraId="32B639D6" w14:textId="77777777" w:rsidR="00E5502A" w:rsidRPr="00E5502A" w:rsidRDefault="00E5502A" w:rsidP="00E5502A">
      <w:pPr>
        <w:pStyle w:val="Bibliography1"/>
        <w:spacing w:line="480" w:lineRule="auto"/>
        <w:rPr>
          <w:rFonts w:cs="Times New Roman"/>
          <w:color w:val="000000"/>
        </w:rPr>
      </w:pPr>
      <w:r w:rsidRPr="00E5502A">
        <w:rPr>
          <w:rFonts w:cs="Times New Roman"/>
          <w:color w:val="000000"/>
          <w:lang w:val="en-US"/>
        </w:rPr>
        <w:t xml:space="preserve">Peterson, D., and V. Parker. 1998. </w:t>
      </w:r>
      <w:r w:rsidRPr="00E5502A">
        <w:rPr>
          <w:rFonts w:cs="Times New Roman"/>
          <w:i/>
          <w:iCs/>
          <w:color w:val="000000"/>
          <w:lang w:val="en-US"/>
        </w:rPr>
        <w:t>Ecological Scale: Theory and Applications</w:t>
      </w:r>
      <w:r w:rsidRPr="00E5502A">
        <w:rPr>
          <w:rFonts w:cs="Times New Roman"/>
          <w:color w:val="000000"/>
          <w:lang w:val="en-US"/>
        </w:rPr>
        <w:t xml:space="preserve">. </w:t>
      </w:r>
      <w:r w:rsidRPr="00E5502A">
        <w:rPr>
          <w:rFonts w:cs="Times New Roman"/>
          <w:i/>
          <w:iCs/>
          <w:color w:val="000000"/>
        </w:rPr>
        <w:t>Journal of Environmental Quality - J ENVIRON QUAL</w:t>
      </w:r>
      <w:r w:rsidRPr="00E5502A">
        <w:rPr>
          <w:rFonts w:cs="Times New Roman"/>
          <w:color w:val="000000"/>
        </w:rPr>
        <w:t>. Vol. 28. https://doi.org/10.2307/1522131.</w:t>
      </w:r>
    </w:p>
    <w:p w14:paraId="13D584B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rPr>
        <w:t xml:space="preserve">Pinel-Alloul, Bernadette, and Etienne Magnin. 1973. “Observations Sur Le Cycle Vital et La Croissance d’Amnicola Limosa (Say) (Mollusca, Gastropoda, Prosobranchia) Du Lac Saint-Louis Près de Montréal.” </w:t>
      </w:r>
      <w:r w:rsidRPr="00E5502A">
        <w:rPr>
          <w:rFonts w:cs="Times New Roman"/>
          <w:i/>
          <w:iCs/>
          <w:color w:val="000000"/>
          <w:lang w:val="en-US"/>
        </w:rPr>
        <w:t>Canadian Journal of Zoology</w:t>
      </w:r>
      <w:r w:rsidRPr="00E5502A">
        <w:rPr>
          <w:rFonts w:cs="Times New Roman"/>
          <w:color w:val="000000"/>
          <w:lang w:val="en-US"/>
        </w:rPr>
        <w:t xml:space="preserve"> 51 (2): 311–13. https://doi.org/10.1139/z73-043.</w:t>
      </w:r>
    </w:p>
    <w:p w14:paraId="0150F5E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Poulin, R. 2000. “Variation in the Intraspecific Relationship between Fish Length and Intensity of Parasitic Infection: Biological and Statistical Causes.” </w:t>
      </w:r>
      <w:r w:rsidRPr="00E5502A">
        <w:rPr>
          <w:rFonts w:cs="Times New Roman"/>
          <w:i/>
          <w:iCs/>
          <w:color w:val="000000"/>
          <w:lang w:val="en-US"/>
        </w:rPr>
        <w:t>Journal of Fish Biology</w:t>
      </w:r>
      <w:r w:rsidRPr="00E5502A">
        <w:rPr>
          <w:rFonts w:cs="Times New Roman"/>
          <w:color w:val="000000"/>
          <w:lang w:val="en-US"/>
        </w:rPr>
        <w:t xml:space="preserve"> 56 (1): 123–37. https://doi.org/10.1111/j.1095-8649.2000.tb02090.x.</w:t>
      </w:r>
    </w:p>
    <w:p w14:paraId="19F6C38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 2007. “Are There General Laws in Parasite Ecology?” </w:t>
      </w:r>
      <w:r w:rsidRPr="00E5502A">
        <w:rPr>
          <w:rFonts w:cs="Times New Roman"/>
          <w:i/>
          <w:iCs/>
          <w:color w:val="000000"/>
          <w:lang w:val="en-US"/>
        </w:rPr>
        <w:t>Parasitology</w:t>
      </w:r>
      <w:r w:rsidRPr="00E5502A">
        <w:rPr>
          <w:rFonts w:cs="Times New Roman"/>
          <w:color w:val="000000"/>
          <w:lang w:val="en-US"/>
        </w:rPr>
        <w:t xml:space="preserve"> 134 (Pt 6): 763–76. https://doi.org/10.1017/S0031182006002150.</w:t>
      </w:r>
    </w:p>
    <w:p w14:paraId="2AB83B15"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Poulin, Robert. 1999. “The Functional Importance of Parasites in Animal Communities: Many Roles at Many Levels?” </w:t>
      </w:r>
      <w:r w:rsidRPr="00E5502A">
        <w:rPr>
          <w:rFonts w:cs="Times New Roman"/>
          <w:i/>
          <w:iCs/>
          <w:color w:val="000000"/>
          <w:lang w:val="en-US"/>
        </w:rPr>
        <w:t>International Journal for Parasitology</w:t>
      </w:r>
      <w:r w:rsidRPr="00E5502A">
        <w:rPr>
          <w:rFonts w:cs="Times New Roman"/>
          <w:color w:val="000000"/>
          <w:lang w:val="en-US"/>
        </w:rPr>
        <w:t xml:space="preserve"> 29 (6): 903–14. https://doi.org/10.1016/S0020-7519(99)00045-4.</w:t>
      </w:r>
    </w:p>
    <w:p w14:paraId="78BF7193"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 2006. “Variation in Infection Parameters among Populations within Parasite Species: Intrinsic Properties versus Local Factors.” </w:t>
      </w:r>
      <w:r w:rsidRPr="00E5502A">
        <w:rPr>
          <w:rFonts w:cs="Times New Roman"/>
          <w:i/>
          <w:iCs/>
          <w:color w:val="000000"/>
          <w:lang w:val="en-US"/>
        </w:rPr>
        <w:t>International Journal for Parasitology</w:t>
      </w:r>
      <w:r w:rsidRPr="00E5502A">
        <w:rPr>
          <w:rFonts w:cs="Times New Roman"/>
          <w:color w:val="000000"/>
          <w:lang w:val="en-US"/>
        </w:rPr>
        <w:t xml:space="preserve"> 36 (8): 877–85. https://doi.org/10.1016/j.ijpara.2006.02.021.</w:t>
      </w:r>
    </w:p>
    <w:p w14:paraId="63750DE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 2007. </w:t>
      </w:r>
      <w:r w:rsidRPr="00E5502A">
        <w:rPr>
          <w:rFonts w:cs="Times New Roman"/>
          <w:i/>
          <w:iCs/>
          <w:color w:val="000000"/>
          <w:lang w:val="en-US"/>
        </w:rPr>
        <w:t>Evolutionary Ecology of Parasites</w:t>
      </w:r>
      <w:r w:rsidRPr="00E5502A">
        <w:rPr>
          <w:rFonts w:cs="Times New Roman"/>
          <w:color w:val="000000"/>
          <w:lang w:val="en-US"/>
        </w:rPr>
        <w:t>. 2nd edition. Princeton University Press. https://press.princeton.edu/books/paperback/9780691120850/evolutionary-ecology-of-parasites.</w:t>
      </w:r>
    </w:p>
    <w:p w14:paraId="1CA30B98"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Poulin, Robert, and Terry A. Dick. 2007. “Spatial Variation in Population Density across the Geographical Range in Helminth Parasites of Yellow Perch Perca Flavescens.” </w:t>
      </w:r>
      <w:r w:rsidRPr="00E5502A">
        <w:rPr>
          <w:rFonts w:cs="Times New Roman"/>
          <w:i/>
          <w:iCs/>
          <w:color w:val="000000"/>
          <w:lang w:val="en-US"/>
        </w:rPr>
        <w:t>Ecography</w:t>
      </w:r>
      <w:r w:rsidRPr="00E5502A">
        <w:rPr>
          <w:rFonts w:cs="Times New Roman"/>
          <w:color w:val="000000"/>
          <w:lang w:val="en-US"/>
        </w:rPr>
        <w:t xml:space="preserve"> 30 (5): 629–36.</w:t>
      </w:r>
    </w:p>
    <w:p w14:paraId="3600944C"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Reimchen, T. E., and P. Nosil. 2001. “Ecological Causes of Sex-Biased Parasitism in Threespine Stickleback.” </w:t>
      </w:r>
      <w:r w:rsidRPr="00E5502A">
        <w:rPr>
          <w:rFonts w:cs="Times New Roman"/>
          <w:i/>
          <w:iCs/>
          <w:color w:val="000000"/>
          <w:lang w:val="en-US"/>
        </w:rPr>
        <w:t>Biological Journal of the Linnean Society</w:t>
      </w:r>
      <w:r w:rsidRPr="00E5502A">
        <w:rPr>
          <w:rFonts w:cs="Times New Roman"/>
          <w:color w:val="000000"/>
          <w:lang w:val="en-US"/>
        </w:rPr>
        <w:t xml:space="preserve"> 73 (1): 51–63. https://doi.org/10.1111/j.1095-8312.2001.tb01346.x.</w:t>
      </w:r>
    </w:p>
    <w:p w14:paraId="4F45E56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Rietkerk, Max, Johan van de Koppel, Lalit Kumar, Herbert H. T. Langevelde, and Prins. 2002. “The Ecology of Scale.” </w:t>
      </w:r>
      <w:r w:rsidRPr="00E5502A">
        <w:rPr>
          <w:rFonts w:cs="Times New Roman"/>
          <w:i/>
          <w:iCs/>
          <w:color w:val="000000"/>
          <w:lang w:val="en-US"/>
        </w:rPr>
        <w:t>Ecological Modelling</w:t>
      </w:r>
      <w:r w:rsidRPr="00E5502A">
        <w:rPr>
          <w:rFonts w:cs="Times New Roman"/>
          <w:color w:val="000000"/>
          <w:lang w:val="en-US"/>
        </w:rPr>
        <w:t xml:space="preserve"> 149 (1): 1–4. https://doi.org/10.1016/S0304-3800(01)00510-5.</w:t>
      </w:r>
    </w:p>
    <w:p w14:paraId="477F5AD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Rózsa, Lajos, Jenö Reiczigel, and Gábor Majoros. 2000. “Quantifying Parasites in Samples of Hosts.” </w:t>
      </w:r>
      <w:r w:rsidRPr="00E5502A">
        <w:rPr>
          <w:rFonts w:cs="Times New Roman"/>
          <w:i/>
          <w:iCs/>
          <w:color w:val="000000"/>
          <w:lang w:val="en-US"/>
        </w:rPr>
        <w:t>Journal of Parasitology</w:t>
      </w:r>
      <w:r w:rsidRPr="00E5502A">
        <w:rPr>
          <w:rFonts w:cs="Times New Roman"/>
          <w:color w:val="000000"/>
          <w:lang w:val="en-US"/>
        </w:rPr>
        <w:t xml:space="preserve"> 86 (2): 228–32. https://doi.org/10.1645/0022-3395(2000)086[0228:QPISOH]2.0.CO;2.</w:t>
      </w:r>
    </w:p>
    <w:p w14:paraId="7BCBE40E"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Santicchia, Francesca, Claudia Romeo, Nicola Ferrari, Erik Matthysen, Laure Vanlauwe, Lucas A. Wauters, and Adriano Martinoli. 2019. “The Price of Being Bold? Relationship between Personality and Endoparasitic Infection in a Tree Squirrel.” </w:t>
      </w:r>
      <w:r w:rsidRPr="00E5502A">
        <w:rPr>
          <w:rFonts w:cs="Times New Roman"/>
          <w:i/>
          <w:iCs/>
          <w:color w:val="000000"/>
          <w:lang w:val="en-US"/>
        </w:rPr>
        <w:t>Mammalian Biology</w:t>
      </w:r>
      <w:r w:rsidRPr="00E5502A">
        <w:rPr>
          <w:rFonts w:cs="Times New Roman"/>
          <w:color w:val="000000"/>
          <w:lang w:val="en-US"/>
        </w:rPr>
        <w:t xml:space="preserve"> 97 (1): 1–8. https://doi.org/10.1016/j.mambio.2019.04.007.</w:t>
      </w:r>
    </w:p>
    <w:p w14:paraId="57F8EF03"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Scholz, Tomáš, and Anindo Choudhury. 2014. “Parasites of Freshwater Fishes In North America: Why So Neglected?” </w:t>
      </w:r>
      <w:r w:rsidRPr="00E5502A">
        <w:rPr>
          <w:rFonts w:cs="Times New Roman"/>
          <w:i/>
          <w:iCs/>
          <w:color w:val="000000"/>
          <w:lang w:val="en-US"/>
        </w:rPr>
        <w:t>Journal of Parasitology</w:t>
      </w:r>
      <w:r w:rsidRPr="00E5502A">
        <w:rPr>
          <w:rFonts w:cs="Times New Roman"/>
          <w:color w:val="000000"/>
          <w:lang w:val="en-US"/>
        </w:rPr>
        <w:t xml:space="preserve"> 100 (1): 26–45. https://doi.org/10.1645/13-394.1.</w:t>
      </w:r>
    </w:p>
    <w:p w14:paraId="03F61E9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Shaw, D. J., and A. P. Dobson. 1995. “Patterns of Macroparasite Abundance and Aggregation in Wildlife Populations: A Quantitative Review.” </w:t>
      </w:r>
      <w:r w:rsidRPr="00E5502A">
        <w:rPr>
          <w:rFonts w:cs="Times New Roman"/>
          <w:i/>
          <w:iCs/>
          <w:color w:val="000000"/>
          <w:lang w:val="en-US"/>
        </w:rPr>
        <w:t>Parasitology</w:t>
      </w:r>
      <w:r w:rsidRPr="00E5502A">
        <w:rPr>
          <w:rFonts w:cs="Times New Roman"/>
          <w:color w:val="000000"/>
          <w:lang w:val="en-US"/>
        </w:rPr>
        <w:t xml:space="preserve"> 111 (S1): S111–33. https://doi.org/10.1017/S0031182000075855.</w:t>
      </w:r>
    </w:p>
    <w:p w14:paraId="14000177"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Shvydka, S., V. Sarabeev, V. D. Estruch, and C. Cadarso-Suárez. 2018. “Optimum Sample Size to Estimate Mean Parasite Abundance in Fish Parasite Surveys.” </w:t>
      </w:r>
      <w:r w:rsidRPr="00E5502A">
        <w:rPr>
          <w:rFonts w:cs="Times New Roman"/>
          <w:i/>
          <w:iCs/>
          <w:color w:val="000000"/>
          <w:lang w:val="en-US"/>
        </w:rPr>
        <w:t>Helminthologia</w:t>
      </w:r>
      <w:r w:rsidRPr="00E5502A">
        <w:rPr>
          <w:rFonts w:cs="Times New Roman"/>
          <w:color w:val="000000"/>
          <w:lang w:val="en-US"/>
        </w:rPr>
        <w:t xml:space="preserve"> 55 (1): 52–59. https://doi.org/10.1515/helm-2017-0054.</w:t>
      </w:r>
    </w:p>
    <w:p w14:paraId="5F44E2B5"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Simpson, Gavin. 2023. “Gratia: Graceful Ggplot-Based Graphics and Other Functions for GAMs Fitted Using Mgcv.” https://gavinsimpson.github.io/gratia/.</w:t>
      </w:r>
    </w:p>
    <w:p w14:paraId="70BA2799"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Sinclair, Norman R. 1972. “Studies on the Heterophyid Trematode Apophallus Brevis, the ‘Sand-Grain Grub’ of Yellow Perch (Perca Flavescens). II The Metacercaria: Position, Structure, and Composition of the Cyst; Hosts; Geographical Distribution and Variation.” </w:t>
      </w:r>
      <w:r w:rsidRPr="00E5502A">
        <w:rPr>
          <w:rFonts w:cs="Times New Roman"/>
          <w:i/>
          <w:iCs/>
          <w:color w:val="000000"/>
          <w:lang w:val="en-US"/>
        </w:rPr>
        <w:t>Canadian Journal of Zoology</w:t>
      </w:r>
      <w:r w:rsidRPr="00E5502A">
        <w:rPr>
          <w:rFonts w:cs="Times New Roman"/>
          <w:color w:val="000000"/>
          <w:lang w:val="en-US"/>
        </w:rPr>
        <w:t xml:space="preserve"> 50 (5): 577–84. https://doi.org/10.1139/z72-079.</w:t>
      </w:r>
    </w:p>
    <w:p w14:paraId="308DFD5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Solla, Shane R. de, Leonard J. Shirose, Kim J. Fernie, Glenn C. Barrett, Chris S. Brousseau, and Christine A. Bishop. 2005. “Effect of Sampling Effort and Species Detectability on Volunteer Based Anuran Monitoring Programs.” </w:t>
      </w:r>
      <w:r w:rsidRPr="00E5502A">
        <w:rPr>
          <w:rFonts w:cs="Times New Roman"/>
          <w:i/>
          <w:iCs/>
          <w:color w:val="000000"/>
          <w:lang w:val="en-US"/>
        </w:rPr>
        <w:t>Biological Conservation</w:t>
      </w:r>
      <w:r w:rsidRPr="00E5502A">
        <w:rPr>
          <w:rFonts w:cs="Times New Roman"/>
          <w:color w:val="000000"/>
          <w:lang w:val="en-US"/>
        </w:rPr>
        <w:t xml:space="preserve"> 121 (4): 585–94. https://doi.org/10.1016/j.biocon.2004.06.018.</w:t>
      </w:r>
    </w:p>
    <w:p w14:paraId="523D9819"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Symons, John, Kate R. Sprogis, and Lars Bejder. 2018. “Implications of Survey Effort on Estimating Demographic Parameters of a Long-Lived Marine Top Predator.” </w:t>
      </w:r>
      <w:r w:rsidRPr="00E5502A">
        <w:rPr>
          <w:rFonts w:cs="Times New Roman"/>
          <w:i/>
          <w:iCs/>
          <w:color w:val="000000"/>
          <w:lang w:val="en-US"/>
        </w:rPr>
        <w:t>Ecology and Evolution</w:t>
      </w:r>
      <w:r w:rsidRPr="00E5502A">
        <w:rPr>
          <w:rFonts w:cs="Times New Roman"/>
          <w:color w:val="000000"/>
          <w:lang w:val="en-US"/>
        </w:rPr>
        <w:t xml:space="preserve"> 8 (21): 10470–81. https://doi.org/10.1002/ece3.4512.</w:t>
      </w:r>
    </w:p>
    <w:p w14:paraId="2000E395"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Thambithurai, Davide, Isabel Lanthier, Eloi Contant, Shaun S. Killen, and Sandra A. Binning. 2022. “Fish Vulnerability to Capture by Trapping Is Modulated by Individual Parasite Density.” </w:t>
      </w:r>
      <w:r w:rsidRPr="00E5502A">
        <w:rPr>
          <w:rFonts w:cs="Times New Roman"/>
          <w:i/>
          <w:iCs/>
          <w:color w:val="000000"/>
          <w:lang w:val="en-US"/>
        </w:rPr>
        <w:t>Proceedings of the Royal Society B: Biological Sciences</w:t>
      </w:r>
      <w:r w:rsidRPr="00E5502A">
        <w:rPr>
          <w:rFonts w:cs="Times New Roman"/>
          <w:color w:val="000000"/>
          <w:lang w:val="en-US"/>
        </w:rPr>
        <w:t xml:space="preserve"> 289 (1989): 20221956. https://doi.org/10.1098/rspb.2022.1956.</w:t>
      </w:r>
    </w:p>
    <w:p w14:paraId="5D277F34"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Thieltges, David W., and Karsten Reise. 2007. “Spatial Heterogeneity in Parasite Infections at Different Spatial Scales in an Intertidal Bivalve.” </w:t>
      </w:r>
      <w:r w:rsidRPr="00E5502A">
        <w:rPr>
          <w:rFonts w:cs="Times New Roman"/>
          <w:i/>
          <w:iCs/>
          <w:color w:val="000000"/>
          <w:lang w:val="en-US"/>
        </w:rPr>
        <w:t>Oecologia</w:t>
      </w:r>
      <w:r w:rsidRPr="00E5502A">
        <w:rPr>
          <w:rFonts w:cs="Times New Roman"/>
          <w:color w:val="000000"/>
          <w:lang w:val="en-US"/>
        </w:rPr>
        <w:t xml:space="preserve"> 150 (4): 569–81. https://doi.org/10.1007/s00442-006-0557-2.</w:t>
      </w:r>
    </w:p>
    <w:p w14:paraId="4F47D0F2"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US EPA. 1978. “Method 365.3: Phosphorous, All Forms (Colorimetric, Ascorbic Acid, Two Reagent).”</w:t>
      </w:r>
    </w:p>
    <w:p w14:paraId="1127B2B4"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1993. “Method 353.2, Revision 2.0: Determination of Nitrate-Nitrite Nitrogen by Automated Colorimetry.”</w:t>
      </w:r>
    </w:p>
    <w:p w14:paraId="3AFF4E40"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Viana, Duarte S., and Jonathan M. Chase. 2019. “Spatial Scale Modulates the Inference of Metacommunity Assembly Processes.” </w:t>
      </w:r>
      <w:r w:rsidRPr="00E5502A">
        <w:rPr>
          <w:rFonts w:cs="Times New Roman"/>
          <w:i/>
          <w:iCs/>
          <w:color w:val="000000"/>
          <w:lang w:val="en-US"/>
        </w:rPr>
        <w:t>Ecology</w:t>
      </w:r>
      <w:r w:rsidRPr="00E5502A">
        <w:rPr>
          <w:rFonts w:cs="Times New Roman"/>
          <w:color w:val="000000"/>
          <w:lang w:val="en-US"/>
        </w:rPr>
        <w:t xml:space="preserve"> 100 (2): e02576. https://doi.org/10.1002/ecy.2576.</w:t>
      </w:r>
    </w:p>
    <w:p w14:paraId="6F69C33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Villalba-Vasquez, Princessa J., Juan Violante-González, Scott Monks, Jaime U. Marino-Romero, Sergio García Ibáñez, Agustín A. Rojas-Herrera, Rafael Flores-Garza, and Víctor Rosas-Guerrero. 2018. “Temporal and Spatial Variations in the Metazoan Parasite Communities of the Panama Spadefish, Parapsettus Panamensis (Pisces: Ephippidae), from the Pacific Coast of Mexico.” </w:t>
      </w:r>
      <w:r w:rsidRPr="00E5502A">
        <w:rPr>
          <w:rFonts w:cs="Times New Roman"/>
          <w:i/>
          <w:iCs/>
          <w:color w:val="000000"/>
          <w:lang w:val="en-US"/>
        </w:rPr>
        <w:t>Invertebrate Biology</w:t>
      </w:r>
      <w:r w:rsidRPr="00E5502A">
        <w:rPr>
          <w:rFonts w:cs="Times New Roman"/>
          <w:color w:val="000000"/>
          <w:lang w:val="en-US"/>
        </w:rPr>
        <w:t xml:space="preserve"> 137 (4): 339–54. https://doi.org/10.1111/ivb.12232.</w:t>
      </w:r>
    </w:p>
    <w:p w14:paraId="477215C1"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Welsh, Jennifer E., Jaap van der Meer, Corina P. D. Brussaard, and David W. Thieltges. 2014. “Inventory of Organisms Interfering with Transmission of a Marine Trematode.” </w:t>
      </w:r>
      <w:r w:rsidRPr="00E5502A">
        <w:rPr>
          <w:rFonts w:cs="Times New Roman"/>
          <w:i/>
          <w:iCs/>
          <w:color w:val="000000"/>
          <w:lang w:val="en-US"/>
        </w:rPr>
        <w:t>Journal of the Marine Biological Association of the United Kingdom</w:t>
      </w:r>
      <w:r w:rsidRPr="00E5502A">
        <w:rPr>
          <w:rFonts w:cs="Times New Roman"/>
          <w:color w:val="000000"/>
          <w:lang w:val="en-US"/>
        </w:rPr>
        <w:t xml:space="preserve"> 94 (4): 697–702. https://doi.org/10.1017/S0025315414000034.</w:t>
      </w:r>
    </w:p>
    <w:p w14:paraId="7EB9569D"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Werner, Earl E., and Donald J. Hall. 1977. “Competition and Habitat Shift in Two Sunfishes (Centrarchidae).” </w:t>
      </w:r>
      <w:r w:rsidRPr="00E5502A">
        <w:rPr>
          <w:rFonts w:cs="Times New Roman"/>
          <w:i/>
          <w:iCs/>
          <w:color w:val="000000"/>
          <w:lang w:val="en-US"/>
        </w:rPr>
        <w:t>Ecology</w:t>
      </w:r>
      <w:r w:rsidRPr="00E5502A">
        <w:rPr>
          <w:rFonts w:cs="Times New Roman"/>
          <w:color w:val="000000"/>
          <w:lang w:val="en-US"/>
        </w:rPr>
        <w:t xml:space="preserve"> 58 (4): 869–76. https://doi.org/10.2307/1936222.</w:t>
      </w:r>
    </w:p>
    <w:p w14:paraId="273CCC82"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Wickham, H. 2016. “Ggplot2: Elegant Graphics for Data Analysis.” Springer-Verlag New York.</w:t>
      </w:r>
    </w:p>
    <w:p w14:paraId="627E5A49"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Williams-Blangero, Sarah, Charles D. Criscione, John L. VandeBerg, Rodrigo Correa-Oliveira, Kimberly D. Williams, Janardan Subedi, Jack W. Kent, Jeff Williams, Satish Kumar, and John Blangero. 2012. “Host Genetics and Population Structure Effects on Parasitic Disease.” </w:t>
      </w:r>
      <w:r w:rsidRPr="00E5502A">
        <w:rPr>
          <w:rFonts w:cs="Times New Roman"/>
          <w:i/>
          <w:iCs/>
          <w:color w:val="000000"/>
          <w:lang w:val="en-US"/>
        </w:rPr>
        <w:t>Philosophical Transactions of the Royal Society B: Biological Sciences</w:t>
      </w:r>
      <w:r w:rsidRPr="00E5502A">
        <w:rPr>
          <w:rFonts w:cs="Times New Roman"/>
          <w:color w:val="000000"/>
          <w:lang w:val="en-US"/>
        </w:rPr>
        <w:t xml:space="preserve"> 367 (1590): 887–94. https://doi.org/10.1098/rstb.2011.0296.</w:t>
      </w:r>
    </w:p>
    <w:p w14:paraId="245A922A"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Wilson, David S., Kristine Coleman, Anne B. Clark, and Laurence Biederman. 1993. “Shy-Bold Continuum in Pumpkinseed Sunfish (Lepomis Gibbosus): An Ecological Study of a Psychological Trait.” </w:t>
      </w:r>
      <w:r w:rsidRPr="00E5502A">
        <w:rPr>
          <w:rFonts w:cs="Times New Roman"/>
          <w:i/>
          <w:iCs/>
          <w:color w:val="000000"/>
          <w:lang w:val="en-US"/>
        </w:rPr>
        <w:t>Journal of Comparative Psychology</w:t>
      </w:r>
      <w:r w:rsidRPr="00E5502A">
        <w:rPr>
          <w:rFonts w:cs="Times New Roman"/>
          <w:color w:val="000000"/>
          <w:lang w:val="en-US"/>
        </w:rPr>
        <w:t xml:space="preserve"> 107:250–60. https://doi.org/10.1037/0735-7036.107.3.250.</w:t>
      </w:r>
    </w:p>
    <w:p w14:paraId="41A62176"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Wood, Simon N. 2017. </w:t>
      </w:r>
      <w:r w:rsidRPr="00E5502A">
        <w:rPr>
          <w:rFonts w:cs="Times New Roman"/>
          <w:i/>
          <w:iCs/>
          <w:color w:val="000000"/>
          <w:lang w:val="en-US"/>
        </w:rPr>
        <w:t>Generalized Additive Models: An Introduction with R, Second Edition</w:t>
      </w:r>
      <w:r w:rsidRPr="00E5502A">
        <w:rPr>
          <w:rFonts w:cs="Times New Roman"/>
          <w:color w:val="000000"/>
          <w:lang w:val="en-US"/>
        </w:rPr>
        <w:t>. 2nd ed. Boca Raton: Chapman and Hall/CRC. https://doi.org/10.1201/9781315370279.</w:t>
      </w:r>
    </w:p>
    <w:p w14:paraId="1D5E7B4B"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Young, Rebecca E., and Andrew D. C. Maccoll. 2017. “Spatial and Temporal Variation in Macroparasite Communities of Three-Spined Stickleback.” </w:t>
      </w:r>
      <w:r w:rsidRPr="00E5502A">
        <w:rPr>
          <w:rFonts w:cs="Times New Roman"/>
          <w:i/>
          <w:iCs/>
          <w:color w:val="000000"/>
          <w:lang w:val="en-US"/>
        </w:rPr>
        <w:t>Parasitology</w:t>
      </w:r>
      <w:r w:rsidRPr="00E5502A">
        <w:rPr>
          <w:rFonts w:cs="Times New Roman"/>
          <w:color w:val="000000"/>
          <w:lang w:val="en-US"/>
        </w:rPr>
        <w:t xml:space="preserve"> 144 (4): 436–49. https://doi.org/10.1017/S0031182016001815.</w:t>
      </w:r>
    </w:p>
    <w:p w14:paraId="4CACB467" w14:textId="77777777" w:rsidR="00E5502A" w:rsidRPr="00E5502A" w:rsidRDefault="00E5502A" w:rsidP="00E5502A">
      <w:pPr>
        <w:pStyle w:val="Bibliography1"/>
        <w:spacing w:line="480" w:lineRule="auto"/>
        <w:rPr>
          <w:rFonts w:cs="Times New Roman"/>
          <w:color w:val="000000"/>
          <w:lang w:val="en-US"/>
        </w:rPr>
      </w:pPr>
      <w:r w:rsidRPr="00E5502A">
        <w:rPr>
          <w:rFonts w:cs="Times New Roman"/>
          <w:color w:val="000000"/>
          <w:lang w:val="en-US"/>
        </w:rPr>
        <w:t xml:space="preserve">Zuk, Marlene, and Kurt A. McKean. 1996. “Sex Differences in Parasite Infections: Patterns and Processes.” </w:t>
      </w:r>
      <w:r w:rsidRPr="00E5502A">
        <w:rPr>
          <w:rFonts w:cs="Times New Roman"/>
          <w:i/>
          <w:iCs/>
          <w:color w:val="000000"/>
          <w:lang w:val="en-US"/>
        </w:rPr>
        <w:t>International Journal for Parasitology</w:t>
      </w:r>
      <w:r w:rsidRPr="00E5502A">
        <w:rPr>
          <w:rFonts w:cs="Times New Roman"/>
          <w:color w:val="000000"/>
          <w:lang w:val="en-US"/>
        </w:rPr>
        <w:t xml:space="preserve"> 26 (10): 1009–24. https://doi.org/10.1016/S0020-7519(96)80001-4.</w:t>
      </w:r>
    </w:p>
    <w:p w14:paraId="1891AA30" w14:textId="77777777" w:rsidR="00E5502A" w:rsidRPr="00E5502A" w:rsidRDefault="00E5502A" w:rsidP="00E5502A">
      <w:pPr>
        <w:pStyle w:val="Bibliography1"/>
        <w:spacing w:line="480" w:lineRule="auto"/>
        <w:rPr>
          <w:rFonts w:cs="Times New Roman"/>
          <w:color w:val="000000"/>
        </w:rPr>
      </w:pPr>
      <w:r w:rsidRPr="00E5502A">
        <w:rPr>
          <w:rFonts w:cs="Times New Roman"/>
          <w:color w:val="000000"/>
          <w:lang w:val="en-US"/>
        </w:rPr>
        <w:t xml:space="preserve">Zuur, Alain F., Elena N. Ieno, Neil Walker, Anatoly A. Saveliev, and Graham M. Smith. 2009. </w:t>
      </w:r>
      <w:r w:rsidRPr="00E5502A">
        <w:rPr>
          <w:rFonts w:cs="Times New Roman"/>
          <w:i/>
          <w:iCs/>
          <w:color w:val="000000"/>
          <w:lang w:val="en-US"/>
        </w:rPr>
        <w:t>Mixed Effects Models and Extensions in Ecology with R</w:t>
      </w:r>
      <w:r w:rsidRPr="00E5502A">
        <w:rPr>
          <w:rFonts w:cs="Times New Roman"/>
          <w:color w:val="000000"/>
          <w:lang w:val="en-US"/>
        </w:rPr>
        <w:t xml:space="preserve">. Statistics for Biology and Health. </w:t>
      </w:r>
      <w:r w:rsidRPr="00E5502A">
        <w:rPr>
          <w:rFonts w:cs="Times New Roman"/>
          <w:color w:val="000000"/>
        </w:rPr>
        <w:t>New York, NY: Springer. https://doi.org/10.1007/978-0-387-87458-6.</w:t>
      </w:r>
    </w:p>
    <w:p w14:paraId="650634D4" w14:textId="1E9CDEF9" w:rsidR="00763FE6" w:rsidRPr="00E13A60" w:rsidRDefault="00FB11BC" w:rsidP="008A3791">
      <w:pPr>
        <w:pStyle w:val="Paragraphe"/>
        <w:ind w:firstLine="0"/>
        <w:jc w:val="left"/>
        <w:rPr>
          <w:b/>
          <w:bCs/>
        </w:rPr>
      </w:pPr>
      <w:r>
        <w:rPr>
          <w:b/>
          <w:bCs/>
        </w:rPr>
        <w:fldChar w:fldCharType="end"/>
      </w:r>
    </w:p>
    <w:sectPr w:rsidR="00763FE6" w:rsidRPr="00E13A60" w:rsidSect="006D2BAA">
      <w:footerReference w:type="even" r:id="rId16"/>
      <w:footerReference w:type="default" r:id="rId17"/>
      <w:footnotePr>
        <w:numFmt w:val="chicago"/>
      </w:footnotePr>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inning Sandra Ann" w:date="2024-09-26T09:46:00Z" w:initials="SAB">
    <w:p w14:paraId="73DD582F" w14:textId="09435383" w:rsidR="005F31D1" w:rsidRPr="005F31D1" w:rsidRDefault="005F31D1">
      <w:pPr>
        <w:pStyle w:val="Commentaire"/>
        <w:rPr>
          <w:lang w:val="en-US"/>
        </w:rPr>
      </w:pPr>
      <w:r>
        <w:rPr>
          <w:rStyle w:val="Marquedecommentaire"/>
        </w:rPr>
        <w:annotationRef/>
      </w:r>
      <w:r w:rsidRPr="005F31D1">
        <w:rPr>
          <w:lang w:val="en-US"/>
        </w:rPr>
        <w:t>I think this sentence is m</w:t>
      </w:r>
      <w:r>
        <w:rPr>
          <w:lang w:val="en-US"/>
        </w:rPr>
        <w:t>issing a “why” element. Why should comparative studies do as you suggest? What are the consequences of not doing what you say? You need to set up a tension in the narrative that your study will try to help resolve</w:t>
      </w:r>
    </w:p>
  </w:comment>
  <w:comment w:id="9" w:author="Binning Sandra Ann [2]" w:date="2024-09-26T09:50:00Z" w:initials="SAB">
    <w:p w14:paraId="36971E19" w14:textId="5F3C7A4C" w:rsidR="005F31D1" w:rsidRPr="005F31D1" w:rsidRDefault="005F31D1">
      <w:pPr>
        <w:pStyle w:val="Commentaire"/>
        <w:rPr>
          <w:lang w:val="en-US"/>
        </w:rPr>
      </w:pPr>
      <w:r>
        <w:rPr>
          <w:rStyle w:val="Marquedecommentaire"/>
        </w:rPr>
        <w:annotationRef/>
      </w:r>
      <w:r w:rsidRPr="005F31D1">
        <w:rPr>
          <w:lang w:val="en-US"/>
        </w:rPr>
        <w:t>This soun</w:t>
      </w:r>
      <w:r>
        <w:rPr>
          <w:lang w:val="en-US"/>
        </w:rPr>
        <w:t>d</w:t>
      </w:r>
      <w:r w:rsidRPr="005F31D1">
        <w:rPr>
          <w:lang w:val="en-US"/>
        </w:rPr>
        <w:t>s a bit weak.</w:t>
      </w:r>
      <w:r>
        <w:rPr>
          <w:lang w:val="en-US"/>
        </w:rPr>
        <w:t xml:space="preserve"> Can you rephrase to better sell the importance of your study?</w:t>
      </w:r>
    </w:p>
  </w:comment>
  <w:comment w:id="11" w:author="Binning Sandra Ann [3]" w:date="2024-09-26T09:51:00Z" w:initials="SAB">
    <w:p w14:paraId="2B9A3F05" w14:textId="659EEEB6" w:rsidR="005F31D1" w:rsidRPr="005F31D1" w:rsidRDefault="005F31D1">
      <w:pPr>
        <w:pStyle w:val="Commentaire"/>
        <w:rPr>
          <w:lang w:val="en-US"/>
        </w:rPr>
      </w:pPr>
      <w:r>
        <w:rPr>
          <w:rStyle w:val="Marquedecommentaire"/>
        </w:rPr>
        <w:annotationRef/>
      </w:r>
      <w:r w:rsidRPr="005F31D1">
        <w:rPr>
          <w:lang w:val="en-US"/>
        </w:rPr>
        <w:t>Double check the citations before s</w:t>
      </w:r>
      <w:r>
        <w:rPr>
          <w:lang w:val="en-US"/>
        </w:rPr>
        <w:t xml:space="preserve">ubmission. There should not be initials before the </w:t>
      </w:r>
      <w:proofErr w:type="spellStart"/>
      <w:r>
        <w:rPr>
          <w:lang w:val="en-US"/>
        </w:rPr>
        <w:t>Marcogliese</w:t>
      </w:r>
      <w:proofErr w:type="spellEnd"/>
      <w:r>
        <w:rPr>
          <w:lang w:val="en-US"/>
        </w:rPr>
        <w:t xml:space="preserve"> reference. Same for the Poulin reference</w:t>
      </w:r>
    </w:p>
  </w:comment>
  <w:comment w:id="20" w:author="Binning Sandra Ann [4]" w:date="2024-09-26T09:58:00Z" w:initials="SAB">
    <w:p w14:paraId="7D1A0864" w14:textId="49D59216" w:rsidR="00985D4A" w:rsidRDefault="00985D4A">
      <w:pPr>
        <w:pStyle w:val="Commentaire"/>
      </w:pPr>
      <w:r>
        <w:rPr>
          <w:rStyle w:val="Marquedecommentaire"/>
        </w:rPr>
        <w:annotationRef/>
      </w:r>
      <w:proofErr w:type="spellStart"/>
      <w:r>
        <w:t>Add</w:t>
      </w:r>
      <w:proofErr w:type="spellEnd"/>
      <w:r>
        <w:t xml:space="preserve"> </w:t>
      </w:r>
      <w:proofErr w:type="spellStart"/>
      <w:r>
        <w:t>Gradito</w:t>
      </w:r>
      <w:proofErr w:type="spellEnd"/>
      <w:r>
        <w:t xml:space="preserve"> et al. 2024 </w:t>
      </w:r>
      <w:proofErr w:type="spellStart"/>
      <w:r>
        <w:t>here</w:t>
      </w:r>
      <w:proofErr w:type="spellEnd"/>
    </w:p>
  </w:comment>
  <w:comment w:id="71" w:author="Binning Sandra Ann [5]" w:date="2024-09-26T10:26:00Z" w:initials="SAB">
    <w:p w14:paraId="437E907C" w14:textId="1D880EA5" w:rsidR="000F2550" w:rsidRDefault="000F2550">
      <w:pPr>
        <w:pStyle w:val="Commentaire"/>
        <w:rPr>
          <w:lang w:val="en-US"/>
        </w:rPr>
      </w:pPr>
      <w:r>
        <w:rPr>
          <w:rStyle w:val="Marquedecommentaire"/>
        </w:rPr>
        <w:annotationRef/>
      </w:r>
      <w:r w:rsidRPr="000F2550">
        <w:rPr>
          <w:lang w:val="en-US"/>
        </w:rPr>
        <w:t>There has been a recent r</w:t>
      </w:r>
      <w:r>
        <w:rPr>
          <w:lang w:val="en-US"/>
        </w:rPr>
        <w:t xml:space="preserve">evision of the </w:t>
      </w:r>
      <w:proofErr w:type="spellStart"/>
      <w:r>
        <w:rPr>
          <w:lang w:val="en-US"/>
        </w:rPr>
        <w:t>latin</w:t>
      </w:r>
      <w:proofErr w:type="spellEnd"/>
      <w:r>
        <w:rPr>
          <w:lang w:val="en-US"/>
        </w:rPr>
        <w:t xml:space="preserve"> name for this species. It is now known as Micropterus nigricans. This should be mentioned here. There may be </w:t>
      </w:r>
      <w:proofErr w:type="spellStart"/>
      <w:r>
        <w:rPr>
          <w:lang w:val="en-US"/>
        </w:rPr>
        <w:t>informitn</w:t>
      </w:r>
      <w:proofErr w:type="spellEnd"/>
      <w:r>
        <w:rPr>
          <w:lang w:val="en-US"/>
        </w:rPr>
        <w:t xml:space="preserve"> in the Ecology website for how to deal with name revisions in past publications.</w:t>
      </w:r>
    </w:p>
    <w:p w14:paraId="3429AA25" w14:textId="77777777" w:rsidR="000F2550" w:rsidRDefault="000F2550">
      <w:pPr>
        <w:pStyle w:val="Commentaire"/>
        <w:rPr>
          <w:lang w:val="en-US"/>
        </w:rPr>
      </w:pPr>
    </w:p>
    <w:p w14:paraId="0A5C523B" w14:textId="4FE5F413" w:rsidR="000F2550" w:rsidRDefault="000F2550">
      <w:pPr>
        <w:pStyle w:val="Commentaire"/>
        <w:rPr>
          <w:lang w:val="en-US"/>
        </w:rPr>
      </w:pPr>
      <w:hyperlink r:id="rId1" w:history="1">
        <w:r w:rsidRPr="00DC4EF8">
          <w:rPr>
            <w:rStyle w:val="Lienhypertexte"/>
            <w:lang w:val="en-US"/>
          </w:rPr>
          <w:t>https://www.nature.com/articles/s41598-022-11743-2.pdf?utm_content=&amp;utm_medium=email&amp;utm_name=&amp;utm_source=govdelivery&amp;utm_term=campaign</w:t>
        </w:r>
      </w:hyperlink>
    </w:p>
    <w:p w14:paraId="78F103DE" w14:textId="2B878DEC" w:rsidR="000F2550" w:rsidRPr="000F2550" w:rsidRDefault="000F2550">
      <w:pPr>
        <w:pStyle w:val="Commentaire"/>
        <w:rPr>
          <w:lang w:val="en-US"/>
        </w:rPr>
      </w:pPr>
    </w:p>
  </w:comment>
  <w:comment w:id="101" w:author="Binning Sandra Ann [6]" w:date="2024-09-26T10:51:00Z" w:initials="SAB">
    <w:p w14:paraId="4E6EAF7E" w14:textId="6B09843C" w:rsidR="00241FD5" w:rsidRDefault="00241FD5">
      <w:pPr>
        <w:pStyle w:val="Commentaire"/>
      </w:pPr>
      <w:r>
        <w:rPr>
          <w:rStyle w:val="Marquedecommentaire"/>
        </w:rPr>
        <w:annotationRef/>
      </w:r>
      <w:proofErr w:type="gramStart"/>
      <w:r>
        <w:t>total</w:t>
      </w:r>
      <w:proofErr w:type="gramEnd"/>
      <w:r>
        <w:t xml:space="preserve"> </w:t>
      </w:r>
      <w:proofErr w:type="spellStart"/>
      <w:r>
        <w:t>length</w:t>
      </w:r>
      <w:proofErr w:type="spellEnd"/>
      <w:r>
        <w:t>?</w:t>
      </w:r>
    </w:p>
  </w:comment>
  <w:comment w:id="102" w:author="Binning Sandra Ann [7]" w:date="2024-09-26T10:52:00Z" w:initials="SAB">
    <w:p w14:paraId="2BAC54B0" w14:textId="1C06941F" w:rsidR="00241FD5" w:rsidRDefault="00241FD5">
      <w:pPr>
        <w:pStyle w:val="Commentaire"/>
      </w:pPr>
      <w:r>
        <w:rPr>
          <w:rStyle w:val="Marquedecommentaire"/>
        </w:rPr>
        <w:annotationRef/>
      </w:r>
      <w:proofErr w:type="spellStart"/>
      <w:r>
        <w:t>Species</w:t>
      </w:r>
      <w:proofErr w:type="spellEnd"/>
      <w:r>
        <w:t xml:space="preserve"> </w:t>
      </w:r>
      <w:proofErr w:type="spellStart"/>
      <w:r>
        <w:t>name</w:t>
      </w:r>
      <w:proofErr w:type="spellEnd"/>
      <w:r>
        <w:t>?</w:t>
      </w:r>
    </w:p>
  </w:comment>
  <w:comment w:id="109" w:author="Binning Sandra Ann [8]" w:date="2024-09-26T11:02:00Z" w:initials="SAB">
    <w:p w14:paraId="5423F319" w14:textId="077F2EB4" w:rsidR="00137A10" w:rsidRPr="00137A10" w:rsidRDefault="00137A10">
      <w:pPr>
        <w:pStyle w:val="Commentaire"/>
        <w:rPr>
          <w:lang w:val="en-US"/>
        </w:rPr>
      </w:pPr>
      <w:r>
        <w:rPr>
          <w:rStyle w:val="Marquedecommentaire"/>
        </w:rPr>
        <w:annotationRef/>
      </w:r>
      <w:r w:rsidRPr="00137A10">
        <w:rPr>
          <w:lang w:val="en-US"/>
        </w:rPr>
        <w:t xml:space="preserve">Could add </w:t>
      </w:r>
      <w:proofErr w:type="spellStart"/>
      <w:r w:rsidRPr="00137A10">
        <w:rPr>
          <w:lang w:val="en-US"/>
        </w:rPr>
        <w:t>Gradito</w:t>
      </w:r>
      <w:proofErr w:type="spellEnd"/>
      <w:r w:rsidRPr="00137A10">
        <w:rPr>
          <w:lang w:val="en-US"/>
        </w:rPr>
        <w:t xml:space="preserve"> et al.</w:t>
      </w:r>
      <w:r>
        <w:rPr>
          <w:lang w:val="en-US"/>
        </w:rPr>
        <w:t xml:space="preserve"> 2024 here as well</w:t>
      </w:r>
    </w:p>
  </w:comment>
  <w:comment w:id="117" w:author="Binning Sandra Ann [9]" w:date="2024-09-26T11:11:00Z" w:initials="SAB">
    <w:p w14:paraId="621439FA" w14:textId="13B5CA0E" w:rsidR="00A0369E" w:rsidRPr="00A0369E" w:rsidRDefault="00A0369E">
      <w:pPr>
        <w:pStyle w:val="Commentaire"/>
        <w:rPr>
          <w:lang w:val="en-US"/>
        </w:rPr>
      </w:pPr>
      <w:r>
        <w:rPr>
          <w:rStyle w:val="Marquedecommentaire"/>
        </w:rPr>
        <w:annotationRef/>
      </w:r>
      <w:r w:rsidRPr="00A0369E">
        <w:rPr>
          <w:lang w:val="en-US"/>
        </w:rPr>
        <w:t>You could use initials to s</w:t>
      </w:r>
      <w:r>
        <w:rPr>
          <w:lang w:val="en-US"/>
        </w:rPr>
        <w:t>ave space: JV, EH, SAB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DD582F" w15:done="0"/>
  <w15:commentEx w15:paraId="36971E19" w15:done="0"/>
  <w15:commentEx w15:paraId="2B9A3F05" w15:done="0"/>
  <w15:commentEx w15:paraId="7D1A0864" w15:done="0"/>
  <w15:commentEx w15:paraId="78F103DE" w15:done="0"/>
  <w15:commentEx w15:paraId="4E6EAF7E" w15:done="0"/>
  <w15:commentEx w15:paraId="2BAC54B0" w15:done="0"/>
  <w15:commentEx w15:paraId="5423F319" w15:done="0"/>
  <w15:commentEx w15:paraId="62143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D582F" w16cid:durableId="2A9FAC2E"/>
  <w16cid:commentId w16cid:paraId="36971E19" w16cid:durableId="2A9FACE1"/>
  <w16cid:commentId w16cid:paraId="2B9A3F05" w16cid:durableId="2A9FAD11"/>
  <w16cid:commentId w16cid:paraId="7D1A0864" w16cid:durableId="2A9FAECA"/>
  <w16cid:commentId w16cid:paraId="78F103DE" w16cid:durableId="2A9FB54C"/>
  <w16cid:commentId w16cid:paraId="4E6EAF7E" w16cid:durableId="2A9FBB45"/>
  <w16cid:commentId w16cid:paraId="2BAC54B0" w16cid:durableId="2A9FBB74"/>
  <w16cid:commentId w16cid:paraId="5423F319" w16cid:durableId="2A9FBDC9"/>
  <w16cid:commentId w16cid:paraId="621439FA" w16cid:durableId="2A9FB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B9D4C" w14:textId="77777777" w:rsidR="005F31D1" w:rsidRDefault="005F31D1" w:rsidP="006D2BAA">
      <w:r>
        <w:separator/>
      </w:r>
    </w:p>
  </w:endnote>
  <w:endnote w:type="continuationSeparator" w:id="0">
    <w:p w14:paraId="17F1FDFB" w14:textId="77777777" w:rsidR="005F31D1" w:rsidRDefault="005F31D1" w:rsidP="006D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Calibri (Corps)">
    <w:altName w:val="Calibri"/>
    <w:charset w:val="00"/>
    <w:family w:val="roman"/>
    <w:pitch w:val="default"/>
  </w:font>
  <w:font w:name="Calibri Light (Titres)">
    <w:altName w:val="Calibri Light"/>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82359394"/>
      <w:docPartObj>
        <w:docPartGallery w:val="Page Numbers (Bottom of Page)"/>
        <w:docPartUnique/>
      </w:docPartObj>
    </w:sdtPr>
    <w:sdtContent>
      <w:p w14:paraId="731FB8F1" w14:textId="5C6AE628" w:rsidR="005F31D1" w:rsidRDefault="005F31D1" w:rsidP="005F31D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0E9C463" w14:textId="77777777" w:rsidR="005F31D1" w:rsidRDefault="005F31D1" w:rsidP="00D64E6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46251355"/>
      <w:docPartObj>
        <w:docPartGallery w:val="Page Numbers (Bottom of Page)"/>
        <w:docPartUnique/>
      </w:docPartObj>
    </w:sdtPr>
    <w:sdtContent>
      <w:p w14:paraId="24C4400A" w14:textId="310551F9" w:rsidR="005F31D1" w:rsidRDefault="005F31D1" w:rsidP="005F31D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2424E57" w14:textId="77777777" w:rsidR="005F31D1" w:rsidRDefault="005F31D1" w:rsidP="00D64E6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BFB58" w14:textId="77777777" w:rsidR="005F31D1" w:rsidRDefault="005F31D1" w:rsidP="006D2BAA">
      <w:r>
        <w:separator/>
      </w:r>
    </w:p>
  </w:footnote>
  <w:footnote w:type="continuationSeparator" w:id="0">
    <w:p w14:paraId="67846F51" w14:textId="77777777" w:rsidR="005F31D1" w:rsidRDefault="005F31D1" w:rsidP="006D2BAA">
      <w:r>
        <w:continuationSeparator/>
      </w:r>
    </w:p>
  </w:footnote>
  <w:footnote w:id="1">
    <w:p w14:paraId="06979FC5" w14:textId="6E792EFC" w:rsidR="005F31D1" w:rsidRPr="006D2BAA" w:rsidRDefault="005F31D1">
      <w:pPr>
        <w:pStyle w:val="Notedebasdepage"/>
        <w:rPr>
          <w:rFonts w:cs="Times New Roman"/>
        </w:rPr>
      </w:pPr>
      <w:r w:rsidRPr="006D2BAA">
        <w:rPr>
          <w:rStyle w:val="Appelnotedebasdep"/>
          <w:rFonts w:cs="Times New Roman"/>
        </w:rPr>
        <w:footnoteRef/>
      </w:r>
      <w:proofErr w:type="spellStart"/>
      <w:r>
        <w:rPr>
          <w:rFonts w:cs="Times New Roman"/>
        </w:rPr>
        <w:t>Present</w:t>
      </w:r>
      <w:proofErr w:type="spellEnd"/>
      <w:r>
        <w:rPr>
          <w:rFonts w:cs="Times New Roman"/>
        </w:rPr>
        <w:t xml:space="preserve"> </w:t>
      </w:r>
      <w:proofErr w:type="spellStart"/>
      <w:r>
        <w:rPr>
          <w:rFonts w:cs="Times New Roman"/>
        </w:rPr>
        <w:t>address</w:t>
      </w:r>
      <w:proofErr w:type="spellEnd"/>
      <w:r>
        <w:rPr>
          <w:rFonts w:cs="Times New Roman"/>
        </w:rPr>
        <w:t xml:space="preserve"> : </w:t>
      </w:r>
      <w:r w:rsidRPr="006D2BAA">
        <w:rPr>
          <w:rFonts w:cs="Times New Roman"/>
          <w:color w:val="000000" w:themeColor="text1"/>
        </w:rPr>
        <w:t>Département de biologie, chimie et géographie, Université du Québec à Rimouski, Rimouski, Québec, Canada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395"/>
    <w:multiLevelType w:val="hybridMultilevel"/>
    <w:tmpl w:val="76C62540"/>
    <w:lvl w:ilvl="0" w:tplc="C644B748">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2A58E3"/>
    <w:multiLevelType w:val="hybridMultilevel"/>
    <w:tmpl w:val="858CF0E8"/>
    <w:lvl w:ilvl="0" w:tplc="E98E8BB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9D3"/>
    <w:multiLevelType w:val="multilevel"/>
    <w:tmpl w:val="A9C0C0C2"/>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nning Sandra Ann">
    <w15:presenceInfo w15:providerId="AD" w15:userId="S-1-5-21-2046442738-783573707-16515117-1009734"/>
  </w15:person>
  <w15:person w15:author="Binning Sandra Ann [2]">
    <w15:presenceInfo w15:providerId="AD" w15:userId="S-1-5-21-2046442738-783573707-16515117-1009734"/>
  </w15:person>
  <w15:person w15:author="Binning Sandra Ann [3]">
    <w15:presenceInfo w15:providerId="AD" w15:userId="S-1-5-21-2046442738-783573707-16515117-1009734"/>
  </w15:person>
  <w15:person w15:author="Binning Sandra Ann [4]">
    <w15:presenceInfo w15:providerId="AD" w15:userId="S-1-5-21-2046442738-783573707-16515117-1009734"/>
  </w15:person>
  <w15:person w15:author="Binning Sandra Ann [5]">
    <w15:presenceInfo w15:providerId="AD" w15:userId="S-1-5-21-2046442738-783573707-16515117-1009734"/>
  </w15:person>
  <w15:person w15:author="Binning Sandra Ann [6]">
    <w15:presenceInfo w15:providerId="AD" w15:userId="S-1-5-21-2046442738-783573707-16515117-1009734"/>
  </w15:person>
  <w15:person w15:author="Binning Sandra Ann [7]">
    <w15:presenceInfo w15:providerId="AD" w15:userId="S-1-5-21-2046442738-783573707-16515117-1009734"/>
  </w15:person>
  <w15:person w15:author="Binning Sandra Ann [8]">
    <w15:presenceInfo w15:providerId="AD" w15:userId="S-1-5-21-2046442738-783573707-16515117-1009734"/>
  </w15:person>
  <w15:person w15:author="Binning Sandra Ann [9]">
    <w15:presenceInfo w15:providerId="AD" w15:userId="S-1-5-21-2046442738-783573707-16515117-1009734"/>
  </w15:person>
  <w15:person w15:author="Sandra Ann Binning">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trackRevisions/>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129DC"/>
    <w:rsid w:val="00021FA0"/>
    <w:rsid w:val="000226DF"/>
    <w:rsid w:val="00025BB9"/>
    <w:rsid w:val="00046C43"/>
    <w:rsid w:val="000475B4"/>
    <w:rsid w:val="00057BA4"/>
    <w:rsid w:val="00057E5D"/>
    <w:rsid w:val="0006132B"/>
    <w:rsid w:val="000732DB"/>
    <w:rsid w:val="00081DBA"/>
    <w:rsid w:val="00083BB7"/>
    <w:rsid w:val="00085E68"/>
    <w:rsid w:val="00087627"/>
    <w:rsid w:val="00094DCA"/>
    <w:rsid w:val="00095A4C"/>
    <w:rsid w:val="000A7510"/>
    <w:rsid w:val="000A7A9E"/>
    <w:rsid w:val="000B4AF4"/>
    <w:rsid w:val="000C2CBE"/>
    <w:rsid w:val="000D068E"/>
    <w:rsid w:val="000D7852"/>
    <w:rsid w:val="000D79B6"/>
    <w:rsid w:val="000E1717"/>
    <w:rsid w:val="000E43D9"/>
    <w:rsid w:val="000E51DE"/>
    <w:rsid w:val="000F1367"/>
    <w:rsid w:val="000F2449"/>
    <w:rsid w:val="000F2550"/>
    <w:rsid w:val="000F33C4"/>
    <w:rsid w:val="000F4D31"/>
    <w:rsid w:val="00100918"/>
    <w:rsid w:val="00116A61"/>
    <w:rsid w:val="00116FC0"/>
    <w:rsid w:val="00117CF6"/>
    <w:rsid w:val="0012185E"/>
    <w:rsid w:val="0012723A"/>
    <w:rsid w:val="00137A10"/>
    <w:rsid w:val="00140491"/>
    <w:rsid w:val="001407E0"/>
    <w:rsid w:val="00142D17"/>
    <w:rsid w:val="00150EEB"/>
    <w:rsid w:val="0015735D"/>
    <w:rsid w:val="00160533"/>
    <w:rsid w:val="00170A17"/>
    <w:rsid w:val="001771DC"/>
    <w:rsid w:val="00181423"/>
    <w:rsid w:val="00183A73"/>
    <w:rsid w:val="001868C6"/>
    <w:rsid w:val="00190740"/>
    <w:rsid w:val="0019100E"/>
    <w:rsid w:val="00192413"/>
    <w:rsid w:val="0019467B"/>
    <w:rsid w:val="00195583"/>
    <w:rsid w:val="001A241E"/>
    <w:rsid w:val="001A7608"/>
    <w:rsid w:val="001B6A33"/>
    <w:rsid w:val="001D2645"/>
    <w:rsid w:val="001D302B"/>
    <w:rsid w:val="001D7DEC"/>
    <w:rsid w:val="001E59CE"/>
    <w:rsid w:val="001E789A"/>
    <w:rsid w:val="001F3B51"/>
    <w:rsid w:val="001F744D"/>
    <w:rsid w:val="0020374E"/>
    <w:rsid w:val="0020410A"/>
    <w:rsid w:val="00211697"/>
    <w:rsid w:val="00217C68"/>
    <w:rsid w:val="00226004"/>
    <w:rsid w:val="0023135E"/>
    <w:rsid w:val="002353C9"/>
    <w:rsid w:val="00241F20"/>
    <w:rsid w:val="00241FD5"/>
    <w:rsid w:val="0024642A"/>
    <w:rsid w:val="0025351D"/>
    <w:rsid w:val="00254705"/>
    <w:rsid w:val="00262198"/>
    <w:rsid w:val="00274226"/>
    <w:rsid w:val="00286A61"/>
    <w:rsid w:val="0029753D"/>
    <w:rsid w:val="002A17A6"/>
    <w:rsid w:val="002A7E5C"/>
    <w:rsid w:val="002B77EF"/>
    <w:rsid w:val="002D7E12"/>
    <w:rsid w:val="002E20A1"/>
    <w:rsid w:val="002E2A5A"/>
    <w:rsid w:val="002E30DD"/>
    <w:rsid w:val="002F1A95"/>
    <w:rsid w:val="00303706"/>
    <w:rsid w:val="00306D65"/>
    <w:rsid w:val="00316AF7"/>
    <w:rsid w:val="0032093B"/>
    <w:rsid w:val="00320CE0"/>
    <w:rsid w:val="00321B94"/>
    <w:rsid w:val="00333615"/>
    <w:rsid w:val="003364F6"/>
    <w:rsid w:val="00340B8A"/>
    <w:rsid w:val="00341A3A"/>
    <w:rsid w:val="003462CC"/>
    <w:rsid w:val="003477B1"/>
    <w:rsid w:val="00357FD5"/>
    <w:rsid w:val="003606C7"/>
    <w:rsid w:val="00363985"/>
    <w:rsid w:val="0037056E"/>
    <w:rsid w:val="0038110F"/>
    <w:rsid w:val="00385D21"/>
    <w:rsid w:val="003914CB"/>
    <w:rsid w:val="0039156F"/>
    <w:rsid w:val="003A2AD0"/>
    <w:rsid w:val="003A36BC"/>
    <w:rsid w:val="003A5CFD"/>
    <w:rsid w:val="003B0531"/>
    <w:rsid w:val="003B1BCA"/>
    <w:rsid w:val="003B5C26"/>
    <w:rsid w:val="003B63B5"/>
    <w:rsid w:val="003C3047"/>
    <w:rsid w:val="003C5087"/>
    <w:rsid w:val="003D088D"/>
    <w:rsid w:val="003D12C1"/>
    <w:rsid w:val="003E5216"/>
    <w:rsid w:val="003E5788"/>
    <w:rsid w:val="003E5F86"/>
    <w:rsid w:val="00404BE6"/>
    <w:rsid w:val="004114D6"/>
    <w:rsid w:val="00416500"/>
    <w:rsid w:val="0042078F"/>
    <w:rsid w:val="004300A8"/>
    <w:rsid w:val="00437610"/>
    <w:rsid w:val="00437759"/>
    <w:rsid w:val="00440625"/>
    <w:rsid w:val="004475C3"/>
    <w:rsid w:val="004546A2"/>
    <w:rsid w:val="004546AF"/>
    <w:rsid w:val="00460655"/>
    <w:rsid w:val="00460BA9"/>
    <w:rsid w:val="00461125"/>
    <w:rsid w:val="00462901"/>
    <w:rsid w:val="0046755A"/>
    <w:rsid w:val="004701C5"/>
    <w:rsid w:val="004765C9"/>
    <w:rsid w:val="00480517"/>
    <w:rsid w:val="00480D9B"/>
    <w:rsid w:val="00487D96"/>
    <w:rsid w:val="00493BFB"/>
    <w:rsid w:val="00497B9B"/>
    <w:rsid w:val="004A0ABD"/>
    <w:rsid w:val="004B1CD4"/>
    <w:rsid w:val="004B529F"/>
    <w:rsid w:val="004C0F0C"/>
    <w:rsid w:val="004C425A"/>
    <w:rsid w:val="004C686D"/>
    <w:rsid w:val="004D234E"/>
    <w:rsid w:val="004D2C9B"/>
    <w:rsid w:val="004D3456"/>
    <w:rsid w:val="004E1F71"/>
    <w:rsid w:val="004E292B"/>
    <w:rsid w:val="004F4112"/>
    <w:rsid w:val="004F721F"/>
    <w:rsid w:val="0050559B"/>
    <w:rsid w:val="00506764"/>
    <w:rsid w:val="005128FE"/>
    <w:rsid w:val="00515AC8"/>
    <w:rsid w:val="0052171E"/>
    <w:rsid w:val="0052450E"/>
    <w:rsid w:val="005405BB"/>
    <w:rsid w:val="00551A5E"/>
    <w:rsid w:val="00551FAA"/>
    <w:rsid w:val="00554AF3"/>
    <w:rsid w:val="00555303"/>
    <w:rsid w:val="0055570F"/>
    <w:rsid w:val="00562804"/>
    <w:rsid w:val="00567500"/>
    <w:rsid w:val="0057278C"/>
    <w:rsid w:val="00574F68"/>
    <w:rsid w:val="005807BC"/>
    <w:rsid w:val="00584A05"/>
    <w:rsid w:val="00595A43"/>
    <w:rsid w:val="00597E75"/>
    <w:rsid w:val="005A49F2"/>
    <w:rsid w:val="005A4D52"/>
    <w:rsid w:val="005A67CC"/>
    <w:rsid w:val="005C08E1"/>
    <w:rsid w:val="005D06DC"/>
    <w:rsid w:val="005D1BB9"/>
    <w:rsid w:val="005D2198"/>
    <w:rsid w:val="005D424A"/>
    <w:rsid w:val="005D4650"/>
    <w:rsid w:val="005E0386"/>
    <w:rsid w:val="005E2D73"/>
    <w:rsid w:val="005E7AE1"/>
    <w:rsid w:val="005F0007"/>
    <w:rsid w:val="005F31D1"/>
    <w:rsid w:val="005F73CA"/>
    <w:rsid w:val="006011E7"/>
    <w:rsid w:val="00601262"/>
    <w:rsid w:val="00613B18"/>
    <w:rsid w:val="0061467C"/>
    <w:rsid w:val="006178B9"/>
    <w:rsid w:val="00621C85"/>
    <w:rsid w:val="0062375F"/>
    <w:rsid w:val="006272BB"/>
    <w:rsid w:val="00635506"/>
    <w:rsid w:val="00635B02"/>
    <w:rsid w:val="00640F34"/>
    <w:rsid w:val="00641822"/>
    <w:rsid w:val="0064700F"/>
    <w:rsid w:val="006524CF"/>
    <w:rsid w:val="00653D64"/>
    <w:rsid w:val="00665014"/>
    <w:rsid w:val="00670224"/>
    <w:rsid w:val="00683F1C"/>
    <w:rsid w:val="006A0F76"/>
    <w:rsid w:val="006A2760"/>
    <w:rsid w:val="006A3633"/>
    <w:rsid w:val="006C1099"/>
    <w:rsid w:val="006C3A42"/>
    <w:rsid w:val="006C4E6C"/>
    <w:rsid w:val="006C5B6F"/>
    <w:rsid w:val="006C7D57"/>
    <w:rsid w:val="006D10B0"/>
    <w:rsid w:val="006D189F"/>
    <w:rsid w:val="006D2BAA"/>
    <w:rsid w:val="006D3B2C"/>
    <w:rsid w:val="006E3E84"/>
    <w:rsid w:val="006F0AA7"/>
    <w:rsid w:val="007047F0"/>
    <w:rsid w:val="00707D22"/>
    <w:rsid w:val="007127B0"/>
    <w:rsid w:val="00717E05"/>
    <w:rsid w:val="00722F7F"/>
    <w:rsid w:val="00723027"/>
    <w:rsid w:val="00723544"/>
    <w:rsid w:val="00723722"/>
    <w:rsid w:val="00727356"/>
    <w:rsid w:val="007315B9"/>
    <w:rsid w:val="00734C81"/>
    <w:rsid w:val="00734D46"/>
    <w:rsid w:val="007355E0"/>
    <w:rsid w:val="00735A9A"/>
    <w:rsid w:val="00737CEE"/>
    <w:rsid w:val="00742B9D"/>
    <w:rsid w:val="00745CC0"/>
    <w:rsid w:val="00747CFC"/>
    <w:rsid w:val="00763027"/>
    <w:rsid w:val="00763FE6"/>
    <w:rsid w:val="00764BB7"/>
    <w:rsid w:val="007764E1"/>
    <w:rsid w:val="00776F8C"/>
    <w:rsid w:val="0078227A"/>
    <w:rsid w:val="00783F10"/>
    <w:rsid w:val="00787A20"/>
    <w:rsid w:val="007949B1"/>
    <w:rsid w:val="00795C6A"/>
    <w:rsid w:val="007A0765"/>
    <w:rsid w:val="007A51CB"/>
    <w:rsid w:val="007B19BC"/>
    <w:rsid w:val="007B2A90"/>
    <w:rsid w:val="007B3BBA"/>
    <w:rsid w:val="007B49C1"/>
    <w:rsid w:val="007C3B74"/>
    <w:rsid w:val="007D2D43"/>
    <w:rsid w:val="007D5A33"/>
    <w:rsid w:val="007D755E"/>
    <w:rsid w:val="008000F0"/>
    <w:rsid w:val="00810110"/>
    <w:rsid w:val="008154B3"/>
    <w:rsid w:val="00822F05"/>
    <w:rsid w:val="0083006E"/>
    <w:rsid w:val="00830827"/>
    <w:rsid w:val="0083169E"/>
    <w:rsid w:val="00831B15"/>
    <w:rsid w:val="008341C0"/>
    <w:rsid w:val="0083470B"/>
    <w:rsid w:val="00842698"/>
    <w:rsid w:val="00843216"/>
    <w:rsid w:val="00847D47"/>
    <w:rsid w:val="008547F8"/>
    <w:rsid w:val="0085787A"/>
    <w:rsid w:val="0086096E"/>
    <w:rsid w:val="00860C7A"/>
    <w:rsid w:val="008634D3"/>
    <w:rsid w:val="00865B6A"/>
    <w:rsid w:val="0086706E"/>
    <w:rsid w:val="008735E3"/>
    <w:rsid w:val="0087754B"/>
    <w:rsid w:val="00880D1D"/>
    <w:rsid w:val="00883791"/>
    <w:rsid w:val="00883824"/>
    <w:rsid w:val="008967CC"/>
    <w:rsid w:val="008A3791"/>
    <w:rsid w:val="008A73E7"/>
    <w:rsid w:val="008B139B"/>
    <w:rsid w:val="008C2B08"/>
    <w:rsid w:val="008C3426"/>
    <w:rsid w:val="008C5584"/>
    <w:rsid w:val="008E1C0C"/>
    <w:rsid w:val="008E2B9C"/>
    <w:rsid w:val="008E3644"/>
    <w:rsid w:val="008E6C46"/>
    <w:rsid w:val="00903B6E"/>
    <w:rsid w:val="00903EC9"/>
    <w:rsid w:val="00906B1C"/>
    <w:rsid w:val="00911C0F"/>
    <w:rsid w:val="00915476"/>
    <w:rsid w:val="00915EAD"/>
    <w:rsid w:val="00924631"/>
    <w:rsid w:val="009304A6"/>
    <w:rsid w:val="00933D83"/>
    <w:rsid w:val="00944822"/>
    <w:rsid w:val="0095195B"/>
    <w:rsid w:val="0095268C"/>
    <w:rsid w:val="00953FD5"/>
    <w:rsid w:val="00957607"/>
    <w:rsid w:val="00985D4A"/>
    <w:rsid w:val="00986A8F"/>
    <w:rsid w:val="00990B31"/>
    <w:rsid w:val="00991EFA"/>
    <w:rsid w:val="0099283E"/>
    <w:rsid w:val="00993969"/>
    <w:rsid w:val="00993E06"/>
    <w:rsid w:val="00995D01"/>
    <w:rsid w:val="009C4202"/>
    <w:rsid w:val="009C7648"/>
    <w:rsid w:val="009D0CFD"/>
    <w:rsid w:val="009D70E8"/>
    <w:rsid w:val="009E0237"/>
    <w:rsid w:val="009E4B63"/>
    <w:rsid w:val="009F0D0D"/>
    <w:rsid w:val="009F52CA"/>
    <w:rsid w:val="009F5D8E"/>
    <w:rsid w:val="009F6B54"/>
    <w:rsid w:val="009F72A3"/>
    <w:rsid w:val="00A005F5"/>
    <w:rsid w:val="00A00E06"/>
    <w:rsid w:val="00A0369E"/>
    <w:rsid w:val="00A13ECA"/>
    <w:rsid w:val="00A173D7"/>
    <w:rsid w:val="00A17547"/>
    <w:rsid w:val="00A2025A"/>
    <w:rsid w:val="00A237A5"/>
    <w:rsid w:val="00A24407"/>
    <w:rsid w:val="00A33DAC"/>
    <w:rsid w:val="00A35941"/>
    <w:rsid w:val="00A366D7"/>
    <w:rsid w:val="00A3749E"/>
    <w:rsid w:val="00A37C57"/>
    <w:rsid w:val="00A40B51"/>
    <w:rsid w:val="00A4458B"/>
    <w:rsid w:val="00A44616"/>
    <w:rsid w:val="00A53CF0"/>
    <w:rsid w:val="00A66ED1"/>
    <w:rsid w:val="00A71B8D"/>
    <w:rsid w:val="00A74BEF"/>
    <w:rsid w:val="00A80493"/>
    <w:rsid w:val="00A82C61"/>
    <w:rsid w:val="00A863C9"/>
    <w:rsid w:val="00A87346"/>
    <w:rsid w:val="00A907B2"/>
    <w:rsid w:val="00A933E4"/>
    <w:rsid w:val="00A94CC8"/>
    <w:rsid w:val="00AA21CE"/>
    <w:rsid w:val="00AA5168"/>
    <w:rsid w:val="00AA730F"/>
    <w:rsid w:val="00AB260C"/>
    <w:rsid w:val="00AB412A"/>
    <w:rsid w:val="00AB5DFD"/>
    <w:rsid w:val="00AB5E20"/>
    <w:rsid w:val="00AC0CD2"/>
    <w:rsid w:val="00AC0D27"/>
    <w:rsid w:val="00AC5244"/>
    <w:rsid w:val="00AC552E"/>
    <w:rsid w:val="00AC59E5"/>
    <w:rsid w:val="00AE5894"/>
    <w:rsid w:val="00AE6F37"/>
    <w:rsid w:val="00AE7DF0"/>
    <w:rsid w:val="00AF06B7"/>
    <w:rsid w:val="00AF088C"/>
    <w:rsid w:val="00AF2D93"/>
    <w:rsid w:val="00AF3EB6"/>
    <w:rsid w:val="00AF5D95"/>
    <w:rsid w:val="00B00317"/>
    <w:rsid w:val="00B016C7"/>
    <w:rsid w:val="00B05323"/>
    <w:rsid w:val="00B07C5E"/>
    <w:rsid w:val="00B10A9C"/>
    <w:rsid w:val="00B158DD"/>
    <w:rsid w:val="00B214E4"/>
    <w:rsid w:val="00B23537"/>
    <w:rsid w:val="00B26609"/>
    <w:rsid w:val="00B377A0"/>
    <w:rsid w:val="00B5172A"/>
    <w:rsid w:val="00B51998"/>
    <w:rsid w:val="00B57AD5"/>
    <w:rsid w:val="00B66B29"/>
    <w:rsid w:val="00B805E1"/>
    <w:rsid w:val="00B81604"/>
    <w:rsid w:val="00B91485"/>
    <w:rsid w:val="00BA2206"/>
    <w:rsid w:val="00BA7CCB"/>
    <w:rsid w:val="00BB3B99"/>
    <w:rsid w:val="00BC7CAC"/>
    <w:rsid w:val="00BD12ED"/>
    <w:rsid w:val="00BD2BA3"/>
    <w:rsid w:val="00BE165B"/>
    <w:rsid w:val="00BE41B7"/>
    <w:rsid w:val="00BE7DDA"/>
    <w:rsid w:val="00BF3351"/>
    <w:rsid w:val="00BF3A2F"/>
    <w:rsid w:val="00BF7969"/>
    <w:rsid w:val="00C079D4"/>
    <w:rsid w:val="00C10544"/>
    <w:rsid w:val="00C1636A"/>
    <w:rsid w:val="00C218F9"/>
    <w:rsid w:val="00C324A5"/>
    <w:rsid w:val="00C477CA"/>
    <w:rsid w:val="00C637BE"/>
    <w:rsid w:val="00C6584D"/>
    <w:rsid w:val="00C6774B"/>
    <w:rsid w:val="00C7657F"/>
    <w:rsid w:val="00C833EC"/>
    <w:rsid w:val="00C84CA2"/>
    <w:rsid w:val="00C866F2"/>
    <w:rsid w:val="00C937C6"/>
    <w:rsid w:val="00C95C01"/>
    <w:rsid w:val="00CA53B8"/>
    <w:rsid w:val="00CC197E"/>
    <w:rsid w:val="00CC2603"/>
    <w:rsid w:val="00CD26E2"/>
    <w:rsid w:val="00CD77FD"/>
    <w:rsid w:val="00CD7D87"/>
    <w:rsid w:val="00CE2C5A"/>
    <w:rsid w:val="00CF4FEF"/>
    <w:rsid w:val="00D05A1F"/>
    <w:rsid w:val="00D10011"/>
    <w:rsid w:val="00D13474"/>
    <w:rsid w:val="00D148B1"/>
    <w:rsid w:val="00D244AC"/>
    <w:rsid w:val="00D2539A"/>
    <w:rsid w:val="00D36278"/>
    <w:rsid w:val="00D532AA"/>
    <w:rsid w:val="00D543EE"/>
    <w:rsid w:val="00D61F26"/>
    <w:rsid w:val="00D64E61"/>
    <w:rsid w:val="00D738A9"/>
    <w:rsid w:val="00D822F6"/>
    <w:rsid w:val="00D8494D"/>
    <w:rsid w:val="00D8546B"/>
    <w:rsid w:val="00D862AF"/>
    <w:rsid w:val="00D86E8C"/>
    <w:rsid w:val="00D92D2F"/>
    <w:rsid w:val="00DA55D7"/>
    <w:rsid w:val="00DA7D80"/>
    <w:rsid w:val="00DB0B2F"/>
    <w:rsid w:val="00DB7CB6"/>
    <w:rsid w:val="00DB7E5D"/>
    <w:rsid w:val="00DC2758"/>
    <w:rsid w:val="00DD15CB"/>
    <w:rsid w:val="00DD7EF3"/>
    <w:rsid w:val="00DE5124"/>
    <w:rsid w:val="00DE6667"/>
    <w:rsid w:val="00DF15FF"/>
    <w:rsid w:val="00DF46EB"/>
    <w:rsid w:val="00E031EC"/>
    <w:rsid w:val="00E11061"/>
    <w:rsid w:val="00E1288F"/>
    <w:rsid w:val="00E13A60"/>
    <w:rsid w:val="00E13D30"/>
    <w:rsid w:val="00E14D70"/>
    <w:rsid w:val="00E16E57"/>
    <w:rsid w:val="00E22636"/>
    <w:rsid w:val="00E23062"/>
    <w:rsid w:val="00E34B79"/>
    <w:rsid w:val="00E35449"/>
    <w:rsid w:val="00E43E7F"/>
    <w:rsid w:val="00E45922"/>
    <w:rsid w:val="00E5502A"/>
    <w:rsid w:val="00E60B0D"/>
    <w:rsid w:val="00E64966"/>
    <w:rsid w:val="00E749F4"/>
    <w:rsid w:val="00E764F9"/>
    <w:rsid w:val="00E81EE8"/>
    <w:rsid w:val="00E9201E"/>
    <w:rsid w:val="00E96216"/>
    <w:rsid w:val="00E966D1"/>
    <w:rsid w:val="00EC0587"/>
    <w:rsid w:val="00EC4D46"/>
    <w:rsid w:val="00ED2E14"/>
    <w:rsid w:val="00ED58E0"/>
    <w:rsid w:val="00EE47D2"/>
    <w:rsid w:val="00EE662C"/>
    <w:rsid w:val="00F0202E"/>
    <w:rsid w:val="00F12EB1"/>
    <w:rsid w:val="00F24DF9"/>
    <w:rsid w:val="00F25F53"/>
    <w:rsid w:val="00F2609C"/>
    <w:rsid w:val="00F409FC"/>
    <w:rsid w:val="00F40ED7"/>
    <w:rsid w:val="00F41C19"/>
    <w:rsid w:val="00F4778B"/>
    <w:rsid w:val="00F511DA"/>
    <w:rsid w:val="00F67ED1"/>
    <w:rsid w:val="00F71271"/>
    <w:rsid w:val="00F81E55"/>
    <w:rsid w:val="00F84649"/>
    <w:rsid w:val="00FA0930"/>
    <w:rsid w:val="00FA25CF"/>
    <w:rsid w:val="00FA5613"/>
    <w:rsid w:val="00FB11BC"/>
    <w:rsid w:val="00FC2498"/>
    <w:rsid w:val="00FC2D35"/>
    <w:rsid w:val="00FC4EF7"/>
    <w:rsid w:val="00FC5DAD"/>
    <w:rsid w:val="00FD2CEA"/>
    <w:rsid w:val="00FD39B6"/>
    <w:rsid w:val="00FE040A"/>
    <w:rsid w:val="00FE189F"/>
    <w:rsid w:val="00FE77C5"/>
    <w:rsid w:val="00FF33F5"/>
    <w:rsid w:val="00FF40A3"/>
    <w:rsid w:val="00FF5831"/>
    <w:rsid w:val="00FF5D08"/>
    <w:rsid w:val="00FF7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791"/>
    <w:rPr>
      <w:rFonts w:ascii="Times New Roman" w:hAnsi="Times New Roman" w:cs="Times New Roman (Corps CS)"/>
    </w:rPr>
  </w:style>
  <w:style w:type="paragraph" w:styleId="Titre1">
    <w:name w:val="heading 1"/>
    <w:basedOn w:val="Normal"/>
    <w:next w:val="Normal"/>
    <w:link w:val="Titre1Car"/>
    <w:uiPriority w:val="9"/>
    <w:qFormat/>
    <w:rsid w:val="00E9201E"/>
    <w:pPr>
      <w:jc w:val="both"/>
      <w:outlineLvl w:val="0"/>
    </w:pPr>
    <w:rPr>
      <w:rFonts w:cstheme="majorHAnsi"/>
      <w:b/>
      <w:bCs/>
      <w:sz w:val="28"/>
      <w:szCs w:val="28"/>
    </w:rPr>
  </w:style>
  <w:style w:type="paragraph" w:styleId="Titre2">
    <w:name w:val="heading 2"/>
    <w:basedOn w:val="Normal"/>
    <w:next w:val="Normal"/>
    <w:link w:val="Titre2Car"/>
    <w:uiPriority w:val="9"/>
    <w:unhideWhenUsed/>
    <w:qFormat/>
    <w:rsid w:val="007047F0"/>
    <w:pPr>
      <w:spacing w:line="480" w:lineRule="auto"/>
      <w:jc w:val="both"/>
      <w:outlineLvl w:val="1"/>
    </w:pPr>
    <w:rPr>
      <w:rFonts w:cs="Times New Roman"/>
      <w:b/>
      <w:bCs/>
      <w:color w:val="000000" w:themeColor="text1"/>
      <w:lang w:val="en-US"/>
    </w:rPr>
  </w:style>
  <w:style w:type="paragraph" w:styleId="Titre3">
    <w:name w:val="heading 3"/>
    <w:basedOn w:val="Titre2"/>
    <w:next w:val="Normal"/>
    <w:link w:val="Titre3Car"/>
    <w:uiPriority w:val="9"/>
    <w:unhideWhenUsed/>
    <w:qFormat/>
    <w:rsid w:val="00E9201E"/>
    <w:pPr>
      <w:outlineLvl w:val="2"/>
    </w:pPr>
    <w:rPr>
      <w:b w:val="0"/>
      <w:bCs w:val="0"/>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551FAA"/>
  </w:style>
  <w:style w:type="character" w:styleId="Marquedecommentaire">
    <w:name w:val="annotation reference"/>
    <w:basedOn w:val="Policepardfaut"/>
    <w:uiPriority w:val="99"/>
    <w:semiHidden/>
    <w:unhideWhenUsed/>
    <w:rsid w:val="00551FAA"/>
    <w:rPr>
      <w:sz w:val="16"/>
      <w:szCs w:val="16"/>
    </w:rPr>
  </w:style>
  <w:style w:type="character" w:customStyle="1" w:styleId="Titre1Car">
    <w:name w:val="Titre 1 Car"/>
    <w:basedOn w:val="Policepardfaut"/>
    <w:link w:val="Titre1"/>
    <w:uiPriority w:val="9"/>
    <w:rsid w:val="00E9201E"/>
    <w:rPr>
      <w:rFonts w:asciiTheme="majorHAnsi" w:hAnsiTheme="majorHAnsi" w:cstheme="majorHAnsi"/>
      <w:b/>
      <w:bCs/>
      <w:sz w:val="28"/>
      <w:szCs w:val="28"/>
    </w:rPr>
  </w:style>
  <w:style w:type="character" w:customStyle="1" w:styleId="Titre2Car">
    <w:name w:val="Titre 2 Car"/>
    <w:basedOn w:val="Policepardfaut"/>
    <w:link w:val="Titre2"/>
    <w:uiPriority w:val="9"/>
    <w:rsid w:val="007047F0"/>
    <w:rPr>
      <w:rFonts w:ascii="Times New Roman" w:hAnsi="Times New Roman" w:cs="Times New Roman"/>
      <w:b/>
      <w:bCs/>
      <w:color w:val="000000" w:themeColor="text1"/>
      <w:lang w:val="en-US"/>
    </w:rPr>
  </w:style>
  <w:style w:type="paragraph" w:styleId="NormalWeb">
    <w:name w:val="Normal (Web)"/>
    <w:basedOn w:val="Normal"/>
    <w:uiPriority w:val="99"/>
    <w:unhideWhenUsed/>
    <w:rsid w:val="003914CB"/>
    <w:pPr>
      <w:spacing w:before="100" w:beforeAutospacing="1" w:after="100" w:afterAutospacing="1"/>
    </w:pPr>
    <w:rPr>
      <w:rFonts w:eastAsia="Times New Roman" w:cs="Times New Roman"/>
      <w:kern w:val="0"/>
      <w:lang w:eastAsia="fr-CA"/>
      <w14:ligatures w14:val="none"/>
    </w:rPr>
  </w:style>
  <w:style w:type="character" w:styleId="Numrodeligne">
    <w:name w:val="line number"/>
    <w:basedOn w:val="Policepardfaut"/>
    <w:uiPriority w:val="99"/>
    <w:semiHidden/>
    <w:unhideWhenUsed/>
    <w:rsid w:val="003914CB"/>
  </w:style>
  <w:style w:type="character" w:customStyle="1" w:styleId="ui-provider">
    <w:name w:val="ui-provider"/>
    <w:basedOn w:val="Policepardfaut"/>
    <w:rsid w:val="00990B31"/>
  </w:style>
  <w:style w:type="character" w:customStyle="1" w:styleId="Titre3Car">
    <w:name w:val="Titre 3 Car"/>
    <w:basedOn w:val="Policepardfaut"/>
    <w:link w:val="Titre3"/>
    <w:uiPriority w:val="9"/>
    <w:rsid w:val="00E9201E"/>
    <w:rPr>
      <w:rFonts w:asciiTheme="majorHAnsi" w:hAnsiTheme="majorHAnsi" w:cstheme="majorHAnsi"/>
      <w:i/>
      <w:iCs/>
      <w:lang w:val="en-US"/>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customStyle="1" w:styleId="Default">
    <w:name w:val="Default"/>
    <w:rsid w:val="005C08E1"/>
    <w:pPr>
      <w:autoSpaceDE w:val="0"/>
      <w:autoSpaceDN w:val="0"/>
      <w:adjustRightInd w:val="0"/>
    </w:pPr>
    <w:rPr>
      <w:rFonts w:ascii="Garamond" w:hAnsi="Garamond" w:cs="Garamond"/>
      <w:color w:val="000000"/>
      <w:kern w:val="0"/>
    </w:rPr>
  </w:style>
  <w:style w:type="paragraph" w:styleId="TM1">
    <w:name w:val="toc 1"/>
    <w:basedOn w:val="Normal"/>
    <w:next w:val="Normal"/>
    <w:autoRedefine/>
    <w:uiPriority w:val="39"/>
    <w:unhideWhenUsed/>
    <w:rsid w:val="008A3791"/>
    <w:pPr>
      <w:tabs>
        <w:tab w:val="right" w:leader="dot" w:pos="9394"/>
      </w:tabs>
      <w:spacing w:before="120" w:after="120"/>
    </w:pPr>
    <w:rPr>
      <w:rFonts w:cs="Calibri (Corps)"/>
      <w:b/>
      <w:bCs/>
      <w:smallCaps/>
      <w:noProof/>
      <w:sz w:val="22"/>
      <w:szCs w:val="22"/>
    </w:rPr>
  </w:style>
  <w:style w:type="paragraph" w:styleId="TM2">
    <w:name w:val="toc 2"/>
    <w:basedOn w:val="Normal"/>
    <w:next w:val="Normal"/>
    <w:autoRedefine/>
    <w:uiPriority w:val="39"/>
    <w:unhideWhenUsed/>
    <w:rsid w:val="005C08E1"/>
    <w:pPr>
      <w:tabs>
        <w:tab w:val="right" w:leader="dot" w:pos="9394"/>
      </w:tabs>
      <w:ind w:left="240"/>
    </w:pPr>
    <w:rPr>
      <w:rFonts w:cs="Calibri (Corps)"/>
      <w:noProof/>
      <w:sz w:val="20"/>
      <w:szCs w:val="20"/>
      <w:lang w:val="en-US"/>
    </w:rPr>
  </w:style>
  <w:style w:type="paragraph" w:styleId="TM3">
    <w:name w:val="toc 3"/>
    <w:basedOn w:val="Normal"/>
    <w:next w:val="Normal"/>
    <w:autoRedefine/>
    <w:uiPriority w:val="39"/>
    <w:unhideWhenUsed/>
    <w:rsid w:val="005C08E1"/>
    <w:pPr>
      <w:ind w:left="480"/>
    </w:pPr>
    <w:rPr>
      <w:rFonts w:cstheme="minorHAnsi"/>
      <w:i/>
      <w:iCs/>
      <w:sz w:val="20"/>
      <w:szCs w:val="20"/>
    </w:rPr>
  </w:style>
  <w:style w:type="paragraph" w:styleId="TM4">
    <w:name w:val="toc 4"/>
    <w:basedOn w:val="Normal"/>
    <w:next w:val="Normal"/>
    <w:autoRedefine/>
    <w:uiPriority w:val="39"/>
    <w:unhideWhenUsed/>
    <w:rsid w:val="005C08E1"/>
    <w:pPr>
      <w:ind w:left="720"/>
    </w:pPr>
    <w:rPr>
      <w:rFonts w:cstheme="minorHAnsi"/>
      <w:sz w:val="18"/>
      <w:szCs w:val="18"/>
    </w:rPr>
  </w:style>
  <w:style w:type="paragraph" w:styleId="TM5">
    <w:name w:val="toc 5"/>
    <w:basedOn w:val="Normal"/>
    <w:next w:val="Normal"/>
    <w:autoRedefine/>
    <w:uiPriority w:val="39"/>
    <w:unhideWhenUsed/>
    <w:rsid w:val="005C08E1"/>
    <w:pPr>
      <w:ind w:left="960"/>
    </w:pPr>
    <w:rPr>
      <w:rFonts w:cstheme="minorHAnsi"/>
      <w:sz w:val="18"/>
      <w:szCs w:val="18"/>
    </w:rPr>
  </w:style>
  <w:style w:type="paragraph" w:styleId="TM6">
    <w:name w:val="toc 6"/>
    <w:basedOn w:val="Normal"/>
    <w:next w:val="Normal"/>
    <w:autoRedefine/>
    <w:uiPriority w:val="39"/>
    <w:unhideWhenUsed/>
    <w:rsid w:val="005C08E1"/>
    <w:pPr>
      <w:ind w:left="1200"/>
    </w:pPr>
    <w:rPr>
      <w:rFonts w:cstheme="minorHAnsi"/>
      <w:sz w:val="18"/>
      <w:szCs w:val="18"/>
    </w:rPr>
  </w:style>
  <w:style w:type="paragraph" w:styleId="TM7">
    <w:name w:val="toc 7"/>
    <w:basedOn w:val="Normal"/>
    <w:next w:val="Normal"/>
    <w:autoRedefine/>
    <w:uiPriority w:val="39"/>
    <w:unhideWhenUsed/>
    <w:rsid w:val="005C08E1"/>
    <w:pPr>
      <w:ind w:left="1440"/>
    </w:pPr>
    <w:rPr>
      <w:rFonts w:cstheme="minorHAnsi"/>
      <w:sz w:val="18"/>
      <w:szCs w:val="18"/>
    </w:rPr>
  </w:style>
  <w:style w:type="paragraph" w:styleId="TM8">
    <w:name w:val="toc 8"/>
    <w:basedOn w:val="Normal"/>
    <w:next w:val="Normal"/>
    <w:autoRedefine/>
    <w:uiPriority w:val="39"/>
    <w:unhideWhenUsed/>
    <w:rsid w:val="005C08E1"/>
    <w:pPr>
      <w:ind w:left="1680"/>
    </w:pPr>
    <w:rPr>
      <w:rFonts w:cstheme="minorHAnsi"/>
      <w:sz w:val="18"/>
      <w:szCs w:val="18"/>
    </w:rPr>
  </w:style>
  <w:style w:type="paragraph" w:styleId="TM9">
    <w:name w:val="toc 9"/>
    <w:basedOn w:val="Normal"/>
    <w:next w:val="Normal"/>
    <w:autoRedefine/>
    <w:uiPriority w:val="39"/>
    <w:unhideWhenUsed/>
    <w:rsid w:val="005C08E1"/>
    <w:pPr>
      <w:ind w:left="1920"/>
    </w:pPr>
    <w:rPr>
      <w:rFonts w:cstheme="minorHAnsi"/>
      <w:sz w:val="18"/>
      <w:szCs w:val="18"/>
    </w:rPr>
  </w:style>
  <w:style w:type="character" w:styleId="Lienhypertexte">
    <w:name w:val="Hyperlink"/>
    <w:basedOn w:val="Policepardfaut"/>
    <w:uiPriority w:val="99"/>
    <w:unhideWhenUsed/>
    <w:rsid w:val="005C08E1"/>
    <w:rPr>
      <w:color w:val="0563C1" w:themeColor="hyperlink"/>
      <w:u w:val="single"/>
    </w:rPr>
  </w:style>
  <w:style w:type="paragraph" w:styleId="En-ttedetabledesmatires">
    <w:name w:val="TOC Heading"/>
    <w:basedOn w:val="Titre1"/>
    <w:next w:val="Normal"/>
    <w:uiPriority w:val="39"/>
    <w:unhideWhenUsed/>
    <w:qFormat/>
    <w:rsid w:val="005C08E1"/>
    <w:pPr>
      <w:keepNext/>
      <w:keepLines/>
      <w:spacing w:before="480" w:line="276" w:lineRule="auto"/>
      <w:jc w:val="left"/>
      <w:outlineLvl w:val="9"/>
    </w:pPr>
    <w:rPr>
      <w:rFonts w:eastAsiaTheme="majorEastAsia" w:cstheme="majorBidi"/>
      <w:color w:val="2F5496" w:themeColor="accent1" w:themeShade="BF"/>
      <w:kern w:val="0"/>
      <w:lang w:eastAsia="fr-CA"/>
      <w14:ligatures w14:val="none"/>
    </w:rPr>
  </w:style>
  <w:style w:type="paragraph" w:styleId="Paragraphedeliste">
    <w:name w:val="List Paragraph"/>
    <w:basedOn w:val="Normal"/>
    <w:uiPriority w:val="34"/>
    <w:qFormat/>
    <w:rsid w:val="005C08E1"/>
    <w:pPr>
      <w:ind w:left="720"/>
      <w:contextualSpacing/>
    </w:pPr>
  </w:style>
  <w:style w:type="paragraph" w:styleId="Objetducommentaire">
    <w:name w:val="annotation subject"/>
    <w:basedOn w:val="Commentaire"/>
    <w:next w:val="Commentaire"/>
    <w:link w:val="ObjetducommentaireCar"/>
    <w:uiPriority w:val="99"/>
    <w:semiHidden/>
    <w:unhideWhenUsed/>
    <w:rsid w:val="005C08E1"/>
    <w:rPr>
      <w:b/>
      <w:bCs/>
    </w:rPr>
  </w:style>
  <w:style w:type="character" w:customStyle="1" w:styleId="ObjetducommentaireCar">
    <w:name w:val="Objet du commentaire Car"/>
    <w:basedOn w:val="CommentaireCar"/>
    <w:link w:val="Objetducommentaire"/>
    <w:uiPriority w:val="99"/>
    <w:semiHidden/>
    <w:rsid w:val="005C08E1"/>
    <w:rPr>
      <w:rFonts w:asciiTheme="majorHAnsi" w:hAnsiTheme="majorHAnsi" w:cs="Times New Roman (Corps CS)"/>
      <w:b/>
      <w:bCs/>
      <w:sz w:val="20"/>
      <w:szCs w:val="20"/>
    </w:rPr>
  </w:style>
  <w:style w:type="paragraph" w:styleId="Rvision">
    <w:name w:val="Revision"/>
    <w:hidden/>
    <w:uiPriority w:val="99"/>
    <w:semiHidden/>
    <w:rsid w:val="005C08E1"/>
  </w:style>
  <w:style w:type="paragraph" w:customStyle="1" w:styleId="Bibliographie1">
    <w:name w:val="Bibliographie1"/>
    <w:basedOn w:val="Normal"/>
    <w:link w:val="BibliographyCar"/>
    <w:rsid w:val="005C08E1"/>
    <w:pPr>
      <w:suppressLineNumbers/>
      <w:spacing w:before="240" w:after="240"/>
      <w:ind w:left="720" w:hanging="720"/>
      <w:jc w:val="both"/>
    </w:pPr>
    <w:rPr>
      <w:rFonts w:cs="Calibri Light (Titres)"/>
      <w:lang w:val="en-US"/>
    </w:rPr>
  </w:style>
  <w:style w:type="character" w:customStyle="1" w:styleId="BibliographyCar">
    <w:name w:val="Bibliography Car"/>
    <w:basedOn w:val="Policepardfaut"/>
    <w:link w:val="Bibliographie1"/>
    <w:rsid w:val="005C08E1"/>
    <w:rPr>
      <w:rFonts w:asciiTheme="majorHAnsi" w:hAnsiTheme="majorHAnsi" w:cs="Calibri Light (Titres)"/>
      <w:lang w:val="en-US"/>
    </w:rPr>
  </w:style>
  <w:style w:type="paragraph" w:customStyle="1" w:styleId="Style1">
    <w:name w:val="Style1"/>
    <w:basedOn w:val="Bibliographie1"/>
    <w:qFormat/>
    <w:rsid w:val="005C08E1"/>
    <w:pPr>
      <w:spacing w:before="120" w:after="120"/>
    </w:pPr>
    <w:rPr>
      <w:b/>
      <w:bCs/>
      <w:color w:val="000000" w:themeColor="text1"/>
      <w:sz w:val="22"/>
      <w:szCs w:val="22"/>
    </w:rPr>
  </w:style>
  <w:style w:type="paragraph" w:customStyle="1" w:styleId="Style2">
    <w:name w:val="Style2"/>
    <w:basedOn w:val="Bibliographie1"/>
    <w:qFormat/>
    <w:rsid w:val="005C08E1"/>
    <w:pPr>
      <w:spacing w:before="120" w:after="120"/>
    </w:pPr>
    <w:rPr>
      <w:sz w:val="22"/>
    </w:rPr>
  </w:style>
  <w:style w:type="paragraph" w:customStyle="1" w:styleId="Style3">
    <w:name w:val="Style3"/>
    <w:basedOn w:val="Bibliographie1"/>
    <w:qFormat/>
    <w:rsid w:val="005C08E1"/>
  </w:style>
  <w:style w:type="paragraph" w:styleId="Notedebasdepage">
    <w:name w:val="footnote text"/>
    <w:basedOn w:val="Normal"/>
    <w:link w:val="NotedebasdepageCar"/>
    <w:uiPriority w:val="99"/>
    <w:semiHidden/>
    <w:unhideWhenUsed/>
    <w:rsid w:val="005C08E1"/>
    <w:rPr>
      <w:sz w:val="20"/>
      <w:szCs w:val="20"/>
    </w:rPr>
  </w:style>
  <w:style w:type="character" w:customStyle="1" w:styleId="NotedebasdepageCar">
    <w:name w:val="Note de bas de page Car"/>
    <w:basedOn w:val="Policepardfaut"/>
    <w:link w:val="Notedebasdepage"/>
    <w:uiPriority w:val="99"/>
    <w:semiHidden/>
    <w:rsid w:val="005C08E1"/>
    <w:rPr>
      <w:rFonts w:asciiTheme="majorHAnsi" w:hAnsiTheme="majorHAnsi" w:cs="Times New Roman (Corps CS)"/>
      <w:sz w:val="20"/>
      <w:szCs w:val="20"/>
    </w:rPr>
  </w:style>
  <w:style w:type="character" w:styleId="Appelnotedebasdep">
    <w:name w:val="footnote reference"/>
    <w:basedOn w:val="Policepardfaut"/>
    <w:uiPriority w:val="99"/>
    <w:semiHidden/>
    <w:unhideWhenUsed/>
    <w:rsid w:val="005C08E1"/>
    <w:rPr>
      <w:vertAlign w:val="superscript"/>
    </w:rPr>
  </w:style>
  <w:style w:type="table" w:styleId="Grilledutableau">
    <w:name w:val="Table Grid"/>
    <w:basedOn w:val="TableauNormal"/>
    <w:uiPriority w:val="39"/>
    <w:rsid w:val="005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5C08E1"/>
  </w:style>
  <w:style w:type="paragraph" w:customStyle="1" w:styleId="paragraph">
    <w:name w:val="paragraph"/>
    <w:basedOn w:val="Normal"/>
    <w:rsid w:val="005C08E1"/>
    <w:pPr>
      <w:spacing w:before="100" w:beforeAutospacing="1" w:after="100" w:afterAutospacing="1"/>
    </w:pPr>
    <w:rPr>
      <w:rFonts w:eastAsia="Times New Roman" w:cs="Times New Roman"/>
      <w:kern w:val="0"/>
      <w:lang w:eastAsia="fr-CA"/>
      <w14:ligatures w14:val="none"/>
    </w:rPr>
  </w:style>
  <w:style w:type="character" w:customStyle="1" w:styleId="eop">
    <w:name w:val="eop"/>
    <w:basedOn w:val="Policepardfaut"/>
    <w:rsid w:val="005C08E1"/>
  </w:style>
  <w:style w:type="character" w:styleId="Accentuation">
    <w:name w:val="Emphasis"/>
    <w:basedOn w:val="Policepardfaut"/>
    <w:uiPriority w:val="20"/>
    <w:qFormat/>
    <w:rsid w:val="005C08E1"/>
    <w:rPr>
      <w:i/>
      <w:iCs/>
    </w:rPr>
  </w:style>
  <w:style w:type="paragraph" w:styleId="Tabledesillustrations">
    <w:name w:val="table of figures"/>
    <w:basedOn w:val="Normal"/>
    <w:next w:val="Normal"/>
    <w:uiPriority w:val="99"/>
    <w:unhideWhenUsed/>
    <w:rsid w:val="005C08E1"/>
    <w:pPr>
      <w:ind w:left="480" w:hanging="480"/>
    </w:pPr>
    <w:rPr>
      <w:rFonts w:cs="Calibri (Corps)"/>
      <w:szCs w:val="20"/>
    </w:rPr>
  </w:style>
  <w:style w:type="paragraph" w:customStyle="1" w:styleId="Style4">
    <w:name w:val="Style4"/>
    <w:basedOn w:val="Style2"/>
    <w:qFormat/>
    <w:rsid w:val="005C08E1"/>
    <w:pPr>
      <w:tabs>
        <w:tab w:val="right" w:pos="9394"/>
      </w:tabs>
    </w:pPr>
    <w:rPr>
      <w:noProof/>
    </w:rPr>
  </w:style>
  <w:style w:type="paragraph" w:customStyle="1" w:styleId="Style5">
    <w:name w:val="Style5"/>
    <w:basedOn w:val="Tabledesillustrations"/>
    <w:next w:val="Style2"/>
    <w:qFormat/>
    <w:rsid w:val="005C08E1"/>
    <w:pPr>
      <w:tabs>
        <w:tab w:val="right" w:leader="dot" w:pos="9394"/>
      </w:tabs>
    </w:pPr>
    <w:rPr>
      <w:smallCaps/>
      <w:noProof/>
    </w:rPr>
  </w:style>
  <w:style w:type="paragraph" w:customStyle="1" w:styleId="Style6">
    <w:name w:val="Style6"/>
    <w:basedOn w:val="Normal"/>
    <w:qFormat/>
    <w:rsid w:val="005C08E1"/>
    <w:pPr>
      <w:tabs>
        <w:tab w:val="right" w:leader="dot" w:pos="9394"/>
      </w:tabs>
    </w:pPr>
    <w:rPr>
      <w:noProof/>
    </w:rPr>
  </w:style>
  <w:style w:type="paragraph" w:customStyle="1" w:styleId="Bibliographie2">
    <w:name w:val="Bibliographie2"/>
    <w:basedOn w:val="Normal"/>
    <w:link w:val="BibliographyCar1"/>
    <w:rsid w:val="005C08E1"/>
    <w:pPr>
      <w:spacing w:line="480" w:lineRule="auto"/>
      <w:ind w:left="720" w:hanging="720"/>
    </w:pPr>
    <w:rPr>
      <w:lang w:val="en-US"/>
    </w:rPr>
  </w:style>
  <w:style w:type="character" w:customStyle="1" w:styleId="BibliographyCar1">
    <w:name w:val="Bibliography Car1"/>
    <w:basedOn w:val="Policepardfaut"/>
    <w:link w:val="Bibliographie2"/>
    <w:rsid w:val="005C08E1"/>
    <w:rPr>
      <w:rFonts w:asciiTheme="majorHAnsi" w:hAnsiTheme="majorHAnsi" w:cs="Times New Roman (Corps CS)"/>
      <w:lang w:val="en-US"/>
    </w:rPr>
  </w:style>
  <w:style w:type="paragraph" w:styleId="PrformatHTML">
    <w:name w:val="HTML Preformatted"/>
    <w:basedOn w:val="Normal"/>
    <w:link w:val="PrformatHTMLCar"/>
    <w:uiPriority w:val="99"/>
    <w:semiHidden/>
    <w:unhideWhenUsed/>
    <w:rsid w:val="007B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7B2A90"/>
    <w:rPr>
      <w:rFonts w:ascii="Courier New" w:eastAsia="Times New Roman" w:hAnsi="Courier New" w:cs="Courier New"/>
      <w:kern w:val="0"/>
      <w:sz w:val="20"/>
      <w:szCs w:val="20"/>
      <w:lang w:eastAsia="fr-CA"/>
      <w14:ligatures w14:val="none"/>
    </w:rPr>
  </w:style>
  <w:style w:type="character" w:styleId="Mentionnonrsolue">
    <w:name w:val="Unresolved Mention"/>
    <w:basedOn w:val="Policepardfaut"/>
    <w:uiPriority w:val="99"/>
    <w:semiHidden/>
    <w:unhideWhenUsed/>
    <w:rsid w:val="00795C6A"/>
    <w:rPr>
      <w:color w:val="605E5C"/>
      <w:shd w:val="clear" w:color="auto" w:fill="E1DFDD"/>
    </w:rPr>
  </w:style>
  <w:style w:type="character" w:styleId="Lienhypertextesuivivisit">
    <w:name w:val="FollowedHyperlink"/>
    <w:basedOn w:val="Policepardfaut"/>
    <w:uiPriority w:val="99"/>
    <w:semiHidden/>
    <w:unhideWhenUsed/>
    <w:rsid w:val="00795C6A"/>
    <w:rPr>
      <w:color w:val="954F72" w:themeColor="followedHyperlink"/>
      <w:u w:val="single"/>
    </w:rPr>
  </w:style>
  <w:style w:type="paragraph" w:styleId="Pieddepage">
    <w:name w:val="footer"/>
    <w:basedOn w:val="Normal"/>
    <w:link w:val="PieddepageCar"/>
    <w:uiPriority w:val="99"/>
    <w:unhideWhenUsed/>
    <w:rsid w:val="008A3791"/>
    <w:pPr>
      <w:tabs>
        <w:tab w:val="center" w:pos="4320"/>
        <w:tab w:val="right" w:pos="8640"/>
      </w:tabs>
    </w:pPr>
  </w:style>
  <w:style w:type="character" w:customStyle="1" w:styleId="PieddepageCar">
    <w:name w:val="Pied de page Car"/>
    <w:basedOn w:val="Policepardfaut"/>
    <w:link w:val="Pieddepage"/>
    <w:uiPriority w:val="99"/>
    <w:rsid w:val="008A3791"/>
    <w:rPr>
      <w:rFonts w:ascii="Times New Roman" w:hAnsi="Times New Roman" w:cs="Times New Roman (Corps CS)"/>
    </w:rPr>
  </w:style>
  <w:style w:type="paragraph" w:customStyle="1" w:styleId="Paragraphe">
    <w:name w:val="Paragraphe"/>
    <w:basedOn w:val="Normal"/>
    <w:qFormat/>
    <w:rsid w:val="007047F0"/>
    <w:pPr>
      <w:spacing w:before="240" w:after="240" w:line="480" w:lineRule="auto"/>
      <w:ind w:firstLine="708"/>
      <w:jc w:val="both"/>
    </w:pPr>
    <w:rPr>
      <w:rFonts w:cs="Times New Roman"/>
      <w:color w:val="000000" w:themeColor="text1"/>
      <w:lang w:val="en-US"/>
    </w:rPr>
  </w:style>
  <w:style w:type="paragraph" w:styleId="Textedebulles">
    <w:name w:val="Balloon Text"/>
    <w:basedOn w:val="Normal"/>
    <w:link w:val="TextedebullesCar"/>
    <w:uiPriority w:val="99"/>
    <w:semiHidden/>
    <w:unhideWhenUsed/>
    <w:rsid w:val="00E1288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288F"/>
    <w:rPr>
      <w:rFonts w:ascii="Segoe UI" w:hAnsi="Segoe UI" w:cs="Segoe UI"/>
      <w:sz w:val="18"/>
      <w:szCs w:val="18"/>
    </w:rPr>
  </w:style>
  <w:style w:type="paragraph" w:customStyle="1" w:styleId="Bibliography1">
    <w:name w:val="Bibliography1"/>
    <w:basedOn w:val="Normal"/>
    <w:link w:val="BibliographyCar2"/>
    <w:rsid w:val="009D70E8"/>
    <w:pPr>
      <w:ind w:left="720" w:hanging="720"/>
    </w:pPr>
  </w:style>
  <w:style w:type="character" w:customStyle="1" w:styleId="BibliographyCar2">
    <w:name w:val="Bibliography Car2"/>
    <w:basedOn w:val="Policepardfaut"/>
    <w:link w:val="Bibliography1"/>
    <w:rsid w:val="009D70E8"/>
    <w:rPr>
      <w:rFonts w:ascii="Times New Roman" w:hAnsi="Times New Roman" w:cs="Times New Roman (Corps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857">
      <w:bodyDiv w:val="1"/>
      <w:marLeft w:val="0"/>
      <w:marRight w:val="0"/>
      <w:marTop w:val="0"/>
      <w:marBottom w:val="0"/>
      <w:divBdr>
        <w:top w:val="none" w:sz="0" w:space="0" w:color="auto"/>
        <w:left w:val="none" w:sz="0" w:space="0" w:color="auto"/>
        <w:bottom w:val="none" w:sz="0" w:space="0" w:color="auto"/>
        <w:right w:val="none" w:sz="0" w:space="0" w:color="auto"/>
      </w:divBdr>
      <w:divsChild>
        <w:div w:id="16977200">
          <w:marLeft w:val="0"/>
          <w:marRight w:val="0"/>
          <w:marTop w:val="0"/>
          <w:marBottom w:val="0"/>
          <w:divBdr>
            <w:top w:val="none" w:sz="0" w:space="0" w:color="auto"/>
            <w:left w:val="none" w:sz="0" w:space="0" w:color="auto"/>
            <w:bottom w:val="none" w:sz="0" w:space="0" w:color="auto"/>
            <w:right w:val="none" w:sz="0" w:space="0" w:color="auto"/>
          </w:divBdr>
          <w:divsChild>
            <w:div w:id="10183590">
              <w:marLeft w:val="0"/>
              <w:marRight w:val="0"/>
              <w:marTop w:val="0"/>
              <w:marBottom w:val="0"/>
              <w:divBdr>
                <w:top w:val="none" w:sz="0" w:space="0" w:color="auto"/>
                <w:left w:val="none" w:sz="0" w:space="0" w:color="auto"/>
                <w:bottom w:val="none" w:sz="0" w:space="0" w:color="auto"/>
                <w:right w:val="none" w:sz="0" w:space="0" w:color="auto"/>
              </w:divBdr>
              <w:divsChild>
                <w:div w:id="1070226879">
                  <w:marLeft w:val="0"/>
                  <w:marRight w:val="0"/>
                  <w:marTop w:val="0"/>
                  <w:marBottom w:val="0"/>
                  <w:divBdr>
                    <w:top w:val="none" w:sz="0" w:space="0" w:color="auto"/>
                    <w:left w:val="none" w:sz="0" w:space="0" w:color="auto"/>
                    <w:bottom w:val="none" w:sz="0" w:space="0" w:color="auto"/>
                    <w:right w:val="none" w:sz="0" w:space="0" w:color="auto"/>
                  </w:divBdr>
                  <w:divsChild>
                    <w:div w:id="919212862">
                      <w:marLeft w:val="0"/>
                      <w:marRight w:val="0"/>
                      <w:marTop w:val="0"/>
                      <w:marBottom w:val="0"/>
                      <w:divBdr>
                        <w:top w:val="none" w:sz="0" w:space="0" w:color="auto"/>
                        <w:left w:val="none" w:sz="0" w:space="0" w:color="auto"/>
                        <w:bottom w:val="none" w:sz="0" w:space="0" w:color="auto"/>
                        <w:right w:val="none" w:sz="0" w:space="0" w:color="auto"/>
                      </w:divBdr>
                      <w:divsChild>
                        <w:div w:id="723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401">
                  <w:marLeft w:val="0"/>
                  <w:marRight w:val="0"/>
                  <w:marTop w:val="0"/>
                  <w:marBottom w:val="0"/>
                  <w:divBdr>
                    <w:top w:val="none" w:sz="0" w:space="0" w:color="auto"/>
                    <w:left w:val="none" w:sz="0" w:space="0" w:color="auto"/>
                    <w:bottom w:val="none" w:sz="0" w:space="0" w:color="auto"/>
                    <w:right w:val="none" w:sz="0" w:space="0" w:color="auto"/>
                  </w:divBdr>
                  <w:divsChild>
                    <w:div w:id="550119222">
                      <w:marLeft w:val="0"/>
                      <w:marRight w:val="0"/>
                      <w:marTop w:val="0"/>
                      <w:marBottom w:val="0"/>
                      <w:divBdr>
                        <w:top w:val="none" w:sz="0" w:space="0" w:color="auto"/>
                        <w:left w:val="none" w:sz="0" w:space="0" w:color="auto"/>
                        <w:bottom w:val="none" w:sz="0" w:space="0" w:color="auto"/>
                        <w:right w:val="none" w:sz="0" w:space="0" w:color="auto"/>
                      </w:divBdr>
                      <w:divsChild>
                        <w:div w:id="45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1192">
      <w:bodyDiv w:val="1"/>
      <w:marLeft w:val="0"/>
      <w:marRight w:val="0"/>
      <w:marTop w:val="0"/>
      <w:marBottom w:val="0"/>
      <w:divBdr>
        <w:top w:val="none" w:sz="0" w:space="0" w:color="auto"/>
        <w:left w:val="none" w:sz="0" w:space="0" w:color="auto"/>
        <w:bottom w:val="none" w:sz="0" w:space="0" w:color="auto"/>
        <w:right w:val="none" w:sz="0" w:space="0" w:color="auto"/>
      </w:divBdr>
      <w:divsChild>
        <w:div w:id="2109496730">
          <w:marLeft w:val="0"/>
          <w:marRight w:val="0"/>
          <w:marTop w:val="0"/>
          <w:marBottom w:val="0"/>
          <w:divBdr>
            <w:top w:val="none" w:sz="0" w:space="0" w:color="auto"/>
            <w:left w:val="none" w:sz="0" w:space="0" w:color="auto"/>
            <w:bottom w:val="none" w:sz="0" w:space="0" w:color="auto"/>
            <w:right w:val="none" w:sz="0" w:space="0" w:color="auto"/>
          </w:divBdr>
          <w:divsChild>
            <w:div w:id="668680743">
              <w:marLeft w:val="0"/>
              <w:marRight w:val="0"/>
              <w:marTop w:val="0"/>
              <w:marBottom w:val="0"/>
              <w:divBdr>
                <w:top w:val="none" w:sz="0" w:space="0" w:color="auto"/>
                <w:left w:val="none" w:sz="0" w:space="0" w:color="auto"/>
                <w:bottom w:val="none" w:sz="0" w:space="0" w:color="auto"/>
                <w:right w:val="none" w:sz="0" w:space="0" w:color="auto"/>
              </w:divBdr>
              <w:divsChild>
                <w:div w:id="1341587893">
                  <w:marLeft w:val="0"/>
                  <w:marRight w:val="0"/>
                  <w:marTop w:val="0"/>
                  <w:marBottom w:val="0"/>
                  <w:divBdr>
                    <w:top w:val="none" w:sz="0" w:space="0" w:color="auto"/>
                    <w:left w:val="none" w:sz="0" w:space="0" w:color="auto"/>
                    <w:bottom w:val="none" w:sz="0" w:space="0" w:color="auto"/>
                    <w:right w:val="none" w:sz="0" w:space="0" w:color="auto"/>
                  </w:divBdr>
                  <w:divsChild>
                    <w:div w:id="716399268">
                      <w:marLeft w:val="0"/>
                      <w:marRight w:val="0"/>
                      <w:marTop w:val="0"/>
                      <w:marBottom w:val="0"/>
                      <w:divBdr>
                        <w:top w:val="none" w:sz="0" w:space="0" w:color="auto"/>
                        <w:left w:val="none" w:sz="0" w:space="0" w:color="auto"/>
                        <w:bottom w:val="none" w:sz="0" w:space="0" w:color="auto"/>
                        <w:right w:val="none" w:sz="0" w:space="0" w:color="auto"/>
                      </w:divBdr>
                      <w:divsChild>
                        <w:div w:id="5184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749">
                  <w:marLeft w:val="0"/>
                  <w:marRight w:val="0"/>
                  <w:marTop w:val="0"/>
                  <w:marBottom w:val="0"/>
                  <w:divBdr>
                    <w:top w:val="none" w:sz="0" w:space="0" w:color="auto"/>
                    <w:left w:val="none" w:sz="0" w:space="0" w:color="auto"/>
                    <w:bottom w:val="none" w:sz="0" w:space="0" w:color="auto"/>
                    <w:right w:val="none" w:sz="0" w:space="0" w:color="auto"/>
                  </w:divBdr>
                  <w:divsChild>
                    <w:div w:id="1240409192">
                      <w:marLeft w:val="0"/>
                      <w:marRight w:val="0"/>
                      <w:marTop w:val="0"/>
                      <w:marBottom w:val="0"/>
                      <w:divBdr>
                        <w:top w:val="none" w:sz="0" w:space="0" w:color="auto"/>
                        <w:left w:val="none" w:sz="0" w:space="0" w:color="auto"/>
                        <w:bottom w:val="none" w:sz="0" w:space="0" w:color="auto"/>
                        <w:right w:val="none" w:sz="0" w:space="0" w:color="auto"/>
                      </w:divBdr>
                      <w:divsChild>
                        <w:div w:id="343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91294">
      <w:bodyDiv w:val="1"/>
      <w:marLeft w:val="0"/>
      <w:marRight w:val="0"/>
      <w:marTop w:val="0"/>
      <w:marBottom w:val="0"/>
      <w:divBdr>
        <w:top w:val="none" w:sz="0" w:space="0" w:color="auto"/>
        <w:left w:val="none" w:sz="0" w:space="0" w:color="auto"/>
        <w:bottom w:val="none" w:sz="0" w:space="0" w:color="auto"/>
        <w:right w:val="none" w:sz="0" w:space="0" w:color="auto"/>
      </w:divBdr>
    </w:div>
    <w:div w:id="1155142100">
      <w:bodyDiv w:val="1"/>
      <w:marLeft w:val="0"/>
      <w:marRight w:val="0"/>
      <w:marTop w:val="0"/>
      <w:marBottom w:val="0"/>
      <w:divBdr>
        <w:top w:val="none" w:sz="0" w:space="0" w:color="auto"/>
        <w:left w:val="none" w:sz="0" w:space="0" w:color="auto"/>
        <w:bottom w:val="none" w:sz="0" w:space="0" w:color="auto"/>
        <w:right w:val="none" w:sz="0" w:space="0" w:color="auto"/>
      </w:divBdr>
    </w:div>
    <w:div w:id="1208302892">
      <w:bodyDiv w:val="1"/>
      <w:marLeft w:val="0"/>
      <w:marRight w:val="0"/>
      <w:marTop w:val="0"/>
      <w:marBottom w:val="0"/>
      <w:divBdr>
        <w:top w:val="none" w:sz="0" w:space="0" w:color="auto"/>
        <w:left w:val="none" w:sz="0" w:space="0" w:color="auto"/>
        <w:bottom w:val="none" w:sz="0" w:space="0" w:color="auto"/>
        <w:right w:val="none" w:sz="0" w:space="0" w:color="auto"/>
      </w:divBdr>
    </w:div>
    <w:div w:id="1581939706">
      <w:bodyDiv w:val="1"/>
      <w:marLeft w:val="0"/>
      <w:marRight w:val="0"/>
      <w:marTop w:val="0"/>
      <w:marBottom w:val="0"/>
      <w:divBdr>
        <w:top w:val="none" w:sz="0" w:space="0" w:color="auto"/>
        <w:left w:val="none" w:sz="0" w:space="0" w:color="auto"/>
        <w:bottom w:val="none" w:sz="0" w:space="0" w:color="auto"/>
        <w:right w:val="none" w:sz="0" w:space="0" w:color="auto"/>
      </w:divBdr>
    </w:div>
    <w:div w:id="18036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98-022-11743-2.pdf?utm_content=&amp;utm_medium=email&amp;utm_name=&amp;utm_source=govdelivery&amp;utm_term=campaig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5683/SP3/80JDB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8" ma:contentTypeDescription="Crée un document." ma:contentTypeScope="" ma:versionID="c2a0d83e977864835b419e3e21cb32c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70db00422fe0fe968a6747f69d9c820d"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043B9-D5A8-4ECC-8537-6EA4A097B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6B7423-6047-4246-BDA5-BC95193B7C87}">
  <ds:schemaRefs>
    <ds:schemaRef ds:uri="http://schemas.microsoft.com/sharepoint/v3/contenttype/forms"/>
  </ds:schemaRefs>
</ds:datastoreItem>
</file>

<file path=customXml/itemProps3.xml><?xml version="1.0" encoding="utf-8"?>
<ds:datastoreItem xmlns:ds="http://schemas.openxmlformats.org/officeDocument/2006/customXml" ds:itemID="{F4C205B2-60C1-4530-ABEC-6B33115875B2}">
  <ds:schemaRefs>
    <ds:schemaRef ds:uri="http://purl.org/dc/elements/1.1/"/>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934d65dc-e19b-47ad-aaf7-637204f21f70"/>
    <ds:schemaRef ds:uri="4032a3f5-9640-4126-88e9-19eeb8c66cef"/>
    <ds:schemaRef ds:uri="http://schemas.microsoft.com/office/2006/metadata/properties"/>
  </ds:schemaRefs>
</ds:datastoreItem>
</file>

<file path=customXml/itemProps4.xml><?xml version="1.0" encoding="utf-8"?>
<ds:datastoreItem xmlns:ds="http://schemas.openxmlformats.org/officeDocument/2006/customXml" ds:itemID="{3FFA0BE5-1381-4859-9395-C07754BA4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44</Pages>
  <Words>51487</Words>
  <Characters>293478</Characters>
  <Application>Microsoft Office Word</Application>
  <DocSecurity>0</DocSecurity>
  <Lines>2445</Lines>
  <Paragraphs>688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Sandra Ann Binning</cp:lastModifiedBy>
  <cp:revision>3</cp:revision>
  <dcterms:created xsi:type="dcterms:W3CDTF">2024-09-26T08:53:00Z</dcterms:created>
  <dcterms:modified xsi:type="dcterms:W3CDTF">2024-09-26T09:13:00Z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id="ST9Ze8B4"/&gt;&lt;style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ContentTypeId">
    <vt:lpwstr>0x010100CF466725DEB80348ABC973061B8F0EC7</vt:lpwstr>
  </property>
</Properties>
</file>