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F6E406" w14:textId="40C7D09C" w:rsidR="00F9261E" w:rsidRPr="00F9261E" w:rsidRDefault="00F9261E" w:rsidP="008A3791">
      <w:pPr>
        <w:spacing w:line="480" w:lineRule="auto"/>
        <w:rPr>
          <w:rFonts w:cs="Times New Roman"/>
          <w:b/>
          <w:bCs/>
          <w:i/>
          <w:iCs/>
          <w:color w:val="000000" w:themeColor="text1"/>
          <w:lang w:val="en-US"/>
        </w:rPr>
      </w:pPr>
      <w:r w:rsidRPr="00F9261E">
        <w:rPr>
          <w:rFonts w:cs="Times New Roman"/>
          <w:b/>
          <w:bCs/>
          <w:i/>
          <w:iCs/>
          <w:color w:val="000000" w:themeColor="text1"/>
          <w:lang w:val="en-US"/>
        </w:rPr>
        <w:t>LOCAL ENVIRONMENT AND SAMPLING BIAS DRIVE PARASITE PREVALENCE ESTIMATES IN FRESHWATER FISH COMMUNITIES</w:t>
      </w:r>
    </w:p>
    <w:p w14:paraId="5A25A9C5" w14:textId="252B80BF" w:rsidR="00986A8F" w:rsidRPr="003A36BC" w:rsidRDefault="00986A8F" w:rsidP="008A3791">
      <w:pPr>
        <w:spacing w:line="480" w:lineRule="auto"/>
        <w:rPr>
          <w:rFonts w:cs="Times New Roman"/>
          <w:b/>
          <w:bCs/>
          <w:color w:val="000000" w:themeColor="text1"/>
          <w:lang w:val="en-US"/>
        </w:rPr>
      </w:pPr>
      <w:r w:rsidRPr="003A36BC">
        <w:rPr>
          <w:rFonts w:cs="Times New Roman"/>
          <w:b/>
          <w:bCs/>
          <w:color w:val="000000" w:themeColor="text1"/>
          <w:lang w:val="en-US"/>
        </w:rPr>
        <w:t>A</w:t>
      </w:r>
      <w:r w:rsidR="00E966D1">
        <w:rPr>
          <w:rFonts w:cs="Times New Roman"/>
          <w:b/>
          <w:bCs/>
          <w:color w:val="000000" w:themeColor="text1"/>
          <w:lang w:val="en-US"/>
        </w:rPr>
        <w:t>BSTRACT</w:t>
      </w:r>
    </w:p>
    <w:p w14:paraId="5A7FBF9C" w14:textId="7A0399AD" w:rsidR="00323684" w:rsidRDefault="00D62A06" w:rsidP="004300A8">
      <w:pPr>
        <w:spacing w:line="480" w:lineRule="auto"/>
        <w:rPr>
          <w:rFonts w:cs="Times New Roman"/>
          <w:color w:val="000000" w:themeColor="text1"/>
          <w:lang w:val="en-US"/>
        </w:rPr>
      </w:pPr>
      <w:r w:rsidRPr="003A36BC">
        <w:rPr>
          <w:rFonts w:cs="Times New Roman"/>
          <w:color w:val="000000" w:themeColor="text1"/>
          <w:lang w:val="en-US"/>
        </w:rPr>
        <w:t xml:space="preserve">Parasite </w:t>
      </w:r>
      <w:r>
        <w:rPr>
          <w:rFonts w:cs="Times New Roman"/>
          <w:color w:val="000000" w:themeColor="text1"/>
          <w:lang w:val="en-US"/>
        </w:rPr>
        <w:t>occurrence</w:t>
      </w:r>
      <w:r w:rsidRPr="003A36BC">
        <w:rPr>
          <w:rFonts w:cs="Times New Roman"/>
          <w:color w:val="000000" w:themeColor="text1"/>
          <w:lang w:val="en-US"/>
        </w:rPr>
        <w:t xml:space="preserve"> and infection estimates vary </w:t>
      </w:r>
      <w:r>
        <w:rPr>
          <w:rFonts w:cs="Times New Roman"/>
          <w:color w:val="000000" w:themeColor="text1"/>
          <w:lang w:val="en-US"/>
        </w:rPr>
        <w:t>through</w:t>
      </w:r>
      <w:r w:rsidRPr="003A36BC">
        <w:rPr>
          <w:rFonts w:cs="Times New Roman"/>
          <w:color w:val="000000" w:themeColor="text1"/>
          <w:lang w:val="en-US"/>
        </w:rPr>
        <w:t xml:space="preserve"> time and space, making understanding the underlying drivers highly complex. Comparative studies based on empirical data must consider the factors of variation involved in estimating infection </w:t>
      </w:r>
      <w:r>
        <w:rPr>
          <w:rFonts w:cs="Times New Roman"/>
          <w:color w:val="000000" w:themeColor="text1"/>
          <w:lang w:val="en-US"/>
        </w:rPr>
        <w:t xml:space="preserve">metrics </w:t>
      </w:r>
      <w:r w:rsidRPr="003A36BC">
        <w:rPr>
          <w:rFonts w:cs="Times New Roman"/>
          <w:color w:val="000000" w:themeColor="text1"/>
          <w:lang w:val="en-US"/>
        </w:rPr>
        <w:t>in natural populations</w:t>
      </w:r>
      <w:r>
        <w:rPr>
          <w:rFonts w:cs="Times New Roman"/>
          <w:color w:val="000000" w:themeColor="text1"/>
          <w:lang w:val="en-US"/>
        </w:rPr>
        <w:t xml:space="preserve"> to make appropriate and reliable comparisons</w:t>
      </w:r>
      <w:r w:rsidRPr="003A36BC">
        <w:rPr>
          <w:rFonts w:cs="Times New Roman"/>
          <w:color w:val="000000" w:themeColor="text1"/>
          <w:lang w:val="en-US"/>
        </w:rPr>
        <w:t xml:space="preserve">. Using a multi-scale approach, we explored the sources of variation in the estimation of infection prevalence, focusing on black spot disease in littoral freshwater fish communities sampled across 15 lakes in Québec, Canada. </w:t>
      </w:r>
      <w:del w:id="0" w:author="Vigneault Juliane" w:date="2024-12-17T21:03:00Z" w16du:dateUtc="2024-12-18T02:03:00Z">
        <w:r w:rsidRPr="003A36BC" w:rsidDel="006A6C32">
          <w:rPr>
            <w:rFonts w:cs="Times New Roman"/>
            <w:color w:val="000000" w:themeColor="text1"/>
            <w:lang w:val="en-US"/>
          </w:rPr>
          <w:delText xml:space="preserve">Our results show that infection prevalence is spatially heterogeneous across the landscape with evidence of infection hotspots and coldspots. </w:delText>
        </w:r>
      </w:del>
      <w:r w:rsidRPr="003A36BC">
        <w:rPr>
          <w:rFonts w:cs="Times New Roman"/>
          <w:color w:val="000000" w:themeColor="text1"/>
          <w:lang w:val="en-US"/>
        </w:rPr>
        <w:t xml:space="preserve">Method-related sampling biases led to significant variations in prevalence estimates and spatial patterns of disease occurrence. Our results also indicated that low sampling efforts tend to overestimate the prevalence of infection in the landscape, and that the sampling effort required to estimate an accurate infection prevalence depends on the sampling method employed. </w:t>
      </w:r>
      <w:ins w:id="1" w:author="Vigneault Juliane" w:date="2024-12-17T21:07:00Z" w16du:dateUtc="2024-12-18T02:07:00Z">
        <w:r w:rsidR="005E20E5" w:rsidRPr="003A36BC">
          <w:rPr>
            <w:rFonts w:cs="Times New Roman"/>
            <w:color w:val="000000" w:themeColor="text1"/>
            <w:lang w:val="en-US"/>
          </w:rPr>
          <w:t>Our results show</w:t>
        </w:r>
      </w:ins>
      <w:ins w:id="2" w:author="Vigneault Juliane" w:date="2024-12-17T21:10:00Z" w16du:dateUtc="2024-12-18T02:10:00Z">
        <w:r w:rsidR="005E20E5">
          <w:rPr>
            <w:rFonts w:cs="Times New Roman"/>
            <w:color w:val="000000" w:themeColor="text1"/>
            <w:lang w:val="en-US"/>
          </w:rPr>
          <w:t>ed</w:t>
        </w:r>
      </w:ins>
      <w:ins w:id="3" w:author="Vigneault Juliane" w:date="2024-12-17T21:07:00Z" w16du:dateUtc="2024-12-18T02:07:00Z">
        <w:r w:rsidR="005E20E5" w:rsidRPr="003A36BC">
          <w:rPr>
            <w:rFonts w:cs="Times New Roman"/>
            <w:color w:val="000000" w:themeColor="text1"/>
            <w:lang w:val="en-US"/>
          </w:rPr>
          <w:t xml:space="preserve"> that infection prevalence is spatially heterogeneous across the landscape with evidence of infection hotspots and coldspots. </w:t>
        </w:r>
      </w:ins>
      <w:r w:rsidRPr="003A36BC">
        <w:rPr>
          <w:rFonts w:cs="Times New Roman"/>
          <w:color w:val="000000" w:themeColor="text1"/>
          <w:lang w:val="en-US"/>
        </w:rPr>
        <w:t xml:space="preserve">Physico-chemical characteristics of the sites and local fish community structure were found to be the best </w:t>
      </w:r>
      <w:r>
        <w:rPr>
          <w:rFonts w:cs="Times New Roman"/>
          <w:color w:val="000000" w:themeColor="text1"/>
          <w:lang w:val="en-US"/>
        </w:rPr>
        <w:t>drivers</w:t>
      </w:r>
      <w:r w:rsidRPr="003A36BC">
        <w:rPr>
          <w:rFonts w:cs="Times New Roman"/>
          <w:color w:val="000000" w:themeColor="text1"/>
          <w:lang w:val="en-US"/>
        </w:rPr>
        <w:t xml:space="preserve"> of infection at smaller spatial scale</w:t>
      </w:r>
      <w:r>
        <w:rPr>
          <w:rFonts w:cs="Times New Roman"/>
          <w:color w:val="000000" w:themeColor="text1"/>
          <w:lang w:val="en-US"/>
        </w:rPr>
        <w:t>s</w:t>
      </w:r>
      <w:r w:rsidRPr="003A36BC">
        <w:rPr>
          <w:rFonts w:cs="Times New Roman"/>
          <w:color w:val="000000" w:themeColor="text1"/>
          <w:lang w:val="en-US"/>
        </w:rPr>
        <w:t>. Furthermore, our results suggest dilution effects due to obstruction and compatibility barriers limit</w:t>
      </w:r>
      <w:r>
        <w:rPr>
          <w:rFonts w:cs="Times New Roman"/>
          <w:color w:val="000000" w:themeColor="text1"/>
          <w:lang w:val="en-US"/>
        </w:rPr>
        <w:t xml:space="preserve"> the survival of the free-living</w:t>
      </w:r>
      <w:r w:rsidRPr="003A36BC">
        <w:rPr>
          <w:rFonts w:cs="Times New Roman"/>
          <w:color w:val="000000" w:themeColor="text1"/>
          <w:lang w:val="en-US"/>
        </w:rPr>
        <w:t xml:space="preserve"> cercaria</w:t>
      </w:r>
      <w:r>
        <w:rPr>
          <w:rFonts w:cs="Times New Roman"/>
          <w:color w:val="000000" w:themeColor="text1"/>
          <w:lang w:val="en-US"/>
        </w:rPr>
        <w:t xml:space="preserve"> parasite lifestage</w:t>
      </w:r>
      <w:r w:rsidRPr="003A36BC">
        <w:rPr>
          <w:rFonts w:cs="Times New Roman"/>
          <w:color w:val="000000" w:themeColor="text1"/>
          <w:lang w:val="en-US"/>
        </w:rPr>
        <w:t xml:space="preserve">. Several relationships between infection prevalence and environmental </w:t>
      </w:r>
      <w:r>
        <w:rPr>
          <w:rFonts w:cs="Times New Roman"/>
          <w:color w:val="000000" w:themeColor="text1"/>
          <w:lang w:val="en-US"/>
        </w:rPr>
        <w:t>drivers</w:t>
      </w:r>
      <w:r w:rsidRPr="003A36BC">
        <w:rPr>
          <w:rFonts w:cs="Times New Roman"/>
          <w:color w:val="000000" w:themeColor="text1"/>
          <w:lang w:val="en-US"/>
        </w:rPr>
        <w:t xml:space="preserve"> revealed non-linearity, suggesting complex interactions. Examining infection prevalence data at various spatial scales </w:t>
      </w:r>
      <w:r w:rsidRPr="00515AC8">
        <w:rPr>
          <w:rFonts w:cs="Times New Roman"/>
          <w:color w:val="000000" w:themeColor="text1"/>
          <w:lang w:val="en-US"/>
        </w:rPr>
        <w:t>revealed</w:t>
      </w:r>
      <w:r w:rsidRPr="003A36BC">
        <w:rPr>
          <w:rFonts w:cs="Times New Roman"/>
          <w:color w:val="000000" w:themeColor="text1"/>
          <w:lang w:val="en-US"/>
        </w:rPr>
        <w:t xml:space="preserve"> </w:t>
      </w:r>
      <w:r>
        <w:rPr>
          <w:rFonts w:cs="Times New Roman"/>
          <w:color w:val="000000" w:themeColor="text1"/>
          <w:lang w:val="en-US"/>
        </w:rPr>
        <w:t xml:space="preserve">method-induced biases, sampling effort effect and environment driven relationships </w:t>
      </w:r>
      <w:r w:rsidRPr="00515AC8">
        <w:rPr>
          <w:rFonts w:cs="Times New Roman"/>
          <w:color w:val="000000" w:themeColor="text1"/>
          <w:lang w:val="en-US"/>
        </w:rPr>
        <w:t>underscoring</w:t>
      </w:r>
      <w:r w:rsidRPr="003A36BC">
        <w:rPr>
          <w:rFonts w:cs="Times New Roman"/>
          <w:color w:val="000000" w:themeColor="text1"/>
          <w:lang w:val="en-US"/>
        </w:rPr>
        <w:t xml:space="preserve"> the </w:t>
      </w:r>
      <w:r w:rsidRPr="003A36BC">
        <w:rPr>
          <w:rFonts w:cs="Times New Roman"/>
          <w:color w:val="000000" w:themeColor="text1"/>
          <w:lang w:val="en-US"/>
        </w:rPr>
        <w:lastRenderedPageBreak/>
        <w:t xml:space="preserve">importance of context-dependencies and scale-dependencies in </w:t>
      </w:r>
      <w:r>
        <w:rPr>
          <w:rFonts w:cs="Times New Roman"/>
          <w:color w:val="000000" w:themeColor="text1"/>
          <w:lang w:val="en-US"/>
        </w:rPr>
        <w:t xml:space="preserve">studies on </w:t>
      </w:r>
      <w:r w:rsidRPr="003A36BC">
        <w:rPr>
          <w:rFonts w:cs="Times New Roman"/>
          <w:color w:val="000000" w:themeColor="text1"/>
          <w:lang w:val="en-US"/>
        </w:rPr>
        <w:t xml:space="preserve">host-parasite </w:t>
      </w:r>
      <w:r w:rsidRPr="00323684">
        <w:rPr>
          <w:rFonts w:cs="Times New Roman"/>
          <w:color w:val="000000" w:themeColor="text1"/>
          <w:lang w:val="en-US"/>
        </w:rPr>
        <w:t>interactions.</w:t>
      </w:r>
    </w:p>
    <w:p w14:paraId="4340C8E6" w14:textId="77777777" w:rsidR="00F9261E" w:rsidRDefault="00F9261E" w:rsidP="004300A8">
      <w:pPr>
        <w:spacing w:line="480" w:lineRule="auto"/>
        <w:rPr>
          <w:rFonts w:cs="Times New Roman"/>
          <w:b/>
          <w:bCs/>
          <w:color w:val="000000" w:themeColor="text1"/>
          <w:lang w:val="en-US"/>
        </w:rPr>
      </w:pPr>
      <w:r>
        <w:rPr>
          <w:rFonts w:cs="Times New Roman"/>
          <w:b/>
          <w:bCs/>
          <w:color w:val="000000" w:themeColor="text1"/>
          <w:lang w:val="en-US"/>
        </w:rPr>
        <w:t>KEYWORDS</w:t>
      </w:r>
    </w:p>
    <w:p w14:paraId="43C5A848" w14:textId="30735BBA" w:rsidR="004300A8" w:rsidRPr="00F9261E" w:rsidRDefault="00F9261E" w:rsidP="004300A8">
      <w:pPr>
        <w:spacing w:line="480" w:lineRule="auto"/>
        <w:rPr>
          <w:rFonts w:cs="Times New Roman"/>
          <w:b/>
          <w:bCs/>
          <w:color w:val="000000" w:themeColor="text1"/>
          <w:lang w:val="en-US"/>
        </w:rPr>
      </w:pPr>
      <w:r>
        <w:rPr>
          <w:rFonts w:eastAsia="Calibri" w:cs="Times New Roman"/>
          <w:color w:val="000000"/>
          <w:lang w:val="en-US"/>
        </w:rPr>
        <w:t>D</w:t>
      </w:r>
      <w:r w:rsidR="00323684" w:rsidRPr="00B86341">
        <w:rPr>
          <w:rFonts w:eastAsia="Calibri" w:cs="Times New Roman"/>
          <w:color w:val="000000"/>
          <w:lang w:val="en-US"/>
        </w:rPr>
        <w:t>isease ecology; distribution patterns; host-parasite interactions; infection predictors, infection parameters; sampling design; sampling methods.</w:t>
      </w:r>
      <w:r w:rsidR="004300A8" w:rsidRPr="00323684">
        <w:rPr>
          <w:rFonts w:cs="Times New Roman"/>
          <w:color w:val="000000" w:themeColor="text1"/>
          <w:lang w:val="en-US"/>
        </w:rPr>
        <w:br w:type="page"/>
      </w:r>
    </w:p>
    <w:p w14:paraId="0E91D2FC" w14:textId="01E29CB4" w:rsidR="00986A8F" w:rsidRPr="003A36BC" w:rsidRDefault="00986A8F" w:rsidP="008A3791">
      <w:pPr>
        <w:pStyle w:val="Titre2"/>
        <w:jc w:val="left"/>
        <w:rPr>
          <w:rStyle w:val="Numrodepage"/>
        </w:rPr>
      </w:pPr>
      <w:bookmarkStart w:id="4" w:name="_Toc163326215"/>
      <w:r w:rsidRPr="003A36BC">
        <w:lastRenderedPageBreak/>
        <w:t>I</w:t>
      </w:r>
      <w:bookmarkEnd w:id="4"/>
      <w:r w:rsidR="00E966D1">
        <w:t>NTRODUCTION</w:t>
      </w:r>
    </w:p>
    <w:p w14:paraId="63AD672B" w14:textId="491C29B5" w:rsidR="00D62A06" w:rsidRPr="00613B18" w:rsidRDefault="00D62A06" w:rsidP="00D62A06">
      <w:pPr>
        <w:pStyle w:val="Paragraphe"/>
        <w:jc w:val="left"/>
      </w:pPr>
      <w:r w:rsidRPr="003A36BC">
        <w:t xml:space="preserve">Despite often being neglected in ecological studies </w:t>
      </w:r>
      <w:r w:rsidRPr="003A36BC">
        <w:fldChar w:fldCharType="begin"/>
      </w:r>
      <w:ins w:id="5" w:author="Vigneault Juliane" w:date="2024-12-14T15:24:00Z" w16du:dateUtc="2024-12-14T20:24:00Z">
        <w:r w:rsidR="00393584">
          <w:instrText xml:space="preserve"> ADDIN ZOTERO_ITEM CSL_CITATION {"citationID":"mk10hNMt","properties":{"formattedCitation":"(Chr\\uc0\\u233{}tien et al. 2023; Morley 2012; Scholz and Choudhury 2014)","plainCitation":"(Chrétien et al. 2023; Morley 2012; Scholz and Choudhury 2014)","noteIndex":0},"citationItems":[{"id":4352,"uris":["http://zotero.org/groups/2585270/items/V5QV2XVK"],"itemData":{"id":4352,"type":"article-journal","abstract":"Wild animals have parasites. This inconvenient truth has far-reaching implications for biologists measuring animal performance traits: infection with parasites can alter host behaviour and physiology in profound and sometimes counterintuitive ways. Yet, to what extent do studies on wild animals take individual infection status into account? We performed a systematic review across eight scientific journals primarily publishing studies in animal behaviour and physiology over a 5-year period to assess the proportion of studies which acknowledge, treat or control for parasite infection in their study design and/or analyses. We explored whether parasite inclusion differed between studies that are experimental versus observational, conducted in the field vs the laboratory and measured behavioural vs physiological traits. We also investigated the importance of other factors such as the journal, the trait category (e.g. locomotion, reproduction) measured, the vertebrate taxonomic group investigated and the host climatic zone of origin. Our results show that parasite inclusion was generally lacking across recent studies on wild vertebrates. In over 680 filtered papers, we found that only 21.9% acknowledged the potential effects of infections on animal performance in the text, and only 5.1% of studies treated animals for infection (i.e. parasite control) or considered infection status in the statistical analyses (i.e. parasite analysis). Parasite inclusion, control and analysis were higher in laboratory compared to field studies and higher for physiological studies compared to behavioural studies but did not differ among journals, performance trait categories and taxonomic groups. Among climatic zones, parasite inclusion, control and analysis were higher in tropical, subtropical and temperate zones than in boreal and polar zones. Overall, our literature review suggests that parasites are sorely under-acknowledged by researchers in recent years despite growing evidence that infections can modify animal performance. Given the ubiquity of parasites in the environment, we encourage scientists to consider individual infection status when assessing performance of wild animals. We also suggest ways for researchers to implement such practices in both experimental and observational studies.","container-title":"Journal of Animal Ecology","DOI":"10.1111/1365-2656.13864","ISSN":"1365-2656","issue":"4","language":"en","license":"© 2022 The Authors. Journal of Animal Ecology © 2022 British Ecological Society.","note":"_eprint: https://onlinelibrary.wiley.com/doi/pdf/10.1111/1365-2656.13864","page":"794-806","source":"Wiley Online Library","title":"Few studies of wild animal performance account for parasite infections: A systematic review","title-short":"Few studies of wild animal performance account for parasite infections","volume":"92","author":[{"family":"Chrétien","given":"Emmanuelle"},{"family":"De Bonville","given":"Jérémy"},{"family":"Guitard","given":"Joëlle"},{"family":"Binning","given":"Sandra A."},{"family":"Melis","given":"Élizabeth"},{"family":"Kack","given":"Alexandra"},{"family":"Côté","given":"Ariane"},{"family":"Gradito","given":"Maryane"},{"family":"Papillon","given":"Amélie"},{"family":"Thelamon","given":"Victoria"},{"family":"Levet","given":"Marie"},{"family":"Barou-Dagues","given":"Marie"}],"issued":{"date-parts":[["2023"]]}}},{"id":4037,"uris":["http://zotero.org/groups/2585270/items/YT224RV7"],"itemData":{"id":4037,"type":"article-journal","abstract":"Zooplanktonic animals live in the open water of freshwater habitats, whilst trematodes are ubiquitous parasitic worms of aquatic vertebrates and invertebrates. A defining characteristic of trematode life cycles is the cercariae, a mainly planktonic free-living larval stage that emerges into the aquatic environment from infected molluscan hosts. Cercariae are lecithotrophic (non-feeding) larvae analogous of meroplankton. Although millions of planktonic cercariae enter freshwater habitats on a daily basis and are capable of forming into dense clouds, they are a largely neglected component of the zooplankton community, rarely mentioned in faunal studies. Nevertheless, there is increasing evidence to suggest that cercariae have important secondary roles in aquatic food webs and energy transfer. This article reacquaints freshwater biologists with cercariae, highlighting the key characteristics of their biology and population dynamics, their role in food webs, public health and veterinary importance, and the risk of increased population densities under the influence of climate change. The reasons for their neglect in freshwater biology is evaluated and considered to be associated with zooplankton sampling methodologies being unsuitable for collecting cercariae and the paucity of identification keys in the limnological literature.","container-title":"Hydrobiologia","DOI":"10.1007/s10750-012-1029-9","ISSN":"1573-5117","issue":"1","journalAbbreviation":"Hydrobiologia","language":"en","page":"7-19","source":"Springer Link","title":"Cercariae (Platyhelminthes: Trematoda) as neglected components of zooplankton communities in freshwater habitats","title-short":"Cercariae (Platyhelminthes","volume":"691","author":[{"family":"Morley","given":"N. J."}],"issued":{"date-parts":[["2012",7,1]]}}},{"id":4038,"uris":["http://zotero.org/groups/2585270/items/CQGC74Q7"],"itemData":{"id":4038,"type":"article-journal","abstract":"Fish parasitology has a long tradition in North America and numerous parasitologists have contributed considerably to the current knowledge of the diversity and biology of protistan and metazoan parasites of freshwater fishes. The Journal of Parasitology has been essential in disseminating this knowledge and remains a significant contributor to our understanding of fish parasites in North America as well as more broadly at the international level. However, with a few exceptions, the importance of fish parasites has decreased during the last decades, which is reflected in the considerable decline of funding and corresponding decrease of attention paid to these parasites in Canada and the United States of America. After the ‘golden age' in the second half of the 20th Century, fish parasitology in Canada and the United States went in a new direction, driven by technology and a shift in priorities. In contrast, fish parasitology in Mexico has undergone rapid development since the early 1990s, partly due to extensive international collaboration and governmental funding. A critical review of the current data on the parasites of freshwater fishes in North America has revealed considerable gaps in the knowledge of their species composition, host specificity, life cycles, evolution, phylogeography, and relationships with their fish hosts. As to the key question, “Why so neglected?” this is probably because: (1) fish parasites are not in the forefront due to their lesser economic importance; (2) there is little funding for this kind of research, especially if a practical application is not immediately apparent; and (3) of shifting interests and a shortage of key personalities to train a new generation (they switched to marine habitats or other fields). Some of the opportunities for future research are outlined, such as climate change and cryptic species diversity. A significant problem challenging future research seems to be the loss of trained and experienced fish parasitologists. This has 2 major ramifications: the loss of expertise in identifying organisms that other biologists (e.g., ecologists, molecular biologists, evolutionists) work with, and an incomplete comprehension of ecosystem structure and function in the face of climate change, emerging diseases, and loss of biodiversity.","container-title":"Journal of Parasitology","DOI":"10.1645/13-394.1","ISSN":"0022-3395","issue":"1","journalAbbreviation":"Journal of Parasitology","page":"26-45","source":"Silverchair","title":"Parasites of Freshwater Fishes In North America: Why So Neglected?","title-short":"Parasites of Freshwater Fishes In North America","volume":"100","author":[{"family":"Scholz","given":"Tomáš"},{"family":"Choudhury","given":"Anindo"}],"issued":{"date-parts":[["2014",2,1]]}}}],"schema":"https://github.com/citation-style-language/schema/raw/master/csl-citation.json"} </w:instrText>
        </w:r>
      </w:ins>
      <w:del w:id="6" w:author="Vigneault Juliane" w:date="2024-12-14T15:24:00Z" w16du:dateUtc="2024-12-14T20:24:00Z">
        <w:r w:rsidDel="00393584">
          <w:delInstrText xml:space="preserve"> ADDIN ZOTERO_ITEM CSL_CITATION {"citationID":"mk10hNMt","properties":{"formattedCitation":"(Chr\\uc0\\u233{}tien et al. 2023; Morley 2012; Scholz and Choudhury 2014)","plainCitation":"(Chrétien et al. 2023; Morley 2012; Scholz and Choudhury 2014)","noteIndex":0},"citationItems":[{"id":10683,"uris":["http://zotero.org/groups/2585270/items/V5QV2XVK"],"itemData":{"id":10683,"type":"article-journal","abstract":"Wild animals have parasites. This inconvenient truth has far-reaching implications for biologists measuring animal performance traits: infection with parasites can alter host behaviour and physiology in profound and sometimes counterintuitive ways. Yet, to what extent do studies on wild animals take individual infection status into account? We performed a systematic review across eight scientific journals primarily publishing studies in animal behaviour and physiology over a 5-year period to assess the proportion of studies which acknowledge, treat or control for parasite infection in their study design and/or analyses. We explored whether parasite inclusion differed between studies that are experimental versus observational, conducted in the field vs the laboratory and measured behavioural vs physiological traits. We also investigated the importance of other factors such as the journal, the trait category (e.g. locomotion, reproduction) measured, the vertebrate taxonomic group investigated and the host climatic zone of origin. Our results show that parasite inclusion was generally lacking across recent studies on wild vertebrates. In over 680 filtered papers, we found that only 21.9% acknowledged the potential effects of infections on animal performance in the text, and only 5.1% of studies treated animals for infection (i.e. parasite control) or considered infection status in the statistical analyses (i.e. parasite analysis). Parasite inclusion, control and analysis were higher in laboratory compared to field studies and higher for physiological studies compared to behavioural studies but did not differ among journals, performance trait categories and taxonomic groups. Among climatic zones, parasite inclusion, control and analysis were higher in tropical, subtropical and temperate zones than in boreal and polar zones. Overall, our literature review suggests that parasites are sorely under-acknowledged by researchers in recent years despite growing evidence that infections can modify animal performance. Given the ubiquity of parasites in the environment, we encourage scientists to consider individual infection status when assessing performance of wild animals. We also suggest ways for researchers to implement such practices in both experimental and observational studies.","container-title":"Journal of Animal Ecology","DOI":"10.1111/1365-2656.13864","ISSN":"1365-2656","issue":"4","language":"en","license":"© 2022 The Authors. Journal of Animal Ecology © 2022 British Ecological Society.","note":"_eprint: https://onlinelibrary.wiley.com/doi/pdf/10.1111/1365-2656.13864","page":"794-806","source":"Wiley Online Library","title":"Few studies of wild animal performance account for parasite infections: A systematic review","title-short":"Few studies of wild animal performance account for parasite infections","volume":"92","author":[{"family":"Chrétien","given":"Emmanuelle"},{"family":"De Bonville","given":"Jérémy"},{"family":"Guitard","given":"Joëlle"},{"family":"Binning","given":"Sandra A."},{"family":"Melis","given":"Élizabeth"},{"family":"Kack","given":"Alexandra"},{"family":"Côté","given":"Ariane"},{"family":"Gradito","given":"Maryane"},{"family":"Papillon","given":"Amélie"},{"family":"Thelamon","given":"Victoria"},{"family":"Levet","given":"Marie"},{"family":"Barou-Dagues","given":"Marie"}],"issued":{"date-parts":[["2023"]]}}},{"id":6503,"uris":["http://zotero.org/groups/2585270/items/YT224RV7"],"itemData":{"id":6503,"type":"article-journal","abstract":"Zooplanktonic animals live in the open water of freshwater habitats, whilst trematodes are ubiquitous parasitic worms of aquatic vertebrates and invertebrates. A defining characteristic of trematode life cycles is the cercariae, a mainly planktonic free-living larval stage that emerges into the aquatic environment from infected molluscan hosts. Cercariae are lecithotrophic (non-feeding) larvae analogous of meroplankton. Although millions of planktonic cercariae enter freshwater habitats on a daily basis and are capable of forming into dense clouds, they are a largely neglected component of the zooplankton community, rarely mentioned in faunal studies. Nevertheless, there is increasing evidence to suggest that cercariae have important secondary roles in aquatic food webs and energy transfer. This article reacquaints freshwater biologists with cercariae, highlighting the key characteristics of their biology and population dynamics, their role in food webs, public health and veterinary importance, and the risk of increased population densities under the influence of climate change. The reasons for their neglect in freshwater biology is evaluated and considered to be associated with zooplankton sampling methodologies being unsuitable for collecting cercariae and the paucity of identification keys in the limnological literature.","container-title":"Hydrobiologia","DOI":"10.1007/s10750-012-1029-9","ISSN":"1573-5117","issue":"1","journalAbbreviation":"Hydrobiologia","language":"en","page":"7-19","source":"Springer Link","title":"Cercariae (Platyhelminthes: Trematoda) as neglected components of zooplankton communities in freshwater habitats","title-short":"Cercariae (Platyhelminthes","volume":"691","author":[{"family":"Morley","given":"N. J."}],"issued":{"date-parts":[["2012",7,1]]}}},{"id":6501,"uris":["http://zotero.org/groups/2585270/items/CQGC74Q7"],"itemData":{"id":6501,"type":"article-journal","abstract":"Fish parasitology has a long tradition in North America and numerous parasitologists have contributed considerably to the current knowledge of the diversity and biology of protistan and metazoan parasites of freshwater fishes. The Journal of Parasitology has been essential in disseminating this knowledge and remains a significant contributor to our understanding of fish parasites in North America as well as more broadly at the international level. However, with a few exceptions, the importance of fish parasites has decreased during the last decades, which is reflected in the considerable decline of funding and corresponding decrease of attention paid to these parasites in Canada and the United States of America. After the ‘golden age' in the second half of the 20th Century, fish parasitology in Canada and the United States went in a new direction, driven by technology and a shift in priorities. In contrast, fish parasitology in Mexico has undergone rapid development since the early 1990s, partly due to extensive international collaboration and governmental funding. A critical review of the current data on the parasites of freshwater fishes in North America has revealed considerable gaps in the knowledge of their species composition, host specificity, life cycles, evolution, phylogeography, and relationships with their fish hosts. As to the key question, “Why so neglected?” this is probably because: (1) fish parasites are not in the forefront due to their lesser economic importance; (2) there is little funding for this kind of research, especially if a practical application is not immediately apparent; and (3) of shifting interests and a shortage of key personalities to train a new generation (they switched to marine habitats or other fields). Some of the opportunities for future research are outlined, such as climate change and cryptic species diversity. A significant problem challenging future research seems to be the loss of trained and experienced fish parasitologists. This has 2 major ramifications: the loss of expertise in identifying organisms that other biologists (e.g., ecologists, molecular biologists, evolutionists) work with, and an incomplete comprehension of ecosystem structure and function in the face of climate change, emerging diseases, and loss of biodiversity.","container-title":"Journal of Parasitology","DOI":"10.1645/13-394.1","ISSN":"0022-3395","issue":"1","journalAbbreviation":"Journal of Parasitology","page":"26-45","source":"Silverchair","title":"Parasites of Freshwater Fishes In North America: Why So Neglected?","title-short":"Parasites of Freshwater Fishes In North America","volume":"100","author":[{"family":"Scholz","given":"Tomáš"},{"family":"Choudhury","given":"Anindo"}],"issued":{"date-parts":[["2014",2,1]]}}}],"schema":"https://github.com/citation-style-language/schema/raw/master/csl-citation.json"} </w:delInstrText>
        </w:r>
      </w:del>
      <w:r w:rsidRPr="003A36BC">
        <w:fldChar w:fldCharType="separate"/>
      </w:r>
      <w:r w:rsidRPr="004D3456">
        <w:rPr>
          <w:color w:val="000000"/>
          <w:kern w:val="0"/>
        </w:rPr>
        <w:t>(Chrétien et al. 2023; Morley 2012; Scholz and Choudhury 2014)</w:t>
      </w:r>
      <w:r w:rsidRPr="003A36BC">
        <w:fldChar w:fldCharType="end"/>
      </w:r>
      <w:r w:rsidRPr="003A36BC">
        <w:t>, parasites are key components of communities and ecosystem</w:t>
      </w:r>
      <w:r w:rsidRPr="00515AC8">
        <w:t>s</w:t>
      </w:r>
      <w:r w:rsidRPr="003A36BC">
        <w:t xml:space="preserve"> </w:t>
      </w:r>
      <w:r w:rsidRPr="003A36BC">
        <w:fldChar w:fldCharType="begin"/>
      </w:r>
      <w:ins w:id="7" w:author="Vigneault Juliane" w:date="2024-12-14T15:24:00Z" w16du:dateUtc="2024-12-14T20:24:00Z">
        <w:r w:rsidR="00393584">
          <w:instrText xml:space="preserve"> ADDIN ZOTERO_ITEM CSL_CITATION {"citationID":"NX711Mm1","properties":{"formattedCitation":"(Dobson and Hudson 1986; Frainer et al. 2018; Lafferty et al. 2008; D.J. Marcogliese 2004; Minchella and Scott 1991; Pascal et al. 2020; Robert Poulin 1999)","plainCitation":"(Dobson and Hudson 1986; Frainer et al. 2018; Lafferty et al. 2008; D.J. Marcogliese 2004; Minchella and Scott 1991; Pascal et al. 2020; Robert Poulin 1999)","dontUpdate":true,"noteIndex":0},"citationItems":[{"id":3259,"uris":["http://zotero.org/groups/2585270/items/G6UNAJIX"],"itemData":{"id":3259,"type":"article-journal","abstract":"Pathogens and parasites are fascinating to epidemiologists and ecologists alike; as well as causing disease in individual species, they can perturb the normal functioning of a community and thus give insights into the way that the community 'functions' Several recent studies on diseases in animal populations have confirmed the importance of pathogens and parasites as components of ecological systems, while also revealing the underlying structure of complex multispecies communities.","container-title":"Trends in Ecology &amp; Evolution","DOI":"10.1016/0169-5347(86)90060-1","ISSN":"0169-5347","issue":"1","journalAbbreviation":"Trends Ecol Evol","language":"eng","note":"PMID: 21227771","page":"11-15","source":"PubMed","title":"Parasites, disease and the structure of ecological communities","volume":"1","author":[{"family":"Dobson","given":"A. P."},{"family":"Hudson","given":"P. J."}],"issued":{"date-parts":[["1986",7]]}}},{"id":3451,"uris":["http://zotero.org/groups/2585270/items/N8MDM3XF"],"itemData":{"id":3451,"type":"article-journal","abstract":"Species interactions can influence ecosystem functioning by enhancing or suppressing the activities of species that drive ecosystem processes, or by causing changes in biodiversity. However, one important class of species interactions – parasitism – has been little considered in biodiversity and ecosystem functioning (BD-EF) research. Parasites might increase or decrease ecosystem processes by reducing host abundance. Parasites could also increase trait diversity by suppressing dominant species or by increasing within-host trait diversity. These different mechanisms by which parasites might affect ecosystem function pose challenges in predicting their net effects. Nonetheless, given the ubiquity of parasites, we propose that parasite–host interactions should be incorporated into the BD-EF framework.","container-title":"Trends in Ecology &amp; Evolution","DOI":"10.1016/j.tree.2018.01.011","ISSN":"0169-5347","issue":"4","journalAbbreviation":"Trends in Ecology &amp; Evolution","language":"en","page":"260-268","source":"ScienceDirect","title":"Parasitism and the Biodiversity-Functioning Relationship","volume":"33","author":[{"family":"Frainer","given":"André"},{"family":"McKie","given":"Brendan G."},{"family":"Amundsen","given":"Per-Arne"},{"family":"Knudsen","given":"Rune"},{"family":"Lafferty","given":"Kevin D."}],"issued":{"date-parts":[["2018",4,1]]}}},{"id":3267,"uris":["http://zotero.org/groups/2585270/items/RWHARA67"],"itemData":{"id":3267,"type":"article-journal","abstract":"Parasitism is the most common consumer strategy among organisms, yet only recently has there been a call for the inclusion of infectious disease agents in food webs. The value of this effort hinges on whether parasites affect food-web properties. Increasing evidence suggests that parasites have the potential to uniquely alter food-web topology in terms of chain length, connectance and robustness. In addition, parasites might affect food-web stability, interaction strength and energy flow. Food-web structure also affects infectious disease dynamics because parasites depend on the ecological networks in which they live. Empirically, incorporating parasites into food webs is straightforward. We may start with existing food webs and add parasites as nodes, or we may try to build food webs around systems for which we already have a good understanding of infectious processes. In the future, perhaps researchers will add parasites while they construct food webs. Less clear is how food-web theory can accommodate parasites. This is a deep and central problem in theoretical biology and applied mathematics. For instance, is representing parasites with complex life cycles as a single node equivalent to representing other species with ontogenetic niche shifts as a single node? Can parasitism fit into fundamental frameworks such as the niche model? Can we integrate infectious disease models into the emerging field of dynamic food-web modelling? Future progress will benefit from interdisciplinary collaborations between ecologists and infectious disease biologists.","container-title":"Ecology Letters","DOI":"10.1111/j.1461-0248.2008.01174.x","ISSN":"1461-0248","issue":"6","journalAbbreviation":"Ecol Lett","language":"eng","note":"PMID: 18462196\nPMCID: PMC2408649","page":"533-546","source":"PubMed","title":"Parasites in food webs: the ultimate missing links","title-short":"Parasites in food webs","volume":"11","author":[{"family":"Lafferty","given":"Kevin D."},{"family":"Allesina","given":"Stefano"},{"family":"Arim","given":"Matias"},{"family":"Briggs","given":"Cherie J."},{"family":"De Leo","given":"Giulio"},{"family":"Dobson","given":"Andrew P."},{"family":"Dunne","given":"Jennifer A."},{"family":"Johnson","given":"Pieter T. J."},{"family":"Kuris","given":"Armand M."},{"family":"Marcogliese","given":"David J."},{"family":"Martinez","given":"Neo D."},{"family":"Memmott","given":"Jane"},{"family":"Marquet","given":"Pablo A."},{"family":"McLaughlin","given":"John P."},{"family":"Mordecai","given":"Erin A."},{"family":"Pascual","given":"Mercedes"},{"family":"Poulin","given":"Robert"},{"family":"Thieltges","given":"David W."}],"issued":{"date-parts":[["2008",6]]}}},{"id":3346,"uris":["http://zotero.org/groups/2585270/items/2EBG3PT3"],"itemData":{"id":3346,"type":"article-journal","abstract":"Effective management of our natural resources requires an understanding of ecosystem structure and function; effectively, an ecosystem-based approach to management. Parasites occur, albeit cryptically, in almost all ecosystems, yet they are usually neglected in studies on populations and communties of organisms. Parasites can have pronounced or subtle effects on hosts affecting host behavior, growth, fecundity, and mortality. Furthermore, parasites may regulate host population dynamics and influence community structure. Many parasites have complex life cycles and depend for transmission on the presence of a variety of invertebrate and vertebrate intermediate hosts. Often transmission involves predator–prey interactions. Thus, parasites reflect the host’s position in the food web and are indicative of changes in ecosystem structure and function. Parasites can provide information on population structure, evolutionary hypotheses, environmental stressors, trophic interactions, biodiversity, and climatic conditions. I use examples from diverse freshwater and marine systems to demonstrate that parasites should be incorporated into research and monitoring programs to maximize information gathered in ecosystem-based studies and resource management.","container-title":"EcoHealth","DOI":"10.1007/s10393-004-0028-3","ISSN":"1612-9210","issue":"2","journalAbbreviation":"EcoHealth","language":"en","page":"151-164","source":"Springer Link","title":"Parasites: Small Players with Crucial Roles in the Ecological Theater","title-short":"Parasites","volume":"1","author":[{"family":"Marcogliese","given":"D.J."}],"issued":{"date-parts":[["2004",6,1]]}}},{"id":3485,"uris":["http://zotero.org/groups/2585270/items/KGQAWQJU"],"itemData":{"id":3485,"type":"article-journal","abstract":"Traditionally, the major biotic determinants of animal community structure were assumed to be competition and predation. Recent theoretical, experimental and field studies indicate that parasitism is also important. The spectrum of effects that parasites have on host individuals is as broad as the range of parasite-host interactions. This review considers evidence for direct effects of parasites on fecundity and survival that influence host demography, and for indirect effects on host physiology and behavior that interface with competition and predation.","container-title":"Trends in Ecology &amp; Evolution","DOI":"10.1016/0169-5347(91)90071-5","ISSN":"0169-5347","issue":"8","journalAbbreviation":"Trends in Ecology &amp; Evolution","language":"en","page":"250-254","source":"ScienceDirect","title":"Parasitism: A cryptic determinant of animal community structure","title-short":"Parasitism","volume":"6","author":[{"family":"Minchella","given":"Dennis J."},{"family":"Scott","given":"Marilyn E."}],"issued":{"date-parts":[["1991",8,1]]}}},{"id":3450,"uris":["http://zotero.org/groups/2585270/items/JJE7GW6X"],"itemData":{"id":3450,"type":"article-journal","abstract":"Although parasites represent a substantial part of marine communities’ biomass and diversity, their influence on ecosystem functioning, especially via the modification of host behaviour, remains largely unknown. Here, we explored the effects of the bopyrid ectoparasite Gyge branchialis on the engineering activities of the thalassinid crustacean Upogebia pusilla and the cascading effects on intertidal ecosystem processes (e.g. sediment bioturbation) and functions (e.g. nutrient regeneration). Laboratory experiments revealed that the overall activity level of parasitized mud shrimp is reduced by a factor 3.3 due to a decrease in time allocated to burrowing and ventilating activities (by factors 1.9 and 2.9, respectively). Decrease in activity level led to strong reductions of bioturbation rates and biogeochemical fluxes at the sediment–water interface. Given the world-wide distribution of mud shrimp and their key role in biogeochemical processes, parasite-mediated alteration of their engineering behaviour has undoubtedly broad ecological impacts on marine coastal systems functioning. Our results illustrate further the need to consider host–parasite interactions (including trait-mediated indirect effects) when assessing the contribution of species to ecosystem properties, functions and services.","container-title":"Journal of Animal Ecology","DOI":"10.1111/1365-2656.13236","ISSN":"1365-2656","issue":"9","language":"en","note":"_eprint: https://onlinelibrary.wiley.com/doi/pdf/10.1111/1365-2656.13236","page":"2192-2205","source":"Wiley Online Library","title":"Parasitism in ecosystem engineer species: A key factor controlling marine ecosystem functioning","title-short":"Parasitism in ecosystem engineer species","volume":"89","author":[{"family":"Pascal","given":"Ludovic"},{"family":"Grémare","given":"Antoine"},{"family":"Montaudouin","given":"Xavier","non-dropping-particle":"de"},{"family":"Deflandre","given":"Bruno"},{"family":"Romero-Ramirez","given":"Alicia"},{"family":"Maire","given":"Olivier"}],"issued":{"date-parts":[["2020"]]}}},{"id":3343,"uris":["http://zotero.org/groups/2585270/items/KYYZ4GHH"],"itemData":{"id":3343,"type":"article-journal","abstract":"Past research on parasites and community ecology has focussed on two distinct levels of the overall community. First, it has been shown that parasites can have a role in structuring host communities. They can have differential effects on the different hosts that they exploit, they can directly debilitate a host that itself is a key structuring force in the community, or they can indirectly alter the phenotype of their host and change the importance of the host for the community. Second, certain parasite species can be important in shaping parasite communities. Dominant parasite species can directly compete with other parasite species inside the host and reduce their abundance to some extent, and parasites that alter host phenotype can indirectly make the host more or less suitable for other parasite species. The possibility that a parasite species simultaneously affects the structure of all levels of the overall community, i.e. the parasite community and the community of free-living animals, is never considered. Given the many direct and indirect ways in which a parasite species can modulate the abundance of other species, it is conceivable that some parasite species have functionally important roles in a community, and that their removal would change the relative composition of the whole community. An example from a soft-sediment intertidal community is used to illustrate how the subtle, indirect effects of a parasite species on non-host species can be very important to the structure of the overall community. Future community studies addressing the many potential influences of parasites will no doubt identify other functionally important parasite species that serve to maintain biodiversity.","container-title":"International Journal for Parasitology","DOI":"10.1016/S0020-7519(99)00045-4","ISSN":"0020-7519","issue":"6","journalAbbreviation":"International Journal for Parasitology","language":"en","page":"903-914","source":"ScienceDirect","title":"The functional importance of parasites in animal communities: many roles at many levels?","title-short":"The functional importance of parasites in animal communities","volume":"29","author":[{"family":"Poulin","given":"Robert"}],"issued":{"date-parts":[["1999",6,1]]}}}],"schema":"https://github.com/citation-style-language/schema/raw/master/csl-citation.json"} </w:instrText>
        </w:r>
      </w:ins>
      <w:del w:id="8" w:author="Vigneault Juliane" w:date="2024-12-14T15:24:00Z" w16du:dateUtc="2024-12-14T20:24:00Z">
        <w:r w:rsidDel="00393584">
          <w:delInstrText xml:space="preserve"> ADDIN ZOTERO_ITEM CSL_CITATION {"citationID":"NX711Mm1","properties":{"formattedCitation":"(Dobson and Hudson 1986; Frainer et al. 2018; Lafferty et al. 2008; D.J. Marcogliese 2004; Minchella and Scott 1991; Pascal et al. 2020; Robert Poulin 1999)","plainCitation":"(Dobson and Hudson 1986; Frainer et al. 2018; Lafferty et al. 2008; D.J. Marcogliese 2004; Minchella and Scott 1991; Pascal et al. 2020; Robert Poulin 1999)","dontUpdate":true,"noteIndex":0},"citationItems":[{"id":1732,"uris":["http://zotero.org/groups/2585270/items/G6UNAJIX"],"itemData":{"id":1732,"type":"article-journal","abstract":"Pathogens and parasites are fascinating to epidemiologists and ecologists alike; as well as causing disease in individual species, they can perturb the normal functioning of a community and thus give insights into the way that the community 'functions' Several recent studies on diseases in animal populations have confirmed the importance of pathogens and parasites as components of ecological systems, while also revealing the underlying structure of complex multispecies communities.","container-title":"Trends in Ecology &amp; Evolution","DOI":"10.1016/0169-5347(86)90060-1","ISSN":"0169-5347","issue":"1","journalAbbreviation":"Trends Ecol Evol","language":"eng","note":"PMID: 21227771","page":"11-15","source":"PubMed","title":"Parasites, disease and the structure of ecological communities","volume":"1","author":[{"family":"Dobson","given":"A. P."},{"family":"Hudson","given":"P. J."}],"issued":{"date-parts":[["1986",7]]}}},{"id":2008,"uris":["http://zotero.org/groups/2585270/items/N8MDM3XF"],"itemData":{"id":2008,"type":"article-journal","abstract":"Species interactions can influence ecosystem functioning by enhancing or suppressing the activities of species that drive ecosystem processes, or by causing changes in biodiversity. However, one important class of species interactions – parasitism – has been little considered in biodiversity and ecosystem functioning (BD-EF) research. Parasites might increase or decrease ecosystem processes by reducing host abundance. Parasites could also increase trait diversity by suppressing dominant species or by increasing within-host trait diversity. These different mechanisms by which parasites might affect ecosystem function pose challenges in predicting their net effects. Nonetheless, given the ubiquity of parasites, we propose that parasite–host interactions should be incorporated into the BD-EF framework.","container-title":"Trends in Ecology &amp; Evolution","DOI":"10.1016/j.tree.2018.01.011","ISSN":"0169-5347","issue":"4","journalAbbreviation":"Trends in Ecology &amp; Evolution","language":"en","page":"260-268","source":"ScienceDirect","title":"Parasitism and the Biodiversity-Functioning Relationship","volume":"33","author":[{"family":"Frainer","given":"André"},{"family":"McKie","given":"Brendan G."},{"family":"Amundsen","given":"Per-Arne"},{"family":"Knudsen","given":"Rune"},{"family":"Lafferty","given":"Kevin D."}],"issued":{"date-parts":[["2018",4,1]]}}},{"id":1713,"uris":["http://zotero.org/groups/2585270/items/RWHARA67"],"itemData":{"id":1713,"type":"article-journal","abstract":"Parasitism is the most common consumer strategy among organisms, yet only recently has there been a call for the inclusion of infectious disease agents in food webs. The value of this effort hinges on whether parasites affect food-web properties. Increasing evidence suggests that parasites have the potential to uniquely alter food-web topology in terms of chain length, connectance and robustness. In addition, parasites might affect food-web stability, interaction strength and energy flow. Food-web structure also affects infectious disease dynamics because parasites depend on the ecological networks in which they live. Empirically, incorporating parasites into food webs is straightforward. We may start with existing food webs and add parasites as nodes, or we may try to build food webs around systems for which we already have a good understanding of infectious processes. In the future, perhaps researchers will add parasites while they construct food webs. Less clear is how food-web theory can accommodate parasites. This is a deep and central problem in theoretical biology and applied mathematics. For instance, is representing parasites with complex life cycles as a single node equivalent to representing other species with ontogenetic niche shifts as a single node? Can parasitism fit into fundamental frameworks such as the niche model? Can we integrate infectious disease models into the emerging field of dynamic food-web modelling? Future progress will benefit from interdisciplinary collaborations between ecologists and infectious disease biologists.","container-title":"Ecology Letters","DOI":"10.1111/j.1461-0248.2008.01174.x","ISSN":"1461-0248","issue":"6","journalAbbreviation":"Ecol Lett","language":"eng","note":"PMID: 18462196\nPMCID: PMC2408649","page":"533-546","source":"PubMed","title":"Parasites in food webs: the ultimate missing links","title-short":"Parasites in food webs","volume":"11","author":[{"family":"Lafferty","given":"Kevin D."},{"family":"Allesina","given":"Stefano"},{"family":"Arim","given":"Matias"},{"family":"Briggs","given":"Cherie J."},{"family":"De Leo","given":"Giulio"},{"family":"Dobson","given":"Andrew P."},{"family":"Dunne","given":"Jennifer A."},{"family":"Johnson","given":"Pieter T. J."},{"family":"Kuris","given":"Armand M."},{"family":"Marcogliese","given":"David J."},{"family":"Martinez","given":"Neo D."},{"family":"Memmott","given":"Jane"},{"family":"Marquet","given":"Pablo A."},{"family":"McLaughlin","given":"John P."},{"family":"Mordecai","given":"Erin A."},{"family":"Pascual","given":"Mercedes"},{"family":"Poulin","given":"Robert"},{"family":"Thieltges","given":"David W."}],"issued":{"date-parts":[["2008",6]]}}},{"id":1516,"uris":["http://zotero.org/groups/2585270/items/2EBG3PT3"],"itemData":{"id":1516,"type":"article-journal","abstract":"Effective management of our natural resources requires an understanding of ecosystem structure and function; effectively, an ecosystem-based approach to management. Parasites occur, albeit cryptically, in almost all ecosystems, yet they are usually neglected in studies on populations and communties of organisms. Parasites can have pronounced or subtle effects on hosts affecting host behavior, growth, fecundity, and mortality. Furthermore, parasites may regulate host population dynamics and influence community structure. Many parasites have complex life cycles and depend for transmission on the presence of a variety of invertebrate and vertebrate intermediate hosts. Often transmission involves predator–prey interactions. Thus, parasites reflect the host’s position in the food web and are indicative of changes in ecosystem structure and function. Parasites can provide information on population structure, evolutionary hypotheses, environmental stressors, trophic interactions, biodiversity, and climatic conditions. I use examples from diverse freshwater and marine systems to demonstrate that parasites should be incorporated into research and monitoring programs to maximize information gathered in ecosystem-based studies and resource management.","container-title":"EcoHealth","DOI":"10.1007/s10393-004-0028-3","ISSN":"1612-9210","issue":"2","journalAbbreviation":"EcoHealth","language":"en","page":"151-164","source":"Springer Link","title":"Parasites: Small Players with Crucial Roles in the Ecological Theater","title-short":"Parasites","volume":"1","author":[{"family":"Marcogliese","given":"D.J."}],"issued":{"date-parts":[["2004",6,1]]}}},{"id":1912,"uris":["http://zotero.org/groups/2585270/items/KGQAWQJU"],"itemData":{"id":1912,"type":"article-journal","abstract":"Traditionally, the major biotic determinants of animal community structure were assumed to be competition and predation. Recent theoretical, experimental and field studies indicate that parasitism is also important. The spectrum of effects that parasites have on host individuals is as broad as the range of parasite-host interactions. This review considers evidence for direct effects of parasites on fecundity and survival that influence host demography, and for indirect effects on host physiology and behavior that interface with competition and predation.","container-title":"Trends in Ecology &amp; Evolution","DOI":"10.1016/0169-5347(91)90071-5","ISSN":"0169-5347","issue":"8","journalAbbreviation":"Trends in Ecology &amp; Evolution","language":"en","page":"250-254","source":"ScienceDirect","title":"Parasitism: A cryptic determinant of animal community structure","title-short":"Parasitism","volume":"6","author":[{"family":"Minchella","given":"Dennis J."},{"family":"Scott","given":"Marilyn E."}],"issued":{"date-parts":[["1991",8,1]]}}},{"id":2013,"uris":["http://zotero.org/groups/2585270/items/JJE7GW6X"],"itemData":{"id":2013,"type":"article-journal","abstract":"Although parasites represent a substantial part of marine communities’ biomass and diversity, their influence on ecosystem functioning, especially via the modification of host behaviour, remains largely unknown. Here, we explored the effects of the bopyrid ectoparasite Gyge branchialis on the engineering activities of the thalassinid crustacean Upogebia pusilla and the cascading effects on intertidal ecosystem processes (e.g. sediment bioturbation) and functions (e.g. nutrient regeneration). Laboratory experiments revealed that the overall activity level of parasitized mud shrimp is reduced by a factor 3.3 due to a decrease in time allocated to burrowing and ventilating activities (by factors 1.9 and 2.9, respectively). Decrease in activity level led to strong reductions of bioturbation rates and biogeochemical fluxes at the sediment–water interface. Given the world-wide distribution of mud shrimp and their key role in biogeochemical processes, parasite-mediated alteration of their engineering behaviour has undoubtedly broad ecological impacts on marine coastal systems functioning. Our results illustrate further the need to consider host–parasite interactions (including trait-mediated indirect effects) when assessing the contribution of species to ecosystem properties, functions and services.","container-title":"Journal of Animal Ecology","DOI":"10.1111/1365-2656.13236","ISSN":"1365-2656","issue":"9","language":"en","note":"_eprint: https://onlinelibrary.wiley.com/doi/pdf/10.1111/1365-2656.13236","page":"2192-2205","source":"Wiley Online Library","title":"Parasitism in ecosystem engineer species: A key factor controlling marine ecosystem functioning","title-short":"Parasitism in ecosystem engineer species","volume":"89","author":[{"family":"Pascal","given":"Ludovic"},{"family":"Grémare","given":"Antoine"},{"family":"Montaudouin","given":"Xavier","non-dropping-particle":"de"},{"family":"Deflandre","given":"Bruno"},{"family":"Romero-Ramirez","given":"Alicia"},{"family":"Maire","given":"Olivier"}],"issued":{"date-parts":[["2020"]]}}},{"id":1530,"uris":["http://zotero.org/groups/2585270/items/KYYZ4GHH"],"itemData":{"id":1530,"type":"article-journal","abstract":"Past research on parasites and community ecology has focussed on two distinct levels of the overall community. First, it has been shown that parasites can have a role in structuring host communities. They can have differential effects on the different hosts that they exploit, they can directly debilitate a host that itself is a key structuring force in the community, or they can indirectly alter the phenotype of their host and change the importance of the host for the community. Second, certain parasite species can be important in shaping parasite communities. Dominant parasite species can directly compete with other parasite species inside the host and reduce their abundance to some extent, and parasites that alter host phenotype can indirectly make the host more or less suitable for other parasite species. The possibility that a parasite species simultaneously affects the structure of all levels of the overall community, i.e. the parasite community and the community of free-living animals, is never considered. Given the many direct and indirect ways in which a parasite species can modulate the abundance of other species, it is conceivable that some parasite species have functionally important roles in a community, and that their removal would change the relative composition of the whole community. An example from a soft-sediment intertidal community is used to illustrate how the subtle, indirect effects of a parasite species on non-host species can be very important to the structure of the overall community. Future community studies addressing the many potential influences of parasites will no doubt identify other functionally important parasite species that serve to maintain biodiversity.","container-title":"International Journal for Parasitology","DOI":"10.1016/S0020-7519(99)00045-4","ISSN":"0020-7519","issue":"6","journalAbbreviation":"International Journal for Parasitology","language":"en","page":"903-914","source":"ScienceDirect","title":"The functional importance of parasites in animal communities: many roles at many levels?","title-short":"The functional importance of parasites in animal communities","volume":"29","author":[{"family":"Poulin","given":"Robert"}],"issued":{"date-parts":[["1999",6,1]]}}}],"schema":"https://github.com/citation-style-language/schema/raw/master/csl-citation.json"} </w:delInstrText>
        </w:r>
      </w:del>
      <w:r w:rsidRPr="003A36BC">
        <w:fldChar w:fldCharType="separate"/>
      </w:r>
      <w:r>
        <w:rPr>
          <w:noProof/>
        </w:rPr>
        <w:t>(Dobson and Hudson 1986; Frainer et al. 2018; Lafferty et al. 2008; Marcogliese 2004; Minchella and Scott 1991; Pascal et al. 2020; Poulin 1999)</w:t>
      </w:r>
      <w:r w:rsidRPr="003A36BC">
        <w:fldChar w:fldCharType="end"/>
      </w:r>
      <w:r w:rsidRPr="00183A73">
        <w:t xml:space="preserve">. </w:t>
      </w:r>
      <w:r w:rsidRPr="003A36BC">
        <w:t xml:space="preserve">Parasites can induce physiological and behavioral changes in their hosts </w:t>
      </w:r>
      <w:r w:rsidRPr="003A36BC">
        <w:fldChar w:fldCharType="begin"/>
      </w:r>
      <w:ins w:id="9" w:author="Vigneault Juliane" w:date="2024-12-14T15:24:00Z" w16du:dateUtc="2024-12-14T20:24:00Z">
        <w:r w:rsidR="00393584">
          <w:instrText xml:space="preserve"> ADDIN ZOTERO_ITEM CSL_CITATION {"citationID":"GSmW4h4v","properties":{"formattedCitation":"(Barber, Hoare, and Krause 2000; Iwanowicz 2011)","plainCitation":"(Barber, Hoare, and Krause 2000; Iwanowicz 2011)","noteIndex":0},"citationItems":[{"id":3461,"uris":["http://zotero.org/groups/2585270/items/WHJ3TRHP"],"itemData":{"id":3461,"type":"article-journal","abstract":"Fish serve as hosts to a range of parasites that are taxonomically diverse and that exhibit a wide variety of life cycle strategies. Whereas many of these parasites are passed directly between ultimate hosts, others need to navigate through a series of intermediate hosts before reaching a host in (or on) which they can attain sexual maturity. The realisation that parasites need not have evolved to minimise their impact on hosts to be successful, and in many cases may even have a requirement for their hosts to be eaten by specific predators to ensure transmission, has renewed interest in the evolutionary basis of infection-associated host behaviour. Fishes have proved popular models for the experimental examination of such hypotheses, and parasitic infections have been demonstrated to have consequences for almost every aspect of fish behaviour. Despite a scarcity of knowledge regarding the mechanistic basis of such behaviour changes in most cases, and an even lower understanding of their ecological consequences, there can be little doubt that infection-associated behaviour changes have the potential to impact severely on the ecology of infected fishes. Changes in foraging efficiency, time budget, habitat selection, competitive ability, predator-prey relationships, swimming performance and sexual behaviour and mate choice have all been associated with – and in some cases been shown to be a result of – parasite infections, and are reviewed here in some detail. Since the behavioural consequences of infections are exposed to evolutionary selection pressures in the same way as are other phenotypic traits, few behavioural changes will be evolutionarily neutral and host behaviour changes that facilitate transmission should be expected. Despite this expectation, we have found little conclusive evidence for the Parasite Increased Trophic Transmission (PITT) hypothesis in fishes, though recent studies suggest it is likely to be an important mechanism. Additionally, since the fitness consequences of the many behavioural changes described have rarely been quantified, their evolutionary and ecological significance is effectively unknown.","container-title":"Reviews in Fish Biology and Fisheries","DOI":"10.1023/A:1016658224470","ISSN":"1573-5184","issue":"2","journalAbbreviation":"Reviews in Fish Biology and Fisheries","language":"en","page":"131-165","source":"Springer Link","title":"Effects of parasites on fish behaviour: a review and evolutionary perspective","title-short":"Effects of parasites on fish behaviour","volume":"10","author":[{"family":"Barber","given":"Iain"},{"family":"Hoare","given":"Danie"},{"family":"Krause","given":"Jens"}],"issued":{"date-parts":[["2000",6,1]]}}},{"id":3276,"uris":["http://zotero.org/groups/2585270/items/H3AKLURA"],"itemData":{"id":3276,"type":"book","abstract":"It is believed by many that parasites are only as important as the fish they infect. Parasites are ubiquitous, primarily surviving in a dynamic equilibrium with their host(s) and they are often overlooked in fish health assessments. Changes in the environment, both anthropogenic and environmental, can alter the parasite/host equilibrium and cause disease or mortality in fish. Therefore it is imperative that we have knowledge of both parasites and parasitic communities within a given population. When fish kills occur, it can often be associated with changes in parasite density and community composition. Often the damage associated with these fish is relative to the rate of infestation with the parasite; a fish that is lightly infected will show few signs of the parasite, while a heavily infected fish may become physiologically impaired and even die. Parasites can cause mechanical damage (fusion of gill lamellae, tissue replacement), physiological damage (cell proliferation, immunomodulation, detrimental behavioral responses, altered growth) and reproductive damage. As parasitism is the most common lifestyle on the planet, understanding its role in the environment may help researchers understand changes in a given fish population or stream ecosystem.","source":"ResearchGate","title":"Overview On The Effects Of Parasites On Fish Health","author":[{"family":"Iwanowicz","given":"Deborah"}],"issued":{"date-parts":[["2011",7,20]]}}}],"schema":"https://github.com/citation-style-language/schema/raw/master/csl-citation.json"} </w:instrText>
        </w:r>
      </w:ins>
      <w:del w:id="10" w:author="Vigneault Juliane" w:date="2024-12-14T15:24:00Z" w16du:dateUtc="2024-12-14T20:24:00Z">
        <w:r w:rsidDel="00393584">
          <w:delInstrText xml:space="preserve"> ADDIN ZOTERO_ITEM CSL_CITATION {"citationID":"GSmW4h4v","properties":{"formattedCitation":"(Barber, Hoare, and Krause 2000; Iwanowicz 2011)","plainCitation":"(Barber, Hoare, and Krause 2000; Iwanowicz 2011)","noteIndex":0},"citationItems":[{"id":1982,"uris":["http://zotero.org/groups/2585270/items/WHJ3TRHP"],"itemData":{"id":1982,"type":"article-journal","abstract":"Fish serve as hosts to a range of parasites that are taxonomically diverse and that exhibit a wide variety of life cycle strategies. Whereas many of these parasites are passed directly between ultimate hosts, others need to navigate through a series of intermediate hosts before reaching a host in (or on) which they can attain sexual maturity. The realisation that parasites need not have evolved to minimise their impact on hosts to be successful, and in many cases may even have a requirement for their hosts to be eaten by specific predators to ensure transmission, has renewed interest in the evolutionary basis of infection-associated host behaviour. Fishes have proved popular models for the experimental examination of such hypotheses, and parasitic infections have been demonstrated to have consequences for almost every aspect of fish behaviour. Despite a scarcity of knowledge regarding the mechanistic basis of such behaviour changes in most cases, and an even lower understanding of their ecological consequences, there can be little doubt that infection-associated behaviour changes have the potential to impact severely on the ecology of infected fishes. Changes in foraging efficiency, time budget, habitat selection, competitive ability, predator-prey relationships, swimming performance and sexual behaviour and mate choice have all been associated with – and in some cases been shown to be a result of – parasite infections, and are reviewed here in some detail. Since the behavioural consequences of infections are exposed to evolutionary selection pressures in the same way as are other phenotypic traits, few behavioural changes will be evolutionarily neutral and host behaviour changes that facilitate transmission should be expected. Despite this expectation, we have found little conclusive evidence for the Parasite Increased Trophic Transmission (PITT) hypothesis in fishes, though recent studies suggest it is likely to be an important mechanism. Additionally, since the fitness consequences of the many behavioural changes described have rarely been quantified, their evolutionary and ecological significance is effectively unknown.","container-title":"Reviews in Fish Biology and Fisheries","DOI":"10.1023/A:1016658224470","ISSN":"1573-5184","issue":"2","journalAbbreviation":"Reviews in Fish Biology and Fisheries","language":"en","page":"131-165","source":"Springer Link","title":"Effects of parasites on fish behaviour: a review and evolutionary perspective","title-short":"Effects of parasites on fish behaviour","volume":"10","author":[{"family":"Barber","given":"Iain"},{"family":"Hoare","given":"Danie"},{"family":"Krause","given":"Jens"}],"issued":{"date-parts":[["2000",6,1]]}}},{"id":1693,"uris":["http://zotero.org/groups/2585270/items/H3AKLURA"],"itemData":{"id":1693,"type":"book","abstract":"It is believed by many that parasites are only as important as the fish they infect. Parasites are ubiquitous, primarily surviving in a dynamic equilibrium with their host(s) and they are often overlooked in fish health assessments. Changes in the environment, both anthropogenic and environmental, can alter the parasite/host equilibrium and cause disease or mortality in fish. Therefore it is imperative that we have knowledge of both parasites and parasitic communities within a given population. When fish kills occur, it can often be associated with changes in parasite density and community composition. Often the damage associated with these fish is relative to the rate of infestation with the parasite; a fish that is lightly infected will show few signs of the parasite, while a heavily infected fish may become physiologically impaired and even die. Parasites can cause mechanical damage (fusion of gill lamellae, tissue replacement), physiological damage (cell proliferation, immunomodulation, detrimental behavioral responses, altered growth) and reproductive damage. As parasitism is the most common lifestyle on the planet, understanding its role in the environment may help researchers understand changes in a given fish population or stream ecosystem.","source":"ResearchGate","title":"Overview On The Effects Of Parasites On Fish Health","author":[{"family":"Iwanowicz","given":"Deborah"}],"issued":{"date-parts":[["2011",7,20]]}}}],"schema":"https://github.com/citation-style-language/schema/raw/master/csl-citation.json"} </w:delInstrText>
        </w:r>
      </w:del>
      <w:r w:rsidRPr="003A36BC">
        <w:fldChar w:fldCharType="separate"/>
      </w:r>
      <w:r>
        <w:rPr>
          <w:noProof/>
        </w:rPr>
        <w:t>(Barber, Hoare, and Krause 2000; Iwanowicz 2011)</w:t>
      </w:r>
      <w:r w:rsidRPr="003A36BC">
        <w:fldChar w:fldCharType="end"/>
      </w:r>
      <w:r w:rsidRPr="003A36BC">
        <w:t xml:space="preserve"> and are major elements of food webs </w:t>
      </w:r>
      <w:r w:rsidRPr="003A36BC">
        <w:fldChar w:fldCharType="begin"/>
      </w:r>
      <w:ins w:id="11" w:author="Vigneault Juliane" w:date="2024-12-14T15:24:00Z" w16du:dateUtc="2024-12-14T20:24:00Z">
        <w:r w:rsidR="00393584">
          <w:instrText xml:space="preserve"> ADDIN ZOTERO_ITEM CSL_CITATION {"citationID":"myR0zK0b","properties":{"formattedCitation":"(Lafferty, Dobson, and Kuris 2006; Lafferty et al. 2008; David J. Marcogliese and Cone 1997)","plainCitation":"(Lafferty, Dobson, and Kuris 2006; Lafferty et al. 2008; David J. Marcogliese and Cone 1997)","dontUpdate":true,"noteIndex":0},"citationItems":[{"id":3258,"uris":["http://zotero.org/groups/2585270/items/45JBHYE4"],"itemData":{"id":3258,"type":"article-journal","abstract":"Parasitism is the most common animal lifestyle, yet food webs rarely include parasites. The few earlier studies have indicated that including parasites leads to obvious increases in species richness, number of links, and food chain length. A less obvious result was that adding parasites slightly reduced connectance, a key metric considered to affect food web stability. However, reported reductions in connectance after the addition of parasites resulted from an inappropriate calculation. Two alternative corrective approaches applied to four published studies yield an opposite result: parasites increase connectance, sometimes dramatically. In addition, we find that parasites can greatly affect other food web statistics, such as nestedness (asymmetry of interactions), chain length, and linkage density. Furthermore, whereas most food webs find that top trophic levels are least vulnerable to natural enemies, the inclusion of parasites revealed that mid-trophic levels, not low trophic levels, suffered the highest vulnerability to natural enemies. These results show that food webs are very incomplete without parasites. Most notably, recognition of parasite links may have important consequences for ecosystem stability because they can increase connectance and nestedness.","container-title":"Proceedings of the National Academy of Sciences of the United States of America","DOI":"10.1073/pnas.0604755103","ISSN":"0027-8424","issue":"30","journalAbbreviation":"Proc Natl Acad Sci U S A","language":"eng","note":"PMID: 16844774\nPMCID: PMC1544067","page":"11211-11216","source":"PubMed","title":"Parasites dominate food web links","volume":"103","author":[{"family":"Lafferty","given":"Kevin D."},{"family":"Dobson","given":"Andrew P."},{"family":"Kuris","given":"Armand M."}],"issued":{"date-parts":[["2006",7,25]]}}},{"id":3267,"uris":["http://zotero.org/groups/2585270/items/RWHARA67"],"itemData":{"id":3267,"type":"article-journal","abstract":"Parasitism is the most common consumer strategy among organisms, yet only recently has there been a call for the inclusion of infectious disease agents in food webs. The value of this effort hinges on whether parasites affect food-web properties. Increasing evidence suggests that parasites have the potential to uniquely alter food-web topology in terms of chain length, connectance and robustness. In addition, parasites might affect food-web stability, interaction strength and energy flow. Food-web structure also affects infectious disease dynamics because parasites depend on the ecological networks in which they live. Empirically, incorporating parasites into food webs is straightforward. We may start with existing food webs and add parasites as nodes, or we may try to build food webs around systems for which we already have a good understanding of infectious processes. In the future, perhaps researchers will add parasites while they construct food webs. Less clear is how food-web theory can accommodate parasites. This is a deep and central problem in theoretical biology and applied mathematics. For instance, is representing parasites with complex life cycles as a single node equivalent to representing other species with ontogenetic niche shifts as a single node? Can parasitism fit into fundamental frameworks such as the niche model? Can we integrate infectious disease models into the emerging field of dynamic food-web modelling? Future progress will benefit from interdisciplinary collaborations between ecologists and infectious disease biologists.","container-title":"Ecology Letters","DOI":"10.1111/j.1461-0248.2008.01174.x","ISSN":"1461-0248","issue":"6","journalAbbreviation":"Ecol Lett","language":"eng","note":"PMID: 18462196\nPMCID: PMC2408649","page":"533-546","source":"PubMed","title":"Parasites in food webs: the ultimate missing links","title-short":"Parasites in food webs","volume":"11","author":[{"family":"Lafferty","given":"Kevin D."},{"family":"Allesina","given":"Stefano"},{"family":"Arim","given":"Matias"},{"family":"Briggs","given":"Cherie J."},{"family":"De Leo","given":"Giulio"},{"family":"Dobson","given":"Andrew P."},{"family":"Dunne","given":"Jennifer A."},{"family":"Johnson","given":"Pieter T. J."},{"family":"Kuris","given":"Armand M."},{"family":"Marcogliese","given":"David J."},{"family":"Martinez","given":"Neo D."},{"family":"Memmott","given":"Jane"},{"family":"Marquet","given":"Pablo A."},{"family":"McLaughlin","given":"John P."},{"family":"Mordecai","given":"Erin A."},{"family":"Pascual","given":"Mercedes"},{"family":"Poulin","given":"Robert"},{"family":"Thieltges","given":"David W."}],"issued":{"date-parts":[["2008",6]]}}},{"id":3229,"uris":["http://zotero.org/groups/2585270/items/NX84668Z"],"itemData":{"id":3229,"type":"article-journal","abstract":"Parasites have the capacity to regulate host populations and may be important determinants of community structure, yet they are usually neglected in studies of food webs. Parasites can provide much of the information on host biology, such as diet and migration, that is necessary to construct accurate webs. Because many parasites have complex life cycles that involve several different hosts, and often depend on trophic interactions for transmission, parasites provide complementary views of web structure and dynamics. Incorporation of parasites in food webs can substantially after baste web properties, Including connectance, chain length and proportions of top and basal species, and can allow the testing of specific hypotheses related to food-web dynamics.","container-title":"Trends in Ecology &amp; Evolution","DOI":"10.1016/S0169-5347(97)01080-X","ISSN":"0169-5347","issue":"8","journalAbbreviation":"Trends in Ecology &amp; Evolution","language":"en","page":"320-325","source":"ScienceDirect","title":"Food webs: a plea for parasites","title-short":"Food webs","volume":"12","author":[{"family":"Marcogliese","given":"David J."},{"family":"Cone","given":"David K."}],"issued":{"date-parts":[["1997",8,1]]}}}],"schema":"https://github.com/citation-style-language/schema/raw/master/csl-citation.json"} </w:instrText>
        </w:r>
      </w:ins>
      <w:del w:id="12" w:author="Vigneault Juliane" w:date="2024-12-14T15:24:00Z" w16du:dateUtc="2024-12-14T20:24:00Z">
        <w:r w:rsidDel="00393584">
          <w:delInstrText xml:space="preserve"> ADDIN ZOTERO_ITEM CSL_CITATION {"citationID":"myR0zK0b","properties":{"formattedCitation":"(Lafferty, Dobson, and Kuris 2006; Lafferty et al. 2008; David J. Marcogliese and Cone 1997)","plainCitation":"(Lafferty, Dobson, and Kuris 2006; Lafferty et al. 2008; David J. Marcogliese and Cone 1997)","dontUpdate":true,"noteIndex":0},"citationItems":[{"id":1734,"uris":["http://zotero.org/groups/2585270/items/45JBHYE4"],"itemData":{"id":1734,"type":"article-journal","abstract":"Parasitism is the most common animal lifestyle, yet food webs rarely include parasites. The few earlier studies have indicated that including parasites leads to obvious increases in species richness, number of links, and food chain length. A less obvious result was that adding parasites slightly reduced connectance, a key metric considered to affect food web stability. However, reported reductions in connectance after the addition of parasites resulted from an inappropriate calculation. Two alternative corrective approaches applied to four published studies yield an opposite result: parasites increase connectance, sometimes dramatically. In addition, we find that parasites can greatly affect other food web statistics, such as nestedness (asymmetry of interactions), chain length, and linkage density. Furthermore, whereas most food webs find that top trophic levels are least vulnerable to natural enemies, the inclusion of parasites revealed that mid-trophic levels, not low trophic levels, suffered the highest vulnerability to natural enemies. These results show that food webs are very incomplete without parasites. Most notably, recognition of parasite links may have important consequences for ecosystem stability because they can increase connectance and nestedness.","container-title":"Proceedings of the National Academy of Sciences of the United States of America","DOI":"10.1073/pnas.0604755103","ISSN":"0027-8424","issue":"30","journalAbbreviation":"Proc Natl Acad Sci U S A","language":"eng","note":"PMID: 16844774\nPMCID: PMC1544067","page":"11211-11216","source":"PubMed","title":"Parasites dominate food web links","volume":"103","author":[{"family":"Lafferty","given":"Kevin D."},{"family":"Dobson","given":"Andrew P."},{"family":"Kuris","given":"Armand M."}],"issued":{"date-parts":[["2006",7,25]]}}},{"id":1713,"uris":["http://zotero.org/groups/2585270/items/RWHARA67"],"itemData":{"id":1713,"type":"article-journal","abstract":"Parasitism is the most common consumer strategy among organisms, yet only recently has there been a call for the inclusion of infectious disease agents in food webs. The value of this effort hinges on whether parasites affect food-web properties. Increasing evidence suggests that parasites have the potential to uniquely alter food-web topology in terms of chain length, connectance and robustness. In addition, parasites might affect food-web stability, interaction strength and energy flow. Food-web structure also affects infectious disease dynamics because parasites depend on the ecological networks in which they live. Empirically, incorporating parasites into food webs is straightforward. We may start with existing food webs and add parasites as nodes, or we may try to build food webs around systems for which we already have a good understanding of infectious processes. In the future, perhaps researchers will add parasites while they construct food webs. Less clear is how food-web theory can accommodate parasites. This is a deep and central problem in theoretical biology and applied mathematics. For instance, is representing parasites with complex life cycles as a single node equivalent to representing other species with ontogenetic niche shifts as a single node? Can parasitism fit into fundamental frameworks such as the niche model? Can we integrate infectious disease models into the emerging field of dynamic food-web modelling? Future progress will benefit from interdisciplinary collaborations between ecologists and infectious disease biologists.","container-title":"Ecology Letters","DOI":"10.1111/j.1461-0248.2008.01174.x","ISSN":"1461-0248","issue":"6","journalAbbreviation":"Ecol Lett","language":"eng","note":"PMID: 18462196\nPMCID: PMC2408649","page":"533-546","source":"PubMed","title":"Parasites in food webs: the ultimate missing links","title-short":"Parasites in food webs","volume":"11","author":[{"family":"Lafferty","given":"Kevin D."},{"family":"Allesina","given":"Stefano"},{"family":"Arim","given":"Matias"},{"family":"Briggs","given":"Cherie J."},{"family":"De Leo","given":"Giulio"},{"family":"Dobson","given":"Andrew P."},{"family":"Dunne","given":"Jennifer A."},{"family":"Johnson","given":"Pieter T. J."},{"family":"Kuris","given":"Armand M."},{"family":"Marcogliese","given":"David J."},{"family":"Martinez","given":"Neo D."},{"family":"Memmott","given":"Jane"},{"family":"Marquet","given":"Pablo A."},{"family":"McLaughlin","given":"John P."},{"family":"Mordecai","given":"Erin A."},{"family":"Pascual","given":"Mercedes"},{"family":"Poulin","given":"Robert"},{"family":"Thieltges","given":"David W."}],"issued":{"date-parts":[["2008",6]]}}},{"id":1805,"uris":["http://zotero.org/groups/2585270/items/NX84668Z"],"itemData":{"id":1805,"type":"article-journal","abstract":"Parasites have the capacity to regulate host populations and may be important determinants of community structure, yet they are usually neglected in studies of food webs. Parasites can provide much of the information on host biology, such as diet and migration, that is necessary to construct accurate webs. Because many parasites have complex life cycles that involve several different hosts, and often depend on trophic interactions for transmission, parasites provide complementary views of web structure and dynamics. Incorporation of parasites in food webs can substantially after baste web properties, Including connectance, chain length and proportions of top and basal species, and can allow the testing of specific hypotheses related to food-web dynamics.","container-title":"Trends in Ecology &amp; Evolution","DOI":"10.1016/S0169-5347(97)01080-X","ISSN":"0169-5347","issue":"8","journalAbbreviation":"Trends in Ecology &amp; Evolution","language":"en","page":"320-325","source":"ScienceDirect","title":"Food webs: a plea for parasites","title-short":"Food webs","volume":"12","author":[{"family":"Marcogliese","given":"David J."},{"family":"Cone","given":"David K."}],"issued":{"date-parts":[["1997",8,1]]}}}],"schema":"https://github.com/citation-style-language/schema/raw/master/csl-citation.json"} </w:delInstrText>
        </w:r>
      </w:del>
      <w:r w:rsidRPr="003A36BC">
        <w:fldChar w:fldCharType="separate"/>
      </w:r>
      <w:r>
        <w:rPr>
          <w:noProof/>
        </w:rPr>
        <w:t>(Lafferty, Dobson, and Kuris 2006; Lafferty et al. 2008; Marcogliese and Cone 1997)</w:t>
      </w:r>
      <w:r w:rsidRPr="003A36BC">
        <w:fldChar w:fldCharType="end"/>
      </w:r>
      <w:r w:rsidRPr="003A36BC">
        <w:t xml:space="preserve">. </w:t>
      </w:r>
      <w:r w:rsidRPr="00515AC8">
        <w:t>However,</w:t>
      </w:r>
      <w:r w:rsidRPr="003A36BC">
        <w:t xml:space="preserve"> </w:t>
      </w:r>
      <w:r w:rsidRPr="00515AC8">
        <w:t>studying</w:t>
      </w:r>
      <w:r w:rsidRPr="003A36BC">
        <w:t xml:space="preserve"> infection dynamics </w:t>
      </w:r>
      <w:r w:rsidRPr="00515AC8">
        <w:t>is challenging</w:t>
      </w:r>
      <w:r w:rsidRPr="003A36BC">
        <w:t xml:space="preserve"> since infection patterns within a population or community can vary across taxa, time and/or space</w:t>
      </w:r>
      <w:r>
        <w:t xml:space="preserve"> </w:t>
      </w:r>
      <w:r>
        <w:fldChar w:fldCharType="begin"/>
      </w:r>
      <w:ins w:id="13" w:author="Vigneault Juliane" w:date="2024-12-14T15:24:00Z" w16du:dateUtc="2024-12-14T20:24:00Z">
        <w:r w:rsidR="00393584">
          <w:instrText xml:space="preserve"> ADDIN ZOTERO_ITEM CSL_CITATION {"citationID":"BvdyDtWP","properties":{"formattedCitation":"(Happel 2019; Robert Poulin 2006; Robert Poulin and Dick 2007; Thieltges and Reise 2007; Villalba-Vasquez et al. 2018; Young and Maccoll 2017)","plainCitation":"(Happel 2019; Robert Poulin 2006; Robert Poulin and Dick 2007; Thieltges and Reise 2007; Villalba-Vasquez et al. 2018; Young and Maccoll 2017)","dontUpdate":true,"noteIndex":0},"citationItems":[{"id":3372,"uris":["http://zotero.org/groups/2585270/items/RSYS944C"],"itemData":{"id":3372,"type":"article-journal","abstract":"Infections of parasitic digenean trematode metacercariae may lead to a visually observable syndrome in fish commonly called black spot disease. While black spot has been noted from various locations throughout North America, patterns in prevalence across the continent remain unknown. Funding to investigate continental-wide prevalence of low-mortality parasitic infections represents a barrier to such studies. I utilize iNaturalist.org's photograph database to examine fish for signs of black spot infections across North America. Fish targeted include blacknose dace, creek chub, chubs (Nocomis spp.), and stonerollers (Campostoma spp.). Photos were visually examined for symptomatic black spots indicative of infection by trematode species linked to black spot disease. Regardless of fish species group, symptoms of black spot pathogens were highly prevalent (27.1% of 314 fish) in watersheds of southern Ontario Canada, whereas mean prevalence was comparatively low elsewhere (7.8%). In one instance, a user uploaded a higher number of photos, with a higher percentage exhibiting signs of infection than other users in the watershed. However, it is difficult to tease apart if that user fished in waterbodies with high infection rates, uploaded more photos of symptomatic fishes, or some other explanation for the differences in user-reported fish with symptoms. Beyond this exception, geographic patterns in the frequency of black spot symptoms do not appear to be related to solely the users, suggesting the observed pattern is biological or ecological. While causative explanations remain conjectures, the data reported herein provides evidence that across four groups of fish, signs of black spot infections are more common in southern Ontario than other areas studied in North America. This work also represents an initial and unexpected utility of volunteer-population databases such as iNaturalist. Further data contributions could lead to better understanding of the causative agents to variation in black spot pathogens' occurrences.","container-title":"International Journal for Parasitology: Parasites and Wildlife","DOI":"10.1016/j.ijppaw.2019.08.003","ISSN":"2213-2244","journalAbbreviation":"International Journal for Parasitology: Parasites and Wildlife","language":"en","page":"156-163","source":"ScienceDirect","title":"A volunteer-populated online database provides evidence for a geographic pattern in symptoms of black spot infections","volume":"10","author":[{"family":"Happel","given":"Austin"}],"issued":{"date-parts":[["2019",12,1]]}}},{"id":4062,"uris":["http://zotero.org/groups/2585270/items/DJ88WWZE"],"itemData":{"id":4062,"type":"article-journal","abstract":"Within any parasite species, variation among populations in standard infection parameters (prevalence, intensity and abundance) is an accepted fact. The proportion of hosts infected and the mean number of parasites per host are not fixed values across the entire geographic range of any parasite species. The question is whether this inter-population variation occurs within a narrow, species-specific range and is thus driven mainly by the biological features of the parasite, or whether it is substantial and unpredictable, leaving population parameters at the mercy of local conditions. Here, the repeatability of estimates of prevalence, intensity and abundance of infection was assessed across populations of the same parasite species, for 77 metazoan parasite species of Canadian freshwater fishes. Overall, parameter values from different populations of the same parasite species were more similar to each other and more different from those of other species, than expected by chance alone. Much of the variation in parameter values in the dataset was associated with differences between parasite species, rather than with differences among populations within species. This was particularly true for intensity and abundance of infection; in contrast, prevalence values, while somewhat repeatable among populations of the same species, still showed considerable variation. Among the higher taxa investigated (monogeneans, trematodes, cestodes, nematodes, acanthocephalans, copepods), there was no evidence that species of one taxon display intrinsically greater variation in population parameters than species of other taxa. Overall, the results suggest that intensity and abundance of infection are real species characters, though somewhat variable. This conclusion supports the view that the biological features of parasite species can potentially override local environmental conditions in driving parasite population dynamics.","container-title":"International Journal for Parasitology","DOI":"10.1016/j.ijpara.2006.02.021","ISSN":"0020-7519","issue":"8","journalAbbreviation":"International Journal for Parasitology","language":"en","page":"877-885","source":"ScienceDirect","title":"Variation in infection parameters among populations within parasite species: Intrinsic properties versus local factors","title-short":"Variation in infection parameters among populations within parasite species","volume":"36","author":[{"family":"Poulin","given":"Robert"}],"issued":{"date-parts":[["2006",7,1]]}}},{"id":4052,"uris":["http://zotero.org/groups/2585270/items/DX6VZCYM"],"itemData":{"id":4052,"type":"article-journal","abstract":"The abundance of a species is not constant across its geographical range; it has often been assumed to decrease from the centre of a species' range toward its margins. The central assumption of this \"favourable centre\" model is tested for the first time with parasites, using different species of helminth parasites exploiting fish as definitive hosts. Data on prevalence (percentage of hosts that are infected) and abundance (mean no. parasites per host) were compiled for 8 helminth species occurring in 23 populations of yellow perch Perca flavescens, from continental North America. For each parasite species, correlations were computed between latitude and both local prevalence and abundance values. In addition, the relationships between the relative prevalence or abundance in one locality and the distance between that locality and the one where the maximum value was reported, were assessed separately for each species to determine whether abundance tends to decrease away from the presumed centre of the range, where it peaks. For both the cestode Proteocephalus pearsei and the acanthocephalan Leptorhynchoides thecatus, there was a positive relationship between prevalence or abundance and the latitude of the sampled population. There was also a significant negative relationship between relative prevalence and the distance from the locality showing the maximum value in P. pearsei, but no such pattern was observed for the other 7 parasite species. Since this single significant decrease in prevalence with increasing distance from the peak value may be confounded by a latitudinal gradient, it appears that the distribution of abundance in parasites of perch does not follow the favourable centre model. This means that the environmental variables affecting the density of parasites (host availability, abiotic conditions) do not show pronounced spatial autocorrelation, with nearby sites not necessarily providing more similar conditions for the growth of parasite populations than distant sites.","container-title":"Ecography","ISSN":"0906-7590","issue":"5","note":"publisher: [Nordic Society Oikos, Wiley]","page":"629-636","source":"JSTOR","title":"Spatial Variation in Population Density across the Geographical Range in Helminth Parasites of Yellow Perch Perca flavescens","volume":"30","author":[{"family":"Poulin","given":"Robert"},{"family":"Dick","given":"Terry A."}],"issued":{"date-parts":[["2007"]]}}},{"id":4036,"uris":["http://zotero.org/groups/2585270/items/JIACP9JN"],"itemData":{"id":4036,"type":"article-journal","abstract":"Spatial heterogeneities in the abundance of free-living organisms as well as in infection levels of their parasites are a common phenomenon, but knowledge on parasitism in invertebrate intermediate hosts in this respect is scarce. We investigated the spatial pattern of four dominant trematode species which utilize a common intertidal bivalve, the cockle Cerastoderma edule, as second intermediate host in their life cycles. Sampling of cockles from the same cohort at 15 sites in the northern Wadden Sea (North Sea) over a distance of 50 km revealed a conspicuous spatial heterogeneity in infection levels in all four species over the total sample as well as among and within sampling sites. Whereas multiple regression analyses indicated the density of first intermediate upstream hosts to be the strongest determinant of infection levels in cockles, the situation within sites was more complex with no single strong predictor variable. However, host size was positively and host density negatively correlated with infection levels and there was an indication of differential susceptibility of cockle hosts. Small-scale differences in physical properties of the habitat in the form of residual water at low tide resulted in increased infection levels of cockles which we experimentally transferred into pools. A complex interplay of these factors may be responsible for within-site heterogeneities. At larger spatial scales, these factors may be overridden by the strong effect of upstream hosts. In contrast to first intermediate trematode hosts, there was no indication for inter-specific interactions. In other terms, the recruitment of trematodes in second intermediate hosts seems to be largely controlled by pre-settlement processes both among and within host populations.","container-title":"Oecologia","DOI":"10.1007/s00442-006-0557-2","ISSN":"1432-1939","issue":"4","journalAbbreviation":"Oecologia","language":"en","page":"569-581","source":"Springer Link","title":"Spatial heterogeneity in parasite infections at different spatial scales in an intertidal bivalve","volume":"150","author":[{"family":"Thieltges","given":"David W."},{"family":"Reise","given":"Karsten"}],"issued":{"date-parts":[["2007",1,1]]}}},{"id":3920,"uris":["http://zotero.org/groups/2585270/items/IYM8D8JV"],"itemData":{"id":3920,"type":"article-journal","abstract":"In the tropics, variations in the structure and species composition of marine fish parasite communities over several years have received limited attention. Changes in water temperature in the tropics are not as extreme as in temperate climes, and the processes that generate variations in these parasite communities are as yet unclear. The parasite communities in populations of Parapsettus panamensis from four locations on the south-central Pacific coast of Mexico were quantified and analyzed. Four hundred forty-six fish were collected over a 6-year period (2012; 2013; 2016a,b; and 2017). Twenty-three metazoan parasite species were recovered and identified: three species of Monogenea (present as adults); eight species of Digenea (adults); one species of Acanthocephala (juveniles); one species of Cestoda (larvae); three species of Nematoda (two present as adults and one present as larvae); four species of Copepoda; and three species of Isopoda (two present as adults, and one present as larvae). At the component community level, parasite species richness varied significantly from 10 (Marquelia 2016) to 17 species (Acapulco Bay 2012). The component communities and infracommunities of P. panamensis exhibited a similar pattern: low species numbers, low diversity, and dominance by a single parasite species. Parasite community structure and species composition varied between sampling years and locations. The main factors responsible for these variations were host traits such as feeding behavior and body size, and occurrence of a set of distinctive parasite species.","container-title":"Invertebrate Biology","DOI":"10.1111/ivb.12232","ISSN":"1744-7410","issue":"4","language":"en","license":"© 2018, The American Microscopical Society, Inc.","note":"_eprint: https://onlinelibrary.wiley.com/doi/pdf/10.1111/ivb.12232","page":"339-354","source":"Wiley Online Library","title":"Temporal and spatial variations in the metazoan parasite communities of the Panama spadefish, Parapsettus panamensis (Pisces: Ephippidae), from the Pacific coast of Mexico","title-short":"Temporal and spatial variations in the metazoan parasite communities of the Panama spadefish, Parapsettus panamensis (Pisces","volume":"137","author":[{"family":"Villalba-Vasquez","given":"Princessa J."},{"family":"Violante-González","given":"Juan"},{"family":"Monks","given":"Scott"},{"family":"Marino-Romero","given":"Jaime U."},{"family":"Ibáñez","given":"Sergio García"},{"family":"Rojas-Herrera","given":"Agustín A."},{"family":"Flores-Garza","given":"Rafael"},{"family":"Rosas-Guerrero","given":"Víctor"}],"issued":{"date-parts":[["2018"]]}}},{"id":4034,"uris":["http://zotero.org/groups/2585270/items/8SUICKK7"],"itemData":{"id":4034,"type":"article-journal","abstract":"Patterns in parasite community structure are often observed in natural systems and an important question in parasite ecology is whether such patterns are repeatable across time and space. Field studies commonly look at spatial or temporal repeatability of patterns, but they are rarely investigated in conjunction. We use a large dataset on the macroparasites of the three-spined stickleback, Gasterosteus aculeatus L., collected from 14 locations on North Uist, Scotland over an 8-year period to investigate: (1) repeatability of patterns in parasite communities among populations and whether variation is consistent across years, (2) whether variation between years can be explained by climatic variation and progression of the season and (3) whether variation in habitat characteristics explain population differences. Differences in relative abundance and prevalence across populations were observed in a number of parasites investigated indicating a lack of consistency across years in numerous parasite community measures; however, differences between populations in the prevalence and abundance of some parasites were consistent throughout the study. Average temperature did not affect parasite community, and progression of the season was only significant for two of 13 community measures. Two of the six habitat characteristics investigated (pH and calcium concentration) significantly affected parasite presence.","container-title":"Parasitology","DOI":"10.1017/S0031182016001815","ISSN":"0031-1820, 1469-8161","issue":"4","language":"en","note":"publisher: Cambridge University Press","page":"436-449","source":"Cambridge University Press","title":"Spatial and temporal variation in macroparasite communities of three-spined stickleback","volume":"144","author":[{"family":"Young","given":"Rebecca E."},{"family":"Maccoll","given":"Andrew D. C."}],"issued":{"date-parts":[["2017",4]]}}}],"schema":"https://github.com/citation-style-language/schema/raw/master/csl-citation.json"} </w:instrText>
        </w:r>
      </w:ins>
      <w:del w:id="14" w:author="Vigneault Juliane" w:date="2024-12-14T15:24:00Z" w16du:dateUtc="2024-12-14T20:24:00Z">
        <w:r w:rsidDel="00393584">
          <w:delInstrText xml:space="preserve"> ADDIN ZOTERO_ITEM CSL_CITATION {"citationID":"BvdyDtWP","properties":{"formattedCitation":"(Happel 2019; Robert Poulin 2006; Robert Poulin and Dick 2007; Thieltges and Reise 2007; Villalba-Vasquez et al. 2018; Young and Maccoll 2017)","plainCitation":"(Happel 2019; Robert Poulin 2006; Robert Poulin and Dick 2007; Thieltges and Reise 2007; Villalba-Vasquez et al. 2018; Young and Maccoll 2017)","dontUpdate":true,"noteIndex":0},"citationItems":[{"id":1456,"uris":["http://zotero.org/groups/2585270/items/RSYS944C"],"itemData":{"id":1456,"type":"article-journal","abstract":"Infections of parasitic digenean trematode metacercariae may lead to a visually observable syndrome in fish commonly called black spot disease. While black spot has been noted from various locations throughout North America, patterns in prevalence across the continent remain unknown. Funding to investigate continental-wide prevalence of low-mortality parasitic infections represents a barrier to such studies. I utilize iNaturalist.org's photograph database to examine fish for signs of black spot infections across North America. Fish targeted include blacknose dace, creek chub, chubs (Nocomis spp.), and stonerollers (Campostoma spp.). Photos were visually examined for symptomatic black spots indicative of infection by trematode species linked to black spot disease. Regardless of fish species group, symptoms of black spot pathogens were highly prevalent (27.1% of 314 fish) in watersheds of southern Ontario Canada, whereas mean prevalence was comparatively low elsewhere (7.8%). In one instance, a user uploaded a higher number of photos, with a higher percentage exhibiting signs of infection than other users in the watershed. However, it is difficult to tease apart if that user fished in waterbodies with high infection rates, uploaded more photos of symptomatic fishes, or some other explanation for the differences in user-reported fish with symptoms. Beyond this exception, geographic patterns in the frequency of black spot symptoms do not appear to be related to solely the users, suggesting the observed pattern is biological or ecological. While causative explanations remain conjectures, the data reported herein provides evidence that across four groups of fish, signs of black spot infections are more common in southern Ontario than other areas studied in North America. This work also represents an initial and unexpected utility of volunteer-population databases such as iNaturalist. Further data contributions could lead to better understanding of the causative agents to variation in black spot pathogens' occurrences.","container-title":"International Journal for Parasitology: Parasites and Wildlife","DOI":"10.1016/j.ijppaw.2019.08.003","ISSN":"2213-2244","journalAbbreviation":"International Journal for Parasitology: Parasites and Wildlife","language":"en","page":"156-163","source":"ScienceDirect","title":"A volunteer-populated online database provides evidence for a geographic pattern in symptoms of black spot infections","volume":"10","author":[{"family":"Happel","given":"Austin"}],"issued":{"date-parts":[["2019",12,1]]}}},{"id":2135,"uris":["http://zotero.org/groups/2585270/items/DJ88WWZE"],"itemData":{"id":2135,"type":"article-journal","abstract":"Within any parasite species, variation among populations in standard infection parameters (prevalence, intensity and abundance) is an accepted fact. The proportion of hosts infected and the mean number of parasites per host are not fixed values across the entire geographic range of any parasite species. The question is whether this inter-population variation occurs within a narrow, species-specific range and is thus driven mainly by the biological features of the parasite, or whether it is substantial and unpredictable, leaving population parameters at the mercy of local conditions. Here, the repeatability of estimates of prevalence, intensity and abundance of infection was assessed across populations of the same parasite species, for 77 metazoan parasite species of Canadian freshwater fishes. Overall, parameter values from different populations of the same parasite species were more similar to each other and more different from those of other species, than expected by chance alone. Much of the variation in parameter values in the dataset was associated with differences between parasite species, rather than with differences among populations within species. This was particularly true for intensity and abundance of infection; in contrast, prevalence values, while somewhat repeatable among populations of the same species, still showed considerable variation. Among the higher taxa investigated (monogeneans, trematodes, cestodes, nematodes, acanthocephalans, copepods), there was no evidence that species of one taxon display intrinsically greater variation in population parameters than species of other taxa. Overall, the results suggest that intensity and abundance of infection are real species characters, though somewhat variable. This conclusion supports the view that the biological features of parasite species can potentially override local environmental conditions in driving parasite population dynamics.","container-title":"International Journal for Parasitology","DOI":"10.1016/j.ijpara.2006.02.021","ISSN":"0020-7519","issue":"8","journalAbbreviation":"International Journal for Parasitology","language":"en","page":"877-885","source":"ScienceDirect","title":"Variation in infection parameters among populations within parasite species: Intrinsic properties versus local factors","title-short":"Variation in infection parameters among populations within parasite species","volume":"36","author":[{"family":"Poulin","given":"Robert"}],"issued":{"date-parts":[["2006",7,1]]}}},{"id":5795,"uris":["http://zotero.org/groups/2585270/items/DX6VZCYM"],"itemData":{"id":5795,"type":"article-journal","abstract":"The abundance of a species is not constant across its geographical range; it has often been assumed to decrease from the centre of a species' range toward its margins. The central assumption of this \"favourable centre\" model is tested for the first time with parasites, using different species of helminth parasites exploiting fish as definitive hosts. Data on prevalence (percentage of hosts that are infected) and abundance (mean no. parasites per host) were compiled for 8 helminth species occurring in 23 populations of yellow perch Perca flavescens, from continental North America. For each parasite species, correlations were computed between latitude and both local prevalence and abundance values. In addition, the relationships between the relative prevalence or abundance in one locality and the distance between that locality and the one where the maximum value was reported, were assessed separately for each species to determine whether abundance tends to decrease away from the presumed centre of the range, where it peaks. For both the cestode Proteocephalus pearsei and the acanthocephalan Leptorhynchoides thecatus, there was a positive relationship between prevalence or abundance and the latitude of the sampled population. There was also a significant negative relationship between relative prevalence and the distance from the locality showing the maximum value in P. pearsei, but no such pattern was observed for the other 7 parasite species. Since this single significant decrease in prevalence with increasing distance from the peak value may be confounded by a latitudinal gradient, it appears that the distribution of abundance in parasites of perch does not follow the favourable centre model. This means that the environmental variables affecting the density of parasites (host availability, abiotic conditions) do not show pronounced spatial autocorrelation, with nearby sites not necessarily providing more similar conditions for the growth of parasite populations than distant sites.","container-title":"Ecography","ISSN":"0906-7590","issue":"5","note":"publisher: [Nordic Society Oikos, Wiley]","page":"629-636","source":"JSTOR","title":"Spatial Variation in Population Density across the Geographical Range in Helminth Parasites of Yellow Perch Perca flavescens","volume":"30","author":[{"family":"Poulin","given":"Robert"},{"family":"Dick","given":"Terry A."}],"issued":{"date-parts":[["2007"]]}}},{"id":6508,"uris":["http://zotero.org/groups/2585270/items/JIACP9JN"],"itemData":{"id":6508,"type":"article-journal","abstract":"Spatial heterogeneities in the abundance of free-living organisms as well as in infection levels of their parasites are a common phenomenon, but knowledge on parasitism in invertebrate intermediate hosts in this respect is scarce. We investigated the spatial pattern of four dominant trematode species which utilize a common intertidal bivalve, the cockle Cerastoderma edule, as second intermediate host in their life cycles. Sampling of cockles from the same cohort at 15 sites in the northern Wadden Sea (North Sea) over a distance of 50 km revealed a conspicuous spatial heterogeneity in infection levels in all four species over the total sample as well as among and within sampling sites. Whereas multiple regression analyses indicated the density of first intermediate upstream hosts to be the strongest determinant of infection levels in cockles, the situation within sites was more complex with no single strong predictor variable. However, host size was positively and host density negatively correlated with infection levels and there was an indication of differential susceptibility of cockle hosts. Small-scale differences in physical properties of the habitat in the form of residual water at low tide resulted in increased infection levels of cockles which we experimentally transferred into pools. A complex interplay of these factors may be responsible for within-site heterogeneities. At larger spatial scales, these factors may be overridden by the strong effect of upstream hosts. In contrast to first intermediate trematode hosts, there was no indication for inter-specific interactions. In other terms, the recruitment of trematodes in second intermediate hosts seems to be largely controlled by pre-settlement processes both among and within host populations.","container-title":"Oecologia","DOI":"10.1007/s00442-006-0557-2","ISSN":"1432-1939","issue":"4","journalAbbreviation":"Oecologia","language":"en","page":"569-581","source":"Springer Link","title":"Spatial heterogeneity in parasite infections at different spatial scales in an intertidal bivalve","volume":"150","author":[{"family":"Thieltges","given":"David W."},{"family":"Reise","given":"Karsten"}],"issued":{"date-parts":[["2007",1,1]]}}},{"id":5081,"uris":["http://zotero.org/groups/2585270/items/IYM8D8JV"],"itemData":{"id":5081,"type":"article-journal","abstract":"In the tropics, variations in the structure and species composition of marine fish parasite communities over several years have received limited attention. Changes in water temperature in the tropics are not as extreme as in temperate climes, and the processes that generate variations in these parasite communities are as yet unclear. The parasite communities in populations of Parapsettus panamensis from four locations on the south-central Pacific coast of Mexico were quantified and analyzed. Four hundred forty-six fish were collected over a 6-year period (2012; 2013; 2016a,b; and 2017). Twenty-three metazoan parasite species were recovered and identified: three species of Monogenea (present as adults); eight species of Digenea (adults); one species of Acanthocephala (juveniles); one species of Cestoda (larvae); three species of Nematoda (two present as adults and one present as larvae); four species of Copepoda; and three species of Isopoda (two present as adults, and one present as larvae). At the component community level, parasite species richness varied significantly from 10 (Marquelia 2016) to 17 species (Acapulco Bay 2012). The component communities and infracommunities of P. panamensis exhibited a similar pattern: low species numbers, low diversity, and dominance by a single parasite species. Parasite community structure and species composition varied between sampling years and locations. The main factors responsible for these variations were host traits such as feeding behavior and body size, and occurrence of a set of distinctive parasite species.","container-title":"Invertebrate Biology","DOI":"10.1111/ivb.12232","ISSN":"1744-7410","issue":"4","language":"en","license":"© 2018, The American Microscopical Society, Inc.","note":"_eprint: https://onlinelibrary.wiley.com/doi/pdf/10.1111/ivb.12232","page":"339-354","source":"Wiley Online Library","title":"Temporal and spatial variations in the metazoan parasite communities of the Panama spadefish, Parapsettus panamensis (Pisces: Ephippidae), from the Pacific coast of Mexico","title-short":"Temporal and spatial variations in the metazoan parasite communities of the Panama spadefish, Parapsettus panamensis (Pisces","volume":"137","author":[{"family":"Villalba-Vasquez","given":"Princessa J."},{"family":"Violante-González","given":"Juan"},{"family":"Monks","given":"Scott"},{"family":"Marino-Romero","given":"Jaime U."},{"family":"Ibáñez","given":"Sergio García"},{"family":"Rojas-Herrera","given":"Agustín A."},{"family":"Flores-Garza","given":"Rafael"},{"family":"Rosas-Guerrero","given":"Víctor"}],"issued":{"date-parts":[["2018"]]}}},{"id":6510,"uris":["http://zotero.org/groups/2585270/items/8SUICKK7"],"itemData":{"id":6510,"type":"article-journal","abstract":"Patterns in parasite community structure are often observed in natural systems and an important question in parasite ecology is whether such patterns are repeatable across time and space. Field studies commonly look at spatial or temporal repeatability of patterns, but they are rarely investigated in conjunction. We use a large dataset on the macroparasites of the three-spined stickleback, Gasterosteus aculeatus L., collected from 14 locations on North Uist, Scotland over an 8-year period to investigate: (1) repeatability of patterns in parasite communities among populations and whether variation is consistent across years, (2) whether variation between years can be explained by climatic variation and progression of the season and (3) whether variation in habitat characteristics explain population differences. Differences in relative abundance and prevalence across populations were observed in a number of parasites investigated indicating a lack of consistency across years in numerous parasite community measures; however, differences between populations in the prevalence and abundance of some parasites were consistent throughout the study. Average temperature did not affect parasite community, and progression of the season was only significant for two of 13 community measures. Two of the six habitat characteristics investigated (pH and calcium concentration) significantly affected parasite presence.","container-title":"Parasitology","DOI":"10.1017/S0031182016001815","ISSN":"0031-1820, 1469-8161","issue":"4","language":"en","note":"publisher: Cambridge University Press","page":"436-449","source":"Cambridge University Press","title":"Spatial and temporal variation in macroparasite communities of three-spined stickleback","volume":"144","author":[{"family":"Young","given":"Rebecca E."},{"family":"Maccoll","given":"Andrew D. C."}],"issued":{"date-parts":[["2017",4]]}}}],"schema":"https://github.com/citation-style-language/schema/raw/master/csl-citation.json"} </w:delInstrText>
        </w:r>
      </w:del>
      <w:r>
        <w:fldChar w:fldCharType="separate"/>
      </w:r>
      <w:r>
        <w:rPr>
          <w:noProof/>
        </w:rPr>
        <w:t>(Happel 2019; Poulin 2006; Poulin and Dick 2007; Thieltges and Reise 2007; Villalba-Vasquez et al. 2018; Young and Maccoll 2017)</w:t>
      </w:r>
      <w:r>
        <w:fldChar w:fldCharType="end"/>
      </w:r>
      <w:r w:rsidRPr="003A36BC">
        <w:t xml:space="preserve">. Since </w:t>
      </w:r>
      <w:r>
        <w:t xml:space="preserve">data collection </w:t>
      </w:r>
      <w:r w:rsidRPr="00AC5244">
        <w:t>is</w:t>
      </w:r>
      <w:r w:rsidRPr="003A36BC">
        <w:t xml:space="preserve"> constrained by context-dependencies such as spatial scaling, system characteristics and sampling design, it is imperative to understand how these elements influence</w:t>
      </w:r>
      <w:r w:rsidRPr="00515AC8">
        <w:t xml:space="preserve"> our understanding of</w:t>
      </w:r>
      <w:r w:rsidRPr="00613B18">
        <w:t xml:space="preserve"> infection patterns to </w:t>
      </w:r>
      <w:r w:rsidRPr="00515AC8">
        <w:t>facilitate</w:t>
      </w:r>
      <w:r w:rsidRPr="00613B18">
        <w:t xml:space="preserve"> comparison</w:t>
      </w:r>
      <w:r w:rsidRPr="00515AC8">
        <w:t>s</w:t>
      </w:r>
      <w:r w:rsidRPr="00613B18">
        <w:t xml:space="preserve"> among studies</w:t>
      </w:r>
      <w:r w:rsidRPr="00515AC8">
        <w:t xml:space="preserve">, especially in the context of anthropogenic change and conservation management </w:t>
      </w:r>
      <w:r w:rsidRPr="00613B18">
        <w:fldChar w:fldCharType="begin"/>
      </w:r>
      <w:ins w:id="15" w:author="Vigneault Juliane" w:date="2024-12-14T15:24:00Z" w16du:dateUtc="2024-12-14T20:24:00Z">
        <w:r w:rsidR="00393584">
          <w:instrText xml:space="preserve"> ADDIN ZOTERO_ITEM CSL_CITATION {"citationID":"qmin7fKv","properties":{"formattedCitation":"(Cohen et al. 2016)","plainCitation":"(Cohen et al. 2016)","noteIndex":0},"citationItems":[{"id":3488,"uris":["http://zotero.org/groups/2585270/items/HDNF5AP3"],"itemData":{"id":3488,"type":"article-journal","abstract":"Humans are altering the distribution of species by changing the climate and disrupting biotic interactions and dispersal. A fundamental hypothesis in spatial ecology suggests that these effects are scale dependent; biotic interactions should shape distributions at local scales, whereas climate should dominate at regional scales. If so, common single-scale analyses might misestimate the impacts of anthropogenic modifications on biodiversity and the environment. However, large-scale datasets necessary to test these hypotheses have not been available until recently. Here we conduct a cross-continental, cross-scale (almost five orders of magnitude) analysis of the influence of biotic and abiotic processes and human population density on the distribution of three emerging pathogens: the amphibian chytrid fungus implicated in worldwide amphibian declines and West Nile virus and the bacterium that causes Lyme disease (Borrelia burgdorferi), which are responsible for ongoing human health crises. In all three systems, we show that biotic factors were significant predictors of pathogen distributions in multiple regression models only at local scales (</w:instrText>
        </w:r>
        <w:r w:rsidR="00393584">
          <w:rPr>
            <w:rFonts w:ascii="Cambria Math" w:hAnsi="Cambria Math" w:cs="Cambria Math"/>
          </w:rPr>
          <w:instrText>∼</w:instrText>
        </w:r>
        <w:r w:rsidR="00393584">
          <w:instrText xml:space="preserve">102–103 km2), whereas climate and human population density always were significant only at relatively larger, regional scales (usually &gt;104 km2). Spatial autocorrelation analyses revealed that biotic factors were more variable at smaller scales, whereas climatic factors were more variable at larger scales, as is consistent with the prediction that factors should be important at the scales at which they vary the most. Finally, no single scale could detect the importance of all three categories of processes. These results highlight that common single-scale analyses can misrepresent the true impact of anthropogenic modifications on biodiversity and the environment.","container-title":"Proceedings of the National Academy of Sciences","DOI":"10.1073/pnas.1521657113","ISSN":"0027-8424, 1091-6490","issue":"24","journalAbbreviation":"PNAS","language":"en","license":"©  . http://www.pnas.org/preview_site/misc/userlicense.xhtml","note":"publisher: National Academy of Sciences\nsection: PNAS Plus\nPMID: 27247398","page":"E3359-E3364","source":"www.pnas.org","title":"Spatial scale modulates the strength of ecological processes driving disease distributions","volume":"113","author":[{"family":"Cohen","given":"Jeremy M."},{"family":"Civitello","given":"David J."},{"family":"Brace","given":"Amber J."},{"family":"Feichtinger","given":"Erin M."},{"family":"Ortega","given":"C. Nicole"},{"family":"Richardson","given":"Jason C."},{"family":"Sauer","given":"Erin L."},{"family":"Liu","given":"Xuan"},{"family":"Rohr","given":"Jason R."}],"issued":{"date-parts":[["2016",6,14]]}}}],"schema":"https://github.com/citation-style-language/schema/raw/master/csl-citation.json"} </w:instrText>
        </w:r>
      </w:ins>
      <w:del w:id="16" w:author="Vigneault Juliane" w:date="2024-12-14T15:24:00Z" w16du:dateUtc="2024-12-14T20:24:00Z">
        <w:r w:rsidDel="00393584">
          <w:delInstrText xml:space="preserve"> ADDIN ZOTERO_ITEM CSL_CITATION {"citationID":"qmin7fKv","properties":{"formattedCitation":"(Cohen et al. 2016)","plainCitation":"(Cohen et al. 2016)","noteIndex":0},"citationItems":[{"id":1904,"uris":["http://zotero.org/groups/2585270/items/HDNF5AP3"],"itemData":{"id":1904,"type":"article-journal","abstract":"Humans are altering the distribution of species by changing the climate and disrupting biotic interactions and dispersal. A fundamental hypothesis in spatial ecology suggests that these effects are scale dependent; biotic interactions should shape distributions at local scales, whereas climate should dominate at regional scales. If so, common single-scale analyses might misestimate the impacts of anthropogenic modifications on biodiversity and the environment. However, large-scale datasets necessary to test these hypotheses have not been available until recently. Here we conduct a cross-continental, cross-scale (almost five orders of magnitude) analysis of the influence of biotic and abiotic processes and human population density on the distribution of three emerging pathogens: the amphibian chytrid fungus implicated in worldwide amphibian declines and West Nile virus and the bacterium that causes Lyme disease (Borrelia burgdorferi), which are responsible for ongoing human health crises. In all three systems, we show that biotic factors were significant predictors of pathogen distributions in multiple regression models only at local scales (</w:delInstrText>
        </w:r>
        <w:r w:rsidDel="00393584">
          <w:rPr>
            <w:rFonts w:ascii="Cambria Math" w:hAnsi="Cambria Math" w:cs="Cambria Math"/>
          </w:rPr>
          <w:delInstrText>∼</w:delInstrText>
        </w:r>
        <w:r w:rsidDel="00393584">
          <w:delInstrText xml:space="preserve">102–103 km2), whereas climate and human population density always were significant only at relatively larger, regional scales (usually &gt;104 km2). Spatial autocorrelation analyses revealed that biotic factors were more variable at smaller scales, whereas climatic factors were more variable at larger scales, as is consistent with the prediction that factors should be important at the scales at which they vary the most. Finally, no single scale could detect the importance of all three categories of processes. These results highlight that common single-scale analyses can misrepresent the true impact of anthropogenic modifications on biodiversity and the environment.","container-title":"Proceedings of the National Academy of Sciences","DOI":"10.1073/pnas.1521657113","ISSN":"0027-8424, 1091-6490","issue":"24","journalAbbreviation":"PNAS","language":"en","license":"©  . http://www.pnas.org/preview_site/misc/userlicense.xhtml","note":"publisher: National Academy of Sciences\nsection: PNAS Plus\nPMID: 27247398","page":"E3359-E3364","source":"www.pnas.org","title":"Spatial scale modulates the strength of ecological processes driving disease distributions","volume":"113","author":[{"family":"Cohen","given":"Jeremy M."},{"family":"Civitello","given":"David J."},{"family":"Brace","given":"Amber J."},{"family":"Feichtinger","given":"Erin M."},{"family":"Ortega","given":"C. Nicole"},{"family":"Richardson","given":"Jason C."},{"family":"Sauer","given":"Erin L."},{"family":"Liu","given":"Xuan"},{"family":"Rohr","given":"Jason R."}],"issued":{"date-parts":[["2016",6,14]]}}}],"schema":"https://github.com/citation-style-language/schema/raw/master/csl-citation.json"} </w:delInstrText>
        </w:r>
      </w:del>
      <w:r w:rsidRPr="00613B18">
        <w:fldChar w:fldCharType="separate"/>
      </w:r>
      <w:r>
        <w:rPr>
          <w:noProof/>
        </w:rPr>
        <w:t>(Cohen et al. 2016)</w:t>
      </w:r>
      <w:r w:rsidRPr="00613B18">
        <w:fldChar w:fldCharType="end"/>
      </w:r>
      <w:r w:rsidRPr="00613B18">
        <w:t>.</w:t>
      </w:r>
    </w:p>
    <w:p w14:paraId="0E5BDA81" w14:textId="72F21C6C" w:rsidR="00D62A06" w:rsidRPr="00F81E55" w:rsidRDefault="00D62A06" w:rsidP="00D62A06">
      <w:pPr>
        <w:pStyle w:val="Paragraphe"/>
        <w:jc w:val="left"/>
      </w:pPr>
      <w:r w:rsidRPr="00613B18">
        <w:t xml:space="preserve">Spatial scale-dependance of ecological processes has long been established </w:t>
      </w:r>
      <w:r w:rsidRPr="00613B18">
        <w:fldChar w:fldCharType="begin"/>
      </w:r>
      <w:ins w:id="17" w:author="Vigneault Juliane" w:date="2024-12-14T15:24:00Z" w16du:dateUtc="2024-12-14T20:24:00Z">
        <w:r w:rsidR="00393584">
          <w:instrText xml:space="preserve"> ADDIN ZOTERO_ITEM CSL_CITATION {"citationID":"zbFTMUO5","properties":{"formattedCitation":"(Rietkerk et al. 2002; Viana and Chase 2019)","plainCitation":"(Rietkerk et al. 2002; Viana and Chase 2019)","noteIndex":0},"citationItems":[{"id":2686,"uris":["http://zotero.org/groups/2585270/items/ZTL5NM9Z"],"itemData":{"id":2686,"type":"article-journal","container-title":"Ecological Modelling","DOI":"10.1016/S0304-3800(01)00510-5","ISSN":"0304-3800","issue":"1","journalAbbreviation":"Ecological Modelling","page":"1-4","source":"ScienceDirect","title":"The ecology of scale","volume":"149","author":[{"family":"Rietkerk","given":"Max"},{"family":"Koppel","given":"Johan","non-dropping-particle":"van de"},{"family":"Kumar","given":"Lalit"},{"family":"Langevelde","given":"Herbert H. T."},{"literal":"Prins"}],"issued":{"date-parts":[["2002",3,15]]}}},{"id":2687,"uris":["http://zotero.org/groups/2585270/items/LVQRL7KQ"],"itemData":{"id":2687,"type":"article-journal","abstract":"The abundance and distribution of species across the landscape depend on the interaction between local, spatial, and stochastic processes. However, empirical syntheses relating these processes to spatiotemporal patterns of structure in metacommunities remain elusive. One important reason for this lack of synthesis is that the relative importance of the core assembly processes (dispersal, selection, and drift) critically depends on the spatial grain and extent over which communities are studied. To illustrate this, we simulated different aspects of community assembly on heterogeneous landscapes, including the strength of response to environmental heterogeneity (inherent to niche theory) vs. dispersal and stochastic drift (inherent to neutral theory). We show that increasing spatial extent leads to increasing importance of niche selection, whereas increasing spatial grain leads to decreasing importance of niche selection. The strength of these scaling effects depended on environment configuration, dispersal capacity, and niche breadth. By mapping the variation observed from the scaling effects in simulations, we could recreate the entire range of variation observed within and among empirical studies. This means that variation in the relative importance of assembly processes among empirical studies is largely scale dependent and cannot be directly compared. The scaling coefficient of the relative contribution of assembly processes, however, can be interpreted as a scale-integrative estimate to compare assembly processes across different regions and ecosystems. This emphasizes the necessity to consider spatial scaling as an explicit component of studies intended to infer the importance of community assembly processes.","container-title":"Ecology","DOI":"10.1002/ecy.2576","ISSN":"1939-9170","issue":"2","language":"en","license":"© 2018 by the Ecological Society of America","note":"_eprint: https://onlinelibrary.wiley.com/doi/pdf/10.1002/ecy.2576","page":"e02576","source":"Wiley Online Library","title":"Spatial scale modulates the inference of metacommunity assembly processes","volume":"100","author":[{"family":"Viana","given":"Duarte S."},{"family":"Chase","given":"Jonathan M."}],"issued":{"date-parts":[["2019"]]}}}],"schema":"https://github.com/citation-style-language/schema/raw/master/csl-citation.json"} </w:instrText>
        </w:r>
      </w:ins>
      <w:del w:id="18" w:author="Vigneault Juliane" w:date="2024-12-14T15:24:00Z" w16du:dateUtc="2024-12-14T20:24:00Z">
        <w:r w:rsidDel="00393584">
          <w:delInstrText xml:space="preserve"> ADDIN ZOTERO_ITEM CSL_CITATION {"citationID":"zbFTMUO5","properties":{"formattedCitation":"(Rietkerk et al. 2002; Viana and Chase 2019)","plainCitation":"(Rietkerk et al. 2002; Viana and Chase 2019)","noteIndex":0},"citationItems":[{"id":7590,"uris":["http://zotero.org/groups/2585270/items/ZTL5NM9Z"],"itemData":{"id":7590,"type":"article-journal","container-title":"Ecological Modelling","DOI":"10.1016/S0304-3800(01)00510-5","ISSN":"0304-3800","issue":"1","journalAbbreviation":"Ecological Modelling","page":"1-4","source":"ScienceDirect","title":"The ecology of scale","volume":"149","author":[{"family":"Rietkerk","given":"Max"},{"family":"Koppel","given":"Johan","non-dropping-particle":"van de"},{"family":"Kumar","given":"Lalit"},{"family":"Langevelde","given":"Herbert H. T."},{"literal":"Prins"}],"issued":{"date-parts":[["2002",3,15]]}}},{"id":7587,"uris":["http://zotero.org/groups/2585270/items/LVQRL7KQ"],"itemData":{"id":7587,"type":"article-journal","abstract":"The abundance and distribution of species across the landscape depend on the interaction between local, spatial, and stochastic processes. However, empirical syntheses relating these processes to spatiotemporal patterns of structure in metacommunities remain elusive. One important reason for this lack of synthesis is that the relative importance of the core assembly processes (dispersal, selection, and drift) critically depends on the spatial grain and extent over which communities are studied. To illustrate this, we simulated different aspects of community assembly on heterogeneous landscapes, including the strength of response to environmental heterogeneity (inherent to niche theory) vs. dispersal and stochastic drift (inherent to neutral theory). We show that increasing spatial extent leads to increasing importance of niche selection, whereas increasing spatial grain leads to decreasing importance of niche selection. The strength of these scaling effects depended on environment configuration, dispersal capacity, and niche breadth. By mapping the variation observed from the scaling effects in simulations, we could recreate the entire range of variation observed within and among empirical studies. This means that variation in the relative importance of assembly processes among empirical studies is largely scale dependent and cannot be directly compared. The scaling coefficient of the relative contribution of assembly processes, however, can be interpreted as a scale-integrative estimate to compare assembly processes across different regions and ecosystems. This emphasizes the necessity to consider spatial scaling as an explicit component of studies intended to infer the importance of community assembly processes.","container-title":"Ecology","DOI":"10.1002/ecy.2576","ISSN":"1939-9170","issue":"2","language":"en","license":"© 2018 by the Ecological Society of America","note":"_eprint: https://onlinelibrary.wiley.com/doi/pdf/10.1002/ecy.2576","page":"e02576","source":"Wiley Online Library","title":"Spatial scale modulates the inference of metacommunity assembly processes","volume":"100","author":[{"family":"Viana","given":"Duarte S."},{"family":"Chase","given":"Jonathan M."}],"issued":{"date-parts":[["2019"]]}}}],"schema":"https://github.com/citation-style-language/schema/raw/master/csl-citation.json"} </w:delInstrText>
        </w:r>
      </w:del>
      <w:r w:rsidRPr="00613B18">
        <w:fldChar w:fldCharType="separate"/>
      </w:r>
      <w:r>
        <w:rPr>
          <w:noProof/>
        </w:rPr>
        <w:t>(Rietkerk et al. 2002; Viana and Chase 2019)</w:t>
      </w:r>
      <w:r w:rsidRPr="00613B18">
        <w:fldChar w:fldCharType="end"/>
      </w:r>
      <w:r w:rsidRPr="00613B18">
        <w:t xml:space="preserve">. Thus, single-scale studies tend to overlook the full extent of ecological processes shaping species distribution and interactions, leading to biased conclusions </w:t>
      </w:r>
      <w:r w:rsidRPr="00F81E55">
        <w:fldChar w:fldCharType="begin"/>
      </w:r>
      <w:ins w:id="19" w:author="Vigneault Juliane" w:date="2024-12-14T15:24:00Z" w16du:dateUtc="2024-12-14T20:24:00Z">
        <w:r w:rsidR="00393584">
          <w:instrText xml:space="preserve"> ADDIN ZOTERO_ITEM CSL_CITATION {"citationID":"vzsX5p4j","properties":{"formattedCitation":"(Levin 1992; Peterson and Parker 1998)","plainCitation":"(Levin 1992; Peterson and Parker 1998)","noteIndex":0},"citationItems":[{"id":3313,"uris":["http://zotero.org/groups/2585270/items/ES4PP298"],"itemData":{"id":3313,"type":"article-journal","abstract":"It is argued that the problem of pattern and scale is the central problem in ecology, unifying population biology and ecosystems science, and marrying basic and applied ecology. Applied challenges, such as the prediction of the ecological causes and consequences of global climate change, require the interfacing of phenomena that occur on very different scales of space, time, and ecological organization. Furthermore, there is no single natural scale at which ecological phenomena should be studied; systems generally show characteristic variability on a range of spatial, temporal, and organizational scales. The observer imposes a perceptual bias, a filter through which the system is viewed. This has fundamental evolutionary significance, since every organism is an 'observer' of the environment, and life history adaptations such as dispersal and dormancy alter the perceptual scales of the species, and the observed variability. It likewise has fundamental significance for our own study of ecological systems, since the patterns that are unique to any range of scales will have unique causes and biological consequences. The key to prediction and understanding lies in the elucidation of mechanisms underlying observed patterns. Typically, these mechanisms operate at different scales than those on which the patterns are observed; in some cases, the patterns must be understood as emerging form the collective behaviors of large ensembles of smaller scale units. In other cases, the pattern is imposed by larger scale constraints. Examination of such phenomena requires the study of how pattern and variability change with the scale of description, and the development of laws for simplification, aggregation, and scaling. Examples are given from the marine and terrestrial literatures.","container-title":"Ecology","DOI":"10.2307/1941447","ISSN":"1939-9170","issue":"6","language":"en","note":"_eprint: https://onlinelibrary.wiley.com/doi/pdf/10.2307/1941447","page":"1943-1967","source":"Wiley Online Library","title":"The Problem of Pattern and Scale in Ecology: The Robert H. MacArthur Award Lecture","title-short":"The Problem of Pattern and Scale in Ecology","volume":"73","author":[{"family":"Levin","given":"Simon A."}],"issued":{"date-parts":[["1992"]]}}},{"id":2682,"uris":["http://zotero.org/groups/2585270/items/89CUWM4H"],"itemData":{"id":2682,"type":"book","abstract":"Ferret ReleasesNet Population Growth RateFerret DispersalSpatial DefinitionFerret Reintroduction in South DakotaThe Spatial Optimization ModelThe Black-Footed Ferret: A Case StudyDiscussionThe Modeling ApproachSustainability of Species RichnessThe Logistic DistributionTransformationsDeclining Monotonicity of Natural LogarithmResultsAllocation Over Time and SpaceResultsContinuous Choice VariablesResultsThe ProblemAn ExampleThe ModelA Cellular Model of Wildlife Population Growth and DispersalMethodsDynamic MovementRow-Total Variance ReductionAn ExamplePost-Optimization CalculationsSimulation Versus OptimizationAn Adaptive Management ContextSynthesisA New Definition for a Regulated ForestSingle-Species EmphasisAccounting for MortalitySensitivity to Planning Horizon LengthSensitivity to Minimum Harvest AgeModel ReductionLinear Approximation of Objective FunctionsA Coastal Douglas-fir Case StudyObjective FunctionsWildlife Habitat Fragmentation EffectsEdge Effects A Cellular Model of Wildlife Habitat Spatial RelationshipsStatic Spatial RelationshipsA Final Introductory NoteSolvability of Nonlinear ProgramsSolvability of (0-1) Integer ProgramsMethods\nOrganizationViewpointIntroductionThe ProblemPragmatic Approaches to Handling Risk and UncertaintyDiscussionResultsThe ProblemAn ExampleRectanglesCirclesOptimizationChance MaximizationSpatial AutocorrelationConnectivityTheoryA Geometric Wildlife Model with Spatial Autocorrelation and Habitat ConnectivityDiscussionResultsThe ProblemAn ExampleA Cellular Timber Model with Spatial AutocorrelationApproximation of the CDFTotal Probability Chance-Maximizing ProgrammingJoint Probability Chance-Maximizing ProgrammingMAXMIN Chance-Maximizing ProgrammingChance-Maximizing ProgramsTotal Probability Chance ConstraintJoint Probability Chance ConstraintIndividual Chance ConstraintsChance-Constrained ProgrammingSpatial AutocorrelationDiscussionResultsThe ProblemAn ExampleA Spatial Recreation Allocation ModelThe Case of More Than One Proposed SiteThe Travel Cost ModelSpatial Supply-Demand Equilibrium: A Recreation ExampleDiscussionResultsAn ExampleSpatial Effects A Geometric Model of Wildlife Habitat Spatial RelationshipsDiscussionResultsThe ProblemAn ExampleWildlife Habitat Size ThresholdsResultsA Steady-State ExampleDetermining the Optimal Steady StateSpecies Richness Objective FunctionsDiversity and SustainabilityDiscussionResultsTwo ExamplesThe Spatial Optimization ApproachA Nested-Schedule Model of StormflowDiscussionResultsThe ProblemAn ExampleThe ModelA Cellular Model of Pest ManagementModel ResultsFerret Carrying Capacity","note":"journalAbbreviation: Journal of Environmental Quality - J ENVIRON QUAL\ncontainer-title: Journal of Environmental Quality - J ENVIRON QUAL\nDOI: 10.2307/1522131","source":"ResearchGate","title":"Ecological Scale: Theory and Applications","title-short":"Ecological Scale","volume":"28","author":[{"family":"Peterson","given":"D."},{"family":"Parker","given":"V."}],"issued":{"date-parts":[["1998",1,1]]}}}],"schema":"https://github.com/citation-style-language/schema/raw/master/csl-citation.json"} </w:instrText>
        </w:r>
      </w:ins>
      <w:del w:id="20" w:author="Vigneault Juliane" w:date="2024-12-14T15:24:00Z" w16du:dateUtc="2024-12-14T20:24:00Z">
        <w:r w:rsidDel="00393584">
          <w:delInstrText xml:space="preserve"> ADDIN ZOTERO_ITEM CSL_CITATION {"citationID":"vzsX5p4j","properties":{"formattedCitation":"(Levin 1992; Peterson and Parker 1998)","plainCitation":"(Levin 1992; Peterson and Parker 1998)","noteIndex":0},"citationItems":[{"id":1608,"uris":["http://zotero.org/groups/2585270/items/ES4PP298"],"itemData":{"id":1608,"type":"article-journal","abstract":"It is argued that the problem of pattern and scale is the central problem in ecology, unifying population biology and ecosystems science, and marrying basic and applied ecology. Applied challenges, such as the prediction of the ecological causes and consequences of global climate change, require the interfacing of phenomena that occur on very different scales of space, time, and ecological organization. Furthermore, there is no single natural scale at which ecological phenomena should be studied; systems generally show characteristic variability on a range of spatial, temporal, and organizational scales. The observer imposes a perceptual bias, a filter through which the system is viewed. This has fundamental evolutionary significance, since every organism is an 'observer' of the environment, and life history adaptations such as dispersal and dormancy alter the perceptual scales of the species, and the observed variability. It likewise has fundamental significance for our own study of ecological systems, since the patterns that are unique to any range of scales will have unique causes and biological consequences. The key to prediction and understanding lies in the elucidation of mechanisms underlying observed patterns. Typically, these mechanisms operate at different scales than those on which the patterns are observed; in some cases, the patterns must be understood as emerging form the collective behaviors of large ensembles of smaller scale units. In other cases, the pattern is imposed by larger scale constraints. Examination of such phenomena requires the study of how pattern and variability change with the scale of description, and the development of laws for simplification, aggregation, and scaling. Examples are given from the marine and terrestrial literatures.","container-title":"Ecology","DOI":"10.2307/1941447","ISSN":"1939-9170","issue":"6","language":"en","note":"_eprint: https://onlinelibrary.wiley.com/doi/pdf/10.2307/1941447","page":"1943-1967","source":"Wiley Online Library","title":"The Problem of Pattern and Scale in Ecology: The Robert H. MacArthur Award Lecture","title-short":"The Problem of Pattern and Scale in Ecology","volume":"73","author":[{"family":"Levin","given":"Simon A."}],"issued":{"date-parts":[["1992"]]}}},{"id":7603,"uris":["http://zotero.org/groups/2585270/items/89CUWM4H"],"itemData":{"id":7603,"type":"book","abstract":"Ferret ReleasesNet Population Growth RateFerret DispersalSpatial DefinitionFerret Reintroduction in South DakotaThe Spatial Optimization ModelThe Black-Footed Ferret: A Case StudyDiscussionThe Modeling ApproachSustainability of Species RichnessThe Logistic DistributionTransformationsDeclining Monotonicity of Natural LogarithmResultsAllocation Over Time and SpaceResultsContinuous Choice VariablesResultsThe ProblemAn ExampleThe ModelA Cellular Model of Wildlife Population Growth and DispersalMethodsDynamic MovementRow-Total Variance ReductionAn ExamplePost-Optimization CalculationsSimulation Versus OptimizationAn Adaptive Management ContextSynthesisA New Definition for a Regulated ForestSingle-Species EmphasisAccounting for MortalitySensitivity to Planning Horizon LengthSensitivity to Minimum Harvest AgeModel ReductionLinear Approximation of Objective FunctionsA Coastal Douglas-fir Case StudyObjective FunctionsWildlife Habitat Fragmentation EffectsEdge Effects A Cellular Model of Wildlife Habitat Spatial RelationshipsStatic Spatial RelationshipsA Final Introductory NoteSolvability of Nonlinear ProgramsSolvability of (0-1) Integer ProgramsMethods\nOrganizationViewpointIntroductionThe ProblemPragmatic Approaches to Handling Risk and UncertaintyDiscussionResultsThe ProblemAn ExampleRectanglesCirclesOptimizationChance MaximizationSpatial AutocorrelationConnectivityTheoryA Geometric Wildlife Model with Spatial Autocorrelation and Habitat ConnectivityDiscussionResultsThe ProblemAn ExampleA Cellular Timber Model with Spatial AutocorrelationApproximation of the CDFTotal Probability Chance-Maximizing ProgrammingJoint Probability Chance-Maximizing ProgrammingMAXMIN Chance-Maximizing ProgrammingChance-Maximizing ProgramsTotal Probability Chance ConstraintJoint Probability Chance ConstraintIndividual Chance ConstraintsChance-Constrained ProgrammingSpatial AutocorrelationDiscussionResultsThe ProblemAn ExampleA Spatial Recreation Allocation ModelThe Case of More Than One Proposed SiteThe Travel Cost ModelSpatial Supply-Demand Equilibrium: A Recreation ExampleDiscussionResultsAn ExampleSpatial Effects A Geometric Model of Wildlife Habitat Spatial RelationshipsDiscussionResultsThe ProblemAn ExampleWildlife Habitat Size ThresholdsResultsA Steady-State ExampleDetermining the Optimal Steady StateSpecies Richness Objective FunctionsDiversity and SustainabilityDiscussionResultsTwo ExamplesThe Spatial Optimization ApproachA Nested-Schedule Model of StormflowDiscussionResultsThe ProblemAn ExampleThe ModelA Cellular Model of Pest ManagementModel ResultsFerret Carrying Capacity","note":"journalAbbreviation: Journal of Environmental Quality - J ENVIRON QUAL\ncontainer-title: Journal of Environmental Quality - J ENVIRON QUAL\nDOI: 10.2307/1522131","source":"ResearchGate","title":"Ecological Scale: Theory and Applications","title-short":"Ecological Scale","volume":"28","author":[{"family":"Peterson","given":"D."},{"family":"Parker","given":"V."}],"issued":{"date-parts":[["1998",1,1]]}}}],"schema":"https://github.com/citation-style-language/schema/raw/master/csl-citation.json"} </w:delInstrText>
        </w:r>
      </w:del>
      <w:r w:rsidRPr="00F81E55">
        <w:fldChar w:fldCharType="separate"/>
      </w:r>
      <w:r>
        <w:rPr>
          <w:noProof/>
        </w:rPr>
        <w:t>(Levin 1992; Peterson and Parker 1998)</w:t>
      </w:r>
      <w:r w:rsidRPr="00F81E55">
        <w:fldChar w:fldCharType="end"/>
      </w:r>
      <w:r w:rsidRPr="00613B18">
        <w:t xml:space="preserve">. This issue has also been highlighted in disease ecology. For example, </w:t>
      </w:r>
      <w:r w:rsidRPr="00F81E55">
        <w:fldChar w:fldCharType="begin"/>
      </w:r>
      <w:ins w:id="21" w:author="Vigneault Juliane" w:date="2024-12-14T15:24:00Z" w16du:dateUtc="2024-12-14T20:24:00Z">
        <w:r w:rsidR="00393584">
          <w:instrText xml:space="preserve"> ADDIN ZOTERO_ITEM CSL_CITATION {"citationID":"rVgA2BNw","properties":{"formattedCitation":"(Cohen et al., 2016)","plainCitation":"(Cohen et al., 2016)","dontUpdate":true,"noteIndex":0},"citationItems":[{"id":3488,"uris":["http://zotero.org/groups/2585270/items/HDNF5AP3"],"itemData":{"id":3488,"type":"article-journal","abstract":"Humans are altering the distribution of species by changing the climate and disrupting biotic interactions and dispersal. A fundamental hypothesis in spatial ecology suggests that these effects are scale dependent; biotic interactions should shape distributions at local scales, whereas climate should dominate at regional scales. If so, common single-scale analyses might misestimate the impacts of anthropogenic modifications on biodiversity and the environment. However, large-scale datasets necessary to test these hypotheses have not been available until recently. Here we conduct a cross-continental, cross-scale (almost five orders of magnitude) analysis of the influence of biotic and abiotic processes and human population density on the distribution of three emerging pathogens: the amphibian chytrid fungus implicated in worldwide amphibian declines and West Nile virus and the bacterium that causes Lyme disease (Borrelia burgdorferi), which are responsible for ongoing human health crises. In all three systems, we show that biotic factors were significant predictors of pathogen distributions in multiple regression models only at local scales (</w:instrText>
        </w:r>
        <w:r w:rsidR="00393584">
          <w:rPr>
            <w:rFonts w:ascii="Cambria Math" w:hAnsi="Cambria Math" w:cs="Cambria Math"/>
          </w:rPr>
          <w:instrText>∼</w:instrText>
        </w:r>
        <w:r w:rsidR="00393584">
          <w:instrText xml:space="preserve">102–103 km2), whereas climate and human population density always were significant only at relatively larger, regional scales (usually &gt;104 km2). Spatial autocorrelation analyses revealed that biotic factors were more variable at smaller scales, whereas climatic factors were more variable at larger scales, as is consistent with the prediction that factors should be important at the scales at which they vary the most. Finally, no single scale could detect the importance of all three categories of processes. These results highlight that common single-scale analyses can misrepresent the true impact of anthropogenic modifications on biodiversity and the environment.","container-title":"Proceedings of the National Academy of Sciences","DOI":"10.1073/pnas.1521657113","ISSN":"0027-8424, 1091-6490","issue":"24","journalAbbreviation":"PNAS","language":"en","license":"©  . http://www.pnas.org/preview_site/misc/userlicense.xhtml","note":"publisher: National Academy of Sciences\nsection: PNAS Plus\nPMID: 27247398","page":"E3359-E3364","source":"www.pnas.org","title":"Spatial scale modulates the strength of ecological processes driving disease distributions","volume":"113","author":[{"family":"Cohen","given":"Jeremy M."},{"family":"Civitello","given":"David J."},{"family":"Brace","given":"Amber J."},{"family":"Feichtinger","given":"Erin M."},{"family":"Ortega","given":"C. Nicole"},{"family":"Richardson","given":"Jason C."},{"family":"Sauer","given":"Erin L."},{"family":"Liu","given":"Xuan"},{"family":"Rohr","given":"Jason R."}],"issued":{"date-parts":[["2016",6,14]]}}}],"schema":"https://github.com/citation-style-language/schema/raw/master/csl-citation.json"} </w:instrText>
        </w:r>
      </w:ins>
      <w:del w:id="22" w:author="Vigneault Juliane" w:date="2024-12-14T15:24:00Z" w16du:dateUtc="2024-12-14T20:24:00Z">
        <w:r w:rsidRPr="00613B18" w:rsidDel="00393584">
          <w:delInstrText xml:space="preserve"> ADDIN ZOTERO_ITEM CSL_CITATION {"citationID":"rVgA2BNw","properties":{"formattedCitation":"(Cohen et al., 2016)","plainCitation":"(Cohen et al., 2016)","dontUpdate":true,"noteIndex":0},"citationItems":[{"id":1904,"uris":["http://zotero.org/groups/2585270/items/HDNF5AP3"],"itemData":{"id":1904,"type":"article-journal","abstract":"Humans are altering the distribution of species by changing the climate and disrupting biotic interactions and dispersal. A fundamental hypothesis in spatial ecology suggests that these effects are scale dependent; biotic interactions should shape distributions at local scales, whereas climate should dominate at regional scales. If so, common single-scale analyses might misestimate the impacts of anthropogenic modifications on biodiversity and the environment. However, large-scale datasets necessary to test these hypotheses have not been available until recently. Here we conduct a cross-continental, cross-scale (almost five orders of magnitude) analysis of the influence of biotic and abiotic processes and human population density on the distribution of three emerging pathogens: the amphibian chytrid fungus implicated in worldwide amphibian declines and West Nile virus and the bacterium that causes Lyme disease (Borrelia burgdorferi), which are responsible for ongoing human health crises. In all three systems, we show that biotic factors were significant predictors of pathogen distributions in multiple regression models only at local scales (</w:delInstrText>
        </w:r>
        <w:r w:rsidRPr="00515AC8" w:rsidDel="00393584">
          <w:rPr>
            <w:rFonts w:ascii="Cambria Math" w:hAnsi="Cambria Math" w:cs="Cambria Math"/>
          </w:rPr>
          <w:delInstrText>∼</w:delInstrText>
        </w:r>
        <w:r w:rsidRPr="00613B18" w:rsidDel="00393584">
          <w:delInstrText xml:space="preserve">102–103 km2), whereas climate and human population density always were significant only at relatively larger, regional scales (usually &gt;104 km2). Spatial autocorrelation analyses revealed that biotic factors were more variable at smaller scales, whereas climatic factors were more variable at larger scales, as is consistent with the prediction that factors should be important at the scales at which they vary the most. Finally, no single scale could detect the importance of all three categories of processes. These results highlight that common single-scale analyses can misrepresent the true impact of anthropogenic modifications on biodiversity and the environment.","container-title":"Proceedings of the National Academy of Sciences","DOI":"10.1073/pnas.1521657113","ISSN":"0027-8424, 1091-6490","issue":"24","journalAbbreviation":"PNAS","language":"en","license":"©  . http://www.pnas.org/preview_site/misc/userlicense.xhtml","note":"publisher: National Academy of Sciences\nsection: PNAS Plus\nPMID: 27247398","page":"E3359-E3364","source":"www.pnas.org","title":"Spatial scale modulates the strength of ecological processes driving disease distributions","volume":"113","author":[{"family":"Cohen","given":"Jeremy M."},{"family":"Civitello","given":"David J."},{"family":"Brace","given":"Amber J."},{"family":"Feichtinger","given":"Erin M."},{"family":"Ortega","given":"C. Nicole"},{"family":"Richardson","given":"Jason C."},{"family":"Sauer","given":"Erin L."},{"family":"Liu","given":"Xuan"},{"family":"Rohr","given":"Jason R."}],"issued":{"date-parts":[["2016",6,14]]}}}],"schema":"https://github.com/citation-style-language/schema/raw/master/csl-citation.json"} </w:delInstrText>
        </w:r>
      </w:del>
      <w:r w:rsidRPr="00F81E55">
        <w:fldChar w:fldCharType="separate"/>
      </w:r>
      <w:r w:rsidRPr="00613B18">
        <w:rPr>
          <w:noProof/>
        </w:rPr>
        <w:t>Cohen et al., (2016)</w:t>
      </w:r>
      <w:r w:rsidRPr="00F81E55">
        <w:fldChar w:fldCharType="end"/>
      </w:r>
      <w:r w:rsidRPr="00613B18">
        <w:t xml:space="preserve"> found that the relative importance of processes driving the distribution of disease emergence (host richness, abiotic factors, and human population density) varied depending on the spatial extent of the study. Moreover, </w:t>
      </w:r>
      <w:del w:id="23" w:author="Vigneault Juliane" w:date="2024-12-19T17:04:00Z" w16du:dateUtc="2024-12-19T22:04:00Z">
        <w:r w:rsidRPr="00F81E55" w:rsidDel="005541B7">
          <w:delText xml:space="preserve">patterns of </w:delText>
        </w:r>
      </w:del>
      <w:r w:rsidRPr="00F81E55">
        <w:t xml:space="preserve">regional-scale infection </w:t>
      </w:r>
      <w:del w:id="24" w:author="Vigneault Juliane" w:date="2024-12-19T17:03:00Z" w16du:dateUtc="2024-12-19T22:03:00Z">
        <w:r w:rsidRPr="00F81E55" w:rsidDel="005541B7">
          <w:delText>parameters</w:delText>
        </w:r>
      </w:del>
      <w:ins w:id="25" w:author="Vigneault Juliane" w:date="2024-12-19T17:05:00Z" w16du:dateUtc="2024-12-19T22:05:00Z">
        <w:r w:rsidR="005541B7">
          <w:t>patterns</w:t>
        </w:r>
      </w:ins>
      <w:del w:id="26" w:author="Vigneault Juliane" w:date="2024-12-19T17:03:00Z" w16du:dateUtc="2024-12-19T22:03:00Z">
        <w:r w:rsidRPr="00F81E55" w:rsidDel="005541B7">
          <w:delText xml:space="preserve"> </w:delText>
        </w:r>
      </w:del>
      <w:ins w:id="27" w:author="Vigneault Juliane" w:date="2024-12-19T17:03:00Z" w16du:dateUtc="2024-12-19T22:03:00Z">
        <w:r w:rsidR="005541B7" w:rsidRPr="00F81E55">
          <w:t xml:space="preserve"> </w:t>
        </w:r>
      </w:ins>
      <w:r w:rsidRPr="00F81E55">
        <w:lastRenderedPageBreak/>
        <w:t>can be caused by different underlying local patterns of infection. For instance,</w:t>
      </w:r>
      <w:r>
        <w:t xml:space="preserve"> i</w:t>
      </w:r>
      <w:r w:rsidRPr="00515AC8">
        <w:t xml:space="preserve">nfection prevalence is a common parasitological metric that gives information on the proportion of infected individuals in a given group, and can be measured for both populations and communities </w:t>
      </w:r>
      <w:r>
        <w:fldChar w:fldCharType="begin"/>
      </w:r>
      <w:ins w:id="28" w:author="Vigneault Juliane" w:date="2024-12-14T15:24:00Z" w16du:dateUtc="2024-12-14T20:24:00Z">
        <w:r w:rsidR="00393584">
          <w:instrText xml:space="preserve"> ADDIN ZOTERO_ITEM CSL_CITATION {"citationID":"R8u2gLnX","properties":{"formattedCitation":"(Bush et al. 1997; R\\uc0\\u243{}zsa, Reiczigel, and Majoros 2000)","plainCitation":"(Bush et al. 1997; Rózsa, Reiczigel, and Majoros 2000)","noteIndex":0},"citationItems":[{"id":4026,"uris":["http://zotero.org/groups/2585270/items/8JWZHH7U"],"itemData":{"id":4026,"type":"article-journal","abstract":"We consider 27 population and community terms used frequently by parasitologists when describing the ecology of parasites. We provide suggestions for various terms in an attempt to foster consistent use and to make terms used in parasite ecology easier to interpret for those who study free-living organisms. We suggest strongly that authors, whether they agree or disagree with us, provide complete and unambiguous definitions for all parameters of their studies.","container-title":"The Journal of Parasitology","ISSN":"0022-3395","issue":"4","journalAbbreviation":"J Parasitol","language":"eng","note":"PMID: 9267395","page":"575-583","source":"PubMed","title":"Parasitology meets ecology on its own terms: Margolis et al. revisited","title-short":"Parasitology meets ecology on its own terms","volume":"83","author":[{"family":"Bush","given":"A. O."},{"family":"Lafferty","given":"K. D."},{"family":"Lotz","given":"J. M."},{"family":"Shostak","given":"A. W."}],"issued":{"date-parts":[["1997",8]]}}},{"id":4378,"uris":["http://zotero.org/groups/2585270/items/8G8NVI7R"],"itemData":{"id":4378,"type":"article-journal","abstract":"Whereas terminological recommendations require authors to use mean intensity or mean abundance to quantify parasites in a sample of hosts, awkward statistical limitations also force them to use either the median or the geometric mean of these measures when making comparisons across different samples. Here, we propose to reconsider this inconsistent practice by giving priority to biological realism in the interpretation of different statistical descriptors and choosing the statistical tools appropriate to our decisions. Prevalence, mean intensity, and indices of parasite distribution (such as median intensity) are suitable descriptors to quantify parasites in a sample of hosts. These measures have different biological interpretations and need different statistical methods to be compared between samples.","container-title":"Journal of Parasitology","DOI":"10.1645/0022-3395(2000)086[0228:QPISOH]2.0.CO;2","ISSN":"0022-3395, 1937-2345","issue":"2","journalAbbreviation":"para","note":"publisher: American Society of Parasitologists","page":"228-232","source":"bioone.org","title":"Quantifying parasites in samples of hosts","volume":"86","author":[{"family":"Rózsa","given":"Lajos"},{"family":"Reiczigel","given":"Jenö"},{"family":"Majoros","given":"Gábor"}],"issued":{"date-parts":[["2000",4]]}}}],"schema":"https://github.com/citation-style-language/schema/raw/master/csl-citation.json"} </w:instrText>
        </w:r>
      </w:ins>
      <w:del w:id="29" w:author="Vigneault Juliane" w:date="2024-12-14T15:24:00Z" w16du:dateUtc="2024-12-14T20:24:00Z">
        <w:r w:rsidDel="00393584">
          <w:delInstrText xml:space="preserve"> ADDIN ZOTERO_ITEM CSL_CITATION {"citationID":"R8u2gLnX","properties":{"formattedCitation":"(Bush et al. 1997; R\\uc0\\u243{}zsa, Reiczigel, and Majoros 2000)","plainCitation":"(Bush et al. 1997; Rózsa, Reiczigel, and Majoros 2000)","noteIndex":0},"citationItems":[{"id":6752,"uris":["http://zotero.org/groups/2585270/items/8JWZHH7U"],"itemData":{"id":6752,"type":"article-journal","abstract":"We consider 27 population and community terms used frequently by parasitologists when describing the ecology of parasites. We provide suggestions for various terms in an attempt to foster consistent use and to make terms used in parasite ecology easier to interpret for those who study free-living organisms. We suggest strongly that authors, whether they agree or disagree with us, provide complete and unambiguous definitions for all parameters of their studies.","container-title":"The Journal of Parasitology","ISSN":"0022-3395","issue":"4","journalAbbreviation":"J Parasitol","language":"eng","note":"PMID: 9267395","page":"575-583","source":"PubMed","title":"Parasitology meets ecology on its own terms: Margolis et al. revisited","title-short":"Parasitology meets ecology on its own terms","volume":"83","author":[{"family":"Bush","given":"A. O."},{"family":"Lafferty","given":"K. D."},{"family":"Lotz","given":"J. M."},{"family":"Shostak","given":"A. W."}],"issued":{"date-parts":[["1997",8]]}}},{"id":10464,"uris":["http://zotero.org/groups/2585270/items/8G8NVI7R"],"itemData":{"id":10464,"type":"article-journal","abstract":"Whereas terminological recommendations require authors to use mean intensity or mean abundance to quantify parasites in a sample of hosts, awkward statistical limitations also force them to use either the median or the geometric mean of these measures when making comparisons across different samples. Here, we propose to reconsider this inconsistent practice by giving priority to biological realism in the interpretation of different statistical descriptors and choosing the statistical tools appropriate to our decisions. Prevalence, mean intensity, and indices of parasite distribution (such as median intensity) are suitable descriptors to quantify parasites in a sample of hosts. These measures have different biological interpretations and need different statistical methods to be compared between samples.","container-title":"Journal of Parasitology","DOI":"10.1645/0022-3395(2000)086[0228:QPISOH]2.0.CO;2","ISSN":"0022-3395, 1937-2345","issue":"2","journalAbbreviation":"para","note":"publisher: American Society of Parasitologists","page":"228-232","source":"bioone.org","title":"Quantifying parasites in samples of hosts","volume":"86","author":[{"family":"Rózsa","given":"Lajos"},{"family":"Reiczigel","given":"Jenö"},{"family":"Majoros","given":"Gábor"}],"issued":{"date-parts":[["2000",4]]}}}],"schema":"https://github.com/citation-style-language/schema/raw/master/csl-citation.json"} </w:delInstrText>
        </w:r>
      </w:del>
      <w:r>
        <w:fldChar w:fldCharType="separate"/>
      </w:r>
      <w:r w:rsidRPr="000A7510">
        <w:rPr>
          <w:color w:val="000000"/>
          <w:kern w:val="0"/>
        </w:rPr>
        <w:t>(Bush et al. 1997; Rózsa, Reiczigel, and Majoros 2000)</w:t>
      </w:r>
      <w:r>
        <w:fldChar w:fldCharType="end"/>
      </w:r>
      <w:r>
        <w:t>.</w:t>
      </w:r>
      <w:r w:rsidRPr="00515AC8">
        <w:t xml:space="preserve"> A</w:t>
      </w:r>
      <w:r w:rsidRPr="00F81E55">
        <w:t xml:space="preserve"> regional prevalence </w:t>
      </w:r>
      <w:del w:id="30" w:author="Vigneault Juliane" w:date="2024-12-19T17:06:00Z" w16du:dateUtc="2024-12-19T22:06:00Z">
        <w:r w:rsidRPr="00515AC8" w:rsidDel="005541B7">
          <w:delText xml:space="preserve">estimate </w:delText>
        </w:r>
      </w:del>
      <w:ins w:id="31" w:author="Vigneault Juliane" w:date="2024-12-19T17:06:00Z" w16du:dateUtc="2024-12-19T22:06:00Z">
        <w:r w:rsidR="005541B7">
          <w:t xml:space="preserve">value </w:t>
        </w:r>
      </w:ins>
      <w:r w:rsidRPr="00F81E55">
        <w:t>of 20% could be caused by all sites having the same prevalence with no variance (i.e., all sites at 20%) or by the average prevalence of all sites being at 20% with large inter-site variance (e.g., half at 0% and half at 40%). Given</w:t>
      </w:r>
      <w:r>
        <w:t xml:space="preserve"> the</w:t>
      </w:r>
      <w:r w:rsidRPr="00F81E55">
        <w:t xml:space="preserve"> scale-dependence of ecological processes </w:t>
      </w:r>
      <w:r w:rsidRPr="00F81E55">
        <w:fldChar w:fldCharType="begin"/>
      </w:r>
      <w:ins w:id="32" w:author="Vigneault Juliane" w:date="2024-12-14T15:24:00Z" w16du:dateUtc="2024-12-14T20:24:00Z">
        <w:r w:rsidR="00393584">
          <w:instrText xml:space="preserve"> ADDIN ZOTERO_ITEM CSL_CITATION {"citationID":"mfeAqTqj","properties":{"formattedCitation":"(Rietkerk et al. 2002; Viana and Chase 2019)","plainCitation":"(Rietkerk et al. 2002; Viana and Chase 2019)","noteIndex":0},"citationItems":[{"id":2686,"uris":["http://zotero.org/groups/2585270/items/ZTL5NM9Z"],"itemData":{"id":2686,"type":"article-journal","container-title":"Ecological Modelling","DOI":"10.1016/S0304-3800(01)00510-5","ISSN":"0304-3800","issue":"1","journalAbbreviation":"Ecological Modelling","page":"1-4","source":"ScienceDirect","title":"The ecology of scale","volume":"149","author":[{"family":"Rietkerk","given":"Max"},{"family":"Koppel","given":"Johan","non-dropping-particle":"van de"},{"family":"Kumar","given":"Lalit"},{"family":"Langevelde","given":"Herbert H. T."},{"literal":"Prins"}],"issued":{"date-parts":[["2002",3,15]]}}},{"id":2687,"uris":["http://zotero.org/groups/2585270/items/LVQRL7KQ"],"itemData":{"id":2687,"type":"article-journal","abstract":"The abundance and distribution of species across the landscape depend on the interaction between local, spatial, and stochastic processes. However, empirical syntheses relating these processes to spatiotemporal patterns of structure in metacommunities remain elusive. One important reason for this lack of synthesis is that the relative importance of the core assembly processes (dispersal, selection, and drift) critically depends on the spatial grain and extent over which communities are studied. To illustrate this, we simulated different aspects of community assembly on heterogeneous landscapes, including the strength of response to environmental heterogeneity (inherent to niche theory) vs. dispersal and stochastic drift (inherent to neutral theory). We show that increasing spatial extent leads to increasing importance of niche selection, whereas increasing spatial grain leads to decreasing importance of niche selection. The strength of these scaling effects depended on environment configuration, dispersal capacity, and niche breadth. By mapping the variation observed from the scaling effects in simulations, we could recreate the entire range of variation observed within and among empirical studies. This means that variation in the relative importance of assembly processes among empirical studies is largely scale dependent and cannot be directly compared. The scaling coefficient of the relative contribution of assembly processes, however, can be interpreted as a scale-integrative estimate to compare assembly processes across different regions and ecosystems. This emphasizes the necessity to consider spatial scaling as an explicit component of studies intended to infer the importance of community assembly processes.","container-title":"Ecology","DOI":"10.1002/ecy.2576","ISSN":"1939-9170","issue":"2","language":"en","license":"© 2018 by the Ecological Society of America","note":"_eprint: https://onlinelibrary.wiley.com/doi/pdf/10.1002/ecy.2576","page":"e02576","source":"Wiley Online Library","title":"Spatial scale modulates the inference of metacommunity assembly processes","volume":"100","author":[{"family":"Viana","given":"Duarte S."},{"family":"Chase","given":"Jonathan M."}],"issued":{"date-parts":[["2019"]]}}}],"schema":"https://github.com/citation-style-language/schema/raw/master/csl-citation.json"} </w:instrText>
        </w:r>
      </w:ins>
      <w:del w:id="33" w:author="Vigneault Juliane" w:date="2024-12-14T15:24:00Z" w16du:dateUtc="2024-12-14T20:24:00Z">
        <w:r w:rsidDel="00393584">
          <w:delInstrText xml:space="preserve"> ADDIN ZOTERO_ITEM CSL_CITATION {"citationID":"mfeAqTqj","properties":{"formattedCitation":"(Rietkerk et al. 2002; Viana and Chase 2019)","plainCitation":"(Rietkerk et al. 2002; Viana and Chase 2019)","noteIndex":0},"citationItems":[{"id":7590,"uris":["http://zotero.org/groups/2585270/items/ZTL5NM9Z"],"itemData":{"id":7590,"type":"article-journal","container-title":"Ecological Modelling","DOI":"10.1016/S0304-3800(01)00510-5","ISSN":"0304-3800","issue":"1","journalAbbreviation":"Ecological Modelling","page":"1-4","source":"ScienceDirect","title":"The ecology of scale","volume":"149","author":[{"family":"Rietkerk","given":"Max"},{"family":"Koppel","given":"Johan","non-dropping-particle":"van de"},{"family":"Kumar","given":"Lalit"},{"family":"Langevelde","given":"Herbert H. T."},{"literal":"Prins"}],"issued":{"date-parts":[["2002",3,15]]}}},{"id":7587,"uris":["http://zotero.org/groups/2585270/items/LVQRL7KQ"],"itemData":{"id":7587,"type":"article-journal","abstract":"The abundance and distribution of species across the landscape depend on the interaction between local, spatial, and stochastic processes. However, empirical syntheses relating these processes to spatiotemporal patterns of structure in metacommunities remain elusive. One important reason for this lack of synthesis is that the relative importance of the core assembly processes (dispersal, selection, and drift) critically depends on the spatial grain and extent over which communities are studied. To illustrate this, we simulated different aspects of community assembly on heterogeneous landscapes, including the strength of response to environmental heterogeneity (inherent to niche theory) vs. dispersal and stochastic drift (inherent to neutral theory). We show that increasing spatial extent leads to increasing importance of niche selection, whereas increasing spatial grain leads to decreasing importance of niche selection. The strength of these scaling effects depended on environment configuration, dispersal capacity, and niche breadth. By mapping the variation observed from the scaling effects in simulations, we could recreate the entire range of variation observed within and among empirical studies. This means that variation in the relative importance of assembly processes among empirical studies is largely scale dependent and cannot be directly compared. The scaling coefficient of the relative contribution of assembly processes, however, can be interpreted as a scale-integrative estimate to compare assembly processes across different regions and ecosystems. This emphasizes the necessity to consider spatial scaling as an explicit component of studies intended to infer the importance of community assembly processes.","container-title":"Ecology","DOI":"10.1002/ecy.2576","ISSN":"1939-9170","issue":"2","language":"en","license":"© 2018 by the Ecological Society of America","note":"_eprint: https://onlinelibrary.wiley.com/doi/pdf/10.1002/ecy.2576","page":"e02576","source":"Wiley Online Library","title":"Spatial scale modulates the inference of metacommunity assembly processes","volume":"100","author":[{"family":"Viana","given":"Duarte S."},{"family":"Chase","given":"Jonathan M."}],"issued":{"date-parts":[["2019"]]}}}],"schema":"https://github.com/citation-style-language/schema/raw/master/csl-citation.json"} </w:delInstrText>
        </w:r>
      </w:del>
      <w:r w:rsidRPr="00F81E55">
        <w:fldChar w:fldCharType="separate"/>
      </w:r>
      <w:r>
        <w:rPr>
          <w:noProof/>
        </w:rPr>
        <w:t>(Rietkerk et al. 2002; Viana and Chase 2019)</w:t>
      </w:r>
      <w:r w:rsidRPr="00F81E55">
        <w:fldChar w:fldCharType="end"/>
      </w:r>
      <w:r w:rsidRPr="00F81E55">
        <w:t xml:space="preserve"> and the aggregated nature of parasites </w:t>
      </w:r>
      <w:r w:rsidRPr="00F81E55">
        <w:fldChar w:fldCharType="begin"/>
      </w:r>
      <w:ins w:id="34" w:author="Vigneault Juliane" w:date="2024-12-14T15:24:00Z" w16du:dateUtc="2024-12-14T20:24:00Z">
        <w:r w:rsidR="00393584">
          <w:instrText xml:space="preserve"> ADDIN ZOTERO_ITEM CSL_CITATION {"citationID":"yRQUOi3X","properties":{"formattedCitation":"(R. Poulin 2007)","plainCitation":"(R. Poulin 2007)","dontUpdate":true,"noteIndex":0},"citationItems":[{"id":4029,"uris":["http://zotero.org/groups/2585270/items/UD994VBH"],"itemData":{"id":4029,"type":"article-journal","abstract":"As a scientific discipline matures, its theoretical underpinnings tend to consolidate around a few general laws that explain a wide range of phenomena, and from which can be derived further testable predictions. It is one of the goals of science to uncover the general principles that produce recurring patterns in nature. Although this has happened in many areas of physics and chemistry, ecology is yet to take this important step. Ecological systems are intrinsically complex, but this does not necessarily mean that everything about them is unpredictable or chaotic. Ecologists, whose grand aim is to understand the interactions that govern the distribution, abundance and diversity of living organisms at different scales, have uncovered several regular patterns, i.e. widely observable statistical tendencies, in the abundance or diversity of organisms in natural ecosystems. Some of these patterns, however, are contingent, i.e. they are only true under particular circumstances; nevertheless, the broad generality of many patterns hints at the existence of universal principles. What about parasite ecology: is it also characterized by recurring patterns and general principles? Evidence for repeatable empirical patterns in parasite ecology is reviewed here, in search of patterns that are consistently detectable across taxa or geographical areas. The coverage ranges from the population level all the way to large-scale patterns of parasite diversity and abundance (or biomass) and patterns in the structure of host-parasite interaction networks. Although general laws seem to apply to these extreme scales of studies, most patterns observed at the intermediate scale, i.e. the parasite community level, appear highly contingent and far from universal. The general laws uncovered to date are proving valuable, as they offer glimpses of the underlying processes shaping parasite ecology and diversity.","container-title":"Parasitology","DOI":"10.1017/S0031182006002150","ISSN":"0031-1820","issue":"Pt 6","journalAbbreviation":"Parasitology","language":"eng","note":"PMID: 17234043","page":"763-776","source":"PubMed","title":"Are there general laws in parasite ecology?","volume":"134","author":[{"family":"Poulin","given":"R."}],"issued":{"date-parts":[["2007",6]]}}}],"schema":"https://github.com/citation-style-language/schema/raw/master/csl-citation.json"} </w:instrText>
        </w:r>
      </w:ins>
      <w:del w:id="35" w:author="Vigneault Juliane" w:date="2024-12-14T15:24:00Z" w16du:dateUtc="2024-12-14T20:24:00Z">
        <w:r w:rsidDel="00393584">
          <w:delInstrText xml:space="preserve"> ADDIN ZOTERO_ITEM CSL_CITATION {"citationID":"yRQUOi3X","properties":{"formattedCitation":"(R. Poulin 2007)","plainCitation":"(R. Poulin 2007)","dontUpdate":true,"noteIndex":0},"citationItems":[{"id":6635,"uris":["http://zotero.org/groups/2585270/items/UD994VBH"],"itemData":{"id":6635,"type":"article-journal","abstract":"As a scientific discipline matures, its theoretical underpinnings tend to consolidate around a few general laws that explain a wide range of phenomena, and from which can be derived further testable predictions. It is one of the goals of science to uncover the general principles that produce recurring patterns in nature. Although this has happened in many areas of physics and chemistry, ecology is yet to take this important step. Ecological systems are intrinsically complex, but this does not necessarily mean that everything about them is unpredictable or chaotic. Ecologists, whose grand aim is to understand the interactions that govern the distribution, abundance and diversity of living organisms at different scales, have uncovered several regular patterns, i.e. widely observable statistical tendencies, in the abundance or diversity of organisms in natural ecosystems. Some of these patterns, however, are contingent, i.e. they are only true under particular circumstances; nevertheless, the broad generality of many patterns hints at the existence of universal principles. What about parasite ecology: is it also characterized by recurring patterns and general principles? Evidence for repeatable empirical patterns in parasite ecology is reviewed here, in search of patterns that are consistently detectable across taxa or geographical areas. The coverage ranges from the population level all the way to large-scale patterns of parasite diversity and abundance (or biomass) and patterns in the structure of host-parasite interaction networks. Although general laws seem to apply to these extreme scales of studies, most patterns observed at the intermediate scale, i.e. the parasite community level, appear highly contingent and far from universal. The general laws uncovered to date are proving valuable, as they offer glimpses of the underlying processes shaping parasite ecology and diversity.","container-title":"Parasitology","DOI":"10.1017/S0031182006002150","ISSN":"0031-1820","issue":"Pt 6","journalAbbreviation":"Parasitology","language":"eng","note":"PMID: 17234043","page":"763-776","source":"PubMed","title":"Are there general laws in parasite ecology?","volume":"134","author":[{"family":"Poulin","given":"R."}],"issued":{"date-parts":[["2007",6]]}}}],"schema":"https://github.com/citation-style-language/schema/raw/master/csl-citation.json"} </w:delInstrText>
        </w:r>
      </w:del>
      <w:r w:rsidRPr="00F81E55">
        <w:fldChar w:fldCharType="separate"/>
      </w:r>
      <w:r>
        <w:rPr>
          <w:noProof/>
        </w:rPr>
        <w:t>(Poulin 2007)</w:t>
      </w:r>
      <w:r w:rsidRPr="00F81E55">
        <w:fldChar w:fldCharType="end"/>
      </w:r>
      <w:r w:rsidRPr="00F81E55">
        <w:t>, multi-scale studies are essential for understanding how infection is distributed across a landscape.</w:t>
      </w:r>
    </w:p>
    <w:p w14:paraId="74DA4055" w14:textId="16041A68" w:rsidR="00D62A06" w:rsidRPr="0087754B" w:rsidRDefault="00D62A06" w:rsidP="00D62A06">
      <w:pPr>
        <w:pStyle w:val="Paragraphe"/>
        <w:jc w:val="left"/>
      </w:pPr>
      <w:r w:rsidRPr="0087754B">
        <w:t xml:space="preserve">Investigating a wide range of drivers </w:t>
      </w:r>
      <w:r>
        <w:t>can help</w:t>
      </w:r>
      <w:r w:rsidRPr="0087754B">
        <w:t xml:space="preserve"> </w:t>
      </w:r>
      <w:r>
        <w:t>reveal</w:t>
      </w:r>
      <w:r w:rsidRPr="0087754B">
        <w:t xml:space="preserve"> processes </w:t>
      </w:r>
      <w:r>
        <w:t>underlying</w:t>
      </w:r>
      <w:r w:rsidRPr="0087754B">
        <w:t xml:space="preserve"> infection clusters (i.e., infection hotspots) within a system that appears homogenous </w:t>
      </w:r>
      <w:r w:rsidRPr="0087754B">
        <w:fldChar w:fldCharType="begin"/>
      </w:r>
      <w:ins w:id="36" w:author="Vigneault Juliane" w:date="2024-12-14T15:24:00Z" w16du:dateUtc="2024-12-14T20:24:00Z">
        <w:r w:rsidR="00393584">
          <w:instrText xml:space="preserve"> ADDIN ZOTERO_ITEM CSL_CITATION {"citationID":"buOxsquE","properties":{"formattedCitation":"(Bolnick et al. 2020)","plainCitation":"(Bolnick et al. 2020)","noteIndex":0},"citationItems":[{"id":2902,"uris":["http://zotero.org/groups/2585270/items/UXFK2ZJ7"],"itemData":{"id":2902,"type":"article-journal","abstract":"A core goal of ecology is to understand the abiotic and biotic variables that regulate species distributions and community composition. A major obstacle is that the rules governing species distributions can change with spatial scale. Here, we illustrate this point using data from a spatially nested metacommunity of parasites infecting a metapopulation of threespine stickleback fish from 34 lakes on Vancouver Island, British Columbia. Like most parasite metacommunities, the composition of stickleback parasites differs among host individuals within each host population, and differs between host populations. The distribution of each parasite taxon depends, to varying degrees, on individual host traits (e.g., mass, diet) and on host-population characteristics (e.g., lake size, mean host mass, mean diet). However, in most cases in this data set, a given parasite was regulated by different factors at the host-individual and host-population scales, leading to scale-dependent patterns of parasite-species co-occurrence.","container-title":"Ecology","DOI":"10.1002/ecy.3181","ISSN":"1939-9170","issue":"12","language":"en","note":"_eprint: https://esajournals.onlinelibrary.wiley.com/doi/pdf/10.1002/ecy.3181","page":"e03181","source":"Wiley Online Library","title":"Scale-dependent effects of host patch traits on species composition in a stickleback parasite metacommunity","volume":"101","author":[{"family":"Bolnick","given":"Daniel I."},{"family":"Resetarits","given":"Emlyn J."},{"family":"Ballare","given":"Kimberly"},{"family":"Stuart","given":"Yoel E."},{"family":"Stutz","given":"William E."}],"issued":{"date-parts":[["2020"]]}}}],"schema":"https://github.com/citation-style-language/schema/raw/master/csl-citation.json"} </w:instrText>
        </w:r>
      </w:ins>
      <w:del w:id="37" w:author="Vigneault Juliane" w:date="2024-12-14T15:24:00Z" w16du:dateUtc="2024-12-14T20:24:00Z">
        <w:r w:rsidDel="00393584">
          <w:delInstrText xml:space="preserve"> ADDIN ZOTERO_ITEM CSL_CITATION {"citationID":"buOxsquE","properties":{"formattedCitation":"(Bolnick et al. 2020)","plainCitation":"(Bolnick et al. 2020)","noteIndex":0},"citationItems":[{"id":1356,"uris":["http://zotero.org/groups/2585270/items/UXFK2ZJ7"],"itemData":{"id":1356,"type":"article-journal","abstract":"A core goal of ecology is to understand the abiotic and biotic variables that regulate species distributions and community composition. A major obstacle is that the rules governing species distributions can change with spatial scale. Here, we illustrate this point using data from a spatially nested metacommunity of parasites infecting a metapopulation of threespine stickleback fish from 34 lakes on Vancouver Island, British Columbia. Like most parasite metacommunities, the composition of stickleback parasites differs among host individuals within each host population, and differs between host populations. The distribution of each parasite taxon depends, to varying degrees, on individual host traits (e.g., mass, diet) and on host-population characteristics (e.g., lake size, mean host mass, mean diet). However, in most cases in this data set, a given parasite was regulated by different factors at the host-individual and host-population scales, leading to scale-dependent patterns of parasite-species co-occurrence.","container-title":"Ecology","DOI":"10.1002/ecy.3181","ISSN":"1939-9170","issue":"12","language":"en","note":"_eprint: https://esajournals.onlinelibrary.wiley.com/doi/pdf/10.1002/ecy.3181","page":"e03181","source":"Wiley Online Library","title":"Scale-dependent effects of host patch traits on species composition in a stickleback parasite metacommunity","volume":"101","author":[{"family":"Bolnick","given":"Daniel I."},{"family":"Resetarits","given":"Emlyn J."},{"family":"Ballare","given":"Kimberly"},{"family":"Stuart","given":"Yoel E."},{"family":"Stutz","given":"William E."}],"issued":{"date-parts":[["2020"]]}}}],"schema":"https://github.com/citation-style-language/schema/raw/master/csl-citation.json"} </w:delInstrText>
        </w:r>
      </w:del>
      <w:r w:rsidRPr="0087754B">
        <w:fldChar w:fldCharType="separate"/>
      </w:r>
      <w:r>
        <w:rPr>
          <w:noProof/>
        </w:rPr>
        <w:t>(Bolnick et al. 2020)</w:t>
      </w:r>
      <w:r w:rsidRPr="0087754B">
        <w:fldChar w:fldCharType="end"/>
      </w:r>
      <w:r w:rsidRPr="0087754B">
        <w:t xml:space="preserve">. </w:t>
      </w:r>
      <w:r>
        <w:t>I</w:t>
      </w:r>
      <w:r w:rsidRPr="00F81E55">
        <w:t xml:space="preserve">ndividual host characteristics such as sex </w:t>
      </w:r>
      <w:r w:rsidRPr="00F81E55">
        <w:fldChar w:fldCharType="begin"/>
      </w:r>
      <w:ins w:id="38" w:author="Vigneault Juliane" w:date="2024-12-14T15:24:00Z" w16du:dateUtc="2024-12-14T20:24:00Z">
        <w:r w:rsidR="00393584">
          <w:instrText xml:space="preserve"> ADDIN ZOTERO_ITEM CSL_CITATION {"citationID":"K7FWnYUT","properties":{"formattedCitation":"(Kowalski et al. 2015; Zuk and McKean 1996)","plainCitation":"(Kowalski et al. 2015; Zuk and McKean 1996)","noteIndex":0},"citationItems":[{"id":2674,"uris":["http://zotero.org/groups/2585270/items/VMQ275BZ"],"itemData":{"id":2674,"type":"article-journal","abstract":"Recognizing patterns of parasite distribution among wildlife hosts is of major importance due to growing risk of transmission of zoonotic diseases to humans. Thus, sex-dependent parasite distribution in higher vertebrates is extensively studied, and males are often found more parasitized than females. Male-biased parasitism may be the result of weaker immunocompetence of male hosts owing to the immunosuppressive effect of androgens. Moreover, larger hosts (males) may demonstrate higher parasite infestation levels than smaller individuals (females), as they constitute a better nutritional resource for parasites and provide them with a greater variety of niches. In the present work, we investigated sex-dependent patterns of flea distribution among three common rodent species (Apodemus agrarius, Apodemus flavicollis, and Myodes glareolus). We hypothesized that males have a higher flea infestation than females. We confirm male-biased parasitism in A. agrarius and M. glareolus, but not in A. flavicollis. Additionally, flea infestation increased with body mass in A. agrarius, but not in A. flavicollis and M. glareolus. The detected differences in parasite distribution among sexes are probably the result of immunosuppressive effects of androgens and spatial behavior of males.","container-title":"Parasitology Research","DOI":"10.1007/s00436-014-4231-z","ISSN":"1432-1955","issue":"1","journalAbbreviation":"Parasitol Res","language":"en","page":"337-341","source":"Springer Link","title":"Sex differences in flea infections among rodent hosts: is there a male bias?","title-short":"Sex differences in flea infections among rodent hosts","volume":"114","author":[{"family":"Kowalski","given":"Krzysztof"},{"family":"Bogdziewicz","given":"Michał"},{"family":"Eichert","given":"Urszula"},{"family":"Rychlik","given":"Leszek"}],"issued":{"date-parts":[["2015",1,1]]}}},{"id":3997,"uris":["http://zotero.org/groups/2585270/items/4ZASZMM4"],"itemData":{"id":3997,"type":"article-journal","abstract":"Zuk M. &amp; McKean K. A. 1996. Sex differences in parasite infections: patterns and processes. International Journal for Parasitology 26: 1009–1024. Sex differences in parasite infection rates, intensities, or population patterns are common in a wide range of taxa. These differences are usually attributed to 1 of 2 causes: (1) ecological (sociological in humans); and (2) physiological, usually hormonal in origin. Examples of the first cause include differential exposure to pathogens because of sex-specific behavior or morphology. The second cause may stem from the well-documented association between testosterone and the immune system; sexually mature male vertebrates are often more susceptible to infection and carry higher parasite burdens in the field. Although many researchers favor one explanation over the other, the requisite controlled experiments to rule out confounding variables are often neglected. We suggest that sex differences in disease have evolved just as sex differences in morphology and behavior, and are the result of selection acting differently on males and females. Research has often focused on proximate mechanistic explanations for the sex difference in infection rates, but it is equally important to understand the generality of the patterns in an evolutionary context. Because males potentially gain more than females by taking risks and engaging in competition, sexual selection pressure has shaped male behavior and appearance to maximize competitive ability and attractiveness. Many of the classic male attributes such as antlers on deer are testosterone-dependent, putting males in what appears to be a cruel bind: become vulnerable to disease by developing an attractive secondary sexual ornament, or risk lowered mating success by reducing it. A variety of hypotheses have been put forward to explain why males have not circumvented this dilemma. The mating system of the host species will influence the likelihood of sex differences in parasite infection, because males in monogamous species are subject to weaker sexual selection than males in polygynous species. Whether these evolutionary generalizations apply to invertebrates, which lack testosterone, remains to be seen.","container-title":"International Journal for Parasitology","DOI":"10.1016/S0020-7519(96)80001-4","ISSN":"0020-7519","issue":"10","journalAbbreviation":"International Journal for Parasitology","language":"en","page":"1009-1024","source":"ScienceDirect","title":"Sex differences in parasite infections: Patterns and processes","title-short":"Sex differences in parasite infections","volume":"26","author":[{"family":"Zuk","given":"Marlene"},{"family":"McKean","given":"Kurt A."}],"issued":{"date-parts":[["1996",10,1]]}}}],"schema":"https://github.com/citation-style-language/schema/raw/master/csl-citation.json"} </w:instrText>
        </w:r>
      </w:ins>
      <w:del w:id="39" w:author="Vigneault Juliane" w:date="2024-12-14T15:24:00Z" w16du:dateUtc="2024-12-14T20:24:00Z">
        <w:r w:rsidDel="00393584">
          <w:delInstrText xml:space="preserve"> ADDIN ZOTERO_ITEM CSL_CITATION {"citationID":"K7FWnYUT","properties":{"formattedCitation":"(Kowalski et al. 2015; Zuk and McKean 1996)","plainCitation":"(Kowalski et al. 2015; Zuk and McKean 1996)","noteIndex":0},"citationItems":[{"id":7626,"uris":["http://zotero.org/groups/2585270/items/VMQ275BZ"],"itemData":{"id":7626,"type":"article-journal","abstract":"Recognizing patterns of parasite distribution among wildlife hosts is of major importance due to growing risk of transmission of zoonotic diseases to humans. Thus, sex-dependent parasite distribution in higher vertebrates is extensively studied, and males are often found more parasitized than females. Male-biased parasitism may be the result of weaker immunocompetence of male hosts owing to the immunosuppressive effect of androgens. Moreover, larger hosts (males) may demonstrate higher parasite infestation levels than smaller individuals (females), as they constitute a better nutritional resource for parasites and provide them with a greater variety of niches. In the present work, we investigated sex-dependent patterns of flea distribution among three common rodent species (Apodemus agrarius, Apodemus flavicollis, and Myodes glareolus). We hypothesized that males have a higher flea infestation than females. We confirm male-biased parasitism in A. agrarius and M. glareolus, but not in A. flavicollis. Additionally, flea infestation increased with body mass in A. agrarius, but not in A. flavicollis and M. glareolus. The detected differences in parasite distribution among sexes are probably the result of immunosuppressive effects of androgens and spatial behavior of males.","container-title":"Parasitology Research","DOI":"10.1007/s00436-014-4231-z","ISSN":"1432-1955","issue":"1","journalAbbreviation":"Parasitol Res","language":"en","page":"337-341","source":"Springer Link","title":"Sex differences in flea infections among rodent hosts: is there a male bias?","title-short":"Sex differences in flea infections among rodent hosts","volume":"114","author":[{"family":"Kowalski","given":"Krzysztof"},{"family":"Bogdziewicz","given":"Michał"},{"family":"Eichert","given":"Urszula"},{"family":"Rychlik","given":"Leszek"}],"issued":{"date-parts":[["2015",1,1]]}}},{"id":7325,"uris":["http://zotero.org/groups/2585270/items/4ZASZMM4"],"itemData":{"id":7325,"type":"article-journal","abstract":"Zuk M. &amp; McKean K. A. 1996. Sex differences in parasite infections: patterns and processes. International Journal for Parasitology 26: 1009–1024. Sex differences in parasite infection rates, intensities, or population patterns are common in a wide range of taxa. These differences are usually attributed to 1 of 2 causes: (1) ecological (sociological in humans); and (2) physiological, usually hormonal in origin. Examples of the first cause include differential exposure to pathogens because of sex-specific behavior or morphology. The second cause may stem from the well-documented association between testosterone and the immune system; sexually mature male vertebrates are often more susceptible to infection and carry higher parasite burdens in the field. Although many researchers favor one explanation over the other, the requisite controlled experiments to rule out confounding variables are often neglected. We suggest that sex differences in disease have evolved just as sex differences in morphology and behavior, and are the result of selection acting differently on males and females. Research has often focused on proximate mechanistic explanations for the sex difference in infection rates, but it is equally important to understand the generality of the patterns in an evolutionary context. Because males potentially gain more than females by taking risks and engaging in competition, sexual selection pressure has shaped male behavior and appearance to maximize competitive ability and attractiveness. Many of the classic male attributes such as antlers on deer are testosterone-dependent, putting males in what appears to be a cruel bind: become vulnerable to disease by developing an attractive secondary sexual ornament, or risk lowered mating success by reducing it. A variety of hypotheses have been put forward to explain why males have not circumvented this dilemma. The mating system of the host species will influence the likelihood of sex differences in parasite infection, because males in monogamous species are subject to weaker sexual selection than males in polygynous species. Whether these evolutionary generalizations apply to invertebrates, which lack testosterone, remains to be seen.","container-title":"International Journal for Parasitology","DOI":"10.1016/S0020-7519(96)80001-4","ISSN":"0020-7519","issue":"10","journalAbbreviation":"International Journal for Parasitology","language":"en","page":"1009-1024","source":"ScienceDirect","title":"Sex differences in parasite infections: Patterns and processes","title-short":"Sex differences in parasite infections","volume":"26","author":[{"family":"Zuk","given":"Marlene"},{"family":"McKean","given":"Kurt A."}],"issued":{"date-parts":[["1996",10,1]]}}}],"schema":"https://github.com/citation-style-language/schema/raw/master/csl-citation.json"} </w:delInstrText>
        </w:r>
      </w:del>
      <w:r w:rsidRPr="00F81E55">
        <w:fldChar w:fldCharType="separate"/>
      </w:r>
      <w:r>
        <w:rPr>
          <w:noProof/>
        </w:rPr>
        <w:t>(Kowalski et al. 2015; Zuk and McKean 1996)</w:t>
      </w:r>
      <w:r w:rsidRPr="00F81E55">
        <w:fldChar w:fldCharType="end"/>
      </w:r>
      <w:r w:rsidRPr="00F81E55">
        <w:t xml:space="preserve">, age/size </w:t>
      </w:r>
      <w:r>
        <w:fldChar w:fldCharType="begin"/>
      </w:r>
      <w:ins w:id="40" w:author="Vigneault Juliane" w:date="2024-12-14T15:24:00Z" w16du:dateUtc="2024-12-14T20:24:00Z">
        <w:r w:rsidR="00393584">
          <w:instrText xml:space="preserve"> ADDIN ZOTERO_ITEM CSL_CITATION {"citationID":"T38yAFyT","properties":{"formattedCitation":"(Kowalski et al. 2015; David J Marcogliese et al. 2001; R. Poulin 2000)","plainCitation":"(Kowalski et al. 2015; David J Marcogliese et al. 2001; R. Poulin 2000)","dontUpdate":true,"noteIndex":0},"citationItems":[{"id":2674,"uris":["http://zotero.org/groups/2585270/items/VMQ275BZ"],"itemData":{"id":2674,"type":"article-journal","abstract":"Recognizing patterns of parasite distribution among wildlife hosts is of major importance due to growing risk of transmission of zoonotic diseases to humans. Thus, sex-dependent parasite distribution in higher vertebrates is extensively studied, and males are often found more parasitized than females. Male-biased parasitism may be the result of weaker immunocompetence of male hosts owing to the immunosuppressive effect of androgens. Moreover, larger hosts (males) may demonstrate higher parasite infestation levels than smaller individuals (females), as they constitute a better nutritional resource for parasites and provide them with a greater variety of niches. In the present work, we investigated sex-dependent patterns of flea distribution among three common rodent species (Apodemus agrarius, Apodemus flavicollis, and Myodes glareolus). We hypothesized that males have a higher flea infestation than females. We confirm male-biased parasitism in A. agrarius and M. glareolus, but not in A. flavicollis. Additionally, flea infestation increased with body mass in A. agrarius, but not in A. flavicollis and M. glareolus. The detected differences in parasite distribution among sexes are probably the result of immunosuppressive effects of androgens and spatial behavior of males.","container-title":"Parasitology Research","DOI":"10.1007/s00436-014-4231-z","ISSN":"1432-1955","issue":"1","journalAbbreviation":"Parasitol Res","language":"en","page":"337-341","source":"Springer Link","title":"Sex differences in flea infections among rodent hosts: is there a male bias?","title-short":"Sex differences in flea infections among rodent hosts","volume":"114","author":[{"family":"Kowalski","given":"Krzysztof"},{"family":"Bogdziewicz","given":"Michał"},{"family":"Eichert","given":"Urszula"},{"family":"Rychlik","given":"Leszek"}],"issued":{"date-parts":[["2015",1,1]]}}},{"id":3230,"uris":["http://zotero.org/groups/2585270/items/6882F77F"],"itemData":{"id":3230,"type":"article-journal","container-title":"Canadian Journal of Zoology","DOI":"10.1139/z00-209","ISSN":"0008-4301","issue":"3","journalAbbreviation":"Can. J. Zool.","note":"publisher: NRC Research Press","page":"355-369","source":"cdnsciencepub.com (Atypon)","title":"Spatial and temporal variation in abundance of Diplostomum spp. in walleye (Stizostedion vitreum) and white suckers (Catostomus commersoni) from the St. Lawrence River","volume":"79","author":[{"family":"Marcogliese","given":"David J"},{"family":"Dumont","given":"Pierre"},{"family":"Gendron","given":"Andrée D"},{"family":"Mailhot","given":"Yves"},{"family":"Bergeron","given":"Emmanuelle"},{"family":"McLaughlin","given":"J Daniel"}],"issued":{"date-parts":[["2001",3,1]]}}},{"id":3996,"uris":["http://zotero.org/groups/2585270/items/5NMF84IB"],"itemData":{"id":3996,"type":"article-journal","abstract":"In a meta-analysis, the overall mean correlation between fish length and the intensity of parasitic infections derived from 76 different host–parasite species was positive but weak and non-significant, following corrections for sample size. Whether the parasites were acquired by ingestion or by skin contact had no influence on the strength of the relationship. For cestodes, larval digeneans, and gnathiid isopods, however, the mean correlation between fish length and intensity of infection was significant. Some statistical parameters influenced the strength of the raw correlations computed within samples and thus led to over- or under-estimation of the true relationship. Sample size correlated negatively with the value of the correlation coefficients, whereas range in both fish lengths and intensities of infection correlated positively with the value of the correlation coefficients. Distinguishing between statistical noise and the biological processes shaping the size v. intensity relationship will be important if this relationship is to be incorporated into fish population models.","container-title":"Journal of Fish Biology","DOI":"10.1111/j.1095-8649.2000.tb02090.x","ISSN":"1095-8649","issue":"1","language":"en","note":"_eprint: https://onlinelibrary.wiley.com/doi/pdf/10.1111/j.1095-8649.2000.tb02090.x","page":"123-137","source":"Wiley Online Library","title":"Variation in the intraspecific relationship between fish length and intensity of parasitic infection: biological and statistical causes","title-short":"Variation in the intraspecific relationship between fish length and intensity of parasitic infection","volume":"56","author":[{"family":"Poulin","given":"R."}],"issued":{"date-parts":[["2000"]]}}}],"schema":"https://github.com/citation-style-language/schema/raw/master/csl-citation.json"} </w:instrText>
        </w:r>
      </w:ins>
      <w:del w:id="41" w:author="Vigneault Juliane" w:date="2024-12-14T15:24:00Z" w16du:dateUtc="2024-12-14T20:24:00Z">
        <w:r w:rsidDel="00393584">
          <w:delInstrText xml:space="preserve"> ADDIN ZOTERO_ITEM CSL_CITATION {"citationID":"T38yAFyT","properties":{"formattedCitation":"(Kowalski et al. 2015; David J Marcogliese et al. 2001; R. Poulin 2000)","plainCitation":"(Kowalski et al. 2015; David J Marcogliese et al. 2001; R. Poulin 2000)","dontUpdate":true,"noteIndex":0},"citationItems":[{"id":7626,"uris":["http://zotero.org/groups/2585270/items/VMQ275BZ"],"itemData":{"id":7626,"type":"article-journal","abstract":"Recognizing patterns of parasite distribution among wildlife hosts is of major importance due to growing risk of transmission of zoonotic diseases to humans. Thus, sex-dependent parasite distribution in higher vertebrates is extensively studied, and males are often found more parasitized than females. Male-biased parasitism may be the result of weaker immunocompetence of male hosts owing to the immunosuppressive effect of androgens. Moreover, larger hosts (males) may demonstrate higher parasite infestation levels than smaller individuals (females), as they constitute a better nutritional resource for parasites and provide them with a greater variety of niches. In the present work, we investigated sex-dependent patterns of flea distribution among three common rodent species (Apodemus agrarius, Apodemus flavicollis, and Myodes glareolus). We hypothesized that males have a higher flea infestation than females. We confirm male-biased parasitism in A. agrarius and M. glareolus, but not in A. flavicollis. Additionally, flea infestation increased with body mass in A. agrarius, but not in A. flavicollis and M. glareolus. The detected differences in parasite distribution among sexes are probably the result of immunosuppressive effects of androgens and spatial behavior of males.","container-title":"Parasitology Research","DOI":"10.1007/s00436-014-4231-z","ISSN":"1432-1955","issue":"1","journalAbbreviation":"Parasitol Res","language":"en","page":"337-341","source":"Springer Link","title":"Sex differences in flea infections among rodent hosts: is there a male bias?","title-short":"Sex differences in flea infections among rodent hosts","volume":"114","author":[{"family":"Kowalski","given":"Krzysztof"},{"family":"Bogdziewicz","given":"Michał"},{"family":"Eichert","given":"Urszula"},{"family":"Rychlik","given":"Leszek"}],"issued":{"date-parts":[["2015",1,1]]}}},{"id":1803,"uris":["http://zotero.org/groups/2585270/items/6882F77F"],"itemData":{"id":1803,"type":"article-journal","container-title":"Canadian Journal of Zoology","DOI":"10.1139/z00-209","ISSN":"0008-4301","issue":"3","journalAbbreviation":"Can. J. Zool.","note":"publisher: NRC Research Press","page":"355-369","source":"cdnsciencepub.com (Atypon)","title":"Spatial and temporal variation in abundance of Diplostomum spp. in walleye (Stizostedion vitreum) and white suckers (Catostomus commersoni) from the St. Lawrence River","volume":"79","author":[{"family":"Marcogliese","given":"David J"},{"family":"Dumont","given":"Pierre"},{"family":"Gendron","given":"Andrée D"},{"family":"Mailhot","given":"Yves"},{"family":"Bergeron","given":"Emmanuelle"},{"family":"McLaughlin","given":"J Daniel"}],"issued":{"date-parts":[["2001",3,1]]}}},{"id":7328,"uris":["http://zotero.org/groups/2585270/items/5NMF84IB"],"itemData":{"id":7328,"type":"article-journal","abstract":"In a meta-analysis, the overall mean correlation between fish length and the intensity of parasitic infections derived from 76 different host–parasite species was positive but weak and non-significant, following corrections for sample size. Whether the parasites were acquired by ingestion or by skin contact had no influence on the strength of the relationship. For cestodes, larval digeneans, and gnathiid isopods, however, the mean correlation between fish length and intensity of infection was significant. Some statistical parameters influenced the strength of the raw correlations computed within samples and thus led to over- or under-estimation of the true relationship. Sample size correlated negatively with the value of the correlation coefficients, whereas range in both fish lengths and intensities of infection correlated positively with the value of the correlation coefficients. Distinguishing between statistical noise and the biological processes shaping the size v. intensity relationship will be important if this relationship is to be incorporated into fish population models.","container-title":"Journal of Fish Biology","DOI":"10.1111/j.1095-8649.2000.tb02090.x","ISSN":"1095-8649","issue":"1","language":"en","note":"_eprint: https://onlinelibrary.wiley.com/doi/pdf/10.1111/j.1095-8649.2000.tb02090.x","page":"123-137","source":"Wiley Online Library","title":"Variation in the intraspecific relationship between fish length and intensity of parasitic infection: biological and statistical causes","title-short":"Variation in the intraspecific relationship between fish length and intensity of parasitic infection","volume":"56","author":[{"family":"Poulin","given":"R."}],"issued":{"date-parts":[["2000"]]}}}],"schema":"https://github.com/citation-style-language/schema/raw/master/csl-citation.json"} </w:delInstrText>
        </w:r>
      </w:del>
      <w:r>
        <w:fldChar w:fldCharType="separate"/>
      </w:r>
      <w:r w:rsidRPr="000A7510">
        <w:rPr>
          <w:noProof/>
          <w:lang w:val="fr-CA"/>
        </w:rPr>
        <w:t>(Kowalski et al. 2015; Marcogliese et al. 2001; Poulin 2000)</w:t>
      </w:r>
      <w:r>
        <w:fldChar w:fldCharType="end"/>
      </w:r>
      <w:r w:rsidRPr="00555303">
        <w:t xml:space="preserve">, genetics </w:t>
      </w:r>
      <w:r w:rsidRPr="00F81E55">
        <w:fldChar w:fldCharType="begin"/>
      </w:r>
      <w:ins w:id="42" w:author="Vigneault Juliane" w:date="2024-12-14T15:24:00Z" w16du:dateUtc="2024-12-14T20:24:00Z">
        <w:r w:rsidR="00393584">
          <w:instrText xml:space="preserve"> ADDIN ZOTERO_ITEM CSL_CITATION {"citationID":"1AHPw1QM","properties":{"formattedCitation":"(Williams-Blangero et al. 2012)","plainCitation":"(Williams-Blangero et al. 2012)","noteIndex":0},"citationItems":[{"id":3995,"uris":["http://zotero.org/groups/2585270/items/JMQJXIYR"],"itemData":{"id":3995,"type":"article-journal","abstract":"Host genetic factors exert significant influences on differential susceptibility to many infectious diseases. In addition, population structure of both host and parasite may influence disease distribution patterns. In this study, we assess the effects of population structure on infectious disease in two populations in which host genetic factors influencing susceptibility to parasitic disease have been extensively studied. The first population is the Jirel population of eastern Nepal that has been the subject of research on the determinants of differential susceptibility to soil-transmitted helminth infections. The second group is a Brazilian population residing in an area endemic for Trypanosoma cruzi infection that has been assessed for genetic influences on differential disease progression in Chagas disease. For measures of Ascaris worm burden, within-population host genetic effects are generally more important than host population structure factors in determining patterns of infectious disease. No significant influences of population structure on measures associated with progression of cardiac disease in individuals who were seropositive for T. cruzi infection were found.","container-title":"Philosophical Transactions of the Royal Society B: Biological Sciences","DOI":"10.1098/rstb.2011.0296","ISSN":"0962-8436","issue":"1590","journalAbbreviation":"Philos Trans R Soc Lond B Biol Sci","note":"PMID: 22312056\nPMCID: PMC3267115","page":"887-894","source":"PubMed Central","title":"Host genetics and population structure effects on parasitic disease","volume":"367","author":[{"family":"Williams-Blangero","given":"Sarah"},{"family":"Criscione","given":"Charles D."},{"family":"VandeBerg","given":"John L."},{"family":"Correa-Oliveira","given":"Rodrigo"},{"family":"Williams","given":"Kimberly D."},{"family":"Subedi","given":"Janardan"},{"family":"Kent","given":"Jack W."},{"family":"Williams","given":"Jeff"},{"family":"Kumar","given":"Satish"},{"family":"Blangero","given":"John"}],"issued":{"date-parts":[["2012",3,19]]}}}],"schema":"https://github.com/citation-style-language/schema/raw/master/csl-citation.json"} </w:instrText>
        </w:r>
      </w:ins>
      <w:del w:id="43" w:author="Vigneault Juliane" w:date="2024-12-14T15:24:00Z" w16du:dateUtc="2024-12-14T20:24:00Z">
        <w:r w:rsidDel="00393584">
          <w:delInstrText xml:space="preserve"> ADDIN ZOTERO_ITEM CSL_CITATION {"citationID":"1AHPw1QM","properties":{"formattedCitation":"(Williams-Blangero et al. 2012)","plainCitation":"(Williams-Blangero et al. 2012)","noteIndex":0},"citationItems":[{"id":7331,"uris":["http://zotero.org/groups/2585270/items/JMQJXIYR"],"itemData":{"id":7331,"type":"article-journal","abstract":"Host genetic factors exert significant influences on differential susceptibility to many infectious diseases. In addition, population structure of both host and parasite may influence disease distribution patterns. In this study, we assess the effects of population structure on infectious disease in two populations in which host genetic factors influencing susceptibility to parasitic disease have been extensively studied. The first population is the Jirel population of eastern Nepal that has been the subject of research on the determinants of differential susceptibility to soil-transmitted helminth infections. The second group is a Brazilian population residing in an area endemic for Trypanosoma cruzi infection that has been assessed for genetic influences on differential disease progression in Chagas disease. For measures of Ascaris worm burden, within-population host genetic effects are generally more important than host population structure factors in determining patterns of infectious disease. No significant influences of population structure on measures associated with progression of cardiac disease in individuals who were seropositive for T. cruzi infection were found.","container-title":"Philosophical Transactions of the Royal Society B: Biological Sciences","DOI":"10.1098/rstb.2011.0296","ISSN":"0962-8436","issue":"1590","journalAbbreviation":"Philos Trans R Soc Lond B Biol Sci","note":"PMID: 22312056\nPMCID: PMC3267115","page":"887-894","source":"PubMed Central","title":"Host genetics and population structure effects on parasitic disease","volume":"367","author":[{"family":"Williams-Blangero","given":"Sarah"},{"family":"Criscione","given":"Charles D."},{"family":"VandeBerg","given":"John L."},{"family":"Correa-Oliveira","given":"Rodrigo"},{"family":"Williams","given":"Kimberly D."},{"family":"Subedi","given":"Janardan"},{"family":"Kent","given":"Jack W."},{"family":"Williams","given":"Jeff"},{"family":"Kumar","given":"Satish"},{"family":"Blangero","given":"John"}],"issued":{"date-parts":[["2012",3,19]]}}}],"schema":"https://github.com/citation-style-language/schema/raw/master/csl-citation.json"} </w:delInstrText>
        </w:r>
      </w:del>
      <w:r w:rsidRPr="00F81E55">
        <w:fldChar w:fldCharType="separate"/>
      </w:r>
      <w:r>
        <w:rPr>
          <w:noProof/>
        </w:rPr>
        <w:t>(Williams-Blangero et al. 2012)</w:t>
      </w:r>
      <w:r w:rsidRPr="00F81E55">
        <w:fldChar w:fldCharType="end"/>
      </w:r>
      <w:r w:rsidRPr="00F81E55">
        <w:t xml:space="preserve"> and personality traits </w:t>
      </w:r>
      <w:r w:rsidRPr="00F81E55">
        <w:fldChar w:fldCharType="begin"/>
      </w:r>
      <w:ins w:id="44" w:author="Vigneault Juliane" w:date="2024-12-14T15:24:00Z" w16du:dateUtc="2024-12-14T20:24:00Z">
        <w:r w:rsidR="00393584">
          <w:instrText xml:space="preserve"> ADDIN ZOTERO_ITEM CSL_CITATION {"citationID":"bJu8xa6i","properties":{"formattedCitation":"(Barber and Dingemanse 2010; Hart 1990; Gradito et al. 2024)","plainCitation":"(Barber and Dingemanse 2010; Hart 1990; Gradito et al. 2024)","noteIndex":0},"citationItems":[{"id":4361,"uris":["http://zotero.org/groups/2585270/items/KGNXMZXH"],"itemData":{"id":4361,"type":"article-journal","abstract":"The ecological factors responsible for the evolution of individual differences in animal personality (consistent individual differences in the same behaviour across time and contexts) are currently the subject of intense debate. A limited number of ecological factors have been investigated to date, with most attention focusing on the roles of resource competition and predation. We suggest here that parasitism may play a potentially important, but largely overlooked, role in the evolution of animal personalities. We identify two major routes by which parasites might influence the evolution of animal personality. First, because the risk of acquiring parasites can be influenced by an individual's behavioural type, local parasite regimes may impose selection on personality traits and behavioural syndromes (correlations between personality traits). Second, because parasite infections have consequences for aspects of host ‘state’, parasites might induce the evolution of individual differences in certain types of host behaviour in populations with endemic infections. Also, because infection often leads to specific changes in axes of personality, parasite infections have the potential to decouple behavioural syndromes. Host–parasite systems therefore provide researchers with valuable tools to study personality variation and behavioural syndromes from a proximate and ultimate perspective.","container-title":"Philosophical Transactions of the Royal Society B: Biological Sciences","DOI":"10.1098/rstb.2010.0182","issue":"1560","note":"publisher: Royal Society","page":"4077-4088","source":"royalsocietypublishing.org (Atypon)","title":"Parasitism and the evolutionary ecology of animal personality","volume":"365","author":[{"family":"Barber","given":"Iain"},{"family":"Dingemanse","given":"Niels J."}],"issued":{"date-parts":[["2010",12,27]]}}},{"id":4360,"uris":["http://zotero.org/groups/2585270/items/7J4I8PUY"],"itemData":{"id":4360,"type":"article-journal","abstract":"The ever present threat of viral, bacterial, protozoan and metazoan parasites in the environment of wild animals is viewed as responsible for the natural selection of a variety of behavioral patterns that enable animals to survive and reproduce in this type of environment. Several lines of research, some quite recent, point to five behavioral strategies that vertebrates utilize to increase their personal or inclusive fitness in the face of parasites (broadly defined to include pathogens). These are: 1) avoidance of parasites; 2) controlled exposure to parasites to potentiate the immune system; 3) behavior of sick animals including anorexia and depression to overcome systemic febrile infections; 4) helping sick animals; 5) sexual selection for mating partners with the genetic endowment for resistance to parasites. The point is made that to consider a behavioral pattern as having evolved to serve a parasite control function the parasite or causative agent should be shown to adversely impact the animal's fitness and the behavior in question must be shown to help animals, or their offspring or group mates, in combating their exposure, or reducing their vulnerability, to the parasite.","container-title":"Neuroscience &amp; Biobehavioral Reviews","DOI":"10.1016/S0149-7634(05)80038-7","ISSN":"0149-7634","issue":"3","journalAbbreviation":"Neuroscience &amp; Biobehavioral Reviews","page":"273-294","source":"ScienceDirect","title":"Behavioral adaptations to pathogens and parasites: Five strategies","title-short":"Behavioral adaptations to pathogens and parasites","volume":"14","author":[{"family":"Hart","given":"Benjamin L."}],"issued":{"date-parts":[["1990",9,1]]}}},{"id":361,"uris":["http://zotero.org/users/5152508/items/9I29ZLUZ"],"itemData":{"id":361,"type":"article-journal","container-title":"Animal Behaviour","DOI":"10.1016/j.anbehav.2024.06.016","journalAbbreviation":"Animal Behaviour","page":"31-44","source":"ResearchGate","title":"Double trouble: host behaviour influences and is influenced by co-infection with parasites","title-short":"Double trouble","volume":"215","author":[{"family":"Gradito","given":"Maryane"},{"family":"Dubois","given":"Frédérique"},{"family":"Noble","given":"Daniel"},{"family":"Binning","given":"Sandra"}],"issued":{"date-parts":[["2024",9,1]]}}}],"schema":"https://github.com/citation-style-language/schema/raw/master/csl-citation.json"} </w:instrText>
        </w:r>
      </w:ins>
      <w:del w:id="45" w:author="Vigneault Juliane" w:date="2024-12-14T15:24:00Z" w16du:dateUtc="2024-12-14T20:24:00Z">
        <w:r w:rsidDel="00393584">
          <w:delInstrText xml:space="preserve"> ADDIN ZOTERO_ITEM CSL_CITATION {"citationID":"bJu8xa6i","properties":{"formattedCitation":"(Barber and Dingemanse 2010; Hart 1990; Gradito et al. 2024)","plainCitation":"(Barber and Dingemanse 2010; Hart 1990; Gradito et al. 2024)","noteIndex":0},"citationItems":[{"id":10624,"uris":["http://zotero.org/groups/2585270/items/KGNXMZXH"],"itemData":{"id":10624,"type":"article-journal","abstract":"The ecological factors responsible for the evolution of individual differences in animal personality (consistent individual differences in the same behaviour across time and contexts) are currently the subject of intense debate. A limited number of ecological factors have been investigated to date, with most attention focusing on the roles of resource competition and predation. We suggest here that parasitism may play a potentially important, but largely overlooked, role in the evolution of animal personalities. We identify two major routes by which parasites might influence the evolution of animal personality. First, because the risk of acquiring parasites can be influenced by an individual's behavioural type, local parasite regimes may impose selection on personality traits and behavioural syndromes (correlations between personality traits). Second, because parasite infections have consequences for aspects of host ‘state’, parasites might induce the evolution of individual differences in certain types of host behaviour in populations with endemic infections. Also, because infection often leads to specific changes in axes of personality, parasite infections have the potential to decouple behavioural syndromes. Host–parasite systems therefore provide researchers with valuable tools to study personality variation and behavioural syndromes from a proximate and ultimate perspective.","container-title":"Philosophical Transactions of the Royal Society B: Biological Sciences","DOI":"10.1098/rstb.2010.0182","issue":"1560","note":"publisher: Royal Society","page":"4077-4088","source":"royalsocietypublishing.org (Atypon)","title":"Parasitism and the evolutionary ecology of animal personality","volume":"365","author":[{"family":"Barber","given":"Iain"},{"family":"Dingemanse","given":"Niels J."}],"issued":{"date-parts":[["2010",12,27]]}}},{"id":10639,"uris":["http://zotero.org/groups/2585270/items/7J4I8PUY"],"itemData":{"id":10639,"type":"article-journal","abstract":"The ever present threat of viral, bacterial, protozoan and metazoan parasites in the environment of wild animals is viewed as responsible for the natural selection of a variety of behavioral patterns that enable animals to survive and reproduce in this type of environment. Several lines of research, some quite recent, point to five behavioral strategies that vertebrates utilize to increase their personal or inclusive fitness in the face of parasites (broadly defined to include pathogens). These are: 1) avoidance of parasites; 2) controlled exposure to parasites to potentiate the immune system; 3) behavior of sick animals including anorexia and depression to overcome systemic febrile infections; 4) helping sick animals; 5) sexual selection for mating partners with the genetic endowment for resistance to parasites. The point is made that to consider a behavioral pattern as having evolved to serve a parasite control function the parasite or causative agent should be shown to adversely impact the animal's fitness and the behavior in question must be shown to help animals, or their offspring or group mates, in combating their exposure, or reducing their vulnerability, to the parasite.","container-title":"Neuroscience &amp; Biobehavioral Reviews","DOI":"10.1016/S0149-7634(05)80038-7","ISSN":"0149-7634","issue":"3","journalAbbreviation":"Neuroscience &amp; Biobehavioral Reviews","page":"273-294","source":"ScienceDirect","title":"Behavioral adaptations to pathogens and parasites: Five strategies","title-short":"Behavioral adaptations to pathogens and parasites","volume":"14","author":[{"family":"Hart","given":"Benjamin L."}],"issued":{"date-parts":[["1990",9,1]]}}},{"id":12012,"uris":["http://zotero.org/users/5152508/items/9I29ZLUZ"],"itemData":{"id":12012,"type":"article-journal","container-title":"Animal Behaviour","DOI":"10.1016/j.anbehav.2024.06.016","journalAbbreviation":"Animal Behaviour","page":"31-44","source":"ResearchGate","title":"Double trouble: host behaviour influences and is influenced by co-infection with parasites","title-short":"Double trouble","volume":"215","author":[{"family":"Gradito","given":"Maryane"},{"family":"Dubois","given":"Frédérique"},{"family":"Noble","given":"Daniel"},{"family":"Binning","given":"Sandra"}],"issued":{"date-parts":[["2024",9,1]]}}}],"schema":"https://github.com/citation-style-language/schema/raw/master/csl-citation.json"} </w:delInstrText>
        </w:r>
      </w:del>
      <w:r w:rsidRPr="00F81E55">
        <w:fldChar w:fldCharType="separate"/>
      </w:r>
      <w:r>
        <w:rPr>
          <w:noProof/>
        </w:rPr>
        <w:t>(Barber and Dingemanse 2010; Hart 1990; Gradito et al. 2024)</w:t>
      </w:r>
      <w:r w:rsidRPr="00F81E55">
        <w:fldChar w:fldCharType="end"/>
      </w:r>
      <w:r w:rsidRPr="00F81E55">
        <w:t xml:space="preserve"> </w:t>
      </w:r>
      <w:r w:rsidRPr="00515AC8">
        <w:t xml:space="preserve">can </w:t>
      </w:r>
      <w:r w:rsidRPr="00F81E55">
        <w:t xml:space="preserve">drive host susceptibility </w:t>
      </w:r>
      <w:r>
        <w:t xml:space="preserve">to infection </w:t>
      </w:r>
      <w:r w:rsidRPr="00F81E55">
        <w:t xml:space="preserve">leading to variations in infection metrics </w:t>
      </w:r>
      <w:r w:rsidRPr="00515AC8">
        <w:t>across</w:t>
      </w:r>
      <w:r w:rsidRPr="00F81E55">
        <w:t xml:space="preserve"> host populations. </w:t>
      </w:r>
      <w:r w:rsidRPr="003E5216">
        <w:t>For example, male threespine stickleback (</w:t>
      </w:r>
      <w:r w:rsidRPr="003E5216">
        <w:rPr>
          <w:i/>
          <w:iCs/>
        </w:rPr>
        <w:t>Gasterosteus aculeatus</w:t>
      </w:r>
      <w:r w:rsidRPr="003E5216">
        <w:t>) typically exhibit higher infection prevalence than females</w:t>
      </w:r>
      <w:r>
        <w:t xml:space="preserve"> </w:t>
      </w:r>
      <w:r>
        <w:fldChar w:fldCharType="begin"/>
      </w:r>
      <w:ins w:id="46" w:author="Vigneault Juliane" w:date="2024-12-14T15:24:00Z" w16du:dateUtc="2024-12-14T20:24:00Z">
        <w:r w:rsidR="00393584">
          <w:instrText xml:space="preserve"> ADDIN ZOTERO_ITEM CSL_CITATION {"citationID":"v5xE2Wwc","properties":{"formattedCitation":"(Reimchen and Nosil 2001)","plainCitation":"(Reimchen and Nosil 2001)","noteIndex":0},"citationItems":[{"id":2506,"uris":["http://zotero.org/groups/2585270/items/6DIKXVJT"],"itemData":{"id":2506,"type":"article-journal","abstract":"Males and females can differ in levels of parasitism and such differences may be mediated by the costs of sexual selection or by ecological differences between the genders. In threespine stickleback, Gasterosteus aculeatus, males exhibit paternal care and territorial nest defence and the costs of reproduction may be particularly high for males relative to females. We monitored levels of parasitism for 15 years in a population of stickleback infected by four different parasite species. Consistent with general predictions, overall parasite prevalence (total parasitism) was greater in males than in females. However, this excess did not occur for each species of parasite. Males had higher prevalence of a cestode Cyathocephalus truncatus and a trematode Bunodera sp. relative to females, while females had higher prevalence of a cestode Schistocephalus solidus and nematodes. This suggested ecological sources to differences in parasitism rather than reproductive costs and therefore we examined diet of unparasitized stickleback, predicting that differences in dietary niche would influence relative parasitism. This was partially confirmed and showed that female stomach contents had increased frequency of pelagic items, the major habitat for the primary host of S. solidus whereas males exhibited increased frequency of benthic items, the dominant habitat of C. truncatus and Bunodera. Temporal shifts in the extent and direction of differential parasitism among years between the sexes were associated with temporal shifts in dietary differences. Our results, combined with those in the literature, suggest that ecological differences between genders could be a more important component to patterns of parasitic infection in natural populations than currently appreciated.","container-title":"Biological Journal of the Linnean Society","DOI":"10.1111/j.1095-8312.2001.tb01346.x","ISSN":"0024-4066","issue":"1","journalAbbreviation":"Biological Journal of the Linnean Society","page":"51-63","source":"Silverchair","title":"Ecological causes of sex-biased parasitism in threespine stickleback","volume":"73","author":[{"family":"Reimchen","given":"T. E."},{"family":"Nosil","given":"P."}],"issued":{"date-parts":[["2001",5,1]]}}}],"schema":"https://github.com/citation-style-language/schema/raw/master/csl-citation.json"} </w:instrText>
        </w:r>
      </w:ins>
      <w:del w:id="47" w:author="Vigneault Juliane" w:date="2024-12-14T15:24:00Z" w16du:dateUtc="2024-12-14T20:24:00Z">
        <w:r w:rsidDel="00393584">
          <w:delInstrText xml:space="preserve"> ADDIN ZOTERO_ITEM CSL_CITATION {"citationID":"v5xE2Wwc","properties":{"formattedCitation":"(Reimchen and Nosil 2001)","plainCitation":"(Reimchen and Nosil 2001)","noteIndex":0},"citationItems":[{"id":12026,"uris":["http://zotero.org/groups/2585270/items/6DIKXVJT"],"itemData":{"id":12026,"type":"article-journal","abstract":"Males and females can differ in levels of parasitism and such differences may be mediated by the costs of sexual selection or by ecological differences between the genders. In threespine stickleback, Gasterosteus aculeatus, males exhibit paternal care and territorial nest defence and the costs of reproduction may be particularly high for males relative to females. We monitored levels of parasitism for 15 years in a population of stickleback infected by four different parasite species. Consistent with general predictions, overall parasite prevalence (total parasitism) was greater in males than in females. However, this excess did not occur for each species of parasite. Males had higher prevalence of a cestode Cyathocephalus truncatus and a trematode Bunodera sp. relative to females, while females had higher prevalence of a cestode Schistocephalus solidus and nematodes. This suggested ecological sources to differences in parasitism rather than reproductive costs and therefore we examined diet of unparasitized stickleback, predicting that differences in dietary niche would influence relative parasitism. This was partially confirmed and showed that female stomach contents had increased frequency of pelagic items, the major habitat for the primary host of S. solidus whereas males exhibited increased frequency of benthic items, the dominant habitat of C. truncatus and Bunodera. Temporal shifts in the extent and direction of differential parasitism among years between the sexes were associated with temporal shifts in dietary differences. Our results, combined with those in the literature, suggest that ecological differences between genders could be a more important component to patterns of parasitic infection in natural populations than currently appreciated.","container-title":"Biological Journal of the Linnean Society","DOI":"10.1111/j.1095-8312.2001.tb01346.x","ISSN":"0024-4066","issue":"1","journalAbbreviation":"Biological Journal of the Linnean Society","page":"51-63","source":"Silverchair","title":"Ecological causes of sex-biased parasitism in threespine stickleback","volume":"73","author":[{"family":"Reimchen","given":"T. E."},{"family":"Nosil","given":"P."}],"issued":{"date-parts":[["2001",5,1]]}}}],"schema":"https://github.com/citation-style-language/schema/raw/master/csl-citation.json"} </w:delInstrText>
        </w:r>
      </w:del>
      <w:r>
        <w:fldChar w:fldCharType="separate"/>
      </w:r>
      <w:r>
        <w:rPr>
          <w:noProof/>
        </w:rPr>
        <w:t>(Reimchen and Nosil 2001)</w:t>
      </w:r>
      <w:r>
        <w:fldChar w:fldCharType="end"/>
      </w:r>
      <w:r w:rsidRPr="003E5216">
        <w:t>.</w:t>
      </w:r>
      <w:r w:rsidRPr="00F81E55">
        <w:t xml:space="preserve"> On </w:t>
      </w:r>
      <w:r w:rsidRPr="00515AC8">
        <w:t>the other</w:t>
      </w:r>
      <w:r w:rsidRPr="00F81E55">
        <w:t xml:space="preserve"> hand, host community metrics such as species richness</w:t>
      </w:r>
      <w:r>
        <w:t xml:space="preserve">, diversity and abundance </w:t>
      </w:r>
      <w:r w:rsidRPr="00555303">
        <w:t xml:space="preserve">can create a “dilution effect” by reducing a parasite’s encounter rates with target hosts </w:t>
      </w:r>
      <w:r w:rsidRPr="00555303">
        <w:fldChar w:fldCharType="begin"/>
      </w:r>
      <w:ins w:id="48" w:author="Vigneault Juliane" w:date="2024-12-14T15:24:00Z" w16du:dateUtc="2024-12-14T20:24:00Z">
        <w:r w:rsidR="00393584">
          <w:instrText xml:space="preserve"> ADDIN ZOTERO_ITEM CSL_CITATION {"citationID":"gVeLLzI0","properties":{"formattedCitation":"(Ahn and Goater 2021; Buck and Lutterschmidt 2017; Civitello et al. 2015; Dargent et al. 2013; Lagrue and Poulin 2015)","plainCitation":"(Ahn and Goater 2021; Buck and Lutterschmidt 2017; Civitello et al. 2015; Dargent et al. 2013; Lagrue and Poulin 2015)","noteIndex":0},"citationItems":[{"id":3640,"uris":["http://zotero.org/groups/2585270/items/96Q3Z3GV"],"itemData":{"id":3640,"type":"article-journal","abstract":"The dilution effect describes the negative association between host biodiversity and the risk of infectious disease. Tests designed to understand the relative roles of host species richness, host species identity, and rates of exposure within experimental host communities would help resolve ongoing contention regarding the importance and generality of dilution effects. We exposed fathead minnows to infective larvae of the trematode, Ornithodiplostomum ptychocheilus in minnow-only containers and in mixed containers that held 1–3 other species of fish. Parasite infection was estimated as the number of encysted worms (i.e., brainworms) present in minnows following exposure. The results of exposure trials showed that nonminnow fish species were incompatible with O. ptychocheilus larvae. There was no reduction in mean brainworm counts in minnows in mixed containers with brook sticklebacks or longnose dace. In contrast, brainworm counts in minnows declined by 51% and 27% in mesocosms and aquaria, respectively, when they co-occurred with emerald shiners. Dilution within minnow + shiner containers may arise from shiner-induced alterations in minnow or parasite behaviors that reduced encounter rates between minnows and parasite larvae. Alternatively, shiners may act as parasite sinks for parasite larvae. These results highlight the role of host species identity in the dilution effect. Our results also emphasize the complex and idiosyncratic effects of host community composition on rates of parasite infection within contemporary host communities that contain combinations of introduced and native species.","container-title":"Ecology and Evolution","DOI":"10.1002/ece3.7823","ISSN":"2045-7758","issue":"15","language":"en","note":"_eprint: https://onlinelibrary.wiley.com/doi/pdf/10.1002/ece3.7823","page":"10155-10163","source":"Wiley Online Library","title":"Nonhost species reduce parasite infection in a focal host species within experimental fish communities","volume":"11","author":[{"family":"Ahn","given":"Sangwook"},{"family":"Goater","given":"Cameron P."}],"issued":{"date-parts":[["2021"]]}}},{"id":2795,"uris":["http://zotero.org/groups/2585270/items/5XUZQA2W"],"itemData":{"id":2795,"type":"article-journal","abstract":"The relationship between host density and parasitism depends on a parasite’s life history. The abundance of a directly transmitted contagious parasite should increase with host density, whereas the abundance of a directly transmitted parasite that seeks its host might decrease due to the encounter-dilution effect. For parasites with complex life cycles, previous studies have found no association between parasite abundance and host density. We tested the relationship between host density and metacercarial abundance of a trematode parasite (Posthodiplostomum minimum) in two species of centrarchid fishes (Lepomis macrochirus and L. auritus) from eight small creeks. We found that host density was negatively associated with parasite abundance. Thus, our study represents the first evidence of the encounter-dilution effect for a parasite with complex life cycle in a natural system. We also report a positive association between total P. minimum population abundance and Lepomis spp. density, indicating that at low host density, cercarial mortality could moderate the encounter-dilution effect.","container-title":"Hydrobiologia","DOI":"10.1007/s10750-016-2874-8","ISSN":"1573-5117","issue":"1","journalAbbreviation":"Hydrobiologia","language":"en","page":"201-210","source":"Springer Link","title":"Parasite abundance decreases with host density: evidence of the encounter-dilution effect for a parasite with a complex life cycle","title-short":"Parasite abundance decreases with host density","volume":"784","author":[{"family":"Buck","given":"Julia C."},{"family":"Lutterschmidt","given":"William I."}],"issued":{"date-parts":[["2017",1,1]]}}},{"id":3669,"uris":["http://zotero.org/groups/2585270/items/YVU26N3I"],"itemData":{"id":3669,"type":"article-journal","container-title":"Proceedings of the National Academy of Sciences","DOI":"10.1073/pnas.1506279112","issue":"28","note":"publisher: Proceedings of the National Academy of Sciences","page":"8667-8671","source":"pnas.org (Atypon)","title":"Biodiversity inhibits parasites: Broad evidence for the dilution effect","title-short":"Biodiversity inhibits parasites","volume":"112","author":[{"family":"Civitello","given":"David J."},{"family":"Cohen","given":"Jeremy"},{"family":"Fatima","given":"Hiba"},{"family":"Halstead","given":"Neal T."},{"family":"Liriano","given":"Josue"},{"family":"McMahon","given":"Taegan A."},{"family":"Ortega","given":"C. Nicole"},{"family":"Sauer","given":"Erin Louise"},{"family":"Sehgal","given":"Tanya"},{"family":"Young","given":"Suzanne"},{"family":"Rohr","given":"Jason R."}],"issued":{"date-parts":[["2015",7,14]]}}},{"id":3642,"uris":["http://zotero.org/groups/2585270/items/ZXRZXD2N"],"itemData":{"id":3642,"type":"article-journal","abstract":"Predation and parasitism are two of the most important sources of mortality in nature. By forming groups, individuals can gain protection against predators but may increase their risk of being infected with contagious parasites. Animals might resolve this conflict by forming mixed-species groups thereby reducing the costs associated with parasites through a relative decrease in available hosts. We tested this hypothesis in a system with two closely related poeciliid fishes (Poecilia reticulata and Poecilia picta) and their host-specific monogenean ectoparasites (Gyrodactylus spp.) in Trinidad. Fish from three different rivers were sampled from single and mixed-species groups, measured and scanned for Gyrodactylus. The presence and abundance of Gyrodactylus were lower when fish of both species were part of mixed-species groups relative to single-species groups. This is consistent with the hypothesis that mixed-species groups provide a level of protection against contagious parasites. We discuss the importance of potentially confounding factors such as salinity and individual fish size.","container-title":"PLoS ONE","DOI":"10.1371/journal.pone.0056789","ISSN":"1932-6203","issue":"2","journalAbbreviation":"PLoS ONE","language":"en","page":"e56789","source":"DOI.org (Crossref)","title":"Can Mixed-Species Groups Reduce Individual Parasite Load? A Field Test with Two Closely Related Poeciliid Fishes (Poecilia reticulata and Poecilia picta)","title-short":"Can Mixed-Species Groups Reduce Individual Parasite Load?","volume":"8","author":[{"family":"Dargent","given":"Felipe"},{"family":"Torres-Dowdall","given":"Julián"},{"family":"Scott","given":"Marilyn E."},{"family":"Ramnarine","given":"Indar"},{"family":"Fussmann","given":"Gregor F."}],"editor":[{"family":"Mappes","given":"Tapio"}],"issued":{"date-parts":[["2013",2,20]]}}},{"id":4073,"uris":["http://zotero.org/groups/2585270/items/NPV7D9T4"],"itemData":{"id":4073,"type":"article-journal","abstract":"In many host–parasite systems, infection risk can be reduced by high local biodiversity, though the mitigating effects of diversity are context dependent and not universal. In aquatic ecosystems, local fauna can reduce the transmission success of parasite free-swimming infective stages by preying on them, acting as decoy hosts, or physically interfering with transmission. However, most prior research has focused on the effect of a single non-host organism at a time and/or has been performed under simplified and artificial conditions. Here, using data on 11 trematode species sampled in different New Zealand lakes, we test whether local biodiversity affects infection risk in target second intermediate hosts, as well as total parasite population size (number of parasites per m2), under natural conditions. We considered four components of local biodiversity: total biomass of non-host fish species, diversity (Simpson index) of non-host benthic invertebrates, total density of zooplankton and macrophyte biomass. Our analyses also accounted for host density, a known determinant of parasite prevalence, intensity of infection and total parasite population density. The only influence of local biodiversity we detected was a negative effect of the diversity of non-host benthic invertebrates on the prevalence achieved by trematodes in their second intermediate hosts: that is, the proportion of individual hosts that are infected. Interestingly, this effect was discernible in all 11 trematode species considered here, even if very weak within some species. Our findings suggest that higher non-host benthic diversity may generally decrease infection risk for target hosts including snails, arthropods and fish. However, reduced infection success did not automatically mean smaller overall parasite population size, as other factors can maintain the parasite population in the face of high local diversity of non-hosts.","container-title":"Freshwater Biology","DOI":"10.1111/fwb.12677","ISSN":"1365-2427","issue":"11","language":"en","license":"© 2015 John Wiley &amp; Sons Ltd","note":"_eprint: https://onlinelibrary.wiley.com/doi/pdf/10.1111/fwb.12677","page":"2445-2454","source":"Wiley Online Library","title":"Local diversity reduces infection risk across multiple freshwater host-parasite associations","volume":"60","author":[{"family":"Lagrue","given":"Clement"},{"family":"Poulin","given":"Robert"}],"issued":{"date-parts":[["2015"]]}}}],"schema":"https://github.com/citation-style-language/schema/raw/master/csl-citation.json"} </w:instrText>
        </w:r>
      </w:ins>
      <w:del w:id="49" w:author="Vigneault Juliane" w:date="2024-12-14T15:24:00Z" w16du:dateUtc="2024-12-14T20:24:00Z">
        <w:r w:rsidDel="00393584">
          <w:delInstrText xml:space="preserve"> ADDIN ZOTERO_ITEM CSL_CITATION {"citationID":"gVeLLzI0","properties":{"formattedCitation":"(Ahn and Goater 2021; Buck and Lutterschmidt 2017; Civitello et al. 2015; Dargent et al. 2013; Lagrue and Poulin 2015)","plainCitation":"(Ahn and Goater 2021; Buck and Lutterschmidt 2017; Civitello et al. 2015; Dargent et al. 2013; Lagrue and Poulin 2015)","noteIndex":0},"citationItems":[{"id":3195,"uris":["http://zotero.org/groups/2585270/items/96Q3Z3GV"],"itemData":{"id":3195,"type":"article-journal","abstract":"The dilution effect describes the negative association between host biodiversity and the risk of infectious disease. Tests designed to understand the relative roles of host species richness, host species identity, and rates of exposure within experimental host communities would help resolve ongoing contention regarding the importance and generality of dilution effects. We exposed fathead minnows to infective larvae of the trematode, Ornithodiplostomum ptychocheilus in minnow-only containers and in mixed containers that held 1–3 other species of fish. Parasite infection was estimated as the number of encysted worms (i.e., brainworms) present in minnows following exposure. The results of exposure trials showed that nonminnow fish species were incompatible with O. ptychocheilus larvae. There was no reduction in mean brainworm counts in minnows in mixed containers with brook sticklebacks or longnose dace. In contrast, brainworm counts in minnows declined by 51% and 27% in mesocosms and aquaria, respectively, when they co-occurred with emerald shiners. Dilution within minnow + shiner containers may arise from shiner-induced alterations in minnow or parasite behaviors that reduced encounter rates between minnows and parasite larvae. Alternatively, shiners may act as parasite sinks for parasite larvae. These results highlight the role of host species identity in the dilution effect. Our results also emphasize the complex and idiosyncratic effects of host community composition on rates of parasite infection within contemporary host communities that contain combinations of introduced and native species.","container-title":"Ecology and Evolution","DOI":"10.1002/ece3.7823","ISSN":"2045-7758","issue":"15","language":"en","note":"_eprint: https://onlinelibrary.wiley.com/doi/pdf/10.1002/ece3.7823","page":"10155-10163","source":"Wiley Online Library","title":"Nonhost species reduce parasite infection in a focal host species within experimental fish communities","volume":"11","author":[{"family":"Ahn","given":"Sangwook"},{"family":"Goater","given":"Cameron P."}],"issued":{"date-parts":[["2021"]]}}},{"id":3430,"uris":["http://zotero.org/groups/2585270/items/5XUZQA2W"],"itemData":{"id":3430,"type":"article-journal","abstract":"The relationship between host density and parasitism depends on a parasite’s life history. The abundance of a directly transmitted contagious parasite should increase with host density, whereas the abundance of a directly transmitted parasite that seeks its host might decrease due to the encounter-dilution effect. For parasites with complex life cycles, previous studies have found no association between parasite abundance and host density. We tested the relationship between host density and metacercarial abundance of a trematode parasite (Posthodiplostomum minimum) in two species of centrarchid fishes (Lepomis macrochirus and L. auritus) from eight small creeks. We found that host density was negatively associated with parasite abundance. Thus, our study represents the first evidence of the encounter-dilution effect for a parasite with complex life cycle in a natural system. We also report a positive association between total P. minimum population abundance and Lepomis spp. density, indicating that at low host density, cercarial mortality could moderate the encounter-dilution effect.","container-title":"Hydrobiologia","DOI":"10.1007/s10750-016-2874-8","ISSN":"1573-5117","issue":"1","journalAbbreviation":"Hydrobiologia","language":"en","page":"201-210","source":"Springer Link","title":"Parasite abundance decreases with host density: evidence of the encounter-dilution effect for a parasite with a complex life cycle","title-short":"Parasite abundance decreases with host density","volume":"784","author":[{"family":"Buck","given":"Julia C."},{"family":"Lutterschmidt","given":"William I."}],"issued":{"date-parts":[["2017",1,1]]}}},{"id":3093,"uris":["http://zotero.org/groups/2585270/items/YVU26N3I"],"itemData":{"id":3093,"type":"article-journal","container-title":"Proceedings of the National Academy of Sciences","DOI":"10.1073/pnas.1506279112","issue":"28","note":"publisher: Proceedings of the National Academy of Sciences","page":"8667-8671","source":"pnas.org (Atypon)","title":"Biodiversity inhibits parasites: Broad evidence for the dilution effect","title-short":"Biodiversity inhibits parasites","volume":"112","author":[{"family":"Civitello","given":"David J."},{"family":"Cohen","given":"Jeremy"},{"family":"Fatima","given":"Hiba"},{"family":"Halstead","given":"Neal T."},{"family":"Liriano","given":"Josue"},{"family":"McMahon","given":"Taegan A."},{"family":"Ortega","given":"C. Nicole"},{"family":"Sauer","given":"Erin Louise"},{"family":"Sehgal","given":"Tanya"},{"family":"Young","given":"Suzanne"},{"family":"Rohr","given":"Jason R."}],"issued":{"date-parts":[["2015",7,14]]}}},{"id":3197,"uris":["http://zotero.org/groups/2585270/items/ZXRZXD2N"],"itemData":{"id":3197,"type":"article-journal","abstract":"Predation and parasitism are two of the most important sources of mortality in nature. By forming groups, individuals can gain protection against predators but may increase their risk of being infected with contagious parasites. Animals might resolve this conflict by forming mixed-species groups thereby reducing the costs associated with parasites through a relative decrease in available hosts. We tested this hypothesis in a system with two closely related poeciliid fishes (Poecilia reticulata and Poecilia picta) and their host-specific monogenean ectoparasites (Gyrodactylus spp.) in Trinidad. Fish from three different rivers were sampled from single and mixed-species groups, measured and scanned for Gyrodactylus. The presence and abundance of Gyrodactylus were lower when fish of both species were part of mixed-species groups relative to single-species groups. This is consistent with the hypothesis that mixed-species groups provide a level of protection against contagious parasites. We discuss the importance of potentially confounding factors such as salinity and individual fish size.","container-title":"PLoS ONE","DOI":"10.1371/journal.pone.0056789","ISSN":"1932-6203","issue":"2","journalAbbreviation":"PLoS ONE","language":"en","page":"e56789","source":"DOI.org (Crossref)","title":"Can Mixed-Species Groups Reduce Individual Parasite Load? A Field Test with Two Closely Related Poeciliid Fishes (Poecilia reticulata and Poecilia picta)","title-short":"Can Mixed-Species Groups Reduce Individual Parasite Load?","volume":"8","author":[{"family":"Dargent","given":"Felipe"},{"family":"Torres-Dowdall","given":"Julián"},{"family":"Scott","given":"Marilyn E."},{"family":"Ramnarine","given":"Indar"},{"family":"Fussmann","given":"Gregor F."}],"editor":[{"family":"Mappes","given":"Tapio"}],"issued":{"date-parts":[["2013",2,20]]}}},{"id":5105,"uris":["http://zotero.org/groups/2585270/items/NPV7D9T4"],"itemData":{"id":5105,"type":"article-journal","abstract":"In many host–parasite systems, infection risk can be reduced by high local biodiversity, though the mitigating effects of diversity are context dependent and not universal. In aquatic ecosystems, local fauna can reduce the transmission success of parasite free-swimming infective stages by preying on them, acting as decoy hosts, or physically interfering with transmission. However, most prior research has focused on the effect of a single non-host organism at a time and/or has been performed under simplified and artificial conditions. Here, using data on 11 trematode species sampled in different New Zealand lakes, we test whether local biodiversity affects infection risk in target second intermediate hosts, as well as total parasite population size (number of parasites per m2), under natural conditions. We considered four components of local biodiversity: total biomass of non-host fish species, diversity (Simpson index) of non-host benthic invertebrates, total density of zooplankton and macrophyte biomass. Our analyses also accounted for host density, a known determinant of parasite prevalence, intensity of infection and total parasite population density. The only influence of local biodiversity we detected was a negative effect of the diversity of non-host benthic invertebrates on the prevalence achieved by trematodes in their second intermediate hosts: that is, the proportion of individual hosts that are infected. Interestingly, this effect was discernible in all 11 trematode species considered here, even if very weak within some species. Our findings suggest that higher non-host benthic diversity may generally decrease infection risk for target hosts including snails, arthropods and fish. However, reduced infection success did not automatically mean smaller overall parasite population size, as other factors can maintain the parasite population in the face of high local diversity of non-hosts.","container-title":"Freshwater Biology","DOI":"10.1111/fwb.12677","ISSN":"1365-2427","issue":"11","language":"en","license":"© 2015 John Wiley &amp; Sons Ltd","note":"_eprint: https://onlinelibrary.wiley.com/doi/pdf/10.1111/fwb.12677","page":"2445-2454","source":"Wiley Online Library","title":"Local diversity reduces infection risk across multiple freshwater host-parasite associations","volume":"60","author":[{"family":"Lagrue","given":"Clement"},{"family":"Poulin","given":"Robert"}],"issued":{"date-parts":[["2015"]]}}}],"schema":"https://github.com/citation-style-language/schema/raw/master/csl-citation.json"} </w:delInstrText>
        </w:r>
      </w:del>
      <w:r w:rsidRPr="00555303">
        <w:fldChar w:fldCharType="separate"/>
      </w:r>
      <w:r>
        <w:rPr>
          <w:noProof/>
        </w:rPr>
        <w:t>(Ahn and Goater 2021; Buck and Lutterschmidt 2017; Civitello et al. 2015; Dargent et al. 2013; Lagrue and Poulin 2015)</w:t>
      </w:r>
      <w:r w:rsidRPr="00555303">
        <w:fldChar w:fldCharType="end"/>
      </w:r>
      <w:r w:rsidRPr="00183A73">
        <w:t xml:space="preserve">. </w:t>
      </w:r>
      <w:r w:rsidRPr="00555303">
        <w:t>For instance</w:t>
      </w:r>
      <w:r>
        <w:t>,</w:t>
      </w:r>
      <w:r w:rsidRPr="00515AC8">
        <w:t xml:space="preserve"> </w:t>
      </w:r>
      <w:r w:rsidRPr="006011E7">
        <w:t xml:space="preserve">a higher non-host </w:t>
      </w:r>
      <w:r>
        <w:t>(incompetent)</w:t>
      </w:r>
      <w:r w:rsidRPr="006011E7">
        <w:t xml:space="preserve"> abundance might reduce prevalence estimates in </w:t>
      </w:r>
      <w:r>
        <w:t xml:space="preserve">populations and communities </w:t>
      </w:r>
      <w:r w:rsidRPr="0087754B">
        <w:t xml:space="preserve">because </w:t>
      </w:r>
      <w:r>
        <w:t>unsuccessful</w:t>
      </w:r>
      <w:r w:rsidRPr="0087754B">
        <w:t xml:space="preserve"> infection attempts </w:t>
      </w:r>
      <w:r>
        <w:t xml:space="preserve">by infective stage </w:t>
      </w:r>
      <w:r w:rsidRPr="0087754B">
        <w:t xml:space="preserve">on </w:t>
      </w:r>
      <w:r>
        <w:t xml:space="preserve">non-host </w:t>
      </w:r>
      <w:r w:rsidRPr="0087754B">
        <w:t xml:space="preserve">species </w:t>
      </w:r>
      <w:r>
        <w:t xml:space="preserve">(compatibility barrier) </w:t>
      </w:r>
      <w:r w:rsidRPr="0087754B">
        <w:t xml:space="preserve">reduce </w:t>
      </w:r>
      <w:r w:rsidRPr="00515AC8">
        <w:t>parasite</w:t>
      </w:r>
      <w:r w:rsidRPr="0087754B">
        <w:t xml:space="preserve"> energy budget</w:t>
      </w:r>
      <w:r>
        <w:t>s</w:t>
      </w:r>
      <w:r w:rsidRPr="0087754B">
        <w:t xml:space="preserve">, shorten the </w:t>
      </w:r>
      <w:r w:rsidRPr="0087754B">
        <w:lastRenderedPageBreak/>
        <w:t>infective temporal window or kill infective stages</w:t>
      </w:r>
      <w:r>
        <w:t xml:space="preserve"> </w:t>
      </w:r>
      <w:r>
        <w:fldChar w:fldCharType="begin"/>
      </w:r>
      <w:ins w:id="50" w:author="Vigneault Juliane" w:date="2024-12-14T15:24:00Z" w16du:dateUtc="2024-12-14T20:24:00Z">
        <w:r w:rsidR="00393584">
          <w:instrText xml:space="preserve"> ADDIN ZOTERO_ITEM CSL_CITATION {"citationID":"RP4mRMD7","properties":{"formattedCitation":"(Johnson and Thieltges 2010)","plainCitation":"(Johnson and Thieltges 2010)","noteIndex":0},"citationItems":[{"id":3668,"uris":["http://zotero.org/groups/2585270/items/R2YKX4FQ"],"itemData":{"id":3668,"type":"article-journal","abstract":"Growing interest in ecology has recently focused on the hypothesis that community diversity can mediate infection levels and disease (‘dilution effect’). In turn, biodiversity loss — a widespread consequence of environmental change — can indirectly promote increases in disease, including those of medical and veterinary importance. While this work has focused primarily on correlational studies involving vector-borne microparasite diseases (e.g. Lyme disease, West Nile virus), we argue that parasites with complex life cycles (e.g. helminths, protists, myxosporeans and many fungi) offer an excellent additional model in which to experimentally address mechanistic questions underlying the dilution effect. Here, we unite recent ecological research on the dilution effect in microparasites with decades of parasitological research on the decoy effect in macroparasites to explore key questions surrounding the relationship between community structure and disease. We find consistent evidence that community diversity significantly alters parasite transmission and pathology under laboratory as well as natural conditions. Empirical examples and simple transmission models highlight the diversity of mechanisms through which such changes occur, typically involving predators, parasite decoys, low competency hosts or other parasites. However, the degree of transmission reduction varies among diluting species, parasite stage, and across spatial scales, challenging efforts to make quantitative, taxon-specific predictions about disease. Taken together, this synthesis highlights the broad link between community structure and disease while underscoring the importance of mitigating ongoing changes in biological communities owing to species introductions and extirpations.","container-title":"Journal of Experimental Biology","DOI":"10.1242/jeb.037721","ISSN":"0022-0949","issue":"6","journalAbbreviation":"Journal of Experimental Biology","page":"961-970","source":"Silverchair","title":"Diversity, decoys and the dilution effect: how ecological communities affect disease risk","title-short":"Diversity, decoys and the dilution effect","volume":"213","author":[{"family":"Johnson","given":"P. T. J."},{"family":"Thieltges","given":"D. W."}],"issued":{"date-parts":[["2010",3,15]]}}}],"schema":"https://github.com/citation-style-language/schema/raw/master/csl-citation.json"} </w:instrText>
        </w:r>
      </w:ins>
      <w:del w:id="51" w:author="Vigneault Juliane" w:date="2024-12-14T15:24:00Z" w16du:dateUtc="2024-12-14T20:24:00Z">
        <w:r w:rsidDel="00393584">
          <w:delInstrText xml:space="preserve"> ADDIN ZOTERO_ITEM CSL_CITATION {"citationID":"RP4mRMD7","properties":{"formattedCitation":"(Johnson and Thieltges 2010)","plainCitation":"(Johnson and Thieltges 2010)","noteIndex":0},"citationItems":[{"id":3114,"uris":["http://zotero.org/groups/2585270/items/R2YKX4FQ"],"itemData":{"id":3114,"type":"article-journal","abstract":"Growing interest in ecology has recently focused on the hypothesis that community diversity can mediate infection levels and disease (‘dilution effect’). In turn, biodiversity loss — a widespread consequence of environmental change — can indirectly promote increases in disease, including those of medical and veterinary importance. While this work has focused primarily on correlational studies involving vector-borne microparasite diseases (e.g. Lyme disease, West Nile virus), we argue that parasites with complex life cycles (e.g. helminths, protists, myxosporeans and many fungi) offer an excellent additional model in which to experimentally address mechanistic questions underlying the dilution effect. Here, we unite recent ecological research on the dilution effect in microparasites with decades of parasitological research on the decoy effect in macroparasites to explore key questions surrounding the relationship between community structure and disease. We find consistent evidence that community diversity significantly alters parasite transmission and pathology under laboratory as well as natural conditions. Empirical examples and simple transmission models highlight the diversity of mechanisms through which such changes occur, typically involving predators, parasite decoys, low competency hosts or other parasites. However, the degree of transmission reduction varies among diluting species, parasite stage, and across spatial scales, challenging efforts to make quantitative, taxon-specific predictions about disease. Taken together, this synthesis highlights the broad link between community structure and disease while underscoring the importance of mitigating ongoing changes in biological communities owing to species introductions and extirpations.","container-title":"Journal of Experimental Biology","DOI":"10.1242/jeb.037721","ISSN":"0022-0949","issue":"6","journalAbbreviation":"Journal of Experimental Biology","page":"961-970","source":"Silverchair","title":"Diversity, decoys and the dilution effect: how ecological communities affect disease risk","title-short":"Diversity, decoys and the dilution effect","volume":"213","author":[{"family":"Johnson","given":"P. T. J."},{"family":"Thieltges","given":"D. W."}],"issued":{"date-parts":[["2010",3,15]]}}}],"schema":"https://github.com/citation-style-language/schema/raw/master/csl-citation.json"} </w:delInstrText>
        </w:r>
      </w:del>
      <w:r>
        <w:fldChar w:fldCharType="separate"/>
      </w:r>
      <w:r>
        <w:rPr>
          <w:noProof/>
        </w:rPr>
        <w:t>(Johnson and Thieltges 2010)</w:t>
      </w:r>
      <w:r>
        <w:fldChar w:fldCharType="end"/>
      </w:r>
      <w:r w:rsidRPr="0087754B">
        <w:t xml:space="preserve">. </w:t>
      </w:r>
      <w:r w:rsidR="00CF29DC" w:rsidRPr="00CF29DC">
        <w:t>Non</w:t>
      </w:r>
      <w:r w:rsidR="00CF29DC">
        <w:t>-</w:t>
      </w:r>
      <w:r w:rsidR="00CF29DC" w:rsidRPr="00CF29DC">
        <w:t>hosts may also induce a behavior change in susceptible</w:t>
      </w:r>
      <w:r w:rsidR="00CF29DC">
        <w:t xml:space="preserve"> </w:t>
      </w:r>
      <w:r w:rsidR="00CF29DC" w:rsidRPr="00CF29DC">
        <w:t>hosts that reduces encounter rate with infective parasite life-stages.</w:t>
      </w:r>
      <w:r w:rsidR="00CF29DC">
        <w:t xml:space="preserve"> </w:t>
      </w:r>
      <w:r w:rsidRPr="006011E7">
        <w:t xml:space="preserve">For example, </w:t>
      </w:r>
      <w:r>
        <w:fldChar w:fldCharType="begin"/>
      </w:r>
      <w:ins w:id="52" w:author="Vigneault Juliane" w:date="2024-12-14T15:24:00Z" w16du:dateUtc="2024-12-14T20:24:00Z">
        <w:r w:rsidR="00393584">
          <w:instrText xml:space="preserve"> ADDIN ZOTERO_ITEM CSL_CITATION {"citationID":"7REDvi6v","properties":{"formattedCitation":"(Ahn and Goater 2021)","plainCitation":"(Ahn and Goater 2021)","dontUpdate":true,"noteIndex":0},"citationItems":[{"id":3640,"uris":["http://zotero.org/groups/2585270/items/96Q3Z3GV"],"itemData":{"id":3640,"type":"article-journal","abstract":"The dilution effect describes the negative association between host biodiversity and the risk of infectious disease. Tests designed to understand the relative roles of host species richness, host species identity, and rates of exposure within experimental host communities would help resolve ongoing contention regarding the importance and generality of dilution effects. We exposed fathead minnows to infective larvae of the trematode, Ornithodiplostomum ptychocheilus in minnow-only containers and in mixed containers that held 1–3 other species of fish. Parasite infection was estimated as the number of encysted worms (i.e., brainworms) present in minnows following exposure. The results of exposure trials showed that nonminnow fish species were incompatible with O. ptychocheilus larvae. There was no reduction in mean brainworm counts in minnows in mixed containers with brook sticklebacks or longnose dace. In contrast, brainworm counts in minnows declined by 51% and 27% in mesocosms and aquaria, respectively, when they co-occurred with emerald shiners. Dilution within minnow + shiner containers may arise from shiner-induced alterations in minnow or parasite behaviors that reduced encounter rates between minnows and parasite larvae. Alternatively, shiners may act as parasite sinks for parasite larvae. These results highlight the role of host species identity in the dilution effect. Our results also emphasize the complex and idiosyncratic effects of host community composition on rates of parasite infection within contemporary host communities that contain combinations of introduced and native species.","container-title":"Ecology and Evolution","DOI":"10.1002/ece3.7823","ISSN":"2045-7758","issue":"15","language":"en","note":"_eprint: https://onlinelibrary.wiley.com/doi/pdf/10.1002/ece3.7823","page":"10155-10163","source":"Wiley Online Library","title":"Nonhost species reduce parasite infection in a focal host species within experimental fish communities","volume":"11","author":[{"family":"Ahn","given":"Sangwook"},{"family":"Goater","given":"Cameron P."}],"issued":{"date-parts":[["2021"]]}}}],"schema":"https://github.com/citation-style-language/schema/raw/master/csl-citation.json"} </w:instrText>
        </w:r>
      </w:ins>
      <w:del w:id="53" w:author="Vigneault Juliane" w:date="2024-12-14T15:24:00Z" w16du:dateUtc="2024-12-14T20:24:00Z">
        <w:r w:rsidDel="00393584">
          <w:delInstrText xml:space="preserve"> ADDIN ZOTERO_ITEM CSL_CITATION {"citationID":"7REDvi6v","properties":{"formattedCitation":"(Ahn and Goater 2021)","plainCitation":"(Ahn and Goater 2021)","dontUpdate":true,"noteIndex":0},"citationItems":[{"id":3195,"uris":["http://zotero.org/groups/2585270/items/96Q3Z3GV"],"itemData":{"id":3195,"type":"article-journal","abstract":"The dilution effect describes the negative association between host biodiversity and the risk of infectious disease. Tests designed to understand the relative roles of host species richness, host species identity, and rates of exposure within experimental host communities would help resolve ongoing contention regarding the importance and generality of dilution effects. We exposed fathead minnows to infective larvae of the trematode, Ornithodiplostomum ptychocheilus in minnow-only containers and in mixed containers that held 1–3 other species of fish. Parasite infection was estimated as the number of encysted worms (i.e., brainworms) present in minnows following exposure. The results of exposure trials showed that nonminnow fish species were incompatible with O. ptychocheilus larvae. There was no reduction in mean brainworm counts in minnows in mixed containers with brook sticklebacks or longnose dace. In contrast, brainworm counts in minnows declined by 51% and 27% in mesocosms and aquaria, respectively, when they co-occurred with emerald shiners. Dilution within minnow + shiner containers may arise from shiner-induced alterations in minnow or parasite behaviors that reduced encounter rates between minnows and parasite larvae. Alternatively, shiners may act as parasite sinks for parasite larvae. These results highlight the role of host species identity in the dilution effect. Our results also emphasize the complex and idiosyncratic effects of host community composition on rates of parasite infection within contemporary host communities that contain combinations of introduced and native species.","container-title":"Ecology and Evolution","DOI":"10.1002/ece3.7823","ISSN":"2045-7758","issue":"15","language":"en","note":"_eprint: https://onlinelibrary.wiley.com/doi/pdf/10.1002/ece3.7823","page":"10155-10163","source":"Wiley Online Library","title":"Nonhost species reduce parasite infection in a focal host species within experimental fish communities","volume":"11","author":[{"family":"Ahn","given":"Sangwook"},{"family":"Goater","given":"Cameron P."}],"issued":{"date-parts":[["2021"]]}}}],"schema":"https://github.com/citation-style-language/schema/raw/master/csl-citation.json"} </w:delInstrText>
        </w:r>
      </w:del>
      <w:r>
        <w:fldChar w:fldCharType="separate"/>
      </w:r>
      <w:r>
        <w:rPr>
          <w:noProof/>
        </w:rPr>
        <w:t>Ahn and Goater (2021)</w:t>
      </w:r>
      <w:r>
        <w:fldChar w:fldCharType="end"/>
      </w:r>
      <w:r w:rsidRPr="006011E7">
        <w:t xml:space="preserve"> </w:t>
      </w:r>
      <w:r>
        <w:t xml:space="preserve">suggested that </w:t>
      </w:r>
      <w:r w:rsidRPr="006011E7">
        <w:t xml:space="preserve">behavioral changes occur in </w:t>
      </w:r>
      <w:r>
        <w:t xml:space="preserve">fathead </w:t>
      </w:r>
      <w:r w:rsidRPr="006011E7">
        <w:t>minnows</w:t>
      </w:r>
      <w:r>
        <w:t xml:space="preserve"> (</w:t>
      </w:r>
      <w:r w:rsidRPr="00723544">
        <w:rPr>
          <w:i/>
          <w:iCs/>
        </w:rPr>
        <w:t>Pimephales promelas</w:t>
      </w:r>
      <w:r>
        <w:t>; host)</w:t>
      </w:r>
      <w:r w:rsidRPr="006011E7">
        <w:t xml:space="preserve"> when they co-occur with </w:t>
      </w:r>
      <w:r>
        <w:t xml:space="preserve">emerald </w:t>
      </w:r>
      <w:r w:rsidRPr="006011E7">
        <w:t xml:space="preserve">shiners </w:t>
      </w:r>
      <w:r>
        <w:t>(</w:t>
      </w:r>
      <w:r w:rsidRPr="00723544">
        <w:rPr>
          <w:i/>
          <w:iCs/>
        </w:rPr>
        <w:t>Notropis atherinoides</w:t>
      </w:r>
      <w:r>
        <w:t xml:space="preserve">; non-host) </w:t>
      </w:r>
      <w:r w:rsidRPr="006011E7">
        <w:t>that reduce their likelihood of being infected</w:t>
      </w:r>
      <w:r>
        <w:t xml:space="preserve"> by brain-encysting trematodes. </w:t>
      </w:r>
      <w:r w:rsidRPr="0087754B">
        <w:t xml:space="preserve">Several </w:t>
      </w:r>
      <w:r>
        <w:t xml:space="preserve">local </w:t>
      </w:r>
      <w:r w:rsidRPr="0087754B">
        <w:t xml:space="preserve">habitat characteristics </w:t>
      </w:r>
      <w:r>
        <w:t xml:space="preserve">(e.g., waterbed morphometry, habitat structure, water physico-chemistry) </w:t>
      </w:r>
      <w:r w:rsidRPr="0087754B">
        <w:t>have also been associated with infection patterns. For instance, in American eels (</w:t>
      </w:r>
      <w:r w:rsidRPr="0087754B">
        <w:rPr>
          <w:i/>
          <w:iCs/>
        </w:rPr>
        <w:t>Anguilla rostrata</w:t>
      </w:r>
      <w:r w:rsidRPr="0087754B">
        <w:t xml:space="preserve">), parasite diversity decreases when the water pH is below 5.4, with some parasite families such as digenean trematodes being absent below pH 4.7 </w:t>
      </w:r>
      <w:r w:rsidRPr="0087754B">
        <w:fldChar w:fldCharType="begin"/>
      </w:r>
      <w:ins w:id="54" w:author="Vigneault Juliane" w:date="2024-12-14T15:24:00Z" w16du:dateUtc="2024-12-14T20:24:00Z">
        <w:r w:rsidR="00393584">
          <w:instrText xml:space="preserve"> ADDIN ZOTERO_ITEM CSL_CITATION {"citationID":"djtXThiH","properties":{"formattedCitation":"(D. J. Marcogliese and Cone 1997)","plainCitation":"(D. J. Marcogliese and Cone 1997)","dontUpdate":true,"noteIndex":0},"citationItems":[{"id":3222,"uris":["http://zotero.org/groups/2585270/items/62HFRBZH"],"itemData":{"id":3222,"type":"article-journal","abstract":"Many parasites have complex life cycles and for transmission depend on the presence of a variety of vertebrate and invertebrate intermediate hosts, including members of the benthos and zooplankton. Thus, food web dynamics and trophic interactions have a powerful influence on parasite community structure. In addition, many parasites possess free-living stages that are also susceptible to environmental conditions. Therefore, the parasite community within a single host species such as a fish is indicative of environmental stress, trophic structure, and biodiversity. We show that parasite communities of American eels (Anguilla rostrata) in Nova Scotia respond to acid conditions in rivers. Parasite species richness was greater and there were more multiple infections in eels from an experimentally limited river compared to those from an adjacent acidified river. Digeneans were absent in eels from the acidified river. The study was expanded to include 28 sites in the Southern Upland and adjacent regions of Nova Scotia, encompassing a pH gradient increasing from southwest to northeast. Survey results support those obtained by experimental manipulation. Parasite diversity in eels as measured by species richness, Shannon-Wiener Index, and Hill's Number decreased when pH &lt; 5.4. Digeneans were absent from the southwest, where pH &lt; 4.7. Parasite distributions among rivers in adjacent watersheds corresponded to fluctuations in pH in those rivers. These results support the hypothesis that parasite communities are good indicators of environmental stress and biodiversity, because they reflect the presence of many different types of organisms based on the variety of complex life cycles displayed by the different parasite taxa.","container-title":"Parassitologia","ISSN":"0048-2951","issue":"3","journalAbbreviation":"Parassitologia","language":"eng","note":"PMID: 9802071","page":"227-232","source":"PubMed","title":"Parasite communities as indicators of ecosystem stress","volume":"39","author":[{"family":"Marcogliese","given":"D. J."},{"family":"Cone","given":"D. K."}],"issued":{"date-parts":[["1997",9]]}}}],"schema":"https://github.com/citation-style-language/schema/raw/master/csl-citation.json"} </w:instrText>
        </w:r>
      </w:ins>
      <w:del w:id="55" w:author="Vigneault Juliane" w:date="2024-12-14T15:24:00Z" w16du:dateUtc="2024-12-14T20:24:00Z">
        <w:r w:rsidDel="00393584">
          <w:delInstrText xml:space="preserve"> ADDIN ZOTERO_ITEM CSL_CITATION {"citationID":"djtXThiH","properties":{"formattedCitation":"(D. J. Marcogliese and Cone 1997)","plainCitation":"(D. J. Marcogliese and Cone 1997)","dontUpdate":true,"noteIndex":0},"citationItems":[{"id":1818,"uris":["http://zotero.org/groups/2585270/items/62HFRBZH"],"itemData":{"id":1818,"type":"article-journal","abstract":"Many parasites have complex life cycles and for transmission depend on the presence of a variety of vertebrate and invertebrate intermediate hosts, including members of the benthos and zooplankton. Thus, food web dynamics and trophic interactions have a powerful influence on parasite community structure. In addition, many parasites possess free-living stages that are also susceptible to environmental conditions. Therefore, the parasite community within a single host species such as a fish is indicative of environmental stress, trophic structure, and biodiversity. We show that parasite communities of American eels (Anguilla rostrata) in Nova Scotia respond to acid conditions in rivers. Parasite species richness was greater and there were more multiple infections in eels from an experimentally limited river compared to those from an adjacent acidified river. Digeneans were absent in eels from the acidified river. The study was expanded to include 28 sites in the Southern Upland and adjacent regions of Nova Scotia, encompassing a pH gradient increasing from southwest to northeast. Survey results support those obtained by experimental manipulation. Parasite diversity in eels as measured by species richness, Shannon-Wiener Index, and Hill's Number decreased when pH &lt; 5.4. Digeneans were absent from the southwest, where pH &lt; 4.7. Parasite distributions among rivers in adjacent watersheds corresponded to fluctuations in pH in those rivers. These results support the hypothesis that parasite communities are good indicators of environmental stress and biodiversity, because they reflect the presence of many different types of organisms based on the variety of complex life cycles displayed by the different parasite taxa.","container-title":"Parassitologia","ISSN":"0048-2951","issue":"3","journalAbbreviation":"Parassitologia","language":"eng","note":"PMID: 9802071","page":"227-232","source":"PubMed","title":"Parasite communities as indicators of ecosystem stress","volume":"39","author":[{"family":"Marcogliese","given":"D. J."},{"family":"Cone","given":"D. K."}],"issued":{"date-parts":[["1997",9]]}}}],"schema":"https://github.com/citation-style-language/schema/raw/master/csl-citation.json"} </w:delInstrText>
        </w:r>
      </w:del>
      <w:r w:rsidRPr="0087754B">
        <w:fldChar w:fldCharType="separate"/>
      </w:r>
      <w:r>
        <w:rPr>
          <w:noProof/>
        </w:rPr>
        <w:t>(Marcogliese and Cone 1997)</w:t>
      </w:r>
      <w:r w:rsidRPr="0087754B">
        <w:fldChar w:fldCharType="end"/>
      </w:r>
      <w:r w:rsidRPr="0087754B">
        <w:t xml:space="preserve">. Furthermore, spatial features of an ecosystem (e.g., watershed, connectivity) act as large scale filtering by limiting dispersal of both parasites and hosts </w:t>
      </w:r>
      <w:r w:rsidRPr="0087754B">
        <w:fldChar w:fldCharType="begin"/>
      </w:r>
      <w:ins w:id="56" w:author="Vigneault Juliane" w:date="2024-12-14T15:24:00Z" w16du:dateUtc="2024-12-14T20:24:00Z">
        <w:r w:rsidR="00393584">
          <w:instrText xml:space="preserve"> ADDIN ZOTERO_ITEM CSL_CITATION {"citationID":"Utd0FkN1","properties":{"formattedCitation":"(Bolnick et al. 2020)","plainCitation":"(Bolnick et al. 2020)","noteIndex":0},"citationItems":[{"id":2902,"uris":["http://zotero.org/groups/2585270/items/UXFK2ZJ7"],"itemData":{"id":2902,"type":"article-journal","abstract":"A core goal of ecology is to understand the abiotic and biotic variables that regulate species distributions and community composition. A major obstacle is that the rules governing species distributions can change with spatial scale. Here, we illustrate this point using data from a spatially nested metacommunity of parasites infecting a metapopulation of threespine stickleback fish from 34 lakes on Vancouver Island, British Columbia. Like most parasite metacommunities, the composition of stickleback parasites differs among host individuals within each host population, and differs between host populations. The distribution of each parasite taxon depends, to varying degrees, on individual host traits (e.g., mass, diet) and on host-population characteristics (e.g., lake size, mean host mass, mean diet). However, in most cases in this data set, a given parasite was regulated by different factors at the host-individual and host-population scales, leading to scale-dependent patterns of parasite-species co-occurrence.","container-title":"Ecology","DOI":"10.1002/ecy.3181","ISSN":"1939-9170","issue":"12","language":"en","note":"_eprint: https://esajournals.onlinelibrary.wiley.com/doi/pdf/10.1002/ecy.3181","page":"e03181","source":"Wiley Online Library","title":"Scale-dependent effects of host patch traits on species composition in a stickleback parasite metacommunity","volume":"101","author":[{"family":"Bolnick","given":"Daniel I."},{"family":"Resetarits","given":"Emlyn J."},{"family":"Ballare","given":"Kimberly"},{"family":"Stuart","given":"Yoel E."},{"family":"Stutz","given":"William E."}],"issued":{"date-parts":[["2020"]]}}}],"schema":"https://github.com/citation-style-language/schema/raw/master/csl-citation.json"} </w:instrText>
        </w:r>
      </w:ins>
      <w:del w:id="57" w:author="Vigneault Juliane" w:date="2024-12-14T15:24:00Z" w16du:dateUtc="2024-12-14T20:24:00Z">
        <w:r w:rsidDel="00393584">
          <w:delInstrText xml:space="preserve"> ADDIN ZOTERO_ITEM CSL_CITATION {"citationID":"Utd0FkN1","properties":{"formattedCitation":"(Bolnick et al. 2020)","plainCitation":"(Bolnick et al. 2020)","noteIndex":0},"citationItems":[{"id":1356,"uris":["http://zotero.org/groups/2585270/items/UXFK2ZJ7"],"itemData":{"id":1356,"type":"article-journal","abstract":"A core goal of ecology is to understand the abiotic and biotic variables that regulate species distributions and community composition. A major obstacle is that the rules governing species distributions can change with spatial scale. Here, we illustrate this point using data from a spatially nested metacommunity of parasites infecting a metapopulation of threespine stickleback fish from 34 lakes on Vancouver Island, British Columbia. Like most parasite metacommunities, the composition of stickleback parasites differs among host individuals within each host population, and differs between host populations. The distribution of each parasite taxon depends, to varying degrees, on individual host traits (e.g., mass, diet) and on host-population characteristics (e.g., lake size, mean host mass, mean diet). However, in most cases in this data set, a given parasite was regulated by different factors at the host-individual and host-population scales, leading to scale-dependent patterns of parasite-species co-occurrence.","container-title":"Ecology","DOI":"10.1002/ecy.3181","ISSN":"1939-9170","issue":"12","language":"en","note":"_eprint: https://esajournals.onlinelibrary.wiley.com/doi/pdf/10.1002/ecy.3181","page":"e03181","source":"Wiley Online Library","title":"Scale-dependent effects of host patch traits on species composition in a stickleback parasite metacommunity","volume":"101","author":[{"family":"Bolnick","given":"Daniel I."},{"family":"Resetarits","given":"Emlyn J."},{"family":"Ballare","given":"Kimberly"},{"family":"Stuart","given":"Yoel E."},{"family":"Stutz","given":"William E."}],"issued":{"date-parts":[["2020"]]}}}],"schema":"https://github.com/citation-style-language/schema/raw/master/csl-citation.json"} </w:delInstrText>
        </w:r>
      </w:del>
      <w:r w:rsidRPr="0087754B">
        <w:fldChar w:fldCharType="separate"/>
      </w:r>
      <w:r>
        <w:rPr>
          <w:noProof/>
        </w:rPr>
        <w:t>(Bolnick et al. 2020)</w:t>
      </w:r>
      <w:r w:rsidRPr="0087754B">
        <w:fldChar w:fldCharType="end"/>
      </w:r>
      <w:r w:rsidRPr="0087754B">
        <w:t xml:space="preserve"> thus creating infection clustering at the landscape level. For instance, </w:t>
      </w:r>
      <w:r w:rsidRPr="0087754B">
        <w:fldChar w:fldCharType="begin"/>
      </w:r>
      <w:ins w:id="58" w:author="Vigneault Juliane" w:date="2024-12-14T15:24:00Z" w16du:dateUtc="2024-12-14T20:24:00Z">
        <w:r w:rsidR="00393584">
          <w:instrText xml:space="preserve"> ADDIN ZOTERO_ITEM CSL_CITATION {"citationID":"9VZs5HrW","properties":{"formattedCitation":"(Bolnick et al., 2020)","plainCitation":"(Bolnick et al., 2020)","dontUpdate":true,"noteIndex":0},"citationItems":[{"id":2902,"uris":["http://zotero.org/groups/2585270/items/UXFK2ZJ7"],"itemData":{"id":2902,"type":"article-journal","abstract":"A core goal of ecology is to understand the abiotic and biotic variables that regulate species distributions and community composition. A major obstacle is that the rules governing species distributions can change with spatial scale. Here, we illustrate this point using data from a spatially nested metacommunity of parasites infecting a metapopulation of threespine stickleback fish from 34 lakes on Vancouver Island, British Columbia. Like most parasite metacommunities, the composition of stickleback parasites differs among host individuals within each host population, and differs between host populations. The distribution of each parasite taxon depends, to varying degrees, on individual host traits (e.g., mass, diet) and on host-population characteristics (e.g., lake size, mean host mass, mean diet). However, in most cases in this data set, a given parasite was regulated by different factors at the host-individual and host-population scales, leading to scale-dependent patterns of parasite-species co-occurrence.","container-title":"Ecology","DOI":"10.1002/ecy.3181","ISSN":"1939-9170","issue":"12","language":"en","note":"_eprint: https://esajournals.onlinelibrary.wiley.com/doi/pdf/10.1002/ecy.3181","page":"e03181","source":"Wiley Online Library","title":"Scale-dependent effects of host patch traits on species composition in a stickleback parasite metacommunity","volume":"101","author":[{"family":"Bolnick","given":"Daniel I."},{"family":"Resetarits","given":"Emlyn J."},{"family":"Ballare","given":"Kimberly"},{"family":"Stuart","given":"Yoel E."},{"family":"Stutz","given":"William E."}],"issued":{"date-parts":[["2020"]]}}}],"schema":"https://github.com/citation-style-language/schema/raw/master/csl-citation.json"} </w:instrText>
        </w:r>
      </w:ins>
      <w:del w:id="59" w:author="Vigneault Juliane" w:date="2024-12-14T15:24:00Z" w16du:dateUtc="2024-12-14T20:24:00Z">
        <w:r w:rsidRPr="0087754B" w:rsidDel="00393584">
          <w:delInstrText xml:space="preserve"> ADDIN ZOTERO_ITEM CSL_CITATION {"citationID":"9VZs5HrW","properties":{"formattedCitation":"(Bolnick et al., 2020)","plainCitation":"(Bolnick et al., 2020)","dontUpdate":true,"noteIndex":0},"citationItems":[{"id":1356,"uris":["http://zotero.org/groups/2585270/items/UXFK2ZJ7"],"itemData":{"id":1356,"type":"article-journal","abstract":"A core goal of ecology is to understand the abiotic and biotic variables that regulate species distributions and community composition. A major obstacle is that the rules governing species distributions can change with spatial scale. Here, we illustrate this point using data from a spatially nested metacommunity of parasites infecting a metapopulation of threespine stickleback fish from 34 lakes on Vancouver Island, British Columbia. Like most parasite metacommunities, the composition of stickleback parasites differs among host individuals within each host population, and differs between host populations. The distribution of each parasite taxon depends, to varying degrees, on individual host traits (e.g., mass, diet) and on host-population characteristics (e.g., lake size, mean host mass, mean diet). However, in most cases in this data set, a given parasite was regulated by different factors at the host-individual and host-population scales, leading to scale-dependent patterns of parasite-species co-occurrence.","container-title":"Ecology","DOI":"10.1002/ecy.3181","ISSN":"1939-9170","issue":"12","language":"en","note":"_eprint: https://esajournals.onlinelibrary.wiley.com/doi/pdf/10.1002/ecy.3181","page":"e03181","source":"Wiley Online Library","title":"Scale-dependent effects of host patch traits on species composition in a stickleback parasite metacommunity","volume":"101","author":[{"family":"Bolnick","given":"Daniel I."},{"family":"Resetarits","given":"Emlyn J."},{"family":"Ballare","given":"Kimberly"},{"family":"Stuart","given":"Yoel E."},{"family":"Stutz","given":"William E."}],"issued":{"date-parts":[["2020"]]}}}],"schema":"https://github.com/citation-style-language/schema/raw/master/csl-citation.json"} </w:delInstrText>
        </w:r>
      </w:del>
      <w:r w:rsidRPr="0087754B">
        <w:fldChar w:fldCharType="separate"/>
      </w:r>
      <w:r w:rsidRPr="0087754B">
        <w:rPr>
          <w:noProof/>
        </w:rPr>
        <w:t>Bolnick et al. (2020)</w:t>
      </w:r>
      <w:r w:rsidRPr="0087754B">
        <w:fldChar w:fldCharType="end"/>
      </w:r>
      <w:r w:rsidRPr="0087754B">
        <w:t xml:space="preserve"> found that increased distance between waterbodies leads to greater differences in parasite community composition in </w:t>
      </w:r>
      <w:r w:rsidRPr="0087754B">
        <w:rPr>
          <w:i/>
          <w:iCs/>
        </w:rPr>
        <w:t>G</w:t>
      </w:r>
      <w:r>
        <w:rPr>
          <w:i/>
          <w:iCs/>
        </w:rPr>
        <w:t xml:space="preserve">. </w:t>
      </w:r>
      <w:r w:rsidRPr="0087754B">
        <w:rPr>
          <w:i/>
          <w:iCs/>
        </w:rPr>
        <w:t>aculeatus</w:t>
      </w:r>
      <w:r w:rsidRPr="0087754B">
        <w:t xml:space="preserve">. </w:t>
      </w:r>
      <w:r w:rsidRPr="00515AC8">
        <w:t>Thus</w:t>
      </w:r>
      <w:r w:rsidRPr="0087754B">
        <w:t xml:space="preserve">, a complete ecological perspective on host-parasite systems must incorporate abiotic, biotic and spatial elements to highlight mechanisms shaping patterns of infection </w:t>
      </w:r>
      <w:r w:rsidRPr="0087754B">
        <w:fldChar w:fldCharType="begin"/>
      </w:r>
      <w:ins w:id="60" w:author="Vigneault Juliane" w:date="2024-12-14T15:24:00Z" w16du:dateUtc="2024-12-14T20:24:00Z">
        <w:r w:rsidR="00393584">
          <w:instrText xml:space="preserve"> ADDIN ZOTERO_ITEM CSL_CITATION {"citationID":"1NfRywro","properties":{"formattedCitation":"(Bolnick et al. 2020; Cohen et al. 2016)","plainCitation":"(Bolnick et al. 2020; Cohen et al. 2016)","noteIndex":0},"citationItems":[{"id":2902,"uris":["http://zotero.org/groups/2585270/items/UXFK2ZJ7"],"itemData":{"id":2902,"type":"article-journal","abstract":"A core goal of ecology is to understand the abiotic and biotic variables that regulate species distributions and community composition. A major obstacle is that the rules governing species distributions can change with spatial scale. Here, we illustrate this point using data from a spatially nested metacommunity of parasites infecting a metapopulation of threespine stickleback fish from 34 lakes on Vancouver Island, British Columbia. Like most parasite metacommunities, the composition of stickleback parasites differs among host individuals within each host population, and differs between host populations. The distribution of each parasite taxon depends, to varying degrees, on individual host traits (e.g., mass, diet) and on host-population characteristics (e.g., lake size, mean host mass, mean diet). However, in most cases in this data set, a given parasite was regulated by different factors at the host-individual and host-population scales, leading to scale-dependent patterns of parasite-species co-occurrence.","container-title":"Ecology","DOI":"10.1002/ecy.3181","ISSN":"1939-9170","issue":"12","language":"en","note":"_eprint: https://esajournals.onlinelibrary.wiley.com/doi/pdf/10.1002/ecy.3181","page":"e03181","source":"Wiley Online Library","title":"Scale-dependent effects of host patch traits on species composition in a stickleback parasite metacommunity","volume":"101","author":[{"family":"Bolnick","given":"Daniel I."},{"family":"Resetarits","given":"Emlyn J."},{"family":"Ballare","given":"Kimberly"},{"family":"Stuart","given":"Yoel E."},{"family":"Stutz","given":"William E."}],"issued":{"date-parts":[["2020"]]}}},{"id":3488,"uris":["http://zotero.org/groups/2585270/items/HDNF5AP3"],"itemData":{"id":3488,"type":"article-journal","abstract":"Humans are altering the distribution of species by changing the climate and disrupting biotic interactions and dispersal. A fundamental hypothesis in spatial ecology suggests that these effects are scale dependent; biotic interactions should shape distributions at local scales, whereas climate should dominate at regional scales. If so, common single-scale analyses might misestimate the impacts of anthropogenic modifications on biodiversity and the environment. However, large-scale datasets necessary to test these hypotheses have not been available until recently. Here we conduct a cross-continental, cross-scale (almost five orders of magnitude) analysis of the influence of biotic and abiotic processes and human population density on the distribution of three emerging pathogens: the amphibian chytrid fungus implicated in worldwide amphibian declines and West Nile virus and the bacterium that causes Lyme disease (Borrelia burgdorferi), which are responsible for ongoing human health crises. In all three systems, we show that biotic factors were significant predictors of pathogen distributions in multiple regression models only at local scales (</w:instrText>
        </w:r>
        <w:r w:rsidR="00393584">
          <w:rPr>
            <w:rFonts w:ascii="Cambria Math" w:hAnsi="Cambria Math" w:cs="Cambria Math"/>
          </w:rPr>
          <w:instrText>∼</w:instrText>
        </w:r>
        <w:r w:rsidR="00393584">
          <w:instrText xml:space="preserve">102–103 km2), whereas climate and human population density always were significant only at relatively larger, regional scales (usually &gt;104 km2). Spatial autocorrelation analyses revealed that biotic factors were more variable at smaller scales, whereas climatic factors were more variable at larger scales, as is consistent with the prediction that factors should be important at the scales at which they vary the most. Finally, no single scale could detect the importance of all three categories of processes. These results highlight that common single-scale analyses can misrepresent the true impact of anthropogenic modifications on biodiversity and the environment.","container-title":"Proceedings of the National Academy of Sciences","DOI":"10.1073/pnas.1521657113","ISSN":"0027-8424, 1091-6490","issue":"24","journalAbbreviation":"PNAS","language":"en","license":"©  . http://www.pnas.org/preview_site/misc/userlicense.xhtml","note":"publisher: National Academy of Sciences\nsection: PNAS Plus\nPMID: 27247398","page":"E3359-E3364","source":"www.pnas.org","title":"Spatial scale modulates the strength of ecological processes driving disease distributions","volume":"113","author":[{"family":"Cohen","given":"Jeremy M."},{"family":"Civitello","given":"David J."},{"family":"Brace","given":"Amber J."},{"family":"Feichtinger","given":"Erin M."},{"family":"Ortega","given":"C. Nicole"},{"family":"Richardson","given":"Jason C."},{"family":"Sauer","given":"Erin L."},{"family":"Liu","given":"Xuan"},{"family":"Rohr","given":"Jason R."}],"issued":{"date-parts":[["2016",6,14]]}}}],"schema":"https://github.com/citation-style-language/schema/raw/master/csl-citation.json"} </w:instrText>
        </w:r>
      </w:ins>
      <w:del w:id="61" w:author="Vigneault Juliane" w:date="2024-12-14T15:24:00Z" w16du:dateUtc="2024-12-14T20:24:00Z">
        <w:r w:rsidDel="00393584">
          <w:delInstrText xml:space="preserve"> ADDIN ZOTERO_ITEM CSL_CITATION {"citationID":"1NfRywro","properties":{"formattedCitation":"(Bolnick et al. 2020; Cohen et al. 2016)","plainCitation":"(Bolnick et al. 2020; Cohen et al. 2016)","noteIndex":0},"citationItems":[{"id":1356,"uris":["http://zotero.org/groups/2585270/items/UXFK2ZJ7"],"itemData":{"id":1356,"type":"article-journal","abstract":"A core goal of ecology is to understand the abiotic and biotic variables that regulate species distributions and community composition. A major obstacle is that the rules governing species distributions can change with spatial scale. Here, we illustrate this point using data from a spatially nested metacommunity of parasites infecting a metapopulation of threespine stickleback fish from 34 lakes on Vancouver Island, British Columbia. Like most parasite metacommunities, the composition of stickleback parasites differs among host individuals within each host population, and differs between host populations. The distribution of each parasite taxon depends, to varying degrees, on individual host traits (e.g., mass, diet) and on host-population characteristics (e.g., lake size, mean host mass, mean diet). However, in most cases in this data set, a given parasite was regulated by different factors at the host-individual and host-population scales, leading to scale-dependent patterns of parasite-species co-occurrence.","container-title":"Ecology","DOI":"10.1002/ecy.3181","ISSN":"1939-9170","issue":"12","language":"en","note":"_eprint: https://esajournals.onlinelibrary.wiley.com/doi/pdf/10.1002/ecy.3181","page":"e03181","source":"Wiley Online Library","title":"Scale-dependent effects of host patch traits on species composition in a stickleback parasite metacommunity","volume":"101","author":[{"family":"Bolnick","given":"Daniel I."},{"family":"Resetarits","given":"Emlyn J."},{"family":"Ballare","given":"Kimberly"},{"family":"Stuart","given":"Yoel E."},{"family":"Stutz","given":"William E."}],"issued":{"date-parts":[["2020"]]}}},{"id":1904,"uris":["http://zotero.org/groups/2585270/items/HDNF5AP3"],"itemData":{"id":1904,"type":"article-journal","abstract":"Humans are altering the distribution of species by changing the climate and disrupting biotic interactions and dispersal. A fundamental hypothesis in spatial ecology suggests that these effects are scale dependent; biotic interactions should shape distributions at local scales, whereas climate should dominate at regional scales. If so, common single-scale analyses might misestimate the impacts of anthropogenic modifications on biodiversity and the environment. However, large-scale datasets necessary to test these hypotheses have not been available until recently. Here we conduct a cross-continental, cross-scale (almost five orders of magnitude) analysis of the influence of biotic and abiotic processes and human population density on the distribution of three emerging pathogens: the amphibian chytrid fungus implicated in worldwide amphibian declines and West Nile virus and the bacterium that causes Lyme disease (Borrelia burgdorferi), which are responsible for ongoing human health crises. In all three systems, we show that biotic factors were significant predictors of pathogen distributions in multiple regression models only at local scales (</w:delInstrText>
        </w:r>
        <w:r w:rsidDel="00393584">
          <w:rPr>
            <w:rFonts w:ascii="Cambria Math" w:hAnsi="Cambria Math" w:cs="Cambria Math"/>
          </w:rPr>
          <w:delInstrText>∼</w:delInstrText>
        </w:r>
        <w:r w:rsidDel="00393584">
          <w:delInstrText xml:space="preserve">102–103 km2), whereas climate and human population density always were significant only at relatively larger, regional scales (usually &gt;104 km2). Spatial autocorrelation analyses revealed that biotic factors were more variable at smaller scales, whereas climatic factors were more variable at larger scales, as is consistent with the prediction that factors should be important at the scales at which they vary the most. Finally, no single scale could detect the importance of all three categories of processes. These results highlight that common single-scale analyses can misrepresent the true impact of anthropogenic modifications on biodiversity and the environment.","container-title":"Proceedings of the National Academy of Sciences","DOI":"10.1073/pnas.1521657113","ISSN":"0027-8424, 1091-6490","issue":"24","journalAbbreviation":"PNAS","language":"en","license":"©  . http://www.pnas.org/preview_site/misc/userlicense.xhtml","note":"publisher: National Academy of Sciences\nsection: PNAS Plus\nPMID: 27247398","page":"E3359-E3364","source":"www.pnas.org","title":"Spatial scale modulates the strength of ecological processes driving disease distributions","volume":"113","author":[{"family":"Cohen","given":"Jeremy M."},{"family":"Civitello","given":"David J."},{"family":"Brace","given":"Amber J."},{"family":"Feichtinger","given":"Erin M."},{"family":"Ortega","given":"C. Nicole"},{"family":"Richardson","given":"Jason C."},{"family":"Sauer","given":"Erin L."},{"family":"Liu","given":"Xuan"},{"family":"Rohr","given":"Jason R."}],"issued":{"date-parts":[["2016",6,14]]}}}],"schema":"https://github.com/citation-style-language/schema/raw/master/csl-citation.json"} </w:delInstrText>
        </w:r>
      </w:del>
      <w:r w:rsidRPr="0087754B">
        <w:fldChar w:fldCharType="separate"/>
      </w:r>
      <w:r>
        <w:rPr>
          <w:noProof/>
        </w:rPr>
        <w:t>(Bolnick et al. 2020; Cohen et al. 2016)</w:t>
      </w:r>
      <w:r w:rsidRPr="0087754B">
        <w:fldChar w:fldCharType="end"/>
      </w:r>
      <w:r w:rsidRPr="0087754B">
        <w:t>.</w:t>
      </w:r>
    </w:p>
    <w:p w14:paraId="73E2E2EE" w14:textId="5B9CC9E0" w:rsidR="00D62A06" w:rsidRPr="00357FD5" w:rsidRDefault="00D62A06" w:rsidP="00D62A06">
      <w:pPr>
        <w:pStyle w:val="Paragraphe"/>
        <w:jc w:val="left"/>
      </w:pPr>
      <w:r>
        <w:t>Although the influence of sampling method and/or sampling effort on t</w:t>
      </w:r>
      <w:r w:rsidRPr="00515AC8">
        <w:t xml:space="preserve">he </w:t>
      </w:r>
      <w:r>
        <w:t>a</w:t>
      </w:r>
      <w:r w:rsidRPr="000F1367">
        <w:t>ccuracy of population parameter estimates (e.g., abundance, recruitment, age classes, sex-ratio)</w:t>
      </w:r>
      <w:r>
        <w:t xml:space="preserve"> is widely acknowledge by the scientific community, how these component</w:t>
      </w:r>
      <w:r w:rsidR="00E80E1F">
        <w:t>s</w:t>
      </w:r>
      <w:r>
        <w:t xml:space="preserve"> influence infection metric estimates is less understood</w:t>
      </w:r>
      <w:ins w:id="62" w:author="Vigneault Juliane" w:date="2024-12-19T17:11:00Z" w16du:dateUtc="2024-12-19T22:11:00Z">
        <w:r w:rsidR="005541B7">
          <w:t xml:space="preserve"> and largely overlooked</w:t>
        </w:r>
      </w:ins>
      <w:r w:rsidRPr="000F1367">
        <w:t xml:space="preserve">. </w:t>
      </w:r>
      <w:r>
        <w:t>However, w</w:t>
      </w:r>
      <w:r w:rsidRPr="000F1367">
        <w:t>ildlife sampling methods often rely on animals’ risk-driven decision</w:t>
      </w:r>
      <w:r>
        <w:t>, and d</w:t>
      </w:r>
      <w:r w:rsidRPr="000F1367">
        <w:t>evices that require a high level of interaction with the animal for detect</w:t>
      </w:r>
      <w:r w:rsidRPr="00515AC8">
        <w:t>ion</w:t>
      </w:r>
      <w:r w:rsidRPr="000F1367">
        <w:t xml:space="preserve"> or capture it (e.g., a trap</w:t>
      </w:r>
      <w:r>
        <w:t>s</w:t>
      </w:r>
      <w:r w:rsidRPr="000F1367">
        <w:t xml:space="preserve"> </w:t>
      </w:r>
      <w:r w:rsidRPr="00515AC8">
        <w:t>versus</w:t>
      </w:r>
      <w:r w:rsidRPr="000F1367">
        <w:t xml:space="preserve"> camera</w:t>
      </w:r>
      <w:r>
        <w:t>s</w:t>
      </w:r>
      <w:r w:rsidRPr="000F1367">
        <w:t>), tend to sample fewer</w:t>
      </w:r>
      <w:r w:rsidRPr="00515AC8">
        <w:t>,</w:t>
      </w:r>
      <w:r w:rsidRPr="000F1367">
        <w:t xml:space="preserve"> bolder individuals </w:t>
      </w:r>
      <w:r w:rsidRPr="00515AC8">
        <w:t>introducing</w:t>
      </w:r>
      <w:r w:rsidRPr="000F1367">
        <w:t xml:space="preserve"> a “personality</w:t>
      </w:r>
      <w:r>
        <w:t xml:space="preserve"> bias</w:t>
      </w:r>
      <w:r w:rsidRPr="000F1367">
        <w:t>”</w:t>
      </w:r>
      <w:r w:rsidRPr="000F1367">
        <w:rPr>
          <w:noProof/>
        </w:rPr>
        <w:t xml:space="preserve"> </w:t>
      </w:r>
      <w:r>
        <w:rPr>
          <w:noProof/>
        </w:rPr>
        <w:t>in</w:t>
      </w:r>
      <w:r w:rsidRPr="000F1367">
        <w:rPr>
          <w:noProof/>
        </w:rPr>
        <w:t xml:space="preserve"> the sampled population </w:t>
      </w:r>
      <w:r>
        <w:rPr>
          <w:noProof/>
        </w:rPr>
        <w:fldChar w:fldCharType="begin"/>
      </w:r>
      <w:ins w:id="63" w:author="Vigneault Juliane" w:date="2024-12-14T15:24:00Z" w16du:dateUtc="2024-12-14T20:24:00Z">
        <w:r w:rsidR="00393584">
          <w:rPr>
            <w:noProof/>
          </w:rPr>
          <w:instrText xml:space="preserve"> ADDIN ZOTERO_ITEM CSL_CITATION {"citationID":"PHYeYWo6","properties":{"formattedCitation":"(Johnstone, McArthur, and Banks 2021)","plainCitation":"(Johnstone, McArthur, and Banks 2021)","noteIndex":0},"citationItems":[{"id":2665,"uris":["http://zotero.org/groups/2585270/items/WWJX4DIG"],"itemData":{"id":2665,"type":"article-journal","abstract":"Detecting small mammal species for wildlife research and management typically depends on animals deciding to engage with a device, for instance, by entering a trap. While some animals engage and are detected, others do not, and we often lack a mechanistic understanding of what drives these decisions. As trappability can be influenced by traits of personality, personality has high potential to similarly influence detection success for non-capture devices (chew-track cards, tracking tunnels, etc.). We present a conceptual model of the detection process where animal behaviours which are detected by different devices are grouped into tiers based on the degree of intimacy with a device (e.g., approach, interact, enter). Each tier is associated with an increase in the perceived danger of engaging with a device, and an increase in the potential for personality bias. To test this model, we first surveyed 36 populations of free-living black rats (Rattus rattus), a global pest species, to uniquely mark individuals (n = 128) and quantify personality traits. We then filmed rat behaviour at novel tracking tunnels with different risk-reward treatments. As predicted, detection biases were driven by personality, the bias increased with each tier and differed between the risk treatments. Our findings suggest that personality biases are not limited to live-capture traps but are widespread across devices which detect specific animal behaviours. In showing that biases can be predictable, we also show biases can be managed. We recommend that studies involving small mammal sampling report on steps taken to manage a personality-driven bias.","container-title":"Oecologia","DOI":"10.1007/s00442-021-05021-7","ISSN":"1432-1939","issue":"1","journalAbbreviation":"Oecologia","language":"en","page":"117-127","source":"Springer Link","title":"Behavioural drivers of survey bias: interactive effects of personality, the perceived risk and device properties","title-short":"Behavioural drivers of survey bias","volume":"197","author":[{"family":"Johnstone","given":"Kyla C."},{"family":"McArthur","given":"Clare"},{"family":"Banks","given":"Peter B."}],"issued":{"date-parts":[["2021",9,1]]}}}],"schema":"https://github.com/citation-style-language/schema/raw/master/csl-citation.json"} </w:instrText>
        </w:r>
      </w:ins>
      <w:del w:id="64" w:author="Vigneault Juliane" w:date="2024-12-14T15:24:00Z" w16du:dateUtc="2024-12-14T20:24:00Z">
        <w:r w:rsidDel="00393584">
          <w:rPr>
            <w:noProof/>
          </w:rPr>
          <w:delInstrText xml:space="preserve"> ADDIN ZOTERO_ITEM CSL_CITATION {"citationID":"PHYeYWo6","properties":{"formattedCitation":"(Johnstone, McArthur, and Banks 2021)","plainCitation":"(Johnstone, McArthur, and Banks 2021)","noteIndex":0},"citationItems":[{"id":7683,"uris":["http://zotero.org/groups/2585270/items/WWJX4DIG"],"itemData":{"id":7683,"type":"article-journal","abstract":"Detecting small mammal species for wildlife research and management typically depends on animals deciding to engage with a device, for instance, by entering a trap. While some animals engage and are detected, others do not, and we often lack a mechanistic understanding of what drives these decisions. As trappability can be influenced by traits of personality, personality has high potential to similarly influence detection success for non-capture devices (chew-track cards, tracking tunnels, etc.). We present a conceptual model of the detection process where animal behaviours which are detected by different devices are grouped into tiers based on the degree of intimacy with a device (e.g., approach, interact, enter). Each tier is associated with an increase in the perceived danger of engaging with a device, and an increase in the potential for personality bias. To test this model, we first surveyed 36 populations of free-living black rats (Rattus rattus), a global pest species, to uniquely mark individuals (n = 128) and quantify personality traits. We then filmed rat behaviour at novel tracking tunnels with different risk-reward treatments. As predicted, detection biases were driven by personality, the bias increased with each tier and differed between the risk treatments. Our findings suggest that personality biases are not limited to live-capture traps but are widespread across devices which detect specific animal behaviours. In showing that biases can be predictable, we also show biases can be managed. We recommend that studies involving small mammal sampling report on steps taken to manage a personality-driven bias.","container-title":"Oecologia","DOI":"10.1007/s00442-021-05021-7","ISSN":"1432-1939","issue":"1","journalAbbreviation":"Oecologia","language":"en","page":"117-127","source":"Springer Link","title":"Behavioural drivers of survey bias: interactive effects of personality, the perceived risk and device properties","title-short":"Behavioural drivers of survey bias","volume":"197","author":[{"family":"Johnstone","given":"Kyla C."},{"family":"McArthur","given":"Clare"},{"family":"Banks","given":"Peter B."}],"issued":{"date-parts":[["2021",9,1]]}}}],"schema":"https://github.com/citation-style-language/schema/raw/master/csl-citation.json"} </w:delInstrText>
        </w:r>
      </w:del>
      <w:r>
        <w:rPr>
          <w:noProof/>
        </w:rPr>
        <w:fldChar w:fldCharType="separate"/>
      </w:r>
      <w:r>
        <w:rPr>
          <w:noProof/>
        </w:rPr>
        <w:t xml:space="preserve">(Johnstone, McArthur, </w:t>
      </w:r>
      <w:r>
        <w:rPr>
          <w:noProof/>
        </w:rPr>
        <w:lastRenderedPageBreak/>
        <w:t>and Banks 2021)</w:t>
      </w:r>
      <w:r>
        <w:rPr>
          <w:noProof/>
        </w:rPr>
        <w:fldChar w:fldCharType="end"/>
      </w:r>
      <w:r w:rsidRPr="000F1367">
        <w:t xml:space="preserve">. For example, </w:t>
      </w:r>
      <w:r w:rsidRPr="000F1367">
        <w:fldChar w:fldCharType="begin"/>
      </w:r>
      <w:ins w:id="65" w:author="Vigneault Juliane" w:date="2024-12-14T15:24:00Z" w16du:dateUtc="2024-12-14T20:24:00Z">
        <w:r w:rsidR="00393584">
          <w:instrText xml:space="preserve"> ADDIN ZOTERO_ITEM CSL_CITATION {"citationID":"jxQ1z2Zw","properties":{"formattedCitation":"(Biro and Post 2008)","plainCitation":"(Biro and Post 2008)","dontUpdate":true,"noteIndex":0},"citationItems":[{"id":2663,"uris":["http://zotero.org/groups/2585270/items/KNSUWEM6"],"itemData":{"id":2663,"type":"article-journal","abstract":"The possibility for fishery-induced evolution of life history traits is an important but unresolved issue for exploited fish populations. Because fisheries tend to select and remove the largest individuals, there is the evolutionary potential for lasting effects on fish production and productivity. Size selection represents an indirect mechanism of selection against rapid growth rate, because individual fish may be large because of rapid growth or because of slow growth but old age. The possibility for direct selection on growth rate, whereby fast-growing genotypes are more vulnerable to fishing irrespective of their size, is unexplored. In this scenario, faster-growing genotypes may be more vulnerable to fishing because of greater appetite and correspondingly greater feeding-related activity rates and boldness that could increase encounter with fishing gear and vulnerability to it. In a realistic whole-lake experiment, we show that fast-growing fish genotypes are harvested at three times the rate of the slow-growing genotypes within two replicate lake populations. Overall, 50% of fast-growing individuals were harvested compared with 30% of slow-growing individuals, independent of body size. Greater harvest of fast-growing genotypes was attributable to their greater behavioral vulnerability, being more active and bold. Given that growth is heritable in fishes, we speculate that evolution of slower growth rates attributable to behavioral vulnerability may be widespread in harvested fish populations. Our results indicate that commonly used minimum size-limits will not prevent overexploitation of fast-growing genotypes and individuals because of size-independent growth-rate selection by fishing.","container-title":"Proceedings of the National Academy of Sciences of the United States of America","DOI":"10.1073/pnas.0708159105","ISSN":"0027-8424","issue":"8","journalAbbreviation":"Proc Natl Acad Sci U S A","note":"PMID: 18299567\nPMCID: PMC2268560","page":"2919-2922","source":"PubMed Central","title":"Rapid depletion of genotypes with fast growth and bold personality traits from harvested fish populations","volume":"105","author":[{"family":"Biro","given":"Peter A."},{"family":"Post","given":"John R."}],"issued":{"date-parts":[["2008",2,26]]}}}],"schema":"https://github.com/citation-style-language/schema/raw/master/csl-citation.json"} </w:instrText>
        </w:r>
      </w:ins>
      <w:del w:id="66" w:author="Vigneault Juliane" w:date="2024-12-14T15:24:00Z" w16du:dateUtc="2024-12-14T20:24:00Z">
        <w:r w:rsidDel="00393584">
          <w:delInstrText xml:space="preserve"> ADDIN ZOTERO_ITEM CSL_CITATION {"citationID":"jxQ1z2Zw","properties":{"formattedCitation":"(Biro and Post 2008)","plainCitation":"(Biro and Post 2008)","dontUpdate":true,"noteIndex":0},"citationItems":[{"id":7707,"uris":["http://zotero.org/groups/2585270/items/KNSUWEM6"],"itemData":{"id":7707,"type":"article-journal","abstract":"The possibility for fishery-induced evolution of life history traits is an important but unresolved issue for exploited fish populations. Because fisheries tend to select and remove the largest individuals, there is the evolutionary potential for lasting effects on fish production and productivity. Size selection represents an indirect mechanism of selection against rapid growth rate, because individual fish may be large because of rapid growth or because of slow growth but old age. The possibility for direct selection on growth rate, whereby fast-growing genotypes are more vulnerable to fishing irrespective of their size, is unexplored. In this scenario, faster-growing genotypes may be more vulnerable to fishing because of greater appetite and correspondingly greater feeding-related activity rates and boldness that could increase encounter with fishing gear and vulnerability to it. In a realistic whole-lake experiment, we show that fast-growing fish genotypes are harvested at three times the rate of the slow-growing genotypes within two replicate lake populations. Overall, 50% of fast-growing individuals were harvested compared with 30% of slow-growing individuals, independent of body size. Greater harvest of fast-growing genotypes was attributable to their greater behavioral vulnerability, being more active and bold. Given that growth is heritable in fishes, we speculate that evolution of slower growth rates attributable to behavioral vulnerability may be widespread in harvested fish populations. Our results indicate that commonly used minimum size-limits will not prevent overexploitation of fast-growing genotypes and individuals because of size-independent growth-rate selection by fishing.","container-title":"Proceedings of the National Academy of Sciences of the United States of America","DOI":"10.1073/pnas.0708159105","ISSN":"0027-8424","issue":"8","journalAbbreviation":"Proc Natl Acad Sci U S A","note":"PMID: 18299567\nPMCID: PMC2268560","page":"2919-2922","source":"PubMed Central","title":"Rapid depletion of genotypes with fast growth and bold personality traits from harvested fish populations","volume":"105","author":[{"family":"Biro","given":"Peter A."},{"family":"Post","given":"John R."}],"issued":{"date-parts":[["2008",2,26]]}}}],"schema":"https://github.com/citation-style-language/schema/raw/master/csl-citation.json"} </w:delInstrText>
        </w:r>
      </w:del>
      <w:r w:rsidRPr="000F1367">
        <w:fldChar w:fldCharType="separate"/>
      </w:r>
      <w:r>
        <w:rPr>
          <w:noProof/>
        </w:rPr>
        <w:t>Biro and Post (2008)</w:t>
      </w:r>
      <w:r w:rsidRPr="000F1367">
        <w:fldChar w:fldCharType="end"/>
      </w:r>
      <w:r w:rsidRPr="000F1367">
        <w:t xml:space="preserve"> noted that bold rainbow trout were caught three times as often as shy individuals in gillnets. Consequently,</w:t>
      </w:r>
      <w:r w:rsidRPr="00515AC8">
        <w:t xml:space="preserve"> bias introduced by sampling</w:t>
      </w:r>
      <w:r w:rsidRPr="000F1367">
        <w:t xml:space="preserve"> </w:t>
      </w:r>
      <w:r w:rsidRPr="00515AC8">
        <w:t>method may result in inaccurate estimates of community metrics</w:t>
      </w:r>
      <w:r w:rsidRPr="000F1367">
        <w:t xml:space="preserve">. </w:t>
      </w:r>
      <w:r w:rsidRPr="000F1367">
        <w:fldChar w:fldCharType="begin"/>
      </w:r>
      <w:ins w:id="67" w:author="Vigneault Juliane" w:date="2024-12-14T15:24:00Z" w16du:dateUtc="2024-12-14T20:24:00Z">
        <w:r w:rsidR="00393584">
          <w:instrText xml:space="preserve"> ADDIN ZOTERO_ITEM CSL_CITATION {"citationID":"SgLLN8lM","properties":{"formattedCitation":"(Nusser et al. 2008)","plainCitation":"(Nusser et al. 2008)","dontUpdate":true,"noteIndex":0},"citationItems":[{"id":2669,"uris":["http://zotero.org/groups/2585270/items/CGTXJBRG"],"itemData":{"id":2669,"type":"article-journal","abstract":"Disease surveillance in wildlife populations involves detecting the presence of a disease, characterizing its prevalence and spread, and subsequent monitoring. A probability sample of animals selected from the population and corresponding estimators of disease prevalence and detection provide estimates with quantifiable statistical properties, but this approach is rarely used. Although wildlife scientists often assume probability sampling and random disease distributions to calculate sample sizes, convenience samples (i.e., samples of readily available animals) are typically used, and disease distributions are rarely random. We demonstrate how landscape-based simulation can be used to explore properties of estimators from convenience samples in relation to probability samples. We used simulation methods to model what is known about the habitat preferences of the wildlife population, the disease distribution, and the potential biases of the convenience-sample approach. Using chronic wasting disease in free-ranging deer (Odocoileus virginianus) as a simple illustration, we show that using probability sample designs with appropriate estimators provides unbiased surveillance parameter estimates but that the selection bias and coverage errors associated with convenience samples can lead to biased and misleading results. We also suggest practical alternatives to convenience samples that mix probability and convenience sampling. For example, a sample of land areas can be selected using a probability design that oversamples areas with larger animal populations, followed by harvesting of individual animals within sampled areas using a convenience sampling method.","container-title":"The Journal of Wildlife Management","DOI":"10.2193/2007-317","ISSN":"1937-2817","issue":"1","language":"en","license":"2008 The Wildlife Society","note":"_eprint: https://onlinelibrary.wiley.com/doi/pdf/10.2193/2007-317","page":"52-60","source":"Wiley Online Library","title":"Sampling Considerations for Disease Surveillance in Wildlife Populations","volume":"72","author":[{"family":"Nusser","given":"Sarah M."},{"family":"Clark","given":"William R."},{"family":"Otis","given":"David L."},{"family":"Huang","given":"Ling"}],"issued":{"date-parts":[["2008"]]}}}],"schema":"https://github.com/citation-style-language/schema/raw/master/csl-citation.json"} </w:instrText>
        </w:r>
      </w:ins>
      <w:del w:id="68" w:author="Vigneault Juliane" w:date="2024-12-14T15:24:00Z" w16du:dateUtc="2024-12-14T20:24:00Z">
        <w:r w:rsidDel="00393584">
          <w:delInstrText xml:space="preserve"> ADDIN ZOTERO_ITEM CSL_CITATION {"citationID":"SgLLN8lM","properties":{"formattedCitation":"(Nusser et al. 2008)","plainCitation":"(Nusser et al. 2008)","dontUpdate":true,"noteIndex":0},"citationItems":[{"id":7655,"uris":["http://zotero.org/groups/2585270/items/CGTXJBRG"],"itemData":{"id":7655,"type":"article-journal","abstract":"Disease surveillance in wildlife populations involves detecting the presence of a disease, characterizing its prevalence and spread, and subsequent monitoring. A probability sample of animals selected from the population and corresponding estimators of disease prevalence and detection provide estimates with quantifiable statistical properties, but this approach is rarely used. Although wildlife scientists often assume probability sampling and random disease distributions to calculate sample sizes, convenience samples (i.e., samples of readily available animals) are typically used, and disease distributions are rarely random. We demonstrate how landscape-based simulation can be used to explore properties of estimators from convenience samples in relation to probability samples. We used simulation methods to model what is known about the habitat preferences of the wildlife population, the disease distribution, and the potential biases of the convenience-sample approach. Using chronic wasting disease in free-ranging deer (Odocoileus virginianus) as a simple illustration, we show that using probability sample designs with appropriate estimators provides unbiased surveillance parameter estimates but that the selection bias and coverage errors associated with convenience samples can lead to biased and misleading results. We also suggest practical alternatives to convenience samples that mix probability and convenience sampling. For example, a sample of land areas can be selected using a probability design that oversamples areas with larger animal populations, followed by harvesting of individual animals within sampled areas using a convenience sampling method.","container-title":"The Journal of Wildlife Management","DOI":"10.2193/2007-317","ISSN":"1937-2817","issue":"1","language":"en","license":"2008 The Wildlife Society","note":"_eprint: https://onlinelibrary.wiley.com/doi/pdf/10.2193/2007-317","page":"52-60","source":"Wiley Online Library","title":"Sampling Considerations for Disease Surveillance in Wildlife Populations","volume":"72","author":[{"family":"Nusser","given":"Sarah M."},{"family":"Clark","given":"William R."},{"family":"Otis","given":"David L."},{"family":"Huang","given":"Ling"}],"issued":{"date-parts":[["2008"]]}}}],"schema":"https://github.com/citation-style-language/schema/raw/master/csl-citation.json"} </w:delInstrText>
        </w:r>
      </w:del>
      <w:r w:rsidRPr="000F1367">
        <w:fldChar w:fldCharType="separate"/>
      </w:r>
      <w:r>
        <w:rPr>
          <w:noProof/>
        </w:rPr>
        <w:t>Nusser et al. (2008)</w:t>
      </w:r>
      <w:r w:rsidRPr="000F1367">
        <w:fldChar w:fldCharType="end"/>
      </w:r>
      <w:r>
        <w:t xml:space="preserve"> </w:t>
      </w:r>
      <w:r w:rsidRPr="00515AC8">
        <w:t xml:space="preserve">demonstrated that </w:t>
      </w:r>
      <w:r w:rsidRPr="000F1367">
        <w:t>the survey method used to estimate the prevalence</w:t>
      </w:r>
      <w:r w:rsidRPr="00515AC8">
        <w:t xml:space="preserve"> of wasting disease in deer</w:t>
      </w:r>
      <w:r w:rsidRPr="000F1367">
        <w:t xml:space="preserve"> can </w:t>
      </w:r>
      <w:r>
        <w:t xml:space="preserve">either </w:t>
      </w:r>
      <w:r w:rsidRPr="000F1367">
        <w:t>over</w:t>
      </w:r>
      <w:r w:rsidRPr="00515AC8">
        <w:t xml:space="preserve"> </w:t>
      </w:r>
      <w:r w:rsidRPr="000F1367">
        <w:t>or underestimat</w:t>
      </w:r>
      <w:r w:rsidRPr="00515AC8">
        <w:t>e</w:t>
      </w:r>
      <w:r w:rsidRPr="000F1367">
        <w:t xml:space="preserve"> the true infection parameter</w:t>
      </w:r>
      <w:r w:rsidRPr="00357FD5">
        <w:t xml:space="preserve">. </w:t>
      </w:r>
      <w:r>
        <w:t>A decrease in sampling effort</w:t>
      </w:r>
      <w:r w:rsidRPr="00357FD5">
        <w:t xml:space="preserve"> (i.e., number of s</w:t>
      </w:r>
      <w:r>
        <w:t xml:space="preserve">ampling attempts) can also influence detection probabilities </w:t>
      </w:r>
      <w:r>
        <w:fldChar w:fldCharType="begin"/>
      </w:r>
      <w:ins w:id="69" w:author="Vigneault Juliane" w:date="2024-12-14T15:24:00Z" w16du:dateUtc="2024-12-14T20:24:00Z">
        <w:r w:rsidR="00393584">
          <w:instrText xml:space="preserve"> ADDIN ZOTERO_ITEM CSL_CITATION {"citationID":"Yeo3c3vS","properties":{"formattedCitation":"(de Solla et al. 2005)","plainCitation":"(de Solla et al. 2005)","noteIndex":0},"citationItems":[{"id":2508,"uris":["http://zotero.org/groups/2585270/items/WHAVGII7"],"itemData":{"id":2508,"type":"article-journal","abstract":"A central question to the usefulness of surveys for estimating population trends is whether the surveys adequately represent the biological communities that are being monitored. There are two approaches to address this issue; the first is to statistically adjust site occupancy using species detection probabilities, and the second is to determine the minimum sampling effort required to adequately represent the communities. We focused on the latter approach, using data from two anuran monitoring programs, the Ontario Backyard Frog survey (1992–2001) and the Ontario Bait Frog survey (2001–2003). We determined the minimum sampling effort required to adequately represent the anuran community, and demonstrated the pitfalls of examining population trends when detection probabilities are less than one and vary either temporally or spatially. We found that approximately 12 and 24 randomly sampled nights were required to detect 80% and 90% of species richness, respectively. Detection probabilities varied among species, and were highest for spring peepers (Pseudacris crucifer) and green frogs (Rana clamitans), and lowest for wood frogs (Rana sylvatica) and northern leopard frogs (Rana pipiens). Variation in detection probabilities is likely associated with species specific differences in calling strategies and breeding periods. Anuran monitoring programs that use three stratified sampling periods require site occupancies to be adjusted using detection probabilities in order to adequately represent anuran communities. Failing to account for differences in detection probabilities may result in false significant differences in site occupancy rates. The issues raised here are not limited to monitoring anurans, but are suitable for surveys of many taxa.","container-title":"Biological Conservation","DOI":"10.1016/j.biocon.2004.06.018","ISSN":"0006-3207","issue":"4","journalAbbreviation":"Biological Conservation","page":"585-594","source":"ScienceDirect","title":"Effect of sampling effort and species detectability on volunteer based anuran monitoring programs","volume":"121","author":[{"family":"Solla","given":"Shane R.","non-dropping-particle":"de"},{"family":"Shirose","given":"Leonard J."},{"family":"Fernie","given":"Kim J."},{"family":"Barrett","given":"Glenn C."},{"family":"Brousseau","given":"Chris S."},{"family":"Bishop","given":"Christine A."}],"issued":{"date-parts":[["2005",2,1]]}}}],"schema":"https://github.com/citation-style-language/schema/raw/master/csl-citation.json"} </w:instrText>
        </w:r>
      </w:ins>
      <w:del w:id="70" w:author="Vigneault Juliane" w:date="2024-12-14T15:24:00Z" w16du:dateUtc="2024-12-14T20:24:00Z">
        <w:r w:rsidDel="00393584">
          <w:delInstrText xml:space="preserve"> ADDIN ZOTERO_ITEM CSL_CITATION {"citationID":"Yeo3c3vS","properties":{"formattedCitation":"(de Solla et al. 2005)","plainCitation":"(de Solla et al. 2005)","noteIndex":0},"citationItems":[{"id":12019,"uris":["http://zotero.org/groups/2585270/items/WHAVGII7"],"itemData":{"id":12019,"type":"article-journal","abstract":"A central question to the usefulness of surveys for estimating population trends is whether the surveys adequately represent the biological communities that are being monitored. There are two approaches to address this issue; the first is to statistically adjust site occupancy using species detection probabilities, and the second is to determine the minimum sampling effort required to adequately represent the communities. We focused on the latter approach, using data from two anuran monitoring programs, the Ontario Backyard Frog survey (1992–2001) and the Ontario Bait Frog survey (2001–2003). We determined the minimum sampling effort required to adequately represent the anuran community, and demonstrated the pitfalls of examining population trends when detection probabilities are less than one and vary either temporally or spatially. We found that approximately 12 and 24 randomly sampled nights were required to detect 80% and 90% of species richness, respectively. Detection probabilities varied among species, and were highest for spring peepers (Pseudacris crucifer) and green frogs (Rana clamitans), and lowest for wood frogs (Rana sylvatica) and northern leopard frogs (Rana pipiens). Variation in detection probabilities is likely associated with species specific differences in calling strategies and breeding periods. Anuran monitoring programs that use three stratified sampling periods require site occupancies to be adjusted using detection probabilities in order to adequately represent anuran communities. Failing to account for differences in detection probabilities may result in false significant differences in site occupancy rates. The issues raised here are not limited to monitoring anurans, but are suitable for surveys of many taxa.","container-title":"Biological Conservation","DOI":"10.1016/j.biocon.2004.06.018","ISSN":"0006-3207","issue":"4","journalAbbreviation":"Biological Conservation","page":"585-594","source":"ScienceDirect","title":"Effect of sampling effort and species detectability on volunteer based anuran monitoring programs","volume":"121","author":[{"family":"Solla","given":"Shane R.","non-dropping-particle":"de"},{"family":"Shirose","given":"Leonard J."},{"family":"Fernie","given":"Kim J."},{"family":"Barrett","given":"Glenn C."},{"family":"Brousseau","given":"Chris S."},{"family":"Bishop","given":"Christine A."}],"issued":{"date-parts":[["2005",2,1]]}}}],"schema":"https://github.com/citation-style-language/schema/raw/master/csl-citation.json"} </w:delInstrText>
        </w:r>
      </w:del>
      <w:r>
        <w:fldChar w:fldCharType="separate"/>
      </w:r>
      <w:r>
        <w:rPr>
          <w:noProof/>
        </w:rPr>
        <w:t>(de Solla et al. 2005)</w:t>
      </w:r>
      <w:r>
        <w:fldChar w:fldCharType="end"/>
      </w:r>
      <w:r>
        <w:t xml:space="preserve"> and the estimation of demographic parameter such as species occurrence and abundance </w:t>
      </w:r>
      <w:r>
        <w:fldChar w:fldCharType="begin"/>
      </w:r>
      <w:ins w:id="71" w:author="Vigneault Juliane" w:date="2024-12-14T15:24:00Z" w16du:dateUtc="2024-12-14T20:24:00Z">
        <w:r w:rsidR="00393584">
          <w:instrText xml:space="preserve"> ADDIN ZOTERO_ITEM CSL_CITATION {"citationID":"vyEpuYjO","properties":{"formattedCitation":"(Symons, Sprogis, and Bejder 2018)","plainCitation":"(Symons, Sprogis, and Bejder 2018)","noteIndex":0},"citationItems":[{"id":2509,"uris":["http://zotero.org/groups/2585270/items/5MZUU6VL"],"itemData":{"id":2509,"type":"article-journal","abstract":"Effective management of wildlife populations rely on knowledge of their abundance, survival, and reproductive rates. Maintaining long-term studies capable of estimating demographic parameters for long-lived, slow-reproducing species is challenging. Insights into the effects of research intensity on the statistical power to estimate demographic parameters are limited. Here, we investigate implications of survey effort on estimating abundance, home range sizes, and reproductive output of Indo-Pacific bottlenose dolphins (Tursiops aduncus), using a 3-year subsample of a long-term, capture–recapture study off Bunbury, Western Australia. Photo-identification on individual dolphins was collected following Pollock's Robust Design, where seasons were defined as “primary periods”, each consisting of multiple “secondary periods.” The full dataset consisted of 12 primary periods and 72 secondary periods, resulting in the study area being surveyed 24 times/year. We simulated reduced survey effort by randomly removing one, two, or three secondary periods per primary period. Capture–recapture models were used to assess the effect of survey intensity on the power to detect trends in population abundance, while individual dolphin sighting histories were used to assess the ability to conduct home range analyses. We used sighting records of adult females and their calving histories to assess survey effort on quantifying reproductive output. A 50% reduction in survey effort resulted in (a) up to a 36% decline in population abundance at the time of detection; (b) a reduced ability to estimate home range sizes, by increasing the time for individuals to be sighted on ≥30 occasions (an often-used metric for home range analyses) from 7.74 to 14.32 years; and (c) 33%, 24%, and 33% of annual calving events across three years going undocumented, respectively. Results clearly illustrate the importance of survey effort on the ability to assess demographic parameters with clear implications for population viability analyses, population forecasting, and conservation efforts to manage human–wildlife interactions.","container-title":"Ecology and Evolution","DOI":"10.1002/ece3.4512","ISSN":"2045-7758","issue":"21","language":"en","license":"© 2018 The Authors. Ecology and Evolution published by John Wiley &amp; Sons Ltd.","note":"_eprint: https://onlinelibrary.wiley.com/doi/pdf/10.1002/ece3.4512","page":"10470-10481","source":"Wiley Online Library","title":"Implications of survey effort on estimating demographic parameters of a long-lived marine top predator","volume":"8","author":[{"family":"Symons","given":"John"},{"family":"Sprogis","given":"Kate R."},{"family":"Bejder","given":"Lars"}],"issued":{"date-parts":[["2018"]]}}}],"schema":"https://github.com/citation-style-language/schema/raw/master/csl-citation.json"} </w:instrText>
        </w:r>
      </w:ins>
      <w:del w:id="72" w:author="Vigneault Juliane" w:date="2024-12-14T15:24:00Z" w16du:dateUtc="2024-12-14T20:24:00Z">
        <w:r w:rsidDel="00393584">
          <w:delInstrText xml:space="preserve"> ADDIN ZOTERO_ITEM CSL_CITATION {"citationID":"vyEpuYjO","properties":{"formattedCitation":"(Symons, Sprogis, and Bejder 2018)","plainCitation":"(Symons, Sprogis, and Bejder 2018)","noteIndex":0},"citationItems":[{"id":12020,"uris":["http://zotero.org/groups/2585270/items/5MZUU6VL"],"itemData":{"id":12020,"type":"article-journal","abstract":"Effective management of wildlife populations rely on knowledge of their abundance, survival, and reproductive rates. Maintaining long-term studies capable of estimating demographic parameters for long-lived, slow-reproducing species is challenging. Insights into the effects of research intensity on the statistical power to estimate demographic parameters are limited. Here, we investigate implications of survey effort on estimating abundance, home range sizes, and reproductive output of Indo-Pacific bottlenose dolphins (Tursiops aduncus), using a 3-year subsample of a long-term, capture–recapture study off Bunbury, Western Australia. Photo-identification on individual dolphins was collected following Pollock's Robust Design, where seasons were defined as “primary periods”, each consisting of multiple “secondary periods.” The full dataset consisted of 12 primary periods and 72 secondary periods, resulting in the study area being surveyed 24 times/year. We simulated reduced survey effort by randomly removing one, two, or three secondary periods per primary period. Capture–recapture models were used to assess the effect of survey intensity on the power to detect trends in population abundance, while individual dolphin sighting histories were used to assess the ability to conduct home range analyses. We used sighting records of adult females and their calving histories to assess survey effort on quantifying reproductive output. A 50% reduction in survey effort resulted in (a) up to a 36% decline in population abundance at the time of detection; (b) a reduced ability to estimate home range sizes, by increasing the time for individuals to be sighted on ≥30 occasions (an often-used metric for home range analyses) from 7.74 to 14.32 years; and (c) 33%, 24%, and 33% of annual calving events across three years going undocumented, respectively. Results clearly illustrate the importance of survey effort on the ability to assess demographic parameters with clear implications for population viability analyses, population forecasting, and conservation efforts to manage human–wildlife interactions.","container-title":"Ecology and Evolution","DOI":"10.1002/ece3.4512","ISSN":"2045-7758","issue":"21","language":"en","license":"© 2018 The Authors. Ecology and Evolution published by John Wiley &amp; Sons Ltd.","note":"_eprint: https://onlinelibrary.wiley.com/doi/pdf/10.1002/ece3.4512","page":"10470-10481","source":"Wiley Online Library","title":"Implications of survey effort on estimating demographic parameters of a long-lived marine top predator","volume":"8","author":[{"family":"Symons","given":"John"},{"family":"Sprogis","given":"Kate R."},{"family":"Bejder","given":"Lars"}],"issued":{"date-parts":[["2018"]]}}}],"schema":"https://github.com/citation-style-language/schema/raw/master/csl-citation.json"} </w:delInstrText>
        </w:r>
      </w:del>
      <w:r>
        <w:fldChar w:fldCharType="separate"/>
      </w:r>
      <w:r>
        <w:rPr>
          <w:noProof/>
        </w:rPr>
        <w:t>(Symons, Sprogis, and Bejder 2018)</w:t>
      </w:r>
      <w:r>
        <w:fldChar w:fldCharType="end"/>
      </w:r>
      <w:r>
        <w:t>. Consequently, sampling effort might influence infection metrics, like prevalence of infection, that rely on infection detectability and host-population abundance.</w:t>
      </w:r>
    </w:p>
    <w:p w14:paraId="6228AD6F" w14:textId="5EFE3DF2" w:rsidR="00D62A06" w:rsidRPr="00A24407" w:rsidRDefault="00D62A06" w:rsidP="00D62A06">
      <w:pPr>
        <w:pStyle w:val="Paragraphe"/>
        <w:jc w:val="left"/>
      </w:pPr>
      <w:r w:rsidRPr="000F1367">
        <w:t xml:space="preserve">Here, we explore </w:t>
      </w:r>
      <w:ins w:id="73" w:author="Vigneault Juliane" w:date="2024-12-19T17:18:00Z" w16du:dateUtc="2024-12-19T22:18:00Z">
        <w:r w:rsidR="005541B7">
          <w:t xml:space="preserve">environmental and </w:t>
        </w:r>
      </w:ins>
      <w:del w:id="74" w:author="Vigneault Juliane" w:date="2024-12-19T17:18:00Z" w16du:dateUtc="2024-12-19T22:18:00Z">
        <w:r w:rsidRPr="000F1367" w:rsidDel="005541B7">
          <w:delText xml:space="preserve">sources </w:delText>
        </w:r>
      </w:del>
      <w:ins w:id="75" w:author="Vigneault Juliane" w:date="2024-12-19T17:18:00Z" w16du:dateUtc="2024-12-19T22:18:00Z">
        <w:r w:rsidR="005541B7">
          <w:t>sampling sources</w:t>
        </w:r>
        <w:r w:rsidR="005541B7" w:rsidRPr="000F1367">
          <w:t xml:space="preserve"> </w:t>
        </w:r>
      </w:ins>
      <w:r w:rsidRPr="000F1367">
        <w:t xml:space="preserve">of variation in infection prevalence estimates </w:t>
      </w:r>
      <w:del w:id="76" w:author="Vigneault Juliane" w:date="2024-12-19T17:16:00Z" w16du:dateUtc="2024-12-19T22:16:00Z">
        <w:r w:rsidRPr="000F1367" w:rsidDel="005541B7">
          <w:delText xml:space="preserve">across sampling methods </w:delText>
        </w:r>
      </w:del>
      <w:r w:rsidRPr="000F1367">
        <w:t xml:space="preserve">focusing on </w:t>
      </w:r>
      <w:r w:rsidRPr="00515AC8">
        <w:t>trematode parasites</w:t>
      </w:r>
      <w:r w:rsidRPr="000F1367">
        <w:t xml:space="preserve"> in littoral fish communities across 15 lakes varying in morphometric attributes and local biotic and abiotic conditions. We analyze infection prevalence data at the fish-community level (all fish hosts) for context-dependencies </w:t>
      </w:r>
      <w:r>
        <w:t xml:space="preserve">across </w:t>
      </w:r>
      <w:r w:rsidRPr="000F1367">
        <w:t>three spatial scale</w:t>
      </w:r>
      <w:r>
        <w:t xml:space="preserve">s </w:t>
      </w:r>
      <w:r w:rsidRPr="000F1367">
        <w:t xml:space="preserve">(landscape-, lake- and site-scale) in order to investigate (i) the effect of increasing sampling effort on landscape prevalence </w:t>
      </w:r>
      <w:r>
        <w:t xml:space="preserve">estimates across </w:t>
      </w:r>
      <w:r w:rsidRPr="00A24407">
        <w:t xml:space="preserve">different sampling methods (ii) the distribution </w:t>
      </w:r>
      <w:del w:id="77" w:author="Vigneault Juliane" w:date="2024-12-19T17:21:00Z" w16du:dateUtc="2024-12-19T22:21:00Z">
        <w:r w:rsidRPr="00A24407" w:rsidDel="005541B7">
          <w:delText xml:space="preserve">of observed </w:delText>
        </w:r>
      </w:del>
      <w:r w:rsidRPr="00A24407">
        <w:t xml:space="preserve">lake prevalence estimates across the landscape through different sampling methods and (iii) the importance of ecological drivers on the variation of </w:t>
      </w:r>
      <w:del w:id="78" w:author="Vigneault Juliane" w:date="2024-12-19T17:22:00Z" w16du:dateUtc="2024-12-19T22:22:00Z">
        <w:r w:rsidRPr="00A24407" w:rsidDel="005541B7">
          <w:delText xml:space="preserve">observed </w:delText>
        </w:r>
      </w:del>
      <w:r w:rsidRPr="00A24407">
        <w:t xml:space="preserve">site-scale prevalence estimates. </w:t>
      </w:r>
      <w:ins w:id="79" w:author="Vigneault Juliane" w:date="2024-12-19T07:25:00Z" w16du:dateUtc="2024-12-19T12:25:00Z">
        <w:r w:rsidR="009704EF">
          <w:t>Our results provide insights</w:t>
        </w:r>
      </w:ins>
      <w:ins w:id="80" w:author="Vigneault Juliane" w:date="2024-12-19T07:26:00Z" w16du:dateUtc="2024-12-19T12:26:00Z">
        <w:r w:rsidR="009704EF">
          <w:t xml:space="preserve"> into</w:t>
        </w:r>
      </w:ins>
      <w:ins w:id="81" w:author="Vigneault Juliane" w:date="2024-12-19T07:27:00Z" w16du:dateUtc="2024-12-19T12:27:00Z">
        <w:r w:rsidR="009704EF">
          <w:t xml:space="preserve"> how infection prevalence </w:t>
        </w:r>
      </w:ins>
      <w:ins w:id="82" w:author="Vigneault Juliane" w:date="2024-12-19T07:28:00Z" w16du:dateUtc="2024-12-19T12:28:00Z">
        <w:r w:rsidR="009704EF">
          <w:t xml:space="preserve">estimates </w:t>
        </w:r>
      </w:ins>
      <w:ins w:id="83" w:author="Vigneault Juliane" w:date="2024-12-19T07:27:00Z" w16du:dateUtc="2024-12-19T12:27:00Z">
        <w:r w:rsidR="009704EF">
          <w:t>behave across</w:t>
        </w:r>
      </w:ins>
      <w:ins w:id="84" w:author="Vigneault Juliane" w:date="2024-12-19T07:29:00Z" w16du:dateUtc="2024-12-19T12:29:00Z">
        <w:r w:rsidR="009704EF">
          <w:t xml:space="preserve"> multiple spatial scale with </w:t>
        </w:r>
      </w:ins>
      <w:ins w:id="85" w:author="Vigneault Juliane" w:date="2024-12-19T07:30:00Z" w16du:dateUtc="2024-12-19T12:30:00Z">
        <w:r w:rsidR="009704EF">
          <w:t xml:space="preserve">special </w:t>
        </w:r>
      </w:ins>
      <w:ins w:id="86" w:author="Vigneault Juliane" w:date="2024-12-19T07:29:00Z" w16du:dateUtc="2024-12-19T12:29:00Z">
        <w:r w:rsidR="009704EF">
          <w:t>interest</w:t>
        </w:r>
      </w:ins>
      <w:ins w:id="87" w:author="Vigneault Juliane" w:date="2024-12-19T07:30:00Z" w16du:dateUtc="2024-12-19T12:30:00Z">
        <w:r w:rsidR="009704EF">
          <w:t xml:space="preserve"> in</w:t>
        </w:r>
      </w:ins>
      <w:ins w:id="88" w:author="Vigneault Juliane" w:date="2024-12-19T07:31:00Z" w16du:dateUtc="2024-12-19T12:31:00Z">
        <w:r w:rsidR="009704EF">
          <w:t xml:space="preserve"> context-dependencies influencing estimates</w:t>
        </w:r>
      </w:ins>
      <w:ins w:id="89" w:author="Vigneault Juliane" w:date="2024-12-19T07:40:00Z" w16du:dateUtc="2024-12-19T12:40:00Z">
        <w:r w:rsidR="009704EF">
          <w:t xml:space="preserve"> such as local environment and sampling design</w:t>
        </w:r>
      </w:ins>
      <w:ins w:id="90" w:author="Vigneault Juliane" w:date="2024-12-19T07:31:00Z" w16du:dateUtc="2024-12-19T12:31:00Z">
        <w:r w:rsidR="009704EF">
          <w:t>.</w:t>
        </w:r>
      </w:ins>
    </w:p>
    <w:p w14:paraId="4D926798" w14:textId="02989F41" w:rsidR="00D62A06" w:rsidRPr="00E966D1" w:rsidDel="009704EF" w:rsidRDefault="00D62A06" w:rsidP="00D62A06">
      <w:pPr>
        <w:pStyle w:val="Paragraphe"/>
        <w:jc w:val="left"/>
        <w:rPr>
          <w:del w:id="91" w:author="Vigneault Juliane" w:date="2024-12-19T07:32:00Z" w16du:dateUtc="2024-12-19T12:32:00Z"/>
        </w:rPr>
      </w:pPr>
      <w:del w:id="92" w:author="Vigneault Juliane" w:date="2024-12-19T07:31:00Z" w16du:dateUtc="2024-12-19T12:31:00Z">
        <w:r w:rsidRPr="00A24407" w:rsidDel="009704EF">
          <w:rPr>
            <w:b/>
            <w:bCs/>
            <w:noProof/>
          </w:rPr>
          <mc:AlternateContent>
            <mc:Choice Requires="wpg">
              <w:drawing>
                <wp:anchor distT="0" distB="0" distL="114300" distR="114300" simplePos="0" relativeHeight="251659264" behindDoc="0" locked="0" layoutInCell="1" allowOverlap="1" wp14:anchorId="049D1E1F" wp14:editId="23EC7DA2">
                  <wp:simplePos x="0" y="0"/>
                  <wp:positionH relativeFrom="column">
                    <wp:posOffset>-3810</wp:posOffset>
                  </wp:positionH>
                  <wp:positionV relativeFrom="paragraph">
                    <wp:posOffset>5713730</wp:posOffset>
                  </wp:positionV>
                  <wp:extent cx="6079490" cy="6136005"/>
                  <wp:effectExtent l="0" t="0" r="3810" b="0"/>
                  <wp:wrapNone/>
                  <wp:docPr id="1095997480" name="Groupe 1"/>
                  <wp:cNvGraphicFramePr/>
                  <a:graphic xmlns:a="http://schemas.openxmlformats.org/drawingml/2006/main">
                    <a:graphicData uri="http://schemas.microsoft.com/office/word/2010/wordprocessingGroup">
                      <wpg:wgp>
                        <wpg:cNvGrpSpPr/>
                        <wpg:grpSpPr>
                          <a:xfrm>
                            <a:off x="0" y="0"/>
                            <a:ext cx="6079490" cy="6136005"/>
                            <a:chOff x="1459860" y="422223"/>
                            <a:chExt cx="4771407" cy="4671198"/>
                          </a:xfrm>
                        </wpg:grpSpPr>
                        <wps:wsp>
                          <wps:cNvPr id="865986386" name="Zone de texte 1"/>
                          <wps:cNvSpPr txBox="1"/>
                          <wps:spPr>
                            <a:xfrm>
                              <a:off x="1459860" y="587911"/>
                              <a:ext cx="2509109" cy="4505510"/>
                            </a:xfrm>
                            <a:prstGeom prst="rect">
                              <a:avLst/>
                            </a:prstGeom>
                            <a:noFill/>
                            <a:ln w="6350">
                              <a:noFill/>
                            </a:ln>
                          </wps:spPr>
                          <wps:txbx>
                            <w:txbxContent>
                              <w:p w14:paraId="795B06A5" w14:textId="2A6F22DF" w:rsidR="00D62A06" w:rsidRPr="00874A07" w:rsidRDefault="00D62A06" w:rsidP="00D62A06">
                                <w:pPr>
                                  <w:jc w:val="both"/>
                                  <w:rPr>
                                    <w:rFonts w:cstheme="majorHAnsi"/>
                                    <w:noProof/>
                                    <w:kern w:val="0"/>
                                    <w:lang w:val="en-US"/>
                                  </w:rPr>
                                </w:pPr>
                                <w:del w:id="93" w:author="Vigneault Juliane" w:date="2024-12-19T07:31:00Z" w16du:dateUtc="2024-12-19T12:31:00Z">
                                  <w:r w:rsidDel="009704EF">
                                    <w:rPr>
                                      <w:rFonts w:cstheme="majorHAnsi"/>
                                      <w:noProof/>
                                      <w:kern w:val="0"/>
                                      <w:lang w:val="en-US"/>
                                    </w:rPr>
                                    <w:drawing>
                                      <wp:inline distT="0" distB="0" distL="0" distR="0" wp14:anchorId="341AD6C3" wp14:editId="0499847B">
                                        <wp:extent cx="3213298" cy="4971532"/>
                                        <wp:effectExtent l="0" t="0" r="0" b="0"/>
                                        <wp:docPr id="11236285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20478" name="Image 79420478"/>
                                                <pic:cNvPicPr/>
                                              </pic:nvPicPr>
                                              <pic:blipFill>
                                                <a:blip r:embed="rId8">
                                                  <a:extLst>
                                                    <a:ext uri="{28A0092B-C50C-407E-A947-70E740481C1C}">
                                                      <a14:useLocalDpi xmlns:a14="http://schemas.microsoft.com/office/drawing/2010/main" val="0"/>
                                                    </a:ext>
                                                  </a:extLst>
                                                </a:blip>
                                                <a:stretch>
                                                  <a:fillRect/>
                                                </a:stretch>
                                              </pic:blipFill>
                                              <pic:spPr>
                                                <a:xfrm>
                                                  <a:off x="0" y="0"/>
                                                  <a:ext cx="3238775" cy="5010949"/>
                                                </a:xfrm>
                                                <a:prstGeom prst="rect">
                                                  <a:avLst/>
                                                </a:prstGeom>
                                              </pic:spPr>
                                            </pic:pic>
                                          </a:graphicData>
                                        </a:graphic>
                                      </wp:inline>
                                    </w:drawing>
                                  </w:r>
                                </w:del>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0493659" name="Zone de texte 2"/>
                          <wps:cNvSpPr txBox="1"/>
                          <wps:spPr>
                            <a:xfrm>
                              <a:off x="4243870" y="422223"/>
                              <a:ext cx="1987397" cy="4505791"/>
                            </a:xfrm>
                            <a:prstGeom prst="rect">
                              <a:avLst/>
                            </a:prstGeom>
                            <a:solidFill>
                              <a:schemeClr val="lt1"/>
                            </a:solidFill>
                            <a:ln w="6350">
                              <a:noFill/>
                            </a:ln>
                          </wps:spPr>
                          <wps:txbx>
                            <w:txbxContent>
                              <w:p w14:paraId="19260C2A" w14:textId="77777777" w:rsidR="00D62A06" w:rsidRPr="00611542" w:rsidRDefault="00D62A06" w:rsidP="00D62A06">
                                <w:pPr>
                                  <w:pStyle w:val="Style1"/>
                                  <w:ind w:left="0" w:firstLine="0"/>
                                  <w:rPr>
                                    <w:b w:val="0"/>
                                    <w:bCs w:val="0"/>
                                  </w:rPr>
                                </w:pPr>
                                <w:bookmarkStart w:id="94" w:name="_Toc170811961"/>
                                <w:bookmarkStart w:id="95" w:name="_Toc170974617"/>
                                <w:r w:rsidRPr="00611542">
                                  <w:t xml:space="preserve">Figure </w:t>
                                </w:r>
                                <w:r>
                                  <w:t>1</w:t>
                                </w:r>
                                <w:r w:rsidRPr="00611542">
                                  <w:t>.</w:t>
                                </w:r>
                                <w:r w:rsidRPr="00611542">
                                  <w:rPr>
                                    <w:b w:val="0"/>
                                    <w:bCs w:val="0"/>
                                  </w:rPr>
                                  <w:t xml:space="preserve"> Case scenarios of (A) sampling effort effect on landscape prevalence estimates and (B) frequency distributions of lake prevalence estimates. A.1) Prevalence could be homogeneous (blue line) or heterogeneous (green and brown lines) across the landscape. In heterogeneous scenarios, prevalence is either overestimated (brown line) or under underestimated (green line) before stabilizing around the accurate prevalence. A.2) Sampling methods could lead to different prevalence estimates across the landscape. Prevalence difference between stabilized lines would represent method biases. B.1) All lakes could be infected at the same prevalence level. B.2) Lake’s frequency distribution could follow a bimodal pattern where low and high prevalence are more common across the landscape. B.3) Lake’s frequency distribution could follow a </w:t>
                                </w:r>
                                <w:r>
                                  <w:rPr>
                                    <w:b w:val="0"/>
                                    <w:bCs w:val="0"/>
                                  </w:rPr>
                                  <w:t>unimodal</w:t>
                                </w:r>
                                <w:r w:rsidRPr="00611542">
                                  <w:rPr>
                                    <w:b w:val="0"/>
                                    <w:bCs w:val="0"/>
                                  </w:rPr>
                                  <w:t xml:space="preserve"> pattern where mean landscape prevalence is more common. B.4) Lake’s frequency distribution could follow a uniform pattern where all infection levels are equally represented.</w:t>
                                </w:r>
                                <w:bookmarkEnd w:id="94"/>
                                <w:bookmarkEnd w:id="95"/>
                                <w:r w:rsidRPr="00611542">
                                  <w:rPr>
                                    <w:b w:val="0"/>
                                    <w:bCs w:val="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49D1E1F" id="Groupe 1" o:spid="_x0000_s1026" style="position:absolute;left:0;text-align:left;margin-left:-.3pt;margin-top:449.9pt;width:478.7pt;height:483.15pt;z-index:251659264;mso-width-relative:margin;mso-height-relative:margin" coordorigin="14598,4222" coordsize="47714,467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">
                  <v:shapetype id="_x0000_t202" coordsize="21600,21600" o:spt="202" path="m,l,21600r21600,l21600,xe">
                    <v:stroke joinstyle="miter"/>
                    <v:path gradientshapeok="t" o:connecttype="rect"/>
                  </v:shapetype>
                  <v:shape id="Zone de texte 1" o:spid="_x0000_s1027" type="#_x0000_t202" style="position:absolute;left:14598;top:5879;width:25091;height:450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" filled="f" stroked="f" strokeweight=".5pt">
                    <v:textbox>
                      <w:txbxContent>
                        <w:p w14:paraId="795B06A5" w14:textId="2A6F22DF" w:rsidR="00D62A06" w:rsidRPr="00874A07" w:rsidRDefault="00D62A06" w:rsidP="00D62A06">
                          <w:pPr>
                            <w:jc w:val="both"/>
                            <w:rPr>
                              <w:rFonts w:cstheme="majorHAnsi"/>
                              <w:noProof/>
                              <w:kern w:val="0"/>
                              <w:lang w:val="en-US"/>
                            </w:rPr>
                          </w:pPr>
                          <w:del w:id="96" w:author="Vigneault Juliane" w:date="2024-12-19T07:31:00Z" w16du:dateUtc="2024-12-19T12:31:00Z">
                            <w:r w:rsidDel="009704EF">
                              <w:rPr>
                                <w:rFonts w:cstheme="majorHAnsi"/>
                                <w:noProof/>
                                <w:kern w:val="0"/>
                                <w:lang w:val="en-US"/>
                              </w:rPr>
                              <w:drawing>
                                <wp:inline distT="0" distB="0" distL="0" distR="0" wp14:anchorId="341AD6C3" wp14:editId="0499847B">
                                  <wp:extent cx="3213298" cy="4971532"/>
                                  <wp:effectExtent l="0" t="0" r="0" b="0"/>
                                  <wp:docPr id="11236285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20478" name="Image 79420478"/>
                                          <pic:cNvPicPr/>
                                        </pic:nvPicPr>
                                        <pic:blipFill>
                                          <a:blip r:embed="rId9">
                                            <a:extLst>
                                              <a:ext uri="{28A0092B-C50C-407E-A947-70E740481C1C}">
                                                <a14:useLocalDpi xmlns:a14="http://schemas.microsoft.com/office/drawing/2010/main" val="0"/>
                                              </a:ext>
                                            </a:extLst>
                                          </a:blip>
                                          <a:stretch>
                                            <a:fillRect/>
                                          </a:stretch>
                                        </pic:blipFill>
                                        <pic:spPr>
                                          <a:xfrm>
                                            <a:off x="0" y="0"/>
                                            <a:ext cx="3238775" cy="5010949"/>
                                          </a:xfrm>
                                          <a:prstGeom prst="rect">
                                            <a:avLst/>
                                          </a:prstGeom>
                                        </pic:spPr>
                                      </pic:pic>
                                    </a:graphicData>
                                  </a:graphic>
                                </wp:inline>
                              </w:drawing>
                            </w:r>
                          </w:del>
                        </w:p>
                      </w:txbxContent>
                    </v:textbox>
                  </v:shape>
                  <v:shape id="Zone de texte 2" o:spid="_x0000_s1028" type="#_x0000_t202" style="position:absolute;left:42438;top:4222;width:19874;height:450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" fillcolor="white [3201]" stroked="f" strokeweight=".5pt">
                    <v:textbox>
                      <w:txbxContent>
                        <w:p w14:paraId="19260C2A" w14:textId="77777777" w:rsidR="00D62A06" w:rsidRPr="00611542" w:rsidRDefault="00D62A06" w:rsidP="00D62A06">
                          <w:pPr>
                            <w:pStyle w:val="Style1"/>
                            <w:ind w:left="0" w:firstLine="0"/>
                            <w:rPr>
                              <w:b w:val="0"/>
                              <w:bCs w:val="0"/>
                            </w:rPr>
                          </w:pPr>
                          <w:bookmarkStart w:id="97" w:name="_Toc170811961"/>
                          <w:bookmarkStart w:id="98" w:name="_Toc170974617"/>
                          <w:r w:rsidRPr="00611542">
                            <w:t xml:space="preserve">Figure </w:t>
                          </w:r>
                          <w:r>
                            <w:t>1</w:t>
                          </w:r>
                          <w:r w:rsidRPr="00611542">
                            <w:t>.</w:t>
                          </w:r>
                          <w:r w:rsidRPr="00611542">
                            <w:rPr>
                              <w:b w:val="0"/>
                              <w:bCs w:val="0"/>
                            </w:rPr>
                            <w:t xml:space="preserve"> Case scenarios of (A) sampling effort effect on landscape prevalence estimates and (B) frequency distributions of lake prevalence estimates. A.1) Prevalence could be homogeneous (blue line) or heterogeneous (green and brown lines) across the landscape. In heterogeneous scenarios, prevalence is either overestimated (brown line) or under underestimated (green line) before stabilizing around the accurate prevalence. A.2) Sampling methods could lead to different prevalence estimates across the landscape. Prevalence difference between stabilized lines would represent method biases. B.1) All lakes could be infected at the same prevalence level. B.2) Lake’s frequency distribution could follow a bimodal pattern where low and high prevalence are more common across the landscape. B.3) Lake’s frequency distribution could follow a </w:t>
                          </w:r>
                          <w:r>
                            <w:rPr>
                              <w:b w:val="0"/>
                              <w:bCs w:val="0"/>
                            </w:rPr>
                            <w:t>unimodal</w:t>
                          </w:r>
                          <w:r w:rsidRPr="00611542">
                            <w:rPr>
                              <w:b w:val="0"/>
                              <w:bCs w:val="0"/>
                            </w:rPr>
                            <w:t xml:space="preserve"> pattern where mean landscape prevalence is more common. B.4) Lake’s frequency distribution could follow a uniform pattern where all infection levels are equally represented.</w:t>
                          </w:r>
                          <w:bookmarkEnd w:id="97"/>
                          <w:bookmarkEnd w:id="98"/>
                          <w:r w:rsidRPr="00611542">
                            <w:rPr>
                              <w:b w:val="0"/>
                              <w:bCs w:val="0"/>
                            </w:rPr>
                            <w:t xml:space="preserve"> </w:t>
                          </w:r>
                        </w:p>
                      </w:txbxContent>
                    </v:textbox>
                  </v:shape>
                </v:group>
              </w:pict>
            </mc:Fallback>
          </mc:AlternateContent>
        </w:r>
      </w:del>
      <w:del w:id="96" w:author="Vigneault Juliane" w:date="2024-12-19T07:32:00Z" w16du:dateUtc="2024-12-19T12:32:00Z">
        <w:r w:rsidRPr="00A24407" w:rsidDel="009704EF">
          <w:delText xml:space="preserve">For </w:delText>
        </w:r>
        <w:r w:rsidDel="009704EF">
          <w:delText xml:space="preserve">the </w:delText>
        </w:r>
        <w:r w:rsidRPr="00A24407" w:rsidDel="009704EF">
          <w:delText>landscape-scale analysis, we generated random prevalence accumulation curves by resampling across all lakes. If infection prevalences are distributed homogeneously across the landscape, the shape of the curve should be flat (Fig</w:delText>
        </w:r>
        <w:r w:rsidDel="009704EF">
          <w:delText>ure</w:delText>
        </w:r>
        <w:r w:rsidRPr="00A24407" w:rsidDel="009704EF">
          <w:delText xml:space="preserve"> 1</w:delText>
        </w:r>
        <w:r w:rsidDel="009704EF">
          <w:delText>a</w:delText>
        </w:r>
        <w:r w:rsidRPr="00A24407" w:rsidDel="009704EF">
          <w:delText>). However, if prevalences are patchy with many coldspots and few hotspots distributed in the landscape, an underestimation of prevalences should occur at low sampling effort</w:delText>
        </w:r>
        <w:r w:rsidRPr="00515AC8" w:rsidDel="009704EF">
          <w:delText xml:space="preserve">. Conversely, many hotspots with few coldspots should result in </w:delText>
        </w:r>
        <w:r w:rsidRPr="00A24407" w:rsidDel="009704EF">
          <w:delText>overestimat</w:delText>
        </w:r>
        <w:r w:rsidRPr="00515AC8" w:rsidDel="009704EF">
          <w:delText xml:space="preserve">ing prevalence </w:delText>
        </w:r>
        <w:r w:rsidRPr="00A24407" w:rsidDel="009704EF">
          <w:delText xml:space="preserve">at low sampling effort. </w:delText>
        </w:r>
        <w:r w:rsidRPr="00515AC8" w:rsidDel="009704EF">
          <w:delText>The</w:delText>
        </w:r>
        <w:r w:rsidRPr="00A24407" w:rsidDel="009704EF">
          <w:delText xml:space="preserve"> sampling method </w:delText>
        </w:r>
        <w:r w:rsidDel="009704EF">
          <w:delText>should</w:delText>
        </w:r>
        <w:r w:rsidRPr="00A24407" w:rsidDel="009704EF">
          <w:delText xml:space="preserve"> also influence the number of samples needed to accurate</w:delText>
        </w:r>
        <w:r w:rsidRPr="00515AC8" w:rsidDel="009704EF">
          <w:delText>ly</w:delText>
        </w:r>
        <w:r w:rsidRPr="00A24407" w:rsidDel="009704EF">
          <w:delText xml:space="preserve"> estimate </w:delText>
        </w:r>
        <w:r w:rsidRPr="00515AC8" w:rsidDel="009704EF">
          <w:delText xml:space="preserve">prevalence </w:delText>
        </w:r>
        <w:r w:rsidRPr="00A24407" w:rsidDel="009704EF">
          <w:delText>(</w:delText>
        </w:r>
        <w:r w:rsidRPr="00E031EC" w:rsidDel="009704EF">
          <w:delText>Fig</w:delText>
        </w:r>
        <w:r w:rsidDel="009704EF">
          <w:delText>ure 1b</w:delText>
        </w:r>
        <w:r w:rsidRPr="00A24407" w:rsidDel="009704EF">
          <w:delText xml:space="preserve">). For lake-scale analysis, </w:delText>
        </w:r>
        <w:r w:rsidDel="009704EF">
          <w:delText xml:space="preserve">we inspected spatial distribution </w:delText>
        </w:r>
        <w:r w:rsidRPr="00A24407" w:rsidDel="009704EF">
          <w:delText>of observed infection prevalence in lakes</w:delText>
        </w:r>
        <w:r w:rsidDel="009704EF">
          <w:delText>. We expect that prevalence will vary across lakes and that frequency distribution patterns will vary among sampling methods</w:delText>
        </w:r>
        <w:r w:rsidRPr="00A24407" w:rsidDel="009704EF">
          <w:delText xml:space="preserve"> (Fig</w:delText>
        </w:r>
        <w:r w:rsidDel="009704EF">
          <w:delText>ure 1c–f</w:delText>
        </w:r>
        <w:r w:rsidRPr="00A24407" w:rsidDel="009704EF">
          <w:delText>)</w:delText>
        </w:r>
        <w:r w:rsidDel="009704EF">
          <w:delText xml:space="preserve">. </w:delText>
        </w:r>
        <w:r w:rsidRPr="00A24407" w:rsidDel="009704EF">
          <w:delText xml:space="preserve">The final step was to investigate environment-driven variations in observed site-scale infection prevalence. The shapes and strength of the relationships between infection metrics and drivers </w:delText>
        </w:r>
        <w:r w:rsidDel="009704EF">
          <w:delText>will help elucidate which conditions influence prevalence variations.</w:delText>
        </w:r>
      </w:del>
    </w:p>
    <w:p w14:paraId="06D527FE" w14:textId="30683789" w:rsidR="00B377A0" w:rsidRPr="00A24407" w:rsidRDefault="00323684" w:rsidP="008A3791">
      <w:pPr>
        <w:pStyle w:val="Titre2"/>
        <w:jc w:val="left"/>
      </w:pPr>
      <w:r>
        <w:t xml:space="preserve">MATERIAL AND </w:t>
      </w:r>
      <w:r w:rsidR="00E966D1">
        <w:t>METHODS</w:t>
      </w:r>
    </w:p>
    <w:p w14:paraId="04B527E5" w14:textId="3023F7B2" w:rsidR="00986A8F" w:rsidRPr="00A24407" w:rsidRDefault="00986A8F" w:rsidP="008A3791">
      <w:pPr>
        <w:pStyle w:val="Titre3"/>
        <w:jc w:val="left"/>
      </w:pPr>
      <w:bookmarkStart w:id="97" w:name="_Toc163326217"/>
      <w:r w:rsidRPr="00A24407">
        <w:t>Host-parasite system</w:t>
      </w:r>
      <w:bookmarkEnd w:id="97"/>
    </w:p>
    <w:p w14:paraId="402C379E" w14:textId="59432DCE" w:rsidR="00D62A06" w:rsidRPr="00116A61" w:rsidRDefault="00D62A06" w:rsidP="00D62A06">
      <w:pPr>
        <w:pStyle w:val="Paragraphe"/>
        <w:jc w:val="left"/>
      </w:pPr>
      <w:r w:rsidRPr="00A24407">
        <w:lastRenderedPageBreak/>
        <w:t xml:space="preserve">The black spot disease is a common infection in marine and freshwater </w:t>
      </w:r>
      <w:r>
        <w:t>fishes</w:t>
      </w:r>
      <w:r w:rsidRPr="00A24407">
        <w:t xml:space="preserve"> caused by Digenean trematodes (flukes)</w:t>
      </w:r>
      <w:r w:rsidRPr="00515AC8">
        <w:t xml:space="preserve"> (e.g., </w:t>
      </w:r>
      <w:r w:rsidRPr="00515AC8">
        <w:rPr>
          <w:i/>
          <w:iCs/>
        </w:rPr>
        <w:t>Posthodiplostomum cuticola, Uvulifer ambloplitis</w:t>
      </w:r>
      <w:r w:rsidRPr="00515AC8">
        <w:t>,</w:t>
      </w:r>
      <w:r w:rsidRPr="00515AC8">
        <w:rPr>
          <w:i/>
          <w:iCs/>
        </w:rPr>
        <w:t xml:space="preserve"> Crassiphiala bulboglossa </w:t>
      </w:r>
      <w:r w:rsidRPr="00515AC8">
        <w:t>and</w:t>
      </w:r>
      <w:r w:rsidRPr="00515AC8">
        <w:rPr>
          <w:i/>
          <w:iCs/>
        </w:rPr>
        <w:t xml:space="preserve"> Apophallus brevis</w:t>
      </w:r>
      <w:r w:rsidRPr="00515AC8">
        <w:t xml:space="preserve">) </w:t>
      </w:r>
      <w:r w:rsidRPr="00A24407">
        <w:fldChar w:fldCharType="begin"/>
      </w:r>
      <w:ins w:id="98" w:author="Vigneault Juliane" w:date="2024-12-14T15:24:00Z" w16du:dateUtc="2024-12-14T20:24:00Z">
        <w:r w:rsidR="00393584">
          <w:instrText xml:space="preserve"> ADDIN ZOTERO_ITEM CSL_CITATION {"citationID":"KreykbV4","properties":{"formattedCitation":"(Kurochkin and Biserova 1996)","plainCitation":"(Kurochkin and Biserova 1996)","noteIndex":0},"citationItems":[{"id":2633,"uris":["http://zotero.org/groups/2585270/items/TQVPLWDY"],"itemData":{"id":2633,"type":"article-journal","abstract":"Some traditional points of view on the black spot disease in fishes caused by the metacercariae of the trematode Posthodiplostomum cuticola are revised. The black spot disease should be considered as one of several symptoms appeared in freshwater and sea fishes in cases of infection with certain parasite species. Up to present days, more than 30 parasite species causing similar symptoms are recognized. And among them 8 such species have been recorded in fishes of the Volga-Caspian region.","container-title":"Parazitologiia","ISSN":"0031-1847","issue":"2","journalAbbreviation":"Parazitologiia","language":"rus","note":"PMID: 8984434","page":"117-125","source":"PubMed","title":"[The etiology and diagnosis of \"black spot disease\" of fish]","volume":"30","author":[{"family":"Kurochkin","given":"Iu V."},{"family":"Biserova","given":"L. I."}],"issued":{"date-parts":[["1996"]]}}}],"schema":"https://github.com/citation-style-language/schema/raw/master/csl-citation.json"} </w:instrText>
        </w:r>
      </w:ins>
      <w:del w:id="99" w:author="Vigneault Juliane" w:date="2024-12-14T15:24:00Z" w16du:dateUtc="2024-12-14T20:24:00Z">
        <w:r w:rsidDel="00393584">
          <w:delInstrText xml:space="preserve"> ADDIN ZOTERO_ITEM CSL_CITATION {"citationID":"KreykbV4","properties":{"formattedCitation":"(Kurochkin and Biserova 1996)","plainCitation":"(Kurochkin and Biserova 1996)","noteIndex":0},"citationItems":[{"id":7789,"uris":["http://zotero.org/groups/2585270/items/TQVPLWDY"],"itemData":{"id":7789,"type":"article-journal","abstract":"Some traditional points of view on the black spot disease in fishes caused by the metacercariae of the trematode Posthodiplostomum cuticola are revised. The black spot disease should be considered as one of several symptoms appeared in freshwater and sea fishes in cases of infection with certain parasite species. Up to present days, more than 30 parasite species causing similar symptoms are recognized. And among them 8 such species have been recorded in fishes of the Volga-Caspian region.","container-title":"Parazitologiia","ISSN":"0031-1847","issue":"2","journalAbbreviation":"Parazitologiia","language":"rus","note":"PMID: 8984434","page":"117-125","source":"PubMed","title":"[The etiology and diagnosis of \"black spot disease\" of fish]","volume":"30","author":[{"family":"Kurochkin","given":"Iu V."},{"family":"Biserova","given":"L. I."}],"issued":{"date-parts":[["1996"]]}}}],"schema":"https://github.com/citation-style-language/schema/raw/master/csl-citation.json"} </w:delInstrText>
        </w:r>
      </w:del>
      <w:r w:rsidRPr="00A24407">
        <w:fldChar w:fldCharType="separate"/>
      </w:r>
      <w:r>
        <w:rPr>
          <w:noProof/>
        </w:rPr>
        <w:t>(Kurochkin and Biserova 1996)</w:t>
      </w:r>
      <w:r w:rsidRPr="00A24407">
        <w:fldChar w:fldCharType="end"/>
      </w:r>
      <w:r w:rsidRPr="00A24407">
        <w:t xml:space="preserve">. While some aspects of the ecology of these parasite species are relatively well studied (e.g., </w:t>
      </w:r>
      <w:r w:rsidRPr="00A24407">
        <w:fldChar w:fldCharType="begin"/>
      </w:r>
      <w:ins w:id="100" w:author="Vigneault Juliane" w:date="2024-12-14T15:24:00Z" w16du:dateUtc="2024-12-14T20:24:00Z">
        <w:r w:rsidR="00393584">
          <w:instrText xml:space="preserve"> ADDIN ZOTERO_ITEM CSL_CITATION {"citationID":"Cgmnmb11","properties":{"formattedCitation":"(Hoffman 1956; Hoffman and Putz 1965; Hunter 1933; Miller 1946; Ondrackova et al. 2004; Sinclair 1972)","plainCitation":"(Hoffman 1956; Hoffman and Putz 1965; Hunter 1933; Miller 1946; Ondrackova et al. 2004; Sinclair 1972)","noteIndex":0},"citationItems":[{"id":3583,"uris":["http://zotero.org/groups/2585270/items/UGCT3IM8"],"itemData":{"id":3583,"type":"article-journal","container-title":"The Journal of Parasitology","DOI":"10.2307/3274528","ISSN":"0022-3395","issue":"4","note":"publisher: [The American Society of Parasitologists, Allen Press]","page":"435-444","source":"JSTOR","title":"The Life Cycle of Crassiphiala bulboglossa (Trematoda: Strigeida). Development of the Metacercaria and Cyst, and Effect on the Fish Hosts","title-short":"The Life Cycle of Crassiphiala bulboglossa (Trematoda","volume":"42","author":[{"family":"Hoffman","given":"Glenn L."}],"issued":{"date-parts":[["1956"]]}},"label":"page"},{"id":3290,"uris":["http://zotero.org/groups/2585270/items/3J6ZZBGI"],"itemData":{"id":3290,"type":"article-journal","abstract":"Adult Uvulifer ambloplitis were recovered from a kingfisher and the worm eggs were incubated. Helisoma snails were infected with the resultant miracidia. Cercariae, very similar, but not identical to Cercaria bessiae, were recovered and used to infect fish. It was possible to infect Lepomis macrochirus, but not Catostomus commersoni, Cottus bairdi, Carassius auratus, Notropis cornutus, N. rubellus, N. spectrunculus, Semotilus atromaculatus, S. corporalis, S. margarita, Ictalurus punctatus, Etheostoma flabellare or Salmo gairdneri. Development of the metacercaria was studied at 13° C, 21° C, and 24° C. There was almost no development at 13° C and development was about twice as rapid at 24° C as at 21° C. The origin of the cyst of parasite origin is discussed. The metacercariae live at least 4 1/2 years in the fish at 12° C. The adult is briefly described and compared with other species. A key to the adults is given.","container-title":"Transactions of the American Fisheries Society","DOI":"10.1577/1548-8659(1965)94[143:TBUASO]2.0.CO;2","ISSN":"1548-8659","issue":"2","language":"en","note":"_eprint: https://onlinelibrary.wiley.com/doi/pdf/10.1577/1548-8659%281965%2994%5B143%3ATBUASO%5D2.0.CO%3B2","page":"143-151","source":"Wiley Online Library","title":"The Black-Spot (Uvulifer ambloplitis: Trematoda: Strigeoidea) of Centrarchid Fishes","title-short":"The Black-Spot (Uvulifer ambloplitis","volume":"94","author":[{"family":"Hoffman","given":"Glenn L."},{"family":"Putz","given":"Robert E."}],"issued":{"date-parts":[["1965"]]}}},{"id":3580,"uris":["http://zotero.org/groups/2585270/items/T5M6R6CE"],"itemData":{"id":3580,"type":"article-journal","abstract":"Within the last decade problems dealing with life cycles and relationships of the Strigeid Trematodes have received considerable attention. Among the European workers Szidat (1929, 1929 a) has given the most complete summary of the anatomy, development and systematic position of the Strigeidae, while in North America La Rue (1926), his students and associates, have been contributing to our knowledge of the anatomy, relationships and life histories.","container-title":"Parasitology","DOI":"10.1017/S0031182000019752","ISSN":"1469-8161, 0031-1820","issue":"4","language":"en","note":"publisher: Cambridge University Press","page":"510-517","source":"Cambridge University Press","title":"The Strigeid Trematode, Crassiphiala ambloplitis (Hughes 1927)","volume":"25","author":[{"family":"Hunter","given":"George W."}],"issued":{"date-parts":[["1933",12]]}}},{"id":2528,"uris":["http://zotero.org/groups/2585270/items/5T9YZYJ7"],"itemData":{"id":2528,"type":"article-journal","container-title":"Canadian Journal of Research","DOI":"10.1139/cjr46d-003","issue":"Sect D","journalAbbreviation":"Can J Res","language":"eng","note":"PMID: 20988187","page":"27-29","source":"PubMed","title":"The cercaria of Apophallus brevis","volume":"24","author":[{"family":"Miller","given":"M. J."}],"issued":{"date-parts":[["1946",4]]}}},{"id":3438,"uris":["http://zotero.org/groups/2585270/items/KNZFKJBP"],"itemData":{"id":3438,"type":"article-journal","abstract":"The infection of metacercariae of Posthodiplostomum cuticola (v. Nordmann, 1832), the agent of black-spot disease, was investigated in 0+juvenile fish from 19 localities in south-east Moravia, Czech Republic. Of the 30 fish species examined, only cyprinids of 12 species were found to be infected. Five species of Leuciscinae, Rutilus rutilus, Leuciscus idus, Scardinius erythrophthalmus, Abramis bjoerkna and Abramis brama, fish with similar behaviour and habitat preference in juvenile period, were the most susceptible fish hosts for P. cuticola metacercariae. Especially high infection parameters were found in intergeneric hybrids of the studied leuciscine species. Environmental conditions were an important factor for parasite infection. The fish from flooded borrow pits, inhabiting lentic water bodies with dense vegetation in the littoral zone, showed high prevalence and abundance of P. cuticola infection contrary to their conspecifics in water reservoirs with steep banks and fish from rivers.","container-title":"Acta Parasitologica","ISSN":"1230-2821","issue":"49","language":"English","source":"www.infona.pl","title":"Occurrence of black-spot disease caused by metacercariae of Posthodiplostomum cuticola among juvenile fishes in water bodies in the Morava River Basin","URL":"https://www.infona.pl//resource/bwmeta1.element.agro-article-5d8e90ef-9221-415e-b62f-e6e574152bf0","volume":"3","author":[{"family":"Ondrackova","given":"M."},{"family":"Bartosova","given":"S."},{"family":"Valova","given":"Z."},{"family":"Jurajda","given":"P."},{"family":"Gelnar","given":"M."}],"accessed":{"date-parts":[["2022",1,28]]},"issued":{"date-parts":[["2004"]]}}},{"id":2529,"uris":["http://zotero.org/groups/2585270/items/28S45DDB"],"itemData":{"id":2529,"type":"article-journal","abstract":"The metacercarial cyst of Apophallus brevis, the \"sand-grain grub,\" is composed of fish bone within peripheral blood vessels of yellow perch (Perca flavescens) forming a tire-like structure; two escape canals are maintained opposite each other. In thin section, lines indicating interruption of growth apparently delimit annual incrementation as in scales and other bony structures of fish. Cysts are oriented with their long axes paralleling the long axis of a host's body with escape canals contiguous to walls of enclosing blood vessels. Cysts of A. brevis in situ at times appear partially or entirely pigmented but are actually transparent; pigmentation, when present, is a phenomenon of a cyst's position within certain types of blood vessels and is not an integral part of a cyst's construction. The organism as a metacercaria is almost exclusively a parasite of yellow perch (known deviations are noted) and is apparently confined to North America, having a known broad range from Saskatchewan to Cape Cod. Massachusetts. Distribution is extremely diffuse and appears dependent on patchy distribution of the organism's molluscan host, Amnicola limosa. Geographical variation in cyst site selection and clustering indicates some sort of intraspecies inhibition on the part of metacercariae of A. brevis.","container-title":"Canadian Journal of Zoology","DOI":"10.1139/z72-079","ISSN":"0008-4301","issue":"5","journalAbbreviation":"Can. J. Zool.","note":"publisher: NRC Research Press","page":"577-584","source":"cdnsciencepub.com (Atypon)","title":"Studies on the heterophyid trematode Apophallus brevis, the \"sand-grain grub\" of yellow perch (Perca flavescens). II The metacercaria: position, structure, and composition of the cyst; hosts; geographical distribution and variation","title-short":"Studies on the heterophyid trematode Apophallus brevis, the \"sand-grain grub\" of yellow perch (Perca flavescens). II The metacercaria","volume":"50","author":[{"family":"Sinclair","given":"Norman R."}],"issued":{"date-parts":[["1972",5]]}}}],"schema":"https://github.com/citation-style-language/schema/raw/master/csl-citation.json"} </w:instrText>
        </w:r>
      </w:ins>
      <w:del w:id="101" w:author="Vigneault Juliane" w:date="2024-12-14T15:24:00Z" w16du:dateUtc="2024-12-14T20:24:00Z">
        <w:r w:rsidDel="00393584">
          <w:delInstrText xml:space="preserve"> ADDIN ZOTERO_ITEM CSL_CITATION {"citationID":"Cgmnmb11","properties":{"formattedCitation":"(Hoffman 1956; Hoffman and Putz 1965; Hunter 1933; Miller 1946; Ondrackova et al. 2004; Sinclair 1972)","plainCitation":"(Hoffman 1956; Hoffman and Putz 1965; Hunter 1933; Miller 1946; Ondrackova et al. 2004; Sinclair 1972)","noteIndex":0},"citationItems":[{"id":2227,"uris":["http://zotero.org/groups/2585270/items/UGCT3IM8"],"itemData":{"id":2227,"type":"article-journal","container-title":"The Journal of Parasitology","DOI":"10.2307/3274528","ISSN":"0022-3395","issue":"4","note":"publisher: [The American Society of Parasitologists, Allen Press]","page":"435-444","source":"JSTOR","title":"The Life Cycle of Crassiphiala bulboglossa (Trematoda: Strigeida). Development of the Metacercaria and Cyst, and Effect on the Fish Hosts","title-short":"The Life Cycle of Crassiphiala bulboglossa (Trematoda","volume":"42","author":[{"family":"Hoffman","given":"Glenn L."}],"issued":{"date-parts":[["1956"]]}},"label":"page"},{"id":1664,"uris":["http://zotero.org/groups/2585270/items/3J6ZZBGI"],"itemData":{"id":1664,"type":"article-journal","abstract":"Adult Uvulifer ambloplitis were recovered from a kingfisher and the worm eggs were incubated. Helisoma snails were infected with the resultant miracidia. Cercariae, very similar, but not identical to Cercaria bessiae, were recovered and used to infect fish. It was possible to infect Lepomis macrochirus, but not Catostomus commersoni, Cottus bairdi, Carassius auratus, Notropis cornutus, N. rubellus, N. spectrunculus, Semotilus atromaculatus, S. corporalis, S. margarita, Ictalurus punctatus, Etheostoma flabellare or Salmo gairdneri. Development of the metacercaria was studied at 13° C, 21° C, and 24° C. There was almost no development at 13° C and development was about twice as rapid at 24° C as at 21° C. The origin of the cyst of parasite origin is discussed. The metacercariae live at least 4 1/2 years in the fish at 12° C. The adult is briefly described and compared with other species. A key to the adults is given.","container-title":"Transactions of the American Fisheries Society","DOI":"10.1577/1548-8659(1965)94[143:TBUASO]2.0.CO;2","ISSN":"1548-8659","issue":"2","language":"en","note":"_eprint: https://onlinelibrary.wiley.com/doi/pdf/10.1577/1548-8659%281965%2994%5B143%3ATBUASO%5D2.0.CO%3B2","page":"143-151","source":"Wiley Online Library","title":"The Black-Spot (Uvulifer ambloplitis: Trematoda: Strigeoidea) of Centrarchid Fishes","title-short":"The Black-Spot (Uvulifer ambloplitis","volume":"94","author":[{"family":"Hoffman","given":"Glenn L."},{"family":"Putz","given":"Robert E."}],"issued":{"date-parts":[["1965"]]}}},{"id":2236,"uris":["http://zotero.org/groups/2585270/items/T5M6R6CE"],"itemData":{"id":2236,"type":"article-journal","abstract":"Within the last decade problems dealing with life cycles and relationships of the Strigeid Trematodes have received considerable attention. Among the European workers Szidat (1929, 1929 a) has given the most complete summary of the anatomy, development and systematic position of the Strigeidae, while in North America La Rue (1926), his students and associates, have been contributing to our knowledge of the anatomy, relationships and life histories.","container-title":"Parasitology","DOI":"10.1017/S0031182000019752","ISSN":"1469-8161, 0031-1820","issue":"4","language":"en","note":"publisher: Cambridge University Press","page":"510-517","source":"Cambridge University Press","title":"The Strigeid Trematode, Crassiphiala ambloplitis (Hughes 1927)","volume":"25","author":[{"family":"Hunter","given":"George W."}],"issued":{"date-parts":[["1933",12]]}}},{"id":11235,"uris":["http://zotero.org/groups/2585270/items/5T9YZYJ7"],"itemData":{"id":11235,"type":"article-journal","container-title":"Canadian Journal of Research","DOI":"10.1139/cjr46d-003","issue":"Sect D","journalAbbreviation":"Can J Res","language":"eng","note":"PMID: 20988187","page":"27-29","source":"PubMed","title":"The cercaria of Apophallus brevis","volume":"24","author":[{"family":"Miller","given":"M. J."}],"issued":{"date-parts":[["1946",4]]}}},{"id":2045,"uris":["http://zotero.org/groups/2585270/items/KNZFKJBP"],"itemData":{"id":2045,"type":"article-journal","abstract":"The infection of metacercariae of Posthodiplostomum cuticola (v. Nordmann, 1832), the agent of black-spot disease, was investigated in 0+juvenile fish from 19 localities in south-east Moravia, Czech Republic. Of the 30 fish species examined, only cyprinids of 12 species were found to be infected. Five species of Leuciscinae, Rutilus rutilus, Leuciscus idus, Scardinius erythrophthalmus, Abramis bjoerkna and Abramis brama, fish with similar behaviour and habitat preference in juvenile period, were the most susceptible fish hosts for P. cuticola metacercariae. Especially high infection parameters were found in intergeneric hybrids of the studied leuciscine species. Environmental conditions were an important factor for parasite infection. The fish from flooded borrow pits, inhabiting lentic water bodies with dense vegetation in the littoral zone, showed high prevalence and abundance of P. cuticola infection contrary to their conspecifics in water reservoirs with steep banks and fish from rivers.","container-title":"Acta Parasitologica","ISSN":"1230-2821","issue":"49","language":"English","source":"www.infona.pl","title":"Occurrence of black-spot disease caused by metacercariae of Posthodiplostomum cuticola among juvenile fishes in water bodies in the Morava River Basin","URL":"https://www.infona.pl//resource/bwmeta1.element.agro-article-5d8e90ef-9221-415e-b62f-e6e574152bf0","volume":"3","author":[{"family":"Ondrackova","given":"M."},{"family":"Bartosova","given":"S."},{"family":"Valova","given":"Z."},{"family":"Jurajda","given":"P."},{"family":"Gelnar","given":"M."}],"accessed":{"date-parts":[["2022",1,28]]},"issued":{"date-parts":[["2004"]]}}},{"id":11233,"uris":["http://zotero.org/groups/2585270/items/28S45DDB"],"itemData":{"id":11233,"type":"article-journal","abstract":"The metacercarial cyst of Apophallus brevis, the \"sand-grain grub,\" is composed of fish bone within peripheral blood vessels of yellow perch (Perca flavescens) forming a tire-like structure; two escape canals are maintained opposite each other. In thin section, lines indicating interruption of growth apparently delimit annual incrementation as in scales and other bony structures of fish. Cysts are oriented with their long axes paralleling the long axis of a host's body with escape canals contiguous to walls of enclosing blood vessels. Cysts of A. brevis in situ at times appear partially or entirely pigmented but are actually transparent; pigmentation, when present, is a phenomenon of a cyst's position within certain types of blood vessels and is not an integral part of a cyst's construction. The organism as a metacercaria is almost exclusively a parasite of yellow perch (known deviations are noted) and is apparently confined to North America, having a known broad range from Saskatchewan to Cape Cod. Massachusetts. Distribution is extremely diffuse and appears dependent on patchy distribution of the organism's molluscan host, Amnicola limosa. Geographical variation in cyst site selection and clustering indicates some sort of intraspecies inhibition on the part of metacercariae of A. brevis.","container-title":"Canadian Journal of Zoology","DOI":"10.1139/z72-079","ISSN":"0008-4301","issue":"5","journalAbbreviation":"Can. J. Zool.","note":"publisher: NRC Research Press","page":"577-584","source":"cdnsciencepub.com (Atypon)","title":"Studies on the heterophyid trematode Apophallus brevis, the \"sand-grain grub\" of yellow perch (Perca flavescens). II The metacercaria: position, structure, and composition of the cyst; hosts; geographical distribution and variation","title-short":"Studies on the heterophyid trematode Apophallus brevis, the \"sand-grain grub\" of yellow perch (Perca flavescens). II The metacercaria","volume":"50","author":[{"family":"Sinclair","given":"Norman R."}],"issued":{"date-parts":[["1972",5]]}}}],"schema":"https://github.com/citation-style-language/schema/raw/master/csl-citation.json"} </w:delInstrText>
        </w:r>
      </w:del>
      <w:r w:rsidRPr="00A24407">
        <w:fldChar w:fldCharType="separate"/>
      </w:r>
      <w:r>
        <w:rPr>
          <w:noProof/>
        </w:rPr>
        <w:t>(Hoffman 1956; Hoffman and Putz 1965; Hunter 1933; Miller 1946; Ondrackova et al. 2004; Sinclair 1972)</w:t>
      </w:r>
      <w:r w:rsidRPr="00A24407">
        <w:fldChar w:fldCharType="end"/>
      </w:r>
      <w:r w:rsidRPr="00A24407">
        <w:t xml:space="preserve">, spatiotemporal infection patterns and their relation to environmental conditions remain poorly understood. Black spot-causing trematodes all have a </w:t>
      </w:r>
      <w:proofErr w:type="gramStart"/>
      <w:r w:rsidRPr="00A24407">
        <w:t>similar complex life cycle</w:t>
      </w:r>
      <w:r>
        <w:t>s</w:t>
      </w:r>
      <w:proofErr w:type="gramEnd"/>
      <w:r w:rsidRPr="00A24407">
        <w:t xml:space="preserve"> requiring snails, fish</w:t>
      </w:r>
      <w:r>
        <w:t>es</w:t>
      </w:r>
      <w:r w:rsidRPr="00A24407">
        <w:t xml:space="preserve"> and piscivorous birds as hosts (Figure 2). The parasite encysts under the skin, in the fins or the muscles of the fish host </w:t>
      </w:r>
      <w:r w:rsidRPr="00A24407">
        <w:fldChar w:fldCharType="begin"/>
      </w:r>
      <w:ins w:id="102" w:author="Vigneault Juliane" w:date="2024-12-14T15:24:00Z" w16du:dateUtc="2024-12-14T20:24:00Z">
        <w:r w:rsidR="00393584">
          <w:instrText xml:space="preserve"> ADDIN ZOTERO_ITEM CSL_CITATION {"citationID":"2hgVyjbS","properties":{"formattedCitation":"(Hoffman 1956; Krull 1932; 1934)","plainCitation":"(Hoffman 1956; Krull 1932; 1934)","noteIndex":0},"citationItems":[{"id":3583,"uris":["http://zotero.org/groups/2585270/items/UGCT3IM8"],"itemData":{"id":3583,"type":"article-journal","container-title":"The Journal of Parasitology","DOI":"10.2307/3274528","ISSN":"0022-3395","issue":"4","note":"publisher: [The American Society of Parasitologists, Allen Press]","page":"435-444","source":"JSTOR","title":"The Life Cycle of Crassiphiala bulboglossa (Trematoda: Strigeida). Development of the Metacercaria and Cyst, and Effect on the Fish Hosts","title-short":"The Life Cycle of Crassiphiala bulboglossa (Trematoda","volume":"42","author":[{"family":"Hoffman","given":"Glenn L."}],"issued":{"date-parts":[["1956"]]}}},{"id":3576,"uris":["http://zotero.org/groups/2585270/items/IIIGC5C7"],"itemData":{"id":3576,"type":"article-journal","archive":"/z-wcorg/","container-title":"Journal of Parasitology, The","ISSN":"1937-2345 0022-3395","issue":"165","language":"eng","note":"publisher: Allen Press","page":"1934","source":"http://worldcat.org","title":"Studies on the development of Cercaria bessiae Cort and Brooks, 1928","volume":"19","author":[{"literal":"Krull"}],"issued":{"date-parts":[["1932"]]}}},{"id":3582,"uris":["http://zotero.org/groups/2585270/items/E3V63Q94"],"itemData":{"id":3582,"type":"article-journal","container-title":"Copeia","DOI":"10.2307/1435795","ISSN":"0045-8511","issue":"2","note":"publisher: [American Society of Ichthyologists and Herpetologists (ASIH), Allen Press]","page":"69-73","source":"JSTOR","title":"Cercaria bessiae Cort and Brooks, 1928, an Injurious Parasite of Fish","volume":"1934","author":[{"family":"Krull","given":"Wendell H."}],"issued":{"date-parts":[["1934"]]}}}],"schema":"https://github.com/citation-style-language/schema/raw/master/csl-citation.json"} </w:instrText>
        </w:r>
      </w:ins>
      <w:del w:id="103" w:author="Vigneault Juliane" w:date="2024-12-14T15:24:00Z" w16du:dateUtc="2024-12-14T20:24:00Z">
        <w:r w:rsidDel="00393584">
          <w:delInstrText xml:space="preserve"> ADDIN ZOTERO_ITEM CSL_CITATION {"citationID":"2hgVyjbS","properties":{"formattedCitation":"(Hoffman 1956; Krull 1932; 1934)","plainCitation":"(Hoffman 1956; Krull 1932; 1934)","noteIndex":0},"citationItems":[{"id":2227,"uris":["http://zotero.org/groups/2585270/items/UGCT3IM8"],"itemData":{"id":2227,"type":"article-journal","container-title":"The Journal of Parasitology","DOI":"10.2307/3274528","ISSN":"0022-3395","issue":"4","note":"publisher: [The American Society of Parasitologists, Allen Press]","page":"435-444","source":"JSTOR","title":"The Life Cycle of Crassiphiala bulboglossa (Trematoda: Strigeida). Development of the Metacercaria and Cyst, and Effect on the Fish Hosts","title-short":"The Life Cycle of Crassiphiala bulboglossa (Trematoda","volume":"42","author":[{"family":"Hoffman","given":"Glenn L."}],"issued":{"date-parts":[["1956"]]}}},{"id":2250,"uris":["http://zotero.org/groups/2585270/items/IIIGC5C7"],"itemData":{"id":2250,"type":"article-journal","archive":"/z-wcorg/","container-title":"Journal of Parasitology, The","ISSN":"1937-2345 0022-3395","issue":"165","language":"eng","note":"publisher: Allen Press","page":"1934","source":"http://worldcat.org","title":"Studies on the development of Cercaria bessiae Cort and Brooks, 1928","volume":"19","author":[{"literal":"Krull"}],"issued":{"date-parts":[["1932"]]}}},{"id":2228,"uris":["http://zotero.org/groups/2585270/items/E3V63Q94"],"itemData":{"id":2228,"type":"article-journal","container-title":"Copeia","DOI":"10.2307/1435795","ISSN":"0045-8511","issue":"2","note":"publisher: [American Society of Ichthyologists and Herpetologists (ASIH), Allen Press]","page":"69-73","source":"JSTOR","title":"Cercaria bessiae Cort and Brooks, 1928, an Injurious Parasite of Fish","volume":"1934","author":[{"family":"Krull","given":"Wendell H."}],"issued":{"date-parts":[["1934"]]}}}],"schema":"https://github.com/citation-style-language/schema/raw/master/csl-citation.json"} </w:delInstrText>
        </w:r>
      </w:del>
      <w:r w:rsidRPr="00A24407">
        <w:fldChar w:fldCharType="separate"/>
      </w:r>
      <w:r>
        <w:rPr>
          <w:noProof/>
        </w:rPr>
        <w:t>(Hoffman 1956; Krull 1932; 1934)</w:t>
      </w:r>
      <w:r w:rsidRPr="00A24407">
        <w:fldChar w:fldCharType="end"/>
      </w:r>
      <w:r w:rsidRPr="00A24407">
        <w:t xml:space="preserve"> where it can survive in a dormant form for </w:t>
      </w:r>
      <w:r w:rsidRPr="00515AC8">
        <w:t>several</w:t>
      </w:r>
      <w:r w:rsidRPr="00A24407">
        <w:t xml:space="preserve"> years </w:t>
      </w:r>
      <w:r w:rsidRPr="00A24407">
        <w:fldChar w:fldCharType="begin"/>
      </w:r>
      <w:ins w:id="104" w:author="Vigneault Juliane" w:date="2024-12-14T15:24:00Z" w16du:dateUtc="2024-12-14T20:24:00Z">
        <w:r w:rsidR="00393584">
          <w:instrText xml:space="preserve"> ADDIN ZOTERO_ITEM CSL_CITATION {"citationID":"sXfXRxYI","properties":{"formattedCitation":"(Hoffman and Putz 1965)","plainCitation":"(Hoffman and Putz 1965)","noteIndex":0},"citationItems":[{"id":3290,"uris":["http://zotero.org/groups/2585270/items/3J6ZZBGI"],"itemData":{"id":3290,"type":"article-journal","abstract":"Adult Uvulifer ambloplitis were recovered from a kingfisher and the worm eggs were incubated. Helisoma snails were infected with the resultant miracidia. Cercariae, very similar, but not identical to Cercaria bessiae, were recovered and used to infect fish. It was possible to infect Lepomis macrochirus, but not Catostomus commersoni, Cottus bairdi, Carassius auratus, Notropis cornutus, N. rubellus, N. spectrunculus, Semotilus atromaculatus, S. corporalis, S. margarita, Ictalurus punctatus, Etheostoma flabellare or Salmo gairdneri. Development of the metacercaria was studied at 13° C, 21° C, and 24° C. There was almost no development at 13° C and development was about twice as rapid at 24° C as at 21° C. The origin of the cyst of parasite origin is discussed. The metacercariae live at least 4 1/2 years in the fish at 12° C. The adult is briefly described and compared with other species. A key to the adults is given.","container-title":"Transactions of the American Fisheries Society","DOI":"10.1577/1548-8659(1965)94[143:TBUASO]2.0.CO;2","ISSN":"1548-8659","issue":"2","language":"en","note":"_eprint: https://onlinelibrary.wiley.com/doi/pdf/10.1577/1548-8659%281965%2994%5B143%3ATBUASO%5D2.0.CO%3B2","page":"143-151","source":"Wiley Online Library","title":"The Black-Spot (Uvulifer ambloplitis: Trematoda: Strigeoidea) of Centrarchid Fishes","title-short":"The Black-Spot (Uvulifer ambloplitis","volume":"94","author":[{"family":"Hoffman","given":"Glenn L."},{"family":"Putz","given":"Robert E."}],"issued":{"date-parts":[["1965"]]}}}],"schema":"https://github.com/citation-style-language/schema/raw/master/csl-citation.json"} </w:instrText>
        </w:r>
      </w:ins>
      <w:del w:id="105" w:author="Vigneault Juliane" w:date="2024-12-14T15:24:00Z" w16du:dateUtc="2024-12-14T20:24:00Z">
        <w:r w:rsidDel="00393584">
          <w:delInstrText xml:space="preserve"> ADDIN ZOTERO_ITEM CSL_CITATION {"citationID":"sXfXRxYI","properties":{"formattedCitation":"(Hoffman and Putz 1965)","plainCitation":"(Hoffman and Putz 1965)","noteIndex":0},"citationItems":[{"id":1664,"uris":["http://zotero.org/groups/2585270/items/3J6ZZBGI"],"itemData":{"id":1664,"type":"article-journal","abstract":"Adult Uvulifer ambloplitis were recovered from a kingfisher and the worm eggs were incubated. Helisoma snails were infected with the resultant miracidia. Cercariae, very similar, but not identical to Cercaria bessiae, were recovered and used to infect fish. It was possible to infect Lepomis macrochirus, but not Catostomus commersoni, Cottus bairdi, Carassius auratus, Notropis cornutus, N. rubellus, N. spectrunculus, Semotilus atromaculatus, S. corporalis, S. margarita, Ictalurus punctatus, Etheostoma flabellare or Salmo gairdneri. Development of the metacercaria was studied at 13° C, 21° C, and 24° C. There was almost no development at 13° C and development was about twice as rapid at 24° C as at 21° C. The origin of the cyst of parasite origin is discussed. The metacercariae live at least 4 1/2 years in the fish at 12° C. The adult is briefly described and compared with other species. A key to the adults is given.","container-title":"Transactions of the American Fisheries Society","DOI":"10.1577/1548-8659(1965)94[143:TBUASO]2.0.CO;2","ISSN":"1548-8659","issue":"2","language":"en","note":"_eprint: https://onlinelibrary.wiley.com/doi/pdf/10.1577/1548-8659%281965%2994%5B143%3ATBUASO%5D2.0.CO%3B2","page":"143-151","source":"Wiley Online Library","title":"The Black-Spot (Uvulifer ambloplitis: Trematoda: Strigeoidea) of Centrarchid Fishes","title-short":"The Black-Spot (Uvulifer ambloplitis","volume":"94","author":[{"family":"Hoffman","given":"Glenn L."},{"family":"Putz","given":"Robert E."}],"issued":{"date-parts":[["1965"]]}}}],"schema":"https://github.com/citation-style-language/schema/raw/master/csl-citation.json"} </w:delInstrText>
        </w:r>
      </w:del>
      <w:r w:rsidRPr="00A24407">
        <w:fldChar w:fldCharType="separate"/>
      </w:r>
      <w:r>
        <w:rPr>
          <w:noProof/>
        </w:rPr>
        <w:t>(Hoffman and Putz 1965)</w:t>
      </w:r>
      <w:r w:rsidRPr="00A24407">
        <w:fldChar w:fldCharType="end"/>
      </w:r>
      <w:r w:rsidRPr="00A24407">
        <w:t xml:space="preserve"> until the infected fish </w:t>
      </w:r>
      <w:r w:rsidRPr="00515AC8">
        <w:t>is</w:t>
      </w:r>
      <w:r w:rsidRPr="00A24407">
        <w:t xml:space="preserve"> eaten by a bird. The distinctive black cyst symptom results from melanin pigment stimulation in the fish tissues induced by trematode cercaria penetration </w:t>
      </w:r>
      <w:r w:rsidRPr="00A24407">
        <w:fldChar w:fldCharType="begin"/>
      </w:r>
      <w:ins w:id="106" w:author="Vigneault Juliane" w:date="2024-12-14T15:24:00Z" w16du:dateUtc="2024-12-14T20:24:00Z">
        <w:r w:rsidR="00393584">
          <w:instrText xml:space="preserve"> ADDIN ZOTERO_ITEM CSL_CITATION {"citationID":"OCki9pjA","properties":{"formattedCitation":"(Davis 1967; Lemly and Esch 1984a)","plainCitation":"(Davis 1967; Lemly and Esch 1984a)","noteIndex":0},"citationItems":[{"id":3575,"uris":["http://zotero.org/groups/2585270/items/NUZ8K7CF"],"itemData":{"id":3575,"type":"book","language":"en","note":"Google-Books-ID: Cq_teJMGvnoC","number-of-pages":"344","publisher":"University of California Press","source":"Google Books","title":"Culture and Diseases of Game Fishes","author":[{"family":"Davis","given":"Herbert Spencer"}],"issued":{"date-parts":[["1967"]]}}},{"id":3289,"uris":["http://zotero.org/groups/2585270/items/T27IWLUZ"],"itemData":{"id":3289,"type":"article-journal","abstract":"Prevalence and intensity of Uvulifer ambloplitis were monitored in a population of juvenile bluegill sunfish, Lepomis macrochirus, and largemouth bass, Micropterus salmoides, from March 1979 through November 1982. Prevalence of U. ambloplitis in bluegill did not drop below 50% for any month and often reached 100%, with intensities ranging from 1 to 269 cysts per fish. Significant differences occurred in the intensity between size classes of bluegill, but not between sexes. Prevalence of cysts in largemouth bass did not exceed 26% and the intensity did not exceed 12 cysts per fish. The frequency distribution of U. ambloplitis in bluegill closely fit the negative binomial model. Recruitment of U. ambloplitis by caged bluegill began in May and ended in September, with maximum recruitment occurring in July. Both the prevalence and intensity of U. ambloplitis were exceptionally high in bluegill in the present study as compared with other locations. This may be due to the breeding behavior of the definitive host and population biology of the snail intermediate host combining to maximize parasite transmission and recruitment. Seasonal changes in the degree of overdispersion of U. ambloplitis suggest that parasite-related mortality of bluegill occurs during the winter.","container-title":"The Journal of Parasitology","DOI":"10.2307/3281394","ISSN":"0022-3395","issue":"4","note":"publisher: [The American Society of Parasitologists, Allen Press]","page":"466-474","source":"JSTOR","title":"Population Biology of the Trematode Uvulifer ambloplitis (Hughes, 1927) in Juvenile Bluegill Sunfish, Lepomis macrochirus, and Largemouth Bass, Micropterus salmoides","volume":"70","author":[{"family":"Lemly","given":"A. Dennis"},{"family":"Esch","given":"Gerald W."}],"issued":{"date-parts":[["1984"]]}}}],"schema":"https://github.com/citation-style-language/schema/raw/master/csl-citation.json"} </w:instrText>
        </w:r>
      </w:ins>
      <w:del w:id="107" w:author="Vigneault Juliane" w:date="2024-12-14T15:24:00Z" w16du:dateUtc="2024-12-14T20:24:00Z">
        <w:r w:rsidDel="00393584">
          <w:delInstrText xml:space="preserve"> ADDIN ZOTERO_ITEM CSL_CITATION {"citationID":"OCki9pjA","properties":{"formattedCitation":"(Davis 1967; Lemly and Esch 1984a)","plainCitation":"(Davis 1967; Lemly and Esch 1984a)","noteIndex":0},"citationItems":[{"id":2255,"uris":["http://zotero.org/groups/2585270/items/NUZ8K7CF"],"itemData":{"id":2255,"type":"book","language":"en","note":"Google-Books-ID: Cq_teJMGvnoC","number-of-pages":"344","publisher":"University of California Press","source":"Google Books","title":"Culture and Diseases of Game Fishes","author":[{"family":"Davis","given":"Herbert Spencer"}],"issued":{"date-parts":[["1967"]]}}},{"id":1666,"uris":["http://zotero.org/groups/2585270/items/T27IWLUZ"],"itemData":{"id":1666,"type":"article-journal","abstract":"Prevalence and intensity of Uvulifer ambloplitis were monitored in a population of juvenile bluegill sunfish, Lepomis macrochirus, and largemouth bass, Micropterus salmoides, from March 1979 through November 1982. Prevalence of U. ambloplitis in bluegill did not drop below 50% for any month and often reached 100%, with intensities ranging from 1 to 269 cysts per fish. Significant differences occurred in the intensity between size classes of bluegill, but not between sexes. Prevalence of cysts in largemouth bass did not exceed 26% and the intensity did not exceed 12 cysts per fish. The frequency distribution of U. ambloplitis in bluegill closely fit the negative binomial model. Recruitment of U. ambloplitis by caged bluegill began in May and ended in September, with maximum recruitment occurring in July. Both the prevalence and intensity of U. ambloplitis were exceptionally high in bluegill in the present study as compared with other locations. This may be due to the breeding behavior of the definitive host and population biology of the snail intermediate host combining to maximize parasite transmission and recruitment. Seasonal changes in the degree of overdispersion of U. ambloplitis suggest that parasite-related mortality of bluegill occurs during the winter.","container-title":"The Journal of Parasitology","DOI":"10.2307/3281394","ISSN":"0022-3395","issue":"4","note":"publisher: [The American Society of Parasitologists, Allen Press]","page":"466-474","source":"JSTOR","title":"Population Biology of the Trematode Uvulifer ambloplitis (Hughes, 1927) in Juvenile Bluegill Sunfish, Lepomis macrochirus, and Largemouth Bass, Micropterus salmoides","volume":"70","author":[{"family":"Lemly","given":"A. Dennis"},{"family":"Esch","given":"Gerald W."}],"issued":{"date-parts":[["1984"]]}}}],"schema":"https://github.com/citation-style-language/schema/raw/master/csl-citation.json"} </w:delInstrText>
        </w:r>
      </w:del>
      <w:r w:rsidRPr="00A24407">
        <w:fldChar w:fldCharType="separate"/>
      </w:r>
      <w:r>
        <w:rPr>
          <w:noProof/>
        </w:rPr>
        <w:t>(Davis 1967; Lemly and Esch 1984a)</w:t>
      </w:r>
      <w:r w:rsidRPr="00A24407">
        <w:fldChar w:fldCharType="end"/>
      </w:r>
      <w:r w:rsidRPr="00A24407">
        <w:t xml:space="preserve">. Here, we </w:t>
      </w:r>
      <w:r w:rsidRPr="00515AC8">
        <w:t>consider</w:t>
      </w:r>
      <w:r w:rsidRPr="00A24407">
        <w:t xml:space="preserve"> black spot-causing trematodes as a guild because </w:t>
      </w:r>
      <w:r w:rsidRPr="00515AC8">
        <w:t>of their</w:t>
      </w:r>
      <w:r w:rsidRPr="00116A61">
        <w:t xml:space="preserve"> similar ecological requirements and symptoms in fishes.</w:t>
      </w:r>
    </w:p>
    <w:p w14:paraId="5183AD94" w14:textId="0686A6ED" w:rsidR="00D62A06" w:rsidRPr="00116A61" w:rsidRDefault="00D62A06" w:rsidP="00D62A06">
      <w:pPr>
        <w:pStyle w:val="Paragraphe"/>
        <w:jc w:val="left"/>
      </w:pPr>
      <w:bookmarkStart w:id="108" w:name="_Toc163326219"/>
      <w:r w:rsidRPr="00116A61">
        <w:t>Akin to other parasitic diseases, the infection parameters of black spot disease can vary across time, space, and species. For example, the infection prevalence in bluegill sunfish (</w:t>
      </w:r>
      <w:r w:rsidRPr="00116A61">
        <w:rPr>
          <w:i/>
          <w:iCs/>
        </w:rPr>
        <w:t>Lepomis macrochirus</w:t>
      </w:r>
      <w:r w:rsidRPr="00116A61">
        <w:t xml:space="preserve">) is typically lowest in April/May reaching its maximum around September/October </w:t>
      </w:r>
      <w:r w:rsidRPr="00A24407">
        <w:fldChar w:fldCharType="begin"/>
      </w:r>
      <w:ins w:id="109" w:author="Vigneault Juliane" w:date="2024-12-14T15:24:00Z" w16du:dateUtc="2024-12-14T20:24:00Z">
        <w:r w:rsidR="00393584">
          <w:instrText xml:space="preserve"> ADDIN ZOTERO_ITEM CSL_CITATION {"citationID":"HpZpMUdq","properties":{"formattedCitation":"(Lemly and Esch 1984a; 1984b)","plainCitation":"(Lemly and Esch 1984a; 1984b)","noteIndex":0},"citationItems":[{"id":3289,"uris":["http://zotero.org/groups/2585270/items/T27IWLUZ"],"itemData":{"id":3289,"type":"article-journal","abstract":"Prevalence and intensity of Uvulifer ambloplitis were monitored in a population of juvenile bluegill sunfish, Lepomis macrochirus, and largemouth bass, Micropterus salmoides, from March 1979 through November 1982. Prevalence of U. ambloplitis in bluegill did not drop below 50% for any month and often reached 100%, with intensities ranging from 1 to 269 cysts per fish. Significant differences occurred in the intensity between size classes of bluegill, but not between sexes. Prevalence of cysts in largemouth bass did not exceed 26% and the intensity did not exceed 12 cysts per fish. The frequency distribution of U. ambloplitis in bluegill closely fit the negative binomial model. Recruitment of U. ambloplitis by caged bluegill began in May and ended in September, with maximum recruitment occurring in July. Both the prevalence and intensity of U. ambloplitis were exceptionally high in bluegill in the present study as compared with other locations. This may be due to the breeding behavior of the definitive host and population biology of the snail intermediate host combining to maximize parasite transmission and recruitment. Seasonal changes in the degree of overdispersion of U. ambloplitis suggest that parasite-related mortality of bluegill occurs during the winter.","container-title":"The Journal of Parasitology","DOI":"10.2307/3281394","ISSN":"0022-3395","issue":"4","note":"publisher: [The American Society of Parasitologists, Allen Press]","page":"466-474","source":"JSTOR","title":"Population Biology of the Trematode Uvulifer ambloplitis (Hughes, 1927) in Juvenile Bluegill Sunfish, Lepomis macrochirus, and Largemouth Bass, Micropterus salmoides","volume":"70","author":[{"family":"Lemly","given":"A. Dennis"},{"family":"Esch","given":"Gerald W."}],"issued":{"date-parts":[["1984"]]}}},{"id":3578,"uris":["http://zotero.org/groups/2585270/items/AMVNTABM"],"itemData":{"id":3578,"type":"article-journal","container-title":"The Journal of Parasitology","DOI":"10.2307/3281393","ISSN":"00223395","issue":"4","journalAbbreviation":"The Journal of Parasitology","page":"461","source":"DOI.org (Crossref)","title":"Population Biology of the Trematode Uvulifer ambloplitis (Hughes, 1927) in the Snail Intermediate Host, Helisoma trivolvis","volume":"70","author":[{"family":"Lemly","given":"A. Dennis"},{"family":"Esch","given":"Gerald W."}],"issued":{"date-parts":[["1984",8]]}}}],"schema":"https://github.com/citation-style-language/schema/raw/master/csl-citation.json"} </w:instrText>
        </w:r>
      </w:ins>
      <w:del w:id="110" w:author="Vigneault Juliane" w:date="2024-12-14T15:24:00Z" w16du:dateUtc="2024-12-14T20:24:00Z">
        <w:r w:rsidDel="00393584">
          <w:delInstrText xml:space="preserve"> ADDIN ZOTERO_ITEM CSL_CITATION {"citationID":"HpZpMUdq","properties":{"formattedCitation":"(Lemly and Esch 1984a; 1984b)","plainCitation":"(Lemly and Esch 1984a; 1984b)","noteIndex":0},"citationItems":[{"id":1666,"uris":["http://zotero.org/groups/2585270/items/T27IWLUZ"],"itemData":{"id":1666,"type":"article-journal","abstract":"Prevalence and intensity of Uvulifer ambloplitis were monitored in a population of juvenile bluegill sunfish, Lepomis macrochirus, and largemouth bass, Micropterus salmoides, from March 1979 through November 1982. Prevalence of U. ambloplitis in bluegill did not drop below 50% for any month and often reached 100%, with intensities ranging from 1 to 269 cysts per fish. Significant differences occurred in the intensity between size classes of bluegill, but not between sexes. Prevalence of cysts in largemouth bass did not exceed 26% and the intensity did not exceed 12 cysts per fish. The frequency distribution of U. ambloplitis in bluegill closely fit the negative binomial model. Recruitment of U. ambloplitis by caged bluegill began in May and ended in September, with maximum recruitment occurring in July. Both the prevalence and intensity of U. ambloplitis were exceptionally high in bluegill in the present study as compared with other locations. This may be due to the breeding behavior of the definitive host and population biology of the snail intermediate host combining to maximize parasite transmission and recruitment. Seasonal changes in the degree of overdispersion of U. ambloplitis suggest that parasite-related mortality of bluegill occurs during the winter.","container-title":"The Journal of Parasitology","DOI":"10.2307/3281394","ISSN":"0022-3395","issue":"4","note":"publisher: [The American Society of Parasitologists, Allen Press]","page":"466-474","source":"JSTOR","title":"Population Biology of the Trematode Uvulifer ambloplitis (Hughes, 1927) in Juvenile Bluegill Sunfish, Lepomis macrochirus, and Largemouth Bass, Micropterus salmoides","volume":"70","author":[{"family":"Lemly","given":"A. Dennis"},{"family":"Esch","given":"Gerald W."}],"issued":{"date-parts":[["1984"]]}}},{"id":2242,"uris":["http://zotero.org/groups/2585270/items/AMVNTABM"],"itemData":{"id":2242,"type":"article-journal","container-title":"The Journal of Parasitology","DOI":"10.2307/3281393","ISSN":"00223395","issue":"4","journalAbbreviation":"The Journal of Parasitology","page":"461","source":"DOI.org (Crossref)","title":"Population Biology of the Trematode Uvulifer ambloplitis (Hughes, 1927) in the Snail Intermediate Host, Helisoma trivolvis","volume":"70","author":[{"family":"Lemly","given":"A. Dennis"},{"family":"Esch","given":"Gerald W."}],"issued":{"date-parts":[["1984",8]]}}}],"schema":"https://github.com/citation-style-language/schema/raw/master/csl-citation.json"} </w:delInstrText>
        </w:r>
      </w:del>
      <w:r w:rsidRPr="00A24407">
        <w:fldChar w:fldCharType="separate"/>
      </w:r>
      <w:r>
        <w:rPr>
          <w:noProof/>
        </w:rPr>
        <w:t>(Lemly and Esch 1984a; 1984b)</w:t>
      </w:r>
      <w:r w:rsidRPr="00A24407">
        <w:fldChar w:fldCharType="end"/>
      </w:r>
      <w:r w:rsidRPr="00A24407">
        <w:t>. This seasonal t</w:t>
      </w:r>
      <w:r>
        <w:t>r</w:t>
      </w:r>
      <w:r w:rsidRPr="00A24407">
        <w:t>end occurs because heavily infected fish are more susceptible to overwintering mortality leading to reduced infection</w:t>
      </w:r>
      <w:r w:rsidRPr="00515AC8">
        <w:t xml:space="preserve"> levels in the</w:t>
      </w:r>
      <w:r w:rsidRPr="00A24407">
        <w:t xml:space="preserve"> population in the spring</w:t>
      </w:r>
      <w:r>
        <w:t>, with new recruits gradually get infected by cercariae released from snails throughout the summer</w:t>
      </w:r>
      <w:r w:rsidRPr="00515AC8">
        <w:t xml:space="preserve"> </w:t>
      </w:r>
      <w:r w:rsidRPr="00A24407">
        <w:fldChar w:fldCharType="begin"/>
      </w:r>
      <w:ins w:id="111" w:author="Vigneault Juliane" w:date="2024-12-14T15:24:00Z" w16du:dateUtc="2024-12-14T20:24:00Z">
        <w:r w:rsidR="00393584">
          <w:instrText xml:space="preserve"> ADDIN ZOTERO_ITEM CSL_CITATION {"citationID":"DJM1lxBl","properties":{"formattedCitation":"(Lemly and Esch 1984a; 1984b)","plainCitation":"(Lemly and Esch 1984a; 1984b)","noteIndex":0},"citationItems":[{"id":3289,"uris":["http://zotero.org/groups/2585270/items/T27IWLUZ"],"itemData":{"id":3289,"type":"article-journal","abstract":"Prevalence and intensity of Uvulifer ambloplitis were monitored in a population of juvenile bluegill sunfish, Lepomis macrochirus, and largemouth bass, Micropterus salmoides, from March 1979 through November 1982. Prevalence of U. ambloplitis in bluegill did not drop below 50% for any month and often reached 100%, with intensities ranging from 1 to 269 cysts per fish. Significant differences occurred in the intensity between size classes of bluegill, but not between sexes. Prevalence of cysts in largemouth bass did not exceed 26% and the intensity did not exceed 12 cysts per fish. The frequency distribution of U. ambloplitis in bluegill closely fit the negative binomial model. Recruitment of U. ambloplitis by caged bluegill began in May and ended in September, with maximum recruitment occurring in July. Both the prevalence and intensity of U. ambloplitis were exceptionally high in bluegill in the present study as compared with other locations. This may be due to the breeding behavior of the definitive host and population biology of the snail intermediate host combining to maximize parasite transmission and recruitment. Seasonal changes in the degree of overdispersion of U. ambloplitis suggest that parasite-related mortality of bluegill occurs during the winter.","container-title":"The Journal of Parasitology","DOI":"10.2307/3281394","ISSN":"0022-3395","issue":"4","note":"publisher: [The American Society of Parasitologists, Allen Press]","page":"466-474","source":"JSTOR","title":"Population Biology of the Trematode Uvulifer ambloplitis (Hughes, 1927) in Juvenile Bluegill Sunfish, Lepomis macrochirus, and Largemouth Bass, Micropterus salmoides","volume":"70","author":[{"family":"Lemly","given":"A. Dennis"},{"family":"Esch","given":"Gerald W."}],"issued":{"date-parts":[["1984"]]}}},{"id":3578,"uris":["http://zotero.org/groups/2585270/items/AMVNTABM"],"itemData":{"id":3578,"type":"article-journal","container-title":"The Journal of Parasitology","DOI":"10.2307/3281393","ISSN":"00223395","issue":"4","journalAbbreviation":"The Journal of Parasitology","page":"461","source":"DOI.org (Crossref)","title":"Population Biology of the Trematode Uvulifer ambloplitis (Hughes, 1927) in the Snail Intermediate Host, Helisoma trivolvis","volume":"70","author":[{"family":"Lemly","given":"A. Dennis"},{"family":"Esch","given":"Gerald W."}],"issued":{"date-parts":[["1984",8]]}}}],"schema":"https://github.com/citation-style-language/schema/raw/master/csl-citation.json"} </w:instrText>
        </w:r>
      </w:ins>
      <w:del w:id="112" w:author="Vigneault Juliane" w:date="2024-12-14T15:24:00Z" w16du:dateUtc="2024-12-14T20:24:00Z">
        <w:r w:rsidDel="00393584">
          <w:delInstrText xml:space="preserve"> ADDIN ZOTERO_ITEM CSL_CITATION {"citationID":"DJM1lxBl","properties":{"formattedCitation":"(Lemly and Esch 1984a; 1984b)","plainCitation":"(Lemly and Esch 1984a; 1984b)","noteIndex":0},"citationItems":[{"id":1666,"uris":["http://zotero.org/groups/2585270/items/T27IWLUZ"],"itemData":{"id":1666,"type":"article-journal","abstract":"Prevalence and intensity of Uvulifer ambloplitis were monitored in a population of juvenile bluegill sunfish, Lepomis macrochirus, and largemouth bass, Micropterus salmoides, from March 1979 through November 1982. Prevalence of U. ambloplitis in bluegill did not drop below 50% for any month and often reached 100%, with intensities ranging from 1 to 269 cysts per fish. Significant differences occurred in the intensity between size classes of bluegill, but not between sexes. Prevalence of cysts in largemouth bass did not exceed 26% and the intensity did not exceed 12 cysts per fish. The frequency distribution of U. ambloplitis in bluegill closely fit the negative binomial model. Recruitment of U. ambloplitis by caged bluegill began in May and ended in September, with maximum recruitment occurring in July. Both the prevalence and intensity of U. ambloplitis were exceptionally high in bluegill in the present study as compared with other locations. This may be due to the breeding behavior of the definitive host and population biology of the snail intermediate host combining to maximize parasite transmission and recruitment. Seasonal changes in the degree of overdispersion of U. ambloplitis suggest that parasite-related mortality of bluegill occurs during the winter.","container-title":"The Journal of Parasitology","DOI":"10.2307/3281394","ISSN":"0022-3395","issue":"4","note":"publisher: [The American Society of Parasitologists, Allen Press]","page":"466-474","source":"JSTOR","title":"Population Biology of the Trematode Uvulifer ambloplitis (Hughes, 1927) in Juvenile Bluegill Sunfish, Lepomis macrochirus, and Largemouth Bass, Micropterus salmoides","volume":"70","author":[{"family":"Lemly","given":"A. Dennis"},{"family":"Esch","given":"Gerald W."}],"issued":{"date-parts":[["1984"]]}}},{"id":2242,"uris":["http://zotero.org/groups/2585270/items/AMVNTABM"],"itemData":{"id":2242,"type":"article-journal","container-title":"The Journal of Parasitology","DOI":"10.2307/3281393","ISSN":"00223395","issue":"4","journalAbbreviation":"The Journal of Parasitology","page":"461","source":"DOI.org (Crossref)","title":"Population Biology of the Trematode Uvulifer ambloplitis (Hughes, 1927) in the Snail Intermediate Host, Helisoma trivolvis","volume":"70","author":[{"family":"Lemly","given":"A. Dennis"},{"family":"Esch","given":"Gerald W."}],"issued":{"date-parts":[["1984",8]]}}}],"schema":"https://github.com/citation-style-language/schema/raw/master/csl-citation.json"} </w:delInstrText>
        </w:r>
      </w:del>
      <w:r w:rsidRPr="00A24407">
        <w:fldChar w:fldCharType="separate"/>
      </w:r>
      <w:r>
        <w:rPr>
          <w:noProof/>
        </w:rPr>
        <w:t>(Lemly and Esch 1984a; 1984b)</w:t>
      </w:r>
      <w:r w:rsidRPr="00A24407">
        <w:fldChar w:fldCharType="end"/>
      </w:r>
      <w:r w:rsidRPr="00A24407">
        <w:t xml:space="preserve">. Habitat characteristics that favor snail populations such as shallow waters, low water flow and abundant macrophytes </w:t>
      </w:r>
      <w:r>
        <w:t xml:space="preserve">in lentic, littoral habitats </w:t>
      </w:r>
      <w:r w:rsidRPr="00A24407">
        <w:t xml:space="preserve">have also been associated </w:t>
      </w:r>
      <w:r>
        <w:t xml:space="preserve">with increasing encounter probability and higher </w:t>
      </w:r>
      <w:r w:rsidRPr="00A24407">
        <w:lastRenderedPageBreak/>
        <w:t xml:space="preserve">abundance and prevalence of </w:t>
      </w:r>
      <w:r>
        <w:t>the black spot disease</w:t>
      </w:r>
      <w:r w:rsidRPr="00116A61">
        <w:t xml:space="preserve"> in fish hosts </w:t>
      </w:r>
      <w:r w:rsidRPr="00116A61">
        <w:fldChar w:fldCharType="begin"/>
      </w:r>
      <w:ins w:id="113" w:author="Vigneault Juliane" w:date="2024-12-14T15:24:00Z" w16du:dateUtc="2024-12-14T20:24:00Z">
        <w:r w:rsidR="00393584">
          <w:instrText xml:space="preserve"> ADDIN ZOTERO_ITEM CSL_CITATION {"citationID":"YJh53Pyf","properties":{"formattedCitation":"(David J Marcogliese et al. 2001; Ondrackova et al. 2004)","plainCitation":"(David J Marcogliese et al. 2001; Ondrackova et al. 2004)","dontUpdate":true,"noteIndex":0},"citationItems":[{"id":3230,"uris":["http://zotero.org/groups/2585270/items/6882F77F"],"itemData":{"id":3230,"type":"article-journal","container-title":"Canadian Journal of Zoology","DOI":"10.1139/z00-209","ISSN":"0008-4301","issue":"3","journalAbbreviation":"Can. J. Zool.","note":"publisher: NRC Research Press","page":"355-369","source":"cdnsciencepub.com (Atypon)","title":"Spatial and temporal variation in abundance of Diplostomum spp. in walleye (Stizostedion vitreum) and white suckers (Catostomus commersoni) from the St. Lawrence River","volume":"79","author":[{"family":"Marcogliese","given":"David J"},{"family":"Dumont","given":"Pierre"},{"family":"Gendron","given":"Andrée D"},{"family":"Mailhot","given":"Yves"},{"family":"Bergeron","given":"Emmanuelle"},{"family":"McLaughlin","given":"J Daniel"}],"issued":{"date-parts":[["2001",3,1]]}}},{"id":3438,"uris":["http://zotero.org/groups/2585270/items/KNZFKJBP"],"itemData":{"id":3438,"type":"article-journal","abstract":"The infection of metacercariae of Posthodiplostomum cuticola (v. Nordmann, 1832), the agent of black-spot disease, was investigated in 0+juvenile fish from 19 localities in south-east Moravia, Czech Republic. Of the 30 fish species examined, only cyprinids of 12 species were found to be infected. Five species of Leuciscinae, Rutilus rutilus, Leuciscus idus, Scardinius erythrophthalmus, Abramis bjoerkna and Abramis brama, fish with similar behaviour and habitat preference in juvenile period, were the most susceptible fish hosts for P. cuticola metacercariae. Especially high infection parameters were found in intergeneric hybrids of the studied leuciscine species. Environmental conditions were an important factor for parasite infection. The fish from flooded borrow pits, inhabiting lentic water bodies with dense vegetation in the littoral zone, showed high prevalence and abundance of P. cuticola infection contrary to their conspecifics in water reservoirs with steep banks and fish from rivers.","container-title":"Acta Parasitologica","ISSN":"1230-2821","issue":"49","language":"English","source":"www.infona.pl","title":"Occurrence of black-spot disease caused by metacercariae of Posthodiplostomum cuticola among juvenile fishes in water bodies in the Morava River Basin","URL":"https://www.infona.pl//resource/bwmeta1.element.agro-article-5d8e90ef-9221-415e-b62f-e6e574152bf0","volume":"3","author":[{"family":"Ondrackova","given":"M."},{"family":"Bartosova","given":"S."},{"family":"Valova","given":"Z."},{"family":"Jurajda","given":"P."},{"family":"Gelnar","given":"M."}],"accessed":{"date-parts":[["2022",1,28]]},"issued":{"date-parts":[["2004"]]}}}],"schema":"https://github.com/citation-style-language/schema/raw/master/csl-citation.json"} </w:instrText>
        </w:r>
      </w:ins>
      <w:del w:id="114" w:author="Vigneault Juliane" w:date="2024-12-14T15:24:00Z" w16du:dateUtc="2024-12-14T20:24:00Z">
        <w:r w:rsidDel="00393584">
          <w:delInstrText xml:space="preserve"> ADDIN ZOTERO_ITEM CSL_CITATION {"citationID":"YJh53Pyf","properties":{"formattedCitation":"(David J Marcogliese et al. 2001; Ondrackova et al. 2004)","plainCitation":"(David J Marcogliese et al. 2001; Ondrackova et al. 2004)","dontUpdate":true,"noteIndex":0},"citationItems":[{"id":1803,"uris":["http://zotero.org/groups/2585270/items/6882F77F"],"itemData":{"id":1803,"type":"article-journal","container-title":"Canadian Journal of Zoology","DOI":"10.1139/z00-209","ISSN":"0008-4301","issue":"3","journalAbbreviation":"Can. J. Zool.","note":"publisher: NRC Research Press","page":"355-369","source":"cdnsciencepub.com (Atypon)","title":"Spatial and temporal variation in abundance of Diplostomum spp. in walleye (Stizostedion vitreum) and white suckers (Catostomus commersoni) from the St. Lawrence River","volume":"79","author":[{"family":"Marcogliese","given":"David J"},{"family":"Dumont","given":"Pierre"},{"family":"Gendron","given":"Andrée D"},{"family":"Mailhot","given":"Yves"},{"family":"Bergeron","given":"Emmanuelle"},{"family":"McLaughlin","given":"J Daniel"}],"issued":{"date-parts":[["2001",3,1]]}}},{"id":2045,"uris":["http://zotero.org/groups/2585270/items/KNZFKJBP"],"itemData":{"id":2045,"type":"article-journal","abstract":"The infection of metacercariae of Posthodiplostomum cuticola (v. Nordmann, 1832), the agent of black-spot disease, was investigated in 0+juvenile fish from 19 localities in south-east Moravia, Czech Republic. Of the 30 fish species examined, only cyprinids of 12</w:delInstrText>
        </w:r>
        <w:r w:rsidRPr="00E632EE" w:rsidDel="00393584">
          <w:delInstrText xml:space="preserve"> species were found to be infected. Five species of Leuciscinae, Rutilus rutilus, Leuciscus idus, Scardinius erythrophthalmus, Abramis bjoerkna and Abramis brama, fish with similar behaviour and habitat preference in juvenile period, were the most susceptible fish hosts for P. cuticola metacercariae. Especially high infection parameters were found in intergeneric hybrids of the studied leuciscine species. Environmental conditions were an important factor for parasite infection. The fish from flooded borrow pits, inhabiting lentic water bodies with dense vegetation in the littoral zone, showed high prevalence and abundance of P. cuticola infection contrary to their conspecifics in water reservoirs with steep banks and fish from rivers.","container-title":"Acta Parasitologica","ISSN":"1230-2821","issue":"49","language":"English","source":"www.infona.pl","title":"Occurrence of black-spot disease caused by metacercariae of Posthodiplostomum cuticola among juvenile fishes in water bodies in the Morava River Basin","URL":"https://www.infona.pl//resource/bwmeta1.element.agro-article-5d8e90ef-9221-415e-b62f-e6e574152bf0","volume":"3","author":[{"family":"Ondrackova","given":"M."},{"family":"Bartosova","given":"S."},{"family":"Valova","given":"Z."},{"family":"Jurajda","given":"P."},{"family":"Gelnar","given":"M."}],"accessed":{"date-parts":[["2022",1,28]]},"issued":{"date-parts":[["2004"]]}}}],"schema":"https://github.com/citation-style-language/schema/raw/master/csl-citation.json"} </w:delInstrText>
        </w:r>
      </w:del>
      <w:r w:rsidRPr="00116A61">
        <w:fldChar w:fldCharType="separate"/>
      </w:r>
      <w:r w:rsidRPr="00E632EE">
        <w:rPr>
          <w:noProof/>
        </w:rPr>
        <w:t>(Marcogliese et al. 2001; Ondrackova et al. 2004)</w:t>
      </w:r>
      <w:r w:rsidRPr="00116A61">
        <w:fldChar w:fldCharType="end"/>
      </w:r>
      <w:r>
        <w:t xml:space="preserve">. </w:t>
      </w:r>
      <w:r w:rsidRPr="00E632EE">
        <w:t xml:space="preserve">Since black spot disease is caused by a parasite guild, a large range of fish species can be infected with some species more heavily infected than others. </w:t>
      </w:r>
      <w:r w:rsidRPr="00116A61">
        <w:t xml:space="preserve">For instance, </w:t>
      </w:r>
      <w:r w:rsidRPr="00116A61">
        <w:fldChar w:fldCharType="begin"/>
      </w:r>
      <w:ins w:id="115" w:author="Vigneault Juliane" w:date="2024-12-14T15:24:00Z" w16du:dateUtc="2024-12-14T20:24:00Z">
        <w:r w:rsidR="00393584">
          <w:instrText xml:space="preserve"> ADDIN ZOTERO_ITEM CSL_CITATION {"citationID":"gwuq2V9M","properties":{"formattedCitation":"(Lemly &amp; Esch, 1984a)","plainCitation":"(Lemly &amp; Esch, 1984a)","dontUpdate":true,"noteIndex":0},"citationItems":[{"id":3289,"uris":["http://zotero.org/groups/2585270/items/T27IWLUZ"],"itemData":{"id":3289,"type":"article-journal","abstract":"Prevalence and intensity of Uvulifer ambloplitis were monitored in a population of juvenile bluegill sunfish, Lepomis macrochirus, and largemouth bass, Micropterus salmoides, from March 1979 through November 1982. Prevalence of U. ambloplitis in bluegill did not drop below 50% for any month and often reached 100%, with intensities ranging from 1 to 269 cysts per fish. Significant differences occurred in the intensity between size classes of bluegill, but not between sexes. Prevalence of cysts in largemouth bass did not exceed 26% and the intensity did not exceed 12 cysts per fish. The frequency distribution of U. ambloplitis in bluegill closely fit the negative binomial model. Recruitment of U. ambloplitis by caged bluegill began in May and ended in September, with maximum recruitment occurring in July. Both the prevalence and intensity of U. ambloplitis were exceptionally high in bluegill in the present study as compared with other locations. This may be due to the breeding behavior of the definitive host and population biology of the snail intermediate host combining to maximize parasite transmission and recruitment. Seasonal changes in the degree of overdispersion of U. ambloplitis suggest that parasite-related mortality of bluegill occurs during the winter.","container-title":"The Journal of Parasitology","DOI":"10.2307/3281394","ISSN":"0022-3395","issue":"4","note":"publisher: [The American Society of Parasitologists, Allen Press]","page":"466-474","source":"JSTOR","title":"Population Biology of the Trematode Uvulifer ambloplitis (Hughes, 1927) in Juvenile Bluegill Sunfish, Lepomis macrochirus, and Largemouth Bass, Micropterus salmoides","volume":"70","author":[{"family":"Lemly","given":"A. Dennis"},{"family":"Esch","given":"Gerald W."}],"issued":{"date-parts":[["1984"]]}}}],"schema":"https://github.com/citation-style-language/schema/raw/master/csl-citation.json"} </w:instrText>
        </w:r>
      </w:ins>
      <w:del w:id="116" w:author="Vigneault Juliane" w:date="2024-12-14T15:24:00Z" w16du:dateUtc="2024-12-14T20:24:00Z">
        <w:r w:rsidRPr="00116A61" w:rsidDel="00393584">
          <w:delInstrText xml:space="preserve"> ADDIN ZOTERO_ITEM CSL_CITATION {"citationID":"gwuq2V9M","properties":{"formattedCitation":"(Lemly &amp; Esch, 1984a)","plainCitation":"(Lemly &amp; Esch, 1984a)","dontUpdate":true,"noteIndex":0},"citationItems":[{"id":1666,"uris":["http://zotero.org/groups/2585270/items/T27IWLUZ"],"itemData":{"id":1666,"type":"article-journal","abstract":"Prevalence and intensity of Uvulifer ambloplitis were monitored in a population of juvenile bluegill sunfish, Lepomis macrochirus, and largemouth bass, Micropterus salmoides, from March 1979 through November 1982. Prevalence of U. ambloplitis in bluegill did not drop below 50% for any month and often reached 100%, with intensities ranging from 1 to 269 cysts per fish. Significant differences occurred in the intensity between size classes of bluegill, but not between sexes. Prevalence of cysts in largemouth bass did not exceed 26% and the intensity did not exceed 12 cysts per fish. The frequency distribution of U. ambloplitis in bluegill closely fit the negative binomial model. Recruitment of U. ambloplitis by caged bluegill began in May and ended in September, with maximum recruitment occurring in July. Both the prevalence and intensity of U. ambloplitis were exceptionally high in bluegill in the present study as compared with other locations. This may be due to the breeding behavior of the definitive host and population biology of the snail intermediate host combining to maximize parasite transmission and recruitment. Seasonal changes in the degree of overdispersion of U. ambloplitis suggest that parasite-related mortality of bluegill occurs during the winter.","container-title":"The Journal of Parasitology","DOI":"10.2307/3281394","ISSN":"0022-3395","issue":"4","note":"publisher: [The American Society of Parasitologists, Allen Press]","page":"466-474","source":"JSTOR","title":"Population Biology of the Trematode Uvulifer ambloplitis (Hughes, 1927) in Juvenile Bluegill Sunfish, Lepomis macrochirus, and Largemouth Bass, Micropterus salmoides","volume":"70","author":[{"family":"Lemly","given":"A. Dennis"},{"family":"Esch","given":"Gerald W."}],"issued":{"date-parts":[["1984"]]}}}],"schema":"https://github.com/citation-style-language/schema/raw/master/csl-citation.json"} </w:delInstrText>
        </w:r>
      </w:del>
      <w:r w:rsidRPr="00116A61">
        <w:fldChar w:fldCharType="separate"/>
      </w:r>
      <w:r w:rsidRPr="00116A61">
        <w:rPr>
          <w:noProof/>
        </w:rPr>
        <w:t>Lemly &amp; Esch, (1984a)</w:t>
      </w:r>
      <w:r w:rsidRPr="00116A61">
        <w:fldChar w:fldCharType="end"/>
      </w:r>
      <w:r w:rsidRPr="00116A61">
        <w:t xml:space="preserve"> found that bluegill sunfish were more heavily infected than largemouth bass (</w:t>
      </w:r>
      <w:r w:rsidRPr="00E632EE">
        <w:rPr>
          <w:i/>
          <w:iCs/>
        </w:rPr>
        <w:t>Micropterus nigricans</w:t>
      </w:r>
      <w:r>
        <w:t xml:space="preserve">, syn. </w:t>
      </w:r>
      <w:r w:rsidRPr="00116A61">
        <w:rPr>
          <w:i/>
          <w:iCs/>
        </w:rPr>
        <w:t>Micropterus salmoides</w:t>
      </w:r>
      <w:r w:rsidRPr="00116A61">
        <w:t xml:space="preserve">) because the two species differ in habitat preferences and suitability for </w:t>
      </w:r>
      <w:r w:rsidRPr="00116A61">
        <w:rPr>
          <w:i/>
          <w:iCs/>
        </w:rPr>
        <w:t>U. ambloplitis</w:t>
      </w:r>
      <w:r w:rsidRPr="00116A61">
        <w:t>.</w:t>
      </w:r>
    </w:p>
    <w:p w14:paraId="0A0BE9A1" w14:textId="4568C961" w:rsidR="00986A8F" w:rsidRPr="00116A61" w:rsidRDefault="00986A8F" w:rsidP="008A3791">
      <w:pPr>
        <w:pStyle w:val="Titre3"/>
        <w:jc w:val="left"/>
      </w:pPr>
      <w:r w:rsidRPr="00116A61">
        <w:t>Study area</w:t>
      </w:r>
      <w:bookmarkEnd w:id="108"/>
    </w:p>
    <w:p w14:paraId="060E882E" w14:textId="29B1BB70" w:rsidR="00986A8F" w:rsidRPr="00116A61" w:rsidRDefault="00986A8F" w:rsidP="008A3791">
      <w:pPr>
        <w:pStyle w:val="Paragraphe"/>
        <w:jc w:val="left"/>
      </w:pPr>
      <w:r w:rsidRPr="00116A61">
        <w:t xml:space="preserve">We sampled 15 lakes from six </w:t>
      </w:r>
      <w:r w:rsidR="002A7E5C" w:rsidRPr="00116A61">
        <w:t>sub-</w:t>
      </w:r>
      <w:r w:rsidRPr="00116A61">
        <w:t xml:space="preserve">watersheds around Saint-Hippolyte, QC, Canada (45.92°N, 73.97°W). The lakes Corriveau, Croche, Cromwell and Triton </w:t>
      </w:r>
      <w:proofErr w:type="gramStart"/>
      <w:r w:rsidRPr="00116A61">
        <w:t>are located in</w:t>
      </w:r>
      <w:proofErr w:type="gramEnd"/>
      <w:r w:rsidRPr="00116A61">
        <w:t xml:space="preserve"> the protected area of the Université de Montréal’s Biology Station of the Laurentians. The remaining lakes are surrounded by private properties and are accessible only upon consent of landowners or municipal associations. Considering their geographic proximity</w:t>
      </w:r>
      <w:r w:rsidR="00460655">
        <w:t xml:space="preserve"> (study area covers less than 100 km</w:t>
      </w:r>
      <w:r w:rsidR="00460655">
        <w:rPr>
          <w:vertAlign w:val="superscript"/>
        </w:rPr>
        <w:t>2</w:t>
      </w:r>
      <w:r w:rsidR="00460655" w:rsidRPr="00460655">
        <w:t>)</w:t>
      </w:r>
      <w:r w:rsidRPr="00116A61">
        <w:t xml:space="preserve">, we assumed that all sampled lakes are exposed to the same climatic conditions. The lakes were selected nonrandomly according to their accessibility (i.e., shore access on private properties granted by landowners) and the availability </w:t>
      </w:r>
      <w:r w:rsidR="0012723A" w:rsidRPr="00116A61">
        <w:t xml:space="preserve">and variability </w:t>
      </w:r>
      <w:r w:rsidRPr="00116A61">
        <w:t>of morphometric data (</w:t>
      </w:r>
      <w:r w:rsidR="00914209">
        <w:t xml:space="preserve">Appendix S1: </w:t>
      </w:r>
      <w:r w:rsidRPr="00116A61">
        <w:t>Table S1).</w:t>
      </w:r>
    </w:p>
    <w:p w14:paraId="768AF325" w14:textId="017F642F" w:rsidR="00986A8F" w:rsidRPr="00116A61" w:rsidRDefault="00116A61" w:rsidP="008A3791">
      <w:pPr>
        <w:pStyle w:val="Titre3"/>
        <w:jc w:val="left"/>
      </w:pPr>
      <w:bookmarkStart w:id="117" w:name="_Toc163326220"/>
      <w:r w:rsidRPr="00515AC8">
        <w:t>Fish</w:t>
      </w:r>
      <w:r w:rsidR="00986A8F" w:rsidRPr="00116A61">
        <w:t xml:space="preserve"> </w:t>
      </w:r>
      <w:bookmarkEnd w:id="117"/>
      <w:r w:rsidR="00C10544" w:rsidRPr="00515AC8">
        <w:t>community sampling</w:t>
      </w:r>
    </w:p>
    <w:p w14:paraId="4B9ED99D" w14:textId="267697E7" w:rsidR="00986A8F" w:rsidRPr="00116A61" w:rsidRDefault="000D7852" w:rsidP="008A3791">
      <w:pPr>
        <w:pStyle w:val="Paragraphe"/>
        <w:jc w:val="left"/>
      </w:pPr>
      <w:r w:rsidRPr="00116A61">
        <w:t>Field work took place from June</w:t>
      </w:r>
      <w:r w:rsidR="00460655">
        <w:t xml:space="preserve"> 15</w:t>
      </w:r>
      <w:r w:rsidR="00460655" w:rsidRPr="00460655">
        <w:rPr>
          <w:vertAlign w:val="superscript"/>
        </w:rPr>
        <w:t>th</w:t>
      </w:r>
      <w:r w:rsidRPr="00116A61">
        <w:t xml:space="preserve"> to August </w:t>
      </w:r>
      <w:r w:rsidR="00460655">
        <w:t>27</w:t>
      </w:r>
      <w:r w:rsidR="00460655" w:rsidRPr="00460655">
        <w:rPr>
          <w:vertAlign w:val="superscript"/>
        </w:rPr>
        <w:t>th</w:t>
      </w:r>
      <w:r w:rsidR="002D7E12">
        <w:t>, 2022,</w:t>
      </w:r>
      <w:r w:rsidRPr="00116A61">
        <w:t xml:space="preserve"> and was restricted to days without precipitation to limit sampling bias due to meteorological effects.</w:t>
      </w:r>
      <w:r w:rsidRPr="00116A61">
        <w:rPr>
          <w:noProof/>
        </w:rPr>
        <w:t xml:space="preserve"> </w:t>
      </w:r>
      <w:r w:rsidR="00986A8F" w:rsidRPr="00116A61">
        <w:t>Three sampling methods (minnow traps, seine nets and transects) were used to assess infection prevalence and maximize</w:t>
      </w:r>
      <w:r w:rsidRPr="00116A61">
        <w:t xml:space="preserve"> fish abundance and species richness</w:t>
      </w:r>
      <w:r w:rsidR="00986A8F" w:rsidRPr="00116A61">
        <w:t xml:space="preserve">. </w:t>
      </w:r>
      <w:r w:rsidRPr="00116A61">
        <w:t xml:space="preserve">Sampling effort within lakes was determined </w:t>
      </w:r>
      <w:r w:rsidRPr="00116A61">
        <w:lastRenderedPageBreak/>
        <w:t>according to the lake surface area, except for minnow traps (</w:t>
      </w:r>
      <w:r w:rsidR="00914209">
        <w:t xml:space="preserve">Appendix S1: </w:t>
      </w:r>
      <w:r w:rsidRPr="00116A61">
        <w:t xml:space="preserve">Table S2) as setting these traps requires less time and manipulation than the other methods. Seine sampling varied between four and eight fishing efforts while the number of transect sites varied between two and six per lake. 15 minnow traps were set in each lake to maximize the number of captures. </w:t>
      </w:r>
      <w:r w:rsidR="00986A8F" w:rsidRPr="00116A61">
        <w:t xml:space="preserve">Animal handling </w:t>
      </w:r>
      <w:r w:rsidR="00C10544" w:rsidRPr="00515AC8">
        <w:t xml:space="preserve">and collection </w:t>
      </w:r>
      <w:r w:rsidR="00986A8F" w:rsidRPr="00116A61">
        <w:t xml:space="preserve">was approved by the Université de Montréal’s animal care committee (protocol number 22-025) and </w:t>
      </w:r>
      <w:r w:rsidR="00C10544" w:rsidRPr="00515AC8">
        <w:t>a</w:t>
      </w:r>
      <w:r w:rsidR="00C10544" w:rsidRPr="00116A61">
        <w:t xml:space="preserve"> </w:t>
      </w:r>
      <w:r w:rsidR="00986A8F" w:rsidRPr="00116A61">
        <w:t>scientific fishing permit granted by the Ministère de l’Environnement, de la Lutte contre les changements climatiques, de la Faune et des Parcs (MELCCFP) of Québec (2022-05-16-1971-15-S-P).</w:t>
      </w:r>
    </w:p>
    <w:p w14:paraId="719063AD" w14:textId="587F9773" w:rsidR="00986A8F" w:rsidRPr="007C3B74" w:rsidRDefault="00986A8F" w:rsidP="008A3791">
      <w:pPr>
        <w:pStyle w:val="Paragraphe"/>
        <w:jc w:val="left"/>
      </w:pPr>
      <w:r w:rsidRPr="00116A61">
        <w:t>The minnow trap and seine net samplings were both conducted on the same day for each lake</w:t>
      </w:r>
      <w:r w:rsidR="00621293">
        <w:t xml:space="preserve"> (see Appendix S1: </w:t>
      </w:r>
      <w:r w:rsidR="00C10544" w:rsidRPr="00515AC8">
        <w:t>Table S3</w:t>
      </w:r>
      <w:r w:rsidR="00621293">
        <w:t xml:space="preserve"> for fishing gear dimensions)</w:t>
      </w:r>
      <w:r w:rsidR="00C10544" w:rsidRPr="00515AC8">
        <w:t xml:space="preserve">. </w:t>
      </w:r>
      <w:r w:rsidRPr="00116A61">
        <w:t>The seine samplings occurred</w:t>
      </w:r>
      <w:r w:rsidR="000D7852" w:rsidRPr="00116A61">
        <w:t xml:space="preserve"> </w:t>
      </w:r>
      <w:r w:rsidRPr="00116A61">
        <w:t xml:space="preserve">during daytime (usually between 10AM and 4PM) </w:t>
      </w:r>
      <w:r w:rsidR="00DA7D80">
        <w:t xml:space="preserve">using a beach seine towed on foot or partially deployed from a boat </w:t>
      </w:r>
      <w:r w:rsidRPr="00116A61">
        <w:t xml:space="preserve">in habitats without large obstacles like trunks and rocks to prevent net obstruction. </w:t>
      </w:r>
      <w:r w:rsidRPr="00192413">
        <w:t xml:space="preserve">Two sizes of minnow traps were set </w:t>
      </w:r>
      <w:r w:rsidR="00192413" w:rsidRPr="00192413">
        <w:t>at 4PM and pulled four hours later, to target species that are most active at dusk.</w:t>
      </w:r>
      <w:r w:rsidR="00BF7969">
        <w:t xml:space="preserve"> </w:t>
      </w:r>
      <w:r w:rsidR="00D62A06">
        <w:t xml:space="preserve">All 15 traps were set </w:t>
      </w:r>
      <w:r w:rsidR="00D62A06" w:rsidRPr="007C3B74">
        <w:t>on the bottom substrate</w:t>
      </w:r>
      <w:r w:rsidR="00D62A06">
        <w:t xml:space="preserve"> (between 0.5 and 4 m deep) and distributed </w:t>
      </w:r>
      <w:r w:rsidR="00D62A06" w:rsidRPr="00192413">
        <w:t>at approximately equal distance along the shore</w:t>
      </w:r>
      <w:r w:rsidR="00D62A06">
        <w:t xml:space="preserve"> </w:t>
      </w:r>
      <w:r w:rsidR="00D62A06" w:rsidRPr="00192413">
        <w:t xml:space="preserve">to ensure full </w:t>
      </w:r>
      <w:r w:rsidR="00D62A06">
        <w:t xml:space="preserve">lake </w:t>
      </w:r>
      <w:r w:rsidR="00D62A06" w:rsidRPr="00192413">
        <w:t>perimeter coverage</w:t>
      </w:r>
      <w:r w:rsidR="00D62A06">
        <w:t xml:space="preserve">. </w:t>
      </w:r>
      <w:del w:id="118" w:author="Vigneault Juliane" w:date="2024-12-09T17:27:00Z" w16du:dateUtc="2024-12-09T22:27:00Z">
        <w:r w:rsidR="00D62A06" w:rsidRPr="007C3B74" w:rsidDel="00AC2F31">
          <w:delText xml:space="preserve">Eight of the traps (3 large and 5 small traps) were baited with bread to sample various feeding preferences and behavioral traits. </w:delText>
        </w:r>
      </w:del>
      <w:r w:rsidRPr="007C3B74">
        <w:t>Eight of the traps (3 large and 5 small traps) were baited with bread to sample various feeding preferences and behavioral traits. All the fishing gear was pressured washed and sun dried between lake sampling following MELCCFP recommendations to prevent the spread of exotic species.</w:t>
      </w:r>
      <w:r w:rsidR="00BF7969">
        <w:t xml:space="preserve"> </w:t>
      </w:r>
      <w:r w:rsidRPr="007C3B74">
        <w:t>All captured fishes were counted, identified to the species level, and measured (total length to the nearest centimeter) directly after capture and subsequently released. Northern redbelly dace (</w:t>
      </w:r>
      <w:r w:rsidRPr="007C3B74">
        <w:rPr>
          <w:i/>
          <w:iCs/>
        </w:rPr>
        <w:t>Chrosomus eos</w:t>
      </w:r>
      <w:r w:rsidRPr="007C3B74">
        <w:t>) and finescale dace (</w:t>
      </w:r>
      <w:r w:rsidRPr="007C3B74">
        <w:rPr>
          <w:i/>
          <w:iCs/>
        </w:rPr>
        <w:t>Chrosomus neogaeus</w:t>
      </w:r>
      <w:r w:rsidRPr="007C3B74">
        <w:t xml:space="preserve">) individuals were identified as </w:t>
      </w:r>
      <w:r w:rsidRPr="007C3B74">
        <w:rPr>
          <w:i/>
          <w:iCs/>
        </w:rPr>
        <w:t xml:space="preserve">Chrosomus </w:t>
      </w:r>
      <w:r w:rsidRPr="007C3B74">
        <w:t xml:space="preserve">spp. as the two species hybridize in these lakes and </w:t>
      </w:r>
      <w:r w:rsidR="00C10544" w:rsidRPr="00515AC8">
        <w:t>are difficult to</w:t>
      </w:r>
      <w:r w:rsidRPr="007C3B74">
        <w:t xml:space="preserve"> distinguish based on morphology in the field </w:t>
      </w:r>
      <w:r w:rsidRPr="007C3B74">
        <w:fldChar w:fldCharType="begin"/>
      </w:r>
      <w:ins w:id="119" w:author="Vigneault Juliane" w:date="2024-12-14T15:24:00Z" w16du:dateUtc="2024-12-14T20:24:00Z">
        <w:r w:rsidR="00393584">
          <w:instrText xml:space="preserve"> ADDIN ZOTERO_ITEM CSL_CITATION {"citationID":"K6RA62Bg","properties":{"formattedCitation":"(Leung et al. 2017; Angers and Schlosser 2007)","plainCitation":"(Leung et al. 2017; Angers and Schlosser 2007)","noteIndex":0},"citationItems":[{"id":2631,"uris":["http://zotero.org/groups/2585270/items/S2N2DEBP"],"itemData":{"id":2631,"type":"article-journal","abstract":"The effect of the environment may result in different developmental outcomes. Extrinsic signals can modify developmental pathways and result in alternative phenotypes (phenotypic plasticity). The environment can also be interpreted as a stressor and increase developmental instability (developmental noise). Directional and fluctuating asymmetry provide a conceptual background to discriminate between these results. This study aims at assessing whether variation in dentition and shape of pharyngeal arches of the clonal fish Chrosomus eos-neogaeus results from developmental instability or environmentally induced changes. A total of 262 specimens of the Chrosomus eos-neogaeus complex from 12 natural sites were analysed. X-ray microcomputed tomography (X-ray micro-CT) was used to visualize the pharyngeal arches in situ with high resolution. Variation in the number of pharyngeal teeth is high in hybrids in contrast to the relative stability observed in both parental species. The basal dental formula is symmetric while the most frequent alternative dental formula is asymmetric. Within one lineage, large variation in the proportion of individuals bearing basal or alternative dental formulae was observed among sites in the absence of genetic difference. Both dentition and arch shape of this hybrid lineage were explained significantly by environmental differences. Only individuals bearing asymmetric dental formula displayed fluctuating asymmetry as well as directional left-right asymmetry for the arches. The hybrids appeared sensitive to environmental signals and intraspecific variation on pharyngeal teeth was not random but reflects phenotypic plasticity. Altogether, these results support the influence of the environment as a trigger for an alternative developmental pathway resulting in left-right asymmetry in dentition and shape of pharyngeal arches.","container-title":"PLOS ONE","DOI":"10.1371/journal.pone.0174235","ISSN":"1932-6203","issue":"4","journalAbbreviation":"PLOS ONE","language":"en","note":"publisher: Public Library of Science","page":"e0174235","source":"PLoS Journals","title":"Asymmetry in dentition and shape of pharyngeal arches in the clonal fish Chrosomus eos-neogaeus: Phenotypic plasticity and developmental instability","title-short":"Asymmetry in dentition and shape of pharyngeal arches in the clonal fish Chrosomus eos-neogaeus","volume":"12","author":[{"family":"Leung","given":"Christelle"},{"family":"Duclos","given":"Kevin Karl"},{"family":"Grünbaum","given":"Thomas"},{"family":"Cloutier","given":"Richard"},{"family":"Angers","given":"Bernard"}],"issued":{"date-parts":[["2017",4,5]]}},"label":"page"},{"id":2632,"uris":["http://zotero.org/groups/2585270/items/IE9VLTSW"],"itemData":{"id":2632,"type":"article-journal","abstract":"Phoxinus eos-neogaeus unisexual hybrids (Cyprinidae, Pisces) are among the few vertebrate taxa known to reproduce clonally by gynogenesis. These taxa have a broad distribution in North America, mostly located in regions previously covered by the last Pleistocene ice sheet. To assess whether asexual hybrids dispersed from glacial refuges at the end of the Pleistocene or they originated from current hybridization events, genetic diversity of mitochondrial DNA (mtDNA) sequences and microsatellite loci was determined in populations from 16 different sites in the Mississippi–Missouri River (Nebraska and Montana), Rainy River–Hudson Bay (Minnesota), and St Lawrence River (Quebec) drainages. The maternal species (P. neogaeus) occurred in Minnesota and Nebraska but was absent from Montana sites and was restricted to only two of 11 lakes sampled in Quebec, although hybrids were present at all sites. The genetic survey revealed a total of 49 clones, originating from 14 hybridization events. Several of the lineages were characterized by mtDNA haplotypes not detected in the maternal ancestor. Lineages as well as clones frequently displayed a large geographical distribution at a regional scale. Dating of hybridization events suggested a relatively recent origin (&lt; 50 000 years ago) from the Mississippi glacial refuge, even in regions not covered by the last Pleistocene glacier. Altogether, these results indicate P. eos-neogaeus hybrids are not the result of current hybridization events, but display a pattern predicted by postglacial dispersal. Our findings have considerable implications for the nature of selection processes affecting the diversity of these asexual taxa and their coexistence with sexual ancestors.","container-title":"Molecular Ecology","DOI":"10.1111/j.1365-294X.2007.03511.x","ISSN":"1365-294X","issue":"21","language":"en","note":"_eprint: https://onlinelibrary.wiley.com/doi/pdf/10.1111/j.1365-294X.2007.03511.x","page":"4562-4571","source":"Wiley Online Library","title":"The origin of Phoxinus eos-neogaeus unisexual hybrids","volume":"16","author":[{"family":"Angers","given":"Bernard"},{"family":"Schlosser","given":"Isaac J."}],"issued":{"date-parts":[["2007"]]}}}],"schema":"https://github.com/citation-style-language/schema/raw/master/csl-citation.json"} </w:instrText>
        </w:r>
      </w:ins>
      <w:del w:id="120" w:author="Vigneault Juliane" w:date="2024-12-14T15:24:00Z" w16du:dateUtc="2024-12-14T20:24:00Z">
        <w:r w:rsidR="005F73CA" w:rsidDel="00393584">
          <w:delInstrText xml:space="preserve"> ADDIN ZOTERO_ITEM CSL_CITATION {"citationID":"K6RA62Bg","properties":{"formattedCitation":"(Leung et al. 2017; Angers and Schlosser 2007)","plainCitation":"(Leung et al. 2017; Angers and Schlosser 2007)","noteIndex":0},"citationItems":[{"id":7828,"uris":["http://zotero.org/groups/2585270/items/S2N2DEBP"],"itemData":{"id":7828,"type":"article-journal","abstract":"The effect of the environment may result in different developmental outcomes. Extrinsic signals can modify developmental pathways and result in alternative phenotypes (phenotypic plasticity). The environment can also be interpreted as a stressor and increase developmental instability (developmental noise). Directional and fluctuating asymmetry provide a conceptual background to discriminate between these results. This study aims at assessing whether variation in dentition and shape of pharyngeal arches of the clonal fish Chrosomus eos-neogaeus results from developmental instability or environmentally induced changes. A total of 262 specimens of the Chrosomus eos-neogaeus complex from 12 natural sites were analysed. X-ray microcomputed tomography (X-ray micro-CT) was used to visualize the pharyngeal arches in situ with high resolution. Variation in the number of pharyngeal teeth is high in hybrids in contrast to the relative stability observed in both parental species. The basal dental formula is symmetric while the most frequent alternative dental formula is asymmetric. Within one lineage, large variation in the proportion of individuals bearing basal or alternative dental formulae was observed among sites in the absence of genetic difference. Both dentition and arch shape of this hybrid lineage were explained significantly by environmental differences. Only individuals bearing asymmetric dental formula displayed fluctuating asymmetry as well as directional left-right asymmetry for the arches. The hybrids appeared sensitive to environmental signals and intraspecific variation on pharyngeal teeth was not random but reflects phenotypic plasticity. Altogether, these results support the influence of the environment as a trigger for an alternative developmental pathway resulting in left-right asymmetry in dentition and shape of pharyngeal arches.","container-title":"PLOS ONE","DOI":"10.1371/journal.pone.0174235","ISSN":"1932-6203","issue":"4","journalAbbreviation":"PLOS ONE","language":"en","note":"publisher: Public Library of Science","page":"e0174235","source":"PLoS Journals","title":"Asymmetry in dentition and shape of pharyngeal arches in the clonal fish Chrosomus eos-neogaeus: Phenotypic plasticity and developmental instability","title-short":"Asymmetry in dentition and shape of pharyngeal arches in the clonal fish Chrosomus eos-neogaeus","volume":"12","author":[{"family":"Leung","given":"Christelle"},{"family":"Duclos","given":"Kevin Karl"},{"family":"Grünbaum","given":"Thomas"},{"family":"Cloutier","given":"Richard"},{"family":"Angers","given":"Bernard"}],"issued":{"date-parts":[["2017",4,5]]}},"label":"page"},{"id":7825,"uris":["http://zotero.org/groups/2585270/items/IE9VLTSW"],"itemData":{"id":7825,"type":"article-journal","abstract":"Phoxinus eos-neogaeus unisexual hybrids (Cyprinidae, Pisces) are among the few vertebrate taxa known to reproduce clonally by gynogenesis. These taxa have a broad distribution in North America, mostly located in regions previously covered by the last Pleistocene ice sheet. To assess whether asexual hybrids dispersed from glacial refuges at the end of the Pleistocene or they originated from current hybridization events, genetic diversity of mitochondrial DNA (mtDNA) sequences and microsatellite loci was determined in populations from 16 different sites in the Mississippi–Missouri River (Nebraska and Montana), Rainy River–Hudson Bay (Minnesota), and St Lawrence River (Quebec) drainages. The maternal species (P. neogaeus) occurred in Minnesota and Nebraska but was absent from Montana sites and was restricted to only two of 11 lakes sampled in Quebec, although hybrids were present at all sites. The genetic survey revealed a total of 49 clones, originating from 14 hybridization events. Several of the lineages were characterized by mtDNA haplotypes not detected in the maternal ancestor. Lineages as well as clones frequently displayed a large geographical distribution at a regional scale. Dating of hybridization events suggested a relatively recent origin (&lt; 50 000 years ago) from the Mississippi glacial refuge, even in regions not covered by the last Pleistocene glacier. Altogether, these results indicate P. eos-neogaeus hybrids are not the result of current hybridization events, but display a pattern predicted by postglacial dispersal. Our findings have considerable implications for the nature of selection processes affecting the diversity of these asexual taxa and their coexistence with sexual ancestors.","container-title":"Molecular Ecology","DOI":"10.1111/j.1365-294X.2007.03511.x","ISSN":"1365-294X","issue":"21","language":"en","note":"_eprint: https://onlinelibrary.wiley.com/doi/pdf/10.1111/j.1365-294X.2007.03511.x","page":"4562-4571","source":"Wiley Online Library","title":"The origin of Phoxinus eos-neogaeus unisexual hybrids","volume":"16","author":[{"family":"Angers","given":"Bernard"},{"family":"Schlosser","given":"Isaac J."}],"issued":{"date-parts":[["2007"]]}}}],"schema":"https://github.com/citation-style-language/schema/raw/master/csl-citation.json"} </w:delInstrText>
        </w:r>
      </w:del>
      <w:r w:rsidRPr="007C3B74">
        <w:fldChar w:fldCharType="separate"/>
      </w:r>
      <w:r w:rsidR="005F73CA">
        <w:rPr>
          <w:noProof/>
        </w:rPr>
        <w:t>(Leung et al. 2017; Angers and Schlosser 2007)</w:t>
      </w:r>
      <w:r w:rsidRPr="007C3B74">
        <w:fldChar w:fldCharType="end"/>
      </w:r>
      <w:r w:rsidRPr="007C3B74">
        <w:t>.</w:t>
      </w:r>
      <w:r w:rsidR="00A366D7">
        <w:t xml:space="preserve"> </w:t>
      </w:r>
      <w:r w:rsidRPr="007C3B74">
        <w:lastRenderedPageBreak/>
        <w:t xml:space="preserve">The presence of black cysts was assessed by </w:t>
      </w:r>
      <w:r w:rsidR="001A241E" w:rsidRPr="00515AC8">
        <w:t>visual examination of the fish surfaces. If a cyst was observed, the fish was noted as infected.</w:t>
      </w:r>
      <w:r w:rsidRPr="007C3B74">
        <w:t xml:space="preserve"> Juveniles and adults were included in this study as both life stages are vulnerable to black spot disease.</w:t>
      </w:r>
    </w:p>
    <w:p w14:paraId="4BE43DB8" w14:textId="2EE60552" w:rsidR="00D62A06" w:rsidRPr="007C3B74" w:rsidRDefault="00986A8F" w:rsidP="00D62A06">
      <w:pPr>
        <w:pStyle w:val="Paragraphe"/>
        <w:jc w:val="left"/>
      </w:pPr>
      <w:r w:rsidRPr="007C3B74">
        <w:t>Fifty</w:t>
      </w:r>
      <w:r w:rsidR="00D62A06">
        <w:t>-</w:t>
      </w:r>
      <w:r w:rsidRPr="007C3B74">
        <w:t xml:space="preserve">meter snorkeling transects positioned along the shore were conducted to assess black spot infection prevalence in the fish communities. We selected sites that were between approximately 0.5 and 3.0 m deep, not fully covered by macrophytes, not obstructed by docks and with vegetation, rock, or trunk refuges. The sites were selected </w:t>
      </w:r>
      <w:r w:rsidR="00D62A06">
        <w:t xml:space="preserve">in late </w:t>
      </w:r>
      <w:r w:rsidR="001A241E" w:rsidRPr="00515AC8">
        <w:t xml:space="preserve">May 2022 </w:t>
      </w:r>
      <w:r w:rsidRPr="007C3B74">
        <w:t xml:space="preserve">and flagged </w:t>
      </w:r>
      <w:r w:rsidR="001A241E" w:rsidRPr="00515AC8">
        <w:t xml:space="preserve">along the shoreline </w:t>
      </w:r>
      <w:r w:rsidRPr="007C3B74">
        <w:t xml:space="preserve">every ten meters. The transects were performed simultaneously by two observers each monitoring </w:t>
      </w:r>
      <w:r w:rsidR="003C5087" w:rsidRPr="00515AC8">
        <w:t xml:space="preserve">a </w:t>
      </w:r>
      <w:r w:rsidRPr="007C3B74">
        <w:t xml:space="preserve">one-meter field of view in front of them and moving forward at a pace of three minutes per ten meters. The fishes </w:t>
      </w:r>
      <w:r w:rsidR="003C5087" w:rsidRPr="00515AC8">
        <w:t>entering the field of view</w:t>
      </w:r>
      <w:r w:rsidRPr="007C3B74">
        <w:t xml:space="preserve"> from behind the observer were not counted to avoid recounting. </w:t>
      </w:r>
      <w:r w:rsidR="00D62A06" w:rsidRPr="007C3B74">
        <w:t xml:space="preserve">All the fishes were identified to </w:t>
      </w:r>
      <w:r w:rsidR="00D62A06" w:rsidRPr="00515AC8">
        <w:t>species</w:t>
      </w:r>
      <w:r w:rsidR="00D62A06">
        <w:t xml:space="preserve"> </w:t>
      </w:r>
      <w:proofErr w:type="gramStart"/>
      <w:r w:rsidR="00D62A06">
        <w:t>with the exception of</w:t>
      </w:r>
      <w:proofErr w:type="gramEnd"/>
      <w:r w:rsidR="00D62A06">
        <w:t xml:space="preserve"> cyprinids, which were identified to family level due to</w:t>
      </w:r>
      <w:r w:rsidR="00D62A06" w:rsidRPr="00515AC8">
        <w:t xml:space="preserve"> </w:t>
      </w:r>
      <w:r w:rsidR="00D62A06">
        <w:t xml:space="preserve">the </w:t>
      </w:r>
      <w:r w:rsidR="00D62A06" w:rsidRPr="007C3B74">
        <w:t xml:space="preserve">difficulty in accurately identifying </w:t>
      </w:r>
      <w:r w:rsidR="00D62A06">
        <w:t>these fishes</w:t>
      </w:r>
      <w:r w:rsidR="00D62A06" w:rsidRPr="007C3B74">
        <w:t xml:space="preserve"> to species level while swimming</w:t>
      </w:r>
      <w:r w:rsidR="00D62A06">
        <w:t>. V</w:t>
      </w:r>
      <w:r w:rsidR="00D62A06" w:rsidRPr="007C3B74">
        <w:t>isible black spot infection was noted</w:t>
      </w:r>
      <w:r w:rsidR="00D62A06" w:rsidRPr="00515AC8">
        <w:t xml:space="preserve"> for </w:t>
      </w:r>
      <w:proofErr w:type="gramStart"/>
      <w:r w:rsidR="00D62A06" w:rsidRPr="00515AC8">
        <w:t>each individual</w:t>
      </w:r>
      <w:proofErr w:type="gramEnd"/>
      <w:r w:rsidR="00D62A06" w:rsidRPr="007C3B74">
        <w:t xml:space="preserve">. </w:t>
      </w:r>
    </w:p>
    <w:p w14:paraId="66F8F2DB" w14:textId="0D1663AC" w:rsidR="00323684" w:rsidRDefault="00986A8F" w:rsidP="002B33A9">
      <w:pPr>
        <w:pStyle w:val="Paragraphe"/>
        <w:jc w:val="left"/>
      </w:pPr>
      <w:r w:rsidRPr="007C3B74">
        <w:t xml:space="preserve">Following the prevalence transects, we </w:t>
      </w:r>
      <w:r w:rsidR="009F72A3" w:rsidRPr="00515AC8">
        <w:t>conduc</w:t>
      </w:r>
      <w:r w:rsidR="004546AF">
        <w:t>t</w:t>
      </w:r>
      <w:r w:rsidR="009F72A3" w:rsidRPr="00515AC8">
        <w:t>ed a</w:t>
      </w:r>
      <w:r w:rsidRPr="007C3B74">
        <w:t xml:space="preserve"> habitat description. The percentage of four substrate categories (silt, sand, rock, and boulder), the macrophyte coverage, the number of trunks (or large branches), and the mean depth was estimated for each 10-meter transect section. The mean estimate of each category was then calculated for all variables at the transect-scale. Temperature, dissolved oxygen, conductivity, turbidity, and pH were measured at mid-depth (around 0.3 to 2 meters) at the beginning of every transect with a YSI ProDSS Multi-Parameter Water Quality Meter. 1 L of unfiltered water was taken at mid-depth at each transect in previously acid-washed HDPE bottles for carbon and nutrient content analyses.</w:t>
      </w:r>
      <w:r w:rsidR="009F72A3" w:rsidRPr="00515AC8">
        <w:t xml:space="preserve"> Water</w:t>
      </w:r>
      <w:r w:rsidR="004546AF">
        <w:t xml:space="preserve"> </w:t>
      </w:r>
      <w:r w:rsidRPr="007C3B74">
        <w:t>sample</w:t>
      </w:r>
      <w:r w:rsidR="004546AF">
        <w:t>s</w:t>
      </w:r>
      <w:r w:rsidRPr="007C3B74">
        <w:t xml:space="preserve"> </w:t>
      </w:r>
      <w:r w:rsidRPr="007C3B74">
        <w:lastRenderedPageBreak/>
        <w:t>were placed on ice in a dark cooler and transported back to the field station laboratory</w:t>
      </w:r>
      <w:r w:rsidR="009F72A3" w:rsidRPr="00515AC8">
        <w:t>. Each water sample was</w:t>
      </w:r>
      <w:r w:rsidRPr="007C3B74">
        <w:t xml:space="preserve"> separated in</w:t>
      </w:r>
      <w:r w:rsidR="009F72A3" w:rsidRPr="00515AC8">
        <w:t>to</w:t>
      </w:r>
      <w:r w:rsidRPr="007C3B74">
        <w:t xml:space="preserve"> </w:t>
      </w:r>
      <w:r w:rsidR="009F72A3" w:rsidRPr="00515AC8">
        <w:t xml:space="preserve">one </w:t>
      </w:r>
      <w:r w:rsidRPr="007C3B74">
        <w:t xml:space="preserve">previously acid-washed 40 mL vial to measure total organic carbon (TOC), and one 500 mL HDPE bottle for total nitrogen (TN) and total phosphorus (TP). TOC samples were </w:t>
      </w:r>
      <w:r w:rsidR="004546AF" w:rsidRPr="00515AC8">
        <w:t>refrigerated</w:t>
      </w:r>
      <w:r w:rsidR="009F72A3" w:rsidRPr="00515AC8">
        <w:t xml:space="preserve"> at</w:t>
      </w:r>
      <w:r w:rsidRPr="007C3B74">
        <w:t xml:space="preserve"> 4°C refrigerator and analyzed within </w:t>
      </w:r>
      <w:r w:rsidR="009F72A3" w:rsidRPr="00515AC8">
        <w:t>a</w:t>
      </w:r>
      <w:r w:rsidR="009F72A3" w:rsidRPr="007C3B74">
        <w:t xml:space="preserve"> </w:t>
      </w:r>
      <w:r w:rsidRPr="007C3B74">
        <w:t>week while TN and TP samples were kept frozen at -20°C until processing at Université de Montréal (MIL campus). TOC sample</w:t>
      </w:r>
      <w:r w:rsidR="00641822">
        <w:t xml:space="preserve">s </w:t>
      </w:r>
      <w:r w:rsidRPr="007C3B74">
        <w:t xml:space="preserve">were measured on a Siervers M5310 C Laboratory Total Organic Carbon Analyzer. TN and TP samples were oxidized with persulfate and autoclaved the day before analysis following EPA methods 353.2 and 365.3 respectively </w:t>
      </w:r>
      <w:r w:rsidRPr="007C3B74">
        <w:fldChar w:fldCharType="begin"/>
      </w:r>
      <w:ins w:id="121" w:author="Vigneault Juliane" w:date="2024-12-14T15:24:00Z" w16du:dateUtc="2024-12-14T20:24:00Z">
        <w:r w:rsidR="00393584">
          <w:instrText xml:space="preserve"> ADDIN ZOTERO_ITEM CSL_CITATION {"citationID":"NcHVMpmF","properties":{"formattedCitation":"(US EPA 1978; 1993)","plainCitation":"(US EPA 1978; 1993)","noteIndex":0},"citationItems":[{"id":4122,"uris":["http://zotero.org/groups/2585270/items/9MIIK3TH"],"itemData":{"id":4122,"type":"document","title":"Method 365.3: Phosphorous, All Forms (Colorimetric, Ascorbic Acid, Two Reagent)","author":[{"family":"US EPA","given":""}],"issued":{"date-parts":[["1978"]]}}},{"id":4123,"uris":["http://zotero.org/groups/2585270/items/KD9WZD6M"],"itemData":{"id":4123,"type":"document","title":"Method 353.2, Revision 2.0: Determination of Nitrate-Nitrite Nitrogen by Automated Colorimetry","author":[{"family":"US EPA","given":""}],"issued":{"date-parts":[["1993"]]}}}],"schema":"https://github.com/citation-style-language/schema/raw/master/csl-citation.json"} </w:instrText>
        </w:r>
      </w:ins>
      <w:del w:id="122" w:author="Vigneault Juliane" w:date="2024-12-14T15:24:00Z" w16du:dateUtc="2024-12-14T20:24:00Z">
        <w:r w:rsidR="00183A73" w:rsidDel="00393584">
          <w:delInstrText xml:space="preserve"> ADDIN ZOTERO_ITEM CSL_CITATION {"citationID":"NcHVMpmF","properties":{"formattedCitation":"(US EPA 1978; 1993)","plainCitation":"(US EPA 1978; 1993)","noteIndex":0},"citationItems":[{"id":8675,"uris":["http://zotero.org/groups/2585270/items/9MIIK3TH"],"itemData":{"id":8675,"type":"document","title":"Method 365.3: Phosphorous, All Forms (Colorimetric, Ascorbic Acid, Two Reagent)","author":[{"family":"US EPA","given":""}],"issued":{"date-parts":[["1978"]]}}},{"id":8674,"uris":["http://zotero.org/groups/2585270/items/KD9WZD6M"],"itemData":{"id":8674,"type":"document","title":"Method 353.2, Revision 2.0: Determination of Nitrate-Nitrite Nitrogen by Automated Colorimetry","author":[{"family":"US EPA","given":""}],"issued":{"date-parts":[["1993"]]}}}],"schema":"https://github.com/citation-style-language/schema/raw/master/csl-citation.json"} </w:delInstrText>
        </w:r>
      </w:del>
      <w:r w:rsidRPr="007C3B74">
        <w:fldChar w:fldCharType="separate"/>
      </w:r>
      <w:r w:rsidR="004D3456">
        <w:rPr>
          <w:noProof/>
        </w:rPr>
        <w:t>(US EPA 1978; 1993)</w:t>
      </w:r>
      <w:r w:rsidRPr="007C3B74">
        <w:fldChar w:fldCharType="end"/>
      </w:r>
      <w:r w:rsidRPr="007C3B74">
        <w:t>. TN concentrations were measured on a Lachat QuikChem 8500 analyzer and TP concentrations were analyzed on a</w:t>
      </w:r>
      <w:r w:rsidR="009F72A3" w:rsidRPr="00515AC8">
        <w:t>n</w:t>
      </w:r>
      <w:r w:rsidRPr="007C3B74">
        <w:t xml:space="preserve"> Asoria-Pacific Astoria2.</w:t>
      </w:r>
    </w:p>
    <w:p w14:paraId="3BBE78B9" w14:textId="19FE5AE0" w:rsidR="00986A8F" w:rsidRPr="007C3B74" w:rsidRDefault="00986A8F" w:rsidP="008A3791">
      <w:pPr>
        <w:pStyle w:val="Titre3"/>
        <w:jc w:val="left"/>
      </w:pPr>
      <w:bookmarkStart w:id="123" w:name="_Toc163326221"/>
      <w:r w:rsidRPr="007C3B74">
        <w:t>Statistical analyses</w:t>
      </w:r>
      <w:bookmarkEnd w:id="123"/>
    </w:p>
    <w:p w14:paraId="221C0602" w14:textId="7C49D2C9" w:rsidR="00AF06B7" w:rsidRPr="00515AC8" w:rsidRDefault="00AF06B7" w:rsidP="008A3791">
      <w:pPr>
        <w:pStyle w:val="Paragraphe"/>
        <w:jc w:val="left"/>
      </w:pPr>
      <w:r w:rsidRPr="00515AC8">
        <w:t xml:space="preserve">For each sampling method, fish community infection prevalence was estimated as the number of host fishes infected with black spot disease divided by the total number of hosts sampled </w:t>
      </w:r>
      <w:r w:rsidR="00D62A06">
        <w:t>at a given</w:t>
      </w:r>
      <w:r w:rsidRPr="00515AC8">
        <w:t xml:space="preserve"> fish community</w:t>
      </w:r>
      <w:r w:rsidR="00A366D7">
        <w:t xml:space="preserve"> scale (e.g., </w:t>
      </w:r>
      <w:r w:rsidR="00BD2BA3">
        <w:t>lake community prevalence is the result of all infected fishes</w:t>
      </w:r>
      <w:r w:rsidR="00D62A06">
        <w:t xml:space="preserve"> sampled</w:t>
      </w:r>
      <w:r w:rsidR="00BD2BA3">
        <w:t xml:space="preserve"> in the lake divided by all sampled hosts in this same lake)</w:t>
      </w:r>
      <w:r w:rsidRPr="00515AC8">
        <w:t xml:space="preserve">. Since we did not identify black spot causing trematode species, using species-specific infection metric would be inadequate to assess environmental characteristics driving infection risk. Prevalence estimates are less sensitive to host and population identity </w:t>
      </w:r>
      <w:r w:rsidRPr="00515AC8">
        <w:fldChar w:fldCharType="begin"/>
      </w:r>
      <w:ins w:id="124" w:author="Vigneault Juliane" w:date="2024-12-14T15:24:00Z" w16du:dateUtc="2024-12-14T20:24:00Z">
        <w:r w:rsidR="00393584">
          <w:instrText xml:space="preserve"> ADDIN ZOTERO_ITEM CSL_CITATION {"citationID":"I1o6UYOK","properties":{"formattedCitation":"(Robert Poulin 2006)","plainCitation":"(Robert Poulin 2006)","dontUpdate":true,"noteIndex":0},"citationItems":[{"id":4062,"uris":["http://zotero.org/groups/2585270/items/DJ88WWZE"],"itemData":{"id":4062,"type":"article-journal","abstract":"Within any parasite species, variation among populations in standard infection parameters (prevalence, intensity and abundance) is an accepted fact. The proportion of hosts infected and the mean number of parasites per host are not fixed values across the entire geographic range of any parasite species. The question is whether this inter-population variation occurs within a narrow, species-specific range and is thus driven mainly by the biological features of the parasite, or whether it is substantial and unpredictable, leaving population parameters at the mercy of local conditions. Here, the repeatability of estimates of prevalence, intensity and abundance of infection was assessed across populations of the same parasite species, for 77 metazoan parasite species of Canadian freshwater fishes. Overall, parameter values from different populations of the same parasite species were more similar to each other and more different from those of other species, than expected by chance alone. Much of the variation in parameter values in the dataset was associated with differences between parasite species, rather than with differences among populations within species. This was particularly true for intensity and abundance of infection; in contrast, prevalence values, while somewhat repeatable among populations of the same species, still showed considerable variation. Among the higher taxa investigated (monogeneans, trematodes, cestodes, nematodes, acanthocephalans, copepods), there was no evidence that species of one taxon display intrinsically greater variation in population parameters than species of other taxa. Overall, the results suggest that intensity and abundance of infection are real species characters, though somewhat variable. This conclusion supports the view that the biological features of parasite species can potentially override local environmental conditions in driving parasite population dynamics.","container-title":"International Journal for Parasitology","DOI":"10.1016/j.ijpara.2006.02.021","ISSN":"0020-7519","issue":"8","journalAbbreviation":"International Journal for Parasitology","language":"en","page":"877-885","source":"ScienceDirect","title":"Variation in infection parameters among populations within parasite species: Intrinsic properties versus local factors","title-short":"Variation in infection parameters among populations within parasite species","volume":"36","author":[{"family":"Poulin","given":"Robert"}],"issued":{"date-parts":[["2006",7,1]]}}}],"schema":"https://github.com/citation-style-language/schema/raw/master/csl-citation.json"} </w:instrText>
        </w:r>
      </w:ins>
      <w:del w:id="125" w:author="Vigneault Juliane" w:date="2024-12-14T15:24:00Z" w16du:dateUtc="2024-12-14T20:24:00Z">
        <w:r w:rsidR="00D62A06" w:rsidDel="00393584">
          <w:delInstrText xml:space="preserve"> ADDIN ZOTERO_ITEM CSL_CITATION {"citationID":"I1o6UYOK","properties":{"formattedCitation":"(Robert Poulin 2006)","plainCitation":"(Robert Poulin 2006)","dontUpdate":true,"noteIndex":0},"citationItems":[{"id":2135,"uris":["http://zotero.org/groups/2585270/items/DJ88WWZE"],"itemData":{"id":2135,"type":"article-journal","abstract":"Within any parasite species, variation among populations in standard infection parameters (prevalence, intensity and abundance) is an accepted fact. The proportion of hosts infected and the mean number of parasites per host are not fixed values across the entire geographic range of any parasite species. The question is whether this inter-population variation occurs within a narrow, species-specific range and is thus driven mainly by the biological features of the parasite, or whether it is substantial and unpredictable, leaving population parameters at the mercy of local conditions. Here, the repeatability of estimates of prevalence, intensity and abundance of infection was assessed across populations of the same parasite species, for 77 metazoan parasite species of Canadian freshwater fishes. Overall, parameter values from different populations of the same parasite species were more similar to each other and more different from those of other species, than expected by chance alone. Much of the variation in parameter values in the dataset was associated with differences between parasite species, rather than with differences among populations within species. This was particularly true for intensity and abundance of infection; in contrast, prevalence values, while somewhat repeatable among populations of the same species, still showed considerable variation. Among the higher taxa investigated (monogeneans, trematodes, cestodes, nematodes, acanthocephalans, copepods), there was no evidence that species of one taxon display intrinsically greater variation in population parameters than species of other taxa. Overall, the results suggest that intensity and abundance of infection are real species characters, though somewhat variable. This conclusion supports the view that the biological features of parasite species can potentially override local environmental conditions in driving parasite population dynamics.","container-title":"International Journal for Parasitology","DOI":"10.1016/j.ijpara.2006.02.021","ISSN":"0020-7519","issue":"8","journalAbbreviation":"International Journal for Parasitology","language":"en","page":"877-885","source":"ScienceDirect","title":"Variation in infection parameters among populations within parasite species: Intrinsic properties versus local factors","title-short":"Variation in infection parameters among populations within parasite species","volume":"36","author":[{"family":"Poulin","given":"Robert"}],"issued":{"date-parts":[["2006",7,1]]}}}],"schema":"https://github.com/citation-style-language/schema/raw/master/csl-citation.json"} </w:delInstrText>
        </w:r>
      </w:del>
      <w:r w:rsidRPr="00515AC8">
        <w:fldChar w:fldCharType="separate"/>
      </w:r>
      <w:r w:rsidR="004D3456">
        <w:rPr>
          <w:noProof/>
        </w:rPr>
        <w:t>(Poulin 2006)</w:t>
      </w:r>
      <w:r w:rsidRPr="00515AC8">
        <w:fldChar w:fldCharType="end"/>
      </w:r>
      <w:r w:rsidRPr="00515AC8">
        <w:t xml:space="preserve"> and are thus, </w:t>
      </w:r>
      <w:r w:rsidR="00D62A06">
        <w:t>a more</w:t>
      </w:r>
      <w:r w:rsidRPr="00515AC8">
        <w:t xml:space="preserve"> appropriate metric to study community-level sources of variation in disease dynamics. </w:t>
      </w:r>
    </w:p>
    <w:p w14:paraId="152A31CB" w14:textId="2D76D92E" w:rsidR="00986A8F" w:rsidRPr="007C3B74" w:rsidRDefault="00986A8F" w:rsidP="008A3791">
      <w:pPr>
        <w:pStyle w:val="Paragraphe"/>
        <w:jc w:val="left"/>
      </w:pPr>
      <w:r w:rsidRPr="007C3B74">
        <w:t>We described the black spot prevalence patterns across multiple scales (landscape, lake and site</w:t>
      </w:r>
      <w:r w:rsidR="002D7E12">
        <w:t>; with each scale</w:t>
      </w:r>
      <w:r w:rsidR="005E0386">
        <w:t xml:space="preserve"> pooling all </w:t>
      </w:r>
      <w:r w:rsidR="00641822">
        <w:t xml:space="preserve">fishes sampled at the </w:t>
      </w:r>
      <w:r w:rsidR="005E0386">
        <w:t>corresponding</w:t>
      </w:r>
      <w:r w:rsidR="004546AF">
        <w:t xml:space="preserve"> scale</w:t>
      </w:r>
      <w:r w:rsidRPr="007C3B74">
        <w:t>).</w:t>
      </w:r>
      <w:r w:rsidR="002D7E12">
        <w:t xml:space="preserve"> </w:t>
      </w:r>
      <w:r w:rsidRPr="007C3B74">
        <w:t xml:space="preserve">All data manipulations and analyses were conducted using R (version 4.2.3). Lake Tracy was excluded </w:t>
      </w:r>
      <w:r w:rsidRPr="007C3B74">
        <w:lastRenderedPageBreak/>
        <w:t xml:space="preserve">from the lake-scale analysis because of low fish abundance data obtained </w:t>
      </w:r>
      <w:r w:rsidR="00AF06B7" w:rsidRPr="00515AC8">
        <w:t>across all</w:t>
      </w:r>
      <w:r w:rsidRPr="007C3B74">
        <w:t xml:space="preserve"> fishing methods (N = 1 individual sampled). Prevalence distributions were compared between methods using a Kruskal-Wallis rank sum test and Dunn test with a Benjamini-Hochberg correction </w:t>
      </w:r>
      <w:r w:rsidRPr="007C3B74">
        <w:fldChar w:fldCharType="begin"/>
      </w:r>
      <w:ins w:id="126" w:author="Vigneault Juliane" w:date="2024-12-14T15:24:00Z" w16du:dateUtc="2024-12-14T20:24:00Z">
        <w:r w:rsidR="00393584">
          <w:instrText xml:space="preserve"> ADDIN ZOTERO_ITEM CSL_CITATION {"citationID":"OtP9VgEr","properties":{"formattedCitation":"(Dinno 2017)","plainCitation":"(Dinno 2017)","noteIndex":0},"citationItems":[{"id":2515,"uris":["http://zotero.org/groups/2585270/items/ASVZ7UUD"],"itemData":{"id":2515,"type":"software","abstract":"Computes Dunn's test (1964) for stochastic dominance and reports the results among multiple pairwise comparisons after a Kruskal-Wallis test for stochastic dominance among k groups (Kruskal and Wallis, 1952). The interpretation of stochastic dominance requires an assumption that the CDF of one group does not cross the CDF of the other. 'dunn.test' makes k(k-1)/2 multiple pairwise comparisons based on Dunn's z-test-statistic approximations to the actual rank statistics. The null hypothesis for each pairwise comparison is that the probability of observing a randomly selected value from the first group that is larger than a randomly selected value from the second group equals one half; this null hypothesis corresponds to that of the Wilcoxon-Mann-Whitney rank-sum test. Like the rank-sum test, if the data can be assumed to be continuous, and the distributions are assumed identical except for a difference in location, Dunn's test may be understood as a test for median difference. 'dunn.test' accounts for tied ranks.","license":"GPL-2","source":"R-Packages","title":"dunn.test: Dunn's Test of Multiple Comparisons Using Rank Sums","title-short":"dunn.test","URL":"https://cran.r-project.org/web/packages/dunn.test/index.html","version":"1.3.5","author":[{"family":"Dinno","given":"Alexis"}],"accessed":{"date-parts":[["2024",4,5]]},"issued":{"date-parts":[["2017",10,27]]}}}],"schema":"https://github.com/citation-style-language/schema/raw/master/csl-citation.json"} </w:instrText>
        </w:r>
      </w:ins>
      <w:del w:id="127" w:author="Vigneault Juliane" w:date="2024-12-14T15:24:00Z" w16du:dateUtc="2024-12-14T20:24:00Z">
        <w:r w:rsidR="00183A73" w:rsidDel="00393584">
          <w:delInstrText xml:space="preserve"> ADDIN ZOTERO_ITEM CSL_CITATION {"citationID":"OtP9VgEr","properties":{"formattedCitation":"(Dinno 2017)","plainCitation":"(Dinno 2017)","noteIndex":0},"citationItems":[{"id":11320,"uris":["http://zotero.org/groups/2585270/items/ASVZ7UUD"],"itemData":{"id":11320,"type":"software","abstract":"Computes Dunn's test (1964) for stochastic dominance and reports the results among multiple pairwise comparisons after a Kruskal-Wallis test for stochastic dominance among k groups (Kruskal and Wallis, 1952). The interpretation of stochastic dominance requires an assumption that the CDF of one group does not cross the CDF of the other. 'dunn.test' makes k(k-1)/2 multiple pairwise comparisons based on Dunn's z-test-statistic approximations to the actual rank statistics. The null hypothesis for each pairwise comparison is that the probability of observing a randomly selected value from the first group that is larger than a randomly selected value from the second group equals one half; this null hypothesis corresponds to that of the Wilcoxon-Mann-Whitney rank-sum test. Like the rank-sum test, if the data can be assumed to be continuous, and the distributions are assumed identical except for a difference in location, Dunn's test may be understood as a test for median difference. 'dunn.test' accounts for tied ranks.","license":"GPL-2","source":"R-Packages","title":"dunn.test: Dunn's Test of Multiple Comparisons Using Rank Sums","title-short":"dunn.test","URL":"https://cran.r-project.org/web/packages/dunn.test/index.html","version":"1.3.5","author":[{"family":"Dinno","given":"Alexis"}],"accessed":{"date-parts":[["2024",4,5]]},"issued":{"date-parts":[["2017",10,27]]}}}],"schema":"https://github.com/citation-style-language/schema/raw/master/csl-citation.json"} </w:delInstrText>
        </w:r>
      </w:del>
      <w:r w:rsidRPr="007C3B74">
        <w:fldChar w:fldCharType="separate"/>
      </w:r>
      <w:r w:rsidR="004D3456">
        <w:t>(Dinno 2017)</w:t>
      </w:r>
      <w:r w:rsidRPr="007C3B74">
        <w:fldChar w:fldCharType="end"/>
      </w:r>
      <w:r w:rsidRPr="007C3B74">
        <w:t>.</w:t>
      </w:r>
      <w:r w:rsidR="00635B02">
        <w:t xml:space="preserve"> Community metrics (species richness, evenness and Gini-Simpson’s diversity) were calculated with </w:t>
      </w:r>
      <w:r w:rsidR="00D62A06">
        <w:t xml:space="preserve">the </w:t>
      </w:r>
      <w:r w:rsidR="00635B02">
        <w:rPr>
          <w:i/>
          <w:iCs/>
        </w:rPr>
        <w:t>vegan</w:t>
      </w:r>
      <w:r w:rsidR="00635B02">
        <w:t xml:space="preserve"> package </w:t>
      </w:r>
      <w:r w:rsidR="00635B02">
        <w:fldChar w:fldCharType="begin"/>
      </w:r>
      <w:ins w:id="128" w:author="Vigneault Juliane" w:date="2024-12-14T15:24:00Z" w16du:dateUtc="2024-12-14T20:24:00Z">
        <w:r w:rsidR="00393584">
          <w:instrText xml:space="preserve"> ADDIN ZOTERO_ITEM CSL_CITATION {"citationID":"u1u5ysBe","properties":{"formattedCitation":"(Oksanen et al. 2024)","plainCitation":"(Oksanen et al. 2024)","noteIndex":0},"citationItems":[{"id":2505,"uris":["http://zotero.org/groups/2585270/items/6TX83VXI"],"itemData":{"id":2505,"type":"software","abstract":"Ordination methods, diversity analysis and other functions for community and vegetation ecologists.","license":"GPL-2","source":"R-Packages","title":"vegan: Community Ecology Package","title-short":"vegan","URL":"https://cran.r-project.org/web/packages/vegan/index.html","version":"2.6-8","author":[{"family":"Oksanen","given":"Jari"},{"family":"Simpson","given":"Gavin L."},{"family":"Blanchet","given":"F. Guillaume"},{"family":"Kindt","given":"Roeland"},{"family":"Legendre","given":"Pierre"},{"family":"Minchin","given":"Peter R."},{"family":"O'Hara","given":"R. B."},{"family":"Solymos","given":"Peter"},{"family":"Stevens","given":"M. Henry H."},{"family":"Szoecs","given":"Eduard"},{"family":"Wagner","given":"Helene"},{"family":"Barbour","given":"Matt"},{"family":"Bedward","given":"Michael"},{"family":"Bolker","given":"Ben"},{"family":"Borcard","given":"Daniel"},{"family":"Carvalho","given":"Gustavo"},{"family":"Chirico","given":"Michael"},{"family":"Caceres","given":"Miquel De"},{"family":"Durand","given":"Sebastien"},{"family":"Evangelista","given":"Heloisa Beatriz Antoniazi"},{"family":"FitzJohn","given":"Rich"},{"family":"Friendly","given":"Michael"},{"family":"Furneaux","given":"Brendan"},{"family":"Hannigan","given":"Geoffrey"},{"family":"Hill","given":"Mark O."},{"family":"Lahti","given":"Leo"},{"family":"McGlinn","given":"Dan"},{"family":"Ouellette","given":"Marie-Helene"},{"family":"Cunha","given":"Eduardo Ribeiro"},{"family":"Smith","given":"Tyler"},{"family":"Stier","given":"Adrian"},{"family":"Braak","given":"Cajo J. F. Ter"},{"family":"Weedon","given":"James"}],"accessed":{"date-parts":[["2024",9,17]]},"issued":{"date-parts":[["2024",8,28]]}}}],"schema":"https://github.com/citation-style-language/schema/raw/master/csl-citation.json"} </w:instrText>
        </w:r>
      </w:ins>
      <w:del w:id="129" w:author="Vigneault Juliane" w:date="2024-12-14T15:24:00Z" w16du:dateUtc="2024-12-14T20:24:00Z">
        <w:r w:rsidR="00183A73" w:rsidDel="00393584">
          <w:delInstrText xml:space="preserve"> ADDIN ZOTERO_ITEM CSL_CITATION {"citationID":"u1u5ysBe","properties":{"formattedCitation":"(Oksanen et al. 2024)","plainCitation":"(Oksanen et al. 2024)","noteIndex":0},"citationItems":[{"id":12028,"uris":["http://zotero.org/groups/2585270/items/6TX83VXI"],"itemData":{"id":12028,"type":"software","abstract":"Ordination methods, diversity analysis and other functions for community and vegetation ecologists.","license":"GPL-2","source":"R-Packages","title":"vegan: Community Ecology Package","title-short":"vegan","URL":"https://cran.r-project.org/web/packages/vegan/index.html","version":"2.6-8","author":[{"family":"Oksanen","given":"Jari"},{"family":"Simpson","given":"Gavin L."},{"family":"Blanchet","given":"F. Guillaume"},{"family":"Kindt","given":"Roeland"},{"family":"Legendre","given":"Pierre"},{"family":"Minchin","given":"Peter R."},{"family":"O'Hara","given":"R. B."},{"family":"Solymos","given":"Peter"},{"family":"Stevens","given":"M. Henry H."},{"family":"Szoecs","given":"Eduard"},{"family":"Wagner","given":"Helene"},{"family":"Barbour","given":"Matt"},{"family":"Bedward","given":"Michael"},{"family":"Bolker","given":"Ben"},{"family":"Borcard","given":"Daniel"},{"family":"Carvalho","given":"Gustavo"},{"family":"Chirico","given":"Michael"},{"family":"Caceres","given":"Miquel De"},{"family":"Durand","given":"Sebastien"},{"family":"Evangelista","given":"Heloisa Beatriz Antoniazi"},{"family":"FitzJohn","given":"Rich"},{"family":"Friendly","given":"Michael"},{"family":"Furneaux","given":"Brendan"},{"family":"Hannigan","given":"Geoffrey"},{"family":"Hill","given":"Mark O."},{"family":"Lahti","given":"Leo"},{"family":"McGlinn","given":"Dan"},{"family":"Ouellette","given":"Marie-Helene"},{"family":"Cunha","given":"Eduardo Ribeiro"},{"family":"Smith","given":"Tyler"},{"family":"Stier","given":"Adrian"},{"family":"Braak","given":"Cajo J. F. Ter"},{"family":"Weedon","given":"James"}],"accessed":{"date-parts":[["2024",9,17]]},"issued":{"date-parts":[["2024",8,28]]}}}],"schema":"https://github.com/citation-style-language/schema/raw/master/csl-citation.json"} </w:delInstrText>
        </w:r>
      </w:del>
      <w:r w:rsidR="00635B02">
        <w:fldChar w:fldCharType="separate"/>
      </w:r>
      <w:r w:rsidR="004D3456">
        <w:rPr>
          <w:noProof/>
        </w:rPr>
        <w:t>(Oksanen et al. 2024)</w:t>
      </w:r>
      <w:r w:rsidR="00635B02">
        <w:fldChar w:fldCharType="end"/>
      </w:r>
      <w:r w:rsidR="00635B02">
        <w:t>.</w:t>
      </w:r>
    </w:p>
    <w:p w14:paraId="0EC4F165" w14:textId="2CF285BE" w:rsidR="00986A8F" w:rsidRPr="007C3B74" w:rsidRDefault="00986A8F" w:rsidP="008A3791">
      <w:pPr>
        <w:pStyle w:val="Paragraphe"/>
        <w:jc w:val="left"/>
      </w:pPr>
      <w:r w:rsidRPr="007C3B74">
        <w:t xml:space="preserve">For the landscape-scale analysis, we looked at the effect of the sampling design (here sampling method and sampling effort) on the estimation of landscape fish infection prevalence. </w:t>
      </w:r>
      <w:r w:rsidR="00AF06B7" w:rsidRPr="00515AC8">
        <w:t xml:space="preserve">The sampling effort </w:t>
      </w:r>
      <w:r w:rsidR="004546AF">
        <w:t xml:space="preserve">(i.e., sampling attempt; either one minnow trap pulled out, one seine stroke or one snorkeling transect) </w:t>
      </w:r>
      <w:r w:rsidR="00AF06B7" w:rsidRPr="00515AC8">
        <w:t xml:space="preserve">associated prevalence was calculated as the number of infected individuals divided by the total number of individuals regardless of the origin lake. </w:t>
      </w:r>
      <w:r w:rsidRPr="007C3B74">
        <w:t>We used a resampling approach on the data from the different sampling methods (minnow trap, seine net, transect, and all methods combined) to investigate how the infection prevalence change</w:t>
      </w:r>
      <w:r w:rsidR="00A33DAC">
        <w:t>s</w:t>
      </w:r>
      <w:r w:rsidRPr="007C3B74">
        <w:t xml:space="preserve"> along a gradient of increasing sampling effort</w:t>
      </w:r>
      <w:r w:rsidR="00D2539A">
        <w:t xml:space="preserve"> (N)</w:t>
      </w:r>
      <w:r w:rsidRPr="007C3B74">
        <w:t xml:space="preserve">. For each sampling method, we randomly selected N </w:t>
      </w:r>
      <w:r w:rsidR="00D2539A">
        <w:t xml:space="preserve">sampling effort </w:t>
      </w:r>
      <w:r w:rsidRPr="007C3B74">
        <w:t>from our data to estimate the landscape prevalence</w:t>
      </w:r>
      <w:r w:rsidR="00A33DAC">
        <w:t xml:space="preserve"> (here resampled landscape prevalence)</w:t>
      </w:r>
      <w:r w:rsidR="00AB5E20" w:rsidRPr="00515AC8">
        <w:t>. W</w:t>
      </w:r>
      <w:r w:rsidRPr="007C3B74">
        <w:t>e used a weighted mean to estimate the landscape prevalence across samples to avoid the effect of different fish abundance</w:t>
      </w:r>
      <w:r w:rsidR="00AB5E20" w:rsidRPr="00515AC8">
        <w:t>s</w:t>
      </w:r>
      <w:r w:rsidRPr="007C3B74">
        <w:t xml:space="preserve"> in samples. The operation was repeated 999 times for a sampling gradient N from 1 to 35 samples. We set the largest sampling effort at 35 because we had </w:t>
      </w:r>
      <w:r w:rsidR="00AB5E20" w:rsidRPr="00515AC8">
        <w:t xml:space="preserve">a total of </w:t>
      </w:r>
      <w:r w:rsidRPr="007C3B74">
        <w:t xml:space="preserve">39 transect samples across all lakes, and we did not want to resample the entire data set. A local regression (loess) was then fitted to the landscape estimates generated by our simulation </w:t>
      </w:r>
      <w:r w:rsidR="00D2539A">
        <w:t>at</w:t>
      </w:r>
      <w:r w:rsidRPr="007C3B74">
        <w:t xml:space="preserve"> each</w:t>
      </w:r>
      <w:r w:rsidR="00D2539A">
        <w:t xml:space="preserve"> N value,</w:t>
      </w:r>
      <w:r w:rsidRPr="007C3B74">
        <w:t xml:space="preserve"> for visualization of the trend of mean </w:t>
      </w:r>
      <w:r w:rsidR="00A33DAC">
        <w:t>resampled</w:t>
      </w:r>
      <w:r w:rsidRPr="007C3B74">
        <w:t xml:space="preserve"> prevalence. We then compared for each method the observed </w:t>
      </w:r>
      <w:r w:rsidR="00AE7DF0">
        <w:t xml:space="preserve">landscape </w:t>
      </w:r>
      <w:r w:rsidRPr="007C3B74">
        <w:t>prevalence (</w:t>
      </w:r>
      <w:r w:rsidR="00D2539A">
        <w:t>estimated with all sampled fish</w:t>
      </w:r>
      <w:r w:rsidR="00AE7DF0">
        <w:t xml:space="preserve"> in the landscape</w:t>
      </w:r>
      <w:r w:rsidRPr="007C3B74">
        <w:t xml:space="preserve">) with resampled landscape prevalence at N = 5, 10, 15, 20, 25, 30 and 35 to see </w:t>
      </w:r>
      <w:r w:rsidRPr="007C3B74">
        <w:lastRenderedPageBreak/>
        <w:t xml:space="preserve">when accurate prevalence (i.e., when resampled preference is not different from observed </w:t>
      </w:r>
      <w:r w:rsidR="00A33DAC">
        <w:t xml:space="preserve">landscape </w:t>
      </w:r>
      <w:r w:rsidRPr="007C3B74">
        <w:t>prevalence) is reached.</w:t>
      </w:r>
    </w:p>
    <w:p w14:paraId="346D6F75" w14:textId="53CC7F9F" w:rsidR="00986A8F" w:rsidRPr="007C3B74" w:rsidRDefault="00986A8F" w:rsidP="008A3791">
      <w:pPr>
        <w:pStyle w:val="Paragraphe"/>
        <w:jc w:val="left"/>
      </w:pPr>
      <w:r w:rsidRPr="007C3B74">
        <w:t xml:space="preserve">For the lake-scale analysis, we examined the frequency distribution of the fish </w:t>
      </w:r>
      <w:r w:rsidR="00A33DAC">
        <w:t>community i</w:t>
      </w:r>
      <w:r w:rsidRPr="007C3B74">
        <w:t xml:space="preserve">nfection prevalence according to the sampling method. The </w:t>
      </w:r>
      <w:r w:rsidR="00A33DAC">
        <w:t xml:space="preserve">lake </w:t>
      </w:r>
      <w:r w:rsidRPr="007C3B74">
        <w:t>infection prevalence was previously calculated for each lake</w:t>
      </w:r>
      <w:r w:rsidR="000E51DE">
        <w:t xml:space="preserve"> (i.e., all infected fishes divided by all sampled hosts within each lake)</w:t>
      </w:r>
      <w:r w:rsidRPr="007C3B74">
        <w:t xml:space="preserve">, and visualization was made with histograms set at six bins to avoid gaps. The distributions were then compared with the maps of the study area showing prevalence gradient </w:t>
      </w:r>
      <w:proofErr w:type="gramStart"/>
      <w:r w:rsidRPr="007C3B74">
        <w:t>in order to</w:t>
      </w:r>
      <w:proofErr w:type="gramEnd"/>
      <w:r w:rsidRPr="007C3B74">
        <w:t xml:space="preserve"> look for </w:t>
      </w:r>
      <w:r w:rsidR="004E292B" w:rsidRPr="007C3B74">
        <w:t>spatial patterns (e.g., aggregation of infection hotspots/coldspots, hydrological connectivity displaying prevalence gradients)</w:t>
      </w:r>
      <w:r w:rsidRPr="007C3B74">
        <w:t>.</w:t>
      </w:r>
    </w:p>
    <w:p w14:paraId="6559A515" w14:textId="2A90F59B" w:rsidR="00986A8F" w:rsidRPr="00635B02" w:rsidRDefault="00986A8F" w:rsidP="008A3791">
      <w:pPr>
        <w:pStyle w:val="Paragraphe"/>
        <w:jc w:val="left"/>
      </w:pPr>
      <w:r w:rsidRPr="007C3B74">
        <w:t xml:space="preserve">For the site-scale analysis, we modeled the relationships between environmental drivers and the community infection prevalence </w:t>
      </w:r>
      <w:r w:rsidR="001D7DEC" w:rsidRPr="00515AC8">
        <w:t>at the</w:t>
      </w:r>
      <w:r w:rsidRPr="007C3B74">
        <w:t xml:space="preserve"> transect level</w:t>
      </w:r>
      <w:r w:rsidR="00A33DAC">
        <w:t xml:space="preserve"> (site </w:t>
      </w:r>
      <w:r w:rsidR="00081DBA">
        <w:t>infec</w:t>
      </w:r>
      <w:r w:rsidR="00D62A06">
        <w:t>t</w:t>
      </w:r>
      <w:r w:rsidR="00081DBA">
        <w:t xml:space="preserve">ion </w:t>
      </w:r>
      <w:r w:rsidR="00A33DAC">
        <w:t>prevalence)</w:t>
      </w:r>
      <w:r w:rsidRPr="007C3B74">
        <w:t xml:space="preserve">. We used the data from the transect method because it is the only method that allows an accurate association of infection prevalence with all </w:t>
      </w:r>
      <w:r w:rsidR="00734D46">
        <w:t xml:space="preserve">selected </w:t>
      </w:r>
      <w:r w:rsidRPr="007C3B74">
        <w:t>environmental variables</w:t>
      </w:r>
      <w:r w:rsidR="00734D46">
        <w:t xml:space="preserve">, </w:t>
      </w:r>
      <w:r w:rsidRPr="007C3B74">
        <w:t xml:space="preserve">thus can best reveal the key drivers of infection prevalence. Prior to analysis, we explored the data for outliers in both the response and explanatory variables, for collinearity between explanatory variables, and for non-linearity in the relationships between the response and the explanatory variables following recommendations by </w:t>
      </w:r>
      <w:r w:rsidRPr="007C3B74">
        <w:fldChar w:fldCharType="begin"/>
      </w:r>
      <w:ins w:id="130" w:author="Vigneault Juliane" w:date="2024-12-14T15:24:00Z" w16du:dateUtc="2024-12-14T20:24:00Z">
        <w:r w:rsidR="00393584">
          <w:instrText xml:space="preserve"> ADDIN ZOTERO_ITEM CSL_CITATION {"citationID":"SbHmwghM","properties":{"formattedCitation":"(Zuur et al., 2009)","plainCitation":"(Zuur et al., 2009)","dontUpdate":true,"noteIndex":0},"citationItems":[{"id":2608,"uris":["http://zotero.org/groups/2585270/items/ZGJJRBU4"],"itemData":{"id":2608,"type":"book","collection-title":"Statistics for Biology and Health","event-place":"New York, NY","ISBN":"978-0-387-87457-9","language":"en","note":"DOI: 10.1007/978-0-387-87458-6","publisher":"Springer","publisher-place":"New York, NY","source":"DOI.org (Crossref)","title":"Mixed effects models and extensions in ecology with R","URL":"http://link.springer.com/10.1007/978-0-387-87458-6","author":[{"family":"Zuur","given":"Alain F."},{"family":"Ieno","given":"Elena N."},{"family":"Walker","given":"Neil"},{"family":"Saveliev","given":"Anatoly A."},{"family":"Smith","given":"Graham M."}],"accessed":{"date-parts":[["2023",10,16]]},"issued":{"date-parts":[["2009"]]}}}],"schema":"https://github.com/citation-style-language/schema/raw/master/csl-citation.json"} </w:instrText>
        </w:r>
      </w:ins>
      <w:del w:id="131" w:author="Vigneault Juliane" w:date="2024-12-14T15:24:00Z" w16du:dateUtc="2024-12-14T20:24:00Z">
        <w:r w:rsidR="00635B02" w:rsidDel="00393584">
          <w:delInstrText xml:space="preserve"> ADDIN ZOTERO_ITEM CSL_CITATION {"citationID":"SbHmwghM","properties":{"formattedCitation":"(Zuur et al., 2009)","plainCitation":"(Zuur et al., 2009)","dontUpdate":true,"noteIndex":0},"citationItems":[{"id":8033,"uris":["http://zotero.org/groups/2585270/items/ZGJJRBU4"],"itemData":{"id":8033,"type":"book","collection-title":"Statistics for Biology and Health","event-place":"New York, NY","ISBN":"978-0-387-87457-9","language":"en","note":"DOI: 10.1007/978-0-387-87458-6","publisher":"Springer","publisher-place":"New York, NY","source":"DOI.org (Crossref)","title":"Mixed effects models and extensions in ecology with R","URL":"http://link.springer.com/10.1007/978-0-387-87458-6","author":[{"family":"Zuur","given":"Alain F."},{"family":"Ieno","given":"Elena N."},{"family":"Walker","given":"Neil"},{"family":"Saveliev","given":"Anatoly A."},{"family":"Smith","given":"Graham M."}],"accessed":{"date-parts":[["2023",10,16]]},"issued":{"date-parts":[["2009"]]}}}],"schema":"https://github.com/citation-style-language/schema/raw/master/csl-citation.json"} </w:delInstrText>
        </w:r>
      </w:del>
      <w:r w:rsidRPr="007C3B74">
        <w:fldChar w:fldCharType="separate"/>
      </w:r>
      <w:r w:rsidRPr="007C3B74">
        <w:t>Zuur et al. (2009)</w:t>
      </w:r>
      <w:r w:rsidRPr="007C3B74">
        <w:fldChar w:fldCharType="end"/>
      </w:r>
      <w:r w:rsidRPr="007C3B74">
        <w:t xml:space="preserve">. Since our data showed some non-linear patterns, we applied generalized additive models in a mixed-model framework (GAMMs) using the </w:t>
      </w:r>
      <w:r w:rsidRPr="007C3B74">
        <w:rPr>
          <w:i/>
          <w:iCs/>
        </w:rPr>
        <w:t>mgcv</w:t>
      </w:r>
      <w:r w:rsidRPr="007C3B74">
        <w:t xml:space="preserve"> package </w:t>
      </w:r>
      <w:r w:rsidRPr="007C3B74">
        <w:fldChar w:fldCharType="begin"/>
      </w:r>
      <w:ins w:id="132" w:author="Vigneault Juliane" w:date="2024-12-14T15:24:00Z" w16du:dateUtc="2024-12-14T20:24:00Z">
        <w:r w:rsidR="00393584">
          <w:instrText xml:space="preserve"> ADDIN ZOTERO_ITEM CSL_CITATION {"citationID":"TWCfjMnc","properties":{"formattedCitation":"(Wood 2017)","plainCitation":"(Wood 2017)","noteIndex":0},"citationItems":[{"id":2605,"uris":["http://zotero.org/groups/2585270/items/WP7TKBQQ"],"itemData":{"id":2605,"type":"book","abstract":"The first edition of this book has established itself as one of the leading references on generalized additive models (GAMs), and the only book on the topic to be introductory in nature with a wealth of practical examples and software implementation. It is self-contained, providing the necessary background in linear models, linear mixed models, and generalized linear models (GLMs), before presenting a balanced treatment of the theory and applications of GAMs and related models. \n\nThe author bases his approach on a framework of penalized regression splines, and while firmly focused on the practical aspects of GAMs, discussions include fairly full explanations of the theory underlying the methods. Use of R software helps explain the theory and illustrates the practical application of the methodology. Each chapter contains an extensive set of exercises, with solutions in an appendix or in the book’s R data package gamair, to enable use as a course text or for self-study.","edition":"2","event-place":"Boca Raton","ISBN":"978-1-315-37027-9","note":"DOI: 10.1201/9781315370279","number-of-pages":"496","publisher":"Chapman and Hall/CRC","publisher-place":"Boca Raton","title":"Generalized Additive Models: An Introduction with R, Second Edition","title-short":"Generalized Additive Models","author":[{"family":"Wood","given":"Simon N."}],"issued":{"date-parts":[["2017",5,2]]}}}],"schema":"https://github.com/citation-style-language/schema/raw/master/csl-citation.json"} </w:instrText>
        </w:r>
      </w:ins>
      <w:del w:id="133" w:author="Vigneault Juliane" w:date="2024-12-14T15:24:00Z" w16du:dateUtc="2024-12-14T20:24:00Z">
        <w:r w:rsidR="00183A73" w:rsidDel="00393584">
          <w:delInstrText xml:space="preserve"> ADDIN ZOTERO_ITEM CSL_CITATION {"citationID":"TWCfjMnc","properties":{"formattedCitation":"(Wood 2017)","plainCitation":"(Wood 2017)","noteIndex":0},"citationItems":[{"id":8041,"uris":["http://zotero.org/groups/2585270/items/WP7TKBQQ"],"itemData":{"id":8041,"type":"book","abstract":"The first edition of this book has established itself as one of the leading references on generalized additive models (GAMs), and the only book on the topic to be introductory in nature with a wealth of practical examples and software implementation. It is self-contained, providing the necessary background in linear models, linear mixed models, and generalized linear models (GLMs), before presenting a balanced treatment of the theory and applications of GAMs and related models. \n\nThe author bases his approach on a framework of penalized regression splines, and while firmly focused on the practical aspects of GAMs, discussions include fairly full explanations of the theory underlying the methods. Use of R software helps explain the theory and illustrates the practical application of the methodology. Each chapter contains an extensive set of exercises, with solutions in an appendix or in the book’s R data package gamair, to enable use as a course text or for self-study.","edition":"2","event-place":"Boca Raton","ISBN":"978-1-315-37027-9","note":"DOI: 10.1201/9781315370279","number-of-pages":"496","publisher":"Chapman and Hall/CRC","publisher-place":"Boca Raton","title":"Generalized Additive Models: An Introduction with R, Second Edition","title-short":"Generalized Additive Models","author":[{"family":"Wood","given":"Simon N."}],"issued":{"date-parts":[["2017",5,2]]}}}],"schema":"https://github.com/citation-style-language/schema/raw/master/csl-citation.json"} </w:delInstrText>
        </w:r>
      </w:del>
      <w:r w:rsidRPr="007C3B74">
        <w:fldChar w:fldCharType="separate"/>
      </w:r>
      <w:r w:rsidR="004D3456">
        <w:t>(Wood 2017)</w:t>
      </w:r>
      <w:r w:rsidRPr="007C3B74">
        <w:fldChar w:fldCharType="end"/>
      </w:r>
      <w:r w:rsidRPr="007C3B74">
        <w:t xml:space="preserve">. We modeled one environmental variable at a time using a cubic spline (smooth function) and </w:t>
      </w:r>
      <w:r w:rsidR="00734D46">
        <w:t xml:space="preserve">used the lake variable as </w:t>
      </w:r>
      <w:r w:rsidRPr="007C3B74">
        <w:t>a random effect</w:t>
      </w:r>
      <w:r w:rsidR="00734D46" w:rsidRPr="00734D46">
        <w:rPr>
          <w:rStyle w:val="Marquedecommentaire"/>
        </w:rPr>
        <w:t xml:space="preserve"> </w:t>
      </w:r>
      <w:r w:rsidRPr="007C3B74">
        <w:t xml:space="preserve">to account for spatial clustering of sites from the same lake. Maximum likelihood method (method = “ML”) was used for estimating penalties. We used a quasi-binomial family distribution because our response variable </w:t>
      </w:r>
      <w:r w:rsidRPr="007C3B74">
        <w:lastRenderedPageBreak/>
        <w:t>(</w:t>
      </w:r>
      <w:r w:rsidR="00081DBA">
        <w:t xml:space="preserve">site </w:t>
      </w:r>
      <w:r w:rsidRPr="007C3B74">
        <w:t>infection prevalence) is a proportion constrained between 0 and 1 and to account for overdispersion in the data. The optimal amount of smoothing (</w:t>
      </w:r>
      <w:r w:rsidRPr="007C3B74">
        <w:sym w:font="Symbol" w:char="F06C"/>
      </w:r>
      <w:r w:rsidRPr="007C3B74">
        <w:t>)</w:t>
      </w:r>
      <w:del w:id="134" w:author="Unknown" w:date="2024-12-23T10:07:00Z" w16du:dateUtc="2024-12-23T15:07:00Z">
        <w:r w:rsidRPr="007C3B74" w:rsidDel="00A64B60">
          <w:delText xml:space="preserve"> </w:delText>
        </w:r>
      </w:del>
      <w:ins w:id="135" w:author="Unknown" w:date="2024-12-23T10:07:00Z" w16du:dateUtc="2024-12-23T15:07:00Z">
        <w:r w:rsidR="00A64B60">
          <w:t xml:space="preserve"> </w:t>
        </w:r>
      </w:ins>
      <w:del w:id="136" w:author="Unknown" w:date="2024-12-23T10:07:00Z" w16du:dateUtc="2024-12-23T15:07:00Z">
        <w:r w:rsidRPr="007C3B74" w:rsidDel="00A64B60">
          <w:delText xml:space="preserve">and the number basis functions </w:delText>
        </w:r>
      </w:del>
      <w:r w:rsidRPr="007C3B74">
        <w:t>w</w:t>
      </w:r>
      <w:ins w:id="137" w:author="Unknown" w:date="2024-12-23T10:07:00Z" w16du:dateUtc="2024-12-23T15:07:00Z">
        <w:r w:rsidR="00A64B60">
          <w:t>as</w:t>
        </w:r>
      </w:ins>
      <w:del w:id="138" w:author="Unknown" w:date="2024-12-23T10:07:00Z" w16du:dateUtc="2024-12-23T15:07:00Z">
        <w:r w:rsidRPr="007C3B74" w:rsidDel="00A64B60">
          <w:delText>ere</w:delText>
        </w:r>
      </w:del>
      <w:r w:rsidRPr="007C3B74">
        <w:t xml:space="preserve"> internally determined by the modeling function from the </w:t>
      </w:r>
      <w:r w:rsidRPr="007C3B74">
        <w:rPr>
          <w:i/>
          <w:iCs/>
        </w:rPr>
        <w:t>mgcv</w:t>
      </w:r>
      <w:r w:rsidRPr="007C3B74">
        <w:t xml:space="preserve"> package </w:t>
      </w:r>
      <w:r w:rsidRPr="007C3B74">
        <w:fldChar w:fldCharType="begin"/>
      </w:r>
      <w:ins w:id="139" w:author="Vigneault Juliane" w:date="2024-12-14T15:24:00Z" w16du:dateUtc="2024-12-14T20:24:00Z">
        <w:r w:rsidR="00393584">
          <w:instrText xml:space="preserve"> ADDIN ZOTERO_ITEM CSL_CITATION {"citationID":"9Gdf9Jb7","properties":{"formattedCitation":"(Wood 2017)","plainCitation":"(Wood 2017)","noteIndex":0},"citationItems":[{"id":2605,"uris":["http://zotero.org/groups/2585270/items/WP7TKBQQ"],"itemData":{"id":2605,"type":"book","abstract":"The first edition of this book has established itself as one of the leading references on generalized additive models (GAMs), and the only book on the topic to be introductory in nature with a wealth of practical examples and software implementation. It is self-contained, providing the necessary background in linear models, linear mixed models, and generalized linear models (GLMs), before presenting a balanced treatment of the theory and applications of GAMs and related models. \n\nThe author bases his approach on a framework of penalized regression splines, and while firmly focused on the practical aspects of GAMs, discussions include fairly full explanations of the theory underlying the methods. Use of R software helps explain the theory and illustrates the practical application of the methodology. Each chapter contains an extensive set of exercises, with solutions in an appendix or in the book’s R data package gamair, to enable use as a course text or for self-study.","edition":"2","event-place":"Boca Raton","ISBN":"978-1-315-37027-9","note":"DOI: 10.1201/9781315370279","number-of-pages":"496","publisher":"Chapman and Hall/CRC","publisher-place":"Boca Raton","title":"Generalized Additive Models: An Introduction with R, Second Edition","title-short":"Generalized Additive Models","author":[{"family":"Wood","given":"Simon N."}],"issued":{"date-parts":[["2017",5,2]]}}}],"schema":"https://github.com/citation-style-language/schema/raw/master/csl-citation.json"} </w:instrText>
        </w:r>
      </w:ins>
      <w:del w:id="140" w:author="Vigneault Juliane" w:date="2024-12-14T15:24:00Z" w16du:dateUtc="2024-12-14T20:24:00Z">
        <w:r w:rsidR="00183A73" w:rsidDel="00393584">
          <w:delInstrText xml:space="preserve"> ADDIN ZOTERO_ITEM CSL_CITATION {"citationID":"9Gdf9Jb7","properties":{"formattedCitation":"(Wood 2017)","plainCitation":"(Wood 2017)","noteIndex":0},"citationItems":[{"id":8041,"uris":["http://zotero.org/groups/2585270/items/WP7TKBQQ"],"itemData":{"id":8041,"type":"book","abstract":"The first edition of this book has established itself as one of the leading references on generalized additive models (GAMs), and the only book on the topic to be introductory in nature with a wealth of practical examples and software implementation. It is self-contained, providing the necessary background in linear models, linear mixed models, and generalized linear models (GLMs), before presenting a balanced treatment of the theory and applications of GAMs and related models. \n\nThe author bases his approach on a framework of penalized regression splines, and while firmly focused on the practical aspects of GAMs, discussions include fairly full explanations of the theory underlying the methods. Use of R software helps explain the theory and illustrates the practical application of the methodology. Each chapter contains an extensive set of exercises, with solutions in an appendix or in the book’s R data package gamair, to enable use as a course text or for self-study.","edition":"2","event-place":"Boca Raton","ISBN":"978-1-315-37027-9","note":"DOI: 10.1201/9781315370279","number-of-pages":"496","publisher":"Chapman and Hall/CRC","publisher-place":"Boca Raton","title":"Generalized Additive Models: An Introduction with R, Second Edition","title-short":"Generalized Additive Models","author":[{"family":"Wood","given":"Simon N."}],"issued":{"date-parts":[["2017",5,2]]}}}],"schema":"https://github.com/citation-style-language/schema/raw/master/csl-citation.json"} </w:delInstrText>
        </w:r>
      </w:del>
      <w:r w:rsidRPr="007C3B74">
        <w:fldChar w:fldCharType="separate"/>
      </w:r>
      <w:r w:rsidR="004D3456">
        <w:t>(Wood 2017)</w:t>
      </w:r>
      <w:r w:rsidRPr="007C3B74">
        <w:fldChar w:fldCharType="end"/>
      </w:r>
      <w:ins w:id="141" w:author="Unknown" w:date="2024-12-23T10:07:00Z" w16du:dateUtc="2024-12-23T15:07:00Z">
        <w:r w:rsidR="00A64B60">
          <w:t xml:space="preserve"> and the num</w:t>
        </w:r>
      </w:ins>
      <w:ins w:id="142" w:author="Unknown" w:date="2024-12-23T10:08:00Z" w16du:dateUtc="2024-12-23T15:08:00Z">
        <w:r w:rsidR="00A64B60">
          <w:t xml:space="preserve">ber of </w:t>
        </w:r>
        <w:proofErr w:type="spellStart"/>
        <w:r w:rsidR="00A64B60">
          <w:t>basis</w:t>
        </w:r>
        <w:proofErr w:type="spellEnd"/>
        <w:r w:rsidR="00A64B60">
          <w:t xml:space="preserve"> functions (k) was set at 5 for</w:t>
        </w:r>
      </w:ins>
      <w:ins w:id="143" w:author="Unknown" w:date="2024-12-23T10:09:00Z" w16du:dateUtc="2024-12-23T15:09:00Z">
        <w:r w:rsidR="00A64B60">
          <w:t xml:space="preserve"> every models to </w:t>
        </w:r>
      </w:ins>
      <w:ins w:id="144" w:author="Unknown" w:date="2024-12-23T10:10:00Z" w16du:dateUtc="2024-12-23T15:10:00Z">
        <w:r w:rsidR="00A64B60">
          <w:t xml:space="preserve">lower chances of </w:t>
        </w:r>
      </w:ins>
      <w:ins w:id="145" w:author="Unknown" w:date="2024-12-23T10:09:00Z" w16du:dateUtc="2024-12-23T15:09:00Z">
        <w:r w:rsidR="00A64B60">
          <w:t>overfitting</w:t>
        </w:r>
      </w:ins>
      <w:r w:rsidRPr="007C3B74">
        <w:t>. The deviance explained (D</w:t>
      </w:r>
      <w:r w:rsidRPr="007C3B74">
        <w:rPr>
          <w:vertAlign w:val="superscript"/>
        </w:rPr>
        <w:t>2</w:t>
      </w:r>
      <w:r w:rsidRPr="007C3B74">
        <w:t xml:space="preserve">) was used as a measure of model fit. The model validations were conducted with </w:t>
      </w:r>
      <w:r w:rsidRPr="007C3B74">
        <w:rPr>
          <w:i/>
          <w:iCs/>
        </w:rPr>
        <w:t>gratia</w:t>
      </w:r>
      <w:r w:rsidRPr="007C3B74">
        <w:t xml:space="preserve"> package </w:t>
      </w:r>
      <w:r w:rsidRPr="007C3B74">
        <w:fldChar w:fldCharType="begin"/>
      </w:r>
      <w:ins w:id="146" w:author="Vigneault Juliane" w:date="2024-12-14T15:24:00Z" w16du:dateUtc="2024-12-14T20:24:00Z">
        <w:r w:rsidR="00393584">
          <w:instrText xml:space="preserve"> ADDIN ZOTERO_ITEM CSL_CITATION {"citationID":"Lw6oa9Y7","properties":{"formattedCitation":"(Simpson 2023)","plainCitation":"(Simpson 2023)","noteIndex":0},"citationItems":[{"id":2604,"uris":["http://zotero.org/groups/2585270/items/DM63MX7B"],"itemData":{"id":2604,"type":"software","title":"gratia: Graceful ggplot-Based Graphics and Other Functions for GAMs Fitted using mgcv.","URL":"https://gavinsimpson.github.io/gratia/","version":"R package version 0.8.1.42","author":[{"family":"Simpson","given":"Gavin"}],"issued":{"date-parts":[["2023"]]}}}],"schema":"https://github.com/citation-style-language/schema/raw/master/csl-citation.json"} </w:instrText>
        </w:r>
      </w:ins>
      <w:del w:id="147" w:author="Vigneault Juliane" w:date="2024-12-14T15:24:00Z" w16du:dateUtc="2024-12-14T20:24:00Z">
        <w:r w:rsidR="00183A73" w:rsidDel="00393584">
          <w:delInstrText xml:space="preserve"> ADDIN ZOTERO_ITEM CSL_CITATION {"citationID":"Lw6oa9Y7","properties":{"formattedCitation":"(Simpson 2023)","plainCitation":"(Simpson 2023)","noteIndex":0},"citationItems":[{"id":8042,"uris":["http://zotero.org/groups/2585270/items/DM63MX7B"],"itemData":{"id":8042,"type":"software","title":"gratia: Graceful ggplot-Based Graphics and Other Functions for GAMs Fitted using mgcv.","URL":"https://gavinsimpson.github.io/gratia/","version":"R package version 0.8.1.42","author":[{"family":"Simpson","given":"Gavin"}],"issued":{"date-parts":[["2023"]]}}}],"schema":"https://github.com/citation-style-language/schema/raw/master/csl-citation.json"} </w:delInstrText>
        </w:r>
      </w:del>
      <w:r w:rsidRPr="007C3B74">
        <w:fldChar w:fldCharType="separate"/>
      </w:r>
      <w:r w:rsidR="004D3456">
        <w:t>(Simpson 2023)</w:t>
      </w:r>
      <w:r w:rsidRPr="007C3B74">
        <w:fldChar w:fldCharType="end"/>
      </w:r>
      <w:r w:rsidRPr="007C3B74">
        <w:t xml:space="preserve"> and visualization of partial effects was made with </w:t>
      </w:r>
      <w:r w:rsidRPr="007C3B74">
        <w:rPr>
          <w:i/>
          <w:iCs/>
        </w:rPr>
        <w:t>gratia</w:t>
      </w:r>
      <w:r w:rsidRPr="007C3B74">
        <w:t xml:space="preserve"> </w:t>
      </w:r>
      <w:r w:rsidRPr="007C3B74">
        <w:fldChar w:fldCharType="begin"/>
      </w:r>
      <w:ins w:id="148" w:author="Vigneault Juliane" w:date="2024-12-14T15:24:00Z" w16du:dateUtc="2024-12-14T20:24:00Z">
        <w:r w:rsidR="00393584">
          <w:instrText xml:space="preserve"> ADDIN ZOTERO_ITEM CSL_CITATION {"citationID":"rL8VTfgI","properties":{"formattedCitation":"(Simpson 2023)","plainCitation":"(Simpson 2023)","noteIndex":0},"citationItems":[{"id":2604,"uris":["http://zotero.org/groups/2585270/items/DM63MX7B"],"itemData":{"id":2604,"type":"software","title":"gratia: Graceful ggplot-Based Graphics and Other Functions for GAMs Fitted using mgcv.","URL":"https://gavinsimpson.github.io/gratia/","version":"R package version 0.8.1.42","author":[{"family":"Simpson","given":"Gavin"}],"issued":{"date-parts":[["2023"]]}}}],"schema":"https://github.com/citation-style-language/schema/raw/master/csl-citation.json"} </w:instrText>
        </w:r>
      </w:ins>
      <w:del w:id="149" w:author="Vigneault Juliane" w:date="2024-12-14T15:24:00Z" w16du:dateUtc="2024-12-14T20:24:00Z">
        <w:r w:rsidR="00183A73" w:rsidDel="00393584">
          <w:delInstrText xml:space="preserve"> ADDIN ZOTERO_ITEM CSL_CITATION {"citationID":"rL8VTfgI","properties":{"formattedCitation":"(Simpson 2023)","plainCitation":"(Simpson 2023)","noteIndex":0},"citationItems":[{"id":8042,"uris":["http://zotero.org/groups/2585270/items/DM63MX7B"],"itemData":{"id":8042,"type":"software","title":"gratia: Graceful ggplot-Based Graphics and Other Functions for GAMs Fitted using mgcv.","URL":"https://gavinsimpson.github.io/gratia/","version":"R package version 0.8.1.42","author":[{"family":"Simpson","given":"Gavin"}],"issued":{"date-parts":[["2023"]]}}}],"schema":"https://github.com/citation-style-language/schema/raw/master/csl-citation.json"} </w:delInstrText>
        </w:r>
      </w:del>
      <w:r w:rsidRPr="007C3B74">
        <w:fldChar w:fldCharType="separate"/>
      </w:r>
      <w:r w:rsidR="004D3456">
        <w:t>(Simpson 2023)</w:t>
      </w:r>
      <w:r w:rsidRPr="007C3B74">
        <w:fldChar w:fldCharType="end"/>
      </w:r>
      <w:r w:rsidRPr="007C3B74">
        <w:t xml:space="preserve"> and </w:t>
      </w:r>
      <w:r w:rsidRPr="007C3B74">
        <w:rPr>
          <w:i/>
          <w:iCs/>
        </w:rPr>
        <w:t xml:space="preserve">ggplot2 </w:t>
      </w:r>
      <w:r w:rsidRPr="007C3B74">
        <w:fldChar w:fldCharType="begin"/>
      </w:r>
      <w:ins w:id="150" w:author="Vigneault Juliane" w:date="2024-12-14T15:24:00Z" w16du:dateUtc="2024-12-14T20:24:00Z">
        <w:r w:rsidR="00393584">
          <w:instrText xml:space="preserve"> ADDIN ZOTERO_ITEM CSL_CITATION {"citationID":"usIJfoKr","properties":{"formattedCitation":"(Wickham 2016)","plainCitation":"(Wickham 2016)","noteIndex":0},"citationItems":[{"id":2603,"uris":["http://zotero.org/groups/2585270/items/NCDVWD4Y"],"itemData":{"id":2603,"type":"software","publisher":"Springer-Verlag New York","title":"ggplot2: Elegant Graphics for Data Analysis.","author":[{"family":"Wickham","given":"H."}],"issued":{"date-parts":[["2016"]]}}}],"schema":"https://github.com/citation-style-language/schema/raw/master/csl-citation.json"} </w:instrText>
        </w:r>
      </w:ins>
      <w:del w:id="151" w:author="Vigneault Juliane" w:date="2024-12-14T15:24:00Z" w16du:dateUtc="2024-12-14T20:24:00Z">
        <w:r w:rsidR="00183A73" w:rsidDel="00393584">
          <w:delInstrText xml:space="preserve"> ADDIN ZOTERO_ITEM CSL_CITATION {"citationID":"usIJfoKr","properties":{"formattedCitation":"(Wickham 2016)","plainCitation":"(Wickham 2016)","noteIndex":0},"citationItems":[{"id":8043,"uris":["http://zotero.org/groups/2585270/items/NCDVWD4Y"],"itemData":{"id":8043,"type":"software","publisher":"Springer-Verlag New York","title":"ggplot2: Elegant Graphics for Data Analysis.","author":[{"family":"Wickham","given":"H."}],"issued":{"date-parts":[["2016"]]}}}],"schema":"https://github.com/citation-style-language/schema/raw/master/csl-citation.json"} </w:delInstrText>
        </w:r>
      </w:del>
      <w:r w:rsidRPr="007C3B74">
        <w:fldChar w:fldCharType="separate"/>
      </w:r>
      <w:r w:rsidR="004D3456">
        <w:t>(Wickham 2016)</w:t>
      </w:r>
      <w:r w:rsidRPr="007C3B74">
        <w:fldChar w:fldCharType="end"/>
      </w:r>
      <w:r w:rsidRPr="007C3B74">
        <w:t xml:space="preserve"> packages.</w:t>
      </w:r>
      <w:ins w:id="152" w:author="Vigneault Juliane" w:date="2024-12-23T09:31:00Z" w16du:dateUtc="2024-12-23T14:31:00Z">
        <w:r w:rsidR="00A75920">
          <w:t xml:space="preserve"> Validation </w:t>
        </w:r>
      </w:ins>
      <w:ins w:id="153" w:author="Vigneault Juliane" w:date="2024-12-23T09:32:00Z" w16du:dateUtc="2024-12-23T14:32:00Z">
        <w:r w:rsidR="00A75920">
          <w:t>of smooth</w:t>
        </w:r>
        <w:del w:id="154" w:author="Unknown" w:date="2024-12-23T09:39:00Z" w16du:dateUtc="2024-12-23T14:39:00Z">
          <w:r w:rsidR="00A75920" w:rsidDel="00A47065">
            <w:delText>ing</w:delText>
          </w:r>
        </w:del>
        <w:r w:rsidR="00A75920">
          <w:t xml:space="preserve"> terms significance was done by </w:t>
        </w:r>
      </w:ins>
      <w:ins w:id="155" w:author="Vigneault Juliane" w:date="2024-12-23T09:33:00Z" w16du:dateUtc="2024-12-23T14:33:00Z">
        <w:r w:rsidR="00A75920">
          <w:t xml:space="preserve">drawing an horizontal line through the confidence region </w:t>
        </w:r>
      </w:ins>
      <w:ins w:id="156" w:author="Vigneault Juliane" w:date="2024-12-23T09:34:00Z" w16du:dateUtc="2024-12-23T14:34:00Z">
        <w:r w:rsidR="00A75920">
          <w:fldChar w:fldCharType="begin"/>
        </w:r>
        <w:r w:rsidR="00A75920">
          <w:instrText xml:space="preserve"> ADDIN ZOTERO_ITEM CSL_CITATION {"citationID":"i2vcFyqW","properties":{"formattedCitation":"(Wood and Augustin 2002)","plainCitation":"(Wood and Augustin 2002)","noteIndex":0},"citationItems":[{"id":12866,"uris":["http://zotero.org/groups/2585270/items/JWXFPZNY"],"itemData":{"id":12866,"type":"article-journal","abstract":"Generalized additive models (GAMs) have been popularized by the work of Hastie and Tibshirani (Generalized Additive Models (1990)) and the availability of user friendly gam software in Splus. However, whilst it is flexible and efficient, the gam framework based on backfitting with linear smoothers presents some difficulties when it comes to model selection and inference. On the other hand, the mathematically elegant work of Wahba (Spline Models for Observational Data (1990)) and co-workers on Generalized Spline Smoothing (GSS) provides a rigorous framework for model selection (SIAM J. Sci. Statist. Comput. 12 (1991) 383) and inference with GAMs constructed from smoothing splines: but unfortunately these models are computationally very expensive with operations counts that are of cubic order in the number of data. A ‘middle way’ between these approaches is to construct GAMs using penalized regression splines (e.g. Marx and Eilers, Comput. Statist. Data Anal. (1998)). In this paper, we develop this idea further and show how GAMs constructed using penalized regression splines can be used to get most of the practical benefits of GSS models, including well founded model selection and multi-dimensional smooth terms, with the ease of use and low computational cost of backfit GAMs. Inference with the resulting methods also requires slightly fewer approximations than are employed in the GAM modelling software provided in Splus. This paper presents the basic mathematical and numerical approach to GAMs implemented in the R package mgcv, and includes two environmental examples using the methods as implemented in the package.","container-title":"Ecological Modelling","DOI":"10.1016/S0304-3800(02)00193-X","ISSN":"0304-3800","issue":"2","journalAbbreviation":"Ecological Modelling","page":"157-177","source":"ScienceDirect","title":"GAMs with integrated model selection using penalized regression splines and applications to environmental modelling","volume":"157","author":[{"family":"Wood","given":"Simon N."},{"family":"Augustin","given":"Nicole H."}],"issued":{"date-parts":[["2002",11,30]]}}}],"schema":"https://github.com/citation-style-language/schema/raw/master/csl-citation.json"} </w:instrText>
        </w:r>
      </w:ins>
      <w:r w:rsidR="00A75920">
        <w:fldChar w:fldCharType="separate"/>
      </w:r>
      <w:ins w:id="157" w:author="Vigneault Juliane" w:date="2024-12-23T09:34:00Z" w16du:dateUtc="2024-12-23T14:34:00Z">
        <w:r w:rsidR="00A75920">
          <w:rPr>
            <w:noProof/>
          </w:rPr>
          <w:t>(Wood and Augustin 2002)</w:t>
        </w:r>
        <w:r w:rsidR="00A75920">
          <w:fldChar w:fldCharType="end"/>
        </w:r>
      </w:ins>
      <w:ins w:id="158" w:author="Vigneault Juliane" w:date="2024-12-23T09:35:00Z" w16du:dateUtc="2024-12-23T14:35:00Z">
        <w:r w:rsidR="00A75920">
          <w:t>.</w:t>
        </w:r>
      </w:ins>
    </w:p>
    <w:p w14:paraId="3B1EFEB4" w14:textId="50ECBDC4" w:rsidR="00986A8F" w:rsidRPr="007C3B74" w:rsidRDefault="002353C9" w:rsidP="008A3791">
      <w:pPr>
        <w:pStyle w:val="Titre2"/>
        <w:jc w:val="left"/>
      </w:pPr>
      <w:r>
        <w:t>RESULTS</w:t>
      </w:r>
    </w:p>
    <w:p w14:paraId="32728A52" w14:textId="0CC00996" w:rsidR="00986A8F" w:rsidRPr="00717E05" w:rsidRDefault="00986A8F" w:rsidP="008A3791">
      <w:pPr>
        <w:pStyle w:val="Paragraphe"/>
        <w:jc w:val="left"/>
      </w:pPr>
      <w:r w:rsidRPr="007C3B74">
        <w:t>We recorded a total of 11 297 individual fishes belonging to 15 species and 8 families</w:t>
      </w:r>
      <w:r w:rsidR="00F41C19" w:rsidRPr="00515AC8">
        <w:t xml:space="preserve"> in the sampled lakes</w:t>
      </w:r>
      <w:r w:rsidRPr="00717E05">
        <w:t xml:space="preserve"> (</w:t>
      </w:r>
      <w:r w:rsidR="0077405B" w:rsidRPr="00D62A06">
        <w:t xml:space="preserve">Appendix S2: </w:t>
      </w:r>
      <w:r w:rsidRPr="00D62A06">
        <w:t>Table S</w:t>
      </w:r>
      <w:r w:rsidR="0077405B" w:rsidRPr="00D62A06">
        <w:t>1</w:t>
      </w:r>
      <w:r w:rsidRPr="00717E05">
        <w:t xml:space="preserve">). The minnow traps caught 1906 individuals from 10 species while seine nets caught 2427 individuals from 14 species. 6964 individuals belonging to four species and one separate family </w:t>
      </w:r>
      <w:r w:rsidR="00BF3A2F">
        <w:t xml:space="preserve">(cyprinids) </w:t>
      </w:r>
      <w:r w:rsidRPr="00717E05">
        <w:t xml:space="preserve">were observed in the snorkeling transects. The mean </w:t>
      </w:r>
      <w:r w:rsidR="00D62A06">
        <w:t xml:space="preserve">total </w:t>
      </w:r>
      <w:r w:rsidRPr="00717E05">
        <w:t xml:space="preserve">length </w:t>
      </w:r>
      <w:r w:rsidR="00F41C19" w:rsidRPr="00515AC8">
        <w:t>of fish sampled</w:t>
      </w:r>
      <w:r w:rsidRPr="00717E05">
        <w:t xml:space="preserve"> </w:t>
      </w:r>
      <w:r w:rsidR="00F41C19" w:rsidRPr="00515AC8">
        <w:t>with our</w:t>
      </w:r>
      <w:r w:rsidR="00F41C19" w:rsidRPr="00717E05">
        <w:t xml:space="preserve"> </w:t>
      </w:r>
      <w:r w:rsidRPr="00717E05">
        <w:t xml:space="preserve">fishing methods was </w:t>
      </w:r>
      <w:r w:rsidR="00BF3A2F">
        <w:t>6</w:t>
      </w:r>
      <w:r w:rsidRPr="00717E05">
        <w:t xml:space="preserve"> </w:t>
      </w:r>
      <w:r w:rsidRPr="00717E05">
        <w:sym w:font="Symbol" w:char="F0B1"/>
      </w:r>
      <w:r w:rsidRPr="00717E05">
        <w:t xml:space="preserve"> </w:t>
      </w:r>
      <w:r w:rsidR="00BF3A2F">
        <w:t>3</w:t>
      </w:r>
      <w:r w:rsidRPr="00717E05">
        <w:t xml:space="preserve"> cm (mean length </w:t>
      </w:r>
      <w:r w:rsidRPr="00717E05">
        <w:sym w:font="Symbol" w:char="F0B1"/>
      </w:r>
      <w:r w:rsidRPr="00717E05">
        <w:t xml:space="preserve"> SD; N = 4333, </w:t>
      </w:r>
      <w:r w:rsidR="0077405B">
        <w:t xml:space="preserve">Appendix S2: </w:t>
      </w:r>
      <w:r w:rsidRPr="00717E05">
        <w:t>Table S</w:t>
      </w:r>
      <w:r w:rsidR="004A4A39">
        <w:t>2</w:t>
      </w:r>
      <w:r w:rsidR="00F41C19" w:rsidRPr="00515AC8">
        <w:t>;</w:t>
      </w:r>
      <w:r w:rsidRPr="00717E05">
        <w:t xml:space="preserve"> Table S</w:t>
      </w:r>
      <w:r w:rsidR="004A4A39">
        <w:t>3</w:t>
      </w:r>
      <w:r w:rsidR="00F41C19" w:rsidRPr="00515AC8">
        <w:t>)</w:t>
      </w:r>
      <w:r w:rsidRPr="00717E05">
        <w:t>.</w:t>
      </w:r>
    </w:p>
    <w:p w14:paraId="2936698E" w14:textId="2F588FF5" w:rsidR="00364D10" w:rsidRDefault="00986A8F" w:rsidP="008A3791">
      <w:pPr>
        <w:pStyle w:val="Paragraphe"/>
        <w:jc w:val="left"/>
      </w:pPr>
      <w:r w:rsidRPr="00717E05">
        <w:t xml:space="preserve">Scientific literature supports black spot disease susceptibility in all fish species sampled except for </w:t>
      </w:r>
      <w:r w:rsidRPr="00717E05">
        <w:rPr>
          <w:i/>
          <w:iCs/>
        </w:rPr>
        <w:t>Ameiurus nebulosus</w:t>
      </w:r>
      <w:r w:rsidRPr="00717E05">
        <w:t xml:space="preserve"> and </w:t>
      </w:r>
      <w:r w:rsidRPr="00717E05">
        <w:rPr>
          <w:i/>
          <w:iCs/>
        </w:rPr>
        <w:t>Esox masquinongy</w:t>
      </w:r>
      <w:r w:rsidRPr="00717E05">
        <w:t xml:space="preserve"> (</w:t>
      </w:r>
      <w:r w:rsidR="004A4A39">
        <w:t>Appendix S2: Table S4</w:t>
      </w:r>
      <w:r w:rsidRPr="00717E05">
        <w:t xml:space="preserve">). </w:t>
      </w:r>
      <w:r w:rsidR="00F41C19" w:rsidRPr="00515AC8">
        <w:t xml:space="preserve">Consequently, </w:t>
      </w:r>
      <w:r w:rsidR="00597E75">
        <w:t xml:space="preserve">both species </w:t>
      </w:r>
      <w:r w:rsidR="00F41C19" w:rsidRPr="00515AC8">
        <w:rPr>
          <w:iCs/>
        </w:rPr>
        <w:t xml:space="preserve">were excluded from </w:t>
      </w:r>
      <w:r w:rsidR="00081DBA">
        <w:rPr>
          <w:iCs/>
        </w:rPr>
        <w:t xml:space="preserve">all </w:t>
      </w:r>
      <w:r w:rsidR="00F41C19" w:rsidRPr="00515AC8">
        <w:rPr>
          <w:iCs/>
        </w:rPr>
        <w:t>prevalence estimation</w:t>
      </w:r>
      <w:r w:rsidR="00081DBA">
        <w:rPr>
          <w:iCs/>
        </w:rPr>
        <w:t>s</w:t>
      </w:r>
      <w:r w:rsidR="00F41C19" w:rsidRPr="00515AC8">
        <w:rPr>
          <w:iCs/>
        </w:rPr>
        <w:t xml:space="preserve"> as there </w:t>
      </w:r>
      <w:r w:rsidR="00081DBA">
        <w:rPr>
          <w:iCs/>
        </w:rPr>
        <w:t>are</w:t>
      </w:r>
      <w:r w:rsidR="00F41C19" w:rsidRPr="00515AC8">
        <w:rPr>
          <w:iCs/>
        </w:rPr>
        <w:t xml:space="preserve"> no evidence they can host these trematodes. O</w:t>
      </w:r>
      <w:r w:rsidRPr="00717E05">
        <w:t xml:space="preserve">ur field </w:t>
      </w:r>
      <w:r w:rsidR="00F41C19" w:rsidRPr="00515AC8">
        <w:t>sampling</w:t>
      </w:r>
      <w:r w:rsidR="00F41C19" w:rsidRPr="00717E05">
        <w:t xml:space="preserve"> </w:t>
      </w:r>
      <w:r w:rsidRPr="00717E05">
        <w:t xml:space="preserve">found evidence of black spot infection in </w:t>
      </w:r>
      <w:r w:rsidR="00F41C19" w:rsidRPr="00515AC8">
        <w:t xml:space="preserve">6 species: </w:t>
      </w:r>
      <w:r w:rsidRPr="00717E05">
        <w:t>pumpkinseed sunfish (</w:t>
      </w:r>
      <w:r w:rsidRPr="00717E05">
        <w:rPr>
          <w:i/>
          <w:iCs/>
        </w:rPr>
        <w:t>Lepomis gibbosus</w:t>
      </w:r>
      <w:r w:rsidRPr="00717E05">
        <w:t>), rock bass (</w:t>
      </w:r>
      <w:r w:rsidR="00D62A06">
        <w:rPr>
          <w:i/>
          <w:iCs/>
        </w:rPr>
        <w:t>Ambloplites</w:t>
      </w:r>
      <w:r w:rsidRPr="00717E05">
        <w:rPr>
          <w:i/>
          <w:iCs/>
        </w:rPr>
        <w:t xml:space="preserve"> rupestris</w:t>
      </w:r>
      <w:r w:rsidRPr="00717E05">
        <w:t>), yellow perch (</w:t>
      </w:r>
      <w:r w:rsidRPr="00717E05">
        <w:rPr>
          <w:i/>
          <w:iCs/>
        </w:rPr>
        <w:t>Perca flavescens</w:t>
      </w:r>
      <w:r w:rsidRPr="00717E05">
        <w:t>), smallmouth bass (</w:t>
      </w:r>
      <w:r w:rsidRPr="00717E05">
        <w:rPr>
          <w:i/>
          <w:iCs/>
        </w:rPr>
        <w:t>Micropterus dolomieu</w:t>
      </w:r>
      <w:r w:rsidRPr="00717E05">
        <w:t>), creek chub (</w:t>
      </w:r>
      <w:r w:rsidRPr="00717E05">
        <w:rPr>
          <w:i/>
          <w:iCs/>
        </w:rPr>
        <w:t>Semotilus atromaculatus</w:t>
      </w:r>
      <w:r w:rsidRPr="00717E05">
        <w:t>) and fathead minnow (</w:t>
      </w:r>
      <w:r w:rsidRPr="00717E05">
        <w:rPr>
          <w:i/>
          <w:iCs/>
        </w:rPr>
        <w:t>Pimephales promelas</w:t>
      </w:r>
      <w:r w:rsidRPr="00717E05">
        <w:t xml:space="preserve">). </w:t>
      </w:r>
      <w:r w:rsidRPr="00A13ECA">
        <w:t xml:space="preserve">Details on infection prevalence of fish communities are </w:t>
      </w:r>
      <w:r w:rsidRPr="00A13ECA">
        <w:lastRenderedPageBreak/>
        <w:t xml:space="preserve">presented for every sampling method in </w:t>
      </w:r>
      <w:r w:rsidR="00364D10">
        <w:t>Appendix S2: Table S5</w:t>
      </w:r>
      <w:r w:rsidR="00F82B9F">
        <w:t xml:space="preserve"> (landscape-scale)</w:t>
      </w:r>
      <w:r w:rsidR="00364D10">
        <w:t xml:space="preserve">; Table S6 </w:t>
      </w:r>
      <w:r w:rsidR="00F82B9F">
        <w:t>(lake-scale);</w:t>
      </w:r>
      <w:r w:rsidR="00364D10">
        <w:t xml:space="preserve"> Table S7</w:t>
      </w:r>
      <w:r w:rsidR="00F82B9F">
        <w:t xml:space="preserve"> (site-scale)</w:t>
      </w:r>
      <w:r w:rsidR="00364D10">
        <w:t>.</w:t>
      </w:r>
    </w:p>
    <w:p w14:paraId="4DB6C0C6" w14:textId="23E97E9B" w:rsidR="00986A8F" w:rsidRPr="00717E05" w:rsidRDefault="00986A8F" w:rsidP="008A3791">
      <w:pPr>
        <w:pStyle w:val="Titre3"/>
        <w:jc w:val="left"/>
      </w:pPr>
      <w:bookmarkStart w:id="159" w:name="_Toc163326223"/>
      <w:r w:rsidRPr="00717E05">
        <w:t>Landscape-scale</w:t>
      </w:r>
      <w:bookmarkEnd w:id="159"/>
    </w:p>
    <w:p w14:paraId="5797B087" w14:textId="1E1EB4C3" w:rsidR="00986A8F" w:rsidRPr="0099283E" w:rsidRDefault="00986A8F" w:rsidP="0099283E">
      <w:pPr>
        <w:pStyle w:val="Paragraphe"/>
        <w:jc w:val="left"/>
        <w:rPr>
          <w:noProof/>
        </w:rPr>
      </w:pPr>
      <w:r w:rsidRPr="00717E05">
        <w:t xml:space="preserve">We used a resampling approach to compare how different sampling methods change the mean prevalence estimate through an increasing sampling effort across the landscape (Figure 3). Accumulation curves built for each sampling method tended to overestimate the mean </w:t>
      </w:r>
      <w:r w:rsidR="009D0CFD">
        <w:t xml:space="preserve">resampled landscape </w:t>
      </w:r>
      <w:r w:rsidRPr="00717E05">
        <w:t>prevalence at low number</w:t>
      </w:r>
      <w:r w:rsidR="00F41C19" w:rsidRPr="00515AC8">
        <w:t>s</w:t>
      </w:r>
      <w:r w:rsidRPr="00717E05">
        <w:t xml:space="preserve"> of samples</w:t>
      </w:r>
      <w:r w:rsidR="00670224">
        <w:t xml:space="preserve"> (N &lt; 10)</w:t>
      </w:r>
      <w:r w:rsidRPr="00717E05">
        <w:t xml:space="preserve">. The estimate of resampled </w:t>
      </w:r>
      <w:r w:rsidR="009D0CFD">
        <w:t xml:space="preserve">landscape </w:t>
      </w:r>
      <w:r w:rsidRPr="00717E05">
        <w:t xml:space="preserve">prevalence differed </w:t>
      </w:r>
      <w:r w:rsidR="00F41C19" w:rsidRPr="00515AC8">
        <w:t>among</w:t>
      </w:r>
      <w:r w:rsidR="00F41C19" w:rsidRPr="00717E05">
        <w:t xml:space="preserve"> </w:t>
      </w:r>
      <w:r w:rsidRPr="00717E05">
        <w:t>the sampling methods (Kruskal-</w:t>
      </w:r>
      <w:proofErr w:type="gramStart"/>
      <w:r w:rsidRPr="00717E05">
        <w:t>Wallis</w:t>
      </w:r>
      <w:proofErr w:type="gramEnd"/>
      <w:r w:rsidRPr="00717E05">
        <w:t xml:space="preserve"> chi-squared = 1288, p-value = 0,</w:t>
      </w:r>
      <w:r w:rsidR="005F43A7">
        <w:t xml:space="preserve"> Appendix S2: Table S8</w:t>
      </w:r>
      <w:r w:rsidRPr="00717E05">
        <w:t>), varying between 21% and 36% (</w:t>
      </w:r>
      <w:r w:rsidR="005F43A7">
        <w:t>Appendix S2: Table S9</w:t>
      </w:r>
      <w:r w:rsidRPr="00717E05">
        <w:t xml:space="preserve">). After 35 samples, the transect method generated the highest mean </w:t>
      </w:r>
      <w:r w:rsidR="009D0CFD">
        <w:t xml:space="preserve">resampled landscape </w:t>
      </w:r>
      <w:r w:rsidRPr="00717E05">
        <w:t xml:space="preserve">prevalence (36 %) followed by the methods combination (31 %), the minnow trap method (25 %) and the seine method (21 %). However, the minnow trap curve did not stabilize after the 35 random samples </w:t>
      </w:r>
      <w:r w:rsidR="00903EC9" w:rsidRPr="00903EC9">
        <w:t xml:space="preserve">with </w:t>
      </w:r>
      <w:r w:rsidR="00903EC9">
        <w:t xml:space="preserve">final </w:t>
      </w:r>
      <w:r w:rsidR="00903EC9" w:rsidRPr="00903EC9">
        <w:t>re</w:t>
      </w:r>
      <w:r w:rsidR="00903EC9">
        <w:t xml:space="preserve">sampled </w:t>
      </w:r>
      <w:r w:rsidR="009D0CFD">
        <w:t xml:space="preserve">landscape </w:t>
      </w:r>
      <w:r w:rsidR="00903EC9">
        <w:t xml:space="preserve">prevalence (N = 35) higher than observed </w:t>
      </w:r>
      <w:r w:rsidR="009D0CFD">
        <w:t xml:space="preserve">landscape </w:t>
      </w:r>
      <w:r w:rsidR="00903EC9">
        <w:t>prevalence</w:t>
      </w:r>
      <w:r w:rsidRPr="00717E05">
        <w:t xml:space="preserve"> (</w:t>
      </w:r>
      <w:r w:rsidR="005F43A7">
        <w:t>Appendix S2: Table S9</w:t>
      </w:r>
      <w:r w:rsidRPr="00717E05">
        <w:t>). However, relatively few random samples are necessary to estimate a landscape prevalence for the transect method (approximately 10 samples) while a</w:t>
      </w:r>
      <w:r w:rsidR="00903EC9">
        <w:t xml:space="preserve"> stabilized </w:t>
      </w:r>
      <w:r w:rsidR="009D0CFD">
        <w:t xml:space="preserve">landscape </w:t>
      </w:r>
      <w:r w:rsidR="00903EC9">
        <w:t>prevalence value</w:t>
      </w:r>
      <w:r w:rsidRPr="00717E05">
        <w:t xml:space="preserve"> only occurs after 30 samples for the seine method. Even if the method combination curve (in gray) stabilizes around 20 samples, </w:t>
      </w:r>
      <w:r w:rsidR="00B5172A" w:rsidRPr="00515AC8">
        <w:t>there is</w:t>
      </w:r>
      <w:r w:rsidRPr="00717E05">
        <w:t xml:space="preserve"> variation around the curve because of the variability among the different methods used.</w:t>
      </w:r>
      <w:bookmarkStart w:id="160" w:name="_Toc163326224"/>
    </w:p>
    <w:p w14:paraId="715C1DC1" w14:textId="575D74DC" w:rsidR="00986A8F" w:rsidRPr="00717E05" w:rsidRDefault="00986A8F" w:rsidP="008A3791">
      <w:pPr>
        <w:pStyle w:val="Titre3"/>
        <w:jc w:val="left"/>
      </w:pPr>
      <w:r w:rsidRPr="00717E05">
        <w:t>Lake-scale</w:t>
      </w:r>
      <w:bookmarkEnd w:id="160"/>
    </w:p>
    <w:p w14:paraId="589E9005" w14:textId="340A6233" w:rsidR="00986A8F" w:rsidRPr="00717E05" w:rsidRDefault="00986A8F" w:rsidP="009E0237">
      <w:pPr>
        <w:pStyle w:val="Paragraphe"/>
        <w:jc w:val="left"/>
      </w:pPr>
      <w:r w:rsidRPr="00717E05">
        <w:t xml:space="preserve">We compared the frequency distribution of the lake’s prevalence for each sampling method to see how the landscape prevalence is distributed among lakes and in their geographic </w:t>
      </w:r>
      <w:r w:rsidRPr="00717E05">
        <w:lastRenderedPageBreak/>
        <w:t>context to identify spatial patterns (</w:t>
      </w:r>
      <w:r w:rsidR="00B5172A" w:rsidRPr="00717E05">
        <w:t>Fig</w:t>
      </w:r>
      <w:r w:rsidR="0099283E">
        <w:t xml:space="preserve">ure </w:t>
      </w:r>
      <w:r w:rsidRPr="00717E05">
        <w:t xml:space="preserve">4). Fish community infection prevalence estimates measured at the lake level are not constant across the landscape. Both frequency distributions and prevalence maps </w:t>
      </w:r>
      <w:r w:rsidR="00B5172A" w:rsidRPr="00515AC8">
        <w:t>suggest</w:t>
      </w:r>
      <w:r w:rsidRPr="00717E05">
        <w:t xml:space="preserve"> difference</w:t>
      </w:r>
      <w:r w:rsidR="00670224">
        <w:t>s</w:t>
      </w:r>
      <w:r w:rsidRPr="00717E05">
        <w:t xml:space="preserve"> </w:t>
      </w:r>
      <w:r w:rsidR="00B5172A" w:rsidRPr="00515AC8">
        <w:t>among</w:t>
      </w:r>
      <w:r w:rsidR="00B5172A" w:rsidRPr="00717E05">
        <w:t xml:space="preserve"> </w:t>
      </w:r>
      <w:r w:rsidRPr="00717E05">
        <w:t>methods leading to biases in infection estimates. The lake prevalence frequency distributions for the combined methods and for the transect method showed a bimodal distribution, with the landscape composed of many low-prevalence and high-prevalence lakes. However, neither method yielded prevalence estimates over 80%. The distribution patterns for the two fishing methods (seine net and minnow trap) are less clear. These methods show a right-skew distribution representing more low-prevalence lakes. Accordingly, seine and minnow traps had similar estimates of landscape-scale prevalence (</w:t>
      </w:r>
      <w:r w:rsidRPr="00A933E4">
        <w:t>20% and 19%</w:t>
      </w:r>
      <w:r w:rsidRPr="00717E05">
        <w:t xml:space="preserve"> respectively, Table S8). Although spatial patterns vary across sampling methods, heavily infected and less infected lakes do not appear to be clustered in space at the regional scale (see maps in Figure 4). Moreover, close and connected lakes do not appear to follow a spatial infection gradient. </w:t>
      </w:r>
      <w:r w:rsidR="00B5172A" w:rsidRPr="00515AC8">
        <w:t>However</w:t>
      </w:r>
      <w:r w:rsidRPr="00717E05">
        <w:t>, lake-scale geographic patterns were not statistically tested.</w:t>
      </w:r>
    </w:p>
    <w:p w14:paraId="5607E768" w14:textId="78480126" w:rsidR="00986A8F" w:rsidRPr="00717E05" w:rsidRDefault="00986A8F" w:rsidP="008A3791">
      <w:pPr>
        <w:pStyle w:val="Titre3"/>
        <w:jc w:val="left"/>
      </w:pPr>
      <w:bookmarkStart w:id="161" w:name="_Toc163326225"/>
      <w:r w:rsidRPr="00717E05">
        <w:t>Site-scale</w:t>
      </w:r>
      <w:bookmarkEnd w:id="161"/>
    </w:p>
    <w:p w14:paraId="08456796" w14:textId="62A432A2" w:rsidR="00986A8F" w:rsidRPr="00717E05" w:rsidRDefault="00986A8F" w:rsidP="008A3791">
      <w:pPr>
        <w:pStyle w:val="Paragraphe"/>
        <w:jc w:val="left"/>
      </w:pPr>
      <w:r w:rsidRPr="00717E05">
        <w:t xml:space="preserve">The relationships between the potential predictors and the site-scale infection prevalence (transect-level prevalence) were assessed with generalized additive mixed effects models (see </w:t>
      </w:r>
      <w:r w:rsidR="00344E0F">
        <w:t xml:space="preserve">Appendix S2: Table S10 </w:t>
      </w:r>
      <w:r w:rsidRPr="00717E05">
        <w:t xml:space="preserve">for model estimates). The environmental characteristics of transect sites used as model predictors are presented in </w:t>
      </w:r>
      <w:r w:rsidR="00344E0F">
        <w:t>Appendix S2: Table S11</w:t>
      </w:r>
      <w:r w:rsidRPr="00717E05">
        <w:t>.</w:t>
      </w:r>
    </w:p>
    <w:p w14:paraId="69A3A10F" w14:textId="52025751" w:rsidR="00986A8F" w:rsidRPr="00717E05" w:rsidRDefault="00986A8F" w:rsidP="008A3791">
      <w:pPr>
        <w:pStyle w:val="Paragraphe"/>
        <w:jc w:val="left"/>
      </w:pPr>
      <w:r w:rsidRPr="00717E05">
        <w:t xml:space="preserve">The models for </w:t>
      </w:r>
      <w:ins w:id="162" w:author="Unknown" w:date="2024-12-23T10:42:00Z" w16du:dateUtc="2024-12-23T15:42:00Z">
        <w:r w:rsidR="00973E34">
          <w:t xml:space="preserve">TN:TP, </w:t>
        </w:r>
      </w:ins>
      <w:r w:rsidRPr="00717E05">
        <w:t xml:space="preserve">TN, TP, TOC, substrate type (silt, sand, rock and boulder), mean transect depth, number of trunks, </w:t>
      </w:r>
      <w:ins w:id="163" w:author="Unknown" w:date="2024-12-23T10:43:00Z" w16du:dateUtc="2024-12-23T15:43:00Z">
        <w:r w:rsidR="00973E34">
          <w:t xml:space="preserve">turbidity, </w:t>
        </w:r>
      </w:ins>
      <w:ins w:id="164" w:author="Unknown" w:date="2024-12-23T10:47:00Z" w16du:dateUtc="2024-12-23T15:47:00Z">
        <w:r w:rsidR="00973E34">
          <w:t>dissolved oxygen</w:t>
        </w:r>
      </w:ins>
      <w:ins w:id="165" w:author="Unknown" w:date="2024-12-23T10:44:00Z" w16du:dateUtc="2024-12-23T15:44:00Z">
        <w:r w:rsidR="00973E34">
          <w:t xml:space="preserve">, </w:t>
        </w:r>
      </w:ins>
      <w:r w:rsidRPr="00717E05">
        <w:t xml:space="preserve">lake </w:t>
      </w:r>
      <w:del w:id="166" w:author="Unknown" w:date="2024-12-23T10:43:00Z" w16du:dateUtc="2024-12-23T15:43:00Z">
        <w:r w:rsidRPr="00717E05" w:rsidDel="00973E34">
          <w:delText>surface area</w:delText>
        </w:r>
      </w:del>
      <w:ins w:id="167" w:author="Unknown" w:date="2024-12-23T10:43:00Z" w16du:dateUtc="2024-12-23T15:43:00Z">
        <w:r w:rsidR="00973E34">
          <w:t>perimeter</w:t>
        </w:r>
      </w:ins>
      <w:r w:rsidRPr="00717E05">
        <w:t>, lake maximum depth, lake mean depth, water residence time, drainage area, lake elevation, distance to the nearest lake</w:t>
      </w:r>
      <w:ins w:id="168" w:author="Unknown" w:date="2024-12-23T10:52:00Z" w16du:dateUtc="2024-12-23T15:52:00Z">
        <w:r w:rsidR="00973E34">
          <w:t>,</w:t>
        </w:r>
      </w:ins>
      <w:r w:rsidRPr="00717E05">
        <w:t xml:space="preserve"> </w:t>
      </w:r>
      <w:del w:id="169" w:author="Unknown" w:date="2024-12-23T10:52:00Z" w16du:dateUtc="2024-12-23T15:52:00Z">
        <w:r w:rsidRPr="00717E05" w:rsidDel="00973E34">
          <w:delText>a</w:delText>
        </w:r>
      </w:del>
      <w:del w:id="170" w:author="Unknown" w:date="2024-12-23T10:51:00Z" w16du:dateUtc="2024-12-23T15:51:00Z">
        <w:r w:rsidRPr="00717E05" w:rsidDel="00973E34">
          <w:delText xml:space="preserve">nd </w:delText>
        </w:r>
      </w:del>
      <w:r w:rsidRPr="00717E05">
        <w:t>species richness</w:t>
      </w:r>
      <w:del w:id="171" w:author="Unknown" w:date="2024-12-23T10:52:00Z" w16du:dateUtc="2024-12-23T15:52:00Z">
        <w:r w:rsidRPr="00717E05" w:rsidDel="00973E34">
          <w:delText xml:space="preserve"> </w:delText>
        </w:r>
      </w:del>
      <w:ins w:id="172" w:author="Unknown" w:date="2024-12-23T10:52:00Z" w16du:dateUtc="2024-12-23T15:52:00Z">
        <w:r w:rsidR="00973E34">
          <w:t xml:space="preserve">, fish community diversity and evenness </w:t>
        </w:r>
      </w:ins>
      <w:r w:rsidRPr="00717E05">
        <w:t xml:space="preserve">were </w:t>
      </w:r>
      <w:ins w:id="173" w:author="Unknown" w:date="2024-12-23T10:54:00Z" w16du:dateUtc="2024-12-23T15:54:00Z">
        <w:r w:rsidR="00973E34">
          <w:t xml:space="preserve">rejected based on </w:t>
        </w:r>
        <w:r w:rsidR="00973E34">
          <w:lastRenderedPageBreak/>
          <w:t xml:space="preserve">significance of smooth term </w:t>
        </w:r>
      </w:ins>
      <w:del w:id="174" w:author="Unknown" w:date="2024-12-23T10:53:00Z" w16du:dateUtc="2024-12-23T15:53:00Z">
        <w:r w:rsidRPr="00717E05" w:rsidDel="00973E34">
          <w:delText xml:space="preserve">not </w:delText>
        </w:r>
        <w:r w:rsidR="00B5172A" w:rsidRPr="00515AC8" w:rsidDel="00973E34">
          <w:delText xml:space="preserve">statistically </w:delText>
        </w:r>
        <w:r w:rsidRPr="00717E05" w:rsidDel="00973E34">
          <w:delText xml:space="preserve">significant </w:delText>
        </w:r>
      </w:del>
      <w:r w:rsidRPr="00717E05">
        <w:t>(</w:t>
      </w:r>
      <w:r w:rsidR="003B560D">
        <w:t>Appendix S2: Table S10</w:t>
      </w:r>
      <w:r w:rsidRPr="00717E05">
        <w:t xml:space="preserve">). We did not find any relationships between black spot </w:t>
      </w:r>
      <w:r w:rsidR="00226004">
        <w:t xml:space="preserve">site </w:t>
      </w:r>
      <w:r w:rsidRPr="00717E05">
        <w:t xml:space="preserve">prevalence and any spatial attributes of the lakes. However, water </w:t>
      </w:r>
      <w:proofErr w:type="spellStart"/>
      <w:r w:rsidRPr="00717E05">
        <w:t>physico</w:t>
      </w:r>
      <w:proofErr w:type="spellEnd"/>
      <w:r w:rsidRPr="00717E05">
        <w:t xml:space="preserve">-chemistry and </w:t>
      </w:r>
      <w:ins w:id="175" w:author="Unknown" w:date="2024-12-23T10:56:00Z" w16du:dateUtc="2024-12-23T15:56:00Z">
        <w:r w:rsidR="00973E34">
          <w:t xml:space="preserve">metrics of </w:t>
        </w:r>
      </w:ins>
      <w:r w:rsidRPr="00717E05">
        <w:t xml:space="preserve">community </w:t>
      </w:r>
      <w:del w:id="176" w:author="Unknown" w:date="2024-12-23T10:55:00Z" w16du:dateUtc="2024-12-23T15:55:00Z">
        <w:r w:rsidRPr="00717E05" w:rsidDel="00973E34">
          <w:delText xml:space="preserve">metrics </w:delText>
        </w:r>
      </w:del>
      <w:ins w:id="177" w:author="Unknown" w:date="2024-12-23T10:55:00Z" w16du:dateUtc="2024-12-23T15:55:00Z">
        <w:r w:rsidR="00973E34">
          <w:t xml:space="preserve">abundance </w:t>
        </w:r>
      </w:ins>
      <w:r w:rsidRPr="00717E05">
        <w:t xml:space="preserve">were good predictors of </w:t>
      </w:r>
      <w:r w:rsidR="00226004">
        <w:t xml:space="preserve">site </w:t>
      </w:r>
      <w:r w:rsidRPr="00717E05">
        <w:t>infection prevalence of fish communities.</w:t>
      </w:r>
    </w:p>
    <w:p w14:paraId="49BC3C9C" w14:textId="023468CB" w:rsidR="005F73CA" w:rsidRDefault="00986A8F" w:rsidP="005F73CA">
      <w:pPr>
        <w:pStyle w:val="Paragraphe"/>
        <w:jc w:val="left"/>
      </w:pPr>
      <w:r w:rsidRPr="00717E05">
        <w:t xml:space="preserve">The </w:t>
      </w:r>
      <w:del w:id="178" w:author="Unknown" w:date="2024-12-23T10:57:00Z" w16du:dateUtc="2024-12-23T15:57:00Z">
        <w:r w:rsidRPr="00717E05" w:rsidDel="00DD3761">
          <w:delText>turbidity model</w:delText>
        </w:r>
      </w:del>
      <w:ins w:id="179" w:author="Unknown" w:date="2024-12-23T10:57:00Z" w16du:dateUtc="2024-12-23T15:57:00Z">
        <w:r w:rsidR="00DD3761">
          <w:t>non-host abundance model</w:t>
        </w:r>
      </w:ins>
      <w:r w:rsidRPr="00717E05">
        <w:t xml:space="preserve"> </w:t>
      </w:r>
      <w:ins w:id="180" w:author="Unknown" w:date="2024-12-23T11:01:00Z" w16du:dateUtc="2024-12-23T16:01:00Z">
        <w:r w:rsidR="00DD3761" w:rsidRPr="00717E05">
          <w:t xml:space="preserve">(here abundance of cyprinids) </w:t>
        </w:r>
      </w:ins>
      <w:r w:rsidRPr="00717E05">
        <w:t>had the best fit (D</w:t>
      </w:r>
      <w:r w:rsidR="00A933E4">
        <w:rPr>
          <w:vertAlign w:val="superscript"/>
        </w:rPr>
        <w:t>2</w:t>
      </w:r>
      <w:r w:rsidRPr="00717E05">
        <w:t xml:space="preserve"> = 8</w:t>
      </w:r>
      <w:ins w:id="181" w:author="Unknown" w:date="2024-12-23T10:57:00Z" w16du:dateUtc="2024-12-23T15:57:00Z">
        <w:r w:rsidR="00DD3761">
          <w:t>7</w:t>
        </w:r>
      </w:ins>
      <w:del w:id="182" w:author="Unknown" w:date="2024-12-23T10:57:00Z" w16du:dateUtc="2024-12-23T15:57:00Z">
        <w:r w:rsidRPr="00717E05" w:rsidDel="00DD3761">
          <w:delText>8</w:delText>
        </w:r>
      </w:del>
      <w:ins w:id="183" w:author="Unknown" w:date="2024-12-23T11:09:00Z" w16du:dateUtc="2024-12-23T16:09:00Z">
        <w:r w:rsidR="00CF5563">
          <w:t>.</w:t>
        </w:r>
      </w:ins>
      <w:del w:id="184" w:author="Unknown" w:date="2024-12-23T11:09:00Z" w16du:dateUtc="2024-12-23T16:09:00Z">
        <w:r w:rsidRPr="00717E05" w:rsidDel="00CF5563">
          <w:delText>,</w:delText>
        </w:r>
      </w:del>
      <w:ins w:id="185" w:author="Unknown" w:date="2024-12-23T10:57:00Z" w16du:dateUtc="2024-12-23T15:57:00Z">
        <w:r w:rsidR="00DD3761">
          <w:t>49</w:t>
        </w:r>
      </w:ins>
      <w:del w:id="186" w:author="Unknown" w:date="2024-12-23T10:57:00Z" w16du:dateUtc="2024-12-23T15:57:00Z">
        <w:r w:rsidRPr="00717E05" w:rsidDel="00DD3761">
          <w:delText>71</w:delText>
        </w:r>
      </w:del>
      <w:r w:rsidRPr="00717E05">
        <w:t xml:space="preserve">%) </w:t>
      </w:r>
      <w:ins w:id="187" w:author="Unknown" w:date="2024-12-23T11:01:00Z" w16du:dateUtc="2024-12-23T16:01:00Z">
        <w:r w:rsidR="00DD3761">
          <w:t xml:space="preserve">and </w:t>
        </w:r>
      </w:ins>
      <w:ins w:id="188" w:author="Unknown" w:date="2024-12-23T11:00:00Z" w16du:dateUtc="2024-12-23T16:00:00Z">
        <w:r w:rsidR="00DD3761" w:rsidRPr="00717E05">
          <w:t xml:space="preserve">showed a negative relationship with </w:t>
        </w:r>
        <w:r w:rsidR="00DD3761">
          <w:t xml:space="preserve">site </w:t>
        </w:r>
        <w:r w:rsidR="00DD3761" w:rsidRPr="00717E05">
          <w:t>prevalence suggesting that sites with more fishes and</w:t>
        </w:r>
        <w:r w:rsidR="00DD3761" w:rsidRPr="00AF5D95">
          <w:t xml:space="preserve"> have a lower prevalence of infection</w:t>
        </w:r>
        <w:r w:rsidR="00DD3761">
          <w:t xml:space="preserve"> (Figure 5</w:t>
        </w:r>
      </w:ins>
      <w:ins w:id="189" w:author="Unknown" w:date="2024-12-23T11:02:00Z" w16du:dateUtc="2024-12-23T16:02:00Z">
        <w:r w:rsidR="00DD3761">
          <w:t>a</w:t>
        </w:r>
      </w:ins>
      <w:ins w:id="190" w:author="Unknown" w:date="2024-12-23T11:00:00Z" w16du:dateUtc="2024-12-23T16:00:00Z">
        <w:r w:rsidR="00DD3761">
          <w:t>)</w:t>
        </w:r>
      </w:ins>
      <w:del w:id="191" w:author="Unknown" w:date="2024-12-23T11:00:00Z" w16du:dateUtc="2024-12-23T16:00:00Z">
        <w:r w:rsidRPr="00717E05" w:rsidDel="00DD3761">
          <w:delText>and is mostly non-linear</w:delText>
        </w:r>
        <w:r w:rsidR="00A933E4" w:rsidDel="00DD3761">
          <w:delText xml:space="preserve"> </w:delText>
        </w:r>
        <w:r w:rsidRPr="00717E05" w:rsidDel="00DD3761">
          <w:delText xml:space="preserve">where maximum </w:delText>
        </w:r>
        <w:r w:rsidR="00226004" w:rsidDel="00DD3761">
          <w:delText xml:space="preserve">site </w:delText>
        </w:r>
        <w:r w:rsidRPr="00717E05" w:rsidDel="00DD3761">
          <w:delText>prevalence saturation is reached for turbidity values above 2.5 NTU</w:delText>
        </w:r>
        <w:r w:rsidR="00B5172A" w:rsidRPr="00515AC8" w:rsidDel="00DD3761">
          <w:delText xml:space="preserve"> </w:delText>
        </w:r>
      </w:del>
      <w:ins w:id="192" w:author="Unknown" w:date="2024-12-23T11:02:00Z" w16du:dateUtc="2024-12-23T16:02:00Z">
        <w:r w:rsidR="00DD3761">
          <w:t>. Total fish abundance model presented the same patt</w:t>
        </w:r>
      </w:ins>
      <w:ins w:id="193" w:author="Unknown" w:date="2024-12-23T11:03:00Z" w16du:dateUtc="2024-12-23T16:03:00Z">
        <w:r w:rsidR="00DD3761">
          <w:t>ern (Figure 5b).</w:t>
        </w:r>
      </w:ins>
      <w:del w:id="194" w:author="Unknown" w:date="2024-12-23T11:02:00Z" w16du:dateUtc="2024-12-23T16:02:00Z">
        <w:r w:rsidR="00B5172A" w:rsidRPr="00515AC8" w:rsidDel="00DD3761">
          <w:delText>(Fig</w:delText>
        </w:r>
        <w:r w:rsidR="00A933E4" w:rsidDel="00DD3761">
          <w:delText>ure</w:delText>
        </w:r>
        <w:r w:rsidR="00B5172A" w:rsidRPr="00515AC8" w:rsidDel="00DD3761">
          <w:delText xml:space="preserve"> 5</w:delText>
        </w:r>
        <w:r w:rsidR="00A933E4" w:rsidDel="00DD3761">
          <w:delText>a</w:delText>
        </w:r>
        <w:r w:rsidR="00B5172A" w:rsidRPr="00515AC8" w:rsidDel="00DD3761">
          <w:delText>)</w:delText>
        </w:r>
        <w:r w:rsidRPr="00717E05" w:rsidDel="00DD3761">
          <w:delText>.</w:delText>
        </w:r>
      </w:del>
      <w:r w:rsidRPr="00717E05">
        <w:t xml:space="preserve"> </w:t>
      </w:r>
      <w:r w:rsidR="00226004">
        <w:t>Site i</w:t>
      </w:r>
      <w:r w:rsidRPr="00717E05">
        <w:t>nfection prevalence increased proportionally with both water temperature and pH with prevalence being highest in warmer, more alkaline lakes</w:t>
      </w:r>
      <w:r w:rsidR="00B5172A" w:rsidRPr="00515AC8">
        <w:t xml:space="preserve"> (Fig</w:t>
      </w:r>
      <w:r w:rsidR="00E14D70">
        <w:t>ure 5</w:t>
      </w:r>
      <w:ins w:id="195" w:author="Unknown" w:date="2024-12-23T11:05:00Z" w16du:dateUtc="2024-12-23T16:05:00Z">
        <w:r w:rsidR="00DD3761">
          <w:t>c</w:t>
        </w:r>
      </w:ins>
      <w:del w:id="196" w:author="Unknown" w:date="2024-12-23T11:05:00Z" w16du:dateUtc="2024-12-23T16:05:00Z">
        <w:r w:rsidR="00E14D70" w:rsidDel="00DD3761">
          <w:delText>b</w:delText>
        </w:r>
      </w:del>
      <w:r w:rsidR="00E14D70">
        <w:t>–</w:t>
      </w:r>
      <w:ins w:id="197" w:author="Unknown" w:date="2024-12-23T11:05:00Z" w16du:dateUtc="2024-12-23T16:05:00Z">
        <w:r w:rsidR="00DD3761">
          <w:t>d</w:t>
        </w:r>
      </w:ins>
      <w:del w:id="198" w:author="Unknown" w:date="2024-12-23T11:05:00Z" w16du:dateUtc="2024-12-23T16:05:00Z">
        <w:r w:rsidR="00E14D70" w:rsidDel="00DD3761">
          <w:delText>c</w:delText>
        </w:r>
      </w:del>
      <w:r w:rsidR="00B5172A" w:rsidRPr="00515AC8">
        <w:t>)</w:t>
      </w:r>
      <w:r w:rsidRPr="00717E05">
        <w:t xml:space="preserve">. The conductivity and </w:t>
      </w:r>
      <w:r w:rsidR="00226004">
        <w:t xml:space="preserve">site </w:t>
      </w:r>
      <w:r w:rsidRPr="00717E05">
        <w:t>prevalence had a non-linear, unimodal relationship peaking around 80 (</w:t>
      </w:r>
      <w:r w:rsidRPr="00717E05">
        <w:sym w:font="Symbol" w:char="F06D"/>
      </w:r>
      <w:r w:rsidRPr="00717E05">
        <w:t>S/cm)</w:t>
      </w:r>
      <w:r w:rsidR="00B5172A" w:rsidRPr="00515AC8">
        <w:t xml:space="preserve"> (Fig</w:t>
      </w:r>
      <w:r w:rsidR="00E14D70">
        <w:t>ure</w:t>
      </w:r>
      <w:r w:rsidR="00B5172A" w:rsidRPr="00515AC8">
        <w:t xml:space="preserve"> 5</w:t>
      </w:r>
      <w:ins w:id="199" w:author="Unknown" w:date="2024-12-23T11:05:00Z" w16du:dateUtc="2024-12-23T16:05:00Z">
        <w:r w:rsidR="00DD3761">
          <w:t>e</w:t>
        </w:r>
      </w:ins>
      <w:del w:id="200" w:author="Unknown" w:date="2024-12-23T11:05:00Z" w16du:dateUtc="2024-12-23T16:05:00Z">
        <w:r w:rsidR="00E14D70" w:rsidDel="00DD3761">
          <w:delText>d</w:delText>
        </w:r>
      </w:del>
      <w:r w:rsidR="00B5172A" w:rsidRPr="00515AC8">
        <w:t>)</w:t>
      </w:r>
      <w:r w:rsidRPr="00717E05">
        <w:t xml:space="preserve">. </w:t>
      </w:r>
      <w:del w:id="201" w:author="Unknown" w:date="2024-12-23T11:06:00Z" w16du:dateUtc="2024-12-23T16:06:00Z">
        <w:r w:rsidR="00226004" w:rsidDel="00DD3761">
          <w:delText>Site p</w:delText>
        </w:r>
        <w:r w:rsidRPr="00717E05" w:rsidDel="00DD3761">
          <w:delText>revalence values increased almost proportionally with dissolved oxygen concentration in the water</w:delText>
        </w:r>
        <w:r w:rsidR="00B5172A" w:rsidRPr="00515AC8" w:rsidDel="00DD3761">
          <w:delText xml:space="preserve"> (Fig</w:delText>
        </w:r>
        <w:r w:rsidR="00E14D70" w:rsidDel="00DD3761">
          <w:delText>ure</w:delText>
        </w:r>
        <w:r w:rsidR="00B5172A" w:rsidRPr="00515AC8" w:rsidDel="00DD3761">
          <w:delText xml:space="preserve"> 5</w:delText>
        </w:r>
        <w:r w:rsidR="00E14D70" w:rsidDel="00DD3761">
          <w:delText>e</w:delText>
        </w:r>
        <w:r w:rsidR="00B5172A" w:rsidRPr="00515AC8" w:rsidDel="00DD3761">
          <w:delText>)</w:delText>
        </w:r>
        <w:r w:rsidRPr="00717E05" w:rsidDel="00DD3761">
          <w:delText xml:space="preserve">. The relationship between TN:TP ratio and </w:delText>
        </w:r>
        <w:r w:rsidR="00226004" w:rsidDel="00DD3761">
          <w:delText xml:space="preserve">site </w:delText>
        </w:r>
        <w:r w:rsidRPr="00717E05" w:rsidDel="00DD3761">
          <w:delText>prevalence is unimodal but highly non-linear</w:delText>
        </w:r>
        <w:r w:rsidR="00670224" w:rsidDel="00DD3761">
          <w:delText xml:space="preserve"> (Fig</w:delText>
        </w:r>
        <w:r w:rsidR="00E14D70" w:rsidDel="00DD3761">
          <w:delText>ure</w:delText>
        </w:r>
        <w:r w:rsidR="00670224" w:rsidDel="00DD3761">
          <w:delText xml:space="preserve"> 5</w:delText>
        </w:r>
        <w:r w:rsidR="00E14D70" w:rsidDel="00DD3761">
          <w:delText>f</w:delText>
        </w:r>
        <w:r w:rsidR="00670224" w:rsidDel="00DD3761">
          <w:delText>)</w:delText>
        </w:r>
        <w:r w:rsidRPr="00717E05" w:rsidDel="00DD3761">
          <w:delText xml:space="preserve">. </w:delText>
        </w:r>
      </w:del>
      <w:r w:rsidRPr="00717E05">
        <w:t>For the macrophyte coverage, we found that low macrophyte cover correlates with high infection prevalence in site-scale fish communities</w:t>
      </w:r>
      <w:r w:rsidR="00670224">
        <w:t xml:space="preserve"> (Fig</w:t>
      </w:r>
      <w:r w:rsidR="00E14D70">
        <w:t>ure</w:t>
      </w:r>
      <w:r w:rsidR="00670224">
        <w:t xml:space="preserve"> 5</w:t>
      </w:r>
      <w:ins w:id="202" w:author="Unknown" w:date="2024-12-23T11:06:00Z" w16du:dateUtc="2024-12-23T16:06:00Z">
        <w:r w:rsidR="00CF5563">
          <w:t>f</w:t>
        </w:r>
      </w:ins>
      <w:del w:id="203" w:author="Unknown" w:date="2024-12-23T11:06:00Z" w16du:dateUtc="2024-12-23T16:06:00Z">
        <w:r w:rsidR="00E14D70" w:rsidDel="00CF5563">
          <w:delText>g</w:delText>
        </w:r>
      </w:del>
      <w:r w:rsidR="00670224">
        <w:t>)</w:t>
      </w:r>
      <w:r w:rsidRPr="00717E05">
        <w:t xml:space="preserve">. A parabolic curve is observed in the </w:t>
      </w:r>
      <w:proofErr w:type="spellStart"/>
      <w:r w:rsidR="00670224">
        <w:t>a</w:t>
      </w:r>
      <w:r w:rsidRPr="00717E05">
        <w:t>rea:</w:t>
      </w:r>
      <w:r w:rsidR="00670224">
        <w:t>p</w:t>
      </w:r>
      <w:r w:rsidRPr="00717E05">
        <w:t>erimeter</w:t>
      </w:r>
      <w:proofErr w:type="spellEnd"/>
      <w:r w:rsidRPr="00717E05">
        <w:t xml:space="preserve"> </w:t>
      </w:r>
      <w:ins w:id="204" w:author="Unknown" w:date="2024-12-23T11:07:00Z" w16du:dateUtc="2024-12-23T16:07:00Z">
        <w:r w:rsidR="00CF5563">
          <w:t xml:space="preserve">and surface area </w:t>
        </w:r>
      </w:ins>
      <w:r w:rsidRPr="00717E05">
        <w:t>model</w:t>
      </w:r>
      <w:ins w:id="205" w:author="Unknown" w:date="2024-12-23T11:07:00Z" w16du:dateUtc="2024-12-23T16:07:00Z">
        <w:r w:rsidR="00CF5563">
          <w:t>s</w:t>
        </w:r>
      </w:ins>
      <w:r w:rsidRPr="00717E05">
        <w:t xml:space="preserve"> although the variation interval increases at high ratio values</w:t>
      </w:r>
      <w:r w:rsidR="00670224">
        <w:t xml:space="preserve"> (Fig</w:t>
      </w:r>
      <w:r w:rsidR="00E14D70">
        <w:t>ure 5</w:t>
      </w:r>
      <w:ins w:id="206" w:author="Unknown" w:date="2024-12-23T11:07:00Z" w16du:dateUtc="2024-12-23T16:07:00Z">
        <w:r w:rsidR="00CF5563">
          <w:t>g–h</w:t>
        </w:r>
      </w:ins>
      <w:del w:id="207" w:author="Unknown" w:date="2024-12-23T11:07:00Z" w16du:dateUtc="2024-12-23T16:07:00Z">
        <w:r w:rsidR="00E14D70" w:rsidDel="00CF5563">
          <w:delText>h</w:delText>
        </w:r>
      </w:del>
      <w:r w:rsidR="00670224">
        <w:t>)</w:t>
      </w:r>
      <w:r w:rsidRPr="00717E05">
        <w:t>.</w:t>
      </w:r>
      <w:del w:id="208" w:author="Unknown" w:date="2024-12-23T11:08:00Z" w16du:dateUtc="2024-12-23T16:08:00Z">
        <w:r w:rsidRPr="00717E05" w:rsidDel="00CF5563">
          <w:delText xml:space="preserve"> The perimeter model is highly non-linear with two distinct peaks and a large confidence interval at higher perimeter values</w:delText>
        </w:r>
        <w:r w:rsidR="00670224" w:rsidDel="00CF5563">
          <w:delText xml:space="preserve"> (Fig</w:delText>
        </w:r>
        <w:r w:rsidR="00E14D70" w:rsidDel="00CF5563">
          <w:delText>ure 5i</w:delText>
        </w:r>
        <w:r w:rsidR="00670224" w:rsidDel="00CF5563">
          <w:delText>)</w:delText>
        </w:r>
        <w:r w:rsidRPr="00717E05" w:rsidDel="00CF5563">
          <w:delText xml:space="preserve">. </w:delText>
        </w:r>
      </w:del>
      <w:del w:id="209" w:author="Unknown" w:date="2024-12-23T11:03:00Z" w16du:dateUtc="2024-12-23T16:03:00Z">
        <w:r w:rsidRPr="00717E05" w:rsidDel="00DD3761">
          <w:delText xml:space="preserve">Total fish abundance and non-host abundance (here abundance of cyprinids) both showed a negative relationship with </w:delText>
        </w:r>
        <w:r w:rsidR="00226004" w:rsidDel="00DD3761">
          <w:delText xml:space="preserve">site </w:delText>
        </w:r>
        <w:r w:rsidRPr="00717E05" w:rsidDel="00DD3761">
          <w:delText xml:space="preserve">prevalence suggesting that sites with more fishes and/or non-host </w:delText>
        </w:r>
        <w:r w:rsidRPr="00AF5D95" w:rsidDel="00DD3761">
          <w:delText>individuals have a lower prevalence of infection</w:delText>
        </w:r>
        <w:r w:rsidR="00F4778B" w:rsidDel="00DD3761">
          <w:delText xml:space="preserve"> (Fig</w:delText>
        </w:r>
        <w:r w:rsidR="00E14D70" w:rsidDel="00DD3761">
          <w:delText>ure</w:delText>
        </w:r>
        <w:r w:rsidR="00F4778B" w:rsidDel="00DD3761">
          <w:delText xml:space="preserve"> 5</w:delText>
        </w:r>
        <w:r w:rsidR="00E14D70" w:rsidDel="00DD3761">
          <w:delText>j–k</w:delText>
        </w:r>
        <w:r w:rsidR="00F4778B" w:rsidDel="00DD3761">
          <w:delText>)</w:delText>
        </w:r>
        <w:r w:rsidRPr="00AF5D95" w:rsidDel="00DD3761">
          <w:delText xml:space="preserve">. </w:delText>
        </w:r>
      </w:del>
      <w:del w:id="210" w:author="Unknown" w:date="2024-12-23T11:08:00Z" w16du:dateUtc="2024-12-23T16:08:00Z">
        <w:r w:rsidRPr="00AF5D95" w:rsidDel="00CF5563">
          <w:delText xml:space="preserve">The relationship between </w:delText>
        </w:r>
        <w:r w:rsidR="00226004" w:rsidDel="00CF5563">
          <w:delText xml:space="preserve">site </w:delText>
        </w:r>
        <w:r w:rsidR="00C6584D" w:rsidRPr="00515AC8" w:rsidDel="00CF5563">
          <w:delText>infection</w:delText>
        </w:r>
        <w:r w:rsidR="00C6584D" w:rsidRPr="00AF5D95" w:rsidDel="00CF5563">
          <w:delText xml:space="preserve"> </w:delText>
        </w:r>
        <w:r w:rsidRPr="00AF5D95" w:rsidDel="00CF5563">
          <w:delText>prevalence and the species diversity index shows a decreasing trend</w:delText>
        </w:r>
        <w:r w:rsidR="00F4778B" w:rsidDel="00CF5563">
          <w:delText xml:space="preserve"> (Fig</w:delText>
        </w:r>
        <w:r w:rsidR="00E14D70" w:rsidDel="00CF5563">
          <w:delText>ure 5l</w:delText>
        </w:r>
        <w:r w:rsidR="00F4778B" w:rsidDel="00CF5563">
          <w:delText>)</w:delText>
        </w:r>
        <w:r w:rsidRPr="00AF5D95" w:rsidDel="00CF5563">
          <w:delText xml:space="preserve">. At the site-scale, fish communities are slightly to moderately diverse (Gini-Simpson’s diversity index between 0 and 0.64) indicating the dominance of some species, namely cyprinids and </w:delText>
        </w:r>
        <w:r w:rsidRPr="00AF5D95" w:rsidDel="00CF5563">
          <w:rPr>
            <w:i/>
            <w:iCs/>
          </w:rPr>
          <w:delText>L. gibbosus</w:delText>
        </w:r>
        <w:r w:rsidRPr="00AF5D95" w:rsidDel="00CF5563">
          <w:delText>.</w:delText>
        </w:r>
      </w:del>
    </w:p>
    <w:p w14:paraId="584AD504" w14:textId="76B2F05E" w:rsidR="00986A8F" w:rsidRPr="005F73CA" w:rsidRDefault="00635B02" w:rsidP="005F73CA">
      <w:pPr>
        <w:pStyle w:val="Paragraphe"/>
        <w:ind w:firstLine="0"/>
        <w:jc w:val="left"/>
        <w:rPr>
          <w:b/>
          <w:bCs/>
        </w:rPr>
      </w:pPr>
      <w:r w:rsidRPr="005F73CA">
        <w:rPr>
          <w:b/>
          <w:bCs/>
        </w:rPr>
        <w:t>DISCUSSION</w:t>
      </w:r>
    </w:p>
    <w:p w14:paraId="49DAEC7E" w14:textId="698F6FD2" w:rsidR="00986A8F" w:rsidRPr="00F511DA" w:rsidRDefault="00F41C19" w:rsidP="008A3791">
      <w:pPr>
        <w:pStyle w:val="Paragraphe"/>
        <w:jc w:val="left"/>
      </w:pPr>
      <w:r w:rsidRPr="00515AC8">
        <w:rPr>
          <w:kern w:val="0"/>
        </w:rPr>
        <w:t xml:space="preserve">Our main goal was to </w:t>
      </w:r>
      <w:r w:rsidRPr="00515AC8">
        <w:t xml:space="preserve">investigate context-dependencies in infection prevalence estimates of black spot disease in freshwater fish communities across three scale levels (landscape, lake, site). </w:t>
      </w:r>
      <w:r w:rsidRPr="00515AC8">
        <w:rPr>
          <w:kern w:val="0"/>
        </w:rPr>
        <w:t xml:space="preserve">First, we built resampled accumulation curves to explore the influence of sampling effort and sampling methods in landscape prevalence estimation, then we </w:t>
      </w:r>
      <w:r w:rsidRPr="00515AC8">
        <w:t xml:space="preserve">compared the frequency distribution of the lake’s prevalence across the landscape for each sampling method </w:t>
      </w:r>
      <w:proofErr w:type="gramStart"/>
      <w:r w:rsidRPr="00515AC8">
        <w:t>in order to</w:t>
      </w:r>
      <w:proofErr w:type="gramEnd"/>
      <w:r w:rsidRPr="00515AC8">
        <w:t xml:space="preserve"> assess spatial dynamics. Lastly, we identified ecological drivers explaining variations of site-scale prevalence estimates and suggested potential mechanisms explaining observed </w:t>
      </w:r>
      <w:r w:rsidRPr="00515AC8">
        <w:lastRenderedPageBreak/>
        <w:t xml:space="preserve">relationships. </w:t>
      </w:r>
      <w:r w:rsidR="00986A8F" w:rsidRPr="00F511DA">
        <w:t xml:space="preserve">This approach allowed us to investigate spatial patterns of infection, sampling effort effect, sampling methods bias and environmental </w:t>
      </w:r>
      <w:r w:rsidR="004F721F" w:rsidRPr="00F511DA">
        <w:t>drivers</w:t>
      </w:r>
      <w:r w:rsidR="00986A8F" w:rsidRPr="00F511DA">
        <w:t xml:space="preserve"> of the prevalence of infection in fish communities. Our results show substantial differences in prevalence estimates across methods suggesting major sampling bias in infection estimates. </w:t>
      </w:r>
      <w:r w:rsidRPr="00515AC8">
        <w:t>We also show</w:t>
      </w:r>
      <w:r w:rsidR="00986A8F" w:rsidRPr="00F511DA">
        <w:t xml:space="preserve"> that minimal sampling effort must also consider the sampling method as they present different outcome</w:t>
      </w:r>
      <w:r w:rsidRPr="00515AC8">
        <w:t>s</w:t>
      </w:r>
      <w:r w:rsidR="00986A8F" w:rsidRPr="00F511DA">
        <w:t xml:space="preserve"> in </w:t>
      </w:r>
      <w:r w:rsidR="00226004">
        <w:t xml:space="preserve">resampled landscape </w:t>
      </w:r>
      <w:r w:rsidR="00986A8F" w:rsidRPr="00F511DA">
        <w:t xml:space="preserve">prevalence accumulation curves. Local environmental characteristics such as water physico-chemistry and community structure were found to be </w:t>
      </w:r>
      <w:del w:id="211" w:author="Vigneault Juliane" w:date="2024-12-19T17:28:00Z" w16du:dateUtc="2024-12-19T22:28:00Z">
        <w:r w:rsidR="00986A8F" w:rsidRPr="00F511DA" w:rsidDel="00583DA5">
          <w:delText>the best predictors</w:delText>
        </w:r>
      </w:del>
      <w:ins w:id="212" w:author="Vigneault Juliane" w:date="2024-12-19T17:28:00Z" w16du:dateUtc="2024-12-19T22:28:00Z">
        <w:r w:rsidR="00583DA5">
          <w:t>strong drivers</w:t>
        </w:r>
      </w:ins>
      <w:r w:rsidR="00986A8F" w:rsidRPr="00F511DA">
        <w:t xml:space="preserve"> of infection prevalence at small spatial scale</w:t>
      </w:r>
      <w:r w:rsidRPr="00515AC8">
        <w:t>s</w:t>
      </w:r>
      <w:r w:rsidR="00986A8F" w:rsidRPr="00F511DA">
        <w:t>.</w:t>
      </w:r>
    </w:p>
    <w:p w14:paraId="5F2D3571" w14:textId="5CD5E27B" w:rsidR="00986A8F" w:rsidRPr="00F511DA" w:rsidRDefault="00986A8F" w:rsidP="008A3791">
      <w:pPr>
        <w:pStyle w:val="Paragraphe"/>
        <w:jc w:val="left"/>
      </w:pPr>
      <w:r w:rsidRPr="00F511DA">
        <w:t>Study design</w:t>
      </w:r>
      <w:r w:rsidR="00F511DA">
        <w:t>s</w:t>
      </w:r>
      <w:r w:rsidRPr="00F511DA">
        <w:t xml:space="preserve"> in ecology </w:t>
      </w:r>
      <w:r w:rsidR="000E43D9" w:rsidRPr="00515AC8">
        <w:t xml:space="preserve">typically </w:t>
      </w:r>
      <w:r w:rsidRPr="00F511DA">
        <w:t xml:space="preserve">aim to generate </w:t>
      </w:r>
      <w:r w:rsidR="00CE2C5A">
        <w:t xml:space="preserve">accurate and precise </w:t>
      </w:r>
      <w:r w:rsidRPr="00F511DA">
        <w:t>data that are representative of natural systems while minimizing stress on the environment and maximizing statistical power. However, researchers often compromise aspects of the ideal</w:t>
      </w:r>
      <w:r w:rsidR="000E43D9" w:rsidRPr="00515AC8">
        <w:t xml:space="preserve"> </w:t>
      </w:r>
      <w:r w:rsidRPr="00F511DA">
        <w:t>sampling design to overcome other challenges</w:t>
      </w:r>
      <w:r w:rsidR="000E43D9" w:rsidRPr="00515AC8">
        <w:t xml:space="preserve"> </w:t>
      </w:r>
      <w:r w:rsidR="00F511DA" w:rsidRPr="00515AC8">
        <w:t>potentially</w:t>
      </w:r>
      <w:r w:rsidR="000E43D9" w:rsidRPr="00515AC8">
        <w:t xml:space="preserve"> biasing the collected data</w:t>
      </w:r>
      <w:r w:rsidRPr="00F511DA">
        <w:t xml:space="preserve">. Surveys of disease prevalence among populations and communities often do not consider the importance of sampling design and methods bias despite the potential to substantially </w:t>
      </w:r>
      <w:r w:rsidR="000E43D9" w:rsidRPr="00515AC8">
        <w:t>influence</w:t>
      </w:r>
      <w:r w:rsidRPr="00F511DA">
        <w:t xml:space="preserve"> </w:t>
      </w:r>
      <w:r w:rsidR="000E43D9" w:rsidRPr="00515AC8">
        <w:t>the</w:t>
      </w:r>
      <w:r w:rsidR="000E43D9" w:rsidRPr="00F511DA">
        <w:t xml:space="preserve"> </w:t>
      </w:r>
      <w:r w:rsidR="000E43D9" w:rsidRPr="00515AC8">
        <w:t>estimates</w:t>
      </w:r>
      <w:r w:rsidR="000E43D9" w:rsidRPr="00F511DA">
        <w:t xml:space="preserve"> </w:t>
      </w:r>
      <w:r w:rsidRPr="00F511DA">
        <w:t xml:space="preserve">derived from wildlife samples collected using different techniques </w:t>
      </w:r>
      <w:r w:rsidRPr="00F511DA">
        <w:fldChar w:fldCharType="begin"/>
      </w:r>
      <w:ins w:id="213" w:author="Vigneault Juliane" w:date="2024-12-14T15:24:00Z" w16du:dateUtc="2024-12-14T20:24:00Z">
        <w:r w:rsidR="00393584">
          <w:instrText xml:space="preserve"> ADDIN ZOTERO_ITEM CSL_CITATION {"citationID":"jRMzZGNd","properties":{"formattedCitation":"(Biro and Dingemanse 2009)","plainCitation":"(Biro and Dingemanse 2009)","noteIndex":0},"citationItems":[{"id":2664,"uris":["http://zotero.org/groups/2585270/items/4XNJYCJW"],"itemData":{"id":2664,"type":"article-journal","container-title":"Trends in Ecology &amp; Evolution","DOI":"10.1016/j.tree.2008.11.001","ISSN":"0169-5347","issue":"2","journalAbbreviation":"Trends in Ecology &amp; Evolution","page":"66-67","source":"ScienceDirect","title":"Sampling bias resulting from animal personality","volume":"24","author":[{"family":"Biro","given":"Peter A."},{"family":"Dingemanse","given":"Niels J."}],"issued":{"date-parts":[["2009",2,1]]}}}],"schema":"https://github.com/citation-style-language/schema/raw/master/csl-citation.json"} </w:instrText>
        </w:r>
      </w:ins>
      <w:del w:id="214" w:author="Vigneault Juliane" w:date="2024-12-14T15:24:00Z" w16du:dateUtc="2024-12-14T20:24:00Z">
        <w:r w:rsidR="00183A73" w:rsidDel="00393584">
          <w:delInstrText xml:space="preserve"> ADDIN ZOTERO_ITEM CSL_CITATION {"citationID":"jRMzZGNd","properties":{"formattedCitation":"(Biro and Dingemanse 2009)","plainCitation":"(Biro and Dingemanse 2009)","noteIndex":0},"citationItems":[{"id":7689,"uris":["http://zotero.org/groups/2585270/items/4XNJYCJW"],"itemData":{"id":7689,"type":"article-journal","container-title":"Trends in Ecology &amp; Evolution","DOI":"10.1016/j.tree.2008.11.001","ISSN":"0169-5347","issue":"2","journalAbbreviation":"Trends in Ecology &amp; Evolution","page":"66-67","source":"ScienceDirect","title":"Sampling bias resulting from animal personality","volume":"24","author":[{"family":"Biro","given":"Peter A."},{"family":"Dingemanse","given":"Niels J."}],"issued":{"date-parts":[["2009",2,1]]}}}],"schema":"https://github.com/citation-style-language/schema/raw/master/csl-citation.json"} </w:delInstrText>
        </w:r>
      </w:del>
      <w:r w:rsidRPr="00F511DA">
        <w:fldChar w:fldCharType="separate"/>
      </w:r>
      <w:r w:rsidR="004D3456">
        <w:rPr>
          <w:noProof/>
        </w:rPr>
        <w:t>(Biro and Dingemanse 2009)</w:t>
      </w:r>
      <w:r w:rsidRPr="00F511DA">
        <w:fldChar w:fldCharType="end"/>
      </w:r>
      <w:r w:rsidRPr="00F511DA">
        <w:t xml:space="preserve">. For example, </w:t>
      </w:r>
      <w:r w:rsidRPr="00F511DA">
        <w:fldChar w:fldCharType="begin"/>
      </w:r>
      <w:ins w:id="215" w:author="Vigneault Juliane" w:date="2024-12-14T15:24:00Z" w16du:dateUtc="2024-12-14T20:24:00Z">
        <w:r w:rsidR="00393584">
          <w:instrText xml:space="preserve"> ADDIN ZOTERO_ITEM CSL_CITATION {"citationID":"qEqkP21n","properties":{"formattedCitation":"(Wilson et al., 1993)","plainCitation":"(Wilson et al., 1993)","dontUpdate":true,"noteIndex":0},"citationItems":[{"id":3601,"uris":["http://zotero.org/groups/2585270/items/KVMBMIUX"],"itemData":{"id":3601,"type":"article-journal","abstract":"The shy–bold continuum is recognized as a fundamental axis of behavioral variation in humans, but 3 major issues have not been addressed. First, the taxonomic distribution of shyness and boldness is unknown. Second, the ecological consequences of shyness and boldness have not been studied in natural populations. Third, no one has tried to predict and test patterns of shyness and boldness that might result from natural selection. The authors show that a shy–bold continuum, which influences diet, predator risk, and parasite fauna, exists in juvenile pumpkinseed sunfish. Individual differences are relatively stable in nature but seem to disappear when the fish are held in social and ecological isolation in the laboratory. Thus, phenotypic stability may not reflect innate tendencies to be shy or bold but rather environmental conditions that maintain differences between phenotypically plastic individuals. (PsycINFO Database Record (c) 2016 APA, all rights reserved)","container-title":"Journal of Comparative Psychology","DOI":"10.1037/0735-7036.107.3.250","ISSN":"1939-2087","note":"publisher-place: US\npublisher: American Psychological Association","page":"250-260","source":"APA PsycNet","title":"Shy-bold continuum in pumpkinseed sunfish (Lepomis gibbosus): An ecological study of a psychological trait","title-short":"Shy-bold continuum in pumpkinseed sunfish (Lepomis gibbosus)","volume":"107","author":[{"family":"Wilson","given":"David S."},{"family":"Coleman","given":"Kristine"},{"family":"Clark","given":"Anne B."},{"family":"Biederman","given":"Laurence"}],"issued":{"date-parts":[["1993"]]}}}],"schema":"https://github.com/citation-style-language/schema/raw/master/csl-citation.json"} </w:instrText>
        </w:r>
      </w:ins>
      <w:del w:id="216" w:author="Vigneault Juliane" w:date="2024-12-14T15:24:00Z" w16du:dateUtc="2024-12-14T20:24:00Z">
        <w:r w:rsidRPr="00F511DA" w:rsidDel="00393584">
          <w:delInstrText xml:space="preserve"> ADDIN ZOTERO_ITEM CSL_CITATION {"citationID":"qEqkP21n","properties":{"formattedCitation":"(Wilson et al., 1993)","plainCitation":"(Wilson et al., 1993)","dontUpdate":true,"noteIndex":0},"citationItems":[{"id":3411,"uris":["http://zotero.org/groups/2585270/items/KVMBMIUX"],"itemData":{"id":3411,"type":"article-journal","abstract":"The shy–bold continuum is recognized as a fundamental axis of behavioral variation in humans, but 3 major issues have not been addressed. First, the taxonomic distribution of shyness and boldness is unknown. Second, the ecological consequences of shyness and boldness have not been studied in natural populations. Third, no one has tried to predict and test patterns of shyness and boldness that might result from natural selection. The authors show that a shy–bold continuum, which influences diet, predator risk, and parasite fauna, exists in juvenile pumpkinseed sunfish. Individual differences are relatively stable in nature but seem to disappear when the fish are held in social and ecological isolation in the laboratory. Thus, phenotypic stability may not reflect innate tendencies to be shy or bold but rather environmental conditions that maintain differences between phenotypically plastic individuals. (PsycINFO Database Record (c) 2016 APA, all rights reserved)","container-title":"Journal of Comparative Psychology","DOI":"10.1037/0735-7036.107.3.250","ISSN":"1939-2087","note":"publisher-place: US\npublisher: American Psychological Association","page":"250-260","source":"APA PsycNet","title":"Shy-bold continuum in pumpkinseed sunfish (Lepomis gibbosus): An ecological study of a psychological trait","title-short":"Shy-bold continuum in pumpkinseed sunfish (Lepomis gibbosus)","volume":"107","author":[{"family":"Wilson","given":"David S."},{"family":"Coleman","given":"Kristine"},{"family":"Clark","given":"Anne B."},{"family":"Biederman","given":"Laurence"}],"issued":{"date-parts":[["1993"]]}}}],"schema":"https://github.com/citation-style-language/schema/raw/master/csl-citation.json"} </w:delInstrText>
        </w:r>
      </w:del>
      <w:r w:rsidRPr="00F511DA">
        <w:fldChar w:fldCharType="separate"/>
      </w:r>
      <w:r w:rsidRPr="00F511DA">
        <w:rPr>
          <w:noProof/>
        </w:rPr>
        <w:t>Wilson et al. (1993)</w:t>
      </w:r>
      <w:r w:rsidRPr="00F511DA">
        <w:fldChar w:fldCharType="end"/>
      </w:r>
      <w:r w:rsidRPr="00F511DA">
        <w:t xml:space="preserve"> found that sunfish infected with black spot disease were twice as abundant in trapped fish compared to seined fish, whereas white grubs were twice abundant in seined fish, suggesting method-induced bias</w:t>
      </w:r>
      <w:r w:rsidR="000E43D9" w:rsidRPr="00515AC8">
        <w:t xml:space="preserve"> in he estimates of parasite communities</w:t>
      </w:r>
      <w:r w:rsidRPr="00F511DA">
        <w:t>.</w:t>
      </w:r>
      <w:r w:rsidR="00734C81" w:rsidRPr="00515AC8">
        <w:t xml:space="preserve"> </w:t>
      </w:r>
      <w:r w:rsidRPr="00F511DA">
        <w:t xml:space="preserve">In our study, </w:t>
      </w:r>
      <w:r w:rsidR="00734C81" w:rsidRPr="00515AC8">
        <w:t xml:space="preserve">estimates of </w:t>
      </w:r>
      <w:r w:rsidRPr="00F511DA">
        <w:t xml:space="preserve">prevalence </w:t>
      </w:r>
      <w:r w:rsidR="00734C81" w:rsidRPr="00515AC8">
        <w:t>among</w:t>
      </w:r>
      <w:r w:rsidRPr="00F511DA">
        <w:t xml:space="preserve"> sampling methods varied up to 16% at the landscape-scale (</w:t>
      </w:r>
      <w:r w:rsidR="003B560D">
        <w:t xml:space="preserve">Appendix S2: </w:t>
      </w:r>
      <w:r w:rsidRPr="00F511DA">
        <w:t>Table S</w:t>
      </w:r>
      <w:r w:rsidR="003B560D">
        <w:t>5</w:t>
      </w:r>
      <w:r w:rsidRPr="00F511DA">
        <w:t>) and 74% at lake-scale (</w:t>
      </w:r>
      <w:r w:rsidR="003B560D">
        <w:t xml:space="preserve">Appendix S2: </w:t>
      </w:r>
      <w:r w:rsidRPr="00F511DA">
        <w:t>Table S</w:t>
      </w:r>
      <w:r w:rsidR="003B560D">
        <w:t>6</w:t>
      </w:r>
      <w:r w:rsidR="00EC4D46">
        <w:t xml:space="preserve">) </w:t>
      </w:r>
      <w:r w:rsidR="00734C81" w:rsidRPr="00515AC8">
        <w:t xml:space="preserve">suggesting </w:t>
      </w:r>
      <w:r w:rsidRPr="00F511DA">
        <w:t xml:space="preserve">that method-induced bias can be substantial in </w:t>
      </w:r>
      <w:ins w:id="217" w:author="Vigneault Juliane" w:date="2024-12-19T17:33:00Z" w16du:dateUtc="2024-12-19T22:33:00Z">
        <w:r w:rsidR="00583DA5">
          <w:t xml:space="preserve">the estimation of </w:t>
        </w:r>
      </w:ins>
      <w:del w:id="218" w:author="Vigneault Juliane" w:date="2024-12-19T17:33:00Z" w16du:dateUtc="2024-12-19T22:33:00Z">
        <w:r w:rsidRPr="00F511DA" w:rsidDel="00583DA5">
          <w:delText xml:space="preserve">the </w:delText>
        </w:r>
        <w:r w:rsidR="00734C81" w:rsidRPr="00515AC8" w:rsidDel="00583DA5">
          <w:delText>estimat</w:delText>
        </w:r>
      </w:del>
      <w:del w:id="219" w:author="Vigneault Juliane" w:date="2024-12-19T17:32:00Z" w16du:dateUtc="2024-12-19T22:32:00Z">
        <w:r w:rsidR="00734C81" w:rsidRPr="00515AC8" w:rsidDel="00583DA5">
          <w:delText>e</w:delText>
        </w:r>
      </w:del>
      <w:del w:id="220" w:author="Vigneault Juliane" w:date="2024-12-19T17:33:00Z" w16du:dateUtc="2024-12-19T22:33:00Z">
        <w:r w:rsidR="00734C81" w:rsidRPr="00F511DA" w:rsidDel="00583DA5">
          <w:delText xml:space="preserve"> </w:delText>
        </w:r>
        <w:r w:rsidRPr="00F511DA" w:rsidDel="00583DA5">
          <w:delText xml:space="preserve">of </w:delText>
        </w:r>
      </w:del>
      <w:r w:rsidRPr="00F511DA">
        <w:t xml:space="preserve">community-level infection prevalence. However, while transects </w:t>
      </w:r>
      <w:r w:rsidR="00723722" w:rsidRPr="00515AC8">
        <w:t>estimated</w:t>
      </w:r>
      <w:r w:rsidR="00723722" w:rsidRPr="00F511DA">
        <w:t xml:space="preserve"> </w:t>
      </w:r>
      <w:r w:rsidRPr="00F511DA">
        <w:t>the highest prevalence and minnow traps the lowest prevalence at</w:t>
      </w:r>
      <w:r w:rsidR="00D62A06">
        <w:t xml:space="preserve"> the</w:t>
      </w:r>
      <w:r w:rsidRPr="00F511DA">
        <w:t xml:space="preserve"> landscape-scale, this trend was not maintained at the lake-scale. In fact, at </w:t>
      </w:r>
      <w:r w:rsidR="00D62A06">
        <w:t xml:space="preserve">the </w:t>
      </w:r>
      <w:r w:rsidRPr="00F511DA">
        <w:t xml:space="preserve">lake-scale, </w:t>
      </w:r>
      <w:r w:rsidRPr="00F511DA">
        <w:lastRenderedPageBreak/>
        <w:t>methods that led to overestimation or underestimation of the infection prevalence change from one lake to another. Moreover, method choice did not always lead to strong variation between prevalence estimates (e.g</w:t>
      </w:r>
      <w:r w:rsidR="00EC4D46">
        <w:t>.</w:t>
      </w:r>
      <w:r w:rsidRPr="00F511DA">
        <w:t xml:space="preserve">, </w:t>
      </w:r>
      <w:r w:rsidR="00EC4D46">
        <w:t xml:space="preserve">prevalence variation is </w:t>
      </w:r>
      <w:r w:rsidR="00181423">
        <w:t>0</w:t>
      </w:r>
      <w:r w:rsidR="00EC4D46">
        <w:t xml:space="preserve">% in lake Beaver, see </w:t>
      </w:r>
      <w:r w:rsidR="003B560D">
        <w:t xml:space="preserve">Appendix S2: </w:t>
      </w:r>
      <w:r w:rsidR="003B560D" w:rsidRPr="00F511DA">
        <w:t>Table S</w:t>
      </w:r>
      <w:r w:rsidR="003B560D">
        <w:t>6</w:t>
      </w:r>
      <w:r w:rsidRPr="00F511DA">
        <w:t>). This suggests that method-induced bias is highly dependent on local community structure and composition.</w:t>
      </w:r>
    </w:p>
    <w:p w14:paraId="3589E023" w14:textId="672C1101" w:rsidR="00723722" w:rsidRPr="00515AC8" w:rsidRDefault="00986A8F" w:rsidP="008A3791">
      <w:pPr>
        <w:pStyle w:val="Paragraphe"/>
        <w:jc w:val="left"/>
      </w:pPr>
      <w:r w:rsidRPr="00F511DA">
        <w:t>Different sampling methods</w:t>
      </w:r>
      <w:r w:rsidR="00F511DA">
        <w:t xml:space="preserve"> </w:t>
      </w:r>
      <w:r w:rsidR="00F511DA" w:rsidRPr="00515AC8">
        <w:t>introduce</w:t>
      </w:r>
      <w:r w:rsidR="00F511DA">
        <w:t xml:space="preserve"> </w:t>
      </w:r>
      <w:r w:rsidRPr="00F511DA">
        <w:t xml:space="preserve">their own sources of bias that might affect prevalence estimates. Minnow traps typically select active, bold and curious </w:t>
      </w:r>
      <w:r w:rsidR="00723722" w:rsidRPr="00515AC8">
        <w:t>individuals</w:t>
      </w:r>
      <w:r w:rsidR="00723722" w:rsidRPr="00F511DA">
        <w:t xml:space="preserve"> </w:t>
      </w:r>
      <w:r w:rsidRPr="00F511DA">
        <w:t>because fish</w:t>
      </w:r>
      <w:r w:rsidR="00723722" w:rsidRPr="00515AC8">
        <w:t>es</w:t>
      </w:r>
      <w:r w:rsidRPr="00F511DA">
        <w:t xml:space="preserve"> must voluntarily enter the trap </w:t>
      </w:r>
      <w:r w:rsidRPr="00F511DA">
        <w:fldChar w:fldCharType="begin"/>
      </w:r>
      <w:ins w:id="221" w:author="Vigneault Juliane" w:date="2024-12-14T15:24:00Z" w16du:dateUtc="2024-12-14T20:24:00Z">
        <w:r w:rsidR="00393584">
          <w:instrText xml:space="preserve"> ADDIN ZOTERO_ITEM CSL_CITATION {"citationID":"i58kpxe1","properties":{"formattedCitation":"(Biro et al. 2006; Wilson et al. 1993)","plainCitation":"(Biro et al. 2006; Wilson et al. 1993)","noteIndex":0},"citationItems":[{"id":4393,"uris":["http://zotero.org/groups/2585270/items/JZQKWJKI"],"itemData":{"id":4393,"type":"article-journal","abstract":"1 The importance of body size and growth rate in ecological interactions is widely recognized, and both are frequently used as surrogates for fitness. However, if there are significant costs associated with rapid growth rates then its fitness benefits may be questioned. 2 In replicated whole-lake experiments, we show that a domestic strain of rainbow trout (artificially selected for maximum intrinsic growth rate) use productive but risky habitats more than wild trout. Consequently, domestic trout grow faster in all situations, experience greater survival in the absence of predators, but have lower survival in the presence of predators. Therefore, rapid growth rates are selected against due to increased foraging effort (or conversely, lower antipredator behaviour) that increases vulnerability to predators. In other words, there is a behaviourally mediated trade-off between growth and mortality rates. 3 Whereas rapid growth is beneficial in many ecological interactions, our results show the mortality costs of achieving it are large in the presence of predators, which can help explain the absence of an average phenotype with maximized growth rates in nature.","container-title":"Journal of Animal Ecology","DOI":"10.1111/j.1365-2656.2006.01137.x","ISSN":"1365-2656","issue":"5","language":"en","note":"_eprint: https://onlinelibrary.wiley.com/doi/pdf/10.1111/j.1365-2656.2006.01137.x","page":"1165-1171","source":"Wiley Online Library","title":"Behavioural trade-offs between growth and mortality explain evolution of submaximal growth rates","volume":"75","author":[{"family":"Biro","given":"Peter A."},{"family":"Abrahams","given":"Mark V."},{"family":"Post","given":"John R."},{"family":"Parkinson","given":"Eric A."}],"issued":{"date-parts":[["2006"]]}}},{"id":3601,"uris":["http://zotero.org/groups/2585270/items/KVMBMIUX"],"itemData":{"id":3601,"type":"article-journal","abstract":"The shy–bold continuum is recognized as a fundamental axis of behavioral variation in humans, but 3 major issues have not been addressed. First, the taxonomic distribution of shyness and boldness is unknown. Second, the ecological consequences of shyness and boldness have not been studied in natural populations. Third, no one has tried to predict and test patterns of shyness and boldness that might result from natural selection. The authors show that a shy–bold continuum, which influences diet, predator risk, and parasite fauna, exists in juvenile pumpkinseed sunfish. Individual differences are relatively stable in nature but seem to disappear when the fish are held in social and ecological isolation in the laboratory. Thus, phenotypic stability may not reflect innate tendencies to be shy or bold but rather environmental conditions that maintain differences between phenotypically plastic individuals. (PsycINFO Database Record (c) 2016 APA, all rights reserved)","container-title":"Journal of Comparative Psychology","DOI":"10.1037/0735-7036.107.3.250","ISSN":"1939-2087","note":"publisher-place: US\npublisher: American Psychological Association","page":"250-260","source":"APA PsycNet","title":"Shy-bold continuum in pumpkinseed sunfish (Lepomis gibbosus): An ecological study of a psychological trait","title-short":"Shy-bold continuum in pumpkinseed sunfish (Lepomis gibbosus)","volume":"107","author":[{"family":"Wilson","given":"David S."},{"family":"Coleman","given":"Kristine"},{"family":"Clark","given":"Anne B."},{"family":"Biederman","given":"Laurence"}],"issued":{"date-parts":[["1993"]]}}}],"schema":"https://github.com/citation-style-language/schema/raw/master/csl-citation.json"} </w:instrText>
        </w:r>
      </w:ins>
      <w:del w:id="222" w:author="Vigneault Juliane" w:date="2024-12-14T15:24:00Z" w16du:dateUtc="2024-12-14T20:24:00Z">
        <w:r w:rsidR="00183A73" w:rsidDel="00393584">
          <w:delInstrText xml:space="preserve"> ADDIN ZOTERO_ITEM CSL_CITATION {"citationID":"i58kpxe1","properties":{"formattedCitation":"(Biro et al. 2006; Wilson et al. 1993)","plainCitation":"(Biro et al. 2006; Wilson et al. 1993)","noteIndex":0},"citationItems":[{"id":10426,"uris":["http://zotero.org/groups/2585270/items/JZQKWJKI"],"itemData":{"id":10426,"type":"article-journal","abstract":"1 The importance of body size and growth rate in ecological interactions is widely recognized, and both are frequently used as surrogates for fitness. However, if there are significant costs associated with rapid growth rates then its fitness benefits may be questioned. 2 In replicated whole-lake experiments, we show that a domestic strain of rainbow trout (artificially selected for maximum intrinsic growth rate) use productive but risky habitats more than wild trout. Consequently, domestic trout grow faster in all situations, experience greater survival in the absence of predators, but have lower survival in the presence of predators. Therefore, rapid growth rates are selected against due to increased foraging effort (or conversely, lower antipredator behaviour) that increases vulnerability to predators. In other words, there is a behaviourally mediated trade-off between growth and mortality rates. 3 Whereas rapid growth is beneficial in many ecological interactions, our results show the mortality costs of achieving it are large in the presence of predators, which can help explain the absence of an average phenotype with maximized growth rates in nature.","container-title":"Journal of Animal Ecology","DOI":"10.1111/j.1365-2656.2006.01137.x","ISSN":"1365-2656","issue":"5","language":"en","note":"_eprint: https://onlinelibrary.wiley.com/doi/pdf/10.1111/j.1365-2656.2006.01137.x","page":"1165-1171","source":"Wiley Online Library","title":"Behavioural trade-offs between growth and mortality explain evolution of submaximal growth rates","volume":"75","author":[{"family":"Biro","given":"Peter A."},{"family":"Abrahams","given":"Mark V."},{"family":"Post","given":"John R."},{"family":"Parkinson","given":"Eric A."}],"issued":{"date-parts":[["2006"]]}}},{"id":3411,"uris":["http://zotero.org/groups/2585270/items/KVMBMIUX"],"itemData":{"id":3411,"type":"article-journal","abstract":"The shy–bold continuum is recognized as a fundamental axis of behavioral variation in humans, but 3 major issues have not been addressed. First, the taxonomic distribution of shyness and boldness is unknown. Second, the ecological consequences of shyness and boldness have not been studied in natural populations. Third, no one has tried to predict and test patterns of shyness and boldness that might result from natural selection. The authors show that a shy–bold continuum, which influences diet, predator risk, and parasite fauna, exists in juvenile pumpkinseed sunfish. Individual differences are relatively stable in nature but seem to disappear when the fish are held in social and ecological isolation in the laboratory. Thus, phenotypic stability may not reflect innate tendencies to be shy or bold but rather environmental conditions that maintain differences between phenotypically plastic individuals. (PsycINFO Database Record (c) 2016 APA, all rights reserved)","container-title":"Journal of Comparative Psychology","DOI":"10.1037/0735-7036.107.3.250","ISSN":"1939-2087","note":"publisher-place: US\npublisher: American Psychological Association","page":"250-260","source":"APA PsycNet","title":"Shy-bold continuum in pumpkinseed sunfish (Lepomis gibbosus): An ecological study of a psychological trait","title-short":"Shy-bold continuum in pumpkinseed sunfish (Lepomis gibbosus)","volume":"107","author":[{"family":"Wilson","given":"David S."},{"family":"Coleman","given":"Kristine"},{"family":"Clark","given":"Anne B."},{"family":"Biederman","given":"Laurence"}],"issued":{"date-parts":[["1993"]]}}}],"schema":"https://github.com/citation-style-language/schema/raw/master/csl-citation.json"} </w:delInstrText>
        </w:r>
      </w:del>
      <w:r w:rsidRPr="00F511DA">
        <w:fldChar w:fldCharType="separate"/>
      </w:r>
      <w:r w:rsidR="004D3456">
        <w:rPr>
          <w:noProof/>
        </w:rPr>
        <w:t>(Biro et al. 2006; Wilson et al. 1993)</w:t>
      </w:r>
      <w:r w:rsidRPr="00F511DA">
        <w:fldChar w:fldCharType="end"/>
      </w:r>
      <w:r w:rsidRPr="00F511DA">
        <w:t xml:space="preserve">. Individual behavioral variation can also lead to variation in infection risk </w:t>
      </w:r>
      <w:r w:rsidRPr="00F511DA">
        <w:fldChar w:fldCharType="begin"/>
      </w:r>
      <w:ins w:id="223" w:author="Vigneault Juliane" w:date="2024-12-14T15:24:00Z" w16du:dateUtc="2024-12-14T20:24:00Z">
        <w:r w:rsidR="00393584">
          <w:instrText xml:space="preserve"> ADDIN ZOTERO_ITEM CSL_CITATION {"citationID":"4hsCUD56","properties":{"formattedCitation":"(Hart 1990)","plainCitation":"(Hart 1990)","noteIndex":0},"citationItems":[{"id":4360,"uris":["http://zotero.org/groups/2585270/items/7J4I8PUY"],"itemData":{"id":4360,"type":"article-journal","abstract":"The ever present threat of viral, bacterial, protozoan and metazoan parasites in the environment of wild animals is viewed as responsible for the natural selection of a variety of behavioral patterns that enable animals to survive and reproduce in this type of environment. Several lines of research, some quite recent, point to five behavioral strategies that vertebrates utilize to increase their personal or inclusive fitness in the face of parasites (broadly defined to include pathogens). These are: 1) avoidance of parasites; 2) controlled exposure to parasites to potentiate the immune system; 3) behavior of sick animals including anorexia and depression to overcome systemic febrile infections; 4) helping sick animals; 5) sexual selection for mating partners with the genetic endowment for resistance to parasites. The point is made that to consider a behavioral pattern as having evolved to serve a parasite control function the parasite or causative agent should be shown to adversely impact the animal's fitness and the behavior in question must be shown to help animals, or their offspring or group mates, in combating their exposure, or reducing their vulnerability, to the parasite.","container-title":"Neuroscience &amp; Biobehavioral Reviews","DOI":"10.1016/S0149-7634(05)80038-7","ISSN":"0149-7634","issue":"3","journalAbbreviation":"Neuroscience &amp; Biobehavioral Reviews","page":"273-294","source":"ScienceDirect","title":"Behavioral adaptations to pathogens and parasites: Five strategies","title-short":"Behavioral adaptations to pathogens and parasites","volume":"14","author":[{"family":"Hart","given":"Benjamin L."}],"issued":{"date-parts":[["1990",9,1]]}}}],"schema":"https://github.com/citation-style-language/schema/raw/master/csl-citation.json"} </w:instrText>
        </w:r>
      </w:ins>
      <w:del w:id="224" w:author="Vigneault Juliane" w:date="2024-12-14T15:24:00Z" w16du:dateUtc="2024-12-14T20:24:00Z">
        <w:r w:rsidR="00183A73" w:rsidDel="00393584">
          <w:delInstrText xml:space="preserve"> ADDIN ZOTERO_ITEM CSL_CITATION {"citationID":"4hsCUD56","properties":{"formattedCitation":"(Hart 1990)","plainCitation":"(Hart 1990)","noteIndex":0},"citationItems":[{"id":10639,"uris":["http://zotero.org/groups/2585270/items/7J4I8PUY"],"itemData":{"id":10639,"type":"article-journal","abstract":"The ever present threat of viral, bacterial, protozoan and metazoan parasites in the environment of wild animals is viewed as responsible for the natural selection of a variety of behavioral patterns that enable animals to survive and reproduce in this type of environment. Several lines of research, some quite recent, point to five behavioral strategies that vertebrates utilize to increase their personal or inclusive fitness in the face of parasites (broadly defined to include pathogens). These are: 1) avoidance of parasites; 2) controlled exposure to parasites to potentiate the immune system; 3) behavior of sick animals including anorexia and depression to overcome systemic febrile infections; 4) helping sick animals; 5) sexual selection for mating partners with the genetic endowment for resistance to parasites. The point is made that to consider a behavioral pattern as having evolved to serve a parasite control function the parasite or causative agent should be shown to adversely impact the animal's fitness and the behavior in question must be shown to help animals, or their offspring or group mates, in combating their exposure, or reducing their vulnerability, to the parasite.","container-title":"Neuroscience &amp; Biobehavioral Reviews","DOI":"10.1016/S0149-7634(05)80038-7","ISSN":"0149-7634","issue":"3","journalAbbreviation":"Neuroscience &amp; Biobehavioral Reviews","page":"273-294","source":"ScienceDirect","title":"Behavioral adaptations to pathogens and parasites: Five strategies","title-short":"Behavioral adaptations to pathogens and parasites","volume":"14","author":[{"family":"Hart","given":"Benjamin L."}],"issued":{"date-parts":[["1990",9,1]]}}}],"schema":"https://github.com/citation-style-language/schema/raw/master/csl-citation.json"} </w:delInstrText>
        </w:r>
      </w:del>
      <w:r w:rsidRPr="00F511DA">
        <w:fldChar w:fldCharType="separate"/>
      </w:r>
      <w:r w:rsidR="004D3456">
        <w:rPr>
          <w:noProof/>
        </w:rPr>
        <w:t>(Hart 1990)</w:t>
      </w:r>
      <w:r w:rsidRPr="00F511DA">
        <w:fldChar w:fldCharType="end"/>
      </w:r>
      <w:r w:rsidRPr="00F511DA">
        <w:t xml:space="preserve">, where more active and bold individuals are </w:t>
      </w:r>
      <w:r w:rsidR="00723722" w:rsidRPr="00515AC8">
        <w:t>sometimes</w:t>
      </w:r>
      <w:r w:rsidR="00723722" w:rsidRPr="00F511DA">
        <w:t xml:space="preserve"> </w:t>
      </w:r>
      <w:r w:rsidRPr="00F511DA">
        <w:t xml:space="preserve">associated with higher infection risk </w:t>
      </w:r>
      <w:r w:rsidRPr="00F511DA">
        <w:fldChar w:fldCharType="begin"/>
      </w:r>
      <w:ins w:id="225" w:author="Vigneault Juliane" w:date="2024-12-14T15:24:00Z" w16du:dateUtc="2024-12-14T20:24:00Z">
        <w:r w:rsidR="00393584">
          <w:instrText xml:space="preserve"> ADDIN ZOTERO_ITEM CSL_CITATION {"citationID":"RzNKX0v2","properties":{"formattedCitation":"(Boyer et al. 2010; Gradito et al. 2024; Santicchia et al. 2019; Wilson et al. 1993)","plainCitation":"(Boyer et al. 2010; Gradito et al. 2024; Santicchia et al. 2019; Wilson et al. 1993)","noteIndex":0},"citationItems":[{"id":4356,"uris":["http://zotero.org/groups/2585270/items/F8Y34VIF"],"itemData":{"id":4356,"type":"article-journal","abstract":"1. Although behaviours can contribute to the heterogeneity in parasite load among hosts, links between consistent individual differences in behaviour and parasitic infection have received little attention. We investigated the role of host activity and exploration on hard tick infestations of marked individuals in a population of Siberian chipmunks Tamias sibiricus introduced in a suburban French forest over 3 years. 2. Individual activity-exploration profiles were assessed from 106 hole-board tests on 73 individuals, and chipmunks’ trappability and trap diversity were used respectively as indices of their activity-exploration and space use on a sub-sample of 60 individuals. At each capture, we counted the total number of ticks per head of chipmunk. 3. We found significant and consistent individual differences in activity-exploration, trappability, trap diversity and tick load, and could estimate individual indices for these four variables, corrected for confounding effects of year, season, body mass and sex. 4. Using a path analysis, we found an indirect effect of activity-exploration on tick load: tick load increased with space use, which in turn was positively affected by trappability in the field. Trappability was itself positively related to activity-exploration in the hole board. Habitat type affected tick load, independently of behavioural traits. A second path model revealed a lack of either direct or indirect influence of tick loads on chipmunks’ personality and trappability. 5. Our results show that host personality-related patterns in space use can lead to a non-random parasite distribution among hosts.","container-title":"Journal of Animal Ecology","DOI":"10.1111/j.1365-2656.2010.01659.x","ISSN":"1365-2656","issue":"3","language":"en","license":"© 2010 The Authors. Journal compilation © 2010 British Ecological Society","note":"_eprint: https://onlinelibrary.wiley.com/doi/pdf/10.1111/j.1365-2656.2010.01659.x","page":"538-547","source":"Wiley Online Library","title":"Personality, space use and tick load in an introduced population of Siberian chipmunks Tamias sibiricus","volume":"79","author":[{"family":"Boyer","given":"Nelly"},{"family":"Réale","given":"Denis"},{"family":"Marmet","given":"Julie"},{"family":"Pisanu","given":"Benoît"},{"family":"Chapuis","given":"Jean-Louis"}],"issued":{"date-parts":[["2010"]]}}},{"id":361,"uris":["http://zotero.org/users/5152508/items/9I29ZLUZ"],"itemData":{"id":361,"type":"article-journal","container-title":"Animal Behaviour","DOI":"10.1016/j.anbehav.2024.06.016","journalAbbreviation":"Animal Behaviour","page":"31-44","source":"ResearchGate","title":"Double trouble: host behaviour influences and is influenced by co-infection with parasites","title-short":"Double trouble","volume":"215","author":[{"family":"Gradito","given":"Maryane"},{"family":"Dubois","given":"Frédérique"},{"family":"Noble","given":"Daniel"},{"family":"Binning","given":"Sandra"}],"issued":{"date-parts":[["2024",9,1]]}}},{"id":4355,"uris":["http://zotero.org/groups/2585270/items/AD99Y2QF"],"itemData":{"id":4355,"type":"article-journal","abstract":"Individual variation in behaviour can contribute to the heterogeneous distribution of parasites among hosts for example by affecting the probability of encountering infective stages (larvae). Here, we investigated the relationship between host boldness/exploration tendency and gastro-intestinal helminth infection in invasive Eastern grey squirrels (Sciurus carolinensis). We used direct helminth counts, data rarely available in host-parasite studies that often used less reliable indirect estimates of infection. We predicted that bolder animals with a strong exploration tendency will have higher parasite load than shy, less explorative hosts. We examined two parameters of parasite infection: infection status and intensity of infection. Individual personality of 207 grey squirrels was assessed by capture-mark-recapture (CMR), calculating the trappability and trap diversity indices as estimates of boldness and exploration, respectively. Since both indices were strongly correlated, we used PCA to derive a single score (first component) which had a high value for bold, exploring animals. At the end of the study, 77 individuals were euthanized and gastro-intestinal helminths were identified and counted. Overall 73% of grey squirrels were infected by Strongyloides robustus with the intensity of infection varying from 1 to 86 worms (mean ± SE = 10.7 ± 2.1 helminths per host). We found that bolder, more explorative animals were more likely to be infected by S. robustus. However, host personality was not related to parasite intensity, which was instead positively associated with host body mass. Our results confirm that differences in personality-related host behaviour can influence the distribution of infections within host populations and stimulate further questions on whether such personality-parasite relationships may affect the invasion process.","container-title":"Mammalian Biology","DOI":"10.1016/j.mambio.2019.04.007","ISSN":"1618-1476","issue":"1","journalAbbreviation":"Mamm Biol","language":"en","page":"1-8","source":"Springer Link","title":"The price of being bold? Relationship between personality and endoparasitic infection in a tree squirrel","title-short":"The price of being bold?","volume":"97","author":[{"family":"Santicchia","given":"Francesca"},{"family":"Romeo","given":"Claudia"},{"family":"Ferrari","given":"Nicola"},{"family":"Matthysen","given":"Erik"},{"family":"Vanlauwe","given":"Laure"},{"family":"Wauters","given":"Lucas A."},{"family":"Martinoli","given":"Adriano"}],"issued":{"date-parts":[["2019",7,1]]}}},{"id":3601,"uris":["http://zotero.org/groups/2585270/items/KVMBMIUX"],"itemData":{"id":3601,"type":"article-journal","abstract":"The shy–bold continuum is recognized as a fundamental axis of behavioral variation in humans, but 3 major issues have not been addressed. First, the taxonomic distribution of shyness and boldness is unknown. Second, the ecological consequences of shyness and boldness have not been studied in natural populations. Third, no one has tried to predict and test patterns of shyness and boldness that might result from natural selection. The authors show that a shy–bold continuum, which influences diet, predator risk, and parasite fauna, exists in juvenile pumpkinseed sunfish. Individual differences are relatively stable in nature but seem to disappear when the fish are held in social and ecological isolation in the laboratory. Thus, phenotypic stability may not reflect innate tendencies to be shy or bold but rather environmental conditions that maintain differences between phenotypically plastic individuals. (PsycINFO Database Record (c) 2016 APA, all rights reserved)","container-title":"Journal of Comparative Psychology","DOI":"10.1037/0735-7036.107.3.250","ISSN":"1939-2087","note":"publisher-place: US\npublisher: American Psychological Association","page":"250-260","source":"APA PsycNet","title":"Shy-bold continuum in pumpkinseed sunfish (Lepomis gibbosus): An ecological study of a psychological trait","title-short":"Shy-bold continuum in pumpkinseed sunfish (Lepomis gibbosus)","volume":"107","author":[{"family":"Wilson","given":"David S."},{"family":"Coleman","given":"Kristine"},{"family":"Clark","given":"Anne B."},{"family":"Biederman","given":"Laurence"}],"issued":{"date-parts":[["1993"]]}}}],"schema":"https://github.com/citation-style-language/schema/raw/master/csl-citation.json"} </w:instrText>
        </w:r>
      </w:ins>
      <w:del w:id="226" w:author="Vigneault Juliane" w:date="2024-12-14T15:24:00Z" w16du:dateUtc="2024-12-14T20:24:00Z">
        <w:r w:rsidR="00183A73" w:rsidDel="00393584">
          <w:delInstrText xml:space="preserve"> ADDIN ZOTERO_ITEM CSL_CITATION {"citationID":"RzNKX0v2","properties":{"formattedCitation":"(Boyer et al. 2010; Gradito et al. 2024; Santicchia et al. 2019; Wilson et al. 1993)","plainCitation":"(Boyer et al. 2010; Gradito et al. 2024; Santicchia et al. 2019; Wilson et al. 1993)","noteIndex":0},"citationItems":[{"id":10650,"uris":["http://zotero.org/groups/2585270/items/F8Y34VIF"],"itemData":{"id":10650,"type":"article-journal","abstract":"1. Although behaviours can contribute to the heterogeneity in parasite load among hosts, links between consistent individual differences in behaviour and parasitic infection have received little attention. We investigated the role of host activity and exploration on hard tick infestations of marked individuals in a population of Siberian chipmunks Tamias sibiricus introduced in a suburban French forest over 3 years. 2. Individual activity-exploration profiles were assessed from 106 hole-board tests on 73 individuals, and chipmunks’ trappability and trap diversity were used respectively as indices of their activity-exploration and space use on a sub-sample of 60 individuals. At each capture, we counted the total number of ticks per head of chipmunk. 3. We found significant and consistent individual differences in activity-exploration, trappability, trap diversity and tick load, and could estimate individual indices for these four variables, corrected for confounding effects of year, season, body mass and sex. 4. Using a path analysis, we found an indirect effect of activity-exploration on tick load: tick load increased with space use, which in turn was positively affected by trappability in the field. Trappability was itself positively related to activity-exploration in the hole board. Habitat type affected tick load, independently of behavioural traits. A second path model revealed a lack of either direct or indirect influence of tick loads on chipmunks’ personality and trappability. 5. Our results show that host personality-related patterns in space use can lead to a non-random parasite distribution among hosts.","container-title":"Journal of Animal Ecology","DOI":"10.1111/j.1365-2656.2010.01659.x","ISSN":"1365-2656","issue":"3","language":"en","license":"© 2010 The Authors. Journal compilation © 2010 British Ecological Society","note":"_eprint: https://onlinelibrary.wiley.com/doi/pdf/10.1111/j.1365-2656.2010.01659.x","page":"538-547","source":"Wiley Online Library","title":"Personality, space use and tick load in an introduced population of Siberian chipmunks Tamias sibiricus","volume":"79","author":[{"family":"Boyer","given":"Nelly"},{"family":"Réale","given":"Denis"},{"family":"Marmet","given":"Julie"},{"family":"Pisanu","given":"Benoît"},{"family":"Chapuis","given":"Jean-Louis"}],"issued":{"date-parts":[["2010"]]}}},{"id":12012,"uris":["http://zotero.org/users/5152508/items/9I29ZLUZ"],"itemData":{"id":12012,"type":"article-journal","container-title":"Animal Behaviour","DOI":"10.1016/j.anbehav.2024.06.016","journalAbbreviation":"Animal Behaviour","page":"31-44","source":"ResearchGate","title":"Double trouble: host behaviour influences and is influenced by co-infection with parasites","title-short":"Double trouble","volume":"215","author":[{"family":"Gradito","given":"Maryane"},{"family":"Dubois","given":"Frédérique"},{"family":"Noble","given":"Daniel"},{"family":"Binning","given":"Sandra"}],"issued":{"date-parts":[["2024",9,1]]}}},{"id":10654,"uris":["http://zotero.org/groups/2585270/items/AD99Y2QF"],"itemData":{"id":10654,"type":"article-journal","abstract":"Individual variation in behaviour can contribute to the heterogeneous distribution of parasites among hosts for example by affecting the probability of encountering infective stages (larvae). Here, we investigated the relationship between host boldness/exploration tendency and gastro-intestinal helminth infection in invasive Eastern grey squirrels (Sciurus carolinensis). We used direct helminth counts, data rarely available in host-parasite studies that often used less reliable indirect estimates of infection. We predicted that bolder animals with a strong exploration tendency will have higher parasite load than shy, less explorative hosts. We examined two parameters of parasite infection: infection status and intensity of infection. Individual personality of 207 grey squirrels was assessed by capture-mark-recapture (CMR), calculating the trappability and trap diversity indices as estimates of boldness and exploration, respectively. Since both indices were strongly correlated, we used PCA to derive a single score (first component) which had a high value for bold, exploring animals. At the end of the study, 77 individuals were euthanized and gastro-intestinal helminths were identified and counted. Overall 73% of grey squirrels were infected by Strongyloides robustus with the intensity of infection varying from 1 to 86 worms (mean ± SE = 10.7 ± 2.1 helminths per host). We found that bolder, more explorative animals were more likely to be infected by S. robustus. However, host personality was not related to parasite intensity, which was instead positively associated with host body mass. Our results confirm that differences in personality-related host behaviour can influence the distribution of infections within host populations and stimulate further questions on whether such personality-parasite relationships may affect the invasion process.","container-title":"Mammalian Biology","DOI":"10.1016/j.mambio.2019.04.007","ISSN":"1618-1476","issue":"1","journalAbbreviation":"Mamm Biol","language":"en","page":"1-8","source":"Springer Link","title":"The price of being bold? Relationship between personality and endoparasitic infection in a tree squirrel","title-short":"The price of being bold?","volume":"97","author":[{"family":"Santicchia","given":"Francesca"},{"family":"Romeo","given":"Claudia"},{"family":"Ferrari","given":"Nicola"},{"family":"Matthysen","given":"Erik"},{"family":"Vanlauwe","given":"Laure"},{"family":"Wauters","given":"Lucas A."},{"family":"Martinoli","given":"Adriano"}],"issued":{"date-parts":[["2019",7,1]]}}},{"id":3411,"uris":["http://zotero.org/groups/2585270/items/KVMBMIUX"],"itemData":{"id":3411,"type":"article-journal","abstract":"The shy–bold continuum is recognized as a fundamental axis of behavioral variation in humans, but 3 major issues have not been addressed. First, the taxonomic distribution of shyness and boldness is unknown. S</w:delInstrText>
        </w:r>
        <w:r w:rsidR="00183A73" w:rsidRPr="00183A73" w:rsidDel="00393584">
          <w:rPr>
            <w:lang w:val="fr-CA"/>
          </w:rPr>
          <w:delInstrText xml:space="preserve">econd, the ecological consequences of shyness and boldness have not been studied in natural populations. Third, no one has tried to predict and test patterns of shyness and boldness that might result from natural selection. The authors show that a shy–bold continuum, which influences diet, predator risk, and parasite fauna, exists in juvenile pumpkinseed sunfish. Individual differences are relatively stable in nature but seem to disappear when the fish are held in social and ecological isolation in the laboratory. Thus, phenotypic stability may not reflect innate tendencies to be shy or bold but rather environmental conditions that maintain differences between phenotypically plastic individuals. (PsycINFO Database Record (c) 2016 APA, all rights reserved)","container-title":"Journal of Comparative Psychology","DOI":"10.1037/0735-7036.107.3.250","ISSN":"1939-2087","note":"publisher-place: US\npublisher: American Psychological Association","page":"250-260","source":"APA PsycNet","title":"Shy-bold continuum in pumpkinseed sunfish (Lepomis gibbosus): An ecological study of a psychological trait","title-short":"Shy-bold continuum in pumpkinseed sunfish (Lepomis gibbosus)","volume":"107","author":[{"family":"Wilson","given":"David S."},{"family":"Coleman","given":"Kristine"},{"family":"Clark","given":"Anne B."},{"family":"Biederman","given":"Laurence"}],"issued":{"date-parts":[["1993"]]}}}],"schema":"https://github.com/citation-style-language/schema/raw/master/csl-citation.json"} </w:delInstrText>
        </w:r>
      </w:del>
      <w:r w:rsidRPr="00F511DA">
        <w:fldChar w:fldCharType="separate"/>
      </w:r>
      <w:r w:rsidR="004D3456">
        <w:rPr>
          <w:noProof/>
          <w:lang w:val="fr-CA"/>
        </w:rPr>
        <w:t>(Boyer et al. 2010; Gradito et al. 2024; Santicchia et al. 2019; Wilson et al. 1993)</w:t>
      </w:r>
      <w:r w:rsidRPr="00F511DA">
        <w:fldChar w:fldCharType="end"/>
      </w:r>
      <w:r w:rsidRPr="003E5216">
        <w:rPr>
          <w:lang w:val="fr-CA"/>
        </w:rPr>
        <w:t xml:space="preserve">. </w:t>
      </w:r>
      <w:r w:rsidRPr="00F511DA">
        <w:t xml:space="preserve">Conversely, parasite infection can alter host behavior including habitat use and risk taking </w:t>
      </w:r>
      <w:r w:rsidRPr="00F511DA">
        <w:fldChar w:fldCharType="begin"/>
      </w:r>
      <w:ins w:id="227" w:author="Vigneault Juliane" w:date="2024-12-14T15:24:00Z" w16du:dateUtc="2024-12-14T20:24:00Z">
        <w:r w:rsidR="00393584">
          <w:instrText xml:space="preserve"> ADDIN ZOTERO_ITEM CSL_CITATION {"citationID":"CZYIlmgW","properties":{"formattedCitation":"(Gradito et al. 2024; Moore 2002)","plainCitation":"(Gradito et al. 2024; Moore 2002)","noteIndex":0},"citationItems":[{"id":361,"uris":["http://zotero.org/users/5152508/items/9I29ZLUZ"],"itemData":{"id":361,"type":"article-journal","container-title":"Animal Behaviour","DOI":"10.1016/j.anbehav.2024.06.016","journalAbbreviation":"Animal Behaviour","page":"31-44","source":"ResearchGate","title":"Double trouble: host behaviour influences and is influenced by co-infection with parasites","title-short":"Double trouble","volume":"215","author":[{"family":"Gradito","given":"Maryane"},{"family":"Dubois","given":"Frédérique"},{"family":"Noble","given":"Daniel"},{"family":"Binning","given":"Sandra"}],"issued":{"date-parts":[["2024",9,1]]}}},{"id":4359,"uris":["http://zotero.org/groups/2585270/items/QEMRFS3F"],"itemData":{"id":4359,"type":"book","abstract":"When a parasite invades an ant, does the ant behave like other ants? Maybe not-and if it doesn't, who, if anyone, benefits from the altered behaviors? The parasite? The ant? Parasites and the Behavior of Animals shows that parasite-induced behavioral alterations are more common than we might realize, and it places these alterations in an evolutionary and ecological context. Emphasizing eukaryotic parasites, the book examines the adaptive nature of behavioral changes associated with parasitism, exploring the effects of these changes on parasite transmission, parasite avoidance, and the fitness of both host and parasite.The behavioral changes and their effects are not always straightforward. To the extent that virulence, for instance, is linked to parasite transmission, the evolutionary interests of parasite and host will diverge, and the current winner of the contest to maximize reproductive rates may not be clear, or, for that matter, inevitable. Nonetheless, by affecting susceptibility, host/parasite lifespan and fecundity, and transmission itself, host behavior influences parameters that are basic to our comprehension of how parasites invade host populations, and fundamentally, how parasites evolve. Such an understanding is important for a wide range of scientists, from ecologists and parasitologists to evolutionary, conservation and behavioral biologists: The behavioral alterations that parasites induce can subtly and profoundly affect the distribution and abundance of animals.","ISBN":"978-0-19-514653-0","language":"en","note":"Google-Books-ID: HXk8DwAAQBAJ","number-of-pages":"329","publisher":"Oxford University Press, USA","source":"Google Books","title":"Parasites and the Behavior of Animals","author":[{"family":"Moore","given":"Janice"}],"issued":{"date-parts":[["2002",1,31]]}}}],"schema":"https://github.com/citation-style-language/schema/raw/master/csl-citation.json"} </w:instrText>
        </w:r>
      </w:ins>
      <w:del w:id="228" w:author="Vigneault Juliane" w:date="2024-12-14T15:24:00Z" w16du:dateUtc="2024-12-14T20:24:00Z">
        <w:r w:rsidR="00183A73" w:rsidDel="00393584">
          <w:delInstrText xml:space="preserve"> ADDIN ZOTERO_ITEM CSL_CITATION {"citationID":"CZYIlmgW","properties":{"formattedCitation":"(Gradito et al. 2024; Moore 2002)","plainCitation":"(Gradito et al. 2024; Moore 2002)","noteIndex":0},"citationItems":[{"id":12012,"uris":["http://zotero.org/users/5152508/items/9I29ZLUZ"],"itemData":{"id":12012,"type":"article-journal","container-title":"Animal Behaviour","DOI":"10.1016/j.anbehav.2024.06.016","journalAbbreviation":"Animal Behaviour","page":"31-44","source":"ResearchGate","title":"Double trouble: host behaviour influences and is influenced by co-infection with parasites","title-short":"Double trouble","volume":"215","author":[{"family":"Gradito","given":"Maryane"},{"family":"Dubois","given":"Frédérique"},{"family":"Noble","given":"Daniel"},{"family":"Binning","given":"Sandra"}],"issued":{"date-parts":[["2024",9,1]]}}},{"id":10644,"uris":["http://zotero.org/groups/2585270/items/QEMRFS3F"],"itemData":{"id":10644,"type":"book","abstract":"When a parasite invades an ant, does the ant behave like other ants? Maybe not-and if it doesn't, who, if anyone, benefits from the altered behaviors? The parasite? The ant? Parasites and the Behavior of Animals shows that parasite-induced behavioral alterations are more common than we might realize, and it places these alterations in an evolutionary and ecological context. Emphasizing eukaryotic parasites, the book examines the adaptive nature of behavioral changes associated with parasitism, exploring the effects of these changes on parasite transmission, parasite avoidance, and the fitness of both host and parasite.The behavioral changes and their effects are not always straightforward. To the extent that virulence, for instance, is linked to parasite transmission, the evolutionary interests of parasite and host will diverge, and the current winner of the contest to maximize reproductive rates may not be clear, or, for that matter, inevitable. Nonetheless, by affecting susceptibility, host/parasite lifespan and fecundity, and transmission itself, host behavior influences parameters that are basic to our comprehension of how parasites invade host populations, and fundamentally, how parasites evolve. Such an understanding is important for a wide range of scientists, from ecologists and parasitologists to evolutionary, conservation and behavioral biologists: The behavioral alterations that parasites induce can subtly and profoundly affect the distribution and abundance of animals.","ISBN":"978-0-19-514653-0","language":"en","note":"Google-Books-ID: HXk8DwAAQBAJ","number-of-pages":"329","publisher":"Oxford University Press, USA","source":"Google Books","title":"Parasites and the Behavior of Animals","author":[{"family":"Moore","given":"Janice"}],"issued":{"date-parts":[["2002",1,31]]}}}],"schema":"https://github.com/citation-style-language/schema/raw/master/csl-citation.json"} </w:delInstrText>
        </w:r>
      </w:del>
      <w:r w:rsidRPr="00F511DA">
        <w:fldChar w:fldCharType="separate"/>
      </w:r>
      <w:r w:rsidR="004D3456">
        <w:rPr>
          <w:noProof/>
        </w:rPr>
        <w:t>(Gradito et al. 2024; Moore 2002)</w:t>
      </w:r>
      <w:r w:rsidRPr="00F511DA">
        <w:fldChar w:fldCharType="end"/>
      </w:r>
      <w:r w:rsidRPr="00F511DA">
        <w:t>, making them more vulnerable to capture (i.e., “trappability”)</w:t>
      </w:r>
      <w:r w:rsidR="005F73CA">
        <w:t xml:space="preserve"> </w:t>
      </w:r>
      <w:r w:rsidRPr="00F511DA">
        <w:fldChar w:fldCharType="begin"/>
      </w:r>
      <w:ins w:id="229" w:author="Vigneault Juliane" w:date="2024-12-14T15:24:00Z" w16du:dateUtc="2024-12-14T20:24:00Z">
        <w:r w:rsidR="00393584">
          <w:instrText xml:space="preserve"> ADDIN ZOTERO_ITEM CSL_CITATION {"citationID":"YfmiLmWN","properties":{"formattedCitation":"(Barber and Dingemanse 2010; Thambithurai et al. 2022)","plainCitation":"(Barber and Dingemanse 2010; Thambithurai et al. 2022)","noteIndex":0},"citationItems":[{"id":4361,"uris":["http://zotero.org/groups/2585270/items/KGNXMZXH"],"itemData":{"id":4361,"type":"article-journal","abstract":"The ecological factors responsible for the evolution of individual differences in animal personality (consistent individual differences in the same behaviour across time and contexts) are currently the subject of intense debate. A limited number of ecological factors have been investigated to date, with most attention focusing on the roles of resource competition and predation. We suggest here that parasitism may play a potentially important, but largely overlooked, role in the evolution of animal personalities. We identify two major routes by which parasites might influence the evolution of animal personality. First, because the risk of acquiring parasites can be influenced by an individual's behavioural type, local parasite regimes may impose selection on personality traits and behavioural syndromes (correlations between personality traits). Second, because parasite infections have consequences for aspects of host ‘state’, parasites might induce the evolution of individual differences in certain types of host behaviour in populations with endemic infections. Also, because infection often leads to specific changes in axes of personality, parasite infections have the potential to decouple behavioural syndromes. Host–parasite systems therefore provide researchers with valuable tools to study personality variation and behavioural syndromes from a proximate and ultimate perspective.","container-title":"Philosophical Transactions of the Royal Society B: Biological Sciences","DOI":"10.1098/rstb.2010.0182","issue":"1560","note":"publisher: Royal Society","page":"4077-4088","source":"royalsocietypublishing.org (Atypon)","title":"Parasitism and the evolutionary ecology of animal personality","volume":"365","author":[{"family":"Barber","given":"Iain"},{"family":"Dingemanse","given":"Niels J."}],"issued":{"date-parts":[["2010",12,27]]}}},{"id":4205,"uris":["http://zotero.org/groups/2585270/items/C4EB9RAQ"],"itemData":{"id":4205,"type":"article-journal","abstract":"Commercial fishery harvest is a powerful evolutionary agent, but we know little about whether environmental stressors affect harvest-associated selection. We test how parasite infection relates to trapping vulnerability through selective processes underlying capture. We used fish naturally infected with parasites, including trematodes causing black spots under fish skin. We first assessed how individual parasite density related to standard metabolic rate (SMR), maximum metabolic rate (MMR) and absolute aerobic scope (AAS)—then used laboratory fishing simulations to test how capture vulnerability was related to parasite density. We further explored group-trapping dynamics using experimental shoals containing varying proportions of infected fish (groups of six with either 0, 2, 4 or 6 infected individuals). At the individual level, we found a positive relationship between parasite presence and SMR, but not MMR or AAS. While we saw no relationship between individual metabolic capacity and vulnerability to trapping, we found the length of time fish spent in traps increased with increasing parasite density, a predictor of trapping-related capture probability. At the group level, the number of infected individuals in a shoal did not affect overall group trapping vulnerability. Our results suggest that parasite infection has some capacity to shift individual vulnerability patterns in fisheries, and potentially influence the evolutionary outcomes of fisheries-induced evolution.","container-title":"Proceedings of the Royal Society B: Biological Sciences","DOI":"10.1098/rspb.2022.1956","issue":"1989","note":"publisher: Royal Society","page":"20221956","source":"royalsocietypublishing.org (Atypon)","title":"Fish vulnerability to capture by trapping is modulated by individual parasite density","volume":"289","author":[{"family":"Thambithurai","given":"Davide"},{"family":"Lanthier","given":"Isabel"},{"family":"Contant","given":"Eloi"},{"family":"Killen","given":"Shaun S."},{"family":"Binning","given":"Sandra A."}],"issued":{"date-parts":[["2022",12,14]]}}}],"schema":"https://github.com/citation-style-language/schema/raw/master/csl-citation.json"} </w:instrText>
        </w:r>
      </w:ins>
      <w:del w:id="230" w:author="Vigneault Juliane" w:date="2024-12-14T15:24:00Z" w16du:dateUtc="2024-12-14T20:24:00Z">
        <w:r w:rsidR="00183A73" w:rsidDel="00393584">
          <w:delInstrText xml:space="preserve"> ADDIN ZOTERO_ITEM CSL_CITATION {"citationID":"YfmiLmWN","properties":{"formattedCitation":"(Barber and Dingemanse 2010; Thambithurai et al. 2022)","plainCitation":"(Barber and Dingemanse 2010; Thambithurai et al. 2022)","noteIndex":0},"citationItems":[{"id":10624,"uris":["http://zotero.org/groups/2585270/items/KGNXMZXH"],"itemData":{"id":10624,"type":"article-journal","abstract":"The ecological factors responsible for the evolution of individual differences in animal personality (consistent individual differences in the same behaviour across time and contexts) are currently the subject of intense debate. A limited number of ecological factors have been investigated to date, with most attention focusing on the roles of resource competition and predation. We suggest here that parasitism may play a potentially important, but largely overlooked, role in the evolution of animal personalities. We identify two major routes by which parasites might influence the evolution of animal personality. First, because the risk of acquiring parasites can be influenced by an individual's behavioural type, local parasite regimes may impose selection on personality traits and behavioural syndromes (correlations between personality traits). Second, because parasite infections have consequences for aspects of host ‘state’, parasites might induce the evolution of individual differences in certain types of host behaviour in populations with endemic infections. Also, because infection often leads to specific changes in axes of personality, parasite infections have the potential to decouple behavioural syndromes. Host–parasite systems therefore provide researchers with valuable tools to study personality variation and behavioural syndromes from a proximate and ultimate perspective.","container-title":"Philosophical Transactions of the Royal Society B: Biological Sciences","DOI":"10.1098/rstb.2010.0182","issue":"1560","note":"publisher: Royal Society","page":"4077-4088","source":"royalsocietypublishing.org (Atypon)","title":"Parasitism and the evolutionary ecology of animal personality","volume":"365","author":[{"family":"Barber","given":"Iain"},{"family":"Dingemanse","given":"Niels J."}],"issued":{"date-parts":[["2010",12,27]]}}},{"id":9238,"uris":["http://zotero.org/groups/2585270/items/C4EB9RAQ"],"itemData":{"id":9238,"type":"article-journal","abstract":"Commercial fishery harvest is a powerful evolutionary agent, but we know little about whether environmental stressors affect harvest-associated selection. We test how parasite infection relates to trapping vulnerability through selective processes underlying capture. We used fish naturally infected with parasites, including trematodes causing black spots under fish skin. We first assessed how individual parasite density related to standard metabolic rate (SMR), maximum metabolic rate (MMR) and absolute aerobic scope (AAS)—then used laboratory fishing simulations to test how capture vulnerability was related to parasite density. We further explored group-trapping dynamics using experimental shoals containing varying proportions of infected fish (groups of six with either 0, 2, 4 or 6 infected individuals). At the individual level, we found a positive relationship between parasite presence and SMR, but not MMR or AAS. While we saw no relationship between individual metabolic capacity and vulnerability to trapping, we found the length of time fish spent in traps increased with increasing parasite density, a predictor of trapping-related capture probability. At the group level, the number of infected individuals in a shoal did not affect overall group trapping vulnerability. Our results suggest that parasite infection has some capacity to shift individual vulnerability patterns in fisheries, and potentially influence the evolutionary outcomes of fisheries-induced evolution.","container-title":"Proceedings of the Royal Society B: Biological Sciences","DOI":"10.1098/rspb.2022.1956","issue":"1989","note":"publisher: Royal Society","page":"20221956","source":"royalsocietypublishing.org (Atypon)","title":"Fish vulnerability to capture by trapping is modulated by individual parasite density","volume":"289","author":[{"family":"Thambithurai","given":"Davide"},{"family":"Lanthier","given":"Isabel"},{"family":"Contant","given":"Eloi"},{"family":"Killen","given":"Shaun S."},{"family":"Binning","given":"Sandra A."}],"issued":{"date-parts":[["2022",12,14]]}}}],"schema":"https://github.com/citation-style-language/schema/raw/master/csl-citation.json"} </w:delInstrText>
        </w:r>
      </w:del>
      <w:r w:rsidRPr="00F511DA">
        <w:fldChar w:fldCharType="separate"/>
      </w:r>
      <w:r w:rsidR="004D3456">
        <w:rPr>
          <w:noProof/>
        </w:rPr>
        <w:t>(Barber and Dingemanse 2010; Thambithurai et al. 2022)</w:t>
      </w:r>
      <w:r w:rsidRPr="00F511DA">
        <w:fldChar w:fldCharType="end"/>
      </w:r>
      <w:r w:rsidRPr="00F511DA">
        <w:t>.</w:t>
      </w:r>
      <w:r w:rsidR="00723722" w:rsidRPr="00515AC8">
        <w:t xml:space="preserve"> The direction of causality between infection and behavior remains unclear, </w:t>
      </w:r>
      <w:r w:rsidR="001E789A" w:rsidRPr="00515AC8">
        <w:t>particularly</w:t>
      </w:r>
      <w:r w:rsidR="00723722" w:rsidRPr="00515AC8">
        <w:t xml:space="preserve"> as it relates to sampling </w:t>
      </w:r>
      <w:r w:rsidRPr="00F511DA">
        <w:fldChar w:fldCharType="begin"/>
      </w:r>
      <w:ins w:id="231" w:author="Vigneault Juliane" w:date="2024-12-14T15:24:00Z" w16du:dateUtc="2024-12-14T20:24:00Z">
        <w:r w:rsidR="00393584">
          <w:instrText xml:space="preserve"> ADDIN ZOTERO_ITEM CSL_CITATION {"citationID":"ZNI3zHIb","properties":{"formattedCitation":"(Dubois and Binning 2022; Gradito et al. 2024)","plainCitation":"(Dubois and Binning 2022; Gradito et al. 2024)","noteIndex":0},"citationItems":[{"id":4357,"uris":["http://zotero.org/groups/2585270/items/NH2GYN29"],"itemData":{"id":4357,"type":"article-journal","abstract":"Within the same population, proactive (i.e. bolder, more exploratory, active and aggressive) and reactive (i.e. more timid, less exploratory, less active and more passive) individuals could be hypothetically maintained due a trade-off between foraging and vigilance behaviours, provided that both phenotypes differ in their state (e.g. metabolic rates, body condition or energetic needs). Yet, recent findings indicate that among-individual variation in intrinsic state can explain only a small proportion of variation in behaviour, meaning that other mechanisms, such as the presence of trophically transmitted parasites, might contribute to maintaining inter-individual behavioural differences. Empirical evidence, indeed, suggests strong relationships between certain animal personality traits and parasitic load within host populations. However, the direction of causation between these traits remains unclear: are different behaviours in infected hosts in contrast to uninfected ones the result of manipulation by parasites to increase host predation, or are some personalities inherently more susceptible to infection than others? To better understand the role of parasites in shaping behavioural differences within host populations and examine to what extent parasite manipulation and/or intrinsic differences in parasite susceptibility contribute to maintaining behavioural differences, we used a simulation approach and analysed the change in the frequencies of proactive and reactive individuals over time under different predation and starvation scenarios, when individual phenotype either affected a host's risk of infection or not. We found that in the absence of parasites, predation pressure strongly affected the expression of host personality, but the trade-off between foraging and vigilance behaviours alone could not explain the maintenance of inter-individual behavioural differences without temporal variation in predation pressure. By contrast, in the presence of parasites, the two host phenotypes could coexist within populations even when individuals experienced no temporal variations in predation risk, but only when proactive and reactive hosts were equally susceptible to parasitism. Our findings, thus, indicate that parasites can play an important role in maintaining genetic diversity in their host populations in addition to generating behavioural differences though manipulation.","container-title":"Journal of Animal Ecology","DOI":"10.1111/1365-2656.13781","ISSN":"1365-2656","issue":"9","language":"en","note":"_eprint: https://onlinelibrary.wiley.com/doi/pdf/10.1111/1365-2656.13781","page":"1918-1928","source":"Wiley Online Library","title":"Predation and parasitism as determinants of animal personalities","volume":"91","author":[{"family":"Dubois","given":"Frédérique"},{"family":"Binning","given":"Sandra A."}],"issued":{"date-parts":[["2022"]]}}},{"id":361,"uris":["http://zotero.org/users/5152508/items/9I29ZLUZ"],"itemData":{"id":361,"type":"article-journal","container-title":"Animal Behaviour","DOI":"10.1016/j.anbehav.2024.06.016","journalAbbreviation":"Animal Behaviour","page":"31-44","source":"ResearchGate","title":"Double trouble: host behaviour influences and is influenced by co-infection with parasites","title-short":"Double trouble","volume":"215","author":[{"family":"Gradito","given":"Maryane"},{"family":"Dubois","given":"Frédérique"},{"family":"Noble","given":"Daniel"},{"family":"Binning","given":"Sandra"}],"issued":{"date-parts":[["2024",9,1]]}}}],"schema":"https://github.com/citation-style-language/schema/raw/master/csl-citation.json"} </w:instrText>
        </w:r>
      </w:ins>
      <w:del w:id="232" w:author="Vigneault Juliane" w:date="2024-12-14T15:24:00Z" w16du:dateUtc="2024-12-14T20:24:00Z">
        <w:r w:rsidR="00D62A06" w:rsidDel="00393584">
          <w:delInstrText xml:space="preserve"> ADDIN ZOTERO_ITEM CSL_CITATION {"citationID":"ZNI3zHIb","properties":{"formattedCitation":"(Dubois and Binning 2022; Gradito et al. 2024)","plainCitation":"(Dubois and Binning 2022; Gradito et al. 2024)","noteIndex":0},"citationItems":[{"id":10647,"uris":["http://zotero.org/groups/2585270/items/NH2GYN29"],"itemData":{"id":10647,"type":"article-journal","abstract":"Within the same population, proactive (i.e. bolder, more exploratory, active and aggressive) and reactive (i.e. more timid, less exploratory, less active and more passive) individuals could be hypothetically maintained due a trade-off between foraging and vigilance behaviours, provided that both phenotypes differ in their state (e.g. metabolic rates, body condition or energetic needs). Yet, recent findings indicate that among-individual variation in intrinsic state can explain only a small proportion of variation in behaviour, meaning that other mechanisms, such as the presence of trophically transmitted parasites, might contribute to maintaining inter-individual behavioural differences. Empirical evidence, indeed, suggests strong relationships between certain animal personality traits and parasitic load within host populations. However, the direction of causation between these traits remains unclear: are different behaviours in infected hosts in contrast to uninfected ones the result of manipulation by parasites to increase host predation, or are some personalities inherently more susceptible to infection than others? To better understand the role of parasites in shaping behavioural differences within host populations and examine to what extent parasite manipulation and/or intrinsic differences in parasite susceptibility contribute to maintaining behavioural differences, we used a simulation approach and analysed the change in the frequencies of proactive and reactive individuals over time under different predation and starvation scenarios, when individual phenotype either affected a host's risk of infection or not. We found that in the absence of parasites, predation pressure strongly affected the expression of host personality, but the trade-off between foraging and vigilance behaviours alone could not explain the maintenance of inter-individual behavioural differences without temporal variation in predation pressure. By contrast, in the presence of parasites, the two host phenotypes could coexist within populations even when individuals experienced no temporal variations in predation risk, but only when proactive and reactive hosts were equally susceptible to parasitism. Our findings, thus, indicate that parasites can play an important role in maintaining genetic diversity in their host populations in addition to generating behavioural differences though manipulation.","container-title":"Journal of Animal Ecology","DOI":"10.1111/1365-2656.13781","ISSN":"1365-2656","issue":"9","language":"en","note":"_eprint: https://onlinelibrary.wiley.com/doi/pdf/10.1111/1365-2656.13781","page":"1918-1928","source":"Wiley Online Library","title":"Predation and parasitism as determinants of animal personalities","volume":"91","author":[{"family":"Dubois","given":"Frédérique"},{"family":"Binning","given":"Sandra A."}],"issued":{"date-parts":[["2022"]]}}},{"id":12012,"uris":["http://zotero.org/users/5152508/items/9I29ZLUZ"],"itemData":{"id":12012,"type":"article-journal","container-title":"Animal Behaviour","DOI":"10.1016/j.anbehav.2024.06.016","journalAbbreviation":"Animal Behaviour","page":"31-44","source":"ResearchGate","title":"Double trouble: host behaviour influences and is influenced by co-infection with parasites","title-short":"Double trouble","volume":"215","author":[{"family":"Gradito","given":"Maryane"},{"family":"Dubois","given":"Frédérique"},{"family":"Noble","given":"Daniel"},{"family":"Binning","given":"Sandra"}],"issued":{"date-parts":[["2024",9,1]]}}}],"schema":"https://github.com/citation-style-language/schema/raw/master/csl-citation.json"} </w:delInstrText>
        </w:r>
      </w:del>
      <w:r w:rsidRPr="00F511DA">
        <w:fldChar w:fldCharType="separate"/>
      </w:r>
      <w:r w:rsidR="00D62A06">
        <w:rPr>
          <w:noProof/>
        </w:rPr>
        <w:t>(Dubois and Binning 2022; Gradito et al. 2024)</w:t>
      </w:r>
      <w:r w:rsidRPr="00F511DA">
        <w:fldChar w:fldCharType="end"/>
      </w:r>
      <w:r w:rsidRPr="00F511DA">
        <w:t>.</w:t>
      </w:r>
    </w:p>
    <w:p w14:paraId="2A0744FF" w14:textId="3CC05155" w:rsidR="001E789A" w:rsidRDefault="00986A8F" w:rsidP="008A3791">
      <w:pPr>
        <w:pStyle w:val="Paragraphe"/>
        <w:jc w:val="left"/>
      </w:pPr>
      <w:r w:rsidRPr="00F511DA">
        <w:t xml:space="preserve">Although seine nets do not directly select host behavior, this method </w:t>
      </w:r>
      <w:r w:rsidR="00723722" w:rsidRPr="00515AC8">
        <w:t>has</w:t>
      </w:r>
      <w:r w:rsidRPr="00F511DA">
        <w:t xml:space="preserve"> important habitat-selection restrictions</w:t>
      </w:r>
      <w:r w:rsidR="00723722" w:rsidRPr="00515AC8">
        <w:t xml:space="preserve"> which may influence the fishes likely to be sampled</w:t>
      </w:r>
      <w:r w:rsidRPr="00F511DA">
        <w:t xml:space="preserve">. Sites must not be deeper than the height of the net to avoid fish escaping and, ideally, must not have large obstacles (e.g., branches, trunks, boulders) which might damage or impair the net function. Consequently, seine sites have similar habitat features that facilitate deployment and capture success. Therefore, seine nets might indirectly select for fish species or personality types with similar habitat preferences. For example, </w:t>
      </w:r>
      <w:r w:rsidRPr="00C866F2">
        <w:fldChar w:fldCharType="begin"/>
      </w:r>
      <w:ins w:id="233" w:author="Vigneault Juliane" w:date="2024-12-14T15:24:00Z" w16du:dateUtc="2024-12-14T20:24:00Z">
        <w:r w:rsidR="00393584">
          <w:instrText xml:space="preserve"> ADDIN ZOTERO_ITEM CSL_CITATION {"citationID":"wAASx1qv","properties":{"formattedCitation":"(Biro et al. 2006)","plainCitation":"(Biro et al. 2006)","dontUpdate":true,"noteIndex":0},"citationItems":[{"id":4393,"uris":["http://zotero.org/groups/2585270/items/JZQKWJKI"],"itemData":{"id":4393,"type":"article-journal","abstract":"1 The importance of body size and growth rate in ecological interactions is widely recognized, and both are frequently used as surrogates for fitness. However, if there are significant costs associated with rapid growth rates then its fitness benefits may be questioned. 2 In replicated whole-lake experiments, we show that a domestic strain of rainbow trout (artificially selected for maximum intrinsic growth rate) use productive but risky habitats more than wild trout. Consequently, domestic trout grow faster in all situations, experience greater survival in the absence of predators, but have lower survival in the presence of predators. Therefore, rapid growth rates are selected against due to increased foraging effort (or conversely, lower antipredator behaviour) that increases vulnerability to predators. In other words, there is a behaviourally mediated trade-off between growth and mortality rates. 3 Whereas rapid growth is beneficial in many ecological interactions, our results show the mortality costs of achieving it are large in the presence of predators, which can help explain the absence of an average phenotype with maximized growth rates in nature.","container-title":"Journal of Animal Ecology","DOI":"10.1111/j.1365-2656.2006.01137.x","ISSN":"1365-2656","issue":"5","language":"en","note":"_eprint: https://onlinelibrary.wiley.com/doi/pdf/10.1111/j.1365-2656.2006.01137.x","page":"1165-1171","source":"Wiley Online Library","title":"Behavioural trade-offs between growth and mortality explain evolution of submaximal growth rates","volume":"75","author":[{"family":"Biro","given":"Peter A."},{"family":"Abrahams","given":"Mark V."},{"family":"Post","given":"John R."},{"family":"Parkinson","given":"Eric A."}],"issued":{"date-parts":[["2006"]]}}}],"schema":"https://github.com/citation-style-language/schema/raw/master/csl-citation.json"} </w:instrText>
        </w:r>
      </w:ins>
      <w:del w:id="234" w:author="Vigneault Juliane" w:date="2024-12-14T15:24:00Z" w16du:dateUtc="2024-12-14T20:24:00Z">
        <w:r w:rsidR="00D62A06" w:rsidDel="00393584">
          <w:delInstrText xml:space="preserve"> ADDIN ZOTERO_ITEM CSL_CITATION {"citationID":"wAASx1qv","properties":{"formattedCitation":"(Biro et al. 2006)","plainCitation":"(Biro et al. 2006)","dontUpdate":true,"noteIndex":0},"citationItems":[{"id":10426,"uris":["http://zotero.org/groups/2585270/items/JZQKWJKI"],"itemData":{"id":10426,"type":"article-journal","abstract":"1 The importance of body size and growth rate in ecological interactions is widely recognized, and both are frequently used as surrogates for fitness. However, if there are significant costs associated with rapid growth rates then its fitness benefits may be questioned. 2 In replicated whole-lake experiments, we show that a domestic strain of rainbow trout (artificially selected for maximum intrinsic growth rate) use productive but risky habitats more than wild trout. Consequently, domestic trout grow faster in all situations, experience greater survival in the absence of predators, but have lower survival in the presence of predators. Therefore, rapid growth rates are selected against due to increased foraging effort (or conversely, lower antipredator behaviour) that increases vulnerability to predators. In other words, there is a behaviourally mediated trade-off between growth and mortality rates. 3 Whereas rapid growth is beneficial in many ecological interactions, our results show the mortality costs of achieving it are large in the presence of predators, which can help explain the absence of an average phenotype with maximized growth rates in nature.","container-title":"Journal of Animal Ecology","DOI":"10.1111/j.1365-2656.2006.01137.x","ISSN":"1365-2656","issue":"5","language":"en","note":"_eprint: https://onlinelibrary.wiley.com/doi/pdf/10.1111/j.1365-2656.2006.01137.x","page":"1165-1171","source":"Wiley Online Library","title":"Behavioural trade-offs between growth and mortality explain evolution of submaximal growth rates","volume":"75","author":[{"family":"Biro","given":"Peter A."},{"family":"Abrahams","given":"Mark V."},{"family":"Post","given":"John R."},{"family":"Parkinson","given":"Eric A."}],"issued":{"date-parts":[["2006"]]}}}],"schema":"https://github.com/citation-style-language/schema/raw/master/csl-citation.json"} </w:delInstrText>
        </w:r>
      </w:del>
      <w:r w:rsidRPr="00C866F2">
        <w:fldChar w:fldCharType="separate"/>
      </w:r>
      <w:r w:rsidR="005F73CA">
        <w:rPr>
          <w:noProof/>
        </w:rPr>
        <w:t>Biro et al. (2006)</w:t>
      </w:r>
      <w:r w:rsidRPr="00C866F2">
        <w:fldChar w:fldCharType="end"/>
      </w:r>
      <w:r w:rsidRPr="00F511DA">
        <w:t xml:space="preserve"> found that bold trout were more </w:t>
      </w:r>
      <w:r w:rsidRPr="00F511DA">
        <w:lastRenderedPageBreak/>
        <w:t>frequently caught in open risk habitat</w:t>
      </w:r>
      <w:r w:rsidR="001E789A">
        <w:t>s</w:t>
      </w:r>
      <w:r w:rsidRPr="00C866F2">
        <w:t xml:space="preserve"> than shy trout, corroborating habitat use segregation based on personality</w:t>
      </w:r>
      <w:r w:rsidR="00C84CA2" w:rsidRPr="00515AC8">
        <w:t xml:space="preserve"> differences</w:t>
      </w:r>
      <w:r w:rsidRPr="00C866F2">
        <w:t xml:space="preserve">. </w:t>
      </w:r>
      <w:r w:rsidR="00E43E7F" w:rsidRPr="00515AC8">
        <w:t>Although the seine nets sampled more rare species that the other methods, our data did not show consistent species-specific selection across lakes.</w:t>
      </w:r>
      <w:r w:rsidR="00CE2C5A">
        <w:t xml:space="preserve"> </w:t>
      </w:r>
      <w:r w:rsidRPr="00F511DA">
        <w:t xml:space="preserve">However, habitat use can change in the context of competition and/or predation </w:t>
      </w:r>
      <w:r w:rsidRPr="003C3047">
        <w:fldChar w:fldCharType="begin"/>
      </w:r>
      <w:ins w:id="235" w:author="Vigneault Juliane" w:date="2024-12-14T15:24:00Z" w16du:dateUtc="2024-12-14T20:24:00Z">
        <w:r w:rsidR="00393584">
          <w:instrText xml:space="preserve"> ADDIN ZOTERO_ITEM CSL_CITATION {"citationID":"4j5E8DMS","properties":{"formattedCitation":"(Fischer 2000; Mittelbach 1986; Werner and Hall 1977)","plainCitation":"(Fischer 2000; Mittelbach 1986; Werner and Hall 1977)","noteIndex":0},"citationItems":[{"id":4389,"uris":["http://zotero.org/groups/2585270/items/NDLP4FQS"],"itemData":{"id":4389,"type":"article-journal","abstract":"The substrate preferences, growth rates and foraging efficiency of two small benthic fish species, juvenile burbot, Lota lota, and stone loach, Barbatula barbatula, were compared in combined outdoor mesocosm and indoor laboratory experiments. Both species preferred the same stony substrate when alone, but significant differences in habitat selection were found between the two species under food deprivation and competition conditions. In burbot, preference for the stony habitat was reinforced under food-deprivation conditions and became even stronger when a potential competitor, the stone loach, was present. In contrast, stone loach switched to the gravel substrate when either starving or in the presence of a heterospecific competitor. Growth rates and foraging efficiency of burbot were significantly highest in the stony substrate and decreased with finer substrates. In stone loach, neither growth rates nor foraging efficiency were significantly different among the different substrates. The results provide an example of habitat partitioning by means of different competition styles, with a stenoecious, dominant style of the burbot and an euryoecious, evasive style of stone loach allowing coexistence of two sympatric fish species by graded interactions at an individual level in the littoral zone of a large lake.","container-title":"Environmental Biology of Fishes","DOI":"10.1023/A:1007631107521","ISSN":"1573-5133","issue":"4","journalAbbreviation":"Environmental Biology of Fishes","language":"en","page":"439-446","source":"Springer Link","title":"Test of Competitive Interactions for Space Between Two Benthic Fish Species, Burbot Lota lota, and Stone Loach Barbatula barbatula","volume":"58","author":[{"family":"Fischer","given":"Philipp"}],"issued":{"date-parts":[["2000",8,1]]}}},{"id":4388,"uris":["http://zotero.org/groups/2585270/items/QKH4MZ48"],"itemData":{"id":4388,"type":"article-journal","abstract":"Behavioral responses to predators can have a major impact on a fishes' diet and habitat choice. Studies with the bluegill sunfish, Lepomis macrochirus, demonstrate that bluegills undergo pronounced shifts in diet and habitat use as they grow in response to changes in their vulnerability to predators. Other species of fish exhibit similar habitat shifts with body size, presumably also in response to changing predation risks and/or foraging gains. An important but little appreciated consequence of this type of predator-mediated habitat use is that predation risk, by structuring size and/or age-specific resource use, may also indirectly affect species interactions. This paper discusses some of the ways in which behavioral responses to predators may affect intra- and interspecific competition in fish. Observational and experimental studies with sunfish (Centrarchidae) provide most of the examples. These studies suggest that the ‘nonlethal’ effects of predators may be as important as the actual killing of prey.","container-title":"Environmental Biology of Fishes","DOI":"10.1007/BF00005168","ISSN":"1573-5133","issue":"1","journalAbbreviation":"Environ Biol Fish","language":"en","page":"159-169","source":"Springer Link","title":"Predator-mediated habitat use: some consequences for species interactions","title-short":"Predator-mediated habitat use","volume":"16","author":[{"family":"Mittelbach","given":"Gary"}],"issued":{"date-parts":[["1986",6,1]]}}},{"id":3567,"uris":["http://zotero.org/groups/2585270/items/82RUV5HH"],"itemData":{"id":3567,"type":"article-journal","abstract":"The bluegill sunfish (Lepomis marcrochirus) in small ponds feeds on relatively large prey associated with the vegetation. However, in the presence of the green sunfish (L. cyanellus) it shifts to feeding on smaller, less preferred prey in the open water column. The mechanisms responsible for this habitat shift were examined by experimentally confining both species, alone and together, in homogeneous patches of the preferred habitat (vegetation). When confirmed together in the vegetation the green sunfish exhibited higher survivorship, growth rates, and amount of food in the stomachs that the bluegill. The bluegill fed on smaller items and consumed benthic prey than did the green sunfish. The presence of the congener did not alter the food habits of either species or the growth rates of the green sunfish in relation to species stocked alone. Presence of the congener did affect the growth rates of the bluegill. Overlap in the diet was 70% when these species were confined to the vegetation as compared to 44% in an earlier study where habitat separation was permitted. The green sunfish is more of a sit—and—wait predator and is able to utilize a wider food size spectrum than the bluegill. This results in a strong asymmetry in the competition function favoring the green sunfish in the vegetation. However, in the open water column the distribution of food sizes is truncated and this provides a competitive refuge for the bluegill which handles small foods more efficiently. The bluegill appears to be more flexible in its habitat use while the green sunfish is more aggressive and limited in the habitats utilized. Comparisons with studies of habitat shifts in salmonids suggest that the competitive mechanisms outlined are of general relevance in fish communities. Considerations of the relation between habitat structure, the correlated distribution of food sizes, and species morphology provides a framework for specifying the occurence of habitat shifts and which species of the interactive set will shift.","container-title":"Ecology","DOI":"10.2307/1936222","ISSN":"1939-9170","issue":"4","language":"en","note":"_eprint: https://onlinelibrary.wiley.com/doi/pdf/10.2307/1936222","page":"869-876","source":"Wiley Online Library","title":"Competition and Habitat Shift in Two Sunfishes (Centrarchidae)","volume":"58","author":[{"family":"Werner","given":"Earl E."},{"family":"Hall","given":"Donald J."}],"issued":{"date-parts":[["1977"]]}}}],"schema":"https://github.com/citation-style-language/schema/raw/master/csl-citation.json"} </w:instrText>
        </w:r>
      </w:ins>
      <w:del w:id="236" w:author="Vigneault Juliane" w:date="2024-12-14T15:24:00Z" w16du:dateUtc="2024-12-14T20:24:00Z">
        <w:r w:rsidR="00183A73" w:rsidDel="00393584">
          <w:delInstrText xml:space="preserve"> ADDIN ZOTERO_ITEM CSL_CITATION {"citationID":"4j5E8DMS","properties":{"formattedCitation":"(Fischer 2000; Mittelbach 1986; Werner and Hall 1977)","plainCitation":"(Fischer 2000; Mittelbach 1986; Werner and Hall 1977)","noteIndex":0},"citationItems":[{"id":10438,"uris":["http://zotero.org/groups/2585270/items/NDLP4FQS"],"itemData":{"id":10438,"type":"article-journal","abstract":"The substrate preferences, growth rates and foraging efficiency of two small benthic fish species, juvenile burbot, Lota lota, and stone loach, Barbatula barbatula, were compared in combined outdoor mesocosm and indoor laboratory experiments. Both species preferred the same stony substrate when alone, but significant differences in habitat selection were found between the two species under food deprivation and competition conditions. In burbot, preference for the stony habitat was reinforced under food-deprivation conditions and became even stronger when a potential competitor, the stone loach, was present. In contrast, stone loach switched to the gravel substrate when either starving or in the presence of a heterospecific competitor. Growth rates and foraging efficiency of burbot were significantly highest in the stony substrate and decreased with finer substrates. In stone loach, neither growth rates nor foraging efficiency were significantly different among the different substrates. The results provide an example of habitat partitioning by means of different competition styles, with a stenoecious, dominant style of the burbot and an euryoecious, evasive style of stone loach allowing coexistence of two sympatric fish species by graded interactions at an individual level in the littoral zone of a large lake.","container-title":"Environmental Biology of Fishes","DOI":"10.1023/A:1007631107521","ISSN":"1573-5133","issue":"4","journalAbbreviation":"Environmental Biology of Fishes","language":"en","page":"439-446","source":"Springer Link","title":"Test of Competitive Interactions for Space Between Two Benthic Fish Species, Burbot Lota lota, and Stone Loach Barbatula barbatula","volume":"58","author":[{"family":"Fischer","given":"Philipp"}],"issued":{"date-parts":[["2000",8,1]]}}},{"id":10440,"uris":["http://zotero.org/groups/2585270/items/QKH4MZ48"],"itemData":{"id":10440,"type":"article-journal","abstract":"Behavioral responses to predators can have a major impact on a fishes' diet and habitat choice. Studies with the bluegill sunfish, Lepomis macrochirus, demonstrate that bluegills undergo pronounced shifts in diet and habitat use as they grow in response to changes in their vulnerability to predators. Other species of fish exhibit similar habitat shifts with body size, presumably also in response to changing predation risks and/or foraging gains. An important but little appreciated consequence of this type of predator-mediated habitat use is that predation risk, by structuring size and/or age-specific resource use, may also indirectly affect species interactions. This paper discusses some of the ways in which behavioral responses to predators may affect intra- and interspecific competition in fish. Observational and experimental studies with sunfish (Centrarchidae) provide most of the examples. These studies suggest that the ‘nonlethal’ effects of predators may be as important as the actual killing of prey.","container-title":"Environmental Biology of Fishes","DOI":"10.1007/BF00005168","ISSN":"1573-5133","issue":"1","journalAbbreviation":"Environ Biol Fish","language":"en","page":"159-169","source":"Springer Link","title":"Predator-mediated habitat use: some consequences for species interactions","title-short":"Predator-mediated habitat use","volume":"16","author":[{"family":"Mittelbach","given":"Gary"}],"issued":{"date-parts":[["1986",6,1]]}}},{"id":2278,"uris":["http://zotero.org/groups/2585270/items/82RUV5HH"],"itemData":{"id":2278,"type":"article-journal","abstract":"The bluegill sunfish (Lepomis marcrochirus) in small ponds feeds on relatively large prey associated with the vegetation. However, in the presence of the green sunfish (L. cyanellus) it shifts to feeding on smaller, less preferred prey in the open water column. The mechanisms responsible for this habitat shift were examined by experimentally confining both species, alone and together, in homogeneous patches of the preferred habitat (vegetation). When confirmed together in the vegetation the green sunfish exhibited higher survivorship, growth rates, and amount of food in the stomachs that the bluegill. The bluegill fed on smaller items and consumed benthic prey than did the green sunfish. The presence of the congener did not alter the food habits of either species or the growth rates of the green sunfish in relation to species stocked alone. Presence of the congener did affect the growth rates of the bluegill. Overlap in the diet was 70% when these species were confined to the vegetation as compared to 44% in an earlier study where habitat separation was permitted. The green sunfish is more of a sit—and—wait predator and is able to utilize a wider food size spectrum than the bluegill. This results in a strong asymmetry in the competition function favoring the green sunfish in the vegetation. However, in the open water column the distribution of food sizes is truncated and this provides a competitive refuge for the bluegill which handles small foods more efficiently. The bluegill appears to be more flexible in its habitat use while the green sunfish is more aggressive and limited in the habitats utilized. Comparisons with studies of habitat shifts in salmonids suggest that the competitive mechanisms outlined are of general relevance in fish communities. Considerations of the relation between habitat structure, the correlated distribution of food sizes, and species morphology provides a framework for specifying the occurence of habitat shifts and which species of the interactive set will shift.","container-title":"Ecology","DOI":"10.2307/1936222","ISSN":"1939-9170","issue":"4","language":"en","note":"_eprint: https://onlinelibrary.wiley.com/doi/pdf/10.2307/1936222","page":"869-876","source":"Wiley Online Library","title":"Competition and Habitat Shift in Two Sunfishes (Centrarchidae)","volume":"58","author":[{"family":"Werner","given":"Earl E."},{"family":"Hall","given":"Donald J."}],"issued":{"date-parts":[["1977"]]}}}],"schema":"https://github.com/citation-style-language/schema/raw/master/csl-citation.json"} </w:delInstrText>
        </w:r>
      </w:del>
      <w:r w:rsidRPr="003C3047">
        <w:fldChar w:fldCharType="separate"/>
      </w:r>
      <w:r w:rsidR="004D3456">
        <w:rPr>
          <w:noProof/>
        </w:rPr>
        <w:t>(Fischer 2000; Mittelbach 1986; Werner and Hall 1977)</w:t>
      </w:r>
      <w:r w:rsidRPr="003C3047">
        <w:fldChar w:fldCharType="end"/>
      </w:r>
      <w:r w:rsidRPr="00F511DA">
        <w:t>. Therefore, community composition must be considered when inferring species selection bias based</w:t>
      </w:r>
      <w:r w:rsidR="001E789A">
        <w:t xml:space="preserve"> </w:t>
      </w:r>
      <w:r w:rsidRPr="00F511DA">
        <w:t>on habitat use.</w:t>
      </w:r>
    </w:p>
    <w:p w14:paraId="101A4F01" w14:textId="7CF029CF" w:rsidR="001E789A" w:rsidRDefault="00986A8F" w:rsidP="008A3791">
      <w:pPr>
        <w:pStyle w:val="Paragraphe"/>
        <w:jc w:val="left"/>
      </w:pPr>
      <w:r w:rsidRPr="003C3047">
        <w:t>Observational snorkeling transect</w:t>
      </w:r>
      <w:r w:rsidR="00C84CA2" w:rsidRPr="00515AC8">
        <w:t>s</w:t>
      </w:r>
      <w:r w:rsidRPr="003C3047">
        <w:t xml:space="preserve"> </w:t>
      </w:r>
      <w:r w:rsidR="00C84CA2" w:rsidRPr="00515AC8">
        <w:t>are</w:t>
      </w:r>
      <w:r w:rsidR="00C84CA2" w:rsidRPr="003C3047">
        <w:t xml:space="preserve"> </w:t>
      </w:r>
      <w:r w:rsidR="00C84CA2" w:rsidRPr="00515AC8">
        <w:t>a less</w:t>
      </w:r>
      <w:r w:rsidRPr="003C3047">
        <w:t xml:space="preserve"> habitat </w:t>
      </w:r>
      <w:r w:rsidR="00C84CA2" w:rsidRPr="00515AC8">
        <w:t xml:space="preserve">and </w:t>
      </w:r>
      <w:r w:rsidRPr="003C3047">
        <w:t xml:space="preserve">behavior-selective methodology. </w:t>
      </w:r>
      <w:r w:rsidR="00C84CA2" w:rsidRPr="00515AC8">
        <w:t>However, the</w:t>
      </w:r>
      <w:r w:rsidRPr="003C3047">
        <w:t xml:space="preserve"> quality of </w:t>
      </w:r>
      <w:r w:rsidR="00C84CA2" w:rsidRPr="00515AC8">
        <w:t xml:space="preserve">the </w:t>
      </w:r>
      <w:r w:rsidRPr="003C3047">
        <w:t>observations relies on</w:t>
      </w:r>
      <w:r w:rsidR="00C84CA2" w:rsidRPr="00515AC8">
        <w:t xml:space="preserve"> appropriate</w:t>
      </w:r>
      <w:r w:rsidRPr="003C3047">
        <w:t xml:space="preserve"> meteorological conditions, water transparency (color, turbidity) and expertise of the observers to identify fish</w:t>
      </w:r>
      <w:r w:rsidR="00C84CA2" w:rsidRPr="00515AC8">
        <w:t xml:space="preserve">es </w:t>
      </w:r>
      <w:r w:rsidRPr="003C3047">
        <w:t xml:space="preserve">in movement. As a result, precision of infection assessment can vary </w:t>
      </w:r>
      <w:r w:rsidR="00C84CA2" w:rsidRPr="00515AC8">
        <w:t>among</w:t>
      </w:r>
      <w:r w:rsidR="00C84CA2" w:rsidRPr="003C3047">
        <w:t xml:space="preserve"> </w:t>
      </w:r>
      <w:r w:rsidRPr="003C3047">
        <w:t xml:space="preserve">sampling days and lakes. </w:t>
      </w:r>
      <w:r w:rsidR="00554AF3" w:rsidRPr="00515AC8">
        <w:t>For example, infection signs</w:t>
      </w:r>
      <w:r w:rsidRPr="003C3047">
        <w:t xml:space="preserve"> might be missed </w:t>
      </w:r>
      <w:r w:rsidR="00554AF3" w:rsidRPr="00515AC8">
        <w:t>during times</w:t>
      </w:r>
      <w:r w:rsidR="00554AF3" w:rsidRPr="003C3047">
        <w:t xml:space="preserve"> </w:t>
      </w:r>
      <w:r w:rsidRPr="003C3047">
        <w:t>of poor visibility, leading to underestimation of prevalence estimates</w:t>
      </w:r>
      <w:r w:rsidR="00554AF3" w:rsidRPr="00515AC8">
        <w:t xml:space="preserve"> on cloudy days or following intense rainfall</w:t>
      </w:r>
      <w:r w:rsidRPr="003C3047">
        <w:t xml:space="preserve">. Moreover, since infection assessment is easier in </w:t>
      </w:r>
      <w:r w:rsidR="00554AF3" w:rsidRPr="00515AC8">
        <w:t xml:space="preserve">slower swimming, </w:t>
      </w:r>
      <w:r w:rsidRPr="003C3047">
        <w:t xml:space="preserve">curious </w:t>
      </w:r>
      <w:r w:rsidR="00554AF3" w:rsidRPr="00515AC8">
        <w:t>species</w:t>
      </w:r>
      <w:r w:rsidRPr="003C3047">
        <w:t xml:space="preserve"> </w:t>
      </w:r>
      <w:r w:rsidR="00554AF3" w:rsidRPr="00515AC8">
        <w:t>who tend to approach</w:t>
      </w:r>
      <w:r w:rsidRPr="003C3047">
        <w:t xml:space="preserve"> observers, accuracy of prevalence estimates might </w:t>
      </w:r>
      <w:r w:rsidR="00D62A06">
        <w:t xml:space="preserve">also </w:t>
      </w:r>
      <w:r w:rsidRPr="003C3047">
        <w:t xml:space="preserve">vary </w:t>
      </w:r>
      <w:r w:rsidR="00554AF3" w:rsidRPr="00515AC8">
        <w:t>among</w:t>
      </w:r>
      <w:r w:rsidR="00554AF3" w:rsidRPr="003C3047">
        <w:t xml:space="preserve"> </w:t>
      </w:r>
      <w:r w:rsidRPr="003C3047">
        <w:t>fish species.</w:t>
      </w:r>
    </w:p>
    <w:p w14:paraId="64682A8E" w14:textId="27F664A6" w:rsidR="00986A8F" w:rsidRPr="003C3047" w:rsidRDefault="00986A8F" w:rsidP="008A3791">
      <w:pPr>
        <w:pStyle w:val="Paragraphe"/>
        <w:jc w:val="left"/>
      </w:pPr>
      <w:r w:rsidRPr="003C3047">
        <w:t>Finally, since older</w:t>
      </w:r>
      <w:r w:rsidR="00584A05" w:rsidRPr="00515AC8">
        <w:t xml:space="preserve"> and/or </w:t>
      </w:r>
      <w:r w:rsidRPr="003C3047">
        <w:t>bigger fish</w:t>
      </w:r>
      <w:r w:rsidR="00D62A06">
        <w:t>es</w:t>
      </w:r>
      <w:r w:rsidRPr="003C3047">
        <w:t xml:space="preserve"> have a higher risk of infection than younger/smaller ones</w:t>
      </w:r>
      <w:r w:rsidR="00584A05" w:rsidRPr="00515AC8">
        <w:t>, population</w:t>
      </w:r>
      <w:r w:rsidRPr="003C3047">
        <w:t xml:space="preserve"> age structure</w:t>
      </w:r>
      <w:r w:rsidR="00584A05" w:rsidRPr="00515AC8">
        <w:t>s</w:t>
      </w:r>
      <w:r w:rsidRPr="003C3047">
        <w:t xml:space="preserve"> and growth curves might influence infection estimates </w:t>
      </w:r>
      <w:r w:rsidRPr="003C3047">
        <w:fldChar w:fldCharType="begin"/>
      </w:r>
      <w:ins w:id="237" w:author="Vigneault Juliane" w:date="2024-12-14T15:24:00Z" w16du:dateUtc="2024-12-14T20:24:00Z">
        <w:r w:rsidR="00393584">
          <w:instrText xml:space="preserve"> ADDIN ZOTERO_ITEM CSL_CITATION {"citationID":"buQ6X9AJ","properties":{"formattedCitation":"(Lemly and Esch 1984a)","plainCitation":"(Lemly and Esch 1984a)","noteIndex":0},"citationItems":[{"id":3289,"uris":["http://zotero.org/groups/2585270/items/T27IWLUZ"],"itemData":{"id":3289,"type":"article-journal","abstract":"Prevalence and intensity of Uvulifer ambloplitis were monitored in a population of juvenile bluegill sunfish, Lepomis macrochirus, and largemouth bass, Micropterus salmoides, from March 1979 through November 1982. Prevalence of U. ambloplitis in bluegill did not drop below 50% for any month and often reached 100%, with intensities ranging from 1 to 269 cysts per fish. Significant differences occurred in the intensity between size classes of bluegill, but not between sexes. Prevalence of cysts in largemouth bass did not exceed 26% and the intensity did not exceed 12 cysts per fish. The frequency distribution of U. ambloplitis in bluegill closely fit the negative binomial model. Recruitment of U. ambloplitis by caged bluegill began in May and ended in September, with maximum recruitment occurring in July. Both the prevalence and intensity of U. ambloplitis were exceptionally high in bluegill in the present study as compared with other locations. This may be due to the breeding behavior of the definitive host and population biology of the snail intermediate host combining to maximize parasite transmission and recruitment. Seasonal changes in the degree of overdispersion of U. ambloplitis suggest that parasite-related mortality of bluegill occurs during the winter.","container-title":"The Journal of Parasitology","DOI":"10.2307/3281394","ISSN":"0022-3395","issue":"4","note":"publisher: [The American Society of Parasitologists, Allen Press]","page":"466-474","source":"JSTOR","title":"Population Biology of the Trematode Uvulifer ambloplitis (Hughes, 1927) in Juvenile Bluegill Sunfish, Lepomis macrochirus, and Largemouth Bass, Micropterus salmoides","volume":"70","author":[{"family":"Lemly","given":"A. Dennis"},{"family":"Esch","given":"Gerald W."}],"issued":{"date-parts":[["1984"]]}}}],"schema":"https://github.com/citation-style-language/schema/raw/master/csl-citation.json"} </w:instrText>
        </w:r>
      </w:ins>
      <w:del w:id="238" w:author="Vigneault Juliane" w:date="2024-12-14T15:24:00Z" w16du:dateUtc="2024-12-14T20:24:00Z">
        <w:r w:rsidR="00183A73" w:rsidDel="00393584">
          <w:delInstrText xml:space="preserve"> ADDIN ZOTERO_ITEM CSL_CITATION {"citationID":"buQ6X9AJ","properties":{"formattedCitation":"(Lemly and Esch 1984a)","plainCitation":"(Lemly and Esch 1984a)","noteIndex":0},"citationItems":[{"id":1666,"uris":["http://zotero.org/groups/2585270/items/T27IWLUZ"],"itemData":{"id":1666,"type":"article-journal","abstract":"Prevalence and intensity of Uvulifer ambloplitis were monitored in a population of juvenile bluegill sunfish, Lepomis macrochirus, and largemouth bass, Micropterus salmoides, from March 1979 through November 1982. Prevalence of U. ambloplitis in bluegill did not drop below 50% for any month and often reached 100%, with intensities ranging from 1 to 269 cysts per fish. Significant differences occurred in the intensity between size classes of bluegill, but not between sexes. Prevalence of cysts in largemouth bass did not exceed 26% and the intensity did not exceed 12 cysts per fish. The frequency distribution of U. ambloplitis in bluegill closely fit the negative binomial model. Recruitment of U. ambloplitis by caged bluegill began in May and ended in September, with maximum recruitment occurring in July. Both the prevalence and intensity of U. ambloplitis were exceptionally high in bluegill in the present study as compared with other locations. This may be due to the breeding behavior of the definitive host and population biology of the snail intermediate host combining to maximize parasite transmission and recruitment. Seasonal changes in the degree of overdispersion of U. ambloplitis suggest that parasite-related mortality of bluegill occurs during the winter.","container-title":"The Journal of Parasitology","DOI":"10.2307/3281394","ISSN":"0022-3395","issue":"4","note":"publisher: [The American Society of Parasitologists, Allen Press]","page":"466-474","source":"JSTOR","title":"Population Biology of the Trematode Uvulifer ambloplitis (Hughes, 1927) in Juvenile Bluegill Sunfish, Lepomis macrochirus, and Largemouth Bass, Micropterus salmoides","volume":"70","author":[{"family":"Lemly","given":"A. Dennis"},{"family":"Esch","given":"Gerald W."}],"issued":{"date-parts":[["1984"]]}}}],"schema":"https://github.com/citation-style-language/schema/raw/master/csl-citation.json"} </w:delInstrText>
        </w:r>
      </w:del>
      <w:r w:rsidRPr="003C3047">
        <w:fldChar w:fldCharType="separate"/>
      </w:r>
      <w:r w:rsidR="004D3456">
        <w:rPr>
          <w:noProof/>
        </w:rPr>
        <w:t>(Lemly and Esch 1984a)</w:t>
      </w:r>
      <w:r w:rsidRPr="003C3047">
        <w:fldChar w:fldCharType="end"/>
      </w:r>
      <w:r w:rsidRPr="003C3047">
        <w:t>. Further analyses would be needed to determine how species composition of samples, personality types and age structure influence community prevalence estimates, and how th</w:t>
      </w:r>
      <w:r w:rsidR="004F721F" w:rsidRPr="003C3047">
        <w:t>ese</w:t>
      </w:r>
      <w:r w:rsidRPr="003C3047">
        <w:t xml:space="preserve"> </w:t>
      </w:r>
      <w:r w:rsidR="004F721F" w:rsidRPr="003C3047">
        <w:t>vary</w:t>
      </w:r>
      <w:r w:rsidRPr="003C3047">
        <w:t xml:space="preserve"> across spatial scales.</w:t>
      </w:r>
    </w:p>
    <w:p w14:paraId="56B99839" w14:textId="5321BA1B" w:rsidR="00440625" w:rsidRDefault="005128FE" w:rsidP="00440625">
      <w:pPr>
        <w:pStyle w:val="Paragraphe"/>
        <w:jc w:val="left"/>
      </w:pPr>
      <w:r w:rsidRPr="00515AC8">
        <w:t>Few studies have addressed the</w:t>
      </w:r>
      <w:r w:rsidRPr="003C3047">
        <w:t xml:space="preserve"> </w:t>
      </w:r>
      <w:r w:rsidR="00986A8F" w:rsidRPr="003C3047">
        <w:t xml:space="preserve">relationship between infection prevalence </w:t>
      </w:r>
      <w:r w:rsidRPr="00515AC8">
        <w:t xml:space="preserve">estimates </w:t>
      </w:r>
      <w:r w:rsidR="00986A8F" w:rsidRPr="003C3047">
        <w:t xml:space="preserve">in fish communities and sampling effort. </w:t>
      </w:r>
      <w:r w:rsidR="00986A8F" w:rsidRPr="003C3047">
        <w:rPr>
          <w:rStyle w:val="ui-provider"/>
        </w:rPr>
        <w:t>Our results showed that low sampling efforts tend to overestimate community infection prevalence at the landscape-scale (Fig</w:t>
      </w:r>
      <w:r w:rsidR="00461125">
        <w:rPr>
          <w:rStyle w:val="ui-provider"/>
        </w:rPr>
        <w:t>ure</w:t>
      </w:r>
      <w:r w:rsidR="00986A8F" w:rsidRPr="003C3047">
        <w:rPr>
          <w:rStyle w:val="ui-provider"/>
        </w:rPr>
        <w:t xml:space="preserve"> 3). </w:t>
      </w:r>
      <w:r w:rsidR="00986A8F" w:rsidRPr="003C3047">
        <w:t xml:space="preserve">This case </w:t>
      </w:r>
      <w:r w:rsidR="008735E3">
        <w:lastRenderedPageBreak/>
        <w:t xml:space="preserve">happens </w:t>
      </w:r>
      <w:r w:rsidR="00986A8F" w:rsidRPr="003C3047">
        <w:t xml:space="preserve">when most samples </w:t>
      </w:r>
      <w:r w:rsidRPr="00515AC8">
        <w:t>provide</w:t>
      </w:r>
      <w:r w:rsidRPr="003C3047">
        <w:t xml:space="preserve"> </w:t>
      </w:r>
      <w:r w:rsidR="00986A8F" w:rsidRPr="003C3047">
        <w:t xml:space="preserve">a </w:t>
      </w:r>
      <w:r w:rsidR="00440625">
        <w:t xml:space="preserve">resampled landscape </w:t>
      </w:r>
      <w:r w:rsidR="00986A8F" w:rsidRPr="003C3047">
        <w:t xml:space="preserve">prevalence value above the </w:t>
      </w:r>
      <w:r w:rsidR="00440625">
        <w:t xml:space="preserve">observed </w:t>
      </w:r>
      <w:r w:rsidR="00986A8F" w:rsidRPr="00440625">
        <w:t xml:space="preserve">landscape prevalence </w:t>
      </w:r>
      <w:r w:rsidR="008735E3">
        <w:t>and very low estimates pull down the average with increasing sampling effort</w:t>
      </w:r>
      <w:r w:rsidR="00986A8F" w:rsidRPr="003C3047">
        <w:t xml:space="preserve">. </w:t>
      </w:r>
      <w:r w:rsidR="00D8494D">
        <w:t>B</w:t>
      </w:r>
      <w:r w:rsidRPr="00515AC8">
        <w:t>y sampling fewer sites, there is a</w:t>
      </w:r>
      <w:r w:rsidR="00986A8F" w:rsidRPr="003C3047">
        <w:t xml:space="preserve"> high chance </w:t>
      </w:r>
      <w:r w:rsidRPr="00515AC8">
        <w:t>of</w:t>
      </w:r>
      <w:r w:rsidRPr="003C3047">
        <w:t xml:space="preserve"> </w:t>
      </w:r>
      <w:r w:rsidR="00986A8F" w:rsidRPr="003C3047">
        <w:t>sampl</w:t>
      </w:r>
      <w:r w:rsidRPr="00515AC8">
        <w:t>ing</w:t>
      </w:r>
      <w:r w:rsidR="00986A8F" w:rsidRPr="003C3047">
        <w:t xml:space="preserve"> a higher-than-average prevalence thus overestimating the mean </w:t>
      </w:r>
      <w:r w:rsidR="00440625">
        <w:t xml:space="preserve">resampled </w:t>
      </w:r>
      <w:r w:rsidR="00986A8F" w:rsidRPr="003C3047">
        <w:t xml:space="preserve">landscape prevalence. </w:t>
      </w:r>
      <w:r w:rsidR="00D10011">
        <w:t xml:space="preserve">With increasing sampling effort, </w:t>
      </w:r>
      <w:r w:rsidRPr="00515AC8">
        <w:t>the</w:t>
      </w:r>
      <w:r w:rsidR="00986A8F" w:rsidRPr="003C3047">
        <w:t xml:space="preserve"> presence of </w:t>
      </w:r>
      <w:r w:rsidR="00D10011">
        <w:t xml:space="preserve">few </w:t>
      </w:r>
      <w:r w:rsidRPr="00515AC8">
        <w:t xml:space="preserve">samples with </w:t>
      </w:r>
      <w:r w:rsidR="00986A8F" w:rsidRPr="003C3047">
        <w:t xml:space="preserve">zero </w:t>
      </w:r>
      <w:r w:rsidR="008735E3">
        <w:t xml:space="preserve">or very low </w:t>
      </w:r>
      <w:r w:rsidR="00986A8F" w:rsidRPr="003C3047">
        <w:t>prevalence</w:t>
      </w:r>
      <w:r w:rsidR="00D10011">
        <w:t xml:space="preserve"> bring </w:t>
      </w:r>
      <w:r w:rsidR="008735E3">
        <w:t xml:space="preserve">down the </w:t>
      </w:r>
      <w:r w:rsidR="00440625" w:rsidRPr="00440625">
        <w:t xml:space="preserve">mean resampled </w:t>
      </w:r>
      <w:r w:rsidR="008735E3" w:rsidRPr="00440625">
        <w:t xml:space="preserve">landscape </w:t>
      </w:r>
      <w:r w:rsidRPr="00440625">
        <w:t>prevalence</w:t>
      </w:r>
      <w:r w:rsidR="00D10011">
        <w:t xml:space="preserve"> until observed </w:t>
      </w:r>
      <w:r w:rsidR="00440625">
        <w:t xml:space="preserve">landscape </w:t>
      </w:r>
      <w:r w:rsidR="00D10011">
        <w:t>prevalence is reached</w:t>
      </w:r>
      <w:r w:rsidR="00986A8F" w:rsidRPr="003C3047">
        <w:t>. Presence of high and zero prevalence values suggest the existence of high and low infection clusters (infection hotspots and coldspots)</w:t>
      </w:r>
      <w:r w:rsidR="00D8494D">
        <w:t xml:space="preserve"> which are reflected in our data regardless to lake size</w:t>
      </w:r>
      <w:r w:rsidR="00986A8F" w:rsidRPr="003C3047">
        <w:t xml:space="preserve">. Parasites tend to be aggregated in their hosts, where a few individuals in a population or community host the majority </w:t>
      </w:r>
      <w:r w:rsidRPr="00515AC8">
        <w:t xml:space="preserve">of the </w:t>
      </w:r>
      <w:r w:rsidR="00986A8F" w:rsidRPr="003C3047">
        <w:t xml:space="preserve">infection </w:t>
      </w:r>
      <w:r w:rsidR="00986A8F" w:rsidRPr="003C3047">
        <w:fldChar w:fldCharType="begin"/>
      </w:r>
      <w:ins w:id="239" w:author="Vigneault Juliane" w:date="2024-12-14T15:24:00Z" w16du:dateUtc="2024-12-14T20:24:00Z">
        <w:r w:rsidR="00393584">
          <w:instrText xml:space="preserve"> ADDIN ZOTERO_ITEM CSL_CITATION {"citationID":"ePHFWDGt","properties":{"formattedCitation":"(R. Poulin 2007; Shaw and Dobson 1995)","plainCitation":"(R. Poulin 2007; Shaw and Dobson 1995)","dontUpdate":true,"noteIndex":0},"citationItems":[{"id":4029,"uris":["http://zotero.org/groups/2585270/items/UD994VBH"],"itemData":{"id":4029,"type":"article-journal","abstract":"As a scientific discipline matures, its theoretical underpinnings tend to consolidate around a few general laws that explain a wide range of phenomena, and from which can be derived further testable predictions. It is one of the goals of science to uncover the general principles that produce recurring patterns in nature. Although this has happened in many areas of physics and chemistry, ecology is yet to take this important step. Ecological systems are intrinsically complex, but this does not necessarily mean that everything about them is unpredictable or chaotic. Ecologists, whose grand aim is to understand the interactions that govern the distribution, abundance and diversity of living organisms at different scales, have uncovered several regular patterns, i.e. widely observable statistical tendencies, in the abundance or diversity of organisms in natural ecosystems. Some of these patterns, however, are contingent, i.e. they are only true under particular circumstances; nevertheless, the broad generality of many patterns hints at the existence of universal principles. What about parasite ecology: is it also characterized by recurring patterns and general principles? Evidence for repeatable empirical patterns in parasite ecology is reviewed here, in search of patterns that are consistently detectable across taxa or geographical areas. The coverage ranges from the population level all the way to large-scale patterns of parasite diversity and abundance (or biomass) and patterns in the structure of host-parasite interaction networks. Although general laws seem to apply to these extreme scales of studies, most patterns observed at the intermediate scale, i.e. the parasite community level, appear highly contingent and far from universal. The general laws uncovered to date are proving valuable, as they offer glimpses of the underlying processes shaping parasite ecology and diversity.","container-title":"Parasitology","DOI":"10.1017/S0031182006002150","ISSN":"0031-1820","issue":"Pt 6","journalAbbreviation":"Parasitology","language":"eng","note":"PMID: 17234043","page":"763-776","source":"PubMed","title":"Are there general laws in parasite ecology?","volume":"134","author":[{"family":"Poulin","given":"R."}],"issued":{"date-parts":[["2007",6]]}}},{"id":4028,"uris":["http://zotero.org/groups/2585270/items/RCD8HZXH"],"itemData":{"id":4028,"type":"article-journal","abstract":"In this paper we review the published literature on patterns of abundance and aggregation of macroparasites in wildlife host populations. We base this survey on quantitative analyses of mean burden and a number of measures of the degree of aggregation of parasite burdens between hosts. All major parasite and vertebrate host taxa were represented in the database. Mean parasite burden was found to be log-normally distributed, indicating that all parasite burdens are regulated to some degree. In addition, all but one of the parasitic infections were aggregated with respect to their hosts, and the relationship between log mean parasite burden and log variance was found to be very strong (R2 = 0·87). That is, for a given mean parasite burden there are constraints on the degree of variation in individual host burdens. The aggregated nature of the parasitic infections is also apparent from other measures of the degree of aggregation: prevalence – mean relationships, and the negative binomial parameter, k. Using a relatively new technique for parasitological infection data – tree-based models, as well as traditional linear models – a number of the parasitic infections was found to be associated with systematically lower or higher parasite burdens. Possible biological explanations for these and other patterns are proposed.","container-title":"Parasitology","DOI":"10.1017/S0031182000075855","ISSN":"1469-8161, 0031-1820","issue":"S1","language":"en","note":"publisher: Cambridge University Press","page":"S111-S133","source":"Cambridge University Press","title":"Patterns of macroparasite abundance and aggregation in wildlife populations: a quantitative review","title-short":"Patterns of macroparasite abundance and aggregation in wildlife populations","volume":"111","author":[{"family":"Shaw","given":"D. J."},{"family":"Dobson","given":"A. P."}],"issued":{"date-parts":[["1995",1]]}}}],"schema":"https://github.com/citation-style-language/schema/raw/master/csl-citation.json"} </w:instrText>
        </w:r>
      </w:ins>
      <w:del w:id="240" w:author="Vigneault Juliane" w:date="2024-12-14T15:24:00Z" w16du:dateUtc="2024-12-14T20:24:00Z">
        <w:r w:rsidR="00D62A06" w:rsidDel="00393584">
          <w:delInstrText xml:space="preserve"> ADDIN ZOTERO_ITEM CSL_CITATION {"citationID":"ePHFWDGt","properties":{"formattedCitation":"(R. Poulin 2007; Shaw and Dobson 1995)","plainCitation":"(R. Poulin 2007; Shaw and Dobson 1995)","dontUpdate":true,"noteIndex":0},"citationItems":[{"id":6635,"uris":["http://zotero.org/groups/2585270/items/UD994VBH"],"itemData":{"id":6635,"type":"article-journal","abstract":"As a scientific discipline matures, its theoretical underpinnings tend to consolidate around a few general laws that explain a wide range of phenomena, and from which can be derived further testable predictions. It is one of the goals of science to uncover the general principles that produce recurring patterns in nature. Although this has happened in many areas of physics and chemistry, ecology is yet to take this important step. Ecological systems are intrinsically complex, but this does not necessarily mean that everything about them is unpredictable or chaotic. Ecologists, whose grand aim is to understand the interactions that govern the distribution, abundance and diversity of living organisms at different scales, have uncovered several regular patterns, i.e. widely observable statistical tendencies, in the abundance or diversity of organisms in natural ecosystems. Some of these patterns, however, are contingent, i.e. they are only true under particular circumstances; nevertheless, the broad generality of many patterns hints at the existence of universal principles. What about parasite ecology: is it also characterized by recurring patterns and general principles? Evidence for repeatable empirical patterns in parasite ecology is reviewed here, in search of patterns that are consistently detectable across taxa or geographical areas. The coverage ranges from the population level all the way to large-scale patterns of parasite diversity and abundance (or biomass) and patterns in the structure of host-parasite interaction networks. Although general laws seem to apply to these extreme scales of studies, most patterns observed at the intermediate scale, i.e. the parasite community level, appear highly contingent and far from universal. The general laws uncovered to date are proving valuable, as they offer glimpses of the underlying processes shaping parasite ecology and diversity.","container-title":"Parasitology","DOI":"10.1017/S0031182006002150","ISSN":"0031-1820","issue":"Pt 6","journalAbbreviation":"Parasitology","language":"eng","note":"PMID: 17234043","page":"763-776","source":"PubMed","title":"Are there general laws in parasite ecology?","volume":"134","author":[{"family":"Poulin","given":"R."}],"issued":{"date-parts":[["2007",6]]}}},{"id":6745,"uris":["http://zotero.org/groups/2585270/items/RCD8HZXH"],"itemData":{"id":6745,"type":"article-journal","abstract":"In this paper we review the published literature on patterns of abundance and aggregation of macroparasites in wildlife host populations. We base this survey on quantitative analyses of mean burden and a number of measures of the degree of aggregation of parasite burdens between hosts. All major parasite and vertebrate host taxa were represented in the database. Mean parasite burden was found to be log-normally distributed, indicating that all parasite burdens are regulated to some degree. In addition, all but one of the parasitic infections were aggregated with respect to their hosts, and the relationship between log mean parasite burden and log variance was found to be very strong (R2 = 0·87). That is, for a given mean parasite burden there are constraints on the degree of variation in individual host burdens. The aggregated nature of the parasitic infections is also apparent from other measures of the degree of aggregation: prevalence – mean relationships, and the negative binomial parameter, k. Using a relatively new technique for parasitological infection data – tree-based models, as well as traditional linear models – a number of the parasitic infections was found to be associated with systematically lower or higher parasite burdens. Possible biological explanations for these and other patterns are proposed.","container-title":"Parasitology","DOI":"10.1017/S0031182000075855","ISSN":"1469-8161, 0031-1820","issue":"S1","language":"en","note":"publisher: Cambridge University Press","page":"S111-S133","source":"Cambridge University Press","title":"Patterns of macroparasite abundance and aggregation in wildlife populations: a quantitative review","title-short":"Patterns of macroparasite abundance and aggregation in wildlife populations","volume":"111","author":[{"family":"Shaw","given":"D. J."},{"family":"Dobson","given":"A. P."}],"issued":{"date-parts":[["1995",1]]}}}],"schema":"https://github.com/citation-style-language/schema/raw/master/csl-citation.json"} </w:delInstrText>
        </w:r>
      </w:del>
      <w:r w:rsidR="00986A8F" w:rsidRPr="003C3047">
        <w:fldChar w:fldCharType="separate"/>
      </w:r>
      <w:r w:rsidR="004D3456">
        <w:rPr>
          <w:noProof/>
        </w:rPr>
        <w:t>(Poulin 2007; Shaw and Dobson 1995)</w:t>
      </w:r>
      <w:r w:rsidR="00986A8F" w:rsidRPr="003C3047">
        <w:fldChar w:fldCharType="end"/>
      </w:r>
      <w:r w:rsidR="00986A8F" w:rsidRPr="003C3047">
        <w:t xml:space="preserve">. </w:t>
      </w:r>
      <w:r w:rsidRPr="00515AC8">
        <w:t>This pattern can be driven by</w:t>
      </w:r>
      <w:r w:rsidR="00986A8F" w:rsidRPr="003C3047">
        <w:t xml:space="preserve"> the environmental aggregation of infective </w:t>
      </w:r>
      <w:r w:rsidRPr="00515AC8">
        <w:t xml:space="preserve">parasite </w:t>
      </w:r>
      <w:r w:rsidR="00986A8F" w:rsidRPr="003C3047">
        <w:t>stage</w:t>
      </w:r>
      <w:r w:rsidRPr="00515AC8">
        <w:t>s</w:t>
      </w:r>
      <w:r w:rsidR="00986A8F" w:rsidRPr="003C3047">
        <w:t xml:space="preserve"> leading to heterogenous host exposure risk </w:t>
      </w:r>
      <w:r w:rsidRPr="00515AC8">
        <w:t xml:space="preserve">across a landscape </w:t>
      </w:r>
      <w:r w:rsidR="00986A8F" w:rsidRPr="003C3047">
        <w:fldChar w:fldCharType="begin"/>
      </w:r>
      <w:ins w:id="241" w:author="Vigneault Juliane" w:date="2024-12-14T15:24:00Z" w16du:dateUtc="2024-12-14T20:24:00Z">
        <w:r w:rsidR="00393584">
          <w:instrText xml:space="preserve"> ADDIN ZOTERO_ITEM CSL_CITATION {"citationID":"WsK7ATxS","properties":{"formattedCitation":"(Karvonen et al. 2004)","plainCitation":"(Karvonen et al. 2004)","noteIndex":0},"citationItems":[{"id":2521,"uris":["http://zotero.org/groups/2585270/items/LRKCHR2Y"],"itemData":{"id":2521,"type":"article-journal","abstract":"This paper examines the relative importance of exposure and susceptibility to the infection of rainbow trout ( Oncorhynchus mykiss) with the trematode parasite Diplostomum spathaceum under natural conditions. A total of 93 individually marked, similarly aged fish were introduced into three cages at regular time intervals and the intensity of infection in individuals recorded by counting parasites in live fish using ophthalmic techniques. Fish introduced into the cages became infected faster than fish that were already in the cages, indicating that fish developed resistance to infection after repeated exposure. Fish kept in the cages experienced similar levels of exposure and the distribution of parasites between these fish was not significantly different from a random distribution. In contrast, parasites from 16 Finnish wild roach populations were highly aggregated. The differences between the caged fish and the wild fish indicate that the aggregated distribution in wild fish might be determined by variations in exposure rather than variations in susceptibility between fish. This is one of the few studies to demonstrate the development of resistance in fish against the parasite under natural conditions, and to attempt to separate exposure and susceptibility as causative agents of parasite aggregation.","container-title":"Parasitology Research","DOI":"10.1007/s00436-003-1035-y","ISSN":"0932-0113","issue":"3","journalAbbreviation":"Parasitol Res","language":"eng","note":"PMID: 14652746","page":"183-188","source":"PubMed","title":"Transmission dynamics of a trematode parasite: exposure, acquired resistance and parasite aggregation","title-short":"Transmission dynamics of a trematode parasite","volume":"92","author":[{"family":"Karvonen","given":"Anssi"},{"family":"Hudson","given":"Peter J."},{"family":"Seppälä","given":"Otto"},{"family":"Valtonen","given":"E. Tellervo"}],"issued":{"date-parts":[["2004",2]]}}}],"schema":"https://github.com/citation-style-language/schema/raw/master/csl-citation.json"} </w:instrText>
        </w:r>
      </w:ins>
      <w:del w:id="242" w:author="Vigneault Juliane" w:date="2024-12-14T15:24:00Z" w16du:dateUtc="2024-12-14T20:24:00Z">
        <w:r w:rsidR="00183A73" w:rsidDel="00393584">
          <w:delInstrText xml:space="preserve"> ADDIN ZOTERO_ITEM CSL_CITATION {"citationID":"WsK7ATxS","properties":{"formattedCitation":"(Karvonen et al. 2004)","plainCitation":"(Karvonen et al. 2004)","noteIndex":0},"citationItems":[{"id":11258,"uris":["http://zotero.org/groups/2585270/items/LRKCHR2Y"],"itemData":{"id":11258,"type":"article-journal","abstract":"This paper examines the relative importance of exposure and susceptibility to the infection of rainbow trout ( Oncorhynchus mykiss) with the trematode parasite Diplostomum spathaceum under natural conditions. A total of 93 individually marked, similarly aged fish were introduced into three cages at regular time intervals and the intensity of infection in individuals recorded by counting parasites in live fish using ophthalmic techniques. Fish introduced into the cages became infected faster than fish that were already in the cages, indicating that fish developed resistance to infection after repeated exposure. Fish kept in the cages experienced similar levels of exposure and the distribution of parasites between these fish was not significantly different from a random distribution. In contrast, parasites from 16 Finnish wild roach populations were highly aggregated. The differences between the caged fish and the wild fish indicate that the aggregated distribution in wild fish might be determined by variations in exposure rather than variations in susceptibility between fish. This is one of the few studies to demonstrate the development of resistance in fish against the parasite under natural conditions, and to attempt to separate exposure and susceptibility as causative agents of parasite aggregation.","container-title":"Parasitology Research","DOI":"10.1007/s00436-003-1035-y","ISSN":"0932-0113","issue":"3","journalAbbreviation":"Parasitol Res","language":"eng","note":"PMID: 14652746","page":"183-188","source":"PubMed","title":"Transmission dynamics of a trematode parasite: exposure, acquired resistance and parasite aggregation","title-short":"Transmission dynamics of a trematode parasite","volume":"92","author":[{"family":"Karvonen","given":"Anssi"},{"family":"Hudson","given":"Peter J."},{"family":"Seppälä","given":"Otto"},{"family":"Valtonen","given":"E. Tellervo"}],"issued":{"date-parts":[["2004",2]]}}}],"schema":"https://github.com/citation-style-language/schema/raw/master/csl-citation.json"} </w:delInstrText>
        </w:r>
      </w:del>
      <w:r w:rsidR="00986A8F" w:rsidRPr="003C3047">
        <w:fldChar w:fldCharType="separate"/>
      </w:r>
      <w:r w:rsidR="004D3456">
        <w:rPr>
          <w:noProof/>
        </w:rPr>
        <w:t>(Karvonen et al. 2004)</w:t>
      </w:r>
      <w:r w:rsidR="00986A8F" w:rsidRPr="003C3047">
        <w:fldChar w:fldCharType="end"/>
      </w:r>
      <w:r w:rsidR="00986A8F" w:rsidRPr="003C3047">
        <w:t>.</w:t>
      </w:r>
      <w:ins w:id="243" w:author="Vigneault Juliane" w:date="2024-12-19T17:51:00Z" w16du:dateUtc="2024-12-19T22:51:00Z">
        <w:r w:rsidR="00CA6944">
          <w:t xml:space="preserve"> Here, </w:t>
        </w:r>
      </w:ins>
      <w:ins w:id="244" w:author="Vigneault Juliane" w:date="2024-12-19T17:54:00Z" w16du:dateUtc="2024-12-19T22:54:00Z">
        <w:r w:rsidR="00CA6944">
          <w:t xml:space="preserve">the </w:t>
        </w:r>
      </w:ins>
      <w:ins w:id="245" w:author="Vigneault Juliane" w:date="2024-12-19T17:53:00Z" w16du:dateUtc="2024-12-19T22:53:00Z">
        <w:r w:rsidR="00CA6944">
          <w:t xml:space="preserve">data showed </w:t>
        </w:r>
      </w:ins>
      <w:ins w:id="246" w:author="Vigneault Juliane" w:date="2024-12-19T17:54:00Z" w16du:dateUtc="2024-12-19T22:54:00Z">
        <w:r w:rsidR="00CA6944">
          <w:t xml:space="preserve">many </w:t>
        </w:r>
      </w:ins>
      <w:ins w:id="247" w:author="Vigneault Juliane" w:date="2024-12-19T17:55:00Z" w16du:dateUtc="2024-12-19T22:55:00Z">
        <w:r w:rsidR="00CA6944">
          <w:t>higher-than-averaged</w:t>
        </w:r>
      </w:ins>
      <w:ins w:id="248" w:author="Vigneault Juliane" w:date="2024-12-19T17:56:00Z" w16du:dateUtc="2024-12-19T22:56:00Z">
        <w:r w:rsidR="00CA6944">
          <w:t>-</w:t>
        </w:r>
      </w:ins>
      <w:ins w:id="249" w:author="Vigneault Juliane" w:date="2024-12-19T17:55:00Z" w16du:dateUtc="2024-12-19T22:55:00Z">
        <w:r w:rsidR="00CA6944">
          <w:t>prevalence</w:t>
        </w:r>
      </w:ins>
      <w:ins w:id="250" w:author="Vigneault Juliane" w:date="2024-12-19T17:56:00Z" w16du:dateUtc="2024-12-19T22:56:00Z">
        <w:r w:rsidR="00CA6944">
          <w:t xml:space="preserve"> sites wi</w:t>
        </w:r>
      </w:ins>
      <w:ins w:id="251" w:author="Vigneault Juliane" w:date="2024-12-19T18:10:00Z" w16du:dateUtc="2024-12-19T23:10:00Z">
        <w:r w:rsidR="00CA6944">
          <w:t xml:space="preserve">th some uninfected sites which is </w:t>
        </w:r>
      </w:ins>
      <w:ins w:id="252" w:author="Vigneault Juliane" w:date="2024-12-19T18:16:00Z" w16du:dateUtc="2024-12-19T23:16:00Z">
        <w:r w:rsidR="00CA6944">
          <w:t xml:space="preserve">to be expected </w:t>
        </w:r>
      </w:ins>
      <w:ins w:id="253" w:author="Vigneault Juliane" w:date="2024-12-19T18:11:00Z" w16du:dateUtc="2024-12-19T23:11:00Z">
        <w:r w:rsidR="00CA6944">
          <w:t>for common generalist parasites</w:t>
        </w:r>
      </w:ins>
      <w:ins w:id="254" w:author="Vigneault Juliane" w:date="2024-12-19T18:16:00Z" w16du:dateUtc="2024-12-19T23:16:00Z">
        <w:r w:rsidR="00CA6944">
          <w:t xml:space="preserve">. However, </w:t>
        </w:r>
      </w:ins>
      <w:ins w:id="255" w:author="Vigneault Juliane" w:date="2024-12-19T18:17:00Z" w16du:dateUtc="2024-12-19T23:17:00Z">
        <w:r w:rsidR="00CA6944">
          <w:t xml:space="preserve">our data does not allow to </w:t>
        </w:r>
      </w:ins>
      <w:ins w:id="256" w:author="Vigneault Juliane" w:date="2024-12-19T18:20:00Z" w16du:dateUtc="2024-12-19T23:20:00Z">
        <w:r w:rsidR="00CA6944">
          <w:t>investigate</w:t>
        </w:r>
      </w:ins>
      <w:ins w:id="257" w:author="Vigneault Juliane" w:date="2024-12-19T18:21:00Z" w16du:dateUtc="2024-12-19T23:21:00Z">
        <w:r w:rsidR="00CA6944">
          <w:t xml:space="preserve"> aggregation </w:t>
        </w:r>
      </w:ins>
      <w:ins w:id="258" w:author="Vigneault Juliane" w:date="2024-12-19T18:22:00Z" w16du:dateUtc="2024-12-19T23:22:00Z">
        <w:r w:rsidR="00CA6944">
          <w:t xml:space="preserve">patterns </w:t>
        </w:r>
      </w:ins>
      <w:ins w:id="259" w:author="Vigneault Juliane" w:date="2024-12-19T18:24:00Z" w16du:dateUtc="2024-12-19T23:24:00Z">
        <w:r w:rsidR="00CA6944">
          <w:t xml:space="preserve">and </w:t>
        </w:r>
      </w:ins>
      <w:ins w:id="260" w:author="Vigneault Juliane" w:date="2024-12-19T18:25:00Z" w16du:dateUtc="2024-12-19T23:25:00Z">
        <w:r w:rsidR="00CA6944">
          <w:t>abundance-</w:t>
        </w:r>
      </w:ins>
      <w:ins w:id="261" w:author="Vigneault Juliane" w:date="2024-12-19T18:26:00Z" w16du:dateUtc="2024-12-19T23:26:00Z">
        <w:r w:rsidR="00CA6944">
          <w:t xml:space="preserve">occupancy relationships </w:t>
        </w:r>
      </w:ins>
      <w:ins w:id="262" w:author="Vigneault Juliane" w:date="2024-12-19T18:21:00Z" w16du:dateUtc="2024-12-19T23:21:00Z">
        <w:r w:rsidR="00CA6944">
          <w:t xml:space="preserve">further since parasite abundance </w:t>
        </w:r>
      </w:ins>
      <w:ins w:id="263" w:author="Vigneault Juliane" w:date="2024-12-19T18:22:00Z" w16du:dateUtc="2024-12-19T23:22:00Z">
        <w:r w:rsidR="00CA6944">
          <w:t>in hosts was not measured.</w:t>
        </w:r>
      </w:ins>
    </w:p>
    <w:p w14:paraId="0B35891E" w14:textId="4F878389" w:rsidR="00986A8F" w:rsidRPr="00860C7A" w:rsidRDefault="00333615" w:rsidP="00440625">
      <w:pPr>
        <w:pStyle w:val="Paragraphe"/>
        <w:jc w:val="left"/>
      </w:pPr>
      <w:r w:rsidRPr="00515AC8">
        <w:t>T</w:t>
      </w:r>
      <w:r w:rsidR="00986A8F" w:rsidRPr="003C3047">
        <w:t xml:space="preserve">he number of sampled hosts </w:t>
      </w:r>
      <w:r w:rsidRPr="00515AC8">
        <w:t>in a study may also influence</w:t>
      </w:r>
      <w:r w:rsidRPr="003C3047">
        <w:t xml:space="preserve"> </w:t>
      </w:r>
      <w:r w:rsidR="00986A8F" w:rsidRPr="003C3047">
        <w:t>infection prevalence estimate</w:t>
      </w:r>
      <w:r w:rsidR="00440625">
        <w:t xml:space="preserve"> </w:t>
      </w:r>
      <w:r w:rsidR="00D8494D">
        <w:fldChar w:fldCharType="begin"/>
      </w:r>
      <w:ins w:id="264" w:author="Vigneault Juliane" w:date="2024-12-14T15:24:00Z" w16du:dateUtc="2024-12-14T20:24:00Z">
        <w:r w:rsidR="00393584">
          <w:instrText xml:space="preserve"> ADDIN ZOTERO_ITEM CSL_CITATION {"citationID":"bMhCXvsR","properties":{"formattedCitation":"(Marques and Cabral 2007)","plainCitation":"(Marques and Cabral 2007)","noteIndex":0},"citationItems":[{"id":4035,"uris":["http://zotero.org/groups/2585270/items/RCZFLERE"],"itemData":{"id":4035,"type":"article-journal","abstract":"This study considers the effects of sample size on estimates of three parasitological indices (prevalence, mean abundance and mean intensity) in four different host–parasite systems, each showing a different pattern of infection. Monte Carlo simulation procedures were used in order to obtain an estimation of the parasitological indices, as well as their variance and bias, based on samples of different size. Although results showed that mean values of all indices were similar irrespective of sample size, estimates of prevalence were not significantly affected by sample size whereas mean abundance and mean intensity were affected in at least one sample. Underestimation of values was more perceptible in small (&lt;40) sample sizes. Distribution of the estimated values revealed a different arrangement according to the host–parasite system and to the parasitological parameter. Monte Carlo simulation procedures are, therefore, suggested to be included in studies concerning estimation of parasitological parameters.","container-title":"Journal of Applied Ichthyology","DOI":"10.1111/j.1439-0426.2006.00823.x","ISSN":"1439-0426","issue":"2","language":"en","note":"_eprint: https://onlinelibrary.wiley.com/doi/pdf/10.1111/j.1439-0426.2006.00823.x","page":"158-162","source":"Wiley Online Library","title":"Effects of sample size on fish parasite prevalence, mean abundance and mean intensity estimates","volume":"23","author":[{"family":"Marques","given":"J. F."},{"family":"Cabral","given":"H. N."}],"issued":{"date-parts":[["2007"]]}}}],"schema":"https://github.com/citation-style-language/schema/raw/master/csl-citation.json"} </w:instrText>
        </w:r>
      </w:ins>
      <w:del w:id="265" w:author="Vigneault Juliane" w:date="2024-12-14T15:24:00Z" w16du:dateUtc="2024-12-14T20:24:00Z">
        <w:r w:rsidR="00183A73" w:rsidDel="00393584">
          <w:delInstrText xml:space="preserve"> ADDIN ZOTERO_ITEM CSL_CITATION {"citationID":"bMhCXvsR","properties":{"formattedCitation":"(Marques and Cabral 2007)","plainCitation":"(Marques and Cabral 2007)","noteIndex":0},"citationItems":[{"id":6505,"uris":["http://zotero.org/groups/2585270/items/RCZFLERE"],"itemData":{"id":6505,"type":"article-journal","abstract":"This study considers the effects of sample size on estimates of three parasitological indices (prevalence, mean abundance and mean intensity) in four different host–parasite systems, each showing a different pattern of infection. Monte Carlo simulation procedures were used in order to obtain an estimation of the parasitological indices, as well as their variance and bias, based on samples of different size. Although results showed that mean values of all indices were similar irrespective of sample size, estimates of prevalence were not significantly affected by sample size whereas mean abundance and mean intensity were affected in at least one sample. Underestimation of values was more perceptible in small (&lt;40) sample sizes. Distribution of the estimated values revealed a different arrangement according to the host–parasite system and to the parasitological parameter. Monte Carlo simulation procedures are, therefore, suggested to be included in studies concerning estimation of parasitological parameters.","container-title":"Journal of Applied Ichthyology","DOI":"10.1111/j.1439-0426.2006.00823.x","ISSN":"1439-0426","issue":"2","language":"en","note":"_eprint: https://onlinelibrary.wiley.com/doi/pdf/10.1111/j.1439-0426.2006.00823.x","page":"158-162","source":"Wiley Online Library","title":"Effects of sample size on fish parasite prevalence, mean abundance and mean intensity estimates","volume":"23","author":[{"family":"Marques","given":"J. F."},{"family":"Cabral","given":"H. N."}],"issued":{"date-parts":[["2007"]]}}}],"schema":"https://github.com/citation-style-language/schema/raw/master/csl-citation.json"} </w:delInstrText>
        </w:r>
      </w:del>
      <w:r w:rsidR="00D8494D">
        <w:fldChar w:fldCharType="separate"/>
      </w:r>
      <w:r w:rsidR="004D3456">
        <w:rPr>
          <w:noProof/>
        </w:rPr>
        <w:t>(Marques and Cabral 2007)</w:t>
      </w:r>
      <w:r w:rsidR="00D8494D">
        <w:fldChar w:fldCharType="end"/>
      </w:r>
      <w:r w:rsidR="00986A8F" w:rsidRPr="003C3047">
        <w:t>.</w:t>
      </w:r>
      <w:r w:rsidR="00D64E61">
        <w:t xml:space="preserve"> </w:t>
      </w:r>
      <w:r w:rsidR="00986A8F" w:rsidRPr="003C3047">
        <w:fldChar w:fldCharType="begin"/>
      </w:r>
      <w:ins w:id="266" w:author="Vigneault Juliane" w:date="2024-12-14T15:24:00Z" w16du:dateUtc="2024-12-14T20:24:00Z">
        <w:r w:rsidR="00393584">
          <w:instrText xml:space="preserve"> ADDIN ZOTERO_ITEM CSL_CITATION {"citationID":"RruU6NPl","properties":{"formattedCitation":"(Jovani and Tella 2006)","plainCitation":"(Jovani and Tella 2006)","dontUpdate":true,"noteIndex":0},"citationItems":[{"id":4382,"uris":["http://zotero.org/groups/2585270/items/3JRSBV44"],"itemData":{"id":4382,"type":"article-journal","container-title":"Trends in Parasitology","DOI":"10.1016/j.pt.2006.02.011","ISSN":"1471-4922, 1471-5007","issue":"5","journalAbbreviation":"Trends in Parasitology","language":"English","note":"publisher: Elsevier\nPMID: 16531119","page":"214-218","source":"www.cell.com","title":"Parasite prevalence and sample size: misconceptions and solutions","title-short":"Parasite prevalence and sample size","volume":"22","author":[{"family":"Jovani","given":"Roger"},{"family":"Tella","given":"José L."}],"issued":{"date-parts":[["2006",5,1]]}}}],"schema":"https://github.com/citation-style-language/schema/raw/master/csl-citation.json"} </w:instrText>
        </w:r>
      </w:ins>
      <w:del w:id="267" w:author="Vigneault Juliane" w:date="2024-12-14T15:24:00Z" w16du:dateUtc="2024-12-14T20:24:00Z">
        <w:r w:rsidR="00D62A06" w:rsidDel="00393584">
          <w:delInstrText xml:space="preserve"> ADDIN ZOTERO_ITEM CSL_CITATION {"citationID":"RruU6NPl","properties":{"formattedCitation":"(Jovani and Tella 2006)","plainCitation":"(Jovani and Tella 2006)","dontUpdate":true,"noteIndex":0},"citationItems":[{"id":10455,"uris":["http://zotero.org/groups/2585270/items/3JRSBV44"],"itemData":{"id":10455,"type":"article-journal","container-title":"Trends in Parasitology","DOI":"10.1016/j.pt.2006.02.011","ISSN":"1471-4922, 1471-5007","issue":"5","journalAbbreviation":"Trends in Parasitology","language":"English","note":"publisher: Elsevier\nPMID: 16531119","page":"214-218","source":"www.cell.com","title":"Parasite prevalence and sample size: misconceptions and solutions","title-short":"Parasite prevalence and sample size","volume":"22","author":[{"family":"Jovani","given":"Roger"},{"family":"Tella","given":"José L."}],"issued":{"date-parts":[["2006",5,1]]}}}],"schema":"https://github.com/citation-style-language/schema/raw/master/csl-citation.json"} </w:delInstrText>
        </w:r>
      </w:del>
      <w:r w:rsidR="00986A8F" w:rsidRPr="003C3047">
        <w:fldChar w:fldCharType="separate"/>
      </w:r>
      <w:r w:rsidR="005F73CA">
        <w:rPr>
          <w:noProof/>
        </w:rPr>
        <w:t>Jovani and Tella (2006)</w:t>
      </w:r>
      <w:r w:rsidR="00986A8F" w:rsidRPr="003C3047">
        <w:fldChar w:fldCharType="end"/>
      </w:r>
      <w:r w:rsidR="00986A8F" w:rsidRPr="003C3047">
        <w:t xml:space="preserve"> reported that small host sample sizes resulted in greater inaccuracy in prevalence estimates and suggested an optimal sample size of around 15 individuals as a trade-off between discriminating samples and maintaining accuracy. </w:t>
      </w:r>
      <w:ins w:id="268" w:author="Vigneault Juliane" w:date="2024-12-14T15:24:00Z" w16du:dateUtc="2024-12-14T20:24:00Z">
        <w:r w:rsidR="00393584">
          <w:fldChar w:fldCharType="begin"/>
        </w:r>
      </w:ins>
      <w:ins w:id="269" w:author="Vigneault Juliane" w:date="2024-12-23T09:34:00Z" w16du:dateUtc="2024-12-23T14:34:00Z">
        <w:r w:rsidR="00A75920">
          <w:instrText xml:space="preserve"> ADDIN ZOTERO_ITEM CSL_CITATION {"citationID":"jMhP0vf3","properties":{"formattedCitation":"(Gregory and Woolhouse 1993)","plainCitation":"(Gregory and Woolhouse 1993)","dontUpdate":true,"noteIndex":0},"citationItems":[{"id":12719,"uris":["http://zotero.org/groups/2585270/items/UA5N22TK"],"itemData":{"id":12719,"type":"article-journal","abstract":"A simulation study is used to examine the statistical behaviour of estimators of parameters of parasite infection in relation to variation in sample size, the degree of parasite aggregation, and mean parasite burden. The most important patterns to emerge are the associations between estimates of parameters and sample size (= number of host individuals). As sample size decreases values of sample mean parasite burden, its associated variance, and the level of parasite aggregation are all systematically underestimated. The geometric mean of parasite burden and the prevalence of infection appear to be independent of associations with other parasite parameters. Estimates of parameter values may also depend on the underlying frequency distribution, but appear insensitive to variation in the population mean parasite burden. Results are discussed in relation to the interpretation of data derived from field-based studies. In particular, establishing the form of the relationship between host age and mean parasite burden and/or the degree of parasite aggregation. It is typical for sample size to decline as a function of host age within cross-sectional field data. This may give rise to artefactual patterns in the shape of age-aggregation curves in which sample sizes are unequal among host age classes.","container-title":"Acta Tropica","DOI":"10.1016/0001-706X(93)90059-K","ISSN":"0001-706X","issue":"2","journalAbbreviation":"Acta Tropica","page":"131-139","source":"ScienceDirect","title":"Quantification of parasite aggregation: A simulation study","title-short":"Quantification of parasite aggregation","volume":"54","author":[{"family":"Gregory","given":"R. D."},{"family":"Woolhouse","given":"M. E. J."}],"issued":{"date-parts":[["1993",8,1]]}}}],"schema":"https://github.com/citation-style-language/schema/raw/master/csl-citation.json"} </w:instrText>
        </w:r>
      </w:ins>
      <w:r w:rsidR="00393584">
        <w:fldChar w:fldCharType="separate"/>
      </w:r>
      <w:ins w:id="270" w:author="Vigneault Juliane" w:date="2024-12-14T15:24:00Z" w16du:dateUtc="2024-12-14T20:24:00Z">
        <w:r w:rsidR="00393584">
          <w:rPr>
            <w:noProof/>
          </w:rPr>
          <w:t xml:space="preserve">Gregory and Woolhouse </w:t>
        </w:r>
      </w:ins>
      <w:ins w:id="271" w:author="Vigneault Juliane" w:date="2024-12-14T15:27:00Z" w16du:dateUtc="2024-12-14T20:27:00Z">
        <w:r w:rsidR="00393584">
          <w:rPr>
            <w:noProof/>
          </w:rPr>
          <w:t>(</w:t>
        </w:r>
      </w:ins>
      <w:ins w:id="272" w:author="Vigneault Juliane" w:date="2024-12-14T15:24:00Z" w16du:dateUtc="2024-12-14T20:24:00Z">
        <w:r w:rsidR="00393584">
          <w:rPr>
            <w:noProof/>
          </w:rPr>
          <w:t>1993)</w:t>
        </w:r>
        <w:r w:rsidR="00393584">
          <w:fldChar w:fldCharType="end"/>
        </w:r>
      </w:ins>
      <w:ins w:id="273" w:author="Vigneault Juliane" w:date="2024-12-14T15:27:00Z" w16du:dateUtc="2024-12-14T20:27:00Z">
        <w:r w:rsidR="00393584">
          <w:t xml:space="preserve"> found contrasting results</w:t>
        </w:r>
      </w:ins>
      <w:ins w:id="274" w:author="Vigneault Juliane" w:date="2024-12-14T15:28:00Z" w16du:dateUtc="2024-12-14T20:28:00Z">
        <w:r w:rsidR="00393584">
          <w:t xml:space="preserve"> where</w:t>
        </w:r>
      </w:ins>
      <w:ins w:id="275" w:author="Vigneault Juliane" w:date="2024-12-14T15:30:00Z" w16du:dateUtc="2024-12-14T20:30:00Z">
        <w:r w:rsidR="00393584">
          <w:t xml:space="preserve"> </w:t>
        </w:r>
      </w:ins>
      <w:ins w:id="276" w:author="Vigneault Juliane" w:date="2024-12-14T15:31:00Z" w16du:dateUtc="2024-12-14T20:31:00Z">
        <w:r w:rsidR="00393584">
          <w:t>simple size h</w:t>
        </w:r>
      </w:ins>
      <w:ins w:id="277" w:author="Vigneault Juliane" w:date="2024-12-14T15:32:00Z" w16du:dateUtc="2024-12-14T20:32:00Z">
        <w:r w:rsidR="00393584">
          <w:t>a</w:t>
        </w:r>
        <w:r w:rsidR="00FF1713">
          <w:t xml:space="preserve">s no effect on </w:t>
        </w:r>
      </w:ins>
      <w:ins w:id="278" w:author="Vigneault Juliane" w:date="2024-12-14T15:30:00Z" w16du:dateUtc="2024-12-14T20:30:00Z">
        <w:r w:rsidR="00393584">
          <w:t>prevalence values</w:t>
        </w:r>
      </w:ins>
      <w:ins w:id="279" w:author="Vigneault Juliane" w:date="2024-12-14T15:32:00Z" w16du:dateUtc="2024-12-14T20:32:00Z">
        <w:r w:rsidR="00FF1713">
          <w:t>.</w:t>
        </w:r>
      </w:ins>
      <w:ins w:id="280" w:author="Vigneault Juliane" w:date="2024-12-14T15:30:00Z" w16du:dateUtc="2024-12-14T20:30:00Z">
        <w:r w:rsidR="00393584">
          <w:t xml:space="preserve"> </w:t>
        </w:r>
      </w:ins>
      <w:r w:rsidR="00986A8F" w:rsidRPr="003C3047">
        <w:t xml:space="preserve">Our results </w:t>
      </w:r>
      <w:r w:rsidRPr="00515AC8">
        <w:t>suggest</w:t>
      </w:r>
      <w:r w:rsidR="00986A8F" w:rsidRPr="003C3047">
        <w:t xml:space="preserve"> that the minimum number of samples needed to adequately estimate landscape prevalence differs among methods. The only sampling method </w:t>
      </w:r>
      <w:r w:rsidR="00986A8F" w:rsidRPr="003C3047">
        <w:lastRenderedPageBreak/>
        <w:t xml:space="preserve">that reached a stable value following our sampling effort was the observational snorkeling transects (around 10 samples) although the seine and the combination of sampling methods showed less than a 2% difference between resampled </w:t>
      </w:r>
      <w:r w:rsidR="00440625">
        <w:t xml:space="preserve">landscape </w:t>
      </w:r>
      <w:r w:rsidR="00986A8F" w:rsidRPr="003C3047">
        <w:t xml:space="preserve">prevalence and observed </w:t>
      </w:r>
      <w:r w:rsidR="00440625">
        <w:t xml:space="preserve">landscape </w:t>
      </w:r>
      <w:r w:rsidR="00986A8F" w:rsidRPr="003C3047">
        <w:t>prevalence after 35 samples (</w:t>
      </w:r>
      <w:r w:rsidR="003B560D">
        <w:t xml:space="preserve">Appendix S2: </w:t>
      </w:r>
      <w:r w:rsidR="00986A8F" w:rsidRPr="003C3047">
        <w:t>Table S</w:t>
      </w:r>
      <w:r w:rsidR="003B560D">
        <w:t>9</w:t>
      </w:r>
      <w:r w:rsidR="00986A8F" w:rsidRPr="003C3047">
        <w:t xml:space="preserve">). Indeed, snorkeling transects allow observations on more individuals than the fishing methods (6964 </w:t>
      </w:r>
      <w:r w:rsidRPr="00515AC8">
        <w:t>versus</w:t>
      </w:r>
      <w:r w:rsidRPr="00860C7A">
        <w:t xml:space="preserve"> </w:t>
      </w:r>
      <w:r w:rsidR="00986A8F" w:rsidRPr="00860C7A">
        <w:t xml:space="preserve">4333 observations), explaining why it reaches stability faster and thus, needs less sampling effort to </w:t>
      </w:r>
      <w:r w:rsidR="00D8494D">
        <w:t>reach a precise estimate</w:t>
      </w:r>
      <w:r w:rsidR="00986A8F" w:rsidRPr="00860C7A">
        <w:t xml:space="preserve">. Conversely, fishing methods require more extensive sampling in terms of area and time to </w:t>
      </w:r>
      <w:ins w:id="281" w:author="Vigneault Juliane" w:date="2024-12-09T17:36:00Z" w16du:dateUtc="2024-12-09T22:36:00Z">
        <w:r w:rsidR="0016024E">
          <w:t xml:space="preserve">estimate </w:t>
        </w:r>
      </w:ins>
      <w:r w:rsidRPr="00515AC8">
        <w:t>infection</w:t>
      </w:r>
      <w:r w:rsidR="00986A8F" w:rsidRPr="003C3047">
        <w:t xml:space="preserve"> prevalence. Accordingly, </w:t>
      </w:r>
      <w:r w:rsidR="006D3B2C">
        <w:t xml:space="preserve">for minnow traps, 35 </w:t>
      </w:r>
      <w:r w:rsidR="00986A8F" w:rsidRPr="003C3047">
        <w:t>sampling efforts (</w:t>
      </w:r>
      <w:r w:rsidR="006D3B2C">
        <w:t xml:space="preserve">out of a data set of </w:t>
      </w:r>
      <w:r w:rsidR="00986A8F" w:rsidRPr="003C3047">
        <w:t xml:space="preserve">225 sampling efforts) were not exhaustive enough to capture the </w:t>
      </w:r>
      <w:r w:rsidR="006D3B2C">
        <w:t>observed</w:t>
      </w:r>
      <w:r w:rsidR="00986A8F" w:rsidRPr="003C3047">
        <w:t xml:space="preserve"> </w:t>
      </w:r>
      <w:r w:rsidR="00440625">
        <w:t>l</w:t>
      </w:r>
      <w:r w:rsidR="00440625" w:rsidRPr="003C3047">
        <w:t xml:space="preserve">andscape </w:t>
      </w:r>
      <w:r w:rsidR="00986A8F" w:rsidRPr="003C3047">
        <w:t>infection prevalence (</w:t>
      </w:r>
      <w:r w:rsidR="003B560D">
        <w:t xml:space="preserve">Appendix S2: </w:t>
      </w:r>
      <w:r w:rsidR="003B560D" w:rsidRPr="003C3047">
        <w:t>Table S</w:t>
      </w:r>
      <w:r w:rsidR="003B560D">
        <w:t xml:space="preserve">9). </w:t>
      </w:r>
      <w:r w:rsidR="00986A8F" w:rsidRPr="003C3047">
        <w:t xml:space="preserve">However, assessments of infection intensity and prevalence are more </w:t>
      </w:r>
      <w:r w:rsidR="006D3B2C">
        <w:t>reliable</w:t>
      </w:r>
      <w:r w:rsidR="00986A8F" w:rsidRPr="003C3047">
        <w:t xml:space="preserve"> with fishing because the observer can take the necessary time to inspect individuals for signs of disease. </w:t>
      </w:r>
      <w:r w:rsidRPr="00515AC8">
        <w:t>Unfortunately, there is no</w:t>
      </w:r>
      <w:r w:rsidR="00986A8F" w:rsidRPr="00860C7A">
        <w:t xml:space="preserve"> magic </w:t>
      </w:r>
      <w:r w:rsidRPr="00515AC8">
        <w:t xml:space="preserve">threshold of </w:t>
      </w:r>
      <w:r w:rsidR="00986A8F" w:rsidRPr="00860C7A">
        <w:t xml:space="preserve">sampling effort for estimating accurate prevalence </w:t>
      </w:r>
      <w:r w:rsidR="00986A8F" w:rsidRPr="00860C7A">
        <w:fldChar w:fldCharType="begin"/>
      </w:r>
      <w:ins w:id="282" w:author="Vigneault Juliane" w:date="2024-12-14T15:24:00Z" w16du:dateUtc="2024-12-14T20:24:00Z">
        <w:r w:rsidR="00393584">
          <w:instrText xml:space="preserve"> ADDIN ZOTERO_ITEM CSL_CITATION {"citationID":"KODtaM8P","properties":{"formattedCitation":"(Robert Poulin 2007; Shvydka et al. 2018)","plainCitation":"(Robert Poulin 2007; Shvydka et al. 2018)","dontUpdate":true,"noteIndex":0},"citationItems":[{"id":2893,"uris":["http://zotero.org/groups/2585270/items/4GAL3XPJ"],"itemData":{"id":2893,"type":"book","edition":"2nd edition","ISBN":"978-0-691-12085-0","language":"en","number-of-pages":"214","publisher":"Princeton University Press","source":"press.princeton.edu","title":"Evolutionary Ecology of Parasites","URL":"https://press.princeton.edu/books/paperback/9780691120850/evolutionary-ecology-of-parasites","author":[{"family":"Poulin","given":"Robert"}],"accessed":{"date-parts":[["2022",4,9]]},"issued":{"date-parts":[["2007"]]}}},{"id":4380,"uris":["http://zotero.org/groups/2585270/items/3AZCFSX6"],"itemData":{"id":4380,"type":"article-journal","abstract":"To reach ethically and scientifically valid mean abundance values in parasitological and epidemiological studies this paper considers analytic and simulation approaches for sample size determination. The sample size estimation was carried out by applying mathematical formula with predetermined precision level and parameter of the negative binomial distribution estimated from the empirical data. A simulation approach to optimum sample size determination aimed at the estimation of true value of the mean abundance and its confidence interval (CI) was based on the Bag of Little Bootstraps (BLB). The abundance of two species of monogenean parasites Ligophorus cephali and L. mediterraneus from Mugil cephalus across the Azov-Black Seas localities were subjected to the analysis. The dispersion pattern of both helminth species could be characterized as a highly aggregated distribution with the variance being substantially larger than the mean abundance. The holistic approach applied here offers a wide range of appropriate methods in searching for the optimum sample size and the understanding about the expected precision level of the mean. Given the superior performance of the BLB relative to formulae with its few assumptions, the bootstrap procedure is the preferred method. Two important assessments were performed in the present study: i) based on CIs width a reasonable precision level for the mean abundance in parasitological surveys of Ligophorus spp. could be chosen between 0.8 and 0.5 with 1.6 and 1x mean of the CIs width, and ii) the sample size equal 80 or more host individuals allows accurate and precise estimation of mean abundance. Meanwhile for the host sample size in range between 25 and 40 individuals, the median estimates showed minimal bias but the sampling distribution skewed to the low values; a sample size of 10 host individuals yielded to unreliable estimates.","container-title":"Helminthologia","DOI":"10.1515/helm-2017-0054","ISSN":"0440-6605","issue":"1","journalAbbreviation":"Helminthologia","note":"PMID: 31662627\nPMCID: PMC6799529","page":"52-59","source":"PubMed Central","title":"Optimum Sample Size to Estimate Mean Parasite Abundance in Fish Parasite Surveys","volume":"55","author":[{"family":"Shvydka","given":"S."},{"family":"Sarabeev","given":"V."},{"family":"Estruch","given":"V. D."},{"family":"Cadarso-Suárez","given":"C."}],"issued":{"date-parts":[["2018",1,27]]}}}],"schema":"https://github.com/citation-style-language/schema/raw/master/csl-citation.json"} </w:instrText>
        </w:r>
      </w:ins>
      <w:del w:id="283" w:author="Vigneault Juliane" w:date="2024-12-14T15:24:00Z" w16du:dateUtc="2024-12-14T20:24:00Z">
        <w:r w:rsidR="00D62A06" w:rsidDel="00393584">
          <w:delInstrText xml:space="preserve"> ADDIN ZOTERO_ITEM CSL_CITATION {"citationID":"KODtaM8P","properties":{"formattedCitation":"(Robert Poulin 2007; Shvydka et al. 2018)","plainCitation":"(Robert Poulin 2007; Shvydka et al. 2018)","dontUpdate":true,"noteIndex":0},"citationItems":[{"id":2570,"uris":["http://zotero.org/groups/2585270/items/4GAL3XPJ"],"itemData":{"id":2570,"type":"book","edition":"2nd edition","ISBN":"978-0-691-12085-0","language":"en","number-of-pages":"214","publisher":"Princeton University Press","source":"press.princeton.edu","title":"Evolutionary Ecology of Parasites","URL":"https://press.princeton.edu/books/paperback/9780691120850/evolutionary-ecology-of-parasites","author":[{"family":"Poulin","given":"Robert"}],"accessed":{"date-parts":[["2022",4,9]]},"issued":{"date-parts":[["2007"]]}}},{"id":10460,"uris":["http://zotero.org/groups/2585270/items/3AZCFSX6"],"itemData":{"id":10460,"type":"article-journal","abstract":"To reach ethically and scientifically valid mean abundance values in parasitological and epidemiological studies this paper considers analytic and simulation approaches for sample size determination. The sample size estimation was carried out by applying mathematical formula with predetermined precision level and parameter of the negative binomial distribution estimated from the empirical data. A simulation approach to optimum sample size determination aimed at the estimation of true value of the mean abundance and its confidence interval (CI) was based on the Bag of Little Bootstraps (BLB). The abundance of two species of monogenean parasites Ligophorus cephali and L. mediterraneus from Mugil cephalus across the Azov-Black Seas localities were subjected to the analysis. The dispersion pattern of both helminth species could be characterized as a highly aggregated distribution with the variance being substantially larger than the mean abundance. The holistic approach applied here offers a wide range of appropriate methods in searching for the optimum sample size and the understanding about the expected precision level of the mean. Given the superior performance of the BLB relative to formulae with its few assumptions, the bootstrap procedure is the preferred method. Two important assessments were performed in the present study: i) based on CIs width a reasonable precision level for the mean abundance in parasitological surveys of Ligophorus spp. could be chosen between 0.8 and 0.5 with 1.6 and 1x mean of the CIs width, and ii) the sample size equal 80 or more host individuals allows accurate and precise estimation of mean abundance. Meanwhile for the host sample size in range between 25 and 40 individuals, the median estimates showed minimal bias but the sampling distribution skewed to the low values; a sample size of 10 host individuals yielded to unreliable estimates.","container-title":"Helminthologia","DOI":"10.1515/helm-2017-0054","ISSN":"0440-6605","issue":"1","journalAbbreviation":"Helminthologia","note":"PMID: 31662627\nPMCID: PMC6799529","page":"52-59","source":"PubMed Central","title":"Optimum Sample Size to Estimate Mean Parasite Abundance in Fish Parasite Surveys","volume":"55","author":[{"family":"Shvydka","given":"S."},{"family":"Sarabeev","given":"V."},{"family":"Estruch","given":"V. D."},{"family":"Cadarso-Suárez","given":"C."}],"issued":{"date-parts":[["2018",1,27]]}}}],"schema":"https://github.com/citation-style-language/schema/raw/master/csl-citation.json"} </w:delInstrText>
        </w:r>
      </w:del>
      <w:r w:rsidR="00986A8F" w:rsidRPr="00860C7A">
        <w:fldChar w:fldCharType="separate"/>
      </w:r>
      <w:r w:rsidR="004D3456">
        <w:rPr>
          <w:noProof/>
        </w:rPr>
        <w:t>(Poulin 2007; Shvydka et al. 2018)</w:t>
      </w:r>
      <w:r w:rsidR="00986A8F" w:rsidRPr="00860C7A">
        <w:fldChar w:fldCharType="end"/>
      </w:r>
      <w:r w:rsidR="006D3B2C">
        <w:t>.</w:t>
      </w:r>
      <w:r w:rsidR="00986A8F" w:rsidRPr="00860C7A">
        <w:t xml:space="preserve"> However, our results should be used as an empirical tool to guide future determination of sampling effort to assess infection prevalence in natural systems.</w:t>
      </w:r>
    </w:p>
    <w:p w14:paraId="1FD9FD39" w14:textId="32C30C45" w:rsidR="00986A8F" w:rsidRPr="00860C7A" w:rsidRDefault="00986A8F" w:rsidP="008A3791">
      <w:pPr>
        <w:pStyle w:val="Paragraphe"/>
        <w:jc w:val="left"/>
      </w:pPr>
      <w:r w:rsidRPr="00860C7A">
        <w:t>Our results show that prevalence of infection is spatially heterogenous in our system (Fig</w:t>
      </w:r>
      <w:r w:rsidR="00461125">
        <w:t xml:space="preserve">ure </w:t>
      </w:r>
      <w:r w:rsidRPr="00860C7A">
        <w:t>4</w:t>
      </w:r>
      <w:r w:rsidR="00461125">
        <w:t>–</w:t>
      </w:r>
      <w:r w:rsidRPr="00860C7A">
        <w:t>5). Prevalence estimates varied both among and within lakes. Regardless, we did not find evidence of geographical patterns. Accordingly, none of the spatial attributes that we tested were good predictors of infection at small spatial scales (site-scale) (</w:t>
      </w:r>
      <w:r w:rsidR="003B560D">
        <w:t>Appendix S2: Table S10</w:t>
      </w:r>
      <w:r w:rsidRPr="00860C7A">
        <w:t>). Future studies should increase the number of lakes sampled to confirm whether infection is spatially random, or if indeed there are other patterns at play.</w:t>
      </w:r>
    </w:p>
    <w:p w14:paraId="4DADEAB8" w14:textId="4216DD26" w:rsidR="00986A8F" w:rsidRPr="00860C7A" w:rsidRDefault="00986A8F" w:rsidP="008A3791">
      <w:pPr>
        <w:pStyle w:val="Paragraphe"/>
        <w:jc w:val="left"/>
      </w:pPr>
      <w:r w:rsidRPr="00860C7A">
        <w:lastRenderedPageBreak/>
        <w:t xml:space="preserve">Frequency distributions are a useful tool to investigate mechanisms behind the spatial occurrence of species </w:t>
      </w:r>
      <w:r w:rsidRPr="00860C7A">
        <w:fldChar w:fldCharType="begin"/>
      </w:r>
      <w:ins w:id="284" w:author="Vigneault Juliane" w:date="2024-12-14T15:24:00Z" w16du:dateUtc="2024-12-14T20:24:00Z">
        <w:r w:rsidR="00393584">
          <w:instrText xml:space="preserve"> ADDIN ZOTERO_ITEM CSL_CITATION {"citationID":"Zzr4erGi","properties":{"formattedCitation":"(McGeoch and Gaston 2002)","plainCitation":"(McGeoch and Gaston 2002)","noteIndex":0},"citationItems":[{"id":2693,"uris":["http://zotero.org/groups/2585270/items/R48EVS3E"],"itemData":{"id":2693,"type":"article-journal","abstract":"Numerous hypotheses have been proposed to explain the shape of occupancy frequency distributions (distributions of the numbers of species occupying different numbers of areas). Artefactual effects include sampling characteristics, whereas biological mechanisms include organismal, niche-based and metapopulation models. To date, there has been little testing of these models. In addition, although empirically derived occupancy distributions encompass an array of taxa and spatial scales, comparisons between them are often not possible because of differences in sampling protocol and method of construction. In this paper, the effects of sampling protocol (grain, sample number, extent, sampling coverage and intensity) on the shape of occupancy distributions are examined, and approaches for minimising artefactual effects recommended. Evidence for proposed biological determinants of the shape of occupancy distributions is then examined. Good support exists for some mechanisms (habitat and environmental heterogeneity), little for others (dispersal ability), while some hypotheses remain untested (landscape productivity, position in geographic range, range size frequency distributions), or are unlikely to be useful explanations for the shape of occupancy distributions (species specificity and adaptation to habitat, extinction–colonization dynamics). The presence of a core (class containing species with the highest occupancy) mode in occupancy distributions is most likely to be associated with larger sample units, and small homogenous sampling areas positioned well within and towards the range centers of a sufficient proportion of the species in the assemblage. Satellite (class with species with the lowest occupancy) modes are associated with sampling large, heterogeneous areas that incorporate a large proportion of the assemblage range. However, satellite modes commonly also occur in the presence of a core mode, and rare species effects are likely to contribute to the presence of a satellite mode at most sampling scales. In most proposed hypotheses, spatial scale is an important determinant of the shape of the observed occupancy distribution. Because the attributes of the mechanisms associated with these hypotheses change with spatial scale, their predictions for the shape of occupancy distributions also change. To understand occupancy distributions and the mechanisms underlying them, a synthesis of pattern documentation and model testing across scales is thus needed. The development of null models, comparisons of occupancy distributions across spatial scales and taxa, documentation of the movement of individual species between occupancy classes with changes in spatial scale, as well as further testing of biological mechanisms are all necessary for an improved understanding of the distribution of species and assemblages within their geographic ranges.","container-title":"Biological Reviews","DOI":"10.1017/S1464793101005887","ISSN":"1469-185X, 1464-7931","issue":"3","language":"en","note":"publisher: Cambridge University Press","page":"311-331","source":"Cambridge University Press","title":"Occupancy frequency distributions: patterns, artefacts and mechanisms","title-short":"Occupancy frequency distributions","volume":"77","author":[{"family":"McGeoch","given":"Melodie A."},{"family":"Gaston","given":"Kevin J."}],"issued":{"date-parts":[["2002",8]]}}}],"schema":"https://github.com/citation-style-language/schema/raw/master/csl-citation.json"} </w:instrText>
        </w:r>
      </w:ins>
      <w:del w:id="285" w:author="Vigneault Juliane" w:date="2024-12-14T15:24:00Z" w16du:dateUtc="2024-12-14T20:24:00Z">
        <w:r w:rsidR="00183A73" w:rsidDel="00393584">
          <w:delInstrText xml:space="preserve"> ADDIN ZOTERO_ITEM CSL_CITATION {"citationID":"Zzr4erGi","properties":{"formattedCitation":"(McGeoch and Gaston 2002)","plainCitation":"(McGeoch and Gaston 2002)","noteIndex":0},"citationItems":[{"id":7537,"uris":["http://zotero.org/groups/2585270/items/R48EVS3E"],"itemData":{"id":7537,"type":"article-journal","abstract":"Numerous hypotheses have been proposed to explain the shape of occupancy frequency distributions (distributions of the numbers of species occupying different numbers of areas). Artefactual effects include sampling characteristics, whereas biological mechanisms include organismal, niche-based and metapopulation models. To date, there has been little testing of these models. In addition, although empirically derived occupancy distributions encompass an array of taxa and spatial scales, comparisons between them are often not possible because of differences in sampling protocol and method of construction. In this paper, the effects of sampling protocol (grain, sample number, extent, sampling coverage and intensity) on the shape of occupancy distributions are examined, and approaches for minimising artefactual effects recommended. Evidence for proposed biological determinants of the shape of occupancy distributions is then examined. Good support exists for some mechanisms (habitat and environmental heterogeneity), little for others (dispersal ability), while some hypotheses remain untested (landscape productivity, position in geographic range, range size frequency distributions), or are unlikely to be useful explanations for the shape of occupancy distributions (species specificity and adaptation to habitat, extinction–colonization dynamics). The presence of a core (class containing species with the highest occupancy) mode in occupancy distributions is most likely to be associated with larger sample units, and small homogenous sampling areas positioned well within and towards the range centers of a sufficient proportion of the species in the assemblage. Satellite (class with species with the lowest occupancy) modes are associated with sampling large, heterogeneous areas that incorporate a large proportion of the assemblage range. However, satellite modes commonly also occur in the presence of a core mode, and rare species effects are likely to contribute to the presence of a satellite mode at most sampling scales. In most proposed hypotheses, spatial scale is an important determinant of the shape of the observed occupancy distribution. Because the attributes of the mechanisms associated with these hypotheses change with spatial scale, their predictions for the shape of occupancy distributions also change. To understand occupancy distributions and the mechanisms underlying them, a synthesis of pattern documentation and model testing across scales is thus needed. The development of null models, comparisons of occupancy distributions across spatial scales and taxa, documentation of the movement of individual species between occupancy classes with changes in spatial scale, as well as further testing of biological mechanisms are all necessary for an improved understanding of the distribution of species and assemblages within their geographic ranges.","container-title":"Biological Reviews","DOI":"10.1017/S1464793101005887","ISSN":"1469-185X, 1464-7931","issue":"3","language":"en","note":"publisher: Cambridge University Press","page":"311-331","source":"Cambridge University Press","title":"Occupancy frequency distributions: patterns, artefacts and mechanisms","title-short":"Occupancy frequency distributions","volume":"77","author":[{"family":"McGeoch","given":"Melodie A."},{"family":"Gaston","given":"Kevin J."}],"issued":{"date-parts":[["2002",8]]}}}],"schema":"https://github.com/citation-style-language/schema/raw/master/csl-citation.json"} </w:delInstrText>
        </w:r>
      </w:del>
      <w:r w:rsidRPr="00860C7A">
        <w:fldChar w:fldCharType="separate"/>
      </w:r>
      <w:r w:rsidR="004D3456">
        <w:rPr>
          <w:noProof/>
        </w:rPr>
        <w:t>(McGeoch and Gaston 2002)</w:t>
      </w:r>
      <w:r w:rsidRPr="00860C7A">
        <w:fldChar w:fldCharType="end"/>
      </w:r>
      <w:r w:rsidRPr="00860C7A">
        <w:t>. For parasites, frequency occupation distributions are modified such that hosts represent suitable patches (i.e. habitat)</w:t>
      </w:r>
      <w:ins w:id="286" w:author="Unknown" w:date="2024-12-23T11:14:00Z" w16du:dateUtc="2024-12-23T16:14:00Z">
        <w:r w:rsidR="00CF5563">
          <w:t xml:space="preserve"> </w:t>
        </w:r>
      </w:ins>
      <w:r w:rsidRPr="00860C7A">
        <w:fldChar w:fldCharType="begin"/>
      </w:r>
      <w:ins w:id="287" w:author="Vigneault Juliane" w:date="2024-12-14T15:24:00Z" w16du:dateUtc="2024-12-14T20:24:00Z">
        <w:r w:rsidR="00393584">
          <w:instrText xml:space="preserve"> ADDIN ZOTERO_ITEM CSL_CITATION {"citationID":"D2BryNvi","properties":{"formattedCitation":"(Hess et al. 2002)","plainCitation":"(Hess et al. 2002)","noteIndex":0},"citationItems":[{"id":2695,"uris":["http://zotero.org/groups/2585270/items/D29EG7IV"],"itemData":{"id":2695,"type":"chapter","container-title":"The ecology of wildlife diseases","note":"journalAbbreviation: The ecology of wildlife diseases","page":"102-118","source":"ResearchGate","title":"Spatial Aspects of Disease Dynamics","author":[{"family":"Hess","given":"GR"},{"family":"Randolph","given":"Sarah"},{"family":"Arneberg","given":"Per"},{"family":"Chemini","given":"C."},{"family":"Furnanello","given":"C."},{"family":"Harwood","given":"John"},{"family":"Roberts","given":"M.G."},{"family":"Swinton","given":"Jonathan"}],"issued":{"date-parts":[["2002",1,1]]}}}],"schema":"https://github.com/citation-style-language/schema/raw/master/csl-citation.json"} </w:instrText>
        </w:r>
      </w:ins>
      <w:del w:id="288" w:author="Vigneault Juliane" w:date="2024-12-14T15:24:00Z" w16du:dateUtc="2024-12-14T20:24:00Z">
        <w:r w:rsidR="00183A73" w:rsidDel="00393584">
          <w:delInstrText xml:space="preserve"> ADDIN ZOTERO_ITEM CSL_CITATION {"citationID":"D2BryNvi","properties":{"formattedCitation":"(Hess et al. 2002)","plainCitation":"(Hess et al. 2002)","noteIndex":0},"citationItems":[{"id":7542,"uris":["http://zotero.org/groups/2585270/items/D29EG7IV"],"itemData":{"id":7542,"type":"chapter","container-title":"The ecology of wildlife diseases","note":"journalAbbreviation: The ecology of wildlife diseases","page":"102-118","source":"ResearchGate","title":"Spatial Aspects of Disease Dynamics","author":[{"family":"Hess","given":"GR"},{"family":"Randolph","given":"Sarah"},{"family":"Arneberg","given":"Per"},{"family":"Chemini","given":"C."},{"family":"Furnanello","given":"C."},{"family":"Harwood","given":"John"},{"family":"Roberts","given":"M.G."},{"family":"Swinton","given":"Jonathan"}],"issued":{"date-parts":[["2002",1,1]]}}}],"schema":"https://github.com/citation-style-language/schema/raw/master/csl-citation.json"} </w:delInstrText>
        </w:r>
      </w:del>
      <w:r w:rsidRPr="00860C7A">
        <w:fldChar w:fldCharType="separate"/>
      </w:r>
      <w:r w:rsidR="004D3456">
        <w:rPr>
          <w:noProof/>
        </w:rPr>
        <w:t>(Hess et al. 2002)</w:t>
      </w:r>
      <w:r w:rsidRPr="00860C7A">
        <w:fldChar w:fldCharType="end"/>
      </w:r>
      <w:r w:rsidRPr="00860C7A">
        <w:t xml:space="preserve">. We found that frequency distributions </w:t>
      </w:r>
      <w:r w:rsidR="00333615" w:rsidRPr="00515AC8">
        <w:t xml:space="preserve">of prevalence of black spot disease infection in fish communities </w:t>
      </w:r>
      <w:r w:rsidRPr="00860C7A">
        <w:t>differed between sampling methods</w:t>
      </w:r>
      <w:r w:rsidR="006D3B2C">
        <w:t>:</w:t>
      </w:r>
      <w:r w:rsidRPr="00860C7A">
        <w:t xml:space="preserve"> the transects and the combination of methods </w:t>
      </w:r>
      <w:r w:rsidR="00333615" w:rsidRPr="00515AC8">
        <w:t>tended to have</w:t>
      </w:r>
      <w:r w:rsidR="00333615" w:rsidRPr="00860C7A">
        <w:t xml:space="preserve"> </w:t>
      </w:r>
      <w:r w:rsidRPr="00860C7A">
        <w:t>a bimodal distribution (Fig</w:t>
      </w:r>
      <w:r w:rsidR="00461125">
        <w:t>ure</w:t>
      </w:r>
      <w:r w:rsidRPr="00860C7A">
        <w:t xml:space="preserve"> 4</w:t>
      </w:r>
      <w:r w:rsidR="00461125">
        <w:t>a–b</w:t>
      </w:r>
      <w:r w:rsidRPr="00860C7A">
        <w:t xml:space="preserve">) </w:t>
      </w:r>
      <w:r w:rsidR="00333615" w:rsidRPr="00515AC8">
        <w:t>whereas traps and seine net fishing</w:t>
      </w:r>
      <w:r w:rsidR="00333615" w:rsidRPr="00860C7A">
        <w:t xml:space="preserve"> </w:t>
      </w:r>
      <w:r w:rsidRPr="00860C7A">
        <w:t>show</w:t>
      </w:r>
      <w:r w:rsidR="00333615" w:rsidRPr="00515AC8">
        <w:t>ed</w:t>
      </w:r>
      <w:r w:rsidRPr="00860C7A">
        <w:t xml:space="preserve"> no obvious pattern (Fi</w:t>
      </w:r>
      <w:r w:rsidR="006D3B2C">
        <w:t>g</w:t>
      </w:r>
      <w:r w:rsidR="00461125">
        <w:t>ure</w:t>
      </w:r>
      <w:r w:rsidRPr="00860C7A">
        <w:t xml:space="preserve"> 4</w:t>
      </w:r>
      <w:r w:rsidR="00461125">
        <w:t>c–d</w:t>
      </w:r>
      <w:r w:rsidRPr="00860C7A">
        <w:t xml:space="preserve">). While binomial distributions are commonly observed in frequency occupation distributions, </w:t>
      </w:r>
      <w:r w:rsidR="00333615" w:rsidRPr="00515AC8">
        <w:t>this pattern may be</w:t>
      </w:r>
      <w:r w:rsidRPr="00860C7A">
        <w:t xml:space="preserve"> an artifact of </w:t>
      </w:r>
      <w:r w:rsidR="00333615" w:rsidRPr="00515AC8">
        <w:t>a small sample size</w:t>
      </w:r>
      <w:r w:rsidRPr="00860C7A">
        <w:t xml:space="preserve"> </w:t>
      </w:r>
      <w:r w:rsidRPr="00860C7A">
        <w:fldChar w:fldCharType="begin"/>
      </w:r>
      <w:ins w:id="289" w:author="Vigneault Juliane" w:date="2024-12-14T15:24:00Z" w16du:dateUtc="2024-12-14T20:24:00Z">
        <w:r w:rsidR="00393584">
          <w:instrText xml:space="preserve"> ADDIN ZOTERO_ITEM CSL_CITATION {"citationID":"4t9Za0EB","properties":{"formattedCitation":"(Brown 1984)","plainCitation":"(Brown 1984)","noteIndex":0},"citationItems":[{"id":2519,"uris":["http://zotero.org/groups/2585270/items/U77A4GIK"],"itemData":{"id":2519,"type":"article-journal","abstract":"There appears to be a general relationship between abundance and distribution that has two parts. First, within species, population density tends to be greatest in the center of the range and to decline gradually toward the boundaries. This pattern holds over a range of spatial scales from steep environmental gradients within local regions to the entire geographic range. Exceptions include: (1) abrupt changes in abundance that usually correspond to sharp, discontinuous changes in single environmental variables; and (2) multimodal patterns of abundance that are caused by environmental patchiness. The second general relationship is that among closely related, ecologically similar species spatial distribution is positively correlated with average abundance. Again this pattern holds over a variety of spatial scales from local regions to entire geographic ranges. These empirical patterns have already been reported in the literature, but their generality is demonstrated by analysis of additional data for diverse kinds of organisms. A single general theory accounts for these observations and follows logically from three assumptions. First, the abundance and distribution of each species are limited by the combination of physical and biotic environmental variables that determines the multidimensional niche. Second, spatial variation in these environmental variables is somewhat stochastic but autocorrelated, so that nearby sites tend to have more similar environmental conditions than more distant ones. Third, closely related, ecologically similar species differ in no more than a very few niche dimensions. A more formal model can be developed that predicts that under these assumptions the distribution of population density over space should approximate a normal probability density distribution. Most exceptions to this predicted pattern can be explained as cases in which assumptions of the model are clearly violated. This paper represents an example of a statistical approach that should be useful for investigating complex ecological systems comprised of many components, such as species of many individuals or communities of many species. The general relationships between abundance and distribution developed here eventually should contribute to our understanding of the biogeography, population genetics, and evolution of species as well as the ecological attributes of populations and communities.","container-title":"The American Naturalist","DOI":"10.1086/284267","ISSN":"0003-0147","issue":"2","note":"publisher: The University of Chicago Press","page":"255-279","source":"journals.uchicago.edu (Atypon)","title":"On the Relationship between Abundance and Distribution of Species","volume":"124","author":[{"family":"Brown","given":"James H."}],"issued":{"date-parts":[["1984",8]]}}}],"schema":"https://github.com/citation-style-language/schema/raw/master/csl-citation.json"} </w:instrText>
        </w:r>
      </w:ins>
      <w:del w:id="290" w:author="Vigneault Juliane" w:date="2024-12-14T15:24:00Z" w16du:dateUtc="2024-12-14T20:24:00Z">
        <w:r w:rsidR="00183A73" w:rsidDel="00393584">
          <w:delInstrText xml:space="preserve"> ADDIN ZOTERO_ITEM CSL_CITATION {"citationID":"4t9Za0EB","properties":{"formattedCitation":"(Brown 1984)","plainCitation":"(Brown 1984)","noteIndex":0},"citationItems":[{"id":11273,"uris":["http://zotero.org/groups/2585270/items/U77A4GIK"],"itemData":{"id":11273,"type":"article-journal","abstract":"There appears to be a general relationship between abundance and distribution that has two parts. First, within species, population density tends to be greatest in the center of the range and to decline gradually toward the boundaries. This pattern holds over a range of spatial scales from steep environmental gradients within local regions to the entire geographic range. Exceptions include: (1) abrupt changes in abundance that usually correspond to sharp, discontinuous changes in single environmental variables; and (2) multimodal patterns of abundance that are caused by environmental patchiness. The second general relationship is that among closely related, ecologically similar species spatial distribution is positively correlated with average abundance. Again this pattern holds over a variety of spatial scales from local regions to entire geographic ranges. These empirical patterns have already been reported in the literature, but their generality is demonstrated by analysis of additional data for diverse kinds of organisms. A single general theory accounts for these observations and follows logically from three assumptions. First, the abundance and distribution of each species are limited by the combination of physical and biotic environmental variables that determines the multidimensional niche. Second, spatial variation in these environmental variables is somewhat stochastic but autocorrelated, so that nearby sites tend to have more similar environmental conditions than more distant ones. Third, closely related, ecologically similar species differ in no more than a very few niche dimensions. A more formal model can be developed that predicts that under these assumptions the distribution of population density over space should approximate a normal probability density distribution. Most exceptions to this predicted pattern can be explained as cases in which assumptions of the model are clearly violated. This paper represents an example of a statistical approach that should be useful for investigating complex ecological systems comprised of many components, such as species of many individuals or communities of many species. The general relationships between abundance and distribution developed here eventually should contribute to our understanding of the biogeography, population genetics, and evolution of species as well as the ecological attributes of populations and communities.","container-title":"The American Naturalist","DOI":"10.1086/284267","ISSN":"0003-0147","issue":"2","note":"publisher: The University of Chicago Press","page":"255-279","source":"journals.uchicago.edu (Atypon)","title":"On the Relationship between Abundance and Distribution of Species","volume":"124","author":[{"family":"Brown","given":"James H."}],"issued":{"date-parts":[["1984",8]]}}}],"schema":"https://github.com/citation-style-language/schema/raw/master/csl-citation.json"} </w:delInstrText>
        </w:r>
      </w:del>
      <w:r w:rsidRPr="00860C7A">
        <w:fldChar w:fldCharType="separate"/>
      </w:r>
      <w:r w:rsidR="004D3456">
        <w:rPr>
          <w:noProof/>
        </w:rPr>
        <w:t>(Brown 1984)</w:t>
      </w:r>
      <w:r w:rsidRPr="00860C7A">
        <w:fldChar w:fldCharType="end"/>
      </w:r>
      <w:r w:rsidRPr="00860C7A">
        <w:t xml:space="preserve">. However, for our purpose, bimodal distributions revealed that lake </w:t>
      </w:r>
      <w:r w:rsidR="00333615" w:rsidRPr="00860C7A">
        <w:t>communit</w:t>
      </w:r>
      <w:r w:rsidR="00333615" w:rsidRPr="00515AC8">
        <w:t>ies</w:t>
      </w:r>
      <w:r w:rsidR="00333615" w:rsidRPr="00860C7A">
        <w:t xml:space="preserve"> </w:t>
      </w:r>
      <w:r w:rsidRPr="00860C7A">
        <w:t xml:space="preserve">tend to display </w:t>
      </w:r>
      <w:r w:rsidR="00880D1D">
        <w:t>either</w:t>
      </w:r>
      <w:r w:rsidRPr="00860C7A">
        <w:t xml:space="preserve"> high </w:t>
      </w:r>
      <w:r w:rsidR="00880D1D">
        <w:t xml:space="preserve">(&gt;60%) </w:t>
      </w:r>
      <w:r w:rsidRPr="00860C7A">
        <w:t xml:space="preserve">or low </w:t>
      </w:r>
      <w:r w:rsidR="00880D1D">
        <w:t xml:space="preserve">(&lt;15%) </w:t>
      </w:r>
      <w:r w:rsidRPr="00860C7A">
        <w:t>infection prevalence. Since we assumed that the distribution of trematodes is not limited by the final hosts’ movements (birds) across our study area, these high- and low-prevalence groups likely represent environmental characteristics that favor (or restrict) parasite abundance and transmission from snails to fish hosts.</w:t>
      </w:r>
      <w:r w:rsidR="008C5584">
        <w:t xml:space="preserve"> </w:t>
      </w:r>
      <w:r w:rsidRPr="00860C7A">
        <w:t>Accordingly, map comparisons (Fi</w:t>
      </w:r>
      <w:r w:rsidR="008C5584">
        <w:t>g</w:t>
      </w:r>
      <w:r w:rsidR="00461125">
        <w:t>ure</w:t>
      </w:r>
      <w:r w:rsidR="008C5584">
        <w:t xml:space="preserve"> </w:t>
      </w:r>
      <w:r w:rsidRPr="00860C7A">
        <w:t xml:space="preserve">4) clearly show that lake fish community prevalence can be over or underestimated according to the sampling method used. </w:t>
      </w:r>
      <w:r w:rsidR="008C5584">
        <w:t>T</w:t>
      </w:r>
      <w:r w:rsidRPr="00860C7A">
        <w:t>he</w:t>
      </w:r>
      <w:r w:rsidR="008C5584">
        <w:t xml:space="preserve"> different</w:t>
      </w:r>
      <w:r w:rsidRPr="00860C7A">
        <w:t xml:space="preserve"> methods might have selected for fish species varying in parasite compatibility, environment varying in quality for infective stage aggregation, specific age classes or sampled different personality traits that led to biased prevalence estimates. Although, our approach revealed method biases in prevalence estimates, but it did not allow us to establish the mechanism behind this relationship. Moreover, method biases seem to be </w:t>
      </w:r>
      <w:proofErr w:type="gramStart"/>
      <w:r w:rsidRPr="00860C7A">
        <w:t>lake-dependent</w:t>
      </w:r>
      <w:proofErr w:type="gramEnd"/>
      <w:r w:rsidRPr="00860C7A">
        <w:t>.</w:t>
      </w:r>
    </w:p>
    <w:p w14:paraId="2412804B" w14:textId="0D6FFA4F" w:rsidR="00986A8F" w:rsidRPr="00860C7A" w:rsidRDefault="00986A8F" w:rsidP="008A3791">
      <w:pPr>
        <w:pStyle w:val="Paragraphe"/>
        <w:jc w:val="left"/>
      </w:pPr>
      <w:r w:rsidRPr="00860C7A">
        <w:t xml:space="preserve">At the site-scale, we used GAMMs to inspect relationships between the </w:t>
      </w:r>
      <w:r w:rsidR="00F71271">
        <w:t xml:space="preserve">site </w:t>
      </w:r>
      <w:r w:rsidRPr="00860C7A">
        <w:t>prevalence estimate and environmental predictors (Fig</w:t>
      </w:r>
      <w:r w:rsidR="00461125">
        <w:t>ure</w:t>
      </w:r>
      <w:r w:rsidRPr="00860C7A">
        <w:t xml:space="preserve"> 5</w:t>
      </w:r>
      <w:r w:rsidR="008573C3">
        <w:t>; Appendix S2: Table S10</w:t>
      </w:r>
      <w:r w:rsidRPr="00860C7A">
        <w:t>). Our results showed that small-scal</w:t>
      </w:r>
      <w:r w:rsidR="00F71271">
        <w:t>e</w:t>
      </w:r>
      <w:r w:rsidRPr="00860C7A">
        <w:t xml:space="preserve"> parameters such as water physico-chemistry and community metrics are better </w:t>
      </w:r>
      <w:r w:rsidRPr="00860C7A">
        <w:lastRenderedPageBreak/>
        <w:t xml:space="preserve">predictors of </w:t>
      </w:r>
      <w:r w:rsidR="00F71271">
        <w:t xml:space="preserve">site </w:t>
      </w:r>
      <w:r w:rsidRPr="00860C7A">
        <w:t>prevalence estimates than larger scale metrics (e.g</w:t>
      </w:r>
      <w:r w:rsidR="008C5584">
        <w:t>.</w:t>
      </w:r>
      <w:r w:rsidRPr="00860C7A">
        <w:t>, lake- or landscape-scale parameters</w:t>
      </w:r>
      <w:r w:rsidR="00FF78B8" w:rsidRPr="00515AC8">
        <w:t>;</w:t>
      </w:r>
      <w:r w:rsidRPr="00860C7A">
        <w:t xml:space="preserve"> </w:t>
      </w:r>
      <w:r w:rsidR="008573C3">
        <w:t>Appendix S2: Table S10</w:t>
      </w:r>
      <w:r w:rsidRPr="00860C7A">
        <w:t xml:space="preserve">) suggesting the local scale is more appropriate for management and conservation strategies. </w:t>
      </w:r>
      <w:del w:id="291" w:author="Unknown" w:date="2024-12-23T11:16:00Z" w16du:dateUtc="2024-12-23T16:16:00Z">
        <w:r w:rsidRPr="00860C7A" w:rsidDel="00CF5563">
          <w:delText>Turbidity</w:delText>
        </w:r>
      </w:del>
      <w:del w:id="292" w:author="Unknown" w:date="2024-12-23T11:15:00Z" w16du:dateUtc="2024-12-23T16:15:00Z">
        <w:r w:rsidRPr="00860C7A" w:rsidDel="00CF5563">
          <w:delText>, DO</w:delText>
        </w:r>
      </w:del>
      <w:del w:id="293" w:author="Unknown" w:date="2024-12-23T11:16:00Z" w16du:dateUtc="2024-12-23T16:16:00Z">
        <w:r w:rsidRPr="00860C7A" w:rsidDel="00CF5563">
          <w:delText xml:space="preserve">, </w:delText>
        </w:r>
      </w:del>
      <w:r w:rsidRPr="00860C7A">
        <w:t xml:space="preserve">Conductivity, </w:t>
      </w:r>
      <w:proofErr w:type="spellStart"/>
      <w:ins w:id="294" w:author="Unknown" w:date="2024-12-23T11:16:00Z" w16du:dateUtc="2024-12-23T16:16:00Z">
        <w:r w:rsidR="00CF5563">
          <w:t>a</w:t>
        </w:r>
      </w:ins>
      <w:del w:id="295" w:author="Unknown" w:date="2024-12-23T11:16:00Z" w16du:dateUtc="2024-12-23T16:16:00Z">
        <w:r w:rsidRPr="00860C7A" w:rsidDel="00CF5563">
          <w:delText>A</w:delText>
        </w:r>
      </w:del>
      <w:proofErr w:type="gramStart"/>
      <w:r w:rsidRPr="00860C7A">
        <w:t>rea:</w:t>
      </w:r>
      <w:ins w:id="296" w:author="Unknown" w:date="2024-12-23T11:16:00Z" w16du:dateUtc="2024-12-23T16:16:00Z">
        <w:r w:rsidR="00CF5563">
          <w:t>p</w:t>
        </w:r>
      </w:ins>
      <w:proofErr w:type="gramEnd"/>
      <w:del w:id="297" w:author="Unknown" w:date="2024-12-23T11:16:00Z" w16du:dateUtc="2024-12-23T16:16:00Z">
        <w:r w:rsidRPr="00860C7A" w:rsidDel="00CF5563">
          <w:delText>P</w:delText>
        </w:r>
      </w:del>
      <w:r w:rsidRPr="00860C7A">
        <w:t>erimeter</w:t>
      </w:r>
      <w:proofErr w:type="spellEnd"/>
      <w:r w:rsidRPr="00860C7A">
        <w:t xml:space="preserve"> and </w:t>
      </w:r>
      <w:del w:id="298" w:author="Unknown" w:date="2024-12-23T11:16:00Z" w16du:dateUtc="2024-12-23T16:16:00Z">
        <w:r w:rsidRPr="00860C7A" w:rsidDel="00CF5563">
          <w:delText xml:space="preserve">Perimeter </w:delText>
        </w:r>
      </w:del>
      <w:ins w:id="299" w:author="Unknown" w:date="2024-12-23T11:16:00Z" w16du:dateUtc="2024-12-23T16:16:00Z">
        <w:r w:rsidR="00CF5563">
          <w:t>surface area</w:t>
        </w:r>
        <w:r w:rsidR="00CF5563" w:rsidRPr="00860C7A">
          <w:t xml:space="preserve"> </w:t>
        </w:r>
      </w:ins>
      <w:r w:rsidRPr="00860C7A">
        <w:t>models must, however, be carefully interpreted because of gaps in the corresponding environmental gradient (Fig</w:t>
      </w:r>
      <w:r w:rsidR="00461125">
        <w:t>ure</w:t>
      </w:r>
      <w:r w:rsidRPr="00860C7A">
        <w:t xml:space="preserve"> 5).</w:t>
      </w:r>
      <w:ins w:id="300" w:author="Vigneault Juliane" w:date="2024-12-19T18:35:00Z" w16du:dateUtc="2024-12-19T23:35:00Z">
        <w:r w:rsidR="009300FE">
          <w:t xml:space="preserve"> </w:t>
        </w:r>
      </w:ins>
      <w:ins w:id="301" w:author="Vigneault Juliane" w:date="2024-12-19T18:46:00Z" w16du:dateUtc="2024-12-19T23:46:00Z">
        <w:r w:rsidR="009300FE">
          <w:t xml:space="preserve">However we did not account for </w:t>
        </w:r>
      </w:ins>
      <w:ins w:id="302" w:author="Vigneault Juliane" w:date="2024-12-19T18:47:00Z" w16du:dateUtc="2024-12-19T23:47:00Z">
        <w:r w:rsidR="009300FE">
          <w:t xml:space="preserve">parasite identity and </w:t>
        </w:r>
      </w:ins>
      <w:ins w:id="303" w:author="Vigneault Juliane" w:date="2024-12-19T18:48:00Z" w16du:dateUtc="2024-12-19T23:48:00Z">
        <w:r w:rsidR="009300FE">
          <w:t xml:space="preserve">phylogenetic information of hosts </w:t>
        </w:r>
      </w:ins>
      <w:ins w:id="304" w:author="Vigneault Juliane" w:date="2024-12-19T18:49:00Z" w16du:dateUtc="2024-12-19T23:49:00Z">
        <w:r w:rsidR="009300FE">
          <w:fldChar w:fldCharType="begin"/>
        </w:r>
        <w:r w:rsidR="009300FE">
          <w:instrText xml:space="preserve"> ADDIN ZOTERO_ITEM CSL_CITATION {"citationID":"cILCcVMH","properties":{"formattedCitation":"(Martins and Poulin 2024)","plainCitation":"(Martins and Poulin 2024)","noteIndex":0},"citationItems":[{"id":12818,"uris":["http://zotero.org/groups/2585270/items/YJIYSUA7"],"itemData":{"id":12818,"type":"article-journal","abstract":"Two key epidemiological parameters, prevalence and mean intensity of infection, together capture the abundance of macroparasite populations, the strength of density-dependent effects they experience, their potential impact on host population dynamics and the selective pressures they exert on their hosts. Yet, the drivers of the extensive variation observed in prevalence and mean intensity of infection, even among related parasite taxa infecting related hosts, remain mostly unknown. We performed phylogenetically grounded Bayesian modelling across hundreds of amphibian populations to test the effects of various predictors of prevalence and intensity of infection by six families of helminth parasites. We focused on the potential effects of key host traits and environmental factors pertinent to focal host populations, i.e. the local diversity of the amphibian community and local climatic variables. Our analyses revealed several important determinants of prevalence or intensity of infection in various parasite families, but none applying to all families. Our study uncovered no universal driver of parasite infection levels, even among parasite taxa from the same phylum, or with similar life cycles and transmission modes. Although local variables not considered here may have effects extending across taxa, our findings suggest the need for a taxon-specific approach in any attempt to predict disease dynamics and impacts in the face of environmental and climatic changes.","container-title":"Proceedings of the Royal Society B: Biological Sciences","DOI":"10.1098/rspb.2024.1673","issue":"2033","note":"publisher: Royal Society","page":"20241673","source":"royalsocietypublishing.org (Atypon)","title":"Universal versus taxon-specific drivers of helminth prevalence and intensity of infection","volume":"291","author":[{"family":"Martins","given":"Paulo Mateus"},{"family":"Poulin","given":"Robert"}],"issued":{"date-parts":[["2024",10,16]]}}}],"schema":"https://github.com/citation-style-language/schema/raw/master/csl-citation.json"} </w:instrText>
        </w:r>
      </w:ins>
      <w:r w:rsidR="009300FE">
        <w:fldChar w:fldCharType="separate"/>
      </w:r>
      <w:ins w:id="305" w:author="Vigneault Juliane" w:date="2024-12-19T18:49:00Z" w16du:dateUtc="2024-12-19T23:49:00Z">
        <w:r w:rsidR="009300FE">
          <w:rPr>
            <w:noProof/>
          </w:rPr>
          <w:t>(Martins and Poulin 2024)</w:t>
        </w:r>
        <w:r w:rsidR="009300FE">
          <w:fldChar w:fldCharType="end"/>
        </w:r>
      </w:ins>
      <w:ins w:id="306" w:author="Vigneault Juliane" w:date="2024-12-19T18:48:00Z" w16du:dateUtc="2024-12-19T23:48:00Z">
        <w:r w:rsidR="009300FE">
          <w:t xml:space="preserve">, our </w:t>
        </w:r>
      </w:ins>
      <w:ins w:id="307" w:author="Vigneault Juliane" w:date="2024-12-19T18:45:00Z" w16du:dateUtc="2024-12-19T23:45:00Z">
        <w:r w:rsidR="009300FE">
          <w:t>findings</w:t>
        </w:r>
      </w:ins>
      <w:ins w:id="308" w:author="Vigneault Juliane" w:date="2024-12-19T18:46:00Z" w16du:dateUtc="2024-12-19T23:46:00Z">
        <w:r w:rsidR="009300FE">
          <w:t xml:space="preserve"> suggest</w:t>
        </w:r>
      </w:ins>
      <w:ins w:id="309" w:author="Vigneault Juliane" w:date="2024-12-19T18:50:00Z" w16du:dateUtc="2024-12-19T23:50:00Z">
        <w:r w:rsidR="009300FE">
          <w:t xml:space="preserve"> of environmental drivers </w:t>
        </w:r>
      </w:ins>
      <w:ins w:id="310" w:author="Vigneault Juliane" w:date="2024-12-19T18:51:00Z" w16du:dateUtc="2024-12-19T23:51:00Z">
        <w:r w:rsidR="009300FE">
          <w:t xml:space="preserve">of prevalence </w:t>
        </w:r>
      </w:ins>
      <w:ins w:id="311" w:author="Vigneault Juliane" w:date="2024-12-19T18:50:00Z" w16du:dateUtc="2024-12-19T23:50:00Z">
        <w:r w:rsidR="009300FE">
          <w:t xml:space="preserve">that </w:t>
        </w:r>
      </w:ins>
      <w:ins w:id="312" w:author="Vigneault Juliane" w:date="2024-12-19T18:51:00Z" w16du:dateUtc="2024-12-19T23:51:00Z">
        <w:r w:rsidR="009300FE">
          <w:t xml:space="preserve">transcend species identity. </w:t>
        </w:r>
      </w:ins>
    </w:p>
    <w:p w14:paraId="74D082DA" w14:textId="0E4F25F1" w:rsidR="00986A8F" w:rsidRPr="00860C7A" w:rsidRDefault="00986A8F" w:rsidP="008A3791">
      <w:pPr>
        <w:pStyle w:val="Paragraphe"/>
        <w:jc w:val="left"/>
      </w:pPr>
      <w:del w:id="313" w:author="Unknown" w:date="2024-12-23T11:18:00Z" w16du:dateUtc="2024-12-23T16:18:00Z">
        <w:r w:rsidRPr="00860C7A" w:rsidDel="007E2C1D">
          <w:delText xml:space="preserve">All </w:delText>
        </w:r>
      </w:del>
      <w:ins w:id="314" w:author="Unknown" w:date="2024-12-23T11:18:00Z" w16du:dateUtc="2024-12-23T16:18:00Z">
        <w:r w:rsidR="007E2C1D">
          <w:t>3 out 5</w:t>
        </w:r>
        <w:r w:rsidR="007E2C1D" w:rsidRPr="00860C7A">
          <w:t xml:space="preserve"> </w:t>
        </w:r>
      </w:ins>
      <w:proofErr w:type="spellStart"/>
      <w:r w:rsidRPr="00860C7A">
        <w:t>physico</w:t>
      </w:r>
      <w:proofErr w:type="spellEnd"/>
      <w:r w:rsidRPr="00860C7A">
        <w:t>-chemistry parameters models (</w:t>
      </w:r>
      <w:del w:id="315" w:author="Unknown" w:date="2024-12-23T11:17:00Z" w16du:dateUtc="2024-12-23T16:17:00Z">
        <w:r w:rsidRPr="00860C7A" w:rsidDel="007E2C1D">
          <w:delText xml:space="preserve">turbidity, </w:delText>
        </w:r>
      </w:del>
      <w:r w:rsidRPr="00860C7A">
        <w:t xml:space="preserve">temperature, </w:t>
      </w:r>
      <w:del w:id="316" w:author="Unknown" w:date="2024-12-23T11:17:00Z" w16du:dateUtc="2024-12-23T16:17:00Z">
        <w:r w:rsidRPr="00860C7A" w:rsidDel="007E2C1D">
          <w:delText xml:space="preserve">dissolved oxygen, </w:delText>
        </w:r>
      </w:del>
      <w:r w:rsidRPr="00860C7A">
        <w:t xml:space="preserve">conductivity, and pH) were good predictors of infection prevalence at the site-scale </w:t>
      </w:r>
      <w:r w:rsidR="00FF78B8" w:rsidRPr="00515AC8">
        <w:t>(Figure 5</w:t>
      </w:r>
      <w:ins w:id="317" w:author="Unknown" w:date="2024-12-23T11:19:00Z" w16du:dateUtc="2024-12-23T16:19:00Z">
        <w:r w:rsidR="007E2C1D">
          <w:t>c</w:t>
        </w:r>
      </w:ins>
      <w:del w:id="318" w:author="Unknown" w:date="2024-12-23T11:19:00Z" w16du:dateUtc="2024-12-23T16:19:00Z">
        <w:r w:rsidR="00461125" w:rsidDel="007E2C1D">
          <w:delText>a</w:delText>
        </w:r>
      </w:del>
      <w:r w:rsidR="00461125">
        <w:t>–e</w:t>
      </w:r>
      <w:r w:rsidR="00FF78B8" w:rsidRPr="00515AC8">
        <w:t>) than</w:t>
      </w:r>
      <w:r w:rsidRPr="00860C7A">
        <w:t xml:space="preserve"> the null model</w:t>
      </w:r>
      <w:r w:rsidR="00860C7A">
        <w:t xml:space="preserve"> (</w:t>
      </w:r>
      <w:r w:rsidR="008573C3">
        <w:t>Appendix S2: Table S10</w:t>
      </w:r>
      <w:r w:rsidRPr="00860C7A">
        <w:t xml:space="preserve">). </w:t>
      </w:r>
      <w:r w:rsidR="00FF78B8" w:rsidRPr="00515AC8">
        <w:t>Given the simplicity</w:t>
      </w:r>
      <w:r w:rsidR="00D822F6" w:rsidRPr="00515AC8">
        <w:t xml:space="preserve"> of sampling </w:t>
      </w:r>
      <w:r w:rsidR="00860C7A">
        <w:t>w</w:t>
      </w:r>
      <w:r w:rsidRPr="00860C7A">
        <w:t>ater physico-chemistry measurements</w:t>
      </w:r>
      <w:r w:rsidR="00D822F6" w:rsidRPr="00515AC8">
        <w:t xml:space="preserve">, these metrics </w:t>
      </w:r>
      <w:r w:rsidRPr="00860C7A">
        <w:t>might be useful as proxies of parasite infection for monitoring and managing strategies. Consequently, we encourage researchers to investigate these relationships in other parasite species, geographic localities, and types of habitats as our data provide only a snapshot the complexity of fish-parasite associations in natural systems.</w:t>
      </w:r>
    </w:p>
    <w:p w14:paraId="7E38DB94" w14:textId="679A7F03" w:rsidR="00986A8F" w:rsidRPr="00860C7A" w:rsidRDefault="00986A8F" w:rsidP="008A3791">
      <w:pPr>
        <w:pStyle w:val="Paragraphe"/>
        <w:jc w:val="left"/>
      </w:pPr>
      <w:r w:rsidRPr="00860C7A">
        <w:t xml:space="preserve">Surprisingly, </w:t>
      </w:r>
      <w:r w:rsidR="00D822F6" w:rsidRPr="00515AC8">
        <w:t xml:space="preserve">most </w:t>
      </w:r>
      <w:r w:rsidRPr="00860C7A">
        <w:t>habitat structure features were not good predictors of prevalence of infection in site-scale fish communities from the littoral zone. However, we found a strong (D</w:t>
      </w:r>
      <w:r w:rsidRPr="00860C7A">
        <w:rPr>
          <w:vertAlign w:val="superscript"/>
        </w:rPr>
        <w:t>2</w:t>
      </w:r>
      <w:r w:rsidRPr="00860C7A">
        <w:t xml:space="preserve"> = 84.1</w:t>
      </w:r>
      <w:ins w:id="319" w:author="Unknown" w:date="2024-12-23T11:20:00Z" w16du:dateUtc="2024-12-23T16:20:00Z">
        <w:r w:rsidR="007E2C1D">
          <w:t>5</w:t>
        </w:r>
      </w:ins>
      <w:del w:id="320" w:author="Unknown" w:date="2024-12-23T11:20:00Z" w16du:dateUtc="2024-12-23T16:20:00Z">
        <w:r w:rsidRPr="00860C7A" w:rsidDel="007E2C1D">
          <w:delText>7</w:delText>
        </w:r>
      </w:del>
      <w:r w:rsidRPr="00860C7A">
        <w:t>%) negative relationship between the macrophyte cover and the prevalence of infection in transect sites (Figure 5</w:t>
      </w:r>
      <w:ins w:id="321" w:author="Unknown" w:date="2024-12-23T12:06:00Z" w16du:dateUtc="2024-12-23T17:06:00Z">
        <w:r w:rsidR="00992D92">
          <w:t>f</w:t>
        </w:r>
      </w:ins>
      <w:del w:id="322" w:author="Unknown" w:date="2024-12-23T12:06:00Z" w16du:dateUtc="2024-12-23T17:06:00Z">
        <w:r w:rsidR="00461125" w:rsidDel="00992D92">
          <w:delText>g</w:delText>
        </w:r>
      </w:del>
      <w:r w:rsidRPr="00860C7A">
        <w:t xml:space="preserve">). This was somewhat surprising as </w:t>
      </w:r>
      <w:r w:rsidR="00D822F6" w:rsidRPr="00515AC8">
        <w:t xml:space="preserve">previous studies suggested </w:t>
      </w:r>
      <w:r w:rsidRPr="00860C7A">
        <w:t xml:space="preserve">heavier infection </w:t>
      </w:r>
      <w:r w:rsidR="00D822F6" w:rsidRPr="00515AC8">
        <w:t xml:space="preserve">is </w:t>
      </w:r>
      <w:r w:rsidRPr="00860C7A">
        <w:t xml:space="preserve">associated with more vegetated zones </w:t>
      </w:r>
      <w:r w:rsidRPr="00860C7A">
        <w:fldChar w:fldCharType="begin"/>
      </w:r>
      <w:ins w:id="323" w:author="Vigneault Juliane" w:date="2024-12-14T15:24:00Z" w16du:dateUtc="2024-12-14T20:24:00Z">
        <w:r w:rsidR="00393584">
          <w:instrText xml:space="preserve"> ADDIN ZOTERO_ITEM CSL_CITATION {"citationID":"eUFf5pr7","properties":{"formattedCitation":"(Hartmann and N\\uc0\\u252{}mann 1977; David J Marcogliese et al. 2001; Ondrackova et al. 2004)","plainCitation":"(Hartmann and Nümann 1977; David J Marcogliese et al. 2001; Ondrackova et al. 2004)","dontUpdate":true,"noteIndex":0},"citationItems":[{"id":2815,"uris":["http://zotero.org/groups/2585270/items/3T2MH9RB"],"itemData":{"id":2815,"type":"article-journal","container-title":"Journal of the Fisheries Research Board of Canada","DOI":"10.1139/f77-231","ISSN":"0015-296X","issue":"10","journalAbbreviation":"J. Fish. Res. Bd. Can.","note":"publisher: NRC Research Press","page":"1670-1677","source":"cdnsciencepub.com (Atypon)","title":"Percids of Lake Constance, a Lake Undergoing Eutrophication","volume":"34","author":[{"family":"Hartmann","given":"J."},{"family":"Nümann","given":"W."}],"issued":{"date-parts":[["1977",10]]}}},{"id":3230,"uris":["http://zotero.org/groups/2585270/items/6882F77F"],"itemData":{"id":3230,"type":"article-journal","container-title":"Canadian Journal of Zoology","DOI":"10.1139/z00-209","ISSN":"0008-4301","issue":"3","journalAbbreviation":"Can. J. Zool.","note":"publisher: NRC Research Press","page":"355-369","source":"cdnsciencepub.com (Atypon)","title":"Spatial and temporal variation in abundance of Diplostomum spp. in walleye (Stizostedion vitreum) and white suckers (Catostomus commersoni) from the St. Lawrence River","volume":"79","author":[{"family":"Marcogliese","given":"David J"},{"family":"Dumont","given":"Pierre"},{"family":"Gendron","given":"Andrée D"},{"family":"Mailhot","given":"Yves"},{"family":"Bergeron","given":"Emmanuelle"},{"family":"McLaughlin","given":"J Daniel"}],"issued":{"date-parts":[["2001",3,1]]}}},{"id":3438,"uris":["http://zotero.org/groups/2585270/items/KNZFKJBP"],"itemData":{"id":3438,"type":"article-journal","abstract":"The infection of metacercariae of Posthodiplostomum cuticola (v. Nordmann, 1832), the agent of black-spot disease, was investigated in 0+juvenile fish from 19 localities in south-east Moravia, Czech Republic. Of the 30 fish species examined, only cyprinids of 12 species were found to be infected. Five species of Leuciscinae, Rutilus rutilus, Leuciscus idus, Scardinius erythrophthalmus, Abramis bjoerkna and Abramis brama, fish with similar behaviour and habitat preference in juvenile period, were the most susceptible fish hosts for P. cuticola metacercariae. Especially high infection parameters were found in intergeneric hybrids of the studied leuciscine species. Environmental conditions were an important factor for parasite infection. The fish from flooded borrow pits, inhabiting lentic water bodies with dense vegetation in the littoral zone, showed high prevalence and abundance of P. cuticola infection contrary to their conspecifics in water reservoirs with steep banks and fish from rivers.","container-title":"Acta Parasitologica","ISSN":"1230-2821","issue":"49","language":"English","source":"www.infona.pl","title":"Occurrence of black-spot disease caused by metacercariae of Posthodiplostomum cuticola among juvenile fishes in water bodies in the Morava River Basin","URL":"https://www.infona.pl//resource/bwmeta1.element.agro-article-5d8e90ef-9221-415e-b62f-e6e574152bf0","volume":"3","author":[{"family":"Ondrackova","given":"M."},{"family":"Bartosova","given":"S."},{"family":"Valova","given":"Z."},{"family":"Jurajda","given":"P."},{"family":"Gelnar","given":"M."}],"accessed":{"date-parts":[["2022",1,28]]},"issued":{"date-parts":[["2004"]]}}}],"schema":"https://github.com/citation-style-language/schema/raw/master/csl-citation.json"} </w:instrText>
        </w:r>
      </w:ins>
      <w:del w:id="324" w:author="Vigneault Juliane" w:date="2024-12-14T15:24:00Z" w16du:dateUtc="2024-12-14T20:24:00Z">
        <w:r w:rsidR="00D62A06" w:rsidDel="00393584">
          <w:delInstrText xml:space="preserve"> ADDIN ZOTERO_ITEM CSL_CITATION {"citationID":"eUFf5pr7","properties":{"formattedCitation":"(Hartmann and N\\uc0\\u252{}mann 1977; David J Marcogliese et al. 2001; Ondrackova et al. 2004)","plainCitation":"(Hartmann and Nümann 1977; David J Marcogliese et al. 2001; Ondrackova et al. 2004)","dontUpdate":true,"noteIndex":0},"citationItems":[{"id":2760,"uris":["http://zotero.org/groups/2585270/items/3T2MH9RB"],"itemData":{"id":2760,"type":"article-journal","container-title":"Journal of the Fisheries Research Board of Canada","DOI":"10.1139/f77-231","ISSN":"0015-296X","issue":"10","journalAbbreviation":"J. Fish. Res. Bd. Can.","note":"publisher: NRC Research Press","page":"1670-1677","source":"cdnsciencepub.com (Atypon)","title":"Percids of Lake Constance, a Lake Undergoing Eutrophication","volume":"34","author":[{"family":"Hartmann","given":"J."},{"family":"Nümann","given":"W."}],"issued":{"date-parts":[["1977",10]]}}},{"id":1803,"uris":["http://zotero.org/groups/2585270/items/6882F77F"],"itemData":{"id":1803,"type":"article-journal","container-title":"Canadian Journal of Zoology","DOI":"10.1139/z00-209","ISSN":"0008-4301","issue":"3","journalAbbreviation":"Can. J. Zool.","note":"publisher: NRC Research Press","page":"355-369","source":"cdnsciencepub.com (Atypon)","title":"Spatial and temporal variation in abundance of Diplostomum spp. in walleye (Stizostedion vitreum) and white suckers (Catostomus commersoni) from the St. Lawrence River","volume":"79","author":[{"family":"Marcogliese","given":"David J"},{"family":"Dumont","given":"Pierre"},{"family":"Gendron","given":"Andrée D"},{"family":"Mailhot","given":"Yves"},{"family":"Bergeron","given":"Emmanuelle"},{"family":"McLaughlin","given":"J Daniel"}],"issued":{"date-parts":[["2001",3,1]]}}},{"id":2045,"uris":["http://zotero.org/groups/2585270/items/KNZFKJBP"],"itemData":{"id":2045,"type":"article-journal","abstract":"The infection of metacercariae of Posthodiplostomum cuticola (v. Nordmann, 1832), the agent of black-spot disease, was investigated in 0+juvenile fish from 19 localities in south-east Moravia, Czech Republic. Of the 30 fish species examined, only cyprinids of 12 species were found to be infected. Five species of Leuciscinae, Rutilus rutilus, Leuciscus idus, Scardinius erythrophthalmus, Abramis bjoerkna and Abramis brama, fish with similar behaviour and habitat preference in juvenile period, were the most susceptible fish hosts for P. cuticola metacercariae. Especially high infection parameters were found in intergeneric hybrids of the studied leuciscine species. Environmental conditions were an important factor for parasite infection. The fish from flooded borrow pits, inhabiting lentic water bodies with dense vegetation in the littoral zone, showed high prevalence and abundance of P. cuticola infection contrary to their conspecifics in water reservoirs with steep banks and fish from rivers.","container-title":"Acta Parasitologica","ISSN":"1230-2821","issue":"49","language":"English","source":"www.infona.pl","title":"Occurrence of black-spot disease caused by metacercariae of Posthodiplostomum cuticola among juvenile fishes in water bodies in the Morava River Basin","URL":"https://www.infona.pl//resource/bwmeta1.element.agro-article-5d8e90ef-9221-415e-b62f-e6e574152bf0","volume":"3","author":[{"family":"Ondrackova","given":"M."},{"family":"Bartosova","given":"S."},{"family":"Valova","given":"Z."},{"family":"Jurajda","given":"P."},{"family":"Gelnar","given":"M."}],"accessed":{"date-parts":[["2022",1,28]]},"issued":{"date-parts":[["2004"]]}}}],"schema":"https://github.com/citation-style-language/schema/raw/master/csl-citation.json"} </w:delInstrText>
        </w:r>
      </w:del>
      <w:r w:rsidRPr="00860C7A">
        <w:fldChar w:fldCharType="separate"/>
      </w:r>
      <w:r w:rsidR="004D3456" w:rsidRPr="004D3456">
        <w:rPr>
          <w:color w:val="000000"/>
          <w:kern w:val="0"/>
        </w:rPr>
        <w:t>(Hartmann and Nümann 1977; Marcogliese et al. 2001; Ondrackova et al. 2004)</w:t>
      </w:r>
      <w:r w:rsidRPr="00860C7A">
        <w:fldChar w:fldCharType="end"/>
      </w:r>
      <w:r w:rsidRPr="00860C7A">
        <w:t xml:space="preserve">. However, trematode cercariae have a short free-living stage (24-72h depending on species and environmental conditions) </w:t>
      </w:r>
      <w:r w:rsidRPr="00860C7A">
        <w:fldChar w:fldCharType="begin"/>
      </w:r>
      <w:ins w:id="325" w:author="Vigneault Juliane" w:date="2024-12-14T15:24:00Z" w16du:dateUtc="2024-12-14T20:24:00Z">
        <w:r w:rsidR="00393584">
          <w:instrText xml:space="preserve"> ADDIN ZOTERO_ITEM CSL_CITATION {"citationID":"CdggjYN0","properties":{"formattedCitation":"(Galaktionov and Dobrovolskij 2003; Morley 2012)","plainCitation":"(Galaktionov and Dobrovolskij 2003; Morley 2012)","noteIndex":0},"citationItems":[{"id":2517,"uris":["http://zotero.org/groups/2585270/items/P9JS6CR7"],"itemData":{"id":2517,"type":"book","abstract":"The trematodes are parasitic flatworms of great medical and veterinary importance. An understanding of the evolution of trematodes depends on an interpretation of their complex and diverse life cycles. It is the life cycles in general and the stages that comprise these cycles that are the focus of the detailed analysis presented herein. The book contains a broad scope of modern information on digenetic trematodes, from descriptions of their morphology and development to their behavior and the structure of their populational groups. The book provides information on all characteristics of trematode organization and biology from an evolutionary standpoint. Possible scenarios of early stages of life cycle formation are discussed as well as a consideration of further evolution in different taxa and ecological groups of trematodes. An original approach to the elaboration of a natural system of these parasites is proposed.\n\nThe book is addressed to zoologists and parasitologists, as well as to researchers from a wide range of disciplines interested in understanding the evolution of life cycles and host-parasite interactions. It will be useful as a textbook for undergraduate and postgraduate students.","ISBN":"978-1-4020-1634-9","source":"ResearchGate","title":"The Biology and Evolution of Trematodes An Essay on the Biology, Morphology, Life Cycles, Transmissions, and Evolution of Digenetic Trematodes","author":[{"family":"Galaktionov","given":"Kirill"},{"family":"Dobrovolskij","given":"Andrej A."}],"issued":{"date-parts":[["2003",1,1]]}}},{"id":4037,"uris":["http://zotero.org/groups/2585270/items/YT224RV7"],"itemData":{"id":4037,"type":"article-journal","abstract":"Zooplanktonic animals live in the open water of freshwater habitats, whilst trematodes are ubiquitous parasitic worms of aquatic vertebrates and invertebrates. A defining characteristic of trematode life cycles is the cercariae, a mainly planktonic free-living larval stage that emerges into the aquatic environment from infected molluscan hosts. Cercariae are lecithotrophic (non-feeding) larvae analogous of meroplankton. Although millions of planktonic cercariae enter freshwater habitats on a daily basis and are capable of forming into dense clouds, they are a largely neglected component of the zooplankton community, rarely mentioned in faunal studies. Nevertheless, there is increasing evidence to suggest that cercariae have important secondary roles in aquatic food webs and energy transfer. This article reacquaints freshwater biologists with cercariae, highlighting the key characteristics of their biology and population dynamics, their role in food webs, public health and veterinary importance, and the risk of increased population densities under the influence of climate change. The reasons for their neglect in freshwater biology is evaluated and considered to be associated with zooplankton sampling methodologies being unsuitable for collecting cercariae and the paucity of identification keys in the limnological literature.","container-title":"Hydrobiologia","DOI":"10.1007/s10750-012-1029-9","ISSN":"1573-5117","issue":"1","journalAbbreviation":"Hydrobiologia","language":"en","page":"7-19","source":"Springer Link","title":"Cercariae (Platyhelminthes: Trematoda) as neglected components of zooplankton communities in freshwater habitats","title-short":"Cercariae (Platyhelminthes","volume":"691","author":[{"family":"Morley","given":"N. J."}],"issued":{"date-parts":[["2012",7,1]]}}}],"schema":"https://github.com/citation-style-language/schema/raw/master/csl-citation.json"} </w:instrText>
        </w:r>
      </w:ins>
      <w:del w:id="326" w:author="Vigneault Juliane" w:date="2024-12-14T15:24:00Z" w16du:dateUtc="2024-12-14T20:24:00Z">
        <w:r w:rsidR="00183A73" w:rsidDel="00393584">
          <w:delInstrText xml:space="preserve"> ADDIN ZOTERO_ITEM CSL_CITATION {"citationID":"CdggjYN0","properties":{"formattedCitation":"(Galaktionov and Dobrovolskij 2003; Morley 2012)","plainCitation":"(Galaktionov and Dobrovolskij 2003; Morley 2012)","noteIndex":0},"citationItems":[{"id":11304,"uris":["http://zotero.org/groups/2585270/items/P9JS6CR7"],"itemData":{"id":11304,"type":"book","abstract":"The trematodes are parasitic flatworms of great medical and veterinary importance. An understanding of the evolution of trematodes depends on an interpretation of their complex and diverse life cycles. It is the life cycles in general and the stages that comprise these cycles that are the focus of the detailed analysis presented herein. The book contains a broad scope of modern information on digenetic trematodes, from descriptions of their morphology and development to their behavior and the structure of their populational groups. The book provides information on all characteristics of trematode organization and biology from an evolutionary standpoint. Possible scenarios of early stages of life cycle formation are discussed as well as a consideration of further evolution in different taxa and ecological groups of trematodes. An original approach to the elaboration of a natural system of these parasites is proposed.\n\nThe book is addressed to zoologists and parasitologists, as well as to researchers from a wide range of disciplines interested in understanding the evolution of life cycles and host-parasite interactions. It will be useful as a textbook for undergraduate and postgraduate students.","ISBN":"978-1-4020-1634-9","source":"ResearchGate","title":"The Biology and Evolution of Trematodes An Essay on the Biology, Morphology, Life Cycles, Transmissions, and Evolution of Digenetic Trematodes","author":[{"family":"Galaktionov","given":"Kirill"},{"family":"Dobrovolskij","given":"Andrej A."}],"issued":{"date-parts":[["2003",1,1]]}}},{"id":6503,"uris":["http://zotero.org/groups/2585270/items/YT224RV7"],"itemData":{"id":6503,"type":"article-journal","abstract":"Zooplanktonic animals live in the open water of freshwater habitats, whilst trematodes are ubiquitous parasitic worms of aquatic vertebrates and invertebrates. A defining characteristic of trematode life cycles is the cercariae, a mainly planktonic free-living larval stage that emerges into the aquatic environment from infected molluscan hosts. Cercariae are lecithotrophic (non-feeding) larvae analogous of meroplankton. Although millions of planktonic cercariae enter freshwater habitats on a daily basis and are capable of forming into dense clouds, they are a largely neglected component of the zooplankton community, rarely mentioned in faunal studies. Nevertheless, there is increasing evidence to suggest that cercariae have important secondary roles in aquatic food webs and energy transfer. This article reacquaints freshwater biologists with cercariae, highlighting the key characteristics of their biology and population dynamics, their role in food webs, public health and veterinary importance, and the risk of increased population densities under the influence of climate change. The reasons for their neglect in freshwater biology is evaluated and considered to be associated with zooplankton sampling methodologies being unsuitable for collecting cercariae and the paucity of identification keys in the limnological literature.","container-title":"Hydrobiologia","DOI":"10.1007/s10750-012-1029-9","ISSN":"1573-5117","issue":"1","journalAbbreviation":"Hydrobiologia","language":"en","page":"7-19","source":"Springer Link","title":"Cercariae (Platyhelminthes: Trematoda) as neglected components of zooplankton communities in freshwater habitats","title-short":"Cercariae (Platyhelminthes","volume":"691","author":[{"family":"Morley","given":"N. J."}],"issued":{"date-parts":[["2012",7,1]]}}}],"schema":"https://github.com/citation-style-language/schema/raw/master/csl-citation.json"} </w:delInstrText>
        </w:r>
      </w:del>
      <w:r w:rsidRPr="00860C7A">
        <w:fldChar w:fldCharType="separate"/>
      </w:r>
      <w:r w:rsidR="004D3456">
        <w:rPr>
          <w:noProof/>
        </w:rPr>
        <w:t>(Galaktionov and Dobrovolskij 2003; Morley 2012)</w:t>
      </w:r>
      <w:r w:rsidRPr="00860C7A">
        <w:fldChar w:fldCharType="end"/>
      </w:r>
      <w:r w:rsidRPr="00860C7A">
        <w:t xml:space="preserve"> and thus physical barriers created by aquatic vegetation or other debris </w:t>
      </w:r>
      <w:r w:rsidRPr="00860C7A">
        <w:lastRenderedPageBreak/>
        <w:t>might prevent the cercaria from encountering a suitable host</w:t>
      </w:r>
      <w:r w:rsidR="00860C7A">
        <w:t xml:space="preserve"> </w:t>
      </w:r>
      <w:r w:rsidRPr="00860C7A">
        <w:fldChar w:fldCharType="begin"/>
      </w:r>
      <w:ins w:id="327" w:author="Vigneault Juliane" w:date="2024-12-14T15:24:00Z" w16du:dateUtc="2024-12-14T20:24:00Z">
        <w:r w:rsidR="00393584">
          <w:instrText xml:space="preserve"> ADDIN ZOTERO_ITEM CSL_CITATION {"citationID":"feYwj11q","properties":{"formattedCitation":"(Bartoli and Boudouresque 1997; Welsh et al. 2014)","plainCitation":"(Bartoli and Boudouresque 1997; Welsh et al. 2014)","noteIndex":0},"citationItems":[{"id":4399,"uris":["http://zotero.org/groups/2585270/items/2YHTYFZ6"],"itemData":{"id":4399,"type":"article-journal","abstract":"The recently introduced invasive tropical seaweed Caulerpa taxifolia has by now invaded large areas of the western Mediterranean coast between Nice (France) and Imperia (Italy). The labrid fish Symphodus ocellatus, which usually inhabits Posidonia oceanica meadows or lives among photophilic algae growing on rocky substrates, is also present in areas which are thickly covered with C. taxifolia. This fish is territorial and sedentary, and its life span is never more than 3 yr. Since C. taxifolia has been present since 1987 in the areas studied, the S. ocellatus individuals living there can be assumed to have probably spent their whole post-larval lives in the vicinity of the seaweed. At the colonized sites, the invertebrate benthic prey of S. ocellatus have undergone both quantitative and qualitative changes. The effects of these changes on the transmission of parasites were studied using the digeneans of the digestive tract of S. ocellatus as a model. At the control sites, 6 digenean species were identified: Helicometra fasciata, Macvicaria alacris, Proctoeces maculatus, Holorchis pycnoporus, Lecithaster stellatus and Genitocotyle mediterranea (cumulative prevalence of all species = 46.3 %; cumulative abundance of all species = 0.95). At the sites colonized by C. taxifolia, only 2 digenean species were present: H. fasciata and L. stellatus (cumulative prevalence = 1.5%; cumulative abundance = 0.02). Among the possible reasons explaining the nearly complete absence of digeneans parasitizing S. ocellatus, the rarefaction of intermediate hosts in the invaded areas can probably be ruled out, at least in the case of 2 digenean species. Secondary metabolites (caulerpenyne and other terpenes) synthesized by C. taxifolia, and then released into the environment or transmmitted along the food web, might be responsible for the near-complete disappearance of the digeneans of S. ocellatus.","container-title":"Marine Ecology Progress Series","ISSN":"0171-8630","note":"publisher: Inter-Research Science Center","page":"253-260","source":"JSTOR","title":"Transmission failure of parasites (Digenea) in sites colonized by the recently introduced invasive alga Caulerpa taxifolia","volume":"154","author":[{"family":"Bartoli","given":"Pierre"},{"family":"Boudouresque","given":"Charles-François"}],"issued":{"date-parts":[["1997"]]}}},{"id":4423,"uris":["http://zotero.org/groups/2585270/items/CFE5LZ6D"],"itemData":{"id":4423,"type":"article-journal","abstract":"It has increasingly been recognized that organisms can interfere with parasitic free-living stages, preventing them from infecting their specified host and thus reducing infection levels. This common phenomenon in freshwater and terrestrial systems has been termed the ‘dilution effect’ and, so far, is poorly studied in marine systems. Ten common intertidal organisms found in the Dutch Wadden Sea (North Sea) were tested to establish their effects on the free-living cercarial stages of the trematode parasite Himasthla elongata. Most species tested resulted in a significant reduction in cercariae over a 3 hr time period. The amphipod Gammarus marinus removed 100% of the cercariae, while other effective diluters were Crangon crangon (93%), Sargassum muticum (87%), Semibalanus balanoides (71%), Crassostrea gigas (67%), Hemigrapsus takanoi (&gt;54%), Crassostrea gigas shells (44%) and Idotea balthica (24%). In contrast, mixed shells (Cerastoderma edule, Mytilus edulis, Ensis americanus and Littorina littorea) and Fucus versiculosus had no significant effect. These results suggest that dilution effects are widespread in the trematode of H. elongata, with potentially strong effects on its population dynamics.","container-title":"Journal of the Marine Biological Association of the United Kingdom","DOI":"10.1017/S0025315414000034","ISSN":"0025-3154, 1469-7769","issue":"4","language":"en","note":"publisher: Cambridge University Press","page":"697-702","source":"Cambridge University Press","title":"Inventory of organisms interfering with transmission of a marine trematode","volume":"94","author":[{"family":"Welsh","given":"Jennifer E."},{"family":"Meer","given":"Jaap","dropping-particle":"van der"},{"family":"Brussaard","given":"Corina P. D."},{"family":"Thieltges","given":"David W."}],"issued":{"date-parts":[["2014",6]]}}}],"schema":"https://github.com/citation-style-language/schema/raw/master/csl-citation.json"} </w:instrText>
        </w:r>
      </w:ins>
      <w:del w:id="328" w:author="Vigneault Juliane" w:date="2024-12-14T15:24:00Z" w16du:dateUtc="2024-12-14T20:24:00Z">
        <w:r w:rsidR="00183A73" w:rsidDel="00393584">
          <w:delInstrText xml:space="preserve"> ADDIN ZOTERO_ITEM CSL_CITATION {"citationID":"feYwj11q","properties":{"formattedCitation":"(Bartoli and Boudouresque 1997; Welsh et al. 2014)","plainCitation":"(Bartoli and Boudouresque 1997; Welsh et al. 2014)","noteIndex":0},"citationItems":[{"id":10287,"uris":["http://zotero.org/groups/2585270/items/2YHTYFZ6"],"itemData":{"id":10287,"type":"article-journal","abstract":"The recently introduced invasive tropical seaweed Caulerpa taxifolia has by now invaded large areas of the western Mediterranean coast between Nice (France) and Imperia (Italy). The labrid fish Symphodus ocellatus, which usually inhabits Posidonia oceanica meadows or lives among photophilic algae growing on rocky substrates, is also present in areas which are thickly covered with C. taxifolia. This fish is territorial and sedentary, and its life span is never more than 3 yr. Since C. taxifolia has been present since 1987 in the areas studied, the S. ocellatus individuals living there can be assumed to have probably spent their whole post-larval lives in the vicinity of the seaweed. At the colonized sites, the invertebrate benthic prey of S. ocellatus have undergone both quantitative and qualitative changes. The effects of these changes on the transmission of parasites were studied using the digeneans of the digestive tract of S. ocellatus as a model. At the control sites, 6 digenean species were identified: Helicometra fasciata, Macvicaria alacris, Proctoeces maculatus, Holorchis pycnoporus, Lecithaster stellatus and Genitocotyle mediterranea (cumulative prevalence of all species = 46.3 %; cumulative abundance of all species = 0.95). At the sites colonized by C. taxifolia, only 2 digenean species were present: H. fasciata and L. stellatus (cumulative prevalence = 1.5%; cumulative abundance = 0.02). Among the possible reasons explaining the nearly complete absence of digeneans parasitizing S. ocellatus, the rarefaction of intermediate hosts in the invaded areas can probably be ruled out, at least in the case of 2 digenean species. Secondary metabolites (caulerpenyne and other terpenes) synthesized by C. taxifolia, and then released into the environment or transmmitted along the food web, might be responsible for the near-complete disappearance of the digeneans of S. ocellatus.","container-title":"Marine Ecology Progress Series","ISSN":"0171-8630","note":"publisher: Inter-Research Science Center","page":"253-260","source":"JSTOR","title":"Transmission failure of parasites (Digenea) in sites colonized by the recently introduced invasive alga Caulerpa taxifolia","volume":"154","author":[{"family":"Bartoli","given":"Pierre"},{"family":"Boudouresque","given":"Charles-François"}],"issued":{"date-parts":[["1997"]]}}},{"id":9978,"uris":["http://zotero.org/groups/2585270/items/CFE5LZ6D"],"itemData":{"id":9978,"type":"article-journal","abstract":"It has increasingly been recognized that organisms can interfere with parasitic free-living stages, preventing them from infecting their specified host and thus reducing infection levels. This common phenomenon in freshwater and terrestrial systems has been termed the ‘dilution effect’ and, so far, is poorly studied in marine systems. Ten common intertidal organisms found in the Dutch Wadden Sea (North Sea) were tested to establish their effects on the free-living cercarial stages of the trematode parasite Himasthla elongata. Most species tested resulted in a significant reduction in cercariae over a 3 hr time period. The amphipod Gammarus marinus removed 100% of the cercariae, while other effective diluters were Crangon crangon (93%), Sargassum muticum (87%), Semibalanus balanoides (71%), Crassostrea gigas (67%), Hemigrapsus takanoi (&gt;54%), Crassostrea gigas shells (44%) and Idotea balthica (24%). In contrast, mixed shells (Cerastoderma edule, Mytilus edulis, Ensis americanus and Littorina littorea) and Fucus versiculosus had no significant effect. These results suggest that dilution effects are widespread in the trematode of H. elongata, with potentially strong effects on its population dynamics.","container-title":"Journal of the Marine Biological Association of the United Kingdom","DOI":"10.1017/S0025315414000034","ISSN":"0025-3154, 1469-7769","issue":"4","language":"en","note":"publisher: Cambridge University Press","page":"697-702","source":"Cambridge University Press","title":"Inventory of organisms interfering with transmission of a marine trematode","volume":"94","author":[{"family":"Welsh","given":"Jennifer E."},{"family":"Meer","given":"Jaap","dropping-particle":"van der"},{"family":"Brussaard","given":"Corina P. D."},{"family":"Thieltges","given":"David W."}],"issued":{"date-parts":[["2014",6]]}}}],"schema":"https://github.com/citation-style-language/schema/raw/master/csl-citation.json"} </w:delInstrText>
        </w:r>
      </w:del>
      <w:r w:rsidRPr="00860C7A">
        <w:fldChar w:fldCharType="separate"/>
      </w:r>
      <w:r w:rsidR="004D3456">
        <w:rPr>
          <w:noProof/>
        </w:rPr>
        <w:t>(Bartoli and Boudouresque 1997; Welsh et al. 2014)</w:t>
      </w:r>
      <w:r w:rsidRPr="00860C7A">
        <w:fldChar w:fldCharType="end"/>
      </w:r>
      <w:r w:rsidR="00D62A06">
        <w:t xml:space="preserve">. </w:t>
      </w:r>
      <w:r w:rsidRPr="00E81EE8">
        <w:t xml:space="preserve">Another explanation is that the snail species releasing cercaria in our system may not be as reliant on macrophytes as some other aquatic gastropods. </w:t>
      </w:r>
      <w:r w:rsidRPr="00860C7A">
        <w:t>For example, the mud Amnicola (</w:t>
      </w:r>
      <w:r w:rsidRPr="00860C7A">
        <w:rPr>
          <w:i/>
          <w:iCs/>
        </w:rPr>
        <w:t>Amnicola limosus</w:t>
      </w:r>
      <w:r w:rsidRPr="00860C7A">
        <w:t>) is the second intermediate host to at least one species of the black spot trematode guild in our lake system (</w:t>
      </w:r>
      <w:r w:rsidR="00D822F6" w:rsidRPr="00515AC8">
        <w:t>L’Heureux</w:t>
      </w:r>
      <w:r w:rsidRPr="00860C7A">
        <w:t xml:space="preserve">, </w:t>
      </w:r>
      <w:r w:rsidR="0061467C">
        <w:t>personal communications</w:t>
      </w:r>
      <w:r w:rsidRPr="00860C7A">
        <w:t xml:space="preserve">). This freshwater snail species live partially in the lake sediment from the littoral zone </w:t>
      </w:r>
      <w:r w:rsidRPr="00860C7A">
        <w:fldChar w:fldCharType="begin"/>
      </w:r>
      <w:ins w:id="329" w:author="Vigneault Juliane" w:date="2024-12-14T15:24:00Z" w16du:dateUtc="2024-12-14T20:24:00Z">
        <w:r w:rsidR="00393584">
          <w:instrText xml:space="preserve"> ADDIN ZOTERO_ITEM CSL_CITATION {"citationID":"yYl1ziGj","properties":{"formattedCitation":"(Pinel-Alloul and Magnin 1973)","plainCitation":"(Pinel-Alloul and Magnin 1973)","noteIndex":0},"citationItems":[{"id":4441,"uris":["http://zotero.org/groups/2585270/items/C79H83QM"],"itemData":{"id":4441,"type":"article-journal","abstract":"Amnicola limosa (3546 specimens) collected from July 1968 to July 1969 in four sampling areas of lake St-Louis have allowed us to describe briefly the life history and growth of this little studied species.","container-title":"Canadian Journal of Zoology","DOI":"10.1139/z73-043","ISSN":"0008-4301","issue":"2","journalAbbreviation":"Can. J. Zool.","note":"publisher: NRC Research Press","page":"311-313","source":"cdnsciencepub.com (Atypon)","title":"Observations sur le cycle vital et la croissance d'Amnicola limosa (Say) (Mollusca, Gastropoda, Prosobranchia) du lac Saint-Louis près de Montréal","volume":"51","author":[{"family":"Pinel-Alloul","given":"Bernadette"},{"family":"Magnin","given":"Etienne"}],"issued":{"date-parts":[["1973",2]]}}}],"schema":"https://github.com/citation-style-language/schema/raw/master/csl-citation.json"} </w:instrText>
        </w:r>
      </w:ins>
      <w:del w:id="330" w:author="Vigneault Juliane" w:date="2024-12-14T15:24:00Z" w16du:dateUtc="2024-12-14T20:24:00Z">
        <w:r w:rsidR="00183A73" w:rsidDel="00393584">
          <w:delInstrText xml:space="preserve"> ADDIN ZOTERO_ITEM CSL_CITATION {"citationID":"yYl1ziGj","properties":{"formattedCitation":"(Pinel-Alloul and Magnin 1973)","plainCitation":"(Pinel-Alloul and Magnin 1973)","noteIndex":0},"citationItems":[{"id":9822,"uris":["http://zotero.org/groups/2585270/items/C79H83QM"],"itemData":{"id":9822,"type":"article-journal","abstract":"Amnicola limosa (3546 specimens) collected from July 1968 to July 1969 in four sampling areas of lake St-Louis have allowed us to describe briefly the life history and growth of this little studied species.","container-title":"Canadian Journal of Zoology","DOI":"10.1139/z73-043","ISSN":"0008-4301","issue":"2","journalAbbreviation":"Can. J. Zool.","note":"publisher: NRC Research Press","page":"311-313","source":"cdnsciencepub.com (Atypon)","title":"Observations sur le cycle vital et la croissance d'Amnicola limosa (Say) (Mollusca, Gastropoda, Prosobranchia) du lac Saint-Louis près de Montréal","volume":"51","author":[{"family":"Pinel-Alloul","given":"Bernadette"},{"family":"Magnin","given":"Etienne"}],"issued":{"date-parts":[["1973",2]]}}}],"schema":"https://github.com/citation-style-language/schema/raw/master/csl-citation.json"} </w:delInstrText>
        </w:r>
      </w:del>
      <w:r w:rsidRPr="00860C7A">
        <w:fldChar w:fldCharType="separate"/>
      </w:r>
      <w:r w:rsidR="004D3456">
        <w:rPr>
          <w:noProof/>
        </w:rPr>
        <w:t>(Pinel-Alloul and Magnin 1973)</w:t>
      </w:r>
      <w:r w:rsidRPr="00860C7A">
        <w:fldChar w:fldCharType="end"/>
      </w:r>
      <w:r w:rsidRPr="00860C7A">
        <w:t xml:space="preserve"> and often grazes on periphyton </w:t>
      </w:r>
      <w:r w:rsidRPr="00860C7A">
        <w:fldChar w:fldCharType="begin"/>
      </w:r>
      <w:ins w:id="331" w:author="Vigneault Juliane" w:date="2024-12-14T15:24:00Z" w16du:dateUtc="2024-12-14T20:24:00Z">
        <w:r w:rsidR="00393584">
          <w:instrText xml:space="preserve"> ADDIN ZOTERO_ITEM CSL_CITATION {"citationID":"mDQwtP37","properties":{"formattedCitation":"(Kesler 1981)","plainCitation":"(Kesler 1981)","noteIndex":0},"citationItems":[{"id":4440,"uris":["http://zotero.org/groups/2585270/items/2QCWE6XB"],"itemData":{"id":4440,"type":"article-journal","abstract":"An enclosure-exclosure experiment was performed in Nonquit Pond, Rhode Island to test the effect of grazing by Amnicola limosa (Say) (Gastropoda) upon lentic periphyton. Periphyton from enclosures with A. limosa had higher organic content in May and July, and lower standing crops in May, July, August, and September than periphyton from exclosures without A. limosa. Small diatom (&lt; 18 μm long, other than Cocconeis placentula) abundances on glass slides were significantly lower in the enclosures than in the exclosures. Cocconeis abundances were not significantly affected by grazing. Cocconeis relative abundances on glass slides exposed in the littoral zone of Nonquit Pond also increased with increased grazing pressure from A. limosa. Because characteristics of Nonquit Pond do not seem to be unusual, and grazer abundances were not extreme, these data may have general importance to the study of lentic periphyton community structure.","container-title":"Journal of Freshwater Ecology","DOI":"10.1080/02705060.1981.9664016","ISSN":"0270-5060","issue":"1","note":"publisher: Taylor &amp; Francis\n_eprint: https://doi.org/10.1080/02705060.1981.9664016","page":"51-59","source":"Taylor and Francis+NEJM","title":"Periphyton grazing by Amnicolalimosa: An enclosure-exclosure experiment","title-short":"Periphyton grazing by Amnicolalimosa","volume":"1","author":[{"family":"Kesler","given":"David H."}],"issued":{"date-parts":[["1981",3,1]]}}}],"schema":"https://github.com/citation-style-language/schema/raw/master/csl-citation.json"} </w:instrText>
        </w:r>
      </w:ins>
      <w:del w:id="332" w:author="Vigneault Juliane" w:date="2024-12-14T15:24:00Z" w16du:dateUtc="2024-12-14T20:24:00Z">
        <w:r w:rsidR="00183A73" w:rsidDel="00393584">
          <w:delInstrText xml:space="preserve"> ADDIN ZOTERO_ITEM CSL_CITATION {"citationID":"mDQwtP37","properties":{"formattedCitation":"(Kesler 1981)","plainCitation":"(Kesler 1981)","noteIndex":0},"citationItems":[{"id":9825,"uris":["http://zotero.org/groups/2585270/items/2QCWE6XB"],"itemData":{"id":9825,"type":"article-journal","abstract":"An enclosure-exclosure experiment was performed in Nonquit Pond, Rhode Island to test the effect of grazing by Amnicola limosa (Say) (Gastropoda) upon lentic periphyton. Periphyton from enclosures with A. limosa had higher organic content in May and July, and lower standing crops in May, July, August, and September than periphyton from exclosures without A. limosa. Small diatom (&lt; 18 μm long, other than Cocconeis placentula) abundances on glass slides were significantly lower in the enclosures than in the exclosures. Cocconeis abundances were not significantly affected by grazing. Cocconeis relative abundances on glass slides exposed in the littoral zone of Nonquit Pond also increased with increased grazing pressure from A. limosa. Because characteristics of Nonquit Pond do not seem to be unusual, and grazer abundances were not extreme, these data may have general importance to the study of lentic periphyton community structure.","container-title":"Journal of Freshwater Ecology","DOI":"10.1080/02705060.1981.9664016","ISSN":"0270-5060","issue":"1","note":"publisher: Taylor &amp; Francis\n_eprint: https://doi.org/10.1080/02705060.1981.9664016","page":"51-59","source":"Taylor and Francis+NEJM","title":"Periphyton grazing by Amnicolalimosa: An enclosure-exclosure experiment","title-short":"Periphyton grazing by Amnicolalimosa","volume":"1","author":[{"family":"Kesler","given":"David H."}],"issued":{"date-parts":[["1981",3,1]]}}}],"schema":"https://github.com/citation-style-language/schema/raw/master/csl-citation.json"} </w:delInstrText>
        </w:r>
      </w:del>
      <w:r w:rsidRPr="00860C7A">
        <w:fldChar w:fldCharType="separate"/>
      </w:r>
      <w:r w:rsidR="004D3456">
        <w:rPr>
          <w:noProof/>
        </w:rPr>
        <w:t>(Kesler 1981)</w:t>
      </w:r>
      <w:r w:rsidRPr="00860C7A">
        <w:fldChar w:fldCharType="end"/>
      </w:r>
      <w:r w:rsidRPr="00860C7A">
        <w:t>. Consequently, we would not expect a strong relationship with macrophyte cover and cercaria presence for infections transmitted by this species.</w:t>
      </w:r>
    </w:p>
    <w:p w14:paraId="664CBCAB" w14:textId="4D20A677" w:rsidR="00986A8F" w:rsidRPr="00745CC0" w:rsidRDefault="00986A8F" w:rsidP="008A3791">
      <w:pPr>
        <w:pStyle w:val="Paragraphe"/>
        <w:jc w:val="left"/>
      </w:pPr>
      <w:r w:rsidRPr="00860C7A">
        <w:t xml:space="preserve">Our results suggest that fish community structure is a driver of black spot disease prevalence at small spatial scales. We found </w:t>
      </w:r>
      <w:ins w:id="333" w:author="Unknown" w:date="2024-12-23T12:07:00Z" w16du:dateUtc="2024-12-23T17:07:00Z">
        <w:r w:rsidR="00992D92">
          <w:t xml:space="preserve">significant </w:t>
        </w:r>
      </w:ins>
      <w:r w:rsidRPr="00860C7A">
        <w:t xml:space="preserve">negative relationships between </w:t>
      </w:r>
      <w:r w:rsidR="00F71271">
        <w:t xml:space="preserve">site </w:t>
      </w:r>
      <w:r w:rsidRPr="00860C7A">
        <w:t>infection prevalence and</w:t>
      </w:r>
      <w:ins w:id="334" w:author="Unknown" w:date="2024-12-23T12:08:00Z" w16du:dateUtc="2024-12-23T17:08:00Z">
        <w:r w:rsidR="00992D92">
          <w:t>,</w:t>
        </w:r>
      </w:ins>
      <w:r w:rsidRPr="00860C7A">
        <w:t xml:space="preserve"> </w:t>
      </w:r>
      <w:ins w:id="335" w:author="Unknown" w:date="2024-12-23T12:08:00Z" w16du:dateUtc="2024-12-23T17:08:00Z">
        <w:r w:rsidR="00992D92">
          <w:t xml:space="preserve">non-host </w:t>
        </w:r>
        <w:proofErr w:type="spellStart"/>
        <w:r w:rsidR="00992D92">
          <w:t xml:space="preserve">and </w:t>
        </w:r>
      </w:ins>
      <w:r w:rsidRPr="00860C7A">
        <w:t>total fish</w:t>
      </w:r>
      <w:proofErr w:type="spellEnd"/>
      <w:r w:rsidRPr="00860C7A">
        <w:t xml:space="preserve"> abundance </w:t>
      </w:r>
      <w:del w:id="336" w:author="Unknown" w:date="2024-12-23T12:07:00Z" w16du:dateUtc="2024-12-23T17:07:00Z">
        <w:r w:rsidRPr="00860C7A" w:rsidDel="00992D92">
          <w:delText xml:space="preserve">as well as non-host abundance and the Gini-Simpson’s diversity index </w:delText>
        </w:r>
      </w:del>
      <w:r w:rsidRPr="00860C7A">
        <w:t>(Figure 5</w:t>
      </w:r>
      <w:r w:rsidR="00E13A60">
        <w:t>j–l</w:t>
      </w:r>
      <w:r w:rsidRPr="00860C7A">
        <w:t>). These results support the dilution effect hypothesis</w:t>
      </w:r>
      <w:r w:rsidRPr="006011E7">
        <w:t>. Since total fish abundance and non-host abundance are positively correlated (</w:t>
      </w:r>
      <w:r w:rsidR="008573C3">
        <w:t xml:space="preserve">Appendix S2: </w:t>
      </w:r>
      <w:r w:rsidRPr="006011E7">
        <w:t>Fig</w:t>
      </w:r>
      <w:r w:rsidR="00E13A60">
        <w:t>ure</w:t>
      </w:r>
      <w:r w:rsidRPr="006011E7">
        <w:t xml:space="preserve"> S1), we assume similar mechanisms explaining why lower prevalence was measured in transects with higher fish abundance.</w:t>
      </w:r>
      <w:r w:rsidR="00915EAD">
        <w:t xml:space="preserve"> </w:t>
      </w:r>
      <w:r w:rsidR="00745CC0">
        <w:t xml:space="preserve">Several mechanisms, such as of community susceptibility and behavioural change in hosts </w:t>
      </w:r>
      <w:r w:rsidR="00745CC0">
        <w:fldChar w:fldCharType="begin"/>
      </w:r>
      <w:ins w:id="337" w:author="Vigneault Juliane" w:date="2024-12-14T15:24:00Z" w16du:dateUtc="2024-12-14T20:24:00Z">
        <w:r w:rsidR="00393584">
          <w:instrText xml:space="preserve"> ADDIN ZOTERO_ITEM CSL_CITATION {"citationID":"PODDUL6Y","properties":{"formattedCitation":"(Ahn and Goater 2021)","plainCitation":"(Ahn and Goater 2021)","noteIndex":0},"citationItems":[{"id":3640,"uris":["http://zotero.org/groups/2585270/items/96Q3Z3GV"],"itemData":{"id":3640,"type":"article-journal","abstract":"The dilution effect describes the negative association between host biodiversity and the risk of infectious disease. Tests designed to understand the relative roles of host species richness, host species identity, and rates of exposure within experimental host communities would help resolve ongoing contention regarding the importance and generality of dilution effects. We exposed fathead minnows to infective larvae of the trematode, Ornithodiplostomum ptychocheilus in minnow-only containers and in mixed containers that held 1–3 other species of fish. Parasite infection was estimated as the number of encysted worms (i.e., brainworms) present in minnows following exposure. The results of exposure trials showed that nonminnow fish species were incompatible with O. ptychocheilus larvae. There was no reduction in mean brainworm counts in minnows in mixed containers with brook sticklebacks or longnose dace. In contrast, brainworm counts in minnows declined by 51% and 27% in mesocosms and aquaria, respectively, when they co-occurred with emerald shiners. Dilution within minnow + shiner containers may arise from shiner-induced alterations in minnow or parasite behaviors that reduced encounter rates between minnows and parasite larvae. Alternatively, shiners may act as parasite sinks for parasite larvae. These results highlight the role of host species identity in the dilution effect. Our results also emphasize the complex and idiosyncratic effects of host community composition on rates of parasite infection within contemporary host communities that contain combinations of introduced and native species.","container-title":"Ecology and Evolution","DOI":"10.1002/ece3.7823","ISSN":"2045-7758","issue":"15","language":"en","note":"_eprint: https://onlinelibrary.wiley.com/doi/pdf/10.1002/ece3.7823","page":"10155-10163","source":"Wiley Online Library","title":"Nonhost species reduce parasite infection in a focal host species within experimental fish communities","volume":"11","author":[{"family":"Ahn","given":"Sangwook"},{"family":"Goater","given":"Cameron P."}],"issued":{"date-parts":[["2021"]]}}}],"schema":"https://github.com/citation-style-language/schema/raw/master/csl-citation.json"} </w:instrText>
        </w:r>
      </w:ins>
      <w:del w:id="338" w:author="Vigneault Juliane" w:date="2024-12-14T15:24:00Z" w16du:dateUtc="2024-12-14T20:24:00Z">
        <w:r w:rsidR="00183A73" w:rsidDel="00393584">
          <w:delInstrText xml:space="preserve"> ADDIN ZOTERO_ITEM CSL_CITATION {"citationID":"PODDUL6Y","properties":{"formattedCitation":"(Ahn and Goater 2021)","plainCitation":"(Ahn and Goater 2021)","noteIndex":0},"citationItems":[{"id":3195,"uris":["http://zotero.org/groups/2585270/items/96Q3Z3GV"],"itemData":{"id":3195,"type":"article-journal","abstract":"The dilution effect describes the negative association between host biodiversity and the risk of infectious disease. Tests designed to understand the relative roles of host species richness, host species identity, and rates of exposure within experimental host communities would help resolve ongoing contention regarding the importance and generality of dilution effects. We exposed fathead minnows to infective larvae of the trematode, Ornithodiplostomum ptychocheilus in minnow-only containers and in mixed containers that held 1–3 other species of fish. Parasite infection was estimated as the number of encysted worms (i.e., brainworms) present in minnows following exposure. The results of exposure trials showed that nonminnow fish species were incompatible with O. ptychocheilus larvae. There was no reduction in mean brainworm counts in minnows in mixed containers with brook sticklebacks or longnose dace. In contrast, brainworm counts in minnows declined by 51% and 27% in mesocosms and aquaria, respectively, when they co-occurred with emerald shiners. Dilution within minnow + shiner containers may arise from shiner-induced alterations in minnow or parasite behaviors that reduced encounter rates between minnows and parasite larvae. Alternatively, shiners may act as parasite sinks for parasite larvae. These results highlight the role of host species identity in the dilution effect. Our results also emphasize the complex and idiosyncratic effects of host community composition on rates of parasite infection within contemporary host communities that contain combinations of introduced and native species.","container-title":"Ecology and Evolution","DOI":"10.1002/ece3.7823","ISSN":"2045-7758","issue":"15","language":"en","note":"_eprint: https://onlinelibrary.wiley.com/doi/pdf/10.1002/ece3.7823","page":"10155-10163","source":"Wiley Online Library","title":"Nonhost species reduce parasite infection in a focal host species within experimental fish communities","volume":"11","author":[{"family":"Ahn","given":"Sangwook"},{"family":"Goater","given":"Cameron P."}],"issued":{"date-parts":[["2021"]]}}}],"schema":"https://github.com/citation-style-language/schema/raw/master/csl-citation.json"} </w:delInstrText>
        </w:r>
      </w:del>
      <w:r w:rsidR="00745CC0">
        <w:fldChar w:fldCharType="separate"/>
      </w:r>
      <w:r w:rsidR="004D3456">
        <w:rPr>
          <w:noProof/>
        </w:rPr>
        <w:t>(Ahn and Goater 2021)</w:t>
      </w:r>
      <w:r w:rsidR="00745CC0">
        <w:fldChar w:fldCharType="end"/>
      </w:r>
      <w:r w:rsidR="00745CC0">
        <w:t>, might explain how n</w:t>
      </w:r>
      <w:r w:rsidR="00915EAD">
        <w:t>on-host abundance might reduce prevalence estimates in fish communities.</w:t>
      </w:r>
      <w:r w:rsidR="00745CC0">
        <w:t xml:space="preserve"> </w:t>
      </w:r>
      <w:del w:id="339" w:author="Unknown" w:date="2024-12-23T12:09:00Z" w16du:dateUtc="2024-12-23T17:09:00Z">
        <w:r w:rsidR="00745CC0" w:rsidDel="00992D92">
          <w:delText>M</w:delText>
        </w:r>
        <w:r w:rsidRPr="006011E7" w:rsidDel="00992D92">
          <w:delText xml:space="preserve">ore diverse communities (Gini-Simpson’s Diversity Index) in our system were less infected than more uniform communities. </w:delText>
        </w:r>
      </w:del>
      <w:r w:rsidRPr="006011E7">
        <w:t xml:space="preserve">In our lake system, </w:t>
      </w:r>
      <w:r w:rsidRPr="006011E7">
        <w:rPr>
          <w:i/>
          <w:iCs/>
        </w:rPr>
        <w:t>L. gibbosus</w:t>
      </w:r>
      <w:r w:rsidRPr="006011E7">
        <w:t xml:space="preserve"> dominates littoral communities and is the species with the highest infection prevalence across the landscape (</w:t>
      </w:r>
      <w:r w:rsidR="004B554C">
        <w:t>Appendix S2: Table S12</w:t>
      </w:r>
      <w:r w:rsidRPr="006011E7">
        <w:t xml:space="preserve">). The presence of competitor species (e.g., </w:t>
      </w:r>
      <w:r w:rsidRPr="006011E7">
        <w:rPr>
          <w:i/>
          <w:iCs/>
        </w:rPr>
        <w:t>P. flavescens</w:t>
      </w:r>
      <w:r w:rsidRPr="006011E7">
        <w:t xml:space="preserve">) in a lake or a site might decrease the overall prevalence of infection in the community by constraining pumpkinseeds sunfish’s behavior thus reducing encounter with cercariae. Indeed, </w:t>
      </w:r>
      <w:r w:rsidRPr="006011E7">
        <w:fldChar w:fldCharType="begin"/>
      </w:r>
      <w:ins w:id="340" w:author="Vigneault Juliane" w:date="2024-12-14T15:24:00Z" w16du:dateUtc="2024-12-14T20:24:00Z">
        <w:r w:rsidR="00393584">
          <w:instrText xml:space="preserve"> ADDIN ZOTERO_ITEM CSL_CITATION {"citationID":"aulml2pS","properties":{"formattedCitation":"(Dargent et al., 2013)","plainCitation":"(Dargent et al., 2013)","dontUpdate":true,"noteIndex":0},"citationItems":[{"id":3642,"uris":["http://zotero.org/groups/2585270/items/ZXRZXD2N"],"itemData":{"id":3642,"type":"article-journal","abstract":"Predation and parasitism are two of the most important sources of mortality in nature. By forming groups, individuals can gain protection against predators but may increase their risk of being infected with contagious parasites. Animals might resolve this conflict by forming mixed-species groups thereby reducing the costs associated with parasites through a relative decrease in available hosts. We tested this hypothesis in a system with two closely related poeciliid fishes (Poecilia reticulata and Poecilia picta) and their host-specific monogenean ectoparasites (Gyrodactylus spp.) in Trinidad. Fish from three different rivers were sampled from single and mixed-species groups, measured and scanned for Gyrodactylus. The presence and abundance of Gyrodactylus were lower when fish of both species were part of mixed-species groups relative to single-species groups. This is consistent with the hypothesis that mixed-species groups provide a level of protection against contagious parasites. We discuss the importance of potentially confounding factors such as salinity and individual fish size.","container-title":"PLoS ONE","DOI":"10.1371/journal.pone.0056789","ISSN":"1932-6203","issue":"2","journalAbbreviation":"PLoS ONE","language":"en","page":"e56789","source":"DOI.org (Crossref)","title":"Can Mixed-Species Groups Reduce Individual Parasite Load? A Field Test with Two Closely Related Poeciliid Fishes (Poecilia reticulata and Poecilia picta)","title-short":"Can Mixed-Species Groups Reduce Individual Parasite Load?","volume":"8","author":[{"family":"Dargent","given":"Felipe"},{"family":"Torres-Dowdall","given":"Julián"},{"family":"Scott","given":"Marilyn E."},{"family":"Ramnarine","given":"Indar"},{"family":"Fussmann","given":"Gregor F."}],"editor":[{"family":"Mappes","given":"Tapio"}],"issued":{"date-parts":[["2013",2,20]]}}}],"schema":"https://github.com/citation-style-language/schema/raw/master/csl-citation.json"} </w:instrText>
        </w:r>
      </w:ins>
      <w:del w:id="341" w:author="Vigneault Juliane" w:date="2024-12-14T15:24:00Z" w16du:dateUtc="2024-12-14T20:24:00Z">
        <w:r w:rsidRPr="006011E7" w:rsidDel="00393584">
          <w:delInstrText xml:space="preserve"> ADDIN ZOTERO_ITEM CSL_CITATION {"citationID":"aulml2pS","properties":{"formattedCitation":"(Dargent et al., 2013)","plainCitation":"(Dargent et al., 2013)","dontUpdate":true,"noteIndex":0},"citationItems":[{"id":3197,"uris":["http://zotero.org/groups/2585270/items/ZXRZXD2N"],"itemData":{"id":3197,"type":"article-journal","abstract":"Predation and parasitism are two of the most important sources of mortality in nature. By forming groups, individuals can gain protection against predators but may increase their risk of being infected with contagious parasites. Animals might resolve this conflict by forming mixed-species groups thereby reducing the costs associated with parasites through a relative decrease in available hosts. We tested this hypothesis in a system with two closely related poeciliid fishes (Poecilia reticulata and Poecilia picta) and their host-specific monogenean ectoparasites (Gyrodactylus spp.) in Trinidad. Fish from three different rivers were sampled from single and mixed-species groups, measured and scanned for Gyrodactylus. The presence and abundance of Gyrodactylus were lower when fish of both species were part of mixed-species groups relative to single-species groups. This is consistent with the hypothesis that mixed-species groups provide a level of protection against contagious parasites. We discuss the importance of potentially confounding factors such as salinity and individual fish size.","container-title":"PLoS ONE","DOI":"10.1371/journal.pone.0056789","ISSN":"1932-6203","issue":"2","journalAbbreviation":"PLoS ONE","language":"en","page":"e56789","source":"DOI.org (Crossref)","title":"Can Mixed-Species Groups Reduce Individual Parasite Load? A Field Test with Two Closely Related Poeciliid Fishes (Poecilia reticulata and Poecilia picta)","title-short":"Can Mixed-Species Groups Reduce Individual Parasite Load?","volume":"8","author":[{"family":"Dargent","given":"Felipe"},{"family":"Torres-Dowdall","given":"Julián"},{"family":"Scott","given":"Marilyn E."},{"family":"Ramnarine","given":"Indar"},{"family":"Fussmann","given":"Gregor F."}],"editor":[{"family":"Mappes","given":"Tapio"}],"issued":{"date-parts":[["2013",2,20]]}}}],"schema":"https://github.com/citation-style-language/schema/raw/master/csl-citation.json"} </w:delInstrText>
        </w:r>
      </w:del>
      <w:r w:rsidRPr="006011E7">
        <w:fldChar w:fldCharType="separate"/>
      </w:r>
      <w:r w:rsidRPr="006011E7">
        <w:rPr>
          <w:noProof/>
        </w:rPr>
        <w:t>Dargent et al. (2013)</w:t>
      </w:r>
      <w:r w:rsidRPr="006011E7">
        <w:fldChar w:fldCharType="end"/>
      </w:r>
      <w:r w:rsidRPr="006011E7">
        <w:t xml:space="preserve"> found that the presence and abundance of </w:t>
      </w:r>
      <w:r w:rsidRPr="006011E7">
        <w:rPr>
          <w:i/>
          <w:iCs/>
        </w:rPr>
        <w:t>Gyrodactylus</w:t>
      </w:r>
      <w:r w:rsidRPr="006011E7">
        <w:t xml:space="preserve"> spp. (monogenean) were lower in hosts when they occur in mixed-species groups.</w:t>
      </w:r>
    </w:p>
    <w:p w14:paraId="3BD35A99" w14:textId="2CFCF823" w:rsidR="00ED2E14" w:rsidRPr="006011E7" w:rsidRDefault="00E13A60" w:rsidP="008A3791">
      <w:pPr>
        <w:pStyle w:val="Titre2"/>
        <w:jc w:val="left"/>
      </w:pPr>
      <w:r>
        <w:lastRenderedPageBreak/>
        <w:t>CONCLUSION</w:t>
      </w:r>
      <w:r w:rsidR="00323684">
        <w:t>S</w:t>
      </w:r>
    </w:p>
    <w:p w14:paraId="41692EBC" w14:textId="77777777" w:rsidR="00D6268B" w:rsidRDefault="00986A8F" w:rsidP="00D6268B">
      <w:pPr>
        <w:pStyle w:val="Paragraphe"/>
        <w:jc w:val="left"/>
        <w:rPr>
          <w:ins w:id="342" w:author="Vigneault Juliane" w:date="2024-12-18T11:40:00Z" w16du:dateUtc="2024-12-18T16:40:00Z"/>
        </w:rPr>
      </w:pPr>
      <w:r w:rsidRPr="006011E7">
        <w:t>Understanding the processes explaining parasitic disease dynamics across scales is fundamental to predicting future infection and extinction risk in natural systems. Here, we investigated context-dependencies of fish community prevalence estimates of the black spot disease across multiple scales to elucidate the roles of sampling effort, sampling method bias, spatial occurrence patterns and environmental predictors in estimating host infection prevalence. Results suggested that prevalence is distributed in a non-random, heterogeneous way across the landscape with small sampling effort largely overestimating regional prevalence. We provide evidence for inconsistent method-induced bias in prevalence estimates at both the lake and landscape-scale, sometimes leading to high variation in prevalence estimates</w:t>
      </w:r>
      <w:r w:rsidR="007047F0">
        <w:t xml:space="preserve"> depending on the sampling method used</w:t>
      </w:r>
      <w:r w:rsidRPr="006011E7">
        <w:t xml:space="preserve">. </w:t>
      </w:r>
      <w:r w:rsidRPr="007047F0">
        <w:t>The fish sampling method also influenced the sampling effort needed to reach accurate landscape prevalence estimates, with observational snorkeling transects requiring the least amount to achieve accurate estimates. The best predictors of</w:t>
      </w:r>
      <w:r w:rsidRPr="006011E7">
        <w:t xml:space="preserve"> site-scale prevalence were local metrics such as water physico-chemistry and community structure metrics, suggesting that small-scale monitoring and management might be appropriate for future conservation strategies. Our findings also suggest that encounter dilution effects by host decoys or physical obstruction reduce infection prevalence in fish hosts. However, we observed non-linearity in these effects suggesting complex interactions that we could not disentangle with our approach. Therefore, we encourage more research across larger spatial and temporal scales to deepen our understanding of the processes linking these predictors to infection parameters for future integration into sampling surveys and conservation plans.</w:t>
      </w:r>
    </w:p>
    <w:p w14:paraId="7DAC0AC6" w14:textId="77777777" w:rsidR="00D6268B" w:rsidRPr="006011E7" w:rsidRDefault="00D6268B" w:rsidP="00D6268B">
      <w:pPr>
        <w:pStyle w:val="Titre2"/>
        <w:jc w:val="left"/>
        <w:rPr>
          <w:ins w:id="343" w:author="Vigneault Juliane" w:date="2024-12-18T11:40:00Z" w16du:dateUtc="2024-12-18T16:40:00Z"/>
        </w:rPr>
      </w:pPr>
      <w:ins w:id="344" w:author="Vigneault Juliane" w:date="2024-12-18T11:40:00Z" w16du:dateUtc="2024-12-18T16:40:00Z">
        <w:r>
          <w:t>SPECULATIONS</w:t>
        </w:r>
      </w:ins>
    </w:p>
    <w:p w14:paraId="447579C9" w14:textId="42F8F316" w:rsidR="00234116" w:rsidRPr="00234116" w:rsidRDefault="00D6268B" w:rsidP="00D6268B">
      <w:pPr>
        <w:pStyle w:val="Paragraphe"/>
        <w:jc w:val="left"/>
      </w:pPr>
      <w:ins w:id="345" w:author="Vigneault Juliane" w:date="2024-12-18T11:40:00Z" w16du:dateUtc="2024-12-18T16:40:00Z">
        <w:r>
          <w:rPr>
            <w:noProof/>
          </w:rPr>
          <w:lastRenderedPageBreak/>
          <w:t>Authors are aware that lumping, potentially, different parasite species together as “black spot causing trematodes” is an unusual approach that comes with many challenges</w:t>
        </w:r>
      </w:ins>
      <w:ins w:id="346" w:author="Vigneault Juliane" w:date="2024-12-18T11:41:00Z" w16du:dateUtc="2024-12-18T16:41:00Z">
        <w:r>
          <w:rPr>
            <w:noProof/>
          </w:rPr>
          <w:t xml:space="preserve"> since phylogenetics is </w:t>
        </w:r>
      </w:ins>
      <w:ins w:id="347" w:author="Vigneault Juliane" w:date="2024-12-18T11:51:00Z" w16du:dateUtc="2024-12-18T16:51:00Z">
        <w:r>
          <w:rPr>
            <w:noProof/>
          </w:rPr>
          <w:t>un</w:t>
        </w:r>
      </w:ins>
      <w:ins w:id="348" w:author="Vigneault Juliane" w:date="2024-12-18T11:41:00Z" w16du:dateUtc="2024-12-18T16:41:00Z">
        <w:r>
          <w:rPr>
            <w:noProof/>
          </w:rPr>
          <w:t>accounted for.</w:t>
        </w:r>
      </w:ins>
      <w:ins w:id="349" w:author="Vigneault Juliane" w:date="2024-12-18T11:42:00Z" w16du:dateUtc="2024-12-18T16:42:00Z">
        <w:r>
          <w:rPr>
            <w:noProof/>
          </w:rPr>
          <w:t xml:space="preserve"> Patterns identified here should </w:t>
        </w:r>
      </w:ins>
      <w:ins w:id="350" w:author="Vigneault Juliane" w:date="2024-12-18T11:43:00Z" w16du:dateUtc="2024-12-18T16:43:00Z">
        <w:r>
          <w:rPr>
            <w:noProof/>
          </w:rPr>
          <w:t>not b</w:t>
        </w:r>
      </w:ins>
      <w:ins w:id="351" w:author="Vigneault Juliane" w:date="2024-12-18T11:44:00Z" w16du:dateUtc="2024-12-18T16:44:00Z">
        <w:r>
          <w:rPr>
            <w:noProof/>
          </w:rPr>
          <w:t>e use to make predict</w:t>
        </w:r>
      </w:ins>
      <w:ins w:id="352" w:author="Vigneault Juliane" w:date="2024-12-18T11:50:00Z" w16du:dateUtc="2024-12-18T16:50:00Z">
        <w:r>
          <w:rPr>
            <w:noProof/>
          </w:rPr>
          <w:t>i</w:t>
        </w:r>
      </w:ins>
      <w:ins w:id="353" w:author="Vigneault Juliane" w:date="2024-12-18T11:44:00Z" w16du:dateUtc="2024-12-18T16:44:00Z">
        <w:r>
          <w:rPr>
            <w:noProof/>
          </w:rPr>
          <w:t xml:space="preserve">ons </w:t>
        </w:r>
      </w:ins>
      <w:ins w:id="354" w:author="Vigneault Juliane" w:date="2024-12-18T11:45:00Z" w16du:dateUtc="2024-12-18T16:45:00Z">
        <w:r>
          <w:rPr>
            <w:noProof/>
          </w:rPr>
          <w:t>but rather stimulate reflection</w:t>
        </w:r>
      </w:ins>
      <w:ins w:id="355" w:author="Vigneault Juliane" w:date="2024-12-18T11:46:00Z" w16du:dateUtc="2024-12-18T16:46:00Z">
        <w:r>
          <w:rPr>
            <w:noProof/>
          </w:rPr>
          <w:t>s</w:t>
        </w:r>
      </w:ins>
      <w:ins w:id="356" w:author="Vigneault Juliane" w:date="2024-12-18T11:45:00Z" w16du:dateUtc="2024-12-18T16:45:00Z">
        <w:r>
          <w:rPr>
            <w:noProof/>
          </w:rPr>
          <w:t xml:space="preserve"> on</w:t>
        </w:r>
      </w:ins>
      <w:ins w:id="357" w:author="Vigneault Juliane" w:date="2024-12-18T11:46:00Z" w16du:dateUtc="2024-12-18T16:46:00Z">
        <w:r>
          <w:rPr>
            <w:noProof/>
          </w:rPr>
          <w:t xml:space="preserve"> </w:t>
        </w:r>
      </w:ins>
      <w:ins w:id="358" w:author="Vigneault Juliane" w:date="2024-12-18T11:48:00Z" w16du:dateUtc="2024-12-18T16:48:00Z">
        <w:r>
          <w:rPr>
            <w:noProof/>
          </w:rPr>
          <w:t>the implications</w:t>
        </w:r>
      </w:ins>
      <w:ins w:id="359" w:author="Vigneault Juliane" w:date="2024-12-18T11:46:00Z" w16du:dateUtc="2024-12-18T16:46:00Z">
        <w:r>
          <w:rPr>
            <w:noProof/>
          </w:rPr>
          <w:t xml:space="preserve"> of</w:t>
        </w:r>
      </w:ins>
      <w:ins w:id="360" w:author="Vigneault Juliane" w:date="2024-12-18T11:45:00Z" w16du:dateUtc="2024-12-18T16:45:00Z">
        <w:r>
          <w:rPr>
            <w:noProof/>
          </w:rPr>
          <w:t xml:space="preserve"> </w:t>
        </w:r>
      </w:ins>
      <w:ins w:id="361" w:author="Vigneault Juliane" w:date="2024-12-18T11:46:00Z" w16du:dateUtc="2024-12-18T16:46:00Z">
        <w:r>
          <w:rPr>
            <w:noProof/>
          </w:rPr>
          <w:t>context-dependencies</w:t>
        </w:r>
      </w:ins>
      <w:ins w:id="362" w:author="Vigneault Juliane" w:date="2024-12-18T11:47:00Z" w16du:dateUtc="2024-12-18T16:47:00Z">
        <w:r>
          <w:rPr>
            <w:noProof/>
          </w:rPr>
          <w:t xml:space="preserve"> </w:t>
        </w:r>
      </w:ins>
      <w:ins w:id="363" w:author="Vigneault Juliane" w:date="2024-12-18T11:48:00Z" w16du:dateUtc="2024-12-18T16:48:00Z">
        <w:r>
          <w:rPr>
            <w:noProof/>
          </w:rPr>
          <w:t xml:space="preserve">in the </w:t>
        </w:r>
      </w:ins>
      <w:ins w:id="364" w:author="Vigneault Juliane" w:date="2024-12-18T11:49:00Z" w16du:dateUtc="2024-12-18T16:49:00Z">
        <w:r>
          <w:rPr>
            <w:noProof/>
          </w:rPr>
          <w:t xml:space="preserve">estimation </w:t>
        </w:r>
      </w:ins>
      <w:ins w:id="365" w:author="Vigneault Juliane" w:date="2024-12-18T11:48:00Z" w16du:dateUtc="2024-12-18T16:48:00Z">
        <w:r>
          <w:rPr>
            <w:noProof/>
          </w:rPr>
          <w:t xml:space="preserve">of infection metrics </w:t>
        </w:r>
      </w:ins>
      <w:ins w:id="366" w:author="Vigneault Juliane" w:date="2024-12-18T11:49:00Z" w16du:dateUtc="2024-12-18T16:49:00Z">
        <w:r>
          <w:rPr>
            <w:noProof/>
          </w:rPr>
          <w:t>from</w:t>
        </w:r>
      </w:ins>
      <w:ins w:id="367" w:author="Vigneault Juliane" w:date="2024-12-18T11:48:00Z" w16du:dateUtc="2024-12-18T16:48:00Z">
        <w:r>
          <w:rPr>
            <w:noProof/>
          </w:rPr>
          <w:t xml:space="preserve"> field-based</w:t>
        </w:r>
      </w:ins>
      <w:ins w:id="368" w:author="Vigneault Juliane" w:date="2024-12-18T11:49:00Z" w16du:dateUtc="2024-12-18T16:49:00Z">
        <w:r>
          <w:rPr>
            <w:noProof/>
          </w:rPr>
          <w:t xml:space="preserve"> data sets.</w:t>
        </w:r>
      </w:ins>
      <w:r w:rsidR="00234116">
        <w:rPr>
          <w:noProof/>
        </w:rPr>
        <w:br w:type="page"/>
      </w:r>
    </w:p>
    <w:p w14:paraId="7DC0AEAD" w14:textId="22C7D3F3" w:rsidR="00574F68" w:rsidRDefault="00E13A60" w:rsidP="00FE3358">
      <w:pPr>
        <w:pStyle w:val="Paragraphe"/>
        <w:ind w:firstLine="0"/>
        <w:jc w:val="left"/>
        <w:rPr>
          <w:b/>
          <w:bCs/>
        </w:rPr>
      </w:pPr>
      <w:r w:rsidRPr="00E13A60">
        <w:rPr>
          <w:b/>
          <w:bCs/>
        </w:rPr>
        <w:lastRenderedPageBreak/>
        <w:t>REFERENCES</w:t>
      </w:r>
    </w:p>
    <w:p w14:paraId="169F661A" w14:textId="77777777" w:rsidR="00A75920" w:rsidRPr="00A75920" w:rsidRDefault="00CC4C09" w:rsidP="00A75920">
      <w:pPr>
        <w:widowControl w:val="0"/>
        <w:autoSpaceDE w:val="0"/>
        <w:autoSpaceDN w:val="0"/>
        <w:adjustRightInd w:val="0"/>
        <w:spacing w:after="0"/>
        <w:rPr>
          <w:ins w:id="369" w:author="Vigneault Juliane" w:date="2024-12-23T09:34:00Z" w16du:dateUtc="2024-12-23T14:34:00Z"/>
          <w:rFonts w:cs="Times New Roman"/>
          <w:kern w:val="0"/>
          <w:lang w:val="en-US"/>
          <w:rPrChange w:id="370" w:author="Vigneault Juliane" w:date="2024-12-23T09:35:00Z" w16du:dateUtc="2024-12-23T14:35:00Z">
            <w:rPr>
              <w:ins w:id="371" w:author="Vigneault Juliane" w:date="2024-12-23T09:34:00Z" w16du:dateUtc="2024-12-23T14:34:00Z"/>
              <w:rFonts w:cs="Times New Roman"/>
              <w:kern w:val="0"/>
            </w:rPr>
          </w:rPrChange>
        </w:rPr>
      </w:pPr>
      <w:r>
        <w:rPr>
          <w:b/>
          <w:bCs/>
        </w:rPr>
        <w:fldChar w:fldCharType="begin"/>
      </w:r>
      <w:r w:rsidRPr="00393584">
        <w:rPr>
          <w:b/>
          <w:bCs/>
          <w:lang w:val="en-US"/>
          <w:rPrChange w:id="372" w:author="Vigneault Juliane" w:date="2024-12-14T15:26:00Z" w16du:dateUtc="2024-12-14T20:26:00Z">
            <w:rPr>
              <w:b/>
              <w:bCs/>
            </w:rPr>
          </w:rPrChange>
        </w:rPr>
        <w:instrText xml:space="preserve"> ADDIN ZOTERO_BIBL {"uncited":[],"omitted":[],"custom":[]} CSL_BIBLIOGRAPHY </w:instrText>
      </w:r>
      <w:r>
        <w:rPr>
          <w:b/>
          <w:bCs/>
        </w:rPr>
        <w:fldChar w:fldCharType="separate"/>
      </w:r>
      <w:ins w:id="373" w:author="Vigneault Juliane" w:date="2024-12-23T09:34:00Z" w16du:dateUtc="2024-12-23T14:34:00Z">
        <w:r w:rsidR="00A75920" w:rsidRPr="00A75920">
          <w:rPr>
            <w:rFonts w:cs="Times New Roman"/>
            <w:kern w:val="0"/>
            <w:lang w:val="en-US"/>
            <w:rPrChange w:id="374" w:author="Vigneault Juliane" w:date="2024-12-23T09:35:00Z" w16du:dateUtc="2024-12-23T14:35:00Z">
              <w:rPr>
                <w:rFonts w:cs="Times New Roman"/>
                <w:kern w:val="0"/>
              </w:rPr>
            </w:rPrChange>
          </w:rPr>
          <w:t xml:space="preserve">Ahn, Sangwook, and Cameron P. Goater. 2021. “Nonhost Species Reduce Parasite Infection in a Focal Host Species within Experimental Fish Communities.” </w:t>
        </w:r>
        <w:r w:rsidR="00A75920" w:rsidRPr="00A75920">
          <w:rPr>
            <w:rFonts w:cs="Times New Roman"/>
            <w:i/>
            <w:iCs/>
            <w:kern w:val="0"/>
            <w:lang w:val="en-US"/>
            <w:rPrChange w:id="375" w:author="Vigneault Juliane" w:date="2024-12-23T09:35:00Z" w16du:dateUtc="2024-12-23T14:35:00Z">
              <w:rPr>
                <w:rFonts w:cs="Times New Roman"/>
                <w:i/>
                <w:iCs/>
                <w:kern w:val="0"/>
              </w:rPr>
            </w:rPrChange>
          </w:rPr>
          <w:t>Ecology and Evolution</w:t>
        </w:r>
        <w:r w:rsidR="00A75920" w:rsidRPr="00A75920">
          <w:rPr>
            <w:rFonts w:cs="Times New Roman"/>
            <w:kern w:val="0"/>
            <w:lang w:val="en-US"/>
            <w:rPrChange w:id="376" w:author="Vigneault Juliane" w:date="2024-12-23T09:35:00Z" w16du:dateUtc="2024-12-23T14:35:00Z">
              <w:rPr>
                <w:rFonts w:cs="Times New Roman"/>
                <w:kern w:val="0"/>
              </w:rPr>
            </w:rPrChange>
          </w:rPr>
          <w:t xml:space="preserve"> 11 (15): 10155–63. https://doi.org/10.1002/ece3.7823.</w:t>
        </w:r>
      </w:ins>
    </w:p>
    <w:p w14:paraId="7C1CAC8A" w14:textId="77777777" w:rsidR="00A75920" w:rsidRPr="00A75920" w:rsidRDefault="00A75920" w:rsidP="00A75920">
      <w:pPr>
        <w:widowControl w:val="0"/>
        <w:autoSpaceDE w:val="0"/>
        <w:autoSpaceDN w:val="0"/>
        <w:adjustRightInd w:val="0"/>
        <w:spacing w:after="0"/>
        <w:rPr>
          <w:ins w:id="377" w:author="Vigneault Juliane" w:date="2024-12-23T09:34:00Z" w16du:dateUtc="2024-12-23T14:34:00Z"/>
          <w:rFonts w:cs="Times New Roman"/>
          <w:kern w:val="0"/>
          <w:lang w:val="en-US"/>
          <w:rPrChange w:id="378" w:author="Vigneault Juliane" w:date="2024-12-23T09:35:00Z" w16du:dateUtc="2024-12-23T14:35:00Z">
            <w:rPr>
              <w:ins w:id="379" w:author="Vigneault Juliane" w:date="2024-12-23T09:34:00Z" w16du:dateUtc="2024-12-23T14:34:00Z"/>
              <w:rFonts w:cs="Times New Roman"/>
              <w:kern w:val="0"/>
            </w:rPr>
          </w:rPrChange>
        </w:rPr>
      </w:pPr>
      <w:ins w:id="380" w:author="Vigneault Juliane" w:date="2024-12-23T09:34:00Z" w16du:dateUtc="2024-12-23T14:34:00Z">
        <w:r w:rsidRPr="00A75920">
          <w:rPr>
            <w:rFonts w:cs="Times New Roman"/>
            <w:kern w:val="0"/>
            <w:lang w:val="en-US"/>
            <w:rPrChange w:id="381" w:author="Vigneault Juliane" w:date="2024-12-23T09:35:00Z" w16du:dateUtc="2024-12-23T14:35:00Z">
              <w:rPr>
                <w:rFonts w:cs="Times New Roman"/>
                <w:kern w:val="0"/>
              </w:rPr>
            </w:rPrChange>
          </w:rPr>
          <w:t xml:space="preserve">Angers, Bernard, and Isaac J. Schlosser. 2007. “The Origin of Phoxinus Eos-Neogaeus Unisexual Hybrids.” </w:t>
        </w:r>
        <w:r w:rsidRPr="00A75920">
          <w:rPr>
            <w:rFonts w:cs="Times New Roman"/>
            <w:i/>
            <w:iCs/>
            <w:kern w:val="0"/>
            <w:lang w:val="en-US"/>
            <w:rPrChange w:id="382" w:author="Vigneault Juliane" w:date="2024-12-23T09:35:00Z" w16du:dateUtc="2024-12-23T14:35:00Z">
              <w:rPr>
                <w:rFonts w:cs="Times New Roman"/>
                <w:i/>
                <w:iCs/>
                <w:kern w:val="0"/>
              </w:rPr>
            </w:rPrChange>
          </w:rPr>
          <w:t>Molecular Ecology</w:t>
        </w:r>
        <w:r w:rsidRPr="00A75920">
          <w:rPr>
            <w:rFonts w:cs="Times New Roman"/>
            <w:kern w:val="0"/>
            <w:lang w:val="en-US"/>
            <w:rPrChange w:id="383" w:author="Vigneault Juliane" w:date="2024-12-23T09:35:00Z" w16du:dateUtc="2024-12-23T14:35:00Z">
              <w:rPr>
                <w:rFonts w:cs="Times New Roman"/>
                <w:kern w:val="0"/>
              </w:rPr>
            </w:rPrChange>
          </w:rPr>
          <w:t xml:space="preserve"> 16 (21): 4562–71. https://doi.org/10.1111/j.1365-294X.2007.03511.x.</w:t>
        </w:r>
      </w:ins>
    </w:p>
    <w:p w14:paraId="731413B4" w14:textId="77777777" w:rsidR="00A75920" w:rsidRPr="00A75920" w:rsidRDefault="00A75920" w:rsidP="00A75920">
      <w:pPr>
        <w:widowControl w:val="0"/>
        <w:autoSpaceDE w:val="0"/>
        <w:autoSpaceDN w:val="0"/>
        <w:adjustRightInd w:val="0"/>
        <w:spacing w:after="0"/>
        <w:rPr>
          <w:ins w:id="384" w:author="Vigneault Juliane" w:date="2024-12-23T09:34:00Z" w16du:dateUtc="2024-12-23T14:34:00Z"/>
          <w:rFonts w:cs="Times New Roman"/>
          <w:kern w:val="0"/>
          <w:lang w:val="en-US"/>
          <w:rPrChange w:id="385" w:author="Vigneault Juliane" w:date="2024-12-23T09:35:00Z" w16du:dateUtc="2024-12-23T14:35:00Z">
            <w:rPr>
              <w:ins w:id="386" w:author="Vigneault Juliane" w:date="2024-12-23T09:34:00Z" w16du:dateUtc="2024-12-23T14:34:00Z"/>
              <w:rFonts w:cs="Times New Roman"/>
              <w:kern w:val="0"/>
            </w:rPr>
          </w:rPrChange>
        </w:rPr>
      </w:pPr>
      <w:ins w:id="387" w:author="Vigneault Juliane" w:date="2024-12-23T09:34:00Z" w16du:dateUtc="2024-12-23T14:34:00Z">
        <w:r w:rsidRPr="00A75920">
          <w:rPr>
            <w:rFonts w:cs="Times New Roman"/>
            <w:kern w:val="0"/>
            <w:lang w:val="en-US"/>
            <w:rPrChange w:id="388" w:author="Vigneault Juliane" w:date="2024-12-23T09:35:00Z" w16du:dateUtc="2024-12-23T14:35:00Z">
              <w:rPr>
                <w:rFonts w:cs="Times New Roman"/>
                <w:kern w:val="0"/>
              </w:rPr>
            </w:rPrChange>
          </w:rPr>
          <w:t xml:space="preserve">Barber, Iain, and Niels J. Dingemanse. 2010. “Parasitism and the Evolutionary Ecology of Animal Personality.” </w:t>
        </w:r>
        <w:r w:rsidRPr="00A75920">
          <w:rPr>
            <w:rFonts w:cs="Times New Roman"/>
            <w:i/>
            <w:iCs/>
            <w:kern w:val="0"/>
            <w:lang w:val="en-US"/>
            <w:rPrChange w:id="389" w:author="Vigneault Juliane" w:date="2024-12-23T09:35:00Z" w16du:dateUtc="2024-12-23T14:35:00Z">
              <w:rPr>
                <w:rFonts w:cs="Times New Roman"/>
                <w:i/>
                <w:iCs/>
                <w:kern w:val="0"/>
              </w:rPr>
            </w:rPrChange>
          </w:rPr>
          <w:t>Philosophical Transactions of the Royal Society B: Biological Sciences</w:t>
        </w:r>
        <w:r w:rsidRPr="00A75920">
          <w:rPr>
            <w:rFonts w:cs="Times New Roman"/>
            <w:kern w:val="0"/>
            <w:lang w:val="en-US"/>
            <w:rPrChange w:id="390" w:author="Vigneault Juliane" w:date="2024-12-23T09:35:00Z" w16du:dateUtc="2024-12-23T14:35:00Z">
              <w:rPr>
                <w:rFonts w:cs="Times New Roman"/>
                <w:kern w:val="0"/>
              </w:rPr>
            </w:rPrChange>
          </w:rPr>
          <w:t xml:space="preserve"> 365 (1560): 4077–88. https://doi.org/10.1098/rstb.2010.0182.</w:t>
        </w:r>
      </w:ins>
    </w:p>
    <w:p w14:paraId="6444DE0B" w14:textId="77777777" w:rsidR="00A75920" w:rsidRPr="00A75920" w:rsidRDefault="00A75920" w:rsidP="00A75920">
      <w:pPr>
        <w:widowControl w:val="0"/>
        <w:autoSpaceDE w:val="0"/>
        <w:autoSpaceDN w:val="0"/>
        <w:adjustRightInd w:val="0"/>
        <w:spacing w:after="0"/>
        <w:rPr>
          <w:ins w:id="391" w:author="Vigneault Juliane" w:date="2024-12-23T09:34:00Z" w16du:dateUtc="2024-12-23T14:34:00Z"/>
          <w:rFonts w:cs="Times New Roman"/>
          <w:kern w:val="0"/>
          <w:lang w:val="en-US"/>
          <w:rPrChange w:id="392" w:author="Vigneault Juliane" w:date="2024-12-23T09:35:00Z" w16du:dateUtc="2024-12-23T14:35:00Z">
            <w:rPr>
              <w:ins w:id="393" w:author="Vigneault Juliane" w:date="2024-12-23T09:34:00Z" w16du:dateUtc="2024-12-23T14:34:00Z"/>
              <w:rFonts w:cs="Times New Roman"/>
              <w:kern w:val="0"/>
            </w:rPr>
          </w:rPrChange>
        </w:rPr>
      </w:pPr>
      <w:ins w:id="394" w:author="Vigneault Juliane" w:date="2024-12-23T09:34:00Z" w16du:dateUtc="2024-12-23T14:34:00Z">
        <w:r w:rsidRPr="00A75920">
          <w:rPr>
            <w:rFonts w:cs="Times New Roman"/>
            <w:kern w:val="0"/>
            <w:lang w:val="en-US"/>
            <w:rPrChange w:id="395" w:author="Vigneault Juliane" w:date="2024-12-23T09:35:00Z" w16du:dateUtc="2024-12-23T14:35:00Z">
              <w:rPr>
                <w:rFonts w:cs="Times New Roman"/>
                <w:kern w:val="0"/>
              </w:rPr>
            </w:rPrChange>
          </w:rPr>
          <w:t xml:space="preserve">Barber, Iain, Danie Hoare, and Jens Krause. 2000. “Effects of Parasites on Fish Behaviour: A Review and Evolutionary Perspective.” </w:t>
        </w:r>
        <w:r w:rsidRPr="00A75920">
          <w:rPr>
            <w:rFonts w:cs="Times New Roman"/>
            <w:i/>
            <w:iCs/>
            <w:kern w:val="0"/>
            <w:lang w:val="en-US"/>
            <w:rPrChange w:id="396" w:author="Vigneault Juliane" w:date="2024-12-23T09:35:00Z" w16du:dateUtc="2024-12-23T14:35:00Z">
              <w:rPr>
                <w:rFonts w:cs="Times New Roman"/>
                <w:i/>
                <w:iCs/>
                <w:kern w:val="0"/>
              </w:rPr>
            </w:rPrChange>
          </w:rPr>
          <w:t>Reviews in Fish Biology and Fisheries</w:t>
        </w:r>
        <w:r w:rsidRPr="00A75920">
          <w:rPr>
            <w:rFonts w:cs="Times New Roman"/>
            <w:kern w:val="0"/>
            <w:lang w:val="en-US"/>
            <w:rPrChange w:id="397" w:author="Vigneault Juliane" w:date="2024-12-23T09:35:00Z" w16du:dateUtc="2024-12-23T14:35:00Z">
              <w:rPr>
                <w:rFonts w:cs="Times New Roman"/>
                <w:kern w:val="0"/>
              </w:rPr>
            </w:rPrChange>
          </w:rPr>
          <w:t xml:space="preserve"> 10 (2): 131–65. https://doi.org/10.1023/A:1016658224470.</w:t>
        </w:r>
      </w:ins>
    </w:p>
    <w:p w14:paraId="41073D5D" w14:textId="77777777" w:rsidR="00A75920" w:rsidRPr="00A75920" w:rsidRDefault="00A75920" w:rsidP="00A75920">
      <w:pPr>
        <w:widowControl w:val="0"/>
        <w:autoSpaceDE w:val="0"/>
        <w:autoSpaceDN w:val="0"/>
        <w:adjustRightInd w:val="0"/>
        <w:spacing w:after="0"/>
        <w:rPr>
          <w:ins w:id="398" w:author="Vigneault Juliane" w:date="2024-12-23T09:34:00Z" w16du:dateUtc="2024-12-23T14:34:00Z"/>
          <w:rFonts w:cs="Times New Roman"/>
          <w:kern w:val="0"/>
          <w:lang w:val="en-US"/>
          <w:rPrChange w:id="399" w:author="Vigneault Juliane" w:date="2024-12-23T09:35:00Z" w16du:dateUtc="2024-12-23T14:35:00Z">
            <w:rPr>
              <w:ins w:id="400" w:author="Vigneault Juliane" w:date="2024-12-23T09:34:00Z" w16du:dateUtc="2024-12-23T14:34:00Z"/>
              <w:rFonts w:cs="Times New Roman"/>
              <w:kern w:val="0"/>
            </w:rPr>
          </w:rPrChange>
        </w:rPr>
      </w:pPr>
      <w:ins w:id="401" w:author="Vigneault Juliane" w:date="2024-12-23T09:34:00Z" w16du:dateUtc="2024-12-23T14:34:00Z">
        <w:r w:rsidRPr="00A75920">
          <w:rPr>
            <w:rFonts w:cs="Times New Roman"/>
            <w:kern w:val="0"/>
          </w:rPr>
          <w:t xml:space="preserve">Bartoli, Pierre, and Charles-François Boudouresque. </w:t>
        </w:r>
        <w:r w:rsidRPr="00A75920">
          <w:rPr>
            <w:rFonts w:cs="Times New Roman"/>
            <w:kern w:val="0"/>
            <w:lang w:val="en-US"/>
            <w:rPrChange w:id="402" w:author="Vigneault Juliane" w:date="2024-12-23T09:35:00Z" w16du:dateUtc="2024-12-23T14:35:00Z">
              <w:rPr>
                <w:rFonts w:cs="Times New Roman"/>
                <w:kern w:val="0"/>
              </w:rPr>
            </w:rPrChange>
          </w:rPr>
          <w:t xml:space="preserve">1997. “Transmission Failure of Parasites (Digenea) in Sites Colonized by the Recently Introduced Invasive Alga Caulerpa Taxifolia.” </w:t>
        </w:r>
        <w:r w:rsidRPr="00A75920">
          <w:rPr>
            <w:rFonts w:cs="Times New Roman"/>
            <w:i/>
            <w:iCs/>
            <w:kern w:val="0"/>
            <w:lang w:val="en-US"/>
            <w:rPrChange w:id="403" w:author="Vigneault Juliane" w:date="2024-12-23T09:35:00Z" w16du:dateUtc="2024-12-23T14:35:00Z">
              <w:rPr>
                <w:rFonts w:cs="Times New Roman"/>
                <w:i/>
                <w:iCs/>
                <w:kern w:val="0"/>
              </w:rPr>
            </w:rPrChange>
          </w:rPr>
          <w:t>Marine Ecology Progress Series</w:t>
        </w:r>
        <w:r w:rsidRPr="00A75920">
          <w:rPr>
            <w:rFonts w:cs="Times New Roman"/>
            <w:kern w:val="0"/>
            <w:lang w:val="en-US"/>
            <w:rPrChange w:id="404" w:author="Vigneault Juliane" w:date="2024-12-23T09:35:00Z" w16du:dateUtc="2024-12-23T14:35:00Z">
              <w:rPr>
                <w:rFonts w:cs="Times New Roman"/>
                <w:kern w:val="0"/>
              </w:rPr>
            </w:rPrChange>
          </w:rPr>
          <w:t xml:space="preserve"> 154:253–60.</w:t>
        </w:r>
      </w:ins>
    </w:p>
    <w:p w14:paraId="4DC9EBCE" w14:textId="77777777" w:rsidR="00A75920" w:rsidRPr="00A75920" w:rsidRDefault="00A75920" w:rsidP="00A75920">
      <w:pPr>
        <w:widowControl w:val="0"/>
        <w:autoSpaceDE w:val="0"/>
        <w:autoSpaceDN w:val="0"/>
        <w:adjustRightInd w:val="0"/>
        <w:spacing w:after="0"/>
        <w:rPr>
          <w:ins w:id="405" w:author="Vigneault Juliane" w:date="2024-12-23T09:34:00Z" w16du:dateUtc="2024-12-23T14:34:00Z"/>
          <w:rFonts w:cs="Times New Roman"/>
          <w:kern w:val="0"/>
          <w:lang w:val="en-US"/>
          <w:rPrChange w:id="406" w:author="Vigneault Juliane" w:date="2024-12-23T09:35:00Z" w16du:dateUtc="2024-12-23T14:35:00Z">
            <w:rPr>
              <w:ins w:id="407" w:author="Vigneault Juliane" w:date="2024-12-23T09:34:00Z" w16du:dateUtc="2024-12-23T14:34:00Z"/>
              <w:rFonts w:cs="Times New Roman"/>
              <w:kern w:val="0"/>
            </w:rPr>
          </w:rPrChange>
        </w:rPr>
      </w:pPr>
      <w:ins w:id="408" w:author="Vigneault Juliane" w:date="2024-12-23T09:34:00Z" w16du:dateUtc="2024-12-23T14:34:00Z">
        <w:r w:rsidRPr="00A75920">
          <w:rPr>
            <w:rFonts w:cs="Times New Roman"/>
            <w:kern w:val="0"/>
            <w:lang w:val="en-US"/>
            <w:rPrChange w:id="409" w:author="Vigneault Juliane" w:date="2024-12-23T09:35:00Z" w16du:dateUtc="2024-12-23T14:35:00Z">
              <w:rPr>
                <w:rFonts w:cs="Times New Roman"/>
                <w:kern w:val="0"/>
              </w:rPr>
            </w:rPrChange>
          </w:rPr>
          <w:t xml:space="preserve">Biro, Peter A., Mark V. Abrahams, John R. Post, and Eric A. Parkinson. 2006. “Behavioural Trade-Offs between Growth and Mortality Explain Evolution of Submaximal Growth Rates.” </w:t>
        </w:r>
        <w:r w:rsidRPr="00A75920">
          <w:rPr>
            <w:rFonts w:cs="Times New Roman"/>
            <w:i/>
            <w:iCs/>
            <w:kern w:val="0"/>
            <w:lang w:val="en-US"/>
            <w:rPrChange w:id="410" w:author="Vigneault Juliane" w:date="2024-12-23T09:35:00Z" w16du:dateUtc="2024-12-23T14:35:00Z">
              <w:rPr>
                <w:rFonts w:cs="Times New Roman"/>
                <w:i/>
                <w:iCs/>
                <w:kern w:val="0"/>
              </w:rPr>
            </w:rPrChange>
          </w:rPr>
          <w:t>Journal of Animal Ecology</w:t>
        </w:r>
        <w:r w:rsidRPr="00A75920">
          <w:rPr>
            <w:rFonts w:cs="Times New Roman"/>
            <w:kern w:val="0"/>
            <w:lang w:val="en-US"/>
            <w:rPrChange w:id="411" w:author="Vigneault Juliane" w:date="2024-12-23T09:35:00Z" w16du:dateUtc="2024-12-23T14:35:00Z">
              <w:rPr>
                <w:rFonts w:cs="Times New Roman"/>
                <w:kern w:val="0"/>
              </w:rPr>
            </w:rPrChange>
          </w:rPr>
          <w:t xml:space="preserve"> 75 (5): 1165–71. https://doi.org/10.1111/j.1365-2656.2006.01137.x.</w:t>
        </w:r>
      </w:ins>
    </w:p>
    <w:p w14:paraId="56682190" w14:textId="77777777" w:rsidR="00A75920" w:rsidRPr="00A75920" w:rsidRDefault="00A75920" w:rsidP="00A75920">
      <w:pPr>
        <w:widowControl w:val="0"/>
        <w:autoSpaceDE w:val="0"/>
        <w:autoSpaceDN w:val="0"/>
        <w:adjustRightInd w:val="0"/>
        <w:spacing w:after="0"/>
        <w:rPr>
          <w:ins w:id="412" w:author="Vigneault Juliane" w:date="2024-12-23T09:34:00Z" w16du:dateUtc="2024-12-23T14:34:00Z"/>
          <w:rFonts w:cs="Times New Roman"/>
          <w:kern w:val="0"/>
          <w:lang w:val="en-US"/>
          <w:rPrChange w:id="413" w:author="Vigneault Juliane" w:date="2024-12-23T09:35:00Z" w16du:dateUtc="2024-12-23T14:35:00Z">
            <w:rPr>
              <w:ins w:id="414" w:author="Vigneault Juliane" w:date="2024-12-23T09:34:00Z" w16du:dateUtc="2024-12-23T14:34:00Z"/>
              <w:rFonts w:cs="Times New Roman"/>
              <w:kern w:val="0"/>
            </w:rPr>
          </w:rPrChange>
        </w:rPr>
      </w:pPr>
      <w:ins w:id="415" w:author="Vigneault Juliane" w:date="2024-12-23T09:34:00Z" w16du:dateUtc="2024-12-23T14:34:00Z">
        <w:r w:rsidRPr="00A75920">
          <w:rPr>
            <w:rFonts w:cs="Times New Roman"/>
            <w:kern w:val="0"/>
            <w:lang w:val="en-US"/>
            <w:rPrChange w:id="416" w:author="Vigneault Juliane" w:date="2024-12-23T09:35:00Z" w16du:dateUtc="2024-12-23T14:35:00Z">
              <w:rPr>
                <w:rFonts w:cs="Times New Roman"/>
                <w:kern w:val="0"/>
              </w:rPr>
            </w:rPrChange>
          </w:rPr>
          <w:t xml:space="preserve">Biro, Peter A., and Niels J. Dingemanse. 2009. “Sampling Bias Resulting from Animal Personality.” </w:t>
        </w:r>
        <w:r w:rsidRPr="00A75920">
          <w:rPr>
            <w:rFonts w:cs="Times New Roman"/>
            <w:i/>
            <w:iCs/>
            <w:kern w:val="0"/>
            <w:lang w:val="en-US"/>
            <w:rPrChange w:id="417" w:author="Vigneault Juliane" w:date="2024-12-23T09:35:00Z" w16du:dateUtc="2024-12-23T14:35:00Z">
              <w:rPr>
                <w:rFonts w:cs="Times New Roman"/>
                <w:i/>
                <w:iCs/>
                <w:kern w:val="0"/>
              </w:rPr>
            </w:rPrChange>
          </w:rPr>
          <w:t>Trends in Ecology &amp; Evolution</w:t>
        </w:r>
        <w:r w:rsidRPr="00A75920">
          <w:rPr>
            <w:rFonts w:cs="Times New Roman"/>
            <w:kern w:val="0"/>
            <w:lang w:val="en-US"/>
            <w:rPrChange w:id="418" w:author="Vigneault Juliane" w:date="2024-12-23T09:35:00Z" w16du:dateUtc="2024-12-23T14:35:00Z">
              <w:rPr>
                <w:rFonts w:cs="Times New Roman"/>
                <w:kern w:val="0"/>
              </w:rPr>
            </w:rPrChange>
          </w:rPr>
          <w:t xml:space="preserve"> 24 (2): 66–67. https://doi.org/10.1016/j.tree.2008.11.001.</w:t>
        </w:r>
      </w:ins>
    </w:p>
    <w:p w14:paraId="73DC8872" w14:textId="77777777" w:rsidR="00A75920" w:rsidRPr="00A75920" w:rsidRDefault="00A75920" w:rsidP="00A75920">
      <w:pPr>
        <w:widowControl w:val="0"/>
        <w:autoSpaceDE w:val="0"/>
        <w:autoSpaceDN w:val="0"/>
        <w:adjustRightInd w:val="0"/>
        <w:spacing w:after="0"/>
        <w:rPr>
          <w:ins w:id="419" w:author="Vigneault Juliane" w:date="2024-12-23T09:34:00Z" w16du:dateUtc="2024-12-23T14:34:00Z"/>
          <w:rFonts w:cs="Times New Roman"/>
          <w:kern w:val="0"/>
          <w:lang w:val="en-US"/>
          <w:rPrChange w:id="420" w:author="Vigneault Juliane" w:date="2024-12-23T09:35:00Z" w16du:dateUtc="2024-12-23T14:35:00Z">
            <w:rPr>
              <w:ins w:id="421" w:author="Vigneault Juliane" w:date="2024-12-23T09:34:00Z" w16du:dateUtc="2024-12-23T14:34:00Z"/>
              <w:rFonts w:cs="Times New Roman"/>
              <w:kern w:val="0"/>
            </w:rPr>
          </w:rPrChange>
        </w:rPr>
      </w:pPr>
      <w:ins w:id="422" w:author="Vigneault Juliane" w:date="2024-12-23T09:34:00Z" w16du:dateUtc="2024-12-23T14:34:00Z">
        <w:r w:rsidRPr="00A75920">
          <w:rPr>
            <w:rFonts w:cs="Times New Roman"/>
            <w:kern w:val="0"/>
            <w:lang w:val="en-US"/>
            <w:rPrChange w:id="423" w:author="Vigneault Juliane" w:date="2024-12-23T09:35:00Z" w16du:dateUtc="2024-12-23T14:35:00Z">
              <w:rPr>
                <w:rFonts w:cs="Times New Roman"/>
                <w:kern w:val="0"/>
              </w:rPr>
            </w:rPrChange>
          </w:rPr>
          <w:t xml:space="preserve">Biro, Peter A., and John R. Post. 2008. “Rapid Depletion of Genotypes with Fast Growth and Bold Personality Traits from Harvested Fish Populations.” </w:t>
        </w:r>
        <w:r w:rsidRPr="00A75920">
          <w:rPr>
            <w:rFonts w:cs="Times New Roman"/>
            <w:i/>
            <w:iCs/>
            <w:kern w:val="0"/>
            <w:lang w:val="en-US"/>
            <w:rPrChange w:id="424" w:author="Vigneault Juliane" w:date="2024-12-23T09:35:00Z" w16du:dateUtc="2024-12-23T14:35:00Z">
              <w:rPr>
                <w:rFonts w:cs="Times New Roman"/>
                <w:i/>
                <w:iCs/>
                <w:kern w:val="0"/>
              </w:rPr>
            </w:rPrChange>
          </w:rPr>
          <w:t>Proceedings of the National Academy of Sciences of the United States of America</w:t>
        </w:r>
        <w:r w:rsidRPr="00A75920">
          <w:rPr>
            <w:rFonts w:cs="Times New Roman"/>
            <w:kern w:val="0"/>
            <w:lang w:val="en-US"/>
            <w:rPrChange w:id="425" w:author="Vigneault Juliane" w:date="2024-12-23T09:35:00Z" w16du:dateUtc="2024-12-23T14:35:00Z">
              <w:rPr>
                <w:rFonts w:cs="Times New Roman"/>
                <w:kern w:val="0"/>
              </w:rPr>
            </w:rPrChange>
          </w:rPr>
          <w:t xml:space="preserve"> 105 (8): 2919–22. https://doi.org/10.1073/pnas.0708159105.</w:t>
        </w:r>
      </w:ins>
    </w:p>
    <w:p w14:paraId="6E6B7645" w14:textId="77777777" w:rsidR="00A75920" w:rsidRPr="00A75920" w:rsidRDefault="00A75920" w:rsidP="00A75920">
      <w:pPr>
        <w:widowControl w:val="0"/>
        <w:autoSpaceDE w:val="0"/>
        <w:autoSpaceDN w:val="0"/>
        <w:adjustRightInd w:val="0"/>
        <w:spacing w:after="0"/>
        <w:rPr>
          <w:ins w:id="426" w:author="Vigneault Juliane" w:date="2024-12-23T09:34:00Z" w16du:dateUtc="2024-12-23T14:34:00Z"/>
          <w:rFonts w:cs="Times New Roman"/>
          <w:kern w:val="0"/>
          <w:lang w:val="en-US"/>
          <w:rPrChange w:id="427" w:author="Vigneault Juliane" w:date="2024-12-23T09:35:00Z" w16du:dateUtc="2024-12-23T14:35:00Z">
            <w:rPr>
              <w:ins w:id="428" w:author="Vigneault Juliane" w:date="2024-12-23T09:34:00Z" w16du:dateUtc="2024-12-23T14:34:00Z"/>
              <w:rFonts w:cs="Times New Roman"/>
              <w:kern w:val="0"/>
            </w:rPr>
          </w:rPrChange>
        </w:rPr>
      </w:pPr>
      <w:ins w:id="429" w:author="Vigneault Juliane" w:date="2024-12-23T09:34:00Z" w16du:dateUtc="2024-12-23T14:34:00Z">
        <w:r w:rsidRPr="00A75920">
          <w:rPr>
            <w:rFonts w:cs="Times New Roman"/>
            <w:kern w:val="0"/>
            <w:lang w:val="en-US"/>
            <w:rPrChange w:id="430" w:author="Vigneault Juliane" w:date="2024-12-23T09:35:00Z" w16du:dateUtc="2024-12-23T14:35:00Z">
              <w:rPr>
                <w:rFonts w:cs="Times New Roman"/>
                <w:kern w:val="0"/>
              </w:rPr>
            </w:rPrChange>
          </w:rPr>
          <w:t xml:space="preserve">Bolnick, Daniel I., Emlyn J. Resetarits, Kimberly Ballare, Yoel E. Stuart, and William E. Stutz. 2020. “Scale-Dependent Effects of Host Patch Traits on Species Composition in a Stickleback Parasite Metacommunity.” </w:t>
        </w:r>
        <w:r w:rsidRPr="00A75920">
          <w:rPr>
            <w:rFonts w:cs="Times New Roman"/>
            <w:i/>
            <w:iCs/>
            <w:kern w:val="0"/>
            <w:lang w:val="en-US"/>
            <w:rPrChange w:id="431" w:author="Vigneault Juliane" w:date="2024-12-23T09:35:00Z" w16du:dateUtc="2024-12-23T14:35:00Z">
              <w:rPr>
                <w:rFonts w:cs="Times New Roman"/>
                <w:i/>
                <w:iCs/>
                <w:kern w:val="0"/>
              </w:rPr>
            </w:rPrChange>
          </w:rPr>
          <w:t>Ecology</w:t>
        </w:r>
        <w:r w:rsidRPr="00A75920">
          <w:rPr>
            <w:rFonts w:cs="Times New Roman"/>
            <w:kern w:val="0"/>
            <w:lang w:val="en-US"/>
            <w:rPrChange w:id="432" w:author="Vigneault Juliane" w:date="2024-12-23T09:35:00Z" w16du:dateUtc="2024-12-23T14:35:00Z">
              <w:rPr>
                <w:rFonts w:cs="Times New Roman"/>
                <w:kern w:val="0"/>
              </w:rPr>
            </w:rPrChange>
          </w:rPr>
          <w:t xml:space="preserve"> 101 (12): e03181. https://doi.org/10.1002/ecy.3181.</w:t>
        </w:r>
      </w:ins>
    </w:p>
    <w:p w14:paraId="2BA534D2" w14:textId="77777777" w:rsidR="00A75920" w:rsidRPr="00A75920" w:rsidRDefault="00A75920" w:rsidP="00A75920">
      <w:pPr>
        <w:widowControl w:val="0"/>
        <w:autoSpaceDE w:val="0"/>
        <w:autoSpaceDN w:val="0"/>
        <w:adjustRightInd w:val="0"/>
        <w:spacing w:after="0"/>
        <w:rPr>
          <w:ins w:id="433" w:author="Vigneault Juliane" w:date="2024-12-23T09:34:00Z" w16du:dateUtc="2024-12-23T14:34:00Z"/>
          <w:rFonts w:cs="Times New Roman"/>
          <w:kern w:val="0"/>
          <w:lang w:val="en-US"/>
          <w:rPrChange w:id="434" w:author="Vigneault Juliane" w:date="2024-12-23T09:35:00Z" w16du:dateUtc="2024-12-23T14:35:00Z">
            <w:rPr>
              <w:ins w:id="435" w:author="Vigneault Juliane" w:date="2024-12-23T09:34:00Z" w16du:dateUtc="2024-12-23T14:34:00Z"/>
              <w:rFonts w:cs="Times New Roman"/>
              <w:kern w:val="0"/>
            </w:rPr>
          </w:rPrChange>
        </w:rPr>
      </w:pPr>
      <w:ins w:id="436" w:author="Vigneault Juliane" w:date="2024-12-23T09:34:00Z" w16du:dateUtc="2024-12-23T14:34:00Z">
        <w:r w:rsidRPr="00A75920">
          <w:rPr>
            <w:rFonts w:cs="Times New Roman"/>
            <w:kern w:val="0"/>
          </w:rPr>
          <w:t xml:space="preserve">Boyer, Nelly, Denis Réale, Julie Marmet, Benoît Pisanu, and Jean-Louis Chapuis. </w:t>
        </w:r>
        <w:r w:rsidRPr="00A75920">
          <w:rPr>
            <w:rFonts w:cs="Times New Roman"/>
            <w:kern w:val="0"/>
            <w:lang w:val="en-US"/>
            <w:rPrChange w:id="437" w:author="Vigneault Juliane" w:date="2024-12-23T09:35:00Z" w16du:dateUtc="2024-12-23T14:35:00Z">
              <w:rPr>
                <w:rFonts w:cs="Times New Roman"/>
                <w:kern w:val="0"/>
              </w:rPr>
            </w:rPrChange>
          </w:rPr>
          <w:t xml:space="preserve">2010. “Personality, Space Use and Tick Load in an Introduced Population of Siberian Chipmunks Tamias Sibiricus.” </w:t>
        </w:r>
        <w:r w:rsidRPr="00A75920">
          <w:rPr>
            <w:rFonts w:cs="Times New Roman"/>
            <w:i/>
            <w:iCs/>
            <w:kern w:val="0"/>
            <w:lang w:val="en-US"/>
            <w:rPrChange w:id="438" w:author="Vigneault Juliane" w:date="2024-12-23T09:35:00Z" w16du:dateUtc="2024-12-23T14:35:00Z">
              <w:rPr>
                <w:rFonts w:cs="Times New Roman"/>
                <w:i/>
                <w:iCs/>
                <w:kern w:val="0"/>
              </w:rPr>
            </w:rPrChange>
          </w:rPr>
          <w:t>Journal of Animal Ecology</w:t>
        </w:r>
        <w:r w:rsidRPr="00A75920">
          <w:rPr>
            <w:rFonts w:cs="Times New Roman"/>
            <w:kern w:val="0"/>
            <w:lang w:val="en-US"/>
            <w:rPrChange w:id="439" w:author="Vigneault Juliane" w:date="2024-12-23T09:35:00Z" w16du:dateUtc="2024-12-23T14:35:00Z">
              <w:rPr>
                <w:rFonts w:cs="Times New Roman"/>
                <w:kern w:val="0"/>
              </w:rPr>
            </w:rPrChange>
          </w:rPr>
          <w:t xml:space="preserve"> 79 (3): 538–47. https://doi.org/10.1111/j.1365-2656.2010.01659.x.</w:t>
        </w:r>
      </w:ins>
    </w:p>
    <w:p w14:paraId="7BE82A96" w14:textId="77777777" w:rsidR="00A75920" w:rsidRPr="00A75920" w:rsidRDefault="00A75920" w:rsidP="00A75920">
      <w:pPr>
        <w:widowControl w:val="0"/>
        <w:autoSpaceDE w:val="0"/>
        <w:autoSpaceDN w:val="0"/>
        <w:adjustRightInd w:val="0"/>
        <w:spacing w:after="0"/>
        <w:rPr>
          <w:ins w:id="440" w:author="Vigneault Juliane" w:date="2024-12-23T09:34:00Z" w16du:dateUtc="2024-12-23T14:34:00Z"/>
          <w:rFonts w:cs="Times New Roman"/>
          <w:kern w:val="0"/>
          <w:lang w:val="en-US"/>
          <w:rPrChange w:id="441" w:author="Vigneault Juliane" w:date="2024-12-23T09:35:00Z" w16du:dateUtc="2024-12-23T14:35:00Z">
            <w:rPr>
              <w:ins w:id="442" w:author="Vigneault Juliane" w:date="2024-12-23T09:34:00Z" w16du:dateUtc="2024-12-23T14:34:00Z"/>
              <w:rFonts w:cs="Times New Roman"/>
              <w:kern w:val="0"/>
            </w:rPr>
          </w:rPrChange>
        </w:rPr>
      </w:pPr>
      <w:ins w:id="443" w:author="Vigneault Juliane" w:date="2024-12-23T09:34:00Z" w16du:dateUtc="2024-12-23T14:34:00Z">
        <w:r w:rsidRPr="00A75920">
          <w:rPr>
            <w:rFonts w:cs="Times New Roman"/>
            <w:kern w:val="0"/>
            <w:lang w:val="en-US"/>
            <w:rPrChange w:id="444" w:author="Vigneault Juliane" w:date="2024-12-23T09:35:00Z" w16du:dateUtc="2024-12-23T14:35:00Z">
              <w:rPr>
                <w:rFonts w:cs="Times New Roman"/>
                <w:kern w:val="0"/>
              </w:rPr>
            </w:rPrChange>
          </w:rPr>
          <w:t xml:space="preserve">Brown, James H. 1984. “On the Relationship between Abundance and Distribution of Species.” </w:t>
        </w:r>
        <w:r w:rsidRPr="00A75920">
          <w:rPr>
            <w:rFonts w:cs="Times New Roman"/>
            <w:i/>
            <w:iCs/>
            <w:kern w:val="0"/>
            <w:lang w:val="en-US"/>
            <w:rPrChange w:id="445" w:author="Vigneault Juliane" w:date="2024-12-23T09:35:00Z" w16du:dateUtc="2024-12-23T14:35:00Z">
              <w:rPr>
                <w:rFonts w:cs="Times New Roman"/>
                <w:i/>
                <w:iCs/>
                <w:kern w:val="0"/>
              </w:rPr>
            </w:rPrChange>
          </w:rPr>
          <w:lastRenderedPageBreak/>
          <w:t>The American Naturalist</w:t>
        </w:r>
        <w:r w:rsidRPr="00A75920">
          <w:rPr>
            <w:rFonts w:cs="Times New Roman"/>
            <w:kern w:val="0"/>
            <w:lang w:val="en-US"/>
            <w:rPrChange w:id="446" w:author="Vigneault Juliane" w:date="2024-12-23T09:35:00Z" w16du:dateUtc="2024-12-23T14:35:00Z">
              <w:rPr>
                <w:rFonts w:cs="Times New Roman"/>
                <w:kern w:val="0"/>
              </w:rPr>
            </w:rPrChange>
          </w:rPr>
          <w:t xml:space="preserve"> 124 (2): 255–79. https://doi.org/10.1086/284267.</w:t>
        </w:r>
      </w:ins>
    </w:p>
    <w:p w14:paraId="14B6B594" w14:textId="77777777" w:rsidR="00A75920" w:rsidRPr="00A75920" w:rsidRDefault="00A75920" w:rsidP="00A75920">
      <w:pPr>
        <w:widowControl w:val="0"/>
        <w:autoSpaceDE w:val="0"/>
        <w:autoSpaceDN w:val="0"/>
        <w:adjustRightInd w:val="0"/>
        <w:spacing w:after="0"/>
        <w:rPr>
          <w:ins w:id="447" w:author="Vigneault Juliane" w:date="2024-12-23T09:34:00Z" w16du:dateUtc="2024-12-23T14:34:00Z"/>
          <w:rFonts w:cs="Times New Roman"/>
          <w:kern w:val="0"/>
          <w:lang w:val="en-US"/>
          <w:rPrChange w:id="448" w:author="Vigneault Juliane" w:date="2024-12-23T09:35:00Z" w16du:dateUtc="2024-12-23T14:35:00Z">
            <w:rPr>
              <w:ins w:id="449" w:author="Vigneault Juliane" w:date="2024-12-23T09:34:00Z" w16du:dateUtc="2024-12-23T14:34:00Z"/>
              <w:rFonts w:cs="Times New Roman"/>
              <w:kern w:val="0"/>
            </w:rPr>
          </w:rPrChange>
        </w:rPr>
      </w:pPr>
      <w:ins w:id="450" w:author="Vigneault Juliane" w:date="2024-12-23T09:34:00Z" w16du:dateUtc="2024-12-23T14:34:00Z">
        <w:r w:rsidRPr="00A75920">
          <w:rPr>
            <w:rFonts w:cs="Times New Roman"/>
            <w:kern w:val="0"/>
            <w:lang w:val="en-US"/>
            <w:rPrChange w:id="451" w:author="Vigneault Juliane" w:date="2024-12-23T09:35:00Z" w16du:dateUtc="2024-12-23T14:35:00Z">
              <w:rPr>
                <w:rFonts w:cs="Times New Roman"/>
                <w:kern w:val="0"/>
              </w:rPr>
            </w:rPrChange>
          </w:rPr>
          <w:t xml:space="preserve">Buck, Julia C., and William I. Lutterschmidt. 2017. “Parasite Abundance Decreases with Host Density: Evidence of the Encounter-Dilution Effect for a Parasite with a Complex Life Cycle.” </w:t>
        </w:r>
        <w:r w:rsidRPr="00A75920">
          <w:rPr>
            <w:rFonts w:cs="Times New Roman"/>
            <w:i/>
            <w:iCs/>
            <w:kern w:val="0"/>
            <w:lang w:val="en-US"/>
            <w:rPrChange w:id="452" w:author="Vigneault Juliane" w:date="2024-12-23T09:35:00Z" w16du:dateUtc="2024-12-23T14:35:00Z">
              <w:rPr>
                <w:rFonts w:cs="Times New Roman"/>
                <w:i/>
                <w:iCs/>
                <w:kern w:val="0"/>
              </w:rPr>
            </w:rPrChange>
          </w:rPr>
          <w:t>Hydrobiologia</w:t>
        </w:r>
        <w:r w:rsidRPr="00A75920">
          <w:rPr>
            <w:rFonts w:cs="Times New Roman"/>
            <w:kern w:val="0"/>
            <w:lang w:val="en-US"/>
            <w:rPrChange w:id="453" w:author="Vigneault Juliane" w:date="2024-12-23T09:35:00Z" w16du:dateUtc="2024-12-23T14:35:00Z">
              <w:rPr>
                <w:rFonts w:cs="Times New Roman"/>
                <w:kern w:val="0"/>
              </w:rPr>
            </w:rPrChange>
          </w:rPr>
          <w:t xml:space="preserve"> 784 (1): 201–10. https://doi.org/10.1007/s10750-016-2874-8.</w:t>
        </w:r>
      </w:ins>
    </w:p>
    <w:p w14:paraId="4060B69F" w14:textId="77777777" w:rsidR="00A75920" w:rsidRPr="00A75920" w:rsidRDefault="00A75920" w:rsidP="00A75920">
      <w:pPr>
        <w:widowControl w:val="0"/>
        <w:autoSpaceDE w:val="0"/>
        <w:autoSpaceDN w:val="0"/>
        <w:adjustRightInd w:val="0"/>
        <w:spacing w:after="0"/>
        <w:rPr>
          <w:ins w:id="454" w:author="Vigneault Juliane" w:date="2024-12-23T09:34:00Z" w16du:dateUtc="2024-12-23T14:34:00Z"/>
          <w:rFonts w:cs="Times New Roman"/>
          <w:kern w:val="0"/>
        </w:rPr>
      </w:pPr>
      <w:ins w:id="455" w:author="Vigneault Juliane" w:date="2024-12-23T09:34:00Z" w16du:dateUtc="2024-12-23T14:34:00Z">
        <w:r w:rsidRPr="00A75920">
          <w:rPr>
            <w:rFonts w:cs="Times New Roman"/>
            <w:kern w:val="0"/>
            <w:lang w:val="en-US"/>
            <w:rPrChange w:id="456" w:author="Vigneault Juliane" w:date="2024-12-23T09:35:00Z" w16du:dateUtc="2024-12-23T14:35:00Z">
              <w:rPr>
                <w:rFonts w:cs="Times New Roman"/>
                <w:kern w:val="0"/>
              </w:rPr>
            </w:rPrChange>
          </w:rPr>
          <w:t xml:space="preserve">Bush, A. O., K. D. Lafferty, J. M. Lotz, and A. W. Shostak. 1997. “Parasitology Meets Ecology on Its Own Terms: Margolis et al. </w:t>
        </w:r>
        <w:r w:rsidRPr="00A75920">
          <w:rPr>
            <w:rFonts w:cs="Times New Roman"/>
            <w:kern w:val="0"/>
          </w:rPr>
          <w:t xml:space="preserve">Revisited.” </w:t>
        </w:r>
        <w:r w:rsidRPr="00A75920">
          <w:rPr>
            <w:rFonts w:cs="Times New Roman"/>
            <w:i/>
            <w:iCs/>
            <w:kern w:val="0"/>
          </w:rPr>
          <w:t>The Journal of Parasitology</w:t>
        </w:r>
        <w:r w:rsidRPr="00A75920">
          <w:rPr>
            <w:rFonts w:cs="Times New Roman"/>
            <w:kern w:val="0"/>
          </w:rPr>
          <w:t xml:space="preserve"> 83 (4): 575–83.</w:t>
        </w:r>
      </w:ins>
    </w:p>
    <w:p w14:paraId="594AD304" w14:textId="77777777" w:rsidR="00A75920" w:rsidRPr="00A75920" w:rsidRDefault="00A75920" w:rsidP="00A75920">
      <w:pPr>
        <w:widowControl w:val="0"/>
        <w:autoSpaceDE w:val="0"/>
        <w:autoSpaceDN w:val="0"/>
        <w:adjustRightInd w:val="0"/>
        <w:spacing w:after="0"/>
        <w:rPr>
          <w:ins w:id="457" w:author="Vigneault Juliane" w:date="2024-12-23T09:34:00Z" w16du:dateUtc="2024-12-23T14:34:00Z"/>
          <w:rFonts w:cs="Times New Roman"/>
          <w:kern w:val="0"/>
          <w:lang w:val="en-US"/>
          <w:rPrChange w:id="458" w:author="Vigneault Juliane" w:date="2024-12-23T09:35:00Z" w16du:dateUtc="2024-12-23T14:35:00Z">
            <w:rPr>
              <w:ins w:id="459" w:author="Vigneault Juliane" w:date="2024-12-23T09:34:00Z" w16du:dateUtc="2024-12-23T14:34:00Z"/>
              <w:rFonts w:cs="Times New Roman"/>
              <w:kern w:val="0"/>
            </w:rPr>
          </w:rPrChange>
        </w:rPr>
      </w:pPr>
      <w:ins w:id="460" w:author="Vigneault Juliane" w:date="2024-12-23T09:34:00Z" w16du:dateUtc="2024-12-23T14:34:00Z">
        <w:r w:rsidRPr="00A75920">
          <w:rPr>
            <w:rFonts w:cs="Times New Roman"/>
            <w:kern w:val="0"/>
          </w:rPr>
          <w:t xml:space="preserve">Chrétien, Emmanuelle, Jérémy De Bonville, Joëlle Guitard, Sandra A. Binning, Élizabeth Melis, Alexandra Kack, Ariane Côté, et al. 2023. </w:t>
        </w:r>
        <w:r w:rsidRPr="00A75920">
          <w:rPr>
            <w:rFonts w:cs="Times New Roman"/>
            <w:kern w:val="0"/>
            <w:lang w:val="en-US"/>
            <w:rPrChange w:id="461" w:author="Vigneault Juliane" w:date="2024-12-23T09:35:00Z" w16du:dateUtc="2024-12-23T14:35:00Z">
              <w:rPr>
                <w:rFonts w:cs="Times New Roman"/>
                <w:kern w:val="0"/>
              </w:rPr>
            </w:rPrChange>
          </w:rPr>
          <w:t xml:space="preserve">“Few Studies of Wild Animal Performance Account for Parasite Infections: A Systematic Review.” </w:t>
        </w:r>
        <w:r w:rsidRPr="00A75920">
          <w:rPr>
            <w:rFonts w:cs="Times New Roman"/>
            <w:i/>
            <w:iCs/>
            <w:kern w:val="0"/>
            <w:lang w:val="en-US"/>
            <w:rPrChange w:id="462" w:author="Vigneault Juliane" w:date="2024-12-23T09:35:00Z" w16du:dateUtc="2024-12-23T14:35:00Z">
              <w:rPr>
                <w:rFonts w:cs="Times New Roman"/>
                <w:i/>
                <w:iCs/>
                <w:kern w:val="0"/>
              </w:rPr>
            </w:rPrChange>
          </w:rPr>
          <w:t>Journal of Animal Ecology</w:t>
        </w:r>
        <w:r w:rsidRPr="00A75920">
          <w:rPr>
            <w:rFonts w:cs="Times New Roman"/>
            <w:kern w:val="0"/>
            <w:lang w:val="en-US"/>
            <w:rPrChange w:id="463" w:author="Vigneault Juliane" w:date="2024-12-23T09:35:00Z" w16du:dateUtc="2024-12-23T14:35:00Z">
              <w:rPr>
                <w:rFonts w:cs="Times New Roman"/>
                <w:kern w:val="0"/>
              </w:rPr>
            </w:rPrChange>
          </w:rPr>
          <w:t xml:space="preserve"> 92 (4): 794–806. https://doi.org/10.1111/1365-2656.13864.</w:t>
        </w:r>
      </w:ins>
    </w:p>
    <w:p w14:paraId="268E37D1" w14:textId="77777777" w:rsidR="00A75920" w:rsidRPr="00A75920" w:rsidRDefault="00A75920" w:rsidP="00A75920">
      <w:pPr>
        <w:widowControl w:val="0"/>
        <w:autoSpaceDE w:val="0"/>
        <w:autoSpaceDN w:val="0"/>
        <w:adjustRightInd w:val="0"/>
        <w:spacing w:after="0"/>
        <w:rPr>
          <w:ins w:id="464" w:author="Vigneault Juliane" w:date="2024-12-23T09:34:00Z" w16du:dateUtc="2024-12-23T14:34:00Z"/>
          <w:rFonts w:cs="Times New Roman"/>
          <w:kern w:val="0"/>
          <w:lang w:val="en-US"/>
          <w:rPrChange w:id="465" w:author="Vigneault Juliane" w:date="2024-12-23T09:35:00Z" w16du:dateUtc="2024-12-23T14:35:00Z">
            <w:rPr>
              <w:ins w:id="466" w:author="Vigneault Juliane" w:date="2024-12-23T09:34:00Z" w16du:dateUtc="2024-12-23T14:34:00Z"/>
              <w:rFonts w:cs="Times New Roman"/>
              <w:kern w:val="0"/>
            </w:rPr>
          </w:rPrChange>
        </w:rPr>
      </w:pPr>
      <w:ins w:id="467" w:author="Vigneault Juliane" w:date="2024-12-23T09:34:00Z" w16du:dateUtc="2024-12-23T14:34:00Z">
        <w:r w:rsidRPr="00A75920">
          <w:rPr>
            <w:rFonts w:cs="Times New Roman"/>
            <w:kern w:val="0"/>
            <w:lang w:val="en-US"/>
            <w:rPrChange w:id="468" w:author="Vigneault Juliane" w:date="2024-12-23T09:35:00Z" w16du:dateUtc="2024-12-23T14:35:00Z">
              <w:rPr>
                <w:rFonts w:cs="Times New Roman"/>
                <w:kern w:val="0"/>
              </w:rPr>
            </w:rPrChange>
          </w:rPr>
          <w:t xml:space="preserve">Civitello, David J., Jeremy Cohen, Hiba Fatima, Neal T. Halstead, Josue Liriano, Taegan A. McMahon, C. Nicole Ortega, et al. 2015. “Biodiversity Inhibits Parasites: Broad Evidence for the Dilution Effect.” </w:t>
        </w:r>
        <w:r w:rsidRPr="00A75920">
          <w:rPr>
            <w:rFonts w:cs="Times New Roman"/>
            <w:i/>
            <w:iCs/>
            <w:kern w:val="0"/>
            <w:lang w:val="en-US"/>
            <w:rPrChange w:id="469" w:author="Vigneault Juliane" w:date="2024-12-23T09:35:00Z" w16du:dateUtc="2024-12-23T14:35:00Z">
              <w:rPr>
                <w:rFonts w:cs="Times New Roman"/>
                <w:i/>
                <w:iCs/>
                <w:kern w:val="0"/>
              </w:rPr>
            </w:rPrChange>
          </w:rPr>
          <w:t>Proceedings of the National Academy of Sciences</w:t>
        </w:r>
        <w:r w:rsidRPr="00A75920">
          <w:rPr>
            <w:rFonts w:cs="Times New Roman"/>
            <w:kern w:val="0"/>
            <w:lang w:val="en-US"/>
            <w:rPrChange w:id="470" w:author="Vigneault Juliane" w:date="2024-12-23T09:35:00Z" w16du:dateUtc="2024-12-23T14:35:00Z">
              <w:rPr>
                <w:rFonts w:cs="Times New Roman"/>
                <w:kern w:val="0"/>
              </w:rPr>
            </w:rPrChange>
          </w:rPr>
          <w:t xml:space="preserve"> 112 (28): 8667–71. https://doi.org/10.1073/pnas.1506279112.</w:t>
        </w:r>
      </w:ins>
    </w:p>
    <w:p w14:paraId="39000DF7" w14:textId="77777777" w:rsidR="00A75920" w:rsidRPr="00A75920" w:rsidRDefault="00A75920" w:rsidP="00A75920">
      <w:pPr>
        <w:widowControl w:val="0"/>
        <w:autoSpaceDE w:val="0"/>
        <w:autoSpaceDN w:val="0"/>
        <w:adjustRightInd w:val="0"/>
        <w:spacing w:after="0"/>
        <w:rPr>
          <w:ins w:id="471" w:author="Vigneault Juliane" w:date="2024-12-23T09:34:00Z" w16du:dateUtc="2024-12-23T14:34:00Z"/>
          <w:rFonts w:cs="Times New Roman"/>
          <w:kern w:val="0"/>
          <w:lang w:val="en-US"/>
          <w:rPrChange w:id="472" w:author="Vigneault Juliane" w:date="2024-12-23T09:35:00Z" w16du:dateUtc="2024-12-23T14:35:00Z">
            <w:rPr>
              <w:ins w:id="473" w:author="Vigneault Juliane" w:date="2024-12-23T09:34:00Z" w16du:dateUtc="2024-12-23T14:34:00Z"/>
              <w:rFonts w:cs="Times New Roman"/>
              <w:kern w:val="0"/>
            </w:rPr>
          </w:rPrChange>
        </w:rPr>
      </w:pPr>
      <w:ins w:id="474" w:author="Vigneault Juliane" w:date="2024-12-23T09:34:00Z" w16du:dateUtc="2024-12-23T14:34:00Z">
        <w:r w:rsidRPr="00A75920">
          <w:rPr>
            <w:rFonts w:cs="Times New Roman"/>
            <w:kern w:val="0"/>
            <w:lang w:val="en-US"/>
            <w:rPrChange w:id="475" w:author="Vigneault Juliane" w:date="2024-12-23T09:35:00Z" w16du:dateUtc="2024-12-23T14:35:00Z">
              <w:rPr>
                <w:rFonts w:cs="Times New Roman"/>
                <w:kern w:val="0"/>
              </w:rPr>
            </w:rPrChange>
          </w:rPr>
          <w:t xml:space="preserve">Cohen, Jeremy M., David J. Civitello, Amber J. Brace, Erin M. Feichtinger, C. Nicole Ortega, Jason C. Richardson, Erin L. Sauer, Xuan Liu, and Jason R. Rohr. 2016. “Spatial Scale Modulates the Strength of Ecological Processes Driving Disease Distributions.” </w:t>
        </w:r>
        <w:r w:rsidRPr="00A75920">
          <w:rPr>
            <w:rFonts w:cs="Times New Roman"/>
            <w:i/>
            <w:iCs/>
            <w:kern w:val="0"/>
            <w:lang w:val="en-US"/>
            <w:rPrChange w:id="476" w:author="Vigneault Juliane" w:date="2024-12-23T09:35:00Z" w16du:dateUtc="2024-12-23T14:35:00Z">
              <w:rPr>
                <w:rFonts w:cs="Times New Roman"/>
                <w:i/>
                <w:iCs/>
                <w:kern w:val="0"/>
              </w:rPr>
            </w:rPrChange>
          </w:rPr>
          <w:t>Proceedings of the National Academy of Sciences</w:t>
        </w:r>
        <w:r w:rsidRPr="00A75920">
          <w:rPr>
            <w:rFonts w:cs="Times New Roman"/>
            <w:kern w:val="0"/>
            <w:lang w:val="en-US"/>
            <w:rPrChange w:id="477" w:author="Vigneault Juliane" w:date="2024-12-23T09:35:00Z" w16du:dateUtc="2024-12-23T14:35:00Z">
              <w:rPr>
                <w:rFonts w:cs="Times New Roman"/>
                <w:kern w:val="0"/>
              </w:rPr>
            </w:rPrChange>
          </w:rPr>
          <w:t xml:space="preserve"> 113 (24): E3359–64. https://doi.org/10.1073/pnas.1521657113.</w:t>
        </w:r>
      </w:ins>
    </w:p>
    <w:p w14:paraId="522489AE" w14:textId="77777777" w:rsidR="00A75920" w:rsidRPr="00A75920" w:rsidRDefault="00A75920" w:rsidP="00A75920">
      <w:pPr>
        <w:widowControl w:val="0"/>
        <w:autoSpaceDE w:val="0"/>
        <w:autoSpaceDN w:val="0"/>
        <w:adjustRightInd w:val="0"/>
        <w:spacing w:after="0"/>
        <w:rPr>
          <w:ins w:id="478" w:author="Vigneault Juliane" w:date="2024-12-23T09:34:00Z" w16du:dateUtc="2024-12-23T14:34:00Z"/>
          <w:rFonts w:cs="Times New Roman"/>
          <w:kern w:val="0"/>
          <w:lang w:val="en-US"/>
          <w:rPrChange w:id="479" w:author="Vigneault Juliane" w:date="2024-12-23T09:35:00Z" w16du:dateUtc="2024-12-23T14:35:00Z">
            <w:rPr>
              <w:ins w:id="480" w:author="Vigneault Juliane" w:date="2024-12-23T09:34:00Z" w16du:dateUtc="2024-12-23T14:34:00Z"/>
              <w:rFonts w:cs="Times New Roman"/>
              <w:kern w:val="0"/>
            </w:rPr>
          </w:rPrChange>
        </w:rPr>
      </w:pPr>
      <w:ins w:id="481" w:author="Vigneault Juliane" w:date="2024-12-23T09:34:00Z" w16du:dateUtc="2024-12-23T14:34:00Z">
        <w:r w:rsidRPr="00A75920">
          <w:rPr>
            <w:rFonts w:cs="Times New Roman"/>
            <w:kern w:val="0"/>
            <w:lang w:val="en-US"/>
            <w:rPrChange w:id="482" w:author="Vigneault Juliane" w:date="2024-12-23T09:35:00Z" w16du:dateUtc="2024-12-23T14:35:00Z">
              <w:rPr>
                <w:rFonts w:cs="Times New Roman"/>
                <w:kern w:val="0"/>
              </w:rPr>
            </w:rPrChange>
          </w:rPr>
          <w:t xml:space="preserve">Dargent, Felipe, Julián Torres-Dowdall, Marilyn E. Scott, Indar Ramnarine, and Gregor F. Fussmann. </w:t>
        </w:r>
        <w:r w:rsidRPr="00A75920">
          <w:rPr>
            <w:rFonts w:cs="Times New Roman"/>
            <w:kern w:val="0"/>
          </w:rPr>
          <w:t xml:space="preserve">2013. “Can Mixed-Species Groups Reduce Individual Parasite Load? </w:t>
        </w:r>
        <w:r w:rsidRPr="00A75920">
          <w:rPr>
            <w:rFonts w:cs="Times New Roman"/>
            <w:kern w:val="0"/>
            <w:lang w:val="en-US"/>
            <w:rPrChange w:id="483" w:author="Vigneault Juliane" w:date="2024-12-23T09:35:00Z" w16du:dateUtc="2024-12-23T14:35:00Z">
              <w:rPr>
                <w:rFonts w:cs="Times New Roman"/>
                <w:kern w:val="0"/>
              </w:rPr>
            </w:rPrChange>
          </w:rPr>
          <w:t xml:space="preserve">A Field Test with Two Closely Related Poeciliid Fishes (Poecilia Reticulata and Poecilia Picta).” Edited by Tapio Mappes. </w:t>
        </w:r>
        <w:r w:rsidRPr="00A75920">
          <w:rPr>
            <w:rFonts w:cs="Times New Roman"/>
            <w:i/>
            <w:iCs/>
            <w:kern w:val="0"/>
            <w:lang w:val="en-US"/>
            <w:rPrChange w:id="484" w:author="Vigneault Juliane" w:date="2024-12-23T09:35:00Z" w16du:dateUtc="2024-12-23T14:35:00Z">
              <w:rPr>
                <w:rFonts w:cs="Times New Roman"/>
                <w:i/>
                <w:iCs/>
                <w:kern w:val="0"/>
              </w:rPr>
            </w:rPrChange>
          </w:rPr>
          <w:t>PLoS ONE</w:t>
        </w:r>
        <w:r w:rsidRPr="00A75920">
          <w:rPr>
            <w:rFonts w:cs="Times New Roman"/>
            <w:kern w:val="0"/>
            <w:lang w:val="en-US"/>
            <w:rPrChange w:id="485" w:author="Vigneault Juliane" w:date="2024-12-23T09:35:00Z" w16du:dateUtc="2024-12-23T14:35:00Z">
              <w:rPr>
                <w:rFonts w:cs="Times New Roman"/>
                <w:kern w:val="0"/>
              </w:rPr>
            </w:rPrChange>
          </w:rPr>
          <w:t xml:space="preserve"> 8 (2): e56789. https://doi.org/10.1371/journal.pone.0056789.</w:t>
        </w:r>
      </w:ins>
    </w:p>
    <w:p w14:paraId="5EC2C6F4" w14:textId="77777777" w:rsidR="00A75920" w:rsidRPr="00A75920" w:rsidRDefault="00A75920" w:rsidP="00A75920">
      <w:pPr>
        <w:widowControl w:val="0"/>
        <w:autoSpaceDE w:val="0"/>
        <w:autoSpaceDN w:val="0"/>
        <w:adjustRightInd w:val="0"/>
        <w:spacing w:after="0"/>
        <w:rPr>
          <w:ins w:id="486" w:author="Vigneault Juliane" w:date="2024-12-23T09:34:00Z" w16du:dateUtc="2024-12-23T14:34:00Z"/>
          <w:rFonts w:cs="Times New Roman"/>
          <w:kern w:val="0"/>
          <w:lang w:val="en-US"/>
          <w:rPrChange w:id="487" w:author="Vigneault Juliane" w:date="2024-12-23T09:35:00Z" w16du:dateUtc="2024-12-23T14:35:00Z">
            <w:rPr>
              <w:ins w:id="488" w:author="Vigneault Juliane" w:date="2024-12-23T09:34:00Z" w16du:dateUtc="2024-12-23T14:34:00Z"/>
              <w:rFonts w:cs="Times New Roman"/>
              <w:kern w:val="0"/>
            </w:rPr>
          </w:rPrChange>
        </w:rPr>
      </w:pPr>
      <w:ins w:id="489" w:author="Vigneault Juliane" w:date="2024-12-23T09:34:00Z" w16du:dateUtc="2024-12-23T14:34:00Z">
        <w:r w:rsidRPr="00A75920">
          <w:rPr>
            <w:rFonts w:cs="Times New Roman"/>
            <w:kern w:val="0"/>
            <w:lang w:val="en-US"/>
            <w:rPrChange w:id="490" w:author="Vigneault Juliane" w:date="2024-12-23T09:35:00Z" w16du:dateUtc="2024-12-23T14:35:00Z">
              <w:rPr>
                <w:rFonts w:cs="Times New Roman"/>
                <w:kern w:val="0"/>
              </w:rPr>
            </w:rPrChange>
          </w:rPr>
          <w:t xml:space="preserve">Davis, Herbert Spencer. 1967. </w:t>
        </w:r>
        <w:r w:rsidRPr="00A75920">
          <w:rPr>
            <w:rFonts w:cs="Times New Roman"/>
            <w:i/>
            <w:iCs/>
            <w:kern w:val="0"/>
            <w:lang w:val="en-US"/>
            <w:rPrChange w:id="491" w:author="Vigneault Juliane" w:date="2024-12-23T09:35:00Z" w16du:dateUtc="2024-12-23T14:35:00Z">
              <w:rPr>
                <w:rFonts w:cs="Times New Roman"/>
                <w:i/>
                <w:iCs/>
                <w:kern w:val="0"/>
              </w:rPr>
            </w:rPrChange>
          </w:rPr>
          <w:t>Culture and Diseases of Game Fishes</w:t>
        </w:r>
        <w:r w:rsidRPr="00A75920">
          <w:rPr>
            <w:rFonts w:cs="Times New Roman"/>
            <w:kern w:val="0"/>
            <w:lang w:val="en-US"/>
            <w:rPrChange w:id="492" w:author="Vigneault Juliane" w:date="2024-12-23T09:35:00Z" w16du:dateUtc="2024-12-23T14:35:00Z">
              <w:rPr>
                <w:rFonts w:cs="Times New Roman"/>
                <w:kern w:val="0"/>
              </w:rPr>
            </w:rPrChange>
          </w:rPr>
          <w:t>. University of California Press.</w:t>
        </w:r>
      </w:ins>
    </w:p>
    <w:p w14:paraId="71576A4F" w14:textId="77777777" w:rsidR="00A75920" w:rsidRPr="00A75920" w:rsidRDefault="00A75920" w:rsidP="00A75920">
      <w:pPr>
        <w:widowControl w:val="0"/>
        <w:autoSpaceDE w:val="0"/>
        <w:autoSpaceDN w:val="0"/>
        <w:adjustRightInd w:val="0"/>
        <w:spacing w:after="0"/>
        <w:rPr>
          <w:ins w:id="493" w:author="Vigneault Juliane" w:date="2024-12-23T09:34:00Z" w16du:dateUtc="2024-12-23T14:34:00Z"/>
          <w:rFonts w:cs="Times New Roman"/>
          <w:kern w:val="0"/>
          <w:lang w:val="en-US"/>
          <w:rPrChange w:id="494" w:author="Vigneault Juliane" w:date="2024-12-23T09:35:00Z" w16du:dateUtc="2024-12-23T14:35:00Z">
            <w:rPr>
              <w:ins w:id="495" w:author="Vigneault Juliane" w:date="2024-12-23T09:34:00Z" w16du:dateUtc="2024-12-23T14:34:00Z"/>
              <w:rFonts w:cs="Times New Roman"/>
              <w:kern w:val="0"/>
            </w:rPr>
          </w:rPrChange>
        </w:rPr>
      </w:pPr>
      <w:ins w:id="496" w:author="Vigneault Juliane" w:date="2024-12-23T09:34:00Z" w16du:dateUtc="2024-12-23T14:34:00Z">
        <w:r w:rsidRPr="00A75920">
          <w:rPr>
            <w:rFonts w:cs="Times New Roman"/>
            <w:kern w:val="0"/>
            <w:lang w:val="en-US"/>
            <w:rPrChange w:id="497" w:author="Vigneault Juliane" w:date="2024-12-23T09:35:00Z" w16du:dateUtc="2024-12-23T14:35:00Z">
              <w:rPr>
                <w:rFonts w:cs="Times New Roman"/>
                <w:kern w:val="0"/>
              </w:rPr>
            </w:rPrChange>
          </w:rPr>
          <w:t>Dinno, Alexis. 2017. “Dunn.Test: Dunn’s Test of Multiple Comparisons Using Rank Sums.” https://cran.r-project.org/web/packages/dunn.test/index.html.</w:t>
        </w:r>
      </w:ins>
    </w:p>
    <w:p w14:paraId="41965993" w14:textId="77777777" w:rsidR="00A75920" w:rsidRPr="00A75920" w:rsidRDefault="00A75920" w:rsidP="00A75920">
      <w:pPr>
        <w:widowControl w:val="0"/>
        <w:autoSpaceDE w:val="0"/>
        <w:autoSpaceDN w:val="0"/>
        <w:adjustRightInd w:val="0"/>
        <w:spacing w:after="0"/>
        <w:rPr>
          <w:ins w:id="498" w:author="Vigneault Juliane" w:date="2024-12-23T09:34:00Z" w16du:dateUtc="2024-12-23T14:34:00Z"/>
          <w:rFonts w:cs="Times New Roman"/>
          <w:kern w:val="0"/>
          <w:lang w:val="en-US"/>
          <w:rPrChange w:id="499" w:author="Vigneault Juliane" w:date="2024-12-23T09:35:00Z" w16du:dateUtc="2024-12-23T14:35:00Z">
            <w:rPr>
              <w:ins w:id="500" w:author="Vigneault Juliane" w:date="2024-12-23T09:34:00Z" w16du:dateUtc="2024-12-23T14:34:00Z"/>
              <w:rFonts w:cs="Times New Roman"/>
              <w:kern w:val="0"/>
            </w:rPr>
          </w:rPrChange>
        </w:rPr>
      </w:pPr>
      <w:ins w:id="501" w:author="Vigneault Juliane" w:date="2024-12-23T09:34:00Z" w16du:dateUtc="2024-12-23T14:34:00Z">
        <w:r w:rsidRPr="00A75920">
          <w:rPr>
            <w:rFonts w:cs="Times New Roman"/>
            <w:kern w:val="0"/>
            <w:lang w:val="en-US"/>
            <w:rPrChange w:id="502" w:author="Vigneault Juliane" w:date="2024-12-23T09:35:00Z" w16du:dateUtc="2024-12-23T14:35:00Z">
              <w:rPr>
                <w:rFonts w:cs="Times New Roman"/>
                <w:kern w:val="0"/>
              </w:rPr>
            </w:rPrChange>
          </w:rPr>
          <w:t xml:space="preserve">Dobson, A. P., and P. J. Hudson. 1986. “Parasites, Disease and the Structure of Ecological Communities.” </w:t>
        </w:r>
        <w:r w:rsidRPr="00A75920">
          <w:rPr>
            <w:rFonts w:cs="Times New Roman"/>
            <w:i/>
            <w:iCs/>
            <w:kern w:val="0"/>
            <w:lang w:val="en-US"/>
            <w:rPrChange w:id="503" w:author="Vigneault Juliane" w:date="2024-12-23T09:35:00Z" w16du:dateUtc="2024-12-23T14:35:00Z">
              <w:rPr>
                <w:rFonts w:cs="Times New Roman"/>
                <w:i/>
                <w:iCs/>
                <w:kern w:val="0"/>
              </w:rPr>
            </w:rPrChange>
          </w:rPr>
          <w:t>Trends in Ecology &amp; Evolution</w:t>
        </w:r>
        <w:r w:rsidRPr="00A75920">
          <w:rPr>
            <w:rFonts w:cs="Times New Roman"/>
            <w:kern w:val="0"/>
            <w:lang w:val="en-US"/>
            <w:rPrChange w:id="504" w:author="Vigneault Juliane" w:date="2024-12-23T09:35:00Z" w16du:dateUtc="2024-12-23T14:35:00Z">
              <w:rPr>
                <w:rFonts w:cs="Times New Roman"/>
                <w:kern w:val="0"/>
              </w:rPr>
            </w:rPrChange>
          </w:rPr>
          <w:t xml:space="preserve"> 1 (1): 11–15. https://doi.org/10.1016/0169-5347(86)90060-1.</w:t>
        </w:r>
      </w:ins>
    </w:p>
    <w:p w14:paraId="3FF7466D" w14:textId="77777777" w:rsidR="00A75920" w:rsidRPr="00A75920" w:rsidRDefault="00A75920" w:rsidP="00A75920">
      <w:pPr>
        <w:widowControl w:val="0"/>
        <w:autoSpaceDE w:val="0"/>
        <w:autoSpaceDN w:val="0"/>
        <w:adjustRightInd w:val="0"/>
        <w:spacing w:after="0"/>
        <w:rPr>
          <w:ins w:id="505" w:author="Vigneault Juliane" w:date="2024-12-23T09:34:00Z" w16du:dateUtc="2024-12-23T14:34:00Z"/>
          <w:rFonts w:cs="Times New Roman"/>
          <w:kern w:val="0"/>
          <w:lang w:val="en-US"/>
          <w:rPrChange w:id="506" w:author="Vigneault Juliane" w:date="2024-12-23T09:35:00Z" w16du:dateUtc="2024-12-23T14:35:00Z">
            <w:rPr>
              <w:ins w:id="507" w:author="Vigneault Juliane" w:date="2024-12-23T09:34:00Z" w16du:dateUtc="2024-12-23T14:34:00Z"/>
              <w:rFonts w:cs="Times New Roman"/>
              <w:kern w:val="0"/>
            </w:rPr>
          </w:rPrChange>
        </w:rPr>
      </w:pPr>
      <w:ins w:id="508" w:author="Vigneault Juliane" w:date="2024-12-23T09:34:00Z" w16du:dateUtc="2024-12-23T14:34:00Z">
        <w:r w:rsidRPr="00A75920">
          <w:rPr>
            <w:rFonts w:cs="Times New Roman"/>
            <w:kern w:val="0"/>
            <w:lang w:val="en-US"/>
            <w:rPrChange w:id="509" w:author="Vigneault Juliane" w:date="2024-12-23T09:35:00Z" w16du:dateUtc="2024-12-23T14:35:00Z">
              <w:rPr>
                <w:rFonts w:cs="Times New Roman"/>
                <w:kern w:val="0"/>
              </w:rPr>
            </w:rPrChange>
          </w:rPr>
          <w:t xml:space="preserve">Dubois, Frédérique, and Sandra A. Binning. 2022. “Predation and Parasitism as Determinants of Animal Personalities.” </w:t>
        </w:r>
        <w:r w:rsidRPr="00A75920">
          <w:rPr>
            <w:rFonts w:cs="Times New Roman"/>
            <w:i/>
            <w:iCs/>
            <w:kern w:val="0"/>
            <w:lang w:val="en-US"/>
            <w:rPrChange w:id="510" w:author="Vigneault Juliane" w:date="2024-12-23T09:35:00Z" w16du:dateUtc="2024-12-23T14:35:00Z">
              <w:rPr>
                <w:rFonts w:cs="Times New Roman"/>
                <w:i/>
                <w:iCs/>
                <w:kern w:val="0"/>
              </w:rPr>
            </w:rPrChange>
          </w:rPr>
          <w:t>Journal of Animal Ecology</w:t>
        </w:r>
        <w:r w:rsidRPr="00A75920">
          <w:rPr>
            <w:rFonts w:cs="Times New Roman"/>
            <w:kern w:val="0"/>
            <w:lang w:val="en-US"/>
            <w:rPrChange w:id="511" w:author="Vigneault Juliane" w:date="2024-12-23T09:35:00Z" w16du:dateUtc="2024-12-23T14:35:00Z">
              <w:rPr>
                <w:rFonts w:cs="Times New Roman"/>
                <w:kern w:val="0"/>
              </w:rPr>
            </w:rPrChange>
          </w:rPr>
          <w:t xml:space="preserve"> 91 (9): 1918–28. https://doi.org/10.1111/1365-2656.13781.</w:t>
        </w:r>
      </w:ins>
    </w:p>
    <w:p w14:paraId="0C559E44" w14:textId="77777777" w:rsidR="00A75920" w:rsidRPr="00A75920" w:rsidRDefault="00A75920" w:rsidP="00A75920">
      <w:pPr>
        <w:widowControl w:val="0"/>
        <w:autoSpaceDE w:val="0"/>
        <w:autoSpaceDN w:val="0"/>
        <w:adjustRightInd w:val="0"/>
        <w:spacing w:after="0"/>
        <w:rPr>
          <w:ins w:id="512" w:author="Vigneault Juliane" w:date="2024-12-23T09:34:00Z" w16du:dateUtc="2024-12-23T14:34:00Z"/>
          <w:rFonts w:cs="Times New Roman"/>
          <w:kern w:val="0"/>
          <w:lang w:val="en-US"/>
          <w:rPrChange w:id="513" w:author="Vigneault Juliane" w:date="2024-12-23T09:35:00Z" w16du:dateUtc="2024-12-23T14:35:00Z">
            <w:rPr>
              <w:ins w:id="514" w:author="Vigneault Juliane" w:date="2024-12-23T09:34:00Z" w16du:dateUtc="2024-12-23T14:34:00Z"/>
              <w:rFonts w:cs="Times New Roman"/>
              <w:kern w:val="0"/>
            </w:rPr>
          </w:rPrChange>
        </w:rPr>
      </w:pPr>
      <w:ins w:id="515" w:author="Vigneault Juliane" w:date="2024-12-23T09:34:00Z" w16du:dateUtc="2024-12-23T14:34:00Z">
        <w:r w:rsidRPr="00A75920">
          <w:rPr>
            <w:rFonts w:cs="Times New Roman"/>
            <w:kern w:val="0"/>
            <w:lang w:val="en-US"/>
            <w:rPrChange w:id="516" w:author="Vigneault Juliane" w:date="2024-12-23T09:35:00Z" w16du:dateUtc="2024-12-23T14:35:00Z">
              <w:rPr>
                <w:rFonts w:cs="Times New Roman"/>
                <w:kern w:val="0"/>
              </w:rPr>
            </w:rPrChange>
          </w:rPr>
          <w:t xml:space="preserve">Fischer, Philipp. 2000. “Test of Competitive Interactions for Space Between Two Benthic Fish Species, Burbot Lota Lota, and Stone Loach Barbatula Barbatula.” </w:t>
        </w:r>
        <w:r w:rsidRPr="00A75920">
          <w:rPr>
            <w:rFonts w:cs="Times New Roman"/>
            <w:i/>
            <w:iCs/>
            <w:kern w:val="0"/>
            <w:lang w:val="en-US"/>
            <w:rPrChange w:id="517" w:author="Vigneault Juliane" w:date="2024-12-23T09:35:00Z" w16du:dateUtc="2024-12-23T14:35:00Z">
              <w:rPr>
                <w:rFonts w:cs="Times New Roman"/>
                <w:i/>
                <w:iCs/>
                <w:kern w:val="0"/>
              </w:rPr>
            </w:rPrChange>
          </w:rPr>
          <w:t xml:space="preserve">Environmental Biology of </w:t>
        </w:r>
        <w:r w:rsidRPr="00A75920">
          <w:rPr>
            <w:rFonts w:cs="Times New Roman"/>
            <w:i/>
            <w:iCs/>
            <w:kern w:val="0"/>
            <w:lang w:val="en-US"/>
            <w:rPrChange w:id="518" w:author="Vigneault Juliane" w:date="2024-12-23T09:35:00Z" w16du:dateUtc="2024-12-23T14:35:00Z">
              <w:rPr>
                <w:rFonts w:cs="Times New Roman"/>
                <w:i/>
                <w:iCs/>
                <w:kern w:val="0"/>
              </w:rPr>
            </w:rPrChange>
          </w:rPr>
          <w:lastRenderedPageBreak/>
          <w:t>Fishes</w:t>
        </w:r>
        <w:r w:rsidRPr="00A75920">
          <w:rPr>
            <w:rFonts w:cs="Times New Roman"/>
            <w:kern w:val="0"/>
            <w:lang w:val="en-US"/>
            <w:rPrChange w:id="519" w:author="Vigneault Juliane" w:date="2024-12-23T09:35:00Z" w16du:dateUtc="2024-12-23T14:35:00Z">
              <w:rPr>
                <w:rFonts w:cs="Times New Roman"/>
                <w:kern w:val="0"/>
              </w:rPr>
            </w:rPrChange>
          </w:rPr>
          <w:t xml:space="preserve"> 58 (4): 439–46. https://doi.org/10.1023/A:1007631107521.</w:t>
        </w:r>
      </w:ins>
    </w:p>
    <w:p w14:paraId="4BA541F0" w14:textId="77777777" w:rsidR="00A75920" w:rsidRPr="00A75920" w:rsidRDefault="00A75920" w:rsidP="00A75920">
      <w:pPr>
        <w:widowControl w:val="0"/>
        <w:autoSpaceDE w:val="0"/>
        <w:autoSpaceDN w:val="0"/>
        <w:adjustRightInd w:val="0"/>
        <w:spacing w:after="0"/>
        <w:rPr>
          <w:ins w:id="520" w:author="Vigneault Juliane" w:date="2024-12-23T09:34:00Z" w16du:dateUtc="2024-12-23T14:34:00Z"/>
          <w:rFonts w:cs="Times New Roman"/>
          <w:kern w:val="0"/>
          <w:lang w:val="en-US"/>
          <w:rPrChange w:id="521" w:author="Vigneault Juliane" w:date="2024-12-23T09:35:00Z" w16du:dateUtc="2024-12-23T14:35:00Z">
            <w:rPr>
              <w:ins w:id="522" w:author="Vigneault Juliane" w:date="2024-12-23T09:34:00Z" w16du:dateUtc="2024-12-23T14:34:00Z"/>
              <w:rFonts w:cs="Times New Roman"/>
              <w:kern w:val="0"/>
            </w:rPr>
          </w:rPrChange>
        </w:rPr>
      </w:pPr>
      <w:ins w:id="523" w:author="Vigneault Juliane" w:date="2024-12-23T09:34:00Z" w16du:dateUtc="2024-12-23T14:34:00Z">
        <w:r w:rsidRPr="00A75920">
          <w:rPr>
            <w:rFonts w:cs="Times New Roman"/>
            <w:kern w:val="0"/>
            <w:lang w:val="en-US"/>
            <w:rPrChange w:id="524" w:author="Vigneault Juliane" w:date="2024-12-23T09:35:00Z" w16du:dateUtc="2024-12-23T14:35:00Z">
              <w:rPr>
                <w:rFonts w:cs="Times New Roman"/>
                <w:kern w:val="0"/>
              </w:rPr>
            </w:rPrChange>
          </w:rPr>
          <w:t xml:space="preserve">Frainer, André, Brendan G. McKie, Per-Arne Amundsen, Rune Knudsen, and Kevin D. Lafferty. </w:t>
        </w:r>
        <w:r w:rsidRPr="00A75920">
          <w:rPr>
            <w:rFonts w:cs="Times New Roman"/>
            <w:kern w:val="0"/>
          </w:rPr>
          <w:t xml:space="preserve">2018. “Parasitism and the Biodiversity-Functioning Relationship.” </w:t>
        </w:r>
        <w:r w:rsidRPr="00A75920">
          <w:rPr>
            <w:rFonts w:cs="Times New Roman"/>
            <w:i/>
            <w:iCs/>
            <w:kern w:val="0"/>
            <w:lang w:val="en-US"/>
            <w:rPrChange w:id="525" w:author="Vigneault Juliane" w:date="2024-12-23T09:35:00Z" w16du:dateUtc="2024-12-23T14:35:00Z">
              <w:rPr>
                <w:rFonts w:cs="Times New Roman"/>
                <w:i/>
                <w:iCs/>
                <w:kern w:val="0"/>
              </w:rPr>
            </w:rPrChange>
          </w:rPr>
          <w:t>Trends in Ecology &amp; Evolution</w:t>
        </w:r>
        <w:r w:rsidRPr="00A75920">
          <w:rPr>
            <w:rFonts w:cs="Times New Roman"/>
            <w:kern w:val="0"/>
            <w:lang w:val="en-US"/>
            <w:rPrChange w:id="526" w:author="Vigneault Juliane" w:date="2024-12-23T09:35:00Z" w16du:dateUtc="2024-12-23T14:35:00Z">
              <w:rPr>
                <w:rFonts w:cs="Times New Roman"/>
                <w:kern w:val="0"/>
              </w:rPr>
            </w:rPrChange>
          </w:rPr>
          <w:t xml:space="preserve"> 33 (4): 260–68. https://doi.org/10.1016/j.tree.2018.01.011.</w:t>
        </w:r>
      </w:ins>
    </w:p>
    <w:p w14:paraId="1DDF669C" w14:textId="77777777" w:rsidR="00A75920" w:rsidRPr="00A75920" w:rsidRDefault="00A75920" w:rsidP="00A75920">
      <w:pPr>
        <w:widowControl w:val="0"/>
        <w:autoSpaceDE w:val="0"/>
        <w:autoSpaceDN w:val="0"/>
        <w:adjustRightInd w:val="0"/>
        <w:spacing w:after="0"/>
        <w:rPr>
          <w:ins w:id="527" w:author="Vigneault Juliane" w:date="2024-12-23T09:34:00Z" w16du:dateUtc="2024-12-23T14:34:00Z"/>
          <w:rFonts w:cs="Times New Roman"/>
          <w:kern w:val="0"/>
          <w:lang w:val="en-US"/>
          <w:rPrChange w:id="528" w:author="Vigneault Juliane" w:date="2024-12-23T09:35:00Z" w16du:dateUtc="2024-12-23T14:35:00Z">
            <w:rPr>
              <w:ins w:id="529" w:author="Vigneault Juliane" w:date="2024-12-23T09:34:00Z" w16du:dateUtc="2024-12-23T14:34:00Z"/>
              <w:rFonts w:cs="Times New Roman"/>
              <w:kern w:val="0"/>
            </w:rPr>
          </w:rPrChange>
        </w:rPr>
      </w:pPr>
      <w:ins w:id="530" w:author="Vigneault Juliane" w:date="2024-12-23T09:34:00Z" w16du:dateUtc="2024-12-23T14:34:00Z">
        <w:r w:rsidRPr="00A75920">
          <w:rPr>
            <w:rFonts w:cs="Times New Roman"/>
            <w:kern w:val="0"/>
            <w:lang w:val="en-US"/>
            <w:rPrChange w:id="531" w:author="Vigneault Juliane" w:date="2024-12-23T09:35:00Z" w16du:dateUtc="2024-12-23T14:35:00Z">
              <w:rPr>
                <w:rFonts w:cs="Times New Roman"/>
                <w:kern w:val="0"/>
              </w:rPr>
            </w:rPrChange>
          </w:rPr>
          <w:t xml:space="preserve">Galaktionov, Kirill, and Andrej A. Dobrovolskij. 2003. </w:t>
        </w:r>
        <w:r w:rsidRPr="00A75920">
          <w:rPr>
            <w:rFonts w:cs="Times New Roman"/>
            <w:i/>
            <w:iCs/>
            <w:kern w:val="0"/>
            <w:lang w:val="en-US"/>
            <w:rPrChange w:id="532" w:author="Vigneault Juliane" w:date="2024-12-23T09:35:00Z" w16du:dateUtc="2024-12-23T14:35:00Z">
              <w:rPr>
                <w:rFonts w:cs="Times New Roman"/>
                <w:i/>
                <w:iCs/>
                <w:kern w:val="0"/>
              </w:rPr>
            </w:rPrChange>
          </w:rPr>
          <w:t xml:space="preserve">The Biology and Evolution of Trematodes </w:t>
        </w:r>
        <w:proofErr w:type="gramStart"/>
        <w:r w:rsidRPr="00A75920">
          <w:rPr>
            <w:rFonts w:cs="Times New Roman"/>
            <w:i/>
            <w:iCs/>
            <w:kern w:val="0"/>
            <w:lang w:val="en-US"/>
            <w:rPrChange w:id="533" w:author="Vigneault Juliane" w:date="2024-12-23T09:35:00Z" w16du:dateUtc="2024-12-23T14:35:00Z">
              <w:rPr>
                <w:rFonts w:cs="Times New Roman"/>
                <w:i/>
                <w:iCs/>
                <w:kern w:val="0"/>
              </w:rPr>
            </w:rPrChange>
          </w:rPr>
          <w:t>An</w:t>
        </w:r>
        <w:proofErr w:type="gramEnd"/>
        <w:r w:rsidRPr="00A75920">
          <w:rPr>
            <w:rFonts w:cs="Times New Roman"/>
            <w:i/>
            <w:iCs/>
            <w:kern w:val="0"/>
            <w:lang w:val="en-US"/>
            <w:rPrChange w:id="534" w:author="Vigneault Juliane" w:date="2024-12-23T09:35:00Z" w16du:dateUtc="2024-12-23T14:35:00Z">
              <w:rPr>
                <w:rFonts w:cs="Times New Roman"/>
                <w:i/>
                <w:iCs/>
                <w:kern w:val="0"/>
              </w:rPr>
            </w:rPrChange>
          </w:rPr>
          <w:t xml:space="preserve"> Essay on the Biology, Morphology, Life Cycles, Transmissions, and Evolution of Digenetic Trematodes</w:t>
        </w:r>
        <w:r w:rsidRPr="00A75920">
          <w:rPr>
            <w:rFonts w:cs="Times New Roman"/>
            <w:kern w:val="0"/>
            <w:lang w:val="en-US"/>
            <w:rPrChange w:id="535" w:author="Vigneault Juliane" w:date="2024-12-23T09:35:00Z" w16du:dateUtc="2024-12-23T14:35:00Z">
              <w:rPr>
                <w:rFonts w:cs="Times New Roman"/>
                <w:kern w:val="0"/>
              </w:rPr>
            </w:rPrChange>
          </w:rPr>
          <w:t>.</w:t>
        </w:r>
      </w:ins>
    </w:p>
    <w:p w14:paraId="1E704105" w14:textId="77777777" w:rsidR="00A75920" w:rsidRPr="00A75920" w:rsidRDefault="00A75920" w:rsidP="00A75920">
      <w:pPr>
        <w:widowControl w:val="0"/>
        <w:autoSpaceDE w:val="0"/>
        <w:autoSpaceDN w:val="0"/>
        <w:adjustRightInd w:val="0"/>
        <w:spacing w:after="0"/>
        <w:rPr>
          <w:ins w:id="536" w:author="Vigneault Juliane" w:date="2024-12-23T09:34:00Z" w16du:dateUtc="2024-12-23T14:34:00Z"/>
          <w:rFonts w:cs="Times New Roman"/>
          <w:kern w:val="0"/>
          <w:lang w:val="en-US"/>
          <w:rPrChange w:id="537" w:author="Vigneault Juliane" w:date="2024-12-23T09:35:00Z" w16du:dateUtc="2024-12-23T14:35:00Z">
            <w:rPr>
              <w:ins w:id="538" w:author="Vigneault Juliane" w:date="2024-12-23T09:34:00Z" w16du:dateUtc="2024-12-23T14:34:00Z"/>
              <w:rFonts w:cs="Times New Roman"/>
              <w:kern w:val="0"/>
            </w:rPr>
          </w:rPrChange>
        </w:rPr>
      </w:pPr>
      <w:ins w:id="539" w:author="Vigneault Juliane" w:date="2024-12-23T09:34:00Z" w16du:dateUtc="2024-12-23T14:34:00Z">
        <w:r w:rsidRPr="00A75920">
          <w:rPr>
            <w:rFonts w:cs="Times New Roman"/>
            <w:kern w:val="0"/>
            <w:lang w:val="en-US"/>
            <w:rPrChange w:id="540" w:author="Vigneault Juliane" w:date="2024-12-23T09:35:00Z" w16du:dateUtc="2024-12-23T14:35:00Z">
              <w:rPr>
                <w:rFonts w:cs="Times New Roman"/>
                <w:kern w:val="0"/>
              </w:rPr>
            </w:rPrChange>
          </w:rPr>
          <w:t xml:space="preserve">Gradito, Maryane, Frédérique Dubois, Daniel Noble, and Sandra Binning. 2024. “Double Trouble: Host Behaviour Influences and Is Influenced by Co-Infection with Parasites.” </w:t>
        </w:r>
        <w:r w:rsidRPr="00A75920">
          <w:rPr>
            <w:rFonts w:cs="Times New Roman"/>
            <w:i/>
            <w:iCs/>
            <w:kern w:val="0"/>
            <w:lang w:val="en-US"/>
            <w:rPrChange w:id="541" w:author="Vigneault Juliane" w:date="2024-12-23T09:35:00Z" w16du:dateUtc="2024-12-23T14:35:00Z">
              <w:rPr>
                <w:rFonts w:cs="Times New Roman"/>
                <w:i/>
                <w:iCs/>
                <w:kern w:val="0"/>
              </w:rPr>
            </w:rPrChange>
          </w:rPr>
          <w:t>Animal Behaviour</w:t>
        </w:r>
        <w:r w:rsidRPr="00A75920">
          <w:rPr>
            <w:rFonts w:cs="Times New Roman"/>
            <w:kern w:val="0"/>
            <w:lang w:val="en-US"/>
            <w:rPrChange w:id="542" w:author="Vigneault Juliane" w:date="2024-12-23T09:35:00Z" w16du:dateUtc="2024-12-23T14:35:00Z">
              <w:rPr>
                <w:rFonts w:cs="Times New Roman"/>
                <w:kern w:val="0"/>
              </w:rPr>
            </w:rPrChange>
          </w:rPr>
          <w:t xml:space="preserve"> 215 (September):31–44. https://doi.org/10.1016/j.anbehav.2024.06.016.</w:t>
        </w:r>
      </w:ins>
    </w:p>
    <w:p w14:paraId="537B2832" w14:textId="77777777" w:rsidR="00A75920" w:rsidRPr="00A75920" w:rsidRDefault="00A75920" w:rsidP="00A75920">
      <w:pPr>
        <w:widowControl w:val="0"/>
        <w:autoSpaceDE w:val="0"/>
        <w:autoSpaceDN w:val="0"/>
        <w:adjustRightInd w:val="0"/>
        <w:spacing w:after="0"/>
        <w:rPr>
          <w:ins w:id="543" w:author="Vigneault Juliane" w:date="2024-12-23T09:34:00Z" w16du:dateUtc="2024-12-23T14:34:00Z"/>
          <w:rFonts w:cs="Times New Roman"/>
          <w:kern w:val="0"/>
          <w:lang w:val="en-US"/>
          <w:rPrChange w:id="544" w:author="Vigneault Juliane" w:date="2024-12-23T09:35:00Z" w16du:dateUtc="2024-12-23T14:35:00Z">
            <w:rPr>
              <w:ins w:id="545" w:author="Vigneault Juliane" w:date="2024-12-23T09:34:00Z" w16du:dateUtc="2024-12-23T14:34:00Z"/>
              <w:rFonts w:cs="Times New Roman"/>
              <w:kern w:val="0"/>
            </w:rPr>
          </w:rPrChange>
        </w:rPr>
      </w:pPr>
      <w:ins w:id="546" w:author="Vigneault Juliane" w:date="2024-12-23T09:34:00Z" w16du:dateUtc="2024-12-23T14:34:00Z">
        <w:r w:rsidRPr="00A75920">
          <w:rPr>
            <w:rFonts w:cs="Times New Roman"/>
            <w:kern w:val="0"/>
            <w:lang w:val="en-US"/>
            <w:rPrChange w:id="547" w:author="Vigneault Juliane" w:date="2024-12-23T09:35:00Z" w16du:dateUtc="2024-12-23T14:35:00Z">
              <w:rPr>
                <w:rFonts w:cs="Times New Roman"/>
                <w:kern w:val="0"/>
              </w:rPr>
            </w:rPrChange>
          </w:rPr>
          <w:t xml:space="preserve">Gregory, R. D., and M. E. J. Woolhouse. 1993. “Quantification of Parasite Aggregation: A Simulation Study.” </w:t>
        </w:r>
        <w:r w:rsidRPr="00A75920">
          <w:rPr>
            <w:rFonts w:cs="Times New Roman"/>
            <w:i/>
            <w:iCs/>
            <w:kern w:val="0"/>
            <w:lang w:val="en-US"/>
            <w:rPrChange w:id="548" w:author="Vigneault Juliane" w:date="2024-12-23T09:35:00Z" w16du:dateUtc="2024-12-23T14:35:00Z">
              <w:rPr>
                <w:rFonts w:cs="Times New Roman"/>
                <w:i/>
                <w:iCs/>
                <w:kern w:val="0"/>
              </w:rPr>
            </w:rPrChange>
          </w:rPr>
          <w:t>Acta Tropica</w:t>
        </w:r>
        <w:r w:rsidRPr="00A75920">
          <w:rPr>
            <w:rFonts w:cs="Times New Roman"/>
            <w:kern w:val="0"/>
            <w:lang w:val="en-US"/>
            <w:rPrChange w:id="549" w:author="Vigneault Juliane" w:date="2024-12-23T09:35:00Z" w16du:dateUtc="2024-12-23T14:35:00Z">
              <w:rPr>
                <w:rFonts w:cs="Times New Roman"/>
                <w:kern w:val="0"/>
              </w:rPr>
            </w:rPrChange>
          </w:rPr>
          <w:t xml:space="preserve"> 54 (2): 131–39. https://doi.org/10.1016/0001-706X(93)90059-K.</w:t>
        </w:r>
      </w:ins>
    </w:p>
    <w:p w14:paraId="36C1D5AA" w14:textId="77777777" w:rsidR="00A75920" w:rsidRPr="00A75920" w:rsidRDefault="00A75920" w:rsidP="00A75920">
      <w:pPr>
        <w:widowControl w:val="0"/>
        <w:autoSpaceDE w:val="0"/>
        <w:autoSpaceDN w:val="0"/>
        <w:adjustRightInd w:val="0"/>
        <w:spacing w:after="0"/>
        <w:rPr>
          <w:ins w:id="550" w:author="Vigneault Juliane" w:date="2024-12-23T09:34:00Z" w16du:dateUtc="2024-12-23T14:34:00Z"/>
          <w:rFonts w:cs="Times New Roman"/>
          <w:kern w:val="0"/>
          <w:lang w:val="en-US"/>
          <w:rPrChange w:id="551" w:author="Vigneault Juliane" w:date="2024-12-23T09:35:00Z" w16du:dateUtc="2024-12-23T14:35:00Z">
            <w:rPr>
              <w:ins w:id="552" w:author="Vigneault Juliane" w:date="2024-12-23T09:34:00Z" w16du:dateUtc="2024-12-23T14:34:00Z"/>
              <w:rFonts w:cs="Times New Roman"/>
              <w:kern w:val="0"/>
            </w:rPr>
          </w:rPrChange>
        </w:rPr>
      </w:pPr>
      <w:ins w:id="553" w:author="Vigneault Juliane" w:date="2024-12-23T09:34:00Z" w16du:dateUtc="2024-12-23T14:34:00Z">
        <w:r w:rsidRPr="00A75920">
          <w:rPr>
            <w:rFonts w:cs="Times New Roman"/>
            <w:kern w:val="0"/>
            <w:lang w:val="en-US"/>
            <w:rPrChange w:id="554" w:author="Vigneault Juliane" w:date="2024-12-23T09:35:00Z" w16du:dateUtc="2024-12-23T14:35:00Z">
              <w:rPr>
                <w:rFonts w:cs="Times New Roman"/>
                <w:kern w:val="0"/>
              </w:rPr>
            </w:rPrChange>
          </w:rPr>
          <w:t xml:space="preserve">Happel, Austin. 2019. “A Volunteer-Populated Online Database Provides Evidence for a Geographic Pattern in Symptoms of Black Spot Infections.” </w:t>
        </w:r>
        <w:r w:rsidRPr="00A75920">
          <w:rPr>
            <w:rFonts w:cs="Times New Roman"/>
            <w:i/>
            <w:iCs/>
            <w:kern w:val="0"/>
            <w:lang w:val="en-US"/>
            <w:rPrChange w:id="555" w:author="Vigneault Juliane" w:date="2024-12-23T09:35:00Z" w16du:dateUtc="2024-12-23T14:35:00Z">
              <w:rPr>
                <w:rFonts w:cs="Times New Roman"/>
                <w:i/>
                <w:iCs/>
                <w:kern w:val="0"/>
              </w:rPr>
            </w:rPrChange>
          </w:rPr>
          <w:t>International Journal for Parasitology: Parasites and Wildlife</w:t>
        </w:r>
        <w:r w:rsidRPr="00A75920">
          <w:rPr>
            <w:rFonts w:cs="Times New Roman"/>
            <w:kern w:val="0"/>
            <w:lang w:val="en-US"/>
            <w:rPrChange w:id="556" w:author="Vigneault Juliane" w:date="2024-12-23T09:35:00Z" w16du:dateUtc="2024-12-23T14:35:00Z">
              <w:rPr>
                <w:rFonts w:cs="Times New Roman"/>
                <w:kern w:val="0"/>
              </w:rPr>
            </w:rPrChange>
          </w:rPr>
          <w:t xml:space="preserve"> 10 (December):156–63. https://doi.org/10.1016/j.ijppaw.2019.08.003.</w:t>
        </w:r>
      </w:ins>
    </w:p>
    <w:p w14:paraId="452EA9E2" w14:textId="77777777" w:rsidR="00A75920" w:rsidRPr="00A75920" w:rsidRDefault="00A75920" w:rsidP="00A75920">
      <w:pPr>
        <w:widowControl w:val="0"/>
        <w:autoSpaceDE w:val="0"/>
        <w:autoSpaceDN w:val="0"/>
        <w:adjustRightInd w:val="0"/>
        <w:spacing w:after="0"/>
        <w:rPr>
          <w:ins w:id="557" w:author="Vigneault Juliane" w:date="2024-12-23T09:34:00Z" w16du:dateUtc="2024-12-23T14:34:00Z"/>
          <w:rFonts w:cs="Times New Roman"/>
          <w:kern w:val="0"/>
          <w:lang w:val="en-US"/>
          <w:rPrChange w:id="558" w:author="Vigneault Juliane" w:date="2024-12-23T09:35:00Z" w16du:dateUtc="2024-12-23T14:35:00Z">
            <w:rPr>
              <w:ins w:id="559" w:author="Vigneault Juliane" w:date="2024-12-23T09:34:00Z" w16du:dateUtc="2024-12-23T14:34:00Z"/>
              <w:rFonts w:cs="Times New Roman"/>
              <w:kern w:val="0"/>
            </w:rPr>
          </w:rPrChange>
        </w:rPr>
      </w:pPr>
      <w:ins w:id="560" w:author="Vigneault Juliane" w:date="2024-12-23T09:34:00Z" w16du:dateUtc="2024-12-23T14:34:00Z">
        <w:r w:rsidRPr="00A75920">
          <w:rPr>
            <w:rFonts w:cs="Times New Roman"/>
            <w:kern w:val="0"/>
            <w:lang w:val="en-US"/>
            <w:rPrChange w:id="561" w:author="Vigneault Juliane" w:date="2024-12-23T09:35:00Z" w16du:dateUtc="2024-12-23T14:35:00Z">
              <w:rPr>
                <w:rFonts w:cs="Times New Roman"/>
                <w:kern w:val="0"/>
              </w:rPr>
            </w:rPrChange>
          </w:rPr>
          <w:t xml:space="preserve">Hart, Benjamin L. 1990. “Behavioral Adaptations to Pathogens and Parasites: Five Strategies.” </w:t>
        </w:r>
        <w:r w:rsidRPr="00A75920">
          <w:rPr>
            <w:rFonts w:cs="Times New Roman"/>
            <w:i/>
            <w:iCs/>
            <w:kern w:val="0"/>
            <w:lang w:val="en-US"/>
            <w:rPrChange w:id="562" w:author="Vigneault Juliane" w:date="2024-12-23T09:35:00Z" w16du:dateUtc="2024-12-23T14:35:00Z">
              <w:rPr>
                <w:rFonts w:cs="Times New Roman"/>
                <w:i/>
                <w:iCs/>
                <w:kern w:val="0"/>
              </w:rPr>
            </w:rPrChange>
          </w:rPr>
          <w:t>Neuroscience &amp; Biobehavioral Reviews</w:t>
        </w:r>
        <w:r w:rsidRPr="00A75920">
          <w:rPr>
            <w:rFonts w:cs="Times New Roman"/>
            <w:kern w:val="0"/>
            <w:lang w:val="en-US"/>
            <w:rPrChange w:id="563" w:author="Vigneault Juliane" w:date="2024-12-23T09:35:00Z" w16du:dateUtc="2024-12-23T14:35:00Z">
              <w:rPr>
                <w:rFonts w:cs="Times New Roman"/>
                <w:kern w:val="0"/>
              </w:rPr>
            </w:rPrChange>
          </w:rPr>
          <w:t xml:space="preserve"> 14 (3): 273–94. https://doi.org/10.1016/S0149-7634(05)80038-7.</w:t>
        </w:r>
      </w:ins>
    </w:p>
    <w:p w14:paraId="2A3815C0" w14:textId="77777777" w:rsidR="00A75920" w:rsidRPr="00A75920" w:rsidRDefault="00A75920" w:rsidP="00A75920">
      <w:pPr>
        <w:widowControl w:val="0"/>
        <w:autoSpaceDE w:val="0"/>
        <w:autoSpaceDN w:val="0"/>
        <w:adjustRightInd w:val="0"/>
        <w:spacing w:after="0"/>
        <w:rPr>
          <w:ins w:id="564" w:author="Vigneault Juliane" w:date="2024-12-23T09:34:00Z" w16du:dateUtc="2024-12-23T14:34:00Z"/>
          <w:rFonts w:cs="Times New Roman"/>
          <w:kern w:val="0"/>
          <w:lang w:val="en-US"/>
          <w:rPrChange w:id="565" w:author="Vigneault Juliane" w:date="2024-12-23T09:35:00Z" w16du:dateUtc="2024-12-23T14:35:00Z">
            <w:rPr>
              <w:ins w:id="566" w:author="Vigneault Juliane" w:date="2024-12-23T09:34:00Z" w16du:dateUtc="2024-12-23T14:34:00Z"/>
              <w:rFonts w:cs="Times New Roman"/>
              <w:kern w:val="0"/>
            </w:rPr>
          </w:rPrChange>
        </w:rPr>
      </w:pPr>
      <w:ins w:id="567" w:author="Vigneault Juliane" w:date="2024-12-23T09:34:00Z" w16du:dateUtc="2024-12-23T14:34:00Z">
        <w:r w:rsidRPr="00A75920">
          <w:rPr>
            <w:rFonts w:cs="Times New Roman"/>
            <w:kern w:val="0"/>
            <w:lang w:val="en-US"/>
            <w:rPrChange w:id="568" w:author="Vigneault Juliane" w:date="2024-12-23T09:35:00Z" w16du:dateUtc="2024-12-23T14:35:00Z">
              <w:rPr>
                <w:rFonts w:cs="Times New Roman"/>
                <w:kern w:val="0"/>
              </w:rPr>
            </w:rPrChange>
          </w:rPr>
          <w:t xml:space="preserve">Hartmann, J., and W. Nümann. 1977. “Percids of Lake Constance, a Lake Undergoing Eutrophication.” </w:t>
        </w:r>
        <w:r w:rsidRPr="00A75920">
          <w:rPr>
            <w:rFonts w:cs="Times New Roman"/>
            <w:i/>
            <w:iCs/>
            <w:kern w:val="0"/>
            <w:lang w:val="en-US"/>
            <w:rPrChange w:id="569" w:author="Vigneault Juliane" w:date="2024-12-23T09:35:00Z" w16du:dateUtc="2024-12-23T14:35:00Z">
              <w:rPr>
                <w:rFonts w:cs="Times New Roman"/>
                <w:i/>
                <w:iCs/>
                <w:kern w:val="0"/>
              </w:rPr>
            </w:rPrChange>
          </w:rPr>
          <w:t>Journal of the Fisheries Research Board of Canada</w:t>
        </w:r>
        <w:r w:rsidRPr="00A75920">
          <w:rPr>
            <w:rFonts w:cs="Times New Roman"/>
            <w:kern w:val="0"/>
            <w:lang w:val="en-US"/>
            <w:rPrChange w:id="570" w:author="Vigneault Juliane" w:date="2024-12-23T09:35:00Z" w16du:dateUtc="2024-12-23T14:35:00Z">
              <w:rPr>
                <w:rFonts w:cs="Times New Roman"/>
                <w:kern w:val="0"/>
              </w:rPr>
            </w:rPrChange>
          </w:rPr>
          <w:t xml:space="preserve"> 34 (10): 1670–77. https://doi.org/10.1139/f77-231.</w:t>
        </w:r>
      </w:ins>
    </w:p>
    <w:p w14:paraId="44A727A3" w14:textId="77777777" w:rsidR="00A75920" w:rsidRPr="00A75920" w:rsidRDefault="00A75920" w:rsidP="00A75920">
      <w:pPr>
        <w:widowControl w:val="0"/>
        <w:autoSpaceDE w:val="0"/>
        <w:autoSpaceDN w:val="0"/>
        <w:adjustRightInd w:val="0"/>
        <w:spacing w:after="0"/>
        <w:rPr>
          <w:ins w:id="571" w:author="Vigneault Juliane" w:date="2024-12-23T09:34:00Z" w16du:dateUtc="2024-12-23T14:34:00Z"/>
          <w:rFonts w:cs="Times New Roman"/>
          <w:kern w:val="0"/>
          <w:lang w:val="en-US"/>
          <w:rPrChange w:id="572" w:author="Vigneault Juliane" w:date="2024-12-23T09:35:00Z" w16du:dateUtc="2024-12-23T14:35:00Z">
            <w:rPr>
              <w:ins w:id="573" w:author="Vigneault Juliane" w:date="2024-12-23T09:34:00Z" w16du:dateUtc="2024-12-23T14:34:00Z"/>
              <w:rFonts w:cs="Times New Roman"/>
              <w:kern w:val="0"/>
            </w:rPr>
          </w:rPrChange>
        </w:rPr>
      </w:pPr>
      <w:ins w:id="574" w:author="Vigneault Juliane" w:date="2024-12-23T09:34:00Z" w16du:dateUtc="2024-12-23T14:34:00Z">
        <w:r w:rsidRPr="00A75920">
          <w:rPr>
            <w:rFonts w:cs="Times New Roman"/>
            <w:kern w:val="0"/>
            <w:lang w:val="en-US"/>
            <w:rPrChange w:id="575" w:author="Vigneault Juliane" w:date="2024-12-23T09:35:00Z" w16du:dateUtc="2024-12-23T14:35:00Z">
              <w:rPr>
                <w:rFonts w:cs="Times New Roman"/>
                <w:kern w:val="0"/>
              </w:rPr>
            </w:rPrChange>
          </w:rPr>
          <w:t xml:space="preserve">Hess, GR, Sarah Randolph, Per Arneberg, C. Chemini, C. Furnanello, John Harwood, M.G. Roberts, and Jonathan Swinton. 2002. “Spatial Aspects of Disease Dynamics.” In </w:t>
        </w:r>
        <w:r w:rsidRPr="00A75920">
          <w:rPr>
            <w:rFonts w:cs="Times New Roman"/>
            <w:i/>
            <w:iCs/>
            <w:kern w:val="0"/>
            <w:lang w:val="en-US"/>
            <w:rPrChange w:id="576" w:author="Vigneault Juliane" w:date="2024-12-23T09:35:00Z" w16du:dateUtc="2024-12-23T14:35:00Z">
              <w:rPr>
                <w:rFonts w:cs="Times New Roman"/>
                <w:i/>
                <w:iCs/>
                <w:kern w:val="0"/>
              </w:rPr>
            </w:rPrChange>
          </w:rPr>
          <w:t>The Ecology of Wildlife Diseases</w:t>
        </w:r>
        <w:r w:rsidRPr="00A75920">
          <w:rPr>
            <w:rFonts w:cs="Times New Roman"/>
            <w:kern w:val="0"/>
            <w:lang w:val="en-US"/>
            <w:rPrChange w:id="577" w:author="Vigneault Juliane" w:date="2024-12-23T09:35:00Z" w16du:dateUtc="2024-12-23T14:35:00Z">
              <w:rPr>
                <w:rFonts w:cs="Times New Roman"/>
                <w:kern w:val="0"/>
              </w:rPr>
            </w:rPrChange>
          </w:rPr>
          <w:t>, 102–18.</w:t>
        </w:r>
      </w:ins>
    </w:p>
    <w:p w14:paraId="5BA87D97" w14:textId="77777777" w:rsidR="00A75920" w:rsidRPr="00A75920" w:rsidRDefault="00A75920" w:rsidP="00A75920">
      <w:pPr>
        <w:widowControl w:val="0"/>
        <w:autoSpaceDE w:val="0"/>
        <w:autoSpaceDN w:val="0"/>
        <w:adjustRightInd w:val="0"/>
        <w:spacing w:after="0"/>
        <w:rPr>
          <w:ins w:id="578" w:author="Vigneault Juliane" w:date="2024-12-23T09:34:00Z" w16du:dateUtc="2024-12-23T14:34:00Z"/>
          <w:rFonts w:cs="Times New Roman"/>
          <w:kern w:val="0"/>
          <w:lang w:val="en-US"/>
          <w:rPrChange w:id="579" w:author="Vigneault Juliane" w:date="2024-12-23T09:35:00Z" w16du:dateUtc="2024-12-23T14:35:00Z">
            <w:rPr>
              <w:ins w:id="580" w:author="Vigneault Juliane" w:date="2024-12-23T09:34:00Z" w16du:dateUtc="2024-12-23T14:34:00Z"/>
              <w:rFonts w:cs="Times New Roman"/>
              <w:kern w:val="0"/>
            </w:rPr>
          </w:rPrChange>
        </w:rPr>
      </w:pPr>
      <w:ins w:id="581" w:author="Vigneault Juliane" w:date="2024-12-23T09:34:00Z" w16du:dateUtc="2024-12-23T14:34:00Z">
        <w:r w:rsidRPr="00A75920">
          <w:rPr>
            <w:rFonts w:cs="Times New Roman"/>
            <w:kern w:val="0"/>
            <w:lang w:val="en-US"/>
            <w:rPrChange w:id="582" w:author="Vigneault Juliane" w:date="2024-12-23T09:35:00Z" w16du:dateUtc="2024-12-23T14:35:00Z">
              <w:rPr>
                <w:rFonts w:cs="Times New Roman"/>
                <w:kern w:val="0"/>
              </w:rPr>
            </w:rPrChange>
          </w:rPr>
          <w:t xml:space="preserve">Hoffman, Glenn L. 1956. “The Life Cycle of Crassiphiala Bulboglossa (Trematoda: Strigeida). Development of the Metacercaria and Cyst, and Effect on the Fish Hosts.” </w:t>
        </w:r>
        <w:r w:rsidRPr="00A75920">
          <w:rPr>
            <w:rFonts w:cs="Times New Roman"/>
            <w:i/>
            <w:iCs/>
            <w:kern w:val="0"/>
            <w:lang w:val="en-US"/>
            <w:rPrChange w:id="583" w:author="Vigneault Juliane" w:date="2024-12-23T09:35:00Z" w16du:dateUtc="2024-12-23T14:35:00Z">
              <w:rPr>
                <w:rFonts w:cs="Times New Roman"/>
                <w:i/>
                <w:iCs/>
                <w:kern w:val="0"/>
              </w:rPr>
            </w:rPrChange>
          </w:rPr>
          <w:t>The Journal of Parasitology</w:t>
        </w:r>
        <w:r w:rsidRPr="00A75920">
          <w:rPr>
            <w:rFonts w:cs="Times New Roman"/>
            <w:kern w:val="0"/>
            <w:lang w:val="en-US"/>
            <w:rPrChange w:id="584" w:author="Vigneault Juliane" w:date="2024-12-23T09:35:00Z" w16du:dateUtc="2024-12-23T14:35:00Z">
              <w:rPr>
                <w:rFonts w:cs="Times New Roman"/>
                <w:kern w:val="0"/>
              </w:rPr>
            </w:rPrChange>
          </w:rPr>
          <w:t xml:space="preserve"> 42 (4): 435–44. https://doi.org/10.2307/3274528.</w:t>
        </w:r>
      </w:ins>
    </w:p>
    <w:p w14:paraId="69E700D7" w14:textId="77777777" w:rsidR="00A75920" w:rsidRPr="00A75920" w:rsidRDefault="00A75920" w:rsidP="00A75920">
      <w:pPr>
        <w:widowControl w:val="0"/>
        <w:autoSpaceDE w:val="0"/>
        <w:autoSpaceDN w:val="0"/>
        <w:adjustRightInd w:val="0"/>
        <w:spacing w:after="0"/>
        <w:rPr>
          <w:ins w:id="585" w:author="Vigneault Juliane" w:date="2024-12-23T09:34:00Z" w16du:dateUtc="2024-12-23T14:34:00Z"/>
          <w:rFonts w:cs="Times New Roman"/>
          <w:kern w:val="0"/>
          <w:lang w:val="en-US"/>
          <w:rPrChange w:id="586" w:author="Vigneault Juliane" w:date="2024-12-23T09:35:00Z" w16du:dateUtc="2024-12-23T14:35:00Z">
            <w:rPr>
              <w:ins w:id="587" w:author="Vigneault Juliane" w:date="2024-12-23T09:34:00Z" w16du:dateUtc="2024-12-23T14:34:00Z"/>
              <w:rFonts w:cs="Times New Roman"/>
              <w:kern w:val="0"/>
            </w:rPr>
          </w:rPrChange>
        </w:rPr>
      </w:pPr>
      <w:ins w:id="588" w:author="Vigneault Juliane" w:date="2024-12-23T09:34:00Z" w16du:dateUtc="2024-12-23T14:34:00Z">
        <w:r w:rsidRPr="00A75920">
          <w:rPr>
            <w:rFonts w:cs="Times New Roman"/>
            <w:kern w:val="0"/>
            <w:lang w:val="en-US"/>
            <w:rPrChange w:id="589" w:author="Vigneault Juliane" w:date="2024-12-23T09:35:00Z" w16du:dateUtc="2024-12-23T14:35:00Z">
              <w:rPr>
                <w:rFonts w:cs="Times New Roman"/>
                <w:kern w:val="0"/>
              </w:rPr>
            </w:rPrChange>
          </w:rPr>
          <w:t xml:space="preserve">Hoffman, Glenn L., and Robert E. Putz. 1965. “The Black-Spot (Uvulifer Ambloplitis: Trematoda: Strigeoidea) of Centrarchid Fishes.” </w:t>
        </w:r>
        <w:r w:rsidRPr="00A75920">
          <w:rPr>
            <w:rFonts w:cs="Times New Roman"/>
            <w:i/>
            <w:iCs/>
            <w:kern w:val="0"/>
            <w:lang w:val="en-US"/>
            <w:rPrChange w:id="590" w:author="Vigneault Juliane" w:date="2024-12-23T09:35:00Z" w16du:dateUtc="2024-12-23T14:35:00Z">
              <w:rPr>
                <w:rFonts w:cs="Times New Roman"/>
                <w:i/>
                <w:iCs/>
                <w:kern w:val="0"/>
              </w:rPr>
            </w:rPrChange>
          </w:rPr>
          <w:t>Transactions of the American Fisheries Society</w:t>
        </w:r>
        <w:r w:rsidRPr="00A75920">
          <w:rPr>
            <w:rFonts w:cs="Times New Roman"/>
            <w:kern w:val="0"/>
            <w:lang w:val="en-US"/>
            <w:rPrChange w:id="591" w:author="Vigneault Juliane" w:date="2024-12-23T09:35:00Z" w16du:dateUtc="2024-12-23T14:35:00Z">
              <w:rPr>
                <w:rFonts w:cs="Times New Roman"/>
                <w:kern w:val="0"/>
              </w:rPr>
            </w:rPrChange>
          </w:rPr>
          <w:t xml:space="preserve"> 94 (2): 143–51. https://doi.org/10.1577/1548-8659(1965)94[</w:t>
        </w:r>
        <w:proofErr w:type="gramStart"/>
        <w:r w:rsidRPr="00A75920">
          <w:rPr>
            <w:rFonts w:cs="Times New Roman"/>
            <w:kern w:val="0"/>
            <w:lang w:val="en-US"/>
            <w:rPrChange w:id="592" w:author="Vigneault Juliane" w:date="2024-12-23T09:35:00Z" w16du:dateUtc="2024-12-23T14:35:00Z">
              <w:rPr>
                <w:rFonts w:cs="Times New Roman"/>
                <w:kern w:val="0"/>
              </w:rPr>
            </w:rPrChange>
          </w:rPr>
          <w:t>143:TBUASO</w:t>
        </w:r>
        <w:proofErr w:type="gramEnd"/>
        <w:r w:rsidRPr="00A75920">
          <w:rPr>
            <w:rFonts w:cs="Times New Roman"/>
            <w:kern w:val="0"/>
            <w:lang w:val="en-US"/>
            <w:rPrChange w:id="593" w:author="Vigneault Juliane" w:date="2024-12-23T09:35:00Z" w16du:dateUtc="2024-12-23T14:35:00Z">
              <w:rPr>
                <w:rFonts w:cs="Times New Roman"/>
                <w:kern w:val="0"/>
              </w:rPr>
            </w:rPrChange>
          </w:rPr>
          <w:t>]2.0.CO;2.</w:t>
        </w:r>
      </w:ins>
    </w:p>
    <w:p w14:paraId="5E182307" w14:textId="77777777" w:rsidR="00A75920" w:rsidRPr="00A75920" w:rsidRDefault="00A75920" w:rsidP="00A75920">
      <w:pPr>
        <w:widowControl w:val="0"/>
        <w:autoSpaceDE w:val="0"/>
        <w:autoSpaceDN w:val="0"/>
        <w:adjustRightInd w:val="0"/>
        <w:spacing w:after="0"/>
        <w:rPr>
          <w:ins w:id="594" w:author="Vigneault Juliane" w:date="2024-12-23T09:34:00Z" w16du:dateUtc="2024-12-23T14:34:00Z"/>
          <w:rFonts w:cs="Times New Roman"/>
          <w:kern w:val="0"/>
          <w:lang w:val="en-US"/>
          <w:rPrChange w:id="595" w:author="Vigneault Juliane" w:date="2024-12-23T09:35:00Z" w16du:dateUtc="2024-12-23T14:35:00Z">
            <w:rPr>
              <w:ins w:id="596" w:author="Vigneault Juliane" w:date="2024-12-23T09:34:00Z" w16du:dateUtc="2024-12-23T14:34:00Z"/>
              <w:rFonts w:cs="Times New Roman"/>
              <w:kern w:val="0"/>
            </w:rPr>
          </w:rPrChange>
        </w:rPr>
      </w:pPr>
      <w:ins w:id="597" w:author="Vigneault Juliane" w:date="2024-12-23T09:34:00Z" w16du:dateUtc="2024-12-23T14:34:00Z">
        <w:r w:rsidRPr="00A75920">
          <w:rPr>
            <w:rFonts w:cs="Times New Roman"/>
            <w:kern w:val="0"/>
            <w:lang w:val="en-US"/>
            <w:rPrChange w:id="598" w:author="Vigneault Juliane" w:date="2024-12-23T09:35:00Z" w16du:dateUtc="2024-12-23T14:35:00Z">
              <w:rPr>
                <w:rFonts w:cs="Times New Roman"/>
                <w:kern w:val="0"/>
              </w:rPr>
            </w:rPrChange>
          </w:rPr>
          <w:t xml:space="preserve">Hunter, George W. 1933. “The Strigeid Trematode, Crassiphiala Ambloplitis (Hughes 1927).” </w:t>
        </w:r>
        <w:r w:rsidRPr="00A75920">
          <w:rPr>
            <w:rFonts w:cs="Times New Roman"/>
            <w:i/>
            <w:iCs/>
            <w:kern w:val="0"/>
            <w:lang w:val="en-US"/>
            <w:rPrChange w:id="599" w:author="Vigneault Juliane" w:date="2024-12-23T09:35:00Z" w16du:dateUtc="2024-12-23T14:35:00Z">
              <w:rPr>
                <w:rFonts w:cs="Times New Roman"/>
                <w:i/>
                <w:iCs/>
                <w:kern w:val="0"/>
              </w:rPr>
            </w:rPrChange>
          </w:rPr>
          <w:t>Parasitology</w:t>
        </w:r>
        <w:r w:rsidRPr="00A75920">
          <w:rPr>
            <w:rFonts w:cs="Times New Roman"/>
            <w:kern w:val="0"/>
            <w:lang w:val="en-US"/>
            <w:rPrChange w:id="600" w:author="Vigneault Juliane" w:date="2024-12-23T09:35:00Z" w16du:dateUtc="2024-12-23T14:35:00Z">
              <w:rPr>
                <w:rFonts w:cs="Times New Roman"/>
                <w:kern w:val="0"/>
              </w:rPr>
            </w:rPrChange>
          </w:rPr>
          <w:t xml:space="preserve"> 25 (4): 510–17. https://doi.org/10.1017/S0031182000019752.</w:t>
        </w:r>
      </w:ins>
    </w:p>
    <w:p w14:paraId="5F04A519" w14:textId="77777777" w:rsidR="00A75920" w:rsidRPr="00A75920" w:rsidRDefault="00A75920" w:rsidP="00A75920">
      <w:pPr>
        <w:widowControl w:val="0"/>
        <w:autoSpaceDE w:val="0"/>
        <w:autoSpaceDN w:val="0"/>
        <w:adjustRightInd w:val="0"/>
        <w:spacing w:after="0"/>
        <w:rPr>
          <w:ins w:id="601" w:author="Vigneault Juliane" w:date="2024-12-23T09:34:00Z" w16du:dateUtc="2024-12-23T14:34:00Z"/>
          <w:rFonts w:cs="Times New Roman"/>
          <w:kern w:val="0"/>
          <w:lang w:val="en-US"/>
          <w:rPrChange w:id="602" w:author="Vigneault Juliane" w:date="2024-12-23T09:35:00Z" w16du:dateUtc="2024-12-23T14:35:00Z">
            <w:rPr>
              <w:ins w:id="603" w:author="Vigneault Juliane" w:date="2024-12-23T09:34:00Z" w16du:dateUtc="2024-12-23T14:34:00Z"/>
              <w:rFonts w:cs="Times New Roman"/>
              <w:kern w:val="0"/>
            </w:rPr>
          </w:rPrChange>
        </w:rPr>
      </w:pPr>
      <w:ins w:id="604" w:author="Vigneault Juliane" w:date="2024-12-23T09:34:00Z" w16du:dateUtc="2024-12-23T14:34:00Z">
        <w:r w:rsidRPr="00A75920">
          <w:rPr>
            <w:rFonts w:cs="Times New Roman"/>
            <w:kern w:val="0"/>
            <w:lang w:val="en-US"/>
            <w:rPrChange w:id="605" w:author="Vigneault Juliane" w:date="2024-12-23T09:35:00Z" w16du:dateUtc="2024-12-23T14:35:00Z">
              <w:rPr>
                <w:rFonts w:cs="Times New Roman"/>
                <w:kern w:val="0"/>
              </w:rPr>
            </w:rPrChange>
          </w:rPr>
          <w:lastRenderedPageBreak/>
          <w:t xml:space="preserve">Iwanowicz, Deborah. 2011. </w:t>
        </w:r>
        <w:r w:rsidRPr="00A75920">
          <w:rPr>
            <w:rFonts w:cs="Times New Roman"/>
            <w:i/>
            <w:iCs/>
            <w:kern w:val="0"/>
            <w:lang w:val="en-US"/>
            <w:rPrChange w:id="606" w:author="Vigneault Juliane" w:date="2024-12-23T09:35:00Z" w16du:dateUtc="2024-12-23T14:35:00Z">
              <w:rPr>
                <w:rFonts w:cs="Times New Roman"/>
                <w:i/>
                <w:iCs/>
                <w:kern w:val="0"/>
              </w:rPr>
            </w:rPrChange>
          </w:rPr>
          <w:t xml:space="preserve">Overview On </w:t>
        </w:r>
        <w:proofErr w:type="gramStart"/>
        <w:r w:rsidRPr="00A75920">
          <w:rPr>
            <w:rFonts w:cs="Times New Roman"/>
            <w:i/>
            <w:iCs/>
            <w:kern w:val="0"/>
            <w:lang w:val="en-US"/>
            <w:rPrChange w:id="607" w:author="Vigneault Juliane" w:date="2024-12-23T09:35:00Z" w16du:dateUtc="2024-12-23T14:35:00Z">
              <w:rPr>
                <w:rFonts w:cs="Times New Roman"/>
                <w:i/>
                <w:iCs/>
                <w:kern w:val="0"/>
              </w:rPr>
            </w:rPrChange>
          </w:rPr>
          <w:t>The</w:t>
        </w:r>
        <w:proofErr w:type="gramEnd"/>
        <w:r w:rsidRPr="00A75920">
          <w:rPr>
            <w:rFonts w:cs="Times New Roman"/>
            <w:i/>
            <w:iCs/>
            <w:kern w:val="0"/>
            <w:lang w:val="en-US"/>
            <w:rPrChange w:id="608" w:author="Vigneault Juliane" w:date="2024-12-23T09:35:00Z" w16du:dateUtc="2024-12-23T14:35:00Z">
              <w:rPr>
                <w:rFonts w:cs="Times New Roman"/>
                <w:i/>
                <w:iCs/>
                <w:kern w:val="0"/>
              </w:rPr>
            </w:rPrChange>
          </w:rPr>
          <w:t xml:space="preserve"> Effects Of Parasites On Fish Health</w:t>
        </w:r>
        <w:r w:rsidRPr="00A75920">
          <w:rPr>
            <w:rFonts w:cs="Times New Roman"/>
            <w:kern w:val="0"/>
            <w:lang w:val="en-US"/>
            <w:rPrChange w:id="609" w:author="Vigneault Juliane" w:date="2024-12-23T09:35:00Z" w16du:dateUtc="2024-12-23T14:35:00Z">
              <w:rPr>
                <w:rFonts w:cs="Times New Roman"/>
                <w:kern w:val="0"/>
              </w:rPr>
            </w:rPrChange>
          </w:rPr>
          <w:t>.</w:t>
        </w:r>
      </w:ins>
    </w:p>
    <w:p w14:paraId="503E9CF4" w14:textId="77777777" w:rsidR="00A75920" w:rsidRPr="00A75920" w:rsidRDefault="00A75920" w:rsidP="00A75920">
      <w:pPr>
        <w:widowControl w:val="0"/>
        <w:autoSpaceDE w:val="0"/>
        <w:autoSpaceDN w:val="0"/>
        <w:adjustRightInd w:val="0"/>
        <w:spacing w:after="0"/>
        <w:rPr>
          <w:ins w:id="610" w:author="Vigneault Juliane" w:date="2024-12-23T09:34:00Z" w16du:dateUtc="2024-12-23T14:34:00Z"/>
          <w:rFonts w:cs="Times New Roman"/>
          <w:kern w:val="0"/>
          <w:lang w:val="en-US"/>
          <w:rPrChange w:id="611" w:author="Vigneault Juliane" w:date="2024-12-23T09:35:00Z" w16du:dateUtc="2024-12-23T14:35:00Z">
            <w:rPr>
              <w:ins w:id="612" w:author="Vigneault Juliane" w:date="2024-12-23T09:34:00Z" w16du:dateUtc="2024-12-23T14:34:00Z"/>
              <w:rFonts w:cs="Times New Roman"/>
              <w:kern w:val="0"/>
            </w:rPr>
          </w:rPrChange>
        </w:rPr>
      </w:pPr>
      <w:ins w:id="613" w:author="Vigneault Juliane" w:date="2024-12-23T09:34:00Z" w16du:dateUtc="2024-12-23T14:34:00Z">
        <w:r w:rsidRPr="00A75920">
          <w:rPr>
            <w:rFonts w:cs="Times New Roman"/>
            <w:kern w:val="0"/>
            <w:lang w:val="en-US"/>
            <w:rPrChange w:id="614" w:author="Vigneault Juliane" w:date="2024-12-23T09:35:00Z" w16du:dateUtc="2024-12-23T14:35:00Z">
              <w:rPr>
                <w:rFonts w:cs="Times New Roman"/>
                <w:kern w:val="0"/>
              </w:rPr>
            </w:rPrChange>
          </w:rPr>
          <w:t xml:space="preserve">Johnson, P. T. J., and D. W. Thieltges. 2010. “Diversity, Decoys and the Dilution Effect: How Ecological Communities Affect Disease Risk.” </w:t>
        </w:r>
        <w:r w:rsidRPr="00A75920">
          <w:rPr>
            <w:rFonts w:cs="Times New Roman"/>
            <w:i/>
            <w:iCs/>
            <w:kern w:val="0"/>
            <w:lang w:val="en-US"/>
            <w:rPrChange w:id="615" w:author="Vigneault Juliane" w:date="2024-12-23T09:35:00Z" w16du:dateUtc="2024-12-23T14:35:00Z">
              <w:rPr>
                <w:rFonts w:cs="Times New Roman"/>
                <w:i/>
                <w:iCs/>
                <w:kern w:val="0"/>
              </w:rPr>
            </w:rPrChange>
          </w:rPr>
          <w:t>Journal of Experimental Biology</w:t>
        </w:r>
        <w:r w:rsidRPr="00A75920">
          <w:rPr>
            <w:rFonts w:cs="Times New Roman"/>
            <w:kern w:val="0"/>
            <w:lang w:val="en-US"/>
            <w:rPrChange w:id="616" w:author="Vigneault Juliane" w:date="2024-12-23T09:35:00Z" w16du:dateUtc="2024-12-23T14:35:00Z">
              <w:rPr>
                <w:rFonts w:cs="Times New Roman"/>
                <w:kern w:val="0"/>
              </w:rPr>
            </w:rPrChange>
          </w:rPr>
          <w:t xml:space="preserve"> 213 (6): 961–70. https://doi.org/10.1242/jeb.037721.</w:t>
        </w:r>
      </w:ins>
    </w:p>
    <w:p w14:paraId="0D181390" w14:textId="77777777" w:rsidR="00A75920" w:rsidRPr="00A75920" w:rsidRDefault="00A75920" w:rsidP="00A75920">
      <w:pPr>
        <w:widowControl w:val="0"/>
        <w:autoSpaceDE w:val="0"/>
        <w:autoSpaceDN w:val="0"/>
        <w:adjustRightInd w:val="0"/>
        <w:spacing w:after="0"/>
        <w:rPr>
          <w:ins w:id="617" w:author="Vigneault Juliane" w:date="2024-12-23T09:34:00Z" w16du:dateUtc="2024-12-23T14:34:00Z"/>
          <w:rFonts w:cs="Times New Roman"/>
          <w:kern w:val="0"/>
          <w:lang w:val="en-US"/>
          <w:rPrChange w:id="618" w:author="Vigneault Juliane" w:date="2024-12-23T09:35:00Z" w16du:dateUtc="2024-12-23T14:35:00Z">
            <w:rPr>
              <w:ins w:id="619" w:author="Vigneault Juliane" w:date="2024-12-23T09:34:00Z" w16du:dateUtc="2024-12-23T14:34:00Z"/>
              <w:rFonts w:cs="Times New Roman"/>
              <w:kern w:val="0"/>
            </w:rPr>
          </w:rPrChange>
        </w:rPr>
      </w:pPr>
      <w:ins w:id="620" w:author="Vigneault Juliane" w:date="2024-12-23T09:34:00Z" w16du:dateUtc="2024-12-23T14:34:00Z">
        <w:r w:rsidRPr="00A75920">
          <w:rPr>
            <w:rFonts w:cs="Times New Roman"/>
            <w:kern w:val="0"/>
            <w:lang w:val="en-US"/>
            <w:rPrChange w:id="621" w:author="Vigneault Juliane" w:date="2024-12-23T09:35:00Z" w16du:dateUtc="2024-12-23T14:35:00Z">
              <w:rPr>
                <w:rFonts w:cs="Times New Roman"/>
                <w:kern w:val="0"/>
              </w:rPr>
            </w:rPrChange>
          </w:rPr>
          <w:t xml:space="preserve">Johnstone, Kyla C., Clare McArthur, and Peter B. Banks. 2021. “Behavioural Drivers of Survey Bias: Interactive Effects of Personality, the Perceived Risk and Device Properties.” </w:t>
        </w:r>
        <w:r w:rsidRPr="00A75920">
          <w:rPr>
            <w:rFonts w:cs="Times New Roman"/>
            <w:i/>
            <w:iCs/>
            <w:kern w:val="0"/>
            <w:lang w:val="en-US"/>
            <w:rPrChange w:id="622" w:author="Vigneault Juliane" w:date="2024-12-23T09:35:00Z" w16du:dateUtc="2024-12-23T14:35:00Z">
              <w:rPr>
                <w:rFonts w:cs="Times New Roman"/>
                <w:i/>
                <w:iCs/>
                <w:kern w:val="0"/>
              </w:rPr>
            </w:rPrChange>
          </w:rPr>
          <w:t>Oecologia</w:t>
        </w:r>
        <w:r w:rsidRPr="00A75920">
          <w:rPr>
            <w:rFonts w:cs="Times New Roman"/>
            <w:kern w:val="0"/>
            <w:lang w:val="en-US"/>
            <w:rPrChange w:id="623" w:author="Vigneault Juliane" w:date="2024-12-23T09:35:00Z" w16du:dateUtc="2024-12-23T14:35:00Z">
              <w:rPr>
                <w:rFonts w:cs="Times New Roman"/>
                <w:kern w:val="0"/>
              </w:rPr>
            </w:rPrChange>
          </w:rPr>
          <w:t xml:space="preserve"> 197 (1): 117–27. https://doi.org/10.1007/s00442-021-05021-7.</w:t>
        </w:r>
      </w:ins>
    </w:p>
    <w:p w14:paraId="6FB32366" w14:textId="77777777" w:rsidR="00A75920" w:rsidRPr="00A75920" w:rsidRDefault="00A75920" w:rsidP="00A75920">
      <w:pPr>
        <w:widowControl w:val="0"/>
        <w:autoSpaceDE w:val="0"/>
        <w:autoSpaceDN w:val="0"/>
        <w:adjustRightInd w:val="0"/>
        <w:spacing w:after="0"/>
        <w:rPr>
          <w:ins w:id="624" w:author="Vigneault Juliane" w:date="2024-12-23T09:34:00Z" w16du:dateUtc="2024-12-23T14:34:00Z"/>
          <w:rFonts w:cs="Times New Roman"/>
          <w:kern w:val="0"/>
          <w:lang w:val="en-US"/>
          <w:rPrChange w:id="625" w:author="Vigneault Juliane" w:date="2024-12-23T09:35:00Z" w16du:dateUtc="2024-12-23T14:35:00Z">
            <w:rPr>
              <w:ins w:id="626" w:author="Vigneault Juliane" w:date="2024-12-23T09:34:00Z" w16du:dateUtc="2024-12-23T14:34:00Z"/>
              <w:rFonts w:cs="Times New Roman"/>
              <w:kern w:val="0"/>
            </w:rPr>
          </w:rPrChange>
        </w:rPr>
      </w:pPr>
      <w:ins w:id="627" w:author="Vigneault Juliane" w:date="2024-12-23T09:34:00Z" w16du:dateUtc="2024-12-23T14:34:00Z">
        <w:r w:rsidRPr="00A75920">
          <w:rPr>
            <w:rFonts w:cs="Times New Roman"/>
            <w:kern w:val="0"/>
            <w:lang w:val="en-US"/>
            <w:rPrChange w:id="628" w:author="Vigneault Juliane" w:date="2024-12-23T09:35:00Z" w16du:dateUtc="2024-12-23T14:35:00Z">
              <w:rPr>
                <w:rFonts w:cs="Times New Roman"/>
                <w:kern w:val="0"/>
              </w:rPr>
            </w:rPrChange>
          </w:rPr>
          <w:t xml:space="preserve">Jovani, Roger, and José L. Tella. 2006. “Parasite Prevalence and Sample Size: Misconceptions and Solutions.” </w:t>
        </w:r>
        <w:r w:rsidRPr="00A75920">
          <w:rPr>
            <w:rFonts w:cs="Times New Roman"/>
            <w:i/>
            <w:iCs/>
            <w:kern w:val="0"/>
            <w:lang w:val="en-US"/>
            <w:rPrChange w:id="629" w:author="Vigneault Juliane" w:date="2024-12-23T09:35:00Z" w16du:dateUtc="2024-12-23T14:35:00Z">
              <w:rPr>
                <w:rFonts w:cs="Times New Roman"/>
                <w:i/>
                <w:iCs/>
                <w:kern w:val="0"/>
              </w:rPr>
            </w:rPrChange>
          </w:rPr>
          <w:t>Trends in Parasitology</w:t>
        </w:r>
        <w:r w:rsidRPr="00A75920">
          <w:rPr>
            <w:rFonts w:cs="Times New Roman"/>
            <w:kern w:val="0"/>
            <w:lang w:val="en-US"/>
            <w:rPrChange w:id="630" w:author="Vigneault Juliane" w:date="2024-12-23T09:35:00Z" w16du:dateUtc="2024-12-23T14:35:00Z">
              <w:rPr>
                <w:rFonts w:cs="Times New Roman"/>
                <w:kern w:val="0"/>
              </w:rPr>
            </w:rPrChange>
          </w:rPr>
          <w:t xml:space="preserve"> 22 (5): 214–18. https://doi.org/10.1016/j.pt.2006.02.011.</w:t>
        </w:r>
      </w:ins>
    </w:p>
    <w:p w14:paraId="4661E0B6" w14:textId="77777777" w:rsidR="00A75920" w:rsidRPr="00A75920" w:rsidRDefault="00A75920" w:rsidP="00A75920">
      <w:pPr>
        <w:widowControl w:val="0"/>
        <w:autoSpaceDE w:val="0"/>
        <w:autoSpaceDN w:val="0"/>
        <w:adjustRightInd w:val="0"/>
        <w:spacing w:after="0"/>
        <w:rPr>
          <w:ins w:id="631" w:author="Vigneault Juliane" w:date="2024-12-23T09:34:00Z" w16du:dateUtc="2024-12-23T14:34:00Z"/>
          <w:rFonts w:cs="Times New Roman"/>
          <w:kern w:val="0"/>
          <w:lang w:val="en-US"/>
          <w:rPrChange w:id="632" w:author="Vigneault Juliane" w:date="2024-12-23T09:35:00Z" w16du:dateUtc="2024-12-23T14:35:00Z">
            <w:rPr>
              <w:ins w:id="633" w:author="Vigneault Juliane" w:date="2024-12-23T09:34:00Z" w16du:dateUtc="2024-12-23T14:34:00Z"/>
              <w:rFonts w:cs="Times New Roman"/>
              <w:kern w:val="0"/>
            </w:rPr>
          </w:rPrChange>
        </w:rPr>
      </w:pPr>
      <w:ins w:id="634" w:author="Vigneault Juliane" w:date="2024-12-23T09:34:00Z" w16du:dateUtc="2024-12-23T14:34:00Z">
        <w:r w:rsidRPr="00A75920">
          <w:rPr>
            <w:rFonts w:cs="Times New Roman"/>
            <w:kern w:val="0"/>
            <w:lang w:val="en-US"/>
            <w:rPrChange w:id="635" w:author="Vigneault Juliane" w:date="2024-12-23T09:35:00Z" w16du:dateUtc="2024-12-23T14:35:00Z">
              <w:rPr>
                <w:rFonts w:cs="Times New Roman"/>
                <w:kern w:val="0"/>
              </w:rPr>
            </w:rPrChange>
          </w:rPr>
          <w:t xml:space="preserve">Karvonen, Anssi, Peter J. Hudson, Otto Seppälä, and E. Tellervo Valtonen. </w:t>
        </w:r>
        <w:r w:rsidRPr="00A75920">
          <w:rPr>
            <w:rFonts w:cs="Times New Roman"/>
            <w:kern w:val="0"/>
          </w:rPr>
          <w:t xml:space="preserve">2004. “Transmission Dynamics of a Trematode Parasite: Exposure, Acquired Resistance and Parasite Aggregation.” </w:t>
        </w:r>
        <w:r w:rsidRPr="00A75920">
          <w:rPr>
            <w:rFonts w:cs="Times New Roman"/>
            <w:i/>
            <w:iCs/>
            <w:kern w:val="0"/>
            <w:lang w:val="en-US"/>
            <w:rPrChange w:id="636" w:author="Vigneault Juliane" w:date="2024-12-23T09:35:00Z" w16du:dateUtc="2024-12-23T14:35:00Z">
              <w:rPr>
                <w:rFonts w:cs="Times New Roman"/>
                <w:i/>
                <w:iCs/>
                <w:kern w:val="0"/>
              </w:rPr>
            </w:rPrChange>
          </w:rPr>
          <w:t>Parasitology Research</w:t>
        </w:r>
        <w:r w:rsidRPr="00A75920">
          <w:rPr>
            <w:rFonts w:cs="Times New Roman"/>
            <w:kern w:val="0"/>
            <w:lang w:val="en-US"/>
            <w:rPrChange w:id="637" w:author="Vigneault Juliane" w:date="2024-12-23T09:35:00Z" w16du:dateUtc="2024-12-23T14:35:00Z">
              <w:rPr>
                <w:rFonts w:cs="Times New Roman"/>
                <w:kern w:val="0"/>
              </w:rPr>
            </w:rPrChange>
          </w:rPr>
          <w:t xml:space="preserve"> 92 (3): 183–88. https://doi.org/10.1007/s00436-003-1035-y.</w:t>
        </w:r>
      </w:ins>
    </w:p>
    <w:p w14:paraId="33F68C18" w14:textId="77777777" w:rsidR="00A75920" w:rsidRPr="00A75920" w:rsidRDefault="00A75920" w:rsidP="00A75920">
      <w:pPr>
        <w:widowControl w:val="0"/>
        <w:autoSpaceDE w:val="0"/>
        <w:autoSpaceDN w:val="0"/>
        <w:adjustRightInd w:val="0"/>
        <w:spacing w:after="0"/>
        <w:rPr>
          <w:ins w:id="638" w:author="Vigneault Juliane" w:date="2024-12-23T09:34:00Z" w16du:dateUtc="2024-12-23T14:34:00Z"/>
          <w:rFonts w:cs="Times New Roman"/>
          <w:kern w:val="0"/>
          <w:lang w:val="en-US"/>
          <w:rPrChange w:id="639" w:author="Vigneault Juliane" w:date="2024-12-23T09:35:00Z" w16du:dateUtc="2024-12-23T14:35:00Z">
            <w:rPr>
              <w:ins w:id="640" w:author="Vigneault Juliane" w:date="2024-12-23T09:34:00Z" w16du:dateUtc="2024-12-23T14:34:00Z"/>
              <w:rFonts w:cs="Times New Roman"/>
              <w:kern w:val="0"/>
            </w:rPr>
          </w:rPrChange>
        </w:rPr>
      </w:pPr>
      <w:ins w:id="641" w:author="Vigneault Juliane" w:date="2024-12-23T09:34:00Z" w16du:dateUtc="2024-12-23T14:34:00Z">
        <w:r w:rsidRPr="00A75920">
          <w:rPr>
            <w:rFonts w:cs="Times New Roman"/>
            <w:kern w:val="0"/>
            <w:lang w:val="en-US"/>
            <w:rPrChange w:id="642" w:author="Vigneault Juliane" w:date="2024-12-23T09:35:00Z" w16du:dateUtc="2024-12-23T14:35:00Z">
              <w:rPr>
                <w:rFonts w:cs="Times New Roman"/>
                <w:kern w:val="0"/>
              </w:rPr>
            </w:rPrChange>
          </w:rPr>
          <w:t xml:space="preserve">Kesler, David H. 1981. “Periphyton Grazing by Amnicolalimosa: An Enclosure-Exclosure Experiment.” </w:t>
        </w:r>
        <w:r w:rsidRPr="00A75920">
          <w:rPr>
            <w:rFonts w:cs="Times New Roman"/>
            <w:i/>
            <w:iCs/>
            <w:kern w:val="0"/>
            <w:lang w:val="en-US"/>
            <w:rPrChange w:id="643" w:author="Vigneault Juliane" w:date="2024-12-23T09:35:00Z" w16du:dateUtc="2024-12-23T14:35:00Z">
              <w:rPr>
                <w:rFonts w:cs="Times New Roman"/>
                <w:i/>
                <w:iCs/>
                <w:kern w:val="0"/>
              </w:rPr>
            </w:rPrChange>
          </w:rPr>
          <w:t>Journal of Freshwater Ecology</w:t>
        </w:r>
        <w:r w:rsidRPr="00A75920">
          <w:rPr>
            <w:rFonts w:cs="Times New Roman"/>
            <w:kern w:val="0"/>
            <w:lang w:val="en-US"/>
            <w:rPrChange w:id="644" w:author="Vigneault Juliane" w:date="2024-12-23T09:35:00Z" w16du:dateUtc="2024-12-23T14:35:00Z">
              <w:rPr>
                <w:rFonts w:cs="Times New Roman"/>
                <w:kern w:val="0"/>
              </w:rPr>
            </w:rPrChange>
          </w:rPr>
          <w:t xml:space="preserve"> 1 (1): 51–59. https://doi.org/10.1080/02705060.1981.9664016.</w:t>
        </w:r>
      </w:ins>
    </w:p>
    <w:p w14:paraId="146956BA" w14:textId="77777777" w:rsidR="00A75920" w:rsidRPr="00A75920" w:rsidRDefault="00A75920" w:rsidP="00A75920">
      <w:pPr>
        <w:widowControl w:val="0"/>
        <w:autoSpaceDE w:val="0"/>
        <w:autoSpaceDN w:val="0"/>
        <w:adjustRightInd w:val="0"/>
        <w:spacing w:after="0"/>
        <w:rPr>
          <w:ins w:id="645" w:author="Vigneault Juliane" w:date="2024-12-23T09:34:00Z" w16du:dateUtc="2024-12-23T14:34:00Z"/>
          <w:rFonts w:cs="Times New Roman"/>
          <w:kern w:val="0"/>
          <w:lang w:val="en-US"/>
          <w:rPrChange w:id="646" w:author="Vigneault Juliane" w:date="2024-12-23T09:35:00Z" w16du:dateUtc="2024-12-23T14:35:00Z">
            <w:rPr>
              <w:ins w:id="647" w:author="Vigneault Juliane" w:date="2024-12-23T09:34:00Z" w16du:dateUtc="2024-12-23T14:34:00Z"/>
              <w:rFonts w:cs="Times New Roman"/>
              <w:kern w:val="0"/>
            </w:rPr>
          </w:rPrChange>
        </w:rPr>
      </w:pPr>
      <w:ins w:id="648" w:author="Vigneault Juliane" w:date="2024-12-23T09:34:00Z" w16du:dateUtc="2024-12-23T14:34:00Z">
        <w:r w:rsidRPr="00A75920">
          <w:rPr>
            <w:rFonts w:cs="Times New Roman"/>
            <w:kern w:val="0"/>
            <w:lang w:val="en-US"/>
            <w:rPrChange w:id="649" w:author="Vigneault Juliane" w:date="2024-12-23T09:35:00Z" w16du:dateUtc="2024-12-23T14:35:00Z">
              <w:rPr>
                <w:rFonts w:cs="Times New Roman"/>
                <w:kern w:val="0"/>
              </w:rPr>
            </w:rPrChange>
          </w:rPr>
          <w:t xml:space="preserve">Kowalski, Krzysztof, Michał Bogdziewicz, Urszula Eichert, and Leszek Rychlik. 2015. “Sex Differences in Flea Infections among Rodent Hosts: Is There a Male Bias?” </w:t>
        </w:r>
        <w:r w:rsidRPr="00A75920">
          <w:rPr>
            <w:rFonts w:cs="Times New Roman"/>
            <w:i/>
            <w:iCs/>
            <w:kern w:val="0"/>
            <w:lang w:val="en-US"/>
            <w:rPrChange w:id="650" w:author="Vigneault Juliane" w:date="2024-12-23T09:35:00Z" w16du:dateUtc="2024-12-23T14:35:00Z">
              <w:rPr>
                <w:rFonts w:cs="Times New Roman"/>
                <w:i/>
                <w:iCs/>
                <w:kern w:val="0"/>
              </w:rPr>
            </w:rPrChange>
          </w:rPr>
          <w:t>Parasitology Research</w:t>
        </w:r>
        <w:r w:rsidRPr="00A75920">
          <w:rPr>
            <w:rFonts w:cs="Times New Roman"/>
            <w:kern w:val="0"/>
            <w:lang w:val="en-US"/>
            <w:rPrChange w:id="651" w:author="Vigneault Juliane" w:date="2024-12-23T09:35:00Z" w16du:dateUtc="2024-12-23T14:35:00Z">
              <w:rPr>
                <w:rFonts w:cs="Times New Roman"/>
                <w:kern w:val="0"/>
              </w:rPr>
            </w:rPrChange>
          </w:rPr>
          <w:t xml:space="preserve"> 114 (1): 337–41. https://doi.org/10.1007/s00436-014-4231-z.</w:t>
        </w:r>
      </w:ins>
    </w:p>
    <w:p w14:paraId="2830E787" w14:textId="77777777" w:rsidR="00A75920" w:rsidRPr="00A75920" w:rsidRDefault="00A75920" w:rsidP="00A75920">
      <w:pPr>
        <w:widowControl w:val="0"/>
        <w:autoSpaceDE w:val="0"/>
        <w:autoSpaceDN w:val="0"/>
        <w:adjustRightInd w:val="0"/>
        <w:spacing w:after="0"/>
        <w:rPr>
          <w:ins w:id="652" w:author="Vigneault Juliane" w:date="2024-12-23T09:34:00Z" w16du:dateUtc="2024-12-23T14:34:00Z"/>
          <w:rFonts w:cs="Times New Roman"/>
          <w:kern w:val="0"/>
          <w:lang w:val="en-US"/>
          <w:rPrChange w:id="653" w:author="Vigneault Juliane" w:date="2024-12-23T09:35:00Z" w16du:dateUtc="2024-12-23T14:35:00Z">
            <w:rPr>
              <w:ins w:id="654" w:author="Vigneault Juliane" w:date="2024-12-23T09:34:00Z" w16du:dateUtc="2024-12-23T14:34:00Z"/>
              <w:rFonts w:cs="Times New Roman"/>
              <w:kern w:val="0"/>
            </w:rPr>
          </w:rPrChange>
        </w:rPr>
      </w:pPr>
      <w:ins w:id="655" w:author="Vigneault Juliane" w:date="2024-12-23T09:34:00Z" w16du:dateUtc="2024-12-23T14:34:00Z">
        <w:r w:rsidRPr="00A75920">
          <w:rPr>
            <w:rFonts w:cs="Times New Roman"/>
            <w:kern w:val="0"/>
            <w:lang w:val="en-US"/>
            <w:rPrChange w:id="656" w:author="Vigneault Juliane" w:date="2024-12-23T09:35:00Z" w16du:dateUtc="2024-12-23T14:35:00Z">
              <w:rPr>
                <w:rFonts w:cs="Times New Roman"/>
                <w:kern w:val="0"/>
              </w:rPr>
            </w:rPrChange>
          </w:rPr>
          <w:t xml:space="preserve">Krull. 1932. “Studies on the Development of Cercaria Bessiae Cort and Brooks, 1928.” </w:t>
        </w:r>
        <w:r w:rsidRPr="00A75920">
          <w:rPr>
            <w:rFonts w:cs="Times New Roman"/>
            <w:i/>
            <w:iCs/>
            <w:kern w:val="0"/>
            <w:lang w:val="en-US"/>
            <w:rPrChange w:id="657" w:author="Vigneault Juliane" w:date="2024-12-23T09:35:00Z" w16du:dateUtc="2024-12-23T14:35:00Z">
              <w:rPr>
                <w:rFonts w:cs="Times New Roman"/>
                <w:i/>
                <w:iCs/>
                <w:kern w:val="0"/>
              </w:rPr>
            </w:rPrChange>
          </w:rPr>
          <w:t>Journal of Parasitology, The</w:t>
        </w:r>
        <w:r w:rsidRPr="00A75920">
          <w:rPr>
            <w:rFonts w:cs="Times New Roman"/>
            <w:kern w:val="0"/>
            <w:lang w:val="en-US"/>
            <w:rPrChange w:id="658" w:author="Vigneault Juliane" w:date="2024-12-23T09:35:00Z" w16du:dateUtc="2024-12-23T14:35:00Z">
              <w:rPr>
                <w:rFonts w:cs="Times New Roman"/>
                <w:kern w:val="0"/>
              </w:rPr>
            </w:rPrChange>
          </w:rPr>
          <w:t xml:space="preserve"> 19 (165): 1934.</w:t>
        </w:r>
      </w:ins>
    </w:p>
    <w:p w14:paraId="772EE43B" w14:textId="77777777" w:rsidR="00A75920" w:rsidRPr="00A75920" w:rsidRDefault="00A75920" w:rsidP="00A75920">
      <w:pPr>
        <w:widowControl w:val="0"/>
        <w:autoSpaceDE w:val="0"/>
        <w:autoSpaceDN w:val="0"/>
        <w:adjustRightInd w:val="0"/>
        <w:spacing w:after="0"/>
        <w:rPr>
          <w:ins w:id="659" w:author="Vigneault Juliane" w:date="2024-12-23T09:34:00Z" w16du:dateUtc="2024-12-23T14:34:00Z"/>
          <w:rFonts w:cs="Times New Roman"/>
          <w:kern w:val="0"/>
          <w:lang w:val="en-US"/>
          <w:rPrChange w:id="660" w:author="Vigneault Juliane" w:date="2024-12-23T09:35:00Z" w16du:dateUtc="2024-12-23T14:35:00Z">
            <w:rPr>
              <w:ins w:id="661" w:author="Vigneault Juliane" w:date="2024-12-23T09:34:00Z" w16du:dateUtc="2024-12-23T14:34:00Z"/>
              <w:rFonts w:cs="Times New Roman"/>
              <w:kern w:val="0"/>
            </w:rPr>
          </w:rPrChange>
        </w:rPr>
      </w:pPr>
      <w:ins w:id="662" w:author="Vigneault Juliane" w:date="2024-12-23T09:34:00Z" w16du:dateUtc="2024-12-23T14:34:00Z">
        <w:r w:rsidRPr="00A75920">
          <w:rPr>
            <w:rFonts w:cs="Times New Roman"/>
            <w:kern w:val="0"/>
            <w:lang w:val="en-US"/>
            <w:rPrChange w:id="663" w:author="Vigneault Juliane" w:date="2024-12-23T09:35:00Z" w16du:dateUtc="2024-12-23T14:35:00Z">
              <w:rPr>
                <w:rFonts w:cs="Times New Roman"/>
                <w:kern w:val="0"/>
              </w:rPr>
            </w:rPrChange>
          </w:rPr>
          <w:t xml:space="preserve">Krull, Wendell H. 1934. “Cercaria Bessiae Cort and Brooks, 1928, an Injurious Parasite of Fish.” </w:t>
        </w:r>
        <w:r w:rsidRPr="00A75920">
          <w:rPr>
            <w:rFonts w:cs="Times New Roman"/>
            <w:i/>
            <w:iCs/>
            <w:kern w:val="0"/>
            <w:lang w:val="en-US"/>
            <w:rPrChange w:id="664" w:author="Vigneault Juliane" w:date="2024-12-23T09:35:00Z" w16du:dateUtc="2024-12-23T14:35:00Z">
              <w:rPr>
                <w:rFonts w:cs="Times New Roman"/>
                <w:i/>
                <w:iCs/>
                <w:kern w:val="0"/>
              </w:rPr>
            </w:rPrChange>
          </w:rPr>
          <w:t>Copeia</w:t>
        </w:r>
        <w:r w:rsidRPr="00A75920">
          <w:rPr>
            <w:rFonts w:cs="Times New Roman"/>
            <w:kern w:val="0"/>
            <w:lang w:val="en-US"/>
            <w:rPrChange w:id="665" w:author="Vigneault Juliane" w:date="2024-12-23T09:35:00Z" w16du:dateUtc="2024-12-23T14:35:00Z">
              <w:rPr>
                <w:rFonts w:cs="Times New Roman"/>
                <w:kern w:val="0"/>
              </w:rPr>
            </w:rPrChange>
          </w:rPr>
          <w:t xml:space="preserve"> 1934 (2): 69–73. https://doi.org/10.2307/1435795.</w:t>
        </w:r>
      </w:ins>
    </w:p>
    <w:p w14:paraId="5CF6A27E" w14:textId="77777777" w:rsidR="00A75920" w:rsidRPr="00A75920" w:rsidRDefault="00A75920" w:rsidP="00A75920">
      <w:pPr>
        <w:widowControl w:val="0"/>
        <w:autoSpaceDE w:val="0"/>
        <w:autoSpaceDN w:val="0"/>
        <w:adjustRightInd w:val="0"/>
        <w:spacing w:after="0"/>
        <w:rPr>
          <w:ins w:id="666" w:author="Vigneault Juliane" w:date="2024-12-23T09:34:00Z" w16du:dateUtc="2024-12-23T14:34:00Z"/>
          <w:rFonts w:cs="Times New Roman"/>
          <w:kern w:val="0"/>
          <w:lang w:val="en-US"/>
          <w:rPrChange w:id="667" w:author="Vigneault Juliane" w:date="2024-12-23T09:35:00Z" w16du:dateUtc="2024-12-23T14:35:00Z">
            <w:rPr>
              <w:ins w:id="668" w:author="Vigneault Juliane" w:date="2024-12-23T09:34:00Z" w16du:dateUtc="2024-12-23T14:34:00Z"/>
              <w:rFonts w:cs="Times New Roman"/>
              <w:kern w:val="0"/>
            </w:rPr>
          </w:rPrChange>
        </w:rPr>
      </w:pPr>
      <w:ins w:id="669" w:author="Vigneault Juliane" w:date="2024-12-23T09:34:00Z" w16du:dateUtc="2024-12-23T14:34:00Z">
        <w:r w:rsidRPr="00A75920">
          <w:rPr>
            <w:rFonts w:cs="Times New Roman"/>
            <w:kern w:val="0"/>
            <w:lang w:val="en-US"/>
            <w:rPrChange w:id="670" w:author="Vigneault Juliane" w:date="2024-12-23T09:35:00Z" w16du:dateUtc="2024-12-23T14:35:00Z">
              <w:rPr>
                <w:rFonts w:cs="Times New Roman"/>
                <w:kern w:val="0"/>
              </w:rPr>
            </w:rPrChange>
          </w:rPr>
          <w:t xml:space="preserve">Kurochkin, Iu V., and L. I. Biserova. 1996. “[The etiology and diagnosis of ‘black spot disease’ of fish].” </w:t>
        </w:r>
        <w:r w:rsidRPr="00A75920">
          <w:rPr>
            <w:rFonts w:cs="Times New Roman"/>
            <w:i/>
            <w:iCs/>
            <w:kern w:val="0"/>
            <w:lang w:val="en-US"/>
            <w:rPrChange w:id="671" w:author="Vigneault Juliane" w:date="2024-12-23T09:35:00Z" w16du:dateUtc="2024-12-23T14:35:00Z">
              <w:rPr>
                <w:rFonts w:cs="Times New Roman"/>
                <w:i/>
                <w:iCs/>
                <w:kern w:val="0"/>
              </w:rPr>
            </w:rPrChange>
          </w:rPr>
          <w:t>Parazitologiia</w:t>
        </w:r>
        <w:r w:rsidRPr="00A75920">
          <w:rPr>
            <w:rFonts w:cs="Times New Roman"/>
            <w:kern w:val="0"/>
            <w:lang w:val="en-US"/>
            <w:rPrChange w:id="672" w:author="Vigneault Juliane" w:date="2024-12-23T09:35:00Z" w16du:dateUtc="2024-12-23T14:35:00Z">
              <w:rPr>
                <w:rFonts w:cs="Times New Roman"/>
                <w:kern w:val="0"/>
              </w:rPr>
            </w:rPrChange>
          </w:rPr>
          <w:t xml:space="preserve"> 30 (2): 117–25.</w:t>
        </w:r>
      </w:ins>
    </w:p>
    <w:p w14:paraId="7CC4ADBC" w14:textId="77777777" w:rsidR="00A75920" w:rsidRPr="00A75920" w:rsidRDefault="00A75920" w:rsidP="00A75920">
      <w:pPr>
        <w:widowControl w:val="0"/>
        <w:autoSpaceDE w:val="0"/>
        <w:autoSpaceDN w:val="0"/>
        <w:adjustRightInd w:val="0"/>
        <w:spacing w:after="0"/>
        <w:rPr>
          <w:ins w:id="673" w:author="Vigneault Juliane" w:date="2024-12-23T09:34:00Z" w16du:dateUtc="2024-12-23T14:34:00Z"/>
          <w:rFonts w:cs="Times New Roman"/>
          <w:kern w:val="0"/>
          <w:lang w:val="en-US"/>
          <w:rPrChange w:id="674" w:author="Vigneault Juliane" w:date="2024-12-23T09:35:00Z" w16du:dateUtc="2024-12-23T14:35:00Z">
            <w:rPr>
              <w:ins w:id="675" w:author="Vigneault Juliane" w:date="2024-12-23T09:34:00Z" w16du:dateUtc="2024-12-23T14:34:00Z"/>
              <w:rFonts w:cs="Times New Roman"/>
              <w:kern w:val="0"/>
            </w:rPr>
          </w:rPrChange>
        </w:rPr>
      </w:pPr>
      <w:ins w:id="676" w:author="Vigneault Juliane" w:date="2024-12-23T09:34:00Z" w16du:dateUtc="2024-12-23T14:34:00Z">
        <w:r w:rsidRPr="00A75920">
          <w:rPr>
            <w:rFonts w:cs="Times New Roman"/>
            <w:kern w:val="0"/>
            <w:lang w:val="en-US"/>
            <w:rPrChange w:id="677" w:author="Vigneault Juliane" w:date="2024-12-23T09:35:00Z" w16du:dateUtc="2024-12-23T14:35:00Z">
              <w:rPr>
                <w:rFonts w:cs="Times New Roman"/>
                <w:kern w:val="0"/>
              </w:rPr>
            </w:rPrChange>
          </w:rPr>
          <w:t xml:space="preserve">Lafferty, Kevin D., Stefano Allesina, Matias Arim, Cherie J. Briggs, Giulio De Leo, Andrew P. Dobson, Jennifer A. Dunne, et al. 2008. “Parasites in Food Webs: The Ultimate Missing Links.” </w:t>
        </w:r>
        <w:r w:rsidRPr="00A75920">
          <w:rPr>
            <w:rFonts w:cs="Times New Roman"/>
            <w:i/>
            <w:iCs/>
            <w:kern w:val="0"/>
            <w:lang w:val="en-US"/>
            <w:rPrChange w:id="678" w:author="Vigneault Juliane" w:date="2024-12-23T09:35:00Z" w16du:dateUtc="2024-12-23T14:35:00Z">
              <w:rPr>
                <w:rFonts w:cs="Times New Roman"/>
                <w:i/>
                <w:iCs/>
                <w:kern w:val="0"/>
              </w:rPr>
            </w:rPrChange>
          </w:rPr>
          <w:t>Ecology Letters</w:t>
        </w:r>
        <w:r w:rsidRPr="00A75920">
          <w:rPr>
            <w:rFonts w:cs="Times New Roman"/>
            <w:kern w:val="0"/>
            <w:lang w:val="en-US"/>
            <w:rPrChange w:id="679" w:author="Vigneault Juliane" w:date="2024-12-23T09:35:00Z" w16du:dateUtc="2024-12-23T14:35:00Z">
              <w:rPr>
                <w:rFonts w:cs="Times New Roman"/>
                <w:kern w:val="0"/>
              </w:rPr>
            </w:rPrChange>
          </w:rPr>
          <w:t xml:space="preserve"> 11 (6): 533–46. https://doi.org/10.1111/j.1461-0248.2008.01174.x.</w:t>
        </w:r>
      </w:ins>
    </w:p>
    <w:p w14:paraId="204A1011" w14:textId="77777777" w:rsidR="00A75920" w:rsidRPr="00A75920" w:rsidRDefault="00A75920" w:rsidP="00A75920">
      <w:pPr>
        <w:widowControl w:val="0"/>
        <w:autoSpaceDE w:val="0"/>
        <w:autoSpaceDN w:val="0"/>
        <w:adjustRightInd w:val="0"/>
        <w:spacing w:after="0"/>
        <w:rPr>
          <w:ins w:id="680" w:author="Vigneault Juliane" w:date="2024-12-23T09:34:00Z" w16du:dateUtc="2024-12-23T14:34:00Z"/>
          <w:rFonts w:cs="Times New Roman"/>
          <w:kern w:val="0"/>
          <w:lang w:val="en-US"/>
          <w:rPrChange w:id="681" w:author="Vigneault Juliane" w:date="2024-12-23T09:35:00Z" w16du:dateUtc="2024-12-23T14:35:00Z">
            <w:rPr>
              <w:ins w:id="682" w:author="Vigneault Juliane" w:date="2024-12-23T09:34:00Z" w16du:dateUtc="2024-12-23T14:34:00Z"/>
              <w:rFonts w:cs="Times New Roman"/>
              <w:kern w:val="0"/>
            </w:rPr>
          </w:rPrChange>
        </w:rPr>
      </w:pPr>
      <w:ins w:id="683" w:author="Vigneault Juliane" w:date="2024-12-23T09:34:00Z" w16du:dateUtc="2024-12-23T14:34:00Z">
        <w:r w:rsidRPr="00A75920">
          <w:rPr>
            <w:rFonts w:cs="Times New Roman"/>
            <w:kern w:val="0"/>
            <w:lang w:val="en-US"/>
            <w:rPrChange w:id="684" w:author="Vigneault Juliane" w:date="2024-12-23T09:35:00Z" w16du:dateUtc="2024-12-23T14:35:00Z">
              <w:rPr>
                <w:rFonts w:cs="Times New Roman"/>
                <w:kern w:val="0"/>
              </w:rPr>
            </w:rPrChange>
          </w:rPr>
          <w:t xml:space="preserve">Lafferty, Kevin D., Andrew P. Dobson, and Armand M. Kuris. 2006. “Parasites Dominate Food Web Links.” </w:t>
        </w:r>
        <w:r w:rsidRPr="00A75920">
          <w:rPr>
            <w:rFonts w:cs="Times New Roman"/>
            <w:i/>
            <w:iCs/>
            <w:kern w:val="0"/>
            <w:lang w:val="en-US"/>
            <w:rPrChange w:id="685" w:author="Vigneault Juliane" w:date="2024-12-23T09:35:00Z" w16du:dateUtc="2024-12-23T14:35:00Z">
              <w:rPr>
                <w:rFonts w:cs="Times New Roman"/>
                <w:i/>
                <w:iCs/>
                <w:kern w:val="0"/>
              </w:rPr>
            </w:rPrChange>
          </w:rPr>
          <w:t>Proceedings of the National Academy of Sciences of the United States of America</w:t>
        </w:r>
        <w:r w:rsidRPr="00A75920">
          <w:rPr>
            <w:rFonts w:cs="Times New Roman"/>
            <w:kern w:val="0"/>
            <w:lang w:val="en-US"/>
            <w:rPrChange w:id="686" w:author="Vigneault Juliane" w:date="2024-12-23T09:35:00Z" w16du:dateUtc="2024-12-23T14:35:00Z">
              <w:rPr>
                <w:rFonts w:cs="Times New Roman"/>
                <w:kern w:val="0"/>
              </w:rPr>
            </w:rPrChange>
          </w:rPr>
          <w:t xml:space="preserve"> 103 (30): 11211–16. https://doi.org/10.1073/pnas.0604755103.</w:t>
        </w:r>
      </w:ins>
    </w:p>
    <w:p w14:paraId="54571EF0" w14:textId="77777777" w:rsidR="00A75920" w:rsidRPr="00A75920" w:rsidRDefault="00A75920" w:rsidP="00A75920">
      <w:pPr>
        <w:widowControl w:val="0"/>
        <w:autoSpaceDE w:val="0"/>
        <w:autoSpaceDN w:val="0"/>
        <w:adjustRightInd w:val="0"/>
        <w:spacing w:after="0"/>
        <w:rPr>
          <w:ins w:id="687" w:author="Vigneault Juliane" w:date="2024-12-23T09:34:00Z" w16du:dateUtc="2024-12-23T14:34:00Z"/>
          <w:rFonts w:cs="Times New Roman"/>
          <w:kern w:val="0"/>
          <w:lang w:val="en-US"/>
          <w:rPrChange w:id="688" w:author="Vigneault Juliane" w:date="2024-12-23T09:35:00Z" w16du:dateUtc="2024-12-23T14:35:00Z">
            <w:rPr>
              <w:ins w:id="689" w:author="Vigneault Juliane" w:date="2024-12-23T09:34:00Z" w16du:dateUtc="2024-12-23T14:34:00Z"/>
              <w:rFonts w:cs="Times New Roman"/>
              <w:kern w:val="0"/>
            </w:rPr>
          </w:rPrChange>
        </w:rPr>
      </w:pPr>
      <w:ins w:id="690" w:author="Vigneault Juliane" w:date="2024-12-23T09:34:00Z" w16du:dateUtc="2024-12-23T14:34:00Z">
        <w:r w:rsidRPr="00A75920">
          <w:rPr>
            <w:rFonts w:cs="Times New Roman"/>
            <w:kern w:val="0"/>
            <w:lang w:val="en-US"/>
            <w:rPrChange w:id="691" w:author="Vigneault Juliane" w:date="2024-12-23T09:35:00Z" w16du:dateUtc="2024-12-23T14:35:00Z">
              <w:rPr>
                <w:rFonts w:cs="Times New Roman"/>
                <w:kern w:val="0"/>
              </w:rPr>
            </w:rPrChange>
          </w:rPr>
          <w:t xml:space="preserve">Lagrue, Clement, and Robert Poulin. 2015. “Local Diversity Reduces Infection Risk across Multiple Freshwater Host-Parasite Associations.” </w:t>
        </w:r>
        <w:r w:rsidRPr="00A75920">
          <w:rPr>
            <w:rFonts w:cs="Times New Roman"/>
            <w:i/>
            <w:iCs/>
            <w:kern w:val="0"/>
            <w:lang w:val="en-US"/>
            <w:rPrChange w:id="692" w:author="Vigneault Juliane" w:date="2024-12-23T09:35:00Z" w16du:dateUtc="2024-12-23T14:35:00Z">
              <w:rPr>
                <w:rFonts w:cs="Times New Roman"/>
                <w:i/>
                <w:iCs/>
                <w:kern w:val="0"/>
              </w:rPr>
            </w:rPrChange>
          </w:rPr>
          <w:t>Freshwater Biology</w:t>
        </w:r>
        <w:r w:rsidRPr="00A75920">
          <w:rPr>
            <w:rFonts w:cs="Times New Roman"/>
            <w:kern w:val="0"/>
            <w:lang w:val="en-US"/>
            <w:rPrChange w:id="693" w:author="Vigneault Juliane" w:date="2024-12-23T09:35:00Z" w16du:dateUtc="2024-12-23T14:35:00Z">
              <w:rPr>
                <w:rFonts w:cs="Times New Roman"/>
                <w:kern w:val="0"/>
              </w:rPr>
            </w:rPrChange>
          </w:rPr>
          <w:t xml:space="preserve"> 60 (11): 2445–54. https://doi.org/10.1111/fwb.12677.</w:t>
        </w:r>
      </w:ins>
    </w:p>
    <w:p w14:paraId="2D4AB0F5" w14:textId="77777777" w:rsidR="00A75920" w:rsidRPr="00A75920" w:rsidRDefault="00A75920" w:rsidP="00A75920">
      <w:pPr>
        <w:widowControl w:val="0"/>
        <w:autoSpaceDE w:val="0"/>
        <w:autoSpaceDN w:val="0"/>
        <w:adjustRightInd w:val="0"/>
        <w:spacing w:after="0"/>
        <w:rPr>
          <w:ins w:id="694" w:author="Vigneault Juliane" w:date="2024-12-23T09:34:00Z" w16du:dateUtc="2024-12-23T14:34:00Z"/>
          <w:rFonts w:cs="Times New Roman"/>
          <w:kern w:val="0"/>
          <w:lang w:val="en-US"/>
          <w:rPrChange w:id="695" w:author="Vigneault Juliane" w:date="2024-12-23T09:35:00Z" w16du:dateUtc="2024-12-23T14:35:00Z">
            <w:rPr>
              <w:ins w:id="696" w:author="Vigneault Juliane" w:date="2024-12-23T09:34:00Z" w16du:dateUtc="2024-12-23T14:34:00Z"/>
              <w:rFonts w:cs="Times New Roman"/>
              <w:kern w:val="0"/>
            </w:rPr>
          </w:rPrChange>
        </w:rPr>
      </w:pPr>
      <w:ins w:id="697" w:author="Vigneault Juliane" w:date="2024-12-23T09:34:00Z" w16du:dateUtc="2024-12-23T14:34:00Z">
        <w:r w:rsidRPr="00A75920">
          <w:rPr>
            <w:rFonts w:cs="Times New Roman"/>
            <w:kern w:val="0"/>
            <w:lang w:val="en-US"/>
            <w:rPrChange w:id="698" w:author="Vigneault Juliane" w:date="2024-12-23T09:35:00Z" w16du:dateUtc="2024-12-23T14:35:00Z">
              <w:rPr>
                <w:rFonts w:cs="Times New Roman"/>
                <w:kern w:val="0"/>
              </w:rPr>
            </w:rPrChange>
          </w:rPr>
          <w:lastRenderedPageBreak/>
          <w:t xml:space="preserve">Lemly, A. Dennis, and Gerald W. Esch. 1984a. “Population Biology of the Trematode Uvulifer Ambloplitis (Hughes, 1927) in Juvenile Bluegill Sunfish, Lepomis Macrochirus, and Largemouth Bass, Micropterus Salmoides.” </w:t>
        </w:r>
        <w:r w:rsidRPr="00A75920">
          <w:rPr>
            <w:rFonts w:cs="Times New Roman"/>
            <w:i/>
            <w:iCs/>
            <w:kern w:val="0"/>
            <w:lang w:val="en-US"/>
            <w:rPrChange w:id="699" w:author="Vigneault Juliane" w:date="2024-12-23T09:35:00Z" w16du:dateUtc="2024-12-23T14:35:00Z">
              <w:rPr>
                <w:rFonts w:cs="Times New Roman"/>
                <w:i/>
                <w:iCs/>
                <w:kern w:val="0"/>
              </w:rPr>
            </w:rPrChange>
          </w:rPr>
          <w:t>The Journal of Parasitology</w:t>
        </w:r>
        <w:r w:rsidRPr="00A75920">
          <w:rPr>
            <w:rFonts w:cs="Times New Roman"/>
            <w:kern w:val="0"/>
            <w:lang w:val="en-US"/>
            <w:rPrChange w:id="700" w:author="Vigneault Juliane" w:date="2024-12-23T09:35:00Z" w16du:dateUtc="2024-12-23T14:35:00Z">
              <w:rPr>
                <w:rFonts w:cs="Times New Roman"/>
                <w:kern w:val="0"/>
              </w:rPr>
            </w:rPrChange>
          </w:rPr>
          <w:t xml:space="preserve"> 70 (4): 466–74. https://doi.org/10.2307/3281394.</w:t>
        </w:r>
      </w:ins>
    </w:p>
    <w:p w14:paraId="257383B1" w14:textId="77777777" w:rsidR="00A75920" w:rsidRPr="00A75920" w:rsidRDefault="00A75920" w:rsidP="00A75920">
      <w:pPr>
        <w:widowControl w:val="0"/>
        <w:autoSpaceDE w:val="0"/>
        <w:autoSpaceDN w:val="0"/>
        <w:adjustRightInd w:val="0"/>
        <w:spacing w:after="0"/>
        <w:rPr>
          <w:ins w:id="701" w:author="Vigneault Juliane" w:date="2024-12-23T09:34:00Z" w16du:dateUtc="2024-12-23T14:34:00Z"/>
          <w:rFonts w:cs="Times New Roman"/>
          <w:kern w:val="0"/>
          <w:lang w:val="en-US"/>
          <w:rPrChange w:id="702" w:author="Vigneault Juliane" w:date="2024-12-23T09:35:00Z" w16du:dateUtc="2024-12-23T14:35:00Z">
            <w:rPr>
              <w:ins w:id="703" w:author="Vigneault Juliane" w:date="2024-12-23T09:34:00Z" w16du:dateUtc="2024-12-23T14:34:00Z"/>
              <w:rFonts w:cs="Times New Roman"/>
              <w:kern w:val="0"/>
            </w:rPr>
          </w:rPrChange>
        </w:rPr>
      </w:pPr>
      <w:ins w:id="704" w:author="Vigneault Juliane" w:date="2024-12-23T09:34:00Z" w16du:dateUtc="2024-12-23T14:34:00Z">
        <w:r w:rsidRPr="00A75920">
          <w:rPr>
            <w:rFonts w:cs="Times New Roman"/>
            <w:kern w:val="0"/>
            <w:lang w:val="en-US"/>
            <w:rPrChange w:id="705" w:author="Vigneault Juliane" w:date="2024-12-23T09:35:00Z" w16du:dateUtc="2024-12-23T14:35:00Z">
              <w:rPr>
                <w:rFonts w:cs="Times New Roman"/>
                <w:kern w:val="0"/>
              </w:rPr>
            </w:rPrChange>
          </w:rPr>
          <w:t xml:space="preserve">———. 1984b. “Population Biology of the Trematode Uvulifer Ambloplitis (Hughes, 1927) in the Snail Intermediate Host, Helisoma Trivolvis.” </w:t>
        </w:r>
        <w:r w:rsidRPr="00A75920">
          <w:rPr>
            <w:rFonts w:cs="Times New Roman"/>
            <w:i/>
            <w:iCs/>
            <w:kern w:val="0"/>
            <w:lang w:val="en-US"/>
            <w:rPrChange w:id="706" w:author="Vigneault Juliane" w:date="2024-12-23T09:35:00Z" w16du:dateUtc="2024-12-23T14:35:00Z">
              <w:rPr>
                <w:rFonts w:cs="Times New Roman"/>
                <w:i/>
                <w:iCs/>
                <w:kern w:val="0"/>
              </w:rPr>
            </w:rPrChange>
          </w:rPr>
          <w:t>The Journal of Parasitology</w:t>
        </w:r>
        <w:r w:rsidRPr="00A75920">
          <w:rPr>
            <w:rFonts w:cs="Times New Roman"/>
            <w:kern w:val="0"/>
            <w:lang w:val="en-US"/>
            <w:rPrChange w:id="707" w:author="Vigneault Juliane" w:date="2024-12-23T09:35:00Z" w16du:dateUtc="2024-12-23T14:35:00Z">
              <w:rPr>
                <w:rFonts w:cs="Times New Roman"/>
                <w:kern w:val="0"/>
              </w:rPr>
            </w:rPrChange>
          </w:rPr>
          <w:t xml:space="preserve"> 70 (4): 461. https://doi.org/10.2307/3281393.</w:t>
        </w:r>
      </w:ins>
    </w:p>
    <w:p w14:paraId="5B8FEB3A" w14:textId="77777777" w:rsidR="00A75920" w:rsidRPr="00A75920" w:rsidRDefault="00A75920" w:rsidP="00A75920">
      <w:pPr>
        <w:widowControl w:val="0"/>
        <w:autoSpaceDE w:val="0"/>
        <w:autoSpaceDN w:val="0"/>
        <w:adjustRightInd w:val="0"/>
        <w:spacing w:after="0"/>
        <w:rPr>
          <w:ins w:id="708" w:author="Vigneault Juliane" w:date="2024-12-23T09:34:00Z" w16du:dateUtc="2024-12-23T14:34:00Z"/>
          <w:rFonts w:cs="Times New Roman"/>
          <w:kern w:val="0"/>
          <w:lang w:val="en-US"/>
          <w:rPrChange w:id="709" w:author="Vigneault Juliane" w:date="2024-12-23T09:35:00Z" w16du:dateUtc="2024-12-23T14:35:00Z">
            <w:rPr>
              <w:ins w:id="710" w:author="Vigneault Juliane" w:date="2024-12-23T09:34:00Z" w16du:dateUtc="2024-12-23T14:34:00Z"/>
              <w:rFonts w:cs="Times New Roman"/>
              <w:kern w:val="0"/>
            </w:rPr>
          </w:rPrChange>
        </w:rPr>
      </w:pPr>
      <w:ins w:id="711" w:author="Vigneault Juliane" w:date="2024-12-23T09:34:00Z" w16du:dateUtc="2024-12-23T14:34:00Z">
        <w:r w:rsidRPr="00A75920">
          <w:rPr>
            <w:rFonts w:cs="Times New Roman"/>
            <w:kern w:val="0"/>
            <w:lang w:val="en-US"/>
            <w:rPrChange w:id="712" w:author="Vigneault Juliane" w:date="2024-12-23T09:35:00Z" w16du:dateUtc="2024-12-23T14:35:00Z">
              <w:rPr>
                <w:rFonts w:cs="Times New Roman"/>
                <w:kern w:val="0"/>
              </w:rPr>
            </w:rPrChange>
          </w:rPr>
          <w:t xml:space="preserve">Leung, Christelle, Kevin Karl Duclos, Thomas Grünbaum, Richard Cloutier, and Bernard Angers. 2017. “Asymmetry in Dentition and Shape of Pharyngeal Arches in the Clonal Fish Chrosomus Eos-Neogaeus: Phenotypic Plasticity and Developmental Instability.” </w:t>
        </w:r>
        <w:r w:rsidRPr="00A75920">
          <w:rPr>
            <w:rFonts w:cs="Times New Roman"/>
            <w:i/>
            <w:iCs/>
            <w:kern w:val="0"/>
            <w:lang w:val="en-US"/>
            <w:rPrChange w:id="713" w:author="Vigneault Juliane" w:date="2024-12-23T09:35:00Z" w16du:dateUtc="2024-12-23T14:35:00Z">
              <w:rPr>
                <w:rFonts w:cs="Times New Roman"/>
                <w:i/>
                <w:iCs/>
                <w:kern w:val="0"/>
              </w:rPr>
            </w:rPrChange>
          </w:rPr>
          <w:t>PLOS ONE</w:t>
        </w:r>
        <w:r w:rsidRPr="00A75920">
          <w:rPr>
            <w:rFonts w:cs="Times New Roman"/>
            <w:kern w:val="0"/>
            <w:lang w:val="en-US"/>
            <w:rPrChange w:id="714" w:author="Vigneault Juliane" w:date="2024-12-23T09:35:00Z" w16du:dateUtc="2024-12-23T14:35:00Z">
              <w:rPr>
                <w:rFonts w:cs="Times New Roman"/>
                <w:kern w:val="0"/>
              </w:rPr>
            </w:rPrChange>
          </w:rPr>
          <w:t xml:space="preserve"> 12 (4): e0174235. https://doi.org/10.1371/journal.pone.0174235.</w:t>
        </w:r>
      </w:ins>
    </w:p>
    <w:p w14:paraId="3B3FE650" w14:textId="77777777" w:rsidR="00A75920" w:rsidRPr="00A75920" w:rsidRDefault="00A75920" w:rsidP="00A75920">
      <w:pPr>
        <w:widowControl w:val="0"/>
        <w:autoSpaceDE w:val="0"/>
        <w:autoSpaceDN w:val="0"/>
        <w:adjustRightInd w:val="0"/>
        <w:spacing w:after="0"/>
        <w:rPr>
          <w:ins w:id="715" w:author="Vigneault Juliane" w:date="2024-12-23T09:34:00Z" w16du:dateUtc="2024-12-23T14:34:00Z"/>
          <w:rFonts w:cs="Times New Roman"/>
          <w:kern w:val="0"/>
          <w:lang w:val="en-US"/>
          <w:rPrChange w:id="716" w:author="Vigneault Juliane" w:date="2024-12-23T09:35:00Z" w16du:dateUtc="2024-12-23T14:35:00Z">
            <w:rPr>
              <w:ins w:id="717" w:author="Vigneault Juliane" w:date="2024-12-23T09:34:00Z" w16du:dateUtc="2024-12-23T14:34:00Z"/>
              <w:rFonts w:cs="Times New Roman"/>
              <w:kern w:val="0"/>
            </w:rPr>
          </w:rPrChange>
        </w:rPr>
      </w:pPr>
      <w:ins w:id="718" w:author="Vigneault Juliane" w:date="2024-12-23T09:34:00Z" w16du:dateUtc="2024-12-23T14:34:00Z">
        <w:r w:rsidRPr="00A75920">
          <w:rPr>
            <w:rFonts w:cs="Times New Roman"/>
            <w:kern w:val="0"/>
            <w:lang w:val="en-US"/>
            <w:rPrChange w:id="719" w:author="Vigneault Juliane" w:date="2024-12-23T09:35:00Z" w16du:dateUtc="2024-12-23T14:35:00Z">
              <w:rPr>
                <w:rFonts w:cs="Times New Roman"/>
                <w:kern w:val="0"/>
              </w:rPr>
            </w:rPrChange>
          </w:rPr>
          <w:t xml:space="preserve">Levin, Simon A. 1992. “The Problem of Pattern and Scale in Ecology: The Robert H. MacArthur Award Lecture.” </w:t>
        </w:r>
        <w:r w:rsidRPr="00A75920">
          <w:rPr>
            <w:rFonts w:cs="Times New Roman"/>
            <w:i/>
            <w:iCs/>
            <w:kern w:val="0"/>
            <w:lang w:val="en-US"/>
            <w:rPrChange w:id="720" w:author="Vigneault Juliane" w:date="2024-12-23T09:35:00Z" w16du:dateUtc="2024-12-23T14:35:00Z">
              <w:rPr>
                <w:rFonts w:cs="Times New Roman"/>
                <w:i/>
                <w:iCs/>
                <w:kern w:val="0"/>
              </w:rPr>
            </w:rPrChange>
          </w:rPr>
          <w:t>Ecology</w:t>
        </w:r>
        <w:r w:rsidRPr="00A75920">
          <w:rPr>
            <w:rFonts w:cs="Times New Roman"/>
            <w:kern w:val="0"/>
            <w:lang w:val="en-US"/>
            <w:rPrChange w:id="721" w:author="Vigneault Juliane" w:date="2024-12-23T09:35:00Z" w16du:dateUtc="2024-12-23T14:35:00Z">
              <w:rPr>
                <w:rFonts w:cs="Times New Roman"/>
                <w:kern w:val="0"/>
              </w:rPr>
            </w:rPrChange>
          </w:rPr>
          <w:t xml:space="preserve"> 73 (6): 1943–67. https://doi.org/10.2307/1941447.</w:t>
        </w:r>
      </w:ins>
    </w:p>
    <w:p w14:paraId="1D736787" w14:textId="77777777" w:rsidR="00A75920" w:rsidRPr="00A75920" w:rsidRDefault="00A75920" w:rsidP="00A75920">
      <w:pPr>
        <w:widowControl w:val="0"/>
        <w:autoSpaceDE w:val="0"/>
        <w:autoSpaceDN w:val="0"/>
        <w:adjustRightInd w:val="0"/>
        <w:spacing w:after="0"/>
        <w:rPr>
          <w:ins w:id="722" w:author="Vigneault Juliane" w:date="2024-12-23T09:34:00Z" w16du:dateUtc="2024-12-23T14:34:00Z"/>
          <w:rFonts w:cs="Times New Roman"/>
          <w:kern w:val="0"/>
          <w:lang w:val="en-US"/>
          <w:rPrChange w:id="723" w:author="Vigneault Juliane" w:date="2024-12-23T09:35:00Z" w16du:dateUtc="2024-12-23T14:35:00Z">
            <w:rPr>
              <w:ins w:id="724" w:author="Vigneault Juliane" w:date="2024-12-23T09:34:00Z" w16du:dateUtc="2024-12-23T14:34:00Z"/>
              <w:rFonts w:cs="Times New Roman"/>
              <w:kern w:val="0"/>
            </w:rPr>
          </w:rPrChange>
        </w:rPr>
      </w:pPr>
      <w:ins w:id="725" w:author="Vigneault Juliane" w:date="2024-12-23T09:34:00Z" w16du:dateUtc="2024-12-23T14:34:00Z">
        <w:r w:rsidRPr="00A75920">
          <w:rPr>
            <w:rFonts w:cs="Times New Roman"/>
            <w:kern w:val="0"/>
            <w:lang w:val="en-US"/>
            <w:rPrChange w:id="726" w:author="Vigneault Juliane" w:date="2024-12-23T09:35:00Z" w16du:dateUtc="2024-12-23T14:35:00Z">
              <w:rPr>
                <w:rFonts w:cs="Times New Roman"/>
                <w:kern w:val="0"/>
              </w:rPr>
            </w:rPrChange>
          </w:rPr>
          <w:t xml:space="preserve">Marcogliese, D. J., and D. K. Cone. 1997. “Parasite Communities as Indicators of Ecosystem Stress.” </w:t>
        </w:r>
        <w:r w:rsidRPr="00A75920">
          <w:rPr>
            <w:rFonts w:cs="Times New Roman"/>
            <w:i/>
            <w:iCs/>
            <w:kern w:val="0"/>
            <w:lang w:val="en-US"/>
            <w:rPrChange w:id="727" w:author="Vigneault Juliane" w:date="2024-12-23T09:35:00Z" w16du:dateUtc="2024-12-23T14:35:00Z">
              <w:rPr>
                <w:rFonts w:cs="Times New Roman"/>
                <w:i/>
                <w:iCs/>
                <w:kern w:val="0"/>
              </w:rPr>
            </w:rPrChange>
          </w:rPr>
          <w:t>Parassitologia</w:t>
        </w:r>
        <w:r w:rsidRPr="00A75920">
          <w:rPr>
            <w:rFonts w:cs="Times New Roman"/>
            <w:kern w:val="0"/>
            <w:lang w:val="en-US"/>
            <w:rPrChange w:id="728" w:author="Vigneault Juliane" w:date="2024-12-23T09:35:00Z" w16du:dateUtc="2024-12-23T14:35:00Z">
              <w:rPr>
                <w:rFonts w:cs="Times New Roman"/>
                <w:kern w:val="0"/>
              </w:rPr>
            </w:rPrChange>
          </w:rPr>
          <w:t xml:space="preserve"> 39 (3): 227–32.</w:t>
        </w:r>
      </w:ins>
    </w:p>
    <w:p w14:paraId="6F575F10" w14:textId="77777777" w:rsidR="00A75920" w:rsidRPr="00A75920" w:rsidRDefault="00A75920" w:rsidP="00A75920">
      <w:pPr>
        <w:widowControl w:val="0"/>
        <w:autoSpaceDE w:val="0"/>
        <w:autoSpaceDN w:val="0"/>
        <w:adjustRightInd w:val="0"/>
        <w:spacing w:after="0"/>
        <w:rPr>
          <w:ins w:id="729" w:author="Vigneault Juliane" w:date="2024-12-23T09:34:00Z" w16du:dateUtc="2024-12-23T14:34:00Z"/>
          <w:rFonts w:cs="Times New Roman"/>
          <w:kern w:val="0"/>
          <w:lang w:val="en-US"/>
          <w:rPrChange w:id="730" w:author="Vigneault Juliane" w:date="2024-12-23T09:35:00Z" w16du:dateUtc="2024-12-23T14:35:00Z">
            <w:rPr>
              <w:ins w:id="731" w:author="Vigneault Juliane" w:date="2024-12-23T09:34:00Z" w16du:dateUtc="2024-12-23T14:34:00Z"/>
              <w:rFonts w:cs="Times New Roman"/>
              <w:kern w:val="0"/>
            </w:rPr>
          </w:rPrChange>
        </w:rPr>
      </w:pPr>
      <w:ins w:id="732" w:author="Vigneault Juliane" w:date="2024-12-23T09:34:00Z" w16du:dateUtc="2024-12-23T14:34:00Z">
        <w:r w:rsidRPr="00A75920">
          <w:rPr>
            <w:rFonts w:cs="Times New Roman"/>
            <w:kern w:val="0"/>
            <w:lang w:val="en-US"/>
            <w:rPrChange w:id="733" w:author="Vigneault Juliane" w:date="2024-12-23T09:35:00Z" w16du:dateUtc="2024-12-23T14:35:00Z">
              <w:rPr>
                <w:rFonts w:cs="Times New Roman"/>
                <w:kern w:val="0"/>
              </w:rPr>
            </w:rPrChange>
          </w:rPr>
          <w:t xml:space="preserve">Marcogliese, David J., and David K. Cone. 1997. “Food Webs: A Plea for Parasites.” </w:t>
        </w:r>
        <w:r w:rsidRPr="00A75920">
          <w:rPr>
            <w:rFonts w:cs="Times New Roman"/>
            <w:i/>
            <w:iCs/>
            <w:kern w:val="0"/>
            <w:lang w:val="en-US"/>
            <w:rPrChange w:id="734" w:author="Vigneault Juliane" w:date="2024-12-23T09:35:00Z" w16du:dateUtc="2024-12-23T14:35:00Z">
              <w:rPr>
                <w:rFonts w:cs="Times New Roman"/>
                <w:i/>
                <w:iCs/>
                <w:kern w:val="0"/>
              </w:rPr>
            </w:rPrChange>
          </w:rPr>
          <w:t>Trends in Ecology &amp; Evolution</w:t>
        </w:r>
        <w:r w:rsidRPr="00A75920">
          <w:rPr>
            <w:rFonts w:cs="Times New Roman"/>
            <w:kern w:val="0"/>
            <w:lang w:val="en-US"/>
            <w:rPrChange w:id="735" w:author="Vigneault Juliane" w:date="2024-12-23T09:35:00Z" w16du:dateUtc="2024-12-23T14:35:00Z">
              <w:rPr>
                <w:rFonts w:cs="Times New Roman"/>
                <w:kern w:val="0"/>
              </w:rPr>
            </w:rPrChange>
          </w:rPr>
          <w:t xml:space="preserve"> 12 (8): 320–25. https://doi.org/10.1016/S0169-5347(97)01080-X.</w:t>
        </w:r>
      </w:ins>
    </w:p>
    <w:p w14:paraId="05E6CB6C" w14:textId="77777777" w:rsidR="00A75920" w:rsidRPr="00A75920" w:rsidRDefault="00A75920" w:rsidP="00A75920">
      <w:pPr>
        <w:widowControl w:val="0"/>
        <w:autoSpaceDE w:val="0"/>
        <w:autoSpaceDN w:val="0"/>
        <w:adjustRightInd w:val="0"/>
        <w:spacing w:after="0"/>
        <w:rPr>
          <w:ins w:id="736" w:author="Vigneault Juliane" w:date="2024-12-23T09:34:00Z" w16du:dateUtc="2024-12-23T14:34:00Z"/>
          <w:rFonts w:cs="Times New Roman"/>
          <w:kern w:val="0"/>
          <w:lang w:val="en-US"/>
          <w:rPrChange w:id="737" w:author="Vigneault Juliane" w:date="2024-12-23T09:35:00Z" w16du:dateUtc="2024-12-23T14:35:00Z">
            <w:rPr>
              <w:ins w:id="738" w:author="Vigneault Juliane" w:date="2024-12-23T09:34:00Z" w16du:dateUtc="2024-12-23T14:34:00Z"/>
              <w:rFonts w:cs="Times New Roman"/>
              <w:kern w:val="0"/>
            </w:rPr>
          </w:rPrChange>
        </w:rPr>
      </w:pPr>
      <w:ins w:id="739" w:author="Vigneault Juliane" w:date="2024-12-23T09:34:00Z" w16du:dateUtc="2024-12-23T14:34:00Z">
        <w:r w:rsidRPr="00A75920">
          <w:rPr>
            <w:rFonts w:cs="Times New Roman"/>
            <w:kern w:val="0"/>
            <w:lang w:val="en-US"/>
            <w:rPrChange w:id="740" w:author="Vigneault Juliane" w:date="2024-12-23T09:35:00Z" w16du:dateUtc="2024-12-23T14:35:00Z">
              <w:rPr>
                <w:rFonts w:cs="Times New Roman"/>
                <w:kern w:val="0"/>
              </w:rPr>
            </w:rPrChange>
          </w:rPr>
          <w:t xml:space="preserve">Marcogliese, David J, Pierre Dumont, Andrée D Gendron, Yves Mailhot, Emmanuelle Bergeron, and J Daniel McLaughlin. 2001. “Spatial and Temporal Variation in Abundance of Diplostomum Spp. in Walleye (Stizostedion Vitreum) and White Suckers (Catostomus Commersoni) from the St. Lawrence River.” </w:t>
        </w:r>
        <w:r w:rsidRPr="00A75920">
          <w:rPr>
            <w:rFonts w:cs="Times New Roman"/>
            <w:i/>
            <w:iCs/>
            <w:kern w:val="0"/>
            <w:lang w:val="en-US"/>
            <w:rPrChange w:id="741" w:author="Vigneault Juliane" w:date="2024-12-23T09:35:00Z" w16du:dateUtc="2024-12-23T14:35:00Z">
              <w:rPr>
                <w:rFonts w:cs="Times New Roman"/>
                <w:i/>
                <w:iCs/>
                <w:kern w:val="0"/>
              </w:rPr>
            </w:rPrChange>
          </w:rPr>
          <w:t>Canadian Journal of Zoology</w:t>
        </w:r>
        <w:r w:rsidRPr="00A75920">
          <w:rPr>
            <w:rFonts w:cs="Times New Roman"/>
            <w:kern w:val="0"/>
            <w:lang w:val="en-US"/>
            <w:rPrChange w:id="742" w:author="Vigneault Juliane" w:date="2024-12-23T09:35:00Z" w16du:dateUtc="2024-12-23T14:35:00Z">
              <w:rPr>
                <w:rFonts w:cs="Times New Roman"/>
                <w:kern w:val="0"/>
              </w:rPr>
            </w:rPrChange>
          </w:rPr>
          <w:t xml:space="preserve"> 79 (3): 355–69. https://doi.org/10.1139/z00-209.</w:t>
        </w:r>
      </w:ins>
    </w:p>
    <w:p w14:paraId="0216A336" w14:textId="77777777" w:rsidR="00A75920" w:rsidRPr="00A75920" w:rsidRDefault="00A75920" w:rsidP="00A75920">
      <w:pPr>
        <w:widowControl w:val="0"/>
        <w:autoSpaceDE w:val="0"/>
        <w:autoSpaceDN w:val="0"/>
        <w:adjustRightInd w:val="0"/>
        <w:spacing w:after="0"/>
        <w:rPr>
          <w:ins w:id="743" w:author="Vigneault Juliane" w:date="2024-12-23T09:34:00Z" w16du:dateUtc="2024-12-23T14:34:00Z"/>
          <w:rFonts w:cs="Times New Roman"/>
          <w:kern w:val="0"/>
          <w:lang w:val="en-US"/>
          <w:rPrChange w:id="744" w:author="Vigneault Juliane" w:date="2024-12-23T09:35:00Z" w16du:dateUtc="2024-12-23T14:35:00Z">
            <w:rPr>
              <w:ins w:id="745" w:author="Vigneault Juliane" w:date="2024-12-23T09:34:00Z" w16du:dateUtc="2024-12-23T14:34:00Z"/>
              <w:rFonts w:cs="Times New Roman"/>
              <w:kern w:val="0"/>
            </w:rPr>
          </w:rPrChange>
        </w:rPr>
      </w:pPr>
      <w:ins w:id="746" w:author="Vigneault Juliane" w:date="2024-12-23T09:34:00Z" w16du:dateUtc="2024-12-23T14:34:00Z">
        <w:r w:rsidRPr="00A75920">
          <w:rPr>
            <w:rFonts w:cs="Times New Roman"/>
            <w:kern w:val="0"/>
            <w:lang w:val="en-US"/>
            <w:rPrChange w:id="747" w:author="Vigneault Juliane" w:date="2024-12-23T09:35:00Z" w16du:dateUtc="2024-12-23T14:35:00Z">
              <w:rPr>
                <w:rFonts w:cs="Times New Roman"/>
                <w:kern w:val="0"/>
              </w:rPr>
            </w:rPrChange>
          </w:rPr>
          <w:t xml:space="preserve">Marcogliese, D.J. 2004. “Parasites: Small Players with Crucial Roles in the Ecological Theater.” </w:t>
        </w:r>
        <w:r w:rsidRPr="00A75920">
          <w:rPr>
            <w:rFonts w:cs="Times New Roman"/>
            <w:i/>
            <w:iCs/>
            <w:kern w:val="0"/>
            <w:lang w:val="en-US"/>
            <w:rPrChange w:id="748" w:author="Vigneault Juliane" w:date="2024-12-23T09:35:00Z" w16du:dateUtc="2024-12-23T14:35:00Z">
              <w:rPr>
                <w:rFonts w:cs="Times New Roman"/>
                <w:i/>
                <w:iCs/>
                <w:kern w:val="0"/>
              </w:rPr>
            </w:rPrChange>
          </w:rPr>
          <w:t>EcoHealth</w:t>
        </w:r>
        <w:r w:rsidRPr="00A75920">
          <w:rPr>
            <w:rFonts w:cs="Times New Roman"/>
            <w:kern w:val="0"/>
            <w:lang w:val="en-US"/>
            <w:rPrChange w:id="749" w:author="Vigneault Juliane" w:date="2024-12-23T09:35:00Z" w16du:dateUtc="2024-12-23T14:35:00Z">
              <w:rPr>
                <w:rFonts w:cs="Times New Roman"/>
                <w:kern w:val="0"/>
              </w:rPr>
            </w:rPrChange>
          </w:rPr>
          <w:t xml:space="preserve"> 1 (2): 151–64. https://doi.org/10.1007/s10393-004-0028-3.</w:t>
        </w:r>
      </w:ins>
    </w:p>
    <w:p w14:paraId="39801234" w14:textId="77777777" w:rsidR="00A75920" w:rsidRPr="00A75920" w:rsidRDefault="00A75920" w:rsidP="00A75920">
      <w:pPr>
        <w:widowControl w:val="0"/>
        <w:autoSpaceDE w:val="0"/>
        <w:autoSpaceDN w:val="0"/>
        <w:adjustRightInd w:val="0"/>
        <w:spacing w:after="0"/>
        <w:rPr>
          <w:ins w:id="750" w:author="Vigneault Juliane" w:date="2024-12-23T09:34:00Z" w16du:dateUtc="2024-12-23T14:34:00Z"/>
          <w:rFonts w:cs="Times New Roman"/>
          <w:kern w:val="0"/>
          <w:lang w:val="en-US"/>
          <w:rPrChange w:id="751" w:author="Vigneault Juliane" w:date="2024-12-23T09:35:00Z" w16du:dateUtc="2024-12-23T14:35:00Z">
            <w:rPr>
              <w:ins w:id="752" w:author="Vigneault Juliane" w:date="2024-12-23T09:34:00Z" w16du:dateUtc="2024-12-23T14:34:00Z"/>
              <w:rFonts w:cs="Times New Roman"/>
              <w:kern w:val="0"/>
            </w:rPr>
          </w:rPrChange>
        </w:rPr>
      </w:pPr>
      <w:ins w:id="753" w:author="Vigneault Juliane" w:date="2024-12-23T09:34:00Z" w16du:dateUtc="2024-12-23T14:34:00Z">
        <w:r w:rsidRPr="00A75920">
          <w:rPr>
            <w:rFonts w:cs="Times New Roman"/>
            <w:kern w:val="0"/>
            <w:lang w:val="en-US"/>
            <w:rPrChange w:id="754" w:author="Vigneault Juliane" w:date="2024-12-23T09:35:00Z" w16du:dateUtc="2024-12-23T14:35:00Z">
              <w:rPr>
                <w:rFonts w:cs="Times New Roman"/>
                <w:kern w:val="0"/>
              </w:rPr>
            </w:rPrChange>
          </w:rPr>
          <w:t xml:space="preserve">Marques, J. F., and H. N. Cabral. 2007. “Effects of Sample Size on Fish Parasite Prevalence, Mean Abundance and Mean Intensity Estimates.” </w:t>
        </w:r>
        <w:r w:rsidRPr="00A75920">
          <w:rPr>
            <w:rFonts w:cs="Times New Roman"/>
            <w:i/>
            <w:iCs/>
            <w:kern w:val="0"/>
            <w:lang w:val="en-US"/>
            <w:rPrChange w:id="755" w:author="Vigneault Juliane" w:date="2024-12-23T09:35:00Z" w16du:dateUtc="2024-12-23T14:35:00Z">
              <w:rPr>
                <w:rFonts w:cs="Times New Roman"/>
                <w:i/>
                <w:iCs/>
                <w:kern w:val="0"/>
              </w:rPr>
            </w:rPrChange>
          </w:rPr>
          <w:t>Journal of Applied Ichthyology</w:t>
        </w:r>
        <w:r w:rsidRPr="00A75920">
          <w:rPr>
            <w:rFonts w:cs="Times New Roman"/>
            <w:kern w:val="0"/>
            <w:lang w:val="en-US"/>
            <w:rPrChange w:id="756" w:author="Vigneault Juliane" w:date="2024-12-23T09:35:00Z" w16du:dateUtc="2024-12-23T14:35:00Z">
              <w:rPr>
                <w:rFonts w:cs="Times New Roman"/>
                <w:kern w:val="0"/>
              </w:rPr>
            </w:rPrChange>
          </w:rPr>
          <w:t xml:space="preserve"> 23 (2): 158–62. https://doi.org/10.1111/j.1439-0426.2006.00823.x.</w:t>
        </w:r>
      </w:ins>
    </w:p>
    <w:p w14:paraId="01472898" w14:textId="77777777" w:rsidR="00A75920" w:rsidRPr="00A75920" w:rsidRDefault="00A75920" w:rsidP="00A75920">
      <w:pPr>
        <w:widowControl w:val="0"/>
        <w:autoSpaceDE w:val="0"/>
        <w:autoSpaceDN w:val="0"/>
        <w:adjustRightInd w:val="0"/>
        <w:spacing w:after="0"/>
        <w:rPr>
          <w:ins w:id="757" w:author="Vigneault Juliane" w:date="2024-12-23T09:34:00Z" w16du:dateUtc="2024-12-23T14:34:00Z"/>
          <w:rFonts w:cs="Times New Roman"/>
          <w:kern w:val="0"/>
          <w:lang w:val="en-US"/>
          <w:rPrChange w:id="758" w:author="Vigneault Juliane" w:date="2024-12-23T09:35:00Z" w16du:dateUtc="2024-12-23T14:35:00Z">
            <w:rPr>
              <w:ins w:id="759" w:author="Vigneault Juliane" w:date="2024-12-23T09:34:00Z" w16du:dateUtc="2024-12-23T14:34:00Z"/>
              <w:rFonts w:cs="Times New Roman"/>
              <w:kern w:val="0"/>
            </w:rPr>
          </w:rPrChange>
        </w:rPr>
      </w:pPr>
      <w:ins w:id="760" w:author="Vigneault Juliane" w:date="2024-12-23T09:34:00Z" w16du:dateUtc="2024-12-23T14:34:00Z">
        <w:r w:rsidRPr="00A75920">
          <w:rPr>
            <w:rFonts w:cs="Times New Roman"/>
            <w:kern w:val="0"/>
            <w:lang w:val="en-US"/>
            <w:rPrChange w:id="761" w:author="Vigneault Juliane" w:date="2024-12-23T09:35:00Z" w16du:dateUtc="2024-12-23T14:35:00Z">
              <w:rPr>
                <w:rFonts w:cs="Times New Roman"/>
                <w:kern w:val="0"/>
              </w:rPr>
            </w:rPrChange>
          </w:rPr>
          <w:t xml:space="preserve">Martins, Paulo Mateus, and Robert Poulin. 2024. “Universal versus Taxon-Specific Drivers of Helminth Prevalence and Intensity of Infection.” </w:t>
        </w:r>
        <w:r w:rsidRPr="00A75920">
          <w:rPr>
            <w:rFonts w:cs="Times New Roman"/>
            <w:i/>
            <w:iCs/>
            <w:kern w:val="0"/>
            <w:lang w:val="en-US"/>
            <w:rPrChange w:id="762" w:author="Vigneault Juliane" w:date="2024-12-23T09:35:00Z" w16du:dateUtc="2024-12-23T14:35:00Z">
              <w:rPr>
                <w:rFonts w:cs="Times New Roman"/>
                <w:i/>
                <w:iCs/>
                <w:kern w:val="0"/>
              </w:rPr>
            </w:rPrChange>
          </w:rPr>
          <w:t>Proceedings of the Royal Society B: Biological Sciences</w:t>
        </w:r>
        <w:r w:rsidRPr="00A75920">
          <w:rPr>
            <w:rFonts w:cs="Times New Roman"/>
            <w:kern w:val="0"/>
            <w:lang w:val="en-US"/>
            <w:rPrChange w:id="763" w:author="Vigneault Juliane" w:date="2024-12-23T09:35:00Z" w16du:dateUtc="2024-12-23T14:35:00Z">
              <w:rPr>
                <w:rFonts w:cs="Times New Roman"/>
                <w:kern w:val="0"/>
              </w:rPr>
            </w:rPrChange>
          </w:rPr>
          <w:t xml:space="preserve"> 291 (2033): 20241673. https://doi.org/10.1098/rspb.2024.1673.</w:t>
        </w:r>
      </w:ins>
    </w:p>
    <w:p w14:paraId="21ECEF37" w14:textId="77777777" w:rsidR="00A75920" w:rsidRPr="00A75920" w:rsidRDefault="00A75920" w:rsidP="00A75920">
      <w:pPr>
        <w:widowControl w:val="0"/>
        <w:autoSpaceDE w:val="0"/>
        <w:autoSpaceDN w:val="0"/>
        <w:adjustRightInd w:val="0"/>
        <w:spacing w:after="0"/>
        <w:rPr>
          <w:ins w:id="764" w:author="Vigneault Juliane" w:date="2024-12-23T09:34:00Z" w16du:dateUtc="2024-12-23T14:34:00Z"/>
          <w:rFonts w:cs="Times New Roman"/>
          <w:kern w:val="0"/>
          <w:lang w:val="en-US"/>
          <w:rPrChange w:id="765" w:author="Vigneault Juliane" w:date="2024-12-23T09:35:00Z" w16du:dateUtc="2024-12-23T14:35:00Z">
            <w:rPr>
              <w:ins w:id="766" w:author="Vigneault Juliane" w:date="2024-12-23T09:34:00Z" w16du:dateUtc="2024-12-23T14:34:00Z"/>
              <w:rFonts w:cs="Times New Roman"/>
              <w:kern w:val="0"/>
            </w:rPr>
          </w:rPrChange>
        </w:rPr>
      </w:pPr>
      <w:ins w:id="767" w:author="Vigneault Juliane" w:date="2024-12-23T09:34:00Z" w16du:dateUtc="2024-12-23T14:34:00Z">
        <w:r w:rsidRPr="00A75920">
          <w:rPr>
            <w:rFonts w:cs="Times New Roman"/>
            <w:kern w:val="0"/>
            <w:lang w:val="en-US"/>
            <w:rPrChange w:id="768" w:author="Vigneault Juliane" w:date="2024-12-23T09:35:00Z" w16du:dateUtc="2024-12-23T14:35:00Z">
              <w:rPr>
                <w:rFonts w:cs="Times New Roman"/>
                <w:kern w:val="0"/>
              </w:rPr>
            </w:rPrChange>
          </w:rPr>
          <w:t xml:space="preserve">McGeoch, Melodie A., and Kevin J. Gaston. 2002. “Occupancy Frequency Distributions: Patterns, Artefacts and Mechanisms.” </w:t>
        </w:r>
        <w:r w:rsidRPr="00A75920">
          <w:rPr>
            <w:rFonts w:cs="Times New Roman"/>
            <w:i/>
            <w:iCs/>
            <w:kern w:val="0"/>
            <w:lang w:val="en-US"/>
            <w:rPrChange w:id="769" w:author="Vigneault Juliane" w:date="2024-12-23T09:35:00Z" w16du:dateUtc="2024-12-23T14:35:00Z">
              <w:rPr>
                <w:rFonts w:cs="Times New Roman"/>
                <w:i/>
                <w:iCs/>
                <w:kern w:val="0"/>
              </w:rPr>
            </w:rPrChange>
          </w:rPr>
          <w:t>Biological Reviews</w:t>
        </w:r>
        <w:r w:rsidRPr="00A75920">
          <w:rPr>
            <w:rFonts w:cs="Times New Roman"/>
            <w:kern w:val="0"/>
            <w:lang w:val="en-US"/>
            <w:rPrChange w:id="770" w:author="Vigneault Juliane" w:date="2024-12-23T09:35:00Z" w16du:dateUtc="2024-12-23T14:35:00Z">
              <w:rPr>
                <w:rFonts w:cs="Times New Roman"/>
                <w:kern w:val="0"/>
              </w:rPr>
            </w:rPrChange>
          </w:rPr>
          <w:t xml:space="preserve"> 77 (3): 311–31. https://doi.org/10.1017/S1464793101005887.</w:t>
        </w:r>
      </w:ins>
    </w:p>
    <w:p w14:paraId="19A1D9F7" w14:textId="77777777" w:rsidR="00A75920" w:rsidRPr="00A75920" w:rsidRDefault="00A75920" w:rsidP="00A75920">
      <w:pPr>
        <w:widowControl w:val="0"/>
        <w:autoSpaceDE w:val="0"/>
        <w:autoSpaceDN w:val="0"/>
        <w:adjustRightInd w:val="0"/>
        <w:spacing w:after="0"/>
        <w:rPr>
          <w:ins w:id="771" w:author="Vigneault Juliane" w:date="2024-12-23T09:34:00Z" w16du:dateUtc="2024-12-23T14:34:00Z"/>
          <w:rFonts w:cs="Times New Roman"/>
          <w:kern w:val="0"/>
          <w:lang w:val="en-US"/>
          <w:rPrChange w:id="772" w:author="Vigneault Juliane" w:date="2024-12-23T09:35:00Z" w16du:dateUtc="2024-12-23T14:35:00Z">
            <w:rPr>
              <w:ins w:id="773" w:author="Vigneault Juliane" w:date="2024-12-23T09:34:00Z" w16du:dateUtc="2024-12-23T14:34:00Z"/>
              <w:rFonts w:cs="Times New Roman"/>
              <w:kern w:val="0"/>
            </w:rPr>
          </w:rPrChange>
        </w:rPr>
      </w:pPr>
      <w:ins w:id="774" w:author="Vigneault Juliane" w:date="2024-12-23T09:34:00Z" w16du:dateUtc="2024-12-23T14:34:00Z">
        <w:r w:rsidRPr="00A75920">
          <w:rPr>
            <w:rFonts w:cs="Times New Roman"/>
            <w:kern w:val="0"/>
            <w:lang w:val="en-US"/>
            <w:rPrChange w:id="775" w:author="Vigneault Juliane" w:date="2024-12-23T09:35:00Z" w16du:dateUtc="2024-12-23T14:35:00Z">
              <w:rPr>
                <w:rFonts w:cs="Times New Roman"/>
                <w:kern w:val="0"/>
              </w:rPr>
            </w:rPrChange>
          </w:rPr>
          <w:t xml:space="preserve">Miller, M. J. 1946. “The Cercaria of Apophallus Brevis.” </w:t>
        </w:r>
        <w:r w:rsidRPr="00A75920">
          <w:rPr>
            <w:rFonts w:cs="Times New Roman"/>
            <w:i/>
            <w:iCs/>
            <w:kern w:val="0"/>
            <w:lang w:val="en-US"/>
            <w:rPrChange w:id="776" w:author="Vigneault Juliane" w:date="2024-12-23T09:35:00Z" w16du:dateUtc="2024-12-23T14:35:00Z">
              <w:rPr>
                <w:rFonts w:cs="Times New Roman"/>
                <w:i/>
                <w:iCs/>
                <w:kern w:val="0"/>
              </w:rPr>
            </w:rPrChange>
          </w:rPr>
          <w:t>Canadian Journal of Research</w:t>
        </w:r>
        <w:r w:rsidRPr="00A75920">
          <w:rPr>
            <w:rFonts w:cs="Times New Roman"/>
            <w:kern w:val="0"/>
            <w:lang w:val="en-US"/>
            <w:rPrChange w:id="777" w:author="Vigneault Juliane" w:date="2024-12-23T09:35:00Z" w16du:dateUtc="2024-12-23T14:35:00Z">
              <w:rPr>
                <w:rFonts w:cs="Times New Roman"/>
                <w:kern w:val="0"/>
              </w:rPr>
            </w:rPrChange>
          </w:rPr>
          <w:t xml:space="preserve"> 24 (Sect D): 27–29. https://doi.org/10.1139/cjr46d-003.</w:t>
        </w:r>
      </w:ins>
    </w:p>
    <w:p w14:paraId="7133948F" w14:textId="77777777" w:rsidR="00A75920" w:rsidRPr="00A75920" w:rsidRDefault="00A75920" w:rsidP="00A75920">
      <w:pPr>
        <w:widowControl w:val="0"/>
        <w:autoSpaceDE w:val="0"/>
        <w:autoSpaceDN w:val="0"/>
        <w:adjustRightInd w:val="0"/>
        <w:spacing w:after="0"/>
        <w:rPr>
          <w:ins w:id="778" w:author="Vigneault Juliane" w:date="2024-12-23T09:34:00Z" w16du:dateUtc="2024-12-23T14:34:00Z"/>
          <w:rFonts w:cs="Times New Roman"/>
          <w:kern w:val="0"/>
          <w:lang w:val="en-US"/>
          <w:rPrChange w:id="779" w:author="Vigneault Juliane" w:date="2024-12-23T09:35:00Z" w16du:dateUtc="2024-12-23T14:35:00Z">
            <w:rPr>
              <w:ins w:id="780" w:author="Vigneault Juliane" w:date="2024-12-23T09:34:00Z" w16du:dateUtc="2024-12-23T14:34:00Z"/>
              <w:rFonts w:cs="Times New Roman"/>
              <w:kern w:val="0"/>
            </w:rPr>
          </w:rPrChange>
        </w:rPr>
      </w:pPr>
      <w:ins w:id="781" w:author="Vigneault Juliane" w:date="2024-12-23T09:34:00Z" w16du:dateUtc="2024-12-23T14:34:00Z">
        <w:r w:rsidRPr="00A75920">
          <w:rPr>
            <w:rFonts w:cs="Times New Roman"/>
            <w:kern w:val="0"/>
            <w:lang w:val="en-US"/>
            <w:rPrChange w:id="782" w:author="Vigneault Juliane" w:date="2024-12-23T09:35:00Z" w16du:dateUtc="2024-12-23T14:35:00Z">
              <w:rPr>
                <w:rFonts w:cs="Times New Roman"/>
                <w:kern w:val="0"/>
              </w:rPr>
            </w:rPrChange>
          </w:rPr>
          <w:lastRenderedPageBreak/>
          <w:t xml:space="preserve">Minchella, Dennis J., and Marilyn E. Scott. 1991. “Parasitism: A Cryptic Determinant of Animal Community Structure.” </w:t>
        </w:r>
        <w:r w:rsidRPr="00A75920">
          <w:rPr>
            <w:rFonts w:cs="Times New Roman"/>
            <w:i/>
            <w:iCs/>
            <w:kern w:val="0"/>
            <w:lang w:val="en-US"/>
            <w:rPrChange w:id="783" w:author="Vigneault Juliane" w:date="2024-12-23T09:35:00Z" w16du:dateUtc="2024-12-23T14:35:00Z">
              <w:rPr>
                <w:rFonts w:cs="Times New Roman"/>
                <w:i/>
                <w:iCs/>
                <w:kern w:val="0"/>
              </w:rPr>
            </w:rPrChange>
          </w:rPr>
          <w:t>Trends in Ecology &amp; Evolution</w:t>
        </w:r>
        <w:r w:rsidRPr="00A75920">
          <w:rPr>
            <w:rFonts w:cs="Times New Roman"/>
            <w:kern w:val="0"/>
            <w:lang w:val="en-US"/>
            <w:rPrChange w:id="784" w:author="Vigneault Juliane" w:date="2024-12-23T09:35:00Z" w16du:dateUtc="2024-12-23T14:35:00Z">
              <w:rPr>
                <w:rFonts w:cs="Times New Roman"/>
                <w:kern w:val="0"/>
              </w:rPr>
            </w:rPrChange>
          </w:rPr>
          <w:t xml:space="preserve"> 6 (8): 250–54. https://doi.org/10.1016/0169-5347(91)90071-5.</w:t>
        </w:r>
      </w:ins>
    </w:p>
    <w:p w14:paraId="62D72081" w14:textId="77777777" w:rsidR="00A75920" w:rsidRPr="00A75920" w:rsidRDefault="00A75920" w:rsidP="00A75920">
      <w:pPr>
        <w:widowControl w:val="0"/>
        <w:autoSpaceDE w:val="0"/>
        <w:autoSpaceDN w:val="0"/>
        <w:adjustRightInd w:val="0"/>
        <w:spacing w:after="0"/>
        <w:rPr>
          <w:ins w:id="785" w:author="Vigneault Juliane" w:date="2024-12-23T09:34:00Z" w16du:dateUtc="2024-12-23T14:34:00Z"/>
          <w:rFonts w:cs="Times New Roman"/>
          <w:kern w:val="0"/>
          <w:lang w:val="en-US"/>
          <w:rPrChange w:id="786" w:author="Vigneault Juliane" w:date="2024-12-23T09:35:00Z" w16du:dateUtc="2024-12-23T14:35:00Z">
            <w:rPr>
              <w:ins w:id="787" w:author="Vigneault Juliane" w:date="2024-12-23T09:34:00Z" w16du:dateUtc="2024-12-23T14:34:00Z"/>
              <w:rFonts w:cs="Times New Roman"/>
              <w:kern w:val="0"/>
            </w:rPr>
          </w:rPrChange>
        </w:rPr>
      </w:pPr>
      <w:ins w:id="788" w:author="Vigneault Juliane" w:date="2024-12-23T09:34:00Z" w16du:dateUtc="2024-12-23T14:34:00Z">
        <w:r w:rsidRPr="00A75920">
          <w:rPr>
            <w:rFonts w:cs="Times New Roman"/>
            <w:kern w:val="0"/>
            <w:lang w:val="en-US"/>
            <w:rPrChange w:id="789" w:author="Vigneault Juliane" w:date="2024-12-23T09:35:00Z" w16du:dateUtc="2024-12-23T14:35:00Z">
              <w:rPr>
                <w:rFonts w:cs="Times New Roman"/>
                <w:kern w:val="0"/>
              </w:rPr>
            </w:rPrChange>
          </w:rPr>
          <w:t xml:space="preserve">Mittelbach, Gary. 1986. “Predator-Mediated Habitat Use: Some Consequences for Species Interactions.” </w:t>
        </w:r>
        <w:r w:rsidRPr="00A75920">
          <w:rPr>
            <w:rFonts w:cs="Times New Roman"/>
            <w:i/>
            <w:iCs/>
            <w:kern w:val="0"/>
            <w:lang w:val="en-US"/>
            <w:rPrChange w:id="790" w:author="Vigneault Juliane" w:date="2024-12-23T09:35:00Z" w16du:dateUtc="2024-12-23T14:35:00Z">
              <w:rPr>
                <w:rFonts w:cs="Times New Roman"/>
                <w:i/>
                <w:iCs/>
                <w:kern w:val="0"/>
              </w:rPr>
            </w:rPrChange>
          </w:rPr>
          <w:t>Environmental Biology of Fishes</w:t>
        </w:r>
        <w:r w:rsidRPr="00A75920">
          <w:rPr>
            <w:rFonts w:cs="Times New Roman"/>
            <w:kern w:val="0"/>
            <w:lang w:val="en-US"/>
            <w:rPrChange w:id="791" w:author="Vigneault Juliane" w:date="2024-12-23T09:35:00Z" w16du:dateUtc="2024-12-23T14:35:00Z">
              <w:rPr>
                <w:rFonts w:cs="Times New Roman"/>
                <w:kern w:val="0"/>
              </w:rPr>
            </w:rPrChange>
          </w:rPr>
          <w:t xml:space="preserve"> 16 (1): 159–69. https://doi.org/10.1007/BF00005168.</w:t>
        </w:r>
      </w:ins>
    </w:p>
    <w:p w14:paraId="7206E255" w14:textId="77777777" w:rsidR="00A75920" w:rsidRPr="00A75920" w:rsidRDefault="00A75920" w:rsidP="00A75920">
      <w:pPr>
        <w:widowControl w:val="0"/>
        <w:autoSpaceDE w:val="0"/>
        <w:autoSpaceDN w:val="0"/>
        <w:adjustRightInd w:val="0"/>
        <w:spacing w:after="0"/>
        <w:rPr>
          <w:ins w:id="792" w:author="Vigneault Juliane" w:date="2024-12-23T09:34:00Z" w16du:dateUtc="2024-12-23T14:34:00Z"/>
          <w:rFonts w:cs="Times New Roman"/>
          <w:kern w:val="0"/>
          <w:lang w:val="en-US"/>
          <w:rPrChange w:id="793" w:author="Vigneault Juliane" w:date="2024-12-23T09:35:00Z" w16du:dateUtc="2024-12-23T14:35:00Z">
            <w:rPr>
              <w:ins w:id="794" w:author="Vigneault Juliane" w:date="2024-12-23T09:34:00Z" w16du:dateUtc="2024-12-23T14:34:00Z"/>
              <w:rFonts w:cs="Times New Roman"/>
              <w:kern w:val="0"/>
            </w:rPr>
          </w:rPrChange>
        </w:rPr>
      </w:pPr>
      <w:ins w:id="795" w:author="Vigneault Juliane" w:date="2024-12-23T09:34:00Z" w16du:dateUtc="2024-12-23T14:34:00Z">
        <w:r w:rsidRPr="00A75920">
          <w:rPr>
            <w:rFonts w:cs="Times New Roman"/>
            <w:kern w:val="0"/>
            <w:lang w:val="en-US"/>
            <w:rPrChange w:id="796" w:author="Vigneault Juliane" w:date="2024-12-23T09:35:00Z" w16du:dateUtc="2024-12-23T14:35:00Z">
              <w:rPr>
                <w:rFonts w:cs="Times New Roman"/>
                <w:kern w:val="0"/>
              </w:rPr>
            </w:rPrChange>
          </w:rPr>
          <w:t xml:space="preserve">Moore, Janice. 2002. </w:t>
        </w:r>
        <w:r w:rsidRPr="00A75920">
          <w:rPr>
            <w:rFonts w:cs="Times New Roman"/>
            <w:i/>
            <w:iCs/>
            <w:kern w:val="0"/>
            <w:lang w:val="en-US"/>
            <w:rPrChange w:id="797" w:author="Vigneault Juliane" w:date="2024-12-23T09:35:00Z" w16du:dateUtc="2024-12-23T14:35:00Z">
              <w:rPr>
                <w:rFonts w:cs="Times New Roman"/>
                <w:i/>
                <w:iCs/>
                <w:kern w:val="0"/>
              </w:rPr>
            </w:rPrChange>
          </w:rPr>
          <w:t>Parasites and the Behavior of Animals</w:t>
        </w:r>
        <w:r w:rsidRPr="00A75920">
          <w:rPr>
            <w:rFonts w:cs="Times New Roman"/>
            <w:kern w:val="0"/>
            <w:lang w:val="en-US"/>
            <w:rPrChange w:id="798" w:author="Vigneault Juliane" w:date="2024-12-23T09:35:00Z" w16du:dateUtc="2024-12-23T14:35:00Z">
              <w:rPr>
                <w:rFonts w:cs="Times New Roman"/>
                <w:kern w:val="0"/>
              </w:rPr>
            </w:rPrChange>
          </w:rPr>
          <w:t>. Oxford University Press, USA.</w:t>
        </w:r>
      </w:ins>
    </w:p>
    <w:p w14:paraId="0D25BF2F" w14:textId="77777777" w:rsidR="00A75920" w:rsidRPr="00A75920" w:rsidRDefault="00A75920" w:rsidP="00A75920">
      <w:pPr>
        <w:widowControl w:val="0"/>
        <w:autoSpaceDE w:val="0"/>
        <w:autoSpaceDN w:val="0"/>
        <w:adjustRightInd w:val="0"/>
        <w:spacing w:after="0"/>
        <w:rPr>
          <w:ins w:id="799" w:author="Vigneault Juliane" w:date="2024-12-23T09:34:00Z" w16du:dateUtc="2024-12-23T14:34:00Z"/>
          <w:rFonts w:cs="Times New Roman"/>
          <w:kern w:val="0"/>
          <w:lang w:val="en-US"/>
          <w:rPrChange w:id="800" w:author="Vigneault Juliane" w:date="2024-12-23T09:35:00Z" w16du:dateUtc="2024-12-23T14:35:00Z">
            <w:rPr>
              <w:ins w:id="801" w:author="Vigneault Juliane" w:date="2024-12-23T09:34:00Z" w16du:dateUtc="2024-12-23T14:34:00Z"/>
              <w:rFonts w:cs="Times New Roman"/>
              <w:kern w:val="0"/>
            </w:rPr>
          </w:rPrChange>
        </w:rPr>
      </w:pPr>
      <w:ins w:id="802" w:author="Vigneault Juliane" w:date="2024-12-23T09:34:00Z" w16du:dateUtc="2024-12-23T14:34:00Z">
        <w:r w:rsidRPr="00A75920">
          <w:rPr>
            <w:rFonts w:cs="Times New Roman"/>
            <w:kern w:val="0"/>
            <w:lang w:val="en-US"/>
            <w:rPrChange w:id="803" w:author="Vigneault Juliane" w:date="2024-12-23T09:35:00Z" w16du:dateUtc="2024-12-23T14:35:00Z">
              <w:rPr>
                <w:rFonts w:cs="Times New Roman"/>
                <w:kern w:val="0"/>
              </w:rPr>
            </w:rPrChange>
          </w:rPr>
          <w:t xml:space="preserve">Morley, N. J. 2012. “Cercariae (Platyhelminthes: Trematoda) as Neglected Components of Zooplankton Communities in Freshwater Habitats.” </w:t>
        </w:r>
        <w:r w:rsidRPr="00A75920">
          <w:rPr>
            <w:rFonts w:cs="Times New Roman"/>
            <w:i/>
            <w:iCs/>
            <w:kern w:val="0"/>
            <w:lang w:val="en-US"/>
            <w:rPrChange w:id="804" w:author="Vigneault Juliane" w:date="2024-12-23T09:35:00Z" w16du:dateUtc="2024-12-23T14:35:00Z">
              <w:rPr>
                <w:rFonts w:cs="Times New Roman"/>
                <w:i/>
                <w:iCs/>
                <w:kern w:val="0"/>
              </w:rPr>
            </w:rPrChange>
          </w:rPr>
          <w:t>Hydrobiologia</w:t>
        </w:r>
        <w:r w:rsidRPr="00A75920">
          <w:rPr>
            <w:rFonts w:cs="Times New Roman"/>
            <w:kern w:val="0"/>
            <w:lang w:val="en-US"/>
            <w:rPrChange w:id="805" w:author="Vigneault Juliane" w:date="2024-12-23T09:35:00Z" w16du:dateUtc="2024-12-23T14:35:00Z">
              <w:rPr>
                <w:rFonts w:cs="Times New Roman"/>
                <w:kern w:val="0"/>
              </w:rPr>
            </w:rPrChange>
          </w:rPr>
          <w:t xml:space="preserve"> 691 (1): 7–19. https://doi.org/10.1007/s10750-012-1029-9.</w:t>
        </w:r>
      </w:ins>
    </w:p>
    <w:p w14:paraId="7C241B8D" w14:textId="77777777" w:rsidR="00A75920" w:rsidRPr="00A75920" w:rsidRDefault="00A75920" w:rsidP="00A75920">
      <w:pPr>
        <w:widowControl w:val="0"/>
        <w:autoSpaceDE w:val="0"/>
        <w:autoSpaceDN w:val="0"/>
        <w:adjustRightInd w:val="0"/>
        <w:spacing w:after="0"/>
        <w:rPr>
          <w:ins w:id="806" w:author="Vigneault Juliane" w:date="2024-12-23T09:34:00Z" w16du:dateUtc="2024-12-23T14:34:00Z"/>
          <w:rFonts w:cs="Times New Roman"/>
          <w:kern w:val="0"/>
        </w:rPr>
      </w:pPr>
      <w:ins w:id="807" w:author="Vigneault Juliane" w:date="2024-12-23T09:34:00Z" w16du:dateUtc="2024-12-23T14:34:00Z">
        <w:r w:rsidRPr="00A75920">
          <w:rPr>
            <w:rFonts w:cs="Times New Roman"/>
            <w:kern w:val="0"/>
            <w:lang w:val="en-US"/>
            <w:rPrChange w:id="808" w:author="Vigneault Juliane" w:date="2024-12-23T09:35:00Z" w16du:dateUtc="2024-12-23T14:35:00Z">
              <w:rPr>
                <w:rFonts w:cs="Times New Roman"/>
                <w:kern w:val="0"/>
              </w:rPr>
            </w:rPrChange>
          </w:rPr>
          <w:t xml:space="preserve">Nusser, Sarah M., William R. Clark, David L. Otis, and Ling Huang. </w:t>
        </w:r>
        <w:r w:rsidRPr="00A75920">
          <w:rPr>
            <w:rFonts w:cs="Times New Roman"/>
            <w:kern w:val="0"/>
          </w:rPr>
          <w:t xml:space="preserve">2008. “Sampling Considerations for Disease Surveillance in Wildlife Populations.” </w:t>
        </w:r>
        <w:r w:rsidRPr="00A75920">
          <w:rPr>
            <w:rFonts w:cs="Times New Roman"/>
            <w:i/>
            <w:iCs/>
            <w:kern w:val="0"/>
          </w:rPr>
          <w:t>The Journal of Wildlife Management</w:t>
        </w:r>
        <w:r w:rsidRPr="00A75920">
          <w:rPr>
            <w:rFonts w:cs="Times New Roman"/>
            <w:kern w:val="0"/>
          </w:rPr>
          <w:t xml:space="preserve"> 72 (1): 52–60. https://doi.org/10.2193/2007-317.</w:t>
        </w:r>
      </w:ins>
    </w:p>
    <w:p w14:paraId="1041FA3E" w14:textId="77777777" w:rsidR="00A75920" w:rsidRPr="00A75920" w:rsidRDefault="00A75920" w:rsidP="00A75920">
      <w:pPr>
        <w:widowControl w:val="0"/>
        <w:autoSpaceDE w:val="0"/>
        <w:autoSpaceDN w:val="0"/>
        <w:adjustRightInd w:val="0"/>
        <w:spacing w:after="0"/>
        <w:rPr>
          <w:ins w:id="809" w:author="Vigneault Juliane" w:date="2024-12-23T09:34:00Z" w16du:dateUtc="2024-12-23T14:34:00Z"/>
          <w:rFonts w:cs="Times New Roman"/>
          <w:kern w:val="0"/>
          <w:lang w:val="en-US"/>
          <w:rPrChange w:id="810" w:author="Vigneault Juliane" w:date="2024-12-23T09:35:00Z" w16du:dateUtc="2024-12-23T14:35:00Z">
            <w:rPr>
              <w:ins w:id="811" w:author="Vigneault Juliane" w:date="2024-12-23T09:34:00Z" w16du:dateUtc="2024-12-23T14:34:00Z"/>
              <w:rFonts w:cs="Times New Roman"/>
              <w:kern w:val="0"/>
            </w:rPr>
          </w:rPrChange>
        </w:rPr>
      </w:pPr>
      <w:ins w:id="812" w:author="Vigneault Juliane" w:date="2024-12-23T09:34:00Z" w16du:dateUtc="2024-12-23T14:34:00Z">
        <w:r w:rsidRPr="00A75920">
          <w:rPr>
            <w:rFonts w:cs="Times New Roman"/>
            <w:kern w:val="0"/>
          </w:rPr>
          <w:t xml:space="preserve">Oksanen, Jari, Gavin L. Simpson, F. Guillaume Blanchet, Roeland Kindt, Pierre Legendre, Peter R. Minchin, R. B. O’Hara, et al. 2024. </w:t>
        </w:r>
        <w:r w:rsidRPr="00A75920">
          <w:rPr>
            <w:rFonts w:cs="Times New Roman"/>
            <w:kern w:val="0"/>
            <w:lang w:val="en-US"/>
            <w:rPrChange w:id="813" w:author="Vigneault Juliane" w:date="2024-12-23T09:35:00Z" w16du:dateUtc="2024-12-23T14:35:00Z">
              <w:rPr>
                <w:rFonts w:cs="Times New Roman"/>
                <w:kern w:val="0"/>
              </w:rPr>
            </w:rPrChange>
          </w:rPr>
          <w:t>“Vegan: Community Ecology Package.” https://cran.r-project.org/web/packages/vegan/index.html.</w:t>
        </w:r>
      </w:ins>
    </w:p>
    <w:p w14:paraId="4E29E654" w14:textId="77777777" w:rsidR="00A75920" w:rsidRPr="00A75920" w:rsidRDefault="00A75920" w:rsidP="00A75920">
      <w:pPr>
        <w:widowControl w:val="0"/>
        <w:autoSpaceDE w:val="0"/>
        <w:autoSpaceDN w:val="0"/>
        <w:adjustRightInd w:val="0"/>
        <w:spacing w:after="0"/>
        <w:rPr>
          <w:ins w:id="814" w:author="Vigneault Juliane" w:date="2024-12-23T09:34:00Z" w16du:dateUtc="2024-12-23T14:34:00Z"/>
          <w:rFonts w:cs="Times New Roman"/>
          <w:kern w:val="0"/>
        </w:rPr>
      </w:pPr>
      <w:ins w:id="815" w:author="Vigneault Juliane" w:date="2024-12-23T09:34:00Z" w16du:dateUtc="2024-12-23T14:34:00Z">
        <w:r w:rsidRPr="00A75920">
          <w:rPr>
            <w:rFonts w:cs="Times New Roman"/>
            <w:kern w:val="0"/>
            <w:lang w:val="en-US"/>
            <w:rPrChange w:id="816" w:author="Vigneault Juliane" w:date="2024-12-23T09:35:00Z" w16du:dateUtc="2024-12-23T14:35:00Z">
              <w:rPr>
                <w:rFonts w:cs="Times New Roman"/>
                <w:kern w:val="0"/>
              </w:rPr>
            </w:rPrChange>
          </w:rPr>
          <w:t xml:space="preserve">Ondrackova, M., S. Bartosova, Z. Valova, P. Jurajda, and M. Gelnar. 2004. “Occurrence of Black-Spot Disease Caused by Metacercariae of Posthodiplostomum Cuticola among Juvenile Fishes in Water Bodies in the Morava River Basin.” </w:t>
        </w:r>
        <w:r w:rsidRPr="00A75920">
          <w:rPr>
            <w:rFonts w:cs="Times New Roman"/>
            <w:i/>
            <w:iCs/>
            <w:kern w:val="0"/>
          </w:rPr>
          <w:t>Acta Parasitologica</w:t>
        </w:r>
        <w:r w:rsidRPr="00A75920">
          <w:rPr>
            <w:rFonts w:cs="Times New Roman"/>
            <w:kern w:val="0"/>
          </w:rPr>
          <w:t xml:space="preserve"> 3 (49). https://www.infona.pl//resource/bwmeta1.element.agro-article-5d8e90ef-9221-415e-b62f-e6e574152bf0.</w:t>
        </w:r>
      </w:ins>
    </w:p>
    <w:p w14:paraId="3875FB22" w14:textId="77777777" w:rsidR="00A75920" w:rsidRPr="00A75920" w:rsidRDefault="00A75920" w:rsidP="00A75920">
      <w:pPr>
        <w:widowControl w:val="0"/>
        <w:autoSpaceDE w:val="0"/>
        <w:autoSpaceDN w:val="0"/>
        <w:adjustRightInd w:val="0"/>
        <w:spacing w:after="0"/>
        <w:rPr>
          <w:ins w:id="817" w:author="Vigneault Juliane" w:date="2024-12-23T09:34:00Z" w16du:dateUtc="2024-12-23T14:34:00Z"/>
          <w:rFonts w:cs="Times New Roman"/>
          <w:kern w:val="0"/>
          <w:lang w:val="en-US"/>
          <w:rPrChange w:id="818" w:author="Vigneault Juliane" w:date="2024-12-23T09:35:00Z" w16du:dateUtc="2024-12-23T14:35:00Z">
            <w:rPr>
              <w:ins w:id="819" w:author="Vigneault Juliane" w:date="2024-12-23T09:34:00Z" w16du:dateUtc="2024-12-23T14:34:00Z"/>
              <w:rFonts w:cs="Times New Roman"/>
              <w:kern w:val="0"/>
            </w:rPr>
          </w:rPrChange>
        </w:rPr>
      </w:pPr>
      <w:ins w:id="820" w:author="Vigneault Juliane" w:date="2024-12-23T09:34:00Z" w16du:dateUtc="2024-12-23T14:34:00Z">
        <w:r w:rsidRPr="00A75920">
          <w:rPr>
            <w:rFonts w:cs="Times New Roman"/>
            <w:kern w:val="0"/>
          </w:rPr>
          <w:t xml:space="preserve">Pascal, Ludovic, Antoine Grémare, Xavier de Montaudouin, Bruno Deflandre, Alicia Romero-Ramirez, and Olivier Maire. </w:t>
        </w:r>
        <w:r w:rsidRPr="00A75920">
          <w:rPr>
            <w:rFonts w:cs="Times New Roman"/>
            <w:kern w:val="0"/>
            <w:lang w:val="en-US"/>
            <w:rPrChange w:id="821" w:author="Vigneault Juliane" w:date="2024-12-23T09:35:00Z" w16du:dateUtc="2024-12-23T14:35:00Z">
              <w:rPr>
                <w:rFonts w:cs="Times New Roman"/>
                <w:kern w:val="0"/>
              </w:rPr>
            </w:rPrChange>
          </w:rPr>
          <w:t xml:space="preserve">2020. “Parasitism in Ecosystem Engineer Species: A Key Factor Controlling Marine Ecosystem Functioning.” </w:t>
        </w:r>
        <w:r w:rsidRPr="00A75920">
          <w:rPr>
            <w:rFonts w:cs="Times New Roman"/>
            <w:i/>
            <w:iCs/>
            <w:kern w:val="0"/>
            <w:lang w:val="en-US"/>
            <w:rPrChange w:id="822" w:author="Vigneault Juliane" w:date="2024-12-23T09:35:00Z" w16du:dateUtc="2024-12-23T14:35:00Z">
              <w:rPr>
                <w:rFonts w:cs="Times New Roman"/>
                <w:i/>
                <w:iCs/>
                <w:kern w:val="0"/>
              </w:rPr>
            </w:rPrChange>
          </w:rPr>
          <w:t>Journal of Animal Ecology</w:t>
        </w:r>
        <w:r w:rsidRPr="00A75920">
          <w:rPr>
            <w:rFonts w:cs="Times New Roman"/>
            <w:kern w:val="0"/>
            <w:lang w:val="en-US"/>
            <w:rPrChange w:id="823" w:author="Vigneault Juliane" w:date="2024-12-23T09:35:00Z" w16du:dateUtc="2024-12-23T14:35:00Z">
              <w:rPr>
                <w:rFonts w:cs="Times New Roman"/>
                <w:kern w:val="0"/>
              </w:rPr>
            </w:rPrChange>
          </w:rPr>
          <w:t xml:space="preserve"> 89 (9): 2192–2205. https://doi.org/10.1111/1365-2656.13236.</w:t>
        </w:r>
      </w:ins>
    </w:p>
    <w:p w14:paraId="2130204B" w14:textId="77777777" w:rsidR="00A75920" w:rsidRPr="00A75920" w:rsidRDefault="00A75920" w:rsidP="00A75920">
      <w:pPr>
        <w:widowControl w:val="0"/>
        <w:autoSpaceDE w:val="0"/>
        <w:autoSpaceDN w:val="0"/>
        <w:adjustRightInd w:val="0"/>
        <w:spacing w:after="0"/>
        <w:rPr>
          <w:ins w:id="824" w:author="Vigneault Juliane" w:date="2024-12-23T09:34:00Z" w16du:dateUtc="2024-12-23T14:34:00Z"/>
          <w:rFonts w:cs="Times New Roman"/>
          <w:kern w:val="0"/>
          <w:lang w:val="en-US"/>
          <w:rPrChange w:id="825" w:author="Vigneault Juliane" w:date="2024-12-23T09:35:00Z" w16du:dateUtc="2024-12-23T14:35:00Z">
            <w:rPr>
              <w:ins w:id="826" w:author="Vigneault Juliane" w:date="2024-12-23T09:34:00Z" w16du:dateUtc="2024-12-23T14:34:00Z"/>
              <w:rFonts w:cs="Times New Roman"/>
              <w:kern w:val="0"/>
            </w:rPr>
          </w:rPrChange>
        </w:rPr>
      </w:pPr>
      <w:ins w:id="827" w:author="Vigneault Juliane" w:date="2024-12-23T09:34:00Z" w16du:dateUtc="2024-12-23T14:34:00Z">
        <w:r w:rsidRPr="00A75920">
          <w:rPr>
            <w:rFonts w:cs="Times New Roman"/>
            <w:kern w:val="0"/>
            <w:lang w:val="en-US"/>
            <w:rPrChange w:id="828" w:author="Vigneault Juliane" w:date="2024-12-23T09:35:00Z" w16du:dateUtc="2024-12-23T14:35:00Z">
              <w:rPr>
                <w:rFonts w:cs="Times New Roman"/>
                <w:kern w:val="0"/>
              </w:rPr>
            </w:rPrChange>
          </w:rPr>
          <w:t xml:space="preserve">Peterson, D., and V. Parker. 1998. </w:t>
        </w:r>
        <w:r w:rsidRPr="00A75920">
          <w:rPr>
            <w:rFonts w:cs="Times New Roman"/>
            <w:i/>
            <w:iCs/>
            <w:kern w:val="0"/>
            <w:lang w:val="en-US"/>
            <w:rPrChange w:id="829" w:author="Vigneault Juliane" w:date="2024-12-23T09:35:00Z" w16du:dateUtc="2024-12-23T14:35:00Z">
              <w:rPr>
                <w:rFonts w:cs="Times New Roman"/>
                <w:i/>
                <w:iCs/>
                <w:kern w:val="0"/>
              </w:rPr>
            </w:rPrChange>
          </w:rPr>
          <w:t>Ecological Scale: Theory and Applications</w:t>
        </w:r>
        <w:r w:rsidRPr="00A75920">
          <w:rPr>
            <w:rFonts w:cs="Times New Roman"/>
            <w:kern w:val="0"/>
            <w:lang w:val="en-US"/>
            <w:rPrChange w:id="830" w:author="Vigneault Juliane" w:date="2024-12-23T09:35:00Z" w16du:dateUtc="2024-12-23T14:35:00Z">
              <w:rPr>
                <w:rFonts w:cs="Times New Roman"/>
                <w:kern w:val="0"/>
              </w:rPr>
            </w:rPrChange>
          </w:rPr>
          <w:t xml:space="preserve">. </w:t>
        </w:r>
        <w:r w:rsidRPr="00A75920">
          <w:rPr>
            <w:rFonts w:cs="Times New Roman"/>
            <w:i/>
            <w:iCs/>
            <w:kern w:val="0"/>
            <w:lang w:val="en-US"/>
            <w:rPrChange w:id="831" w:author="Vigneault Juliane" w:date="2024-12-23T09:35:00Z" w16du:dateUtc="2024-12-23T14:35:00Z">
              <w:rPr>
                <w:rFonts w:cs="Times New Roman"/>
                <w:i/>
                <w:iCs/>
                <w:kern w:val="0"/>
              </w:rPr>
            </w:rPrChange>
          </w:rPr>
          <w:t>Journal of Environmental Quality - J ENVIRON QUAL</w:t>
        </w:r>
        <w:r w:rsidRPr="00A75920">
          <w:rPr>
            <w:rFonts w:cs="Times New Roman"/>
            <w:kern w:val="0"/>
            <w:lang w:val="en-US"/>
            <w:rPrChange w:id="832" w:author="Vigneault Juliane" w:date="2024-12-23T09:35:00Z" w16du:dateUtc="2024-12-23T14:35:00Z">
              <w:rPr>
                <w:rFonts w:cs="Times New Roman"/>
                <w:kern w:val="0"/>
              </w:rPr>
            </w:rPrChange>
          </w:rPr>
          <w:t>. Vol. 28. https://doi.org/10.2307/1522131.</w:t>
        </w:r>
      </w:ins>
    </w:p>
    <w:p w14:paraId="4E53A806" w14:textId="77777777" w:rsidR="00A75920" w:rsidRPr="00A75920" w:rsidRDefault="00A75920" w:rsidP="00A75920">
      <w:pPr>
        <w:widowControl w:val="0"/>
        <w:autoSpaceDE w:val="0"/>
        <w:autoSpaceDN w:val="0"/>
        <w:adjustRightInd w:val="0"/>
        <w:spacing w:after="0"/>
        <w:rPr>
          <w:ins w:id="833" w:author="Vigneault Juliane" w:date="2024-12-23T09:34:00Z" w16du:dateUtc="2024-12-23T14:34:00Z"/>
          <w:rFonts w:cs="Times New Roman"/>
          <w:kern w:val="0"/>
        </w:rPr>
      </w:pPr>
      <w:ins w:id="834" w:author="Vigneault Juliane" w:date="2024-12-23T09:34:00Z" w16du:dateUtc="2024-12-23T14:34:00Z">
        <w:r w:rsidRPr="00A75920">
          <w:rPr>
            <w:rFonts w:cs="Times New Roman"/>
            <w:kern w:val="0"/>
          </w:rPr>
          <w:t xml:space="preserve">Pinel-Alloul, Bernadette, and Etienne Magnin. 1973. “Observations Sur Le Cycle Vital et La Croissance d’Amnicola Limosa (Say) (Mollusca, Gastropoda, Prosobranchia) Du Lac Saint-Louis Près de Montréal.” </w:t>
        </w:r>
        <w:r w:rsidRPr="00A75920">
          <w:rPr>
            <w:rFonts w:cs="Times New Roman"/>
            <w:i/>
            <w:iCs/>
            <w:kern w:val="0"/>
          </w:rPr>
          <w:t>Canadian Journal of Zoology</w:t>
        </w:r>
        <w:r w:rsidRPr="00A75920">
          <w:rPr>
            <w:rFonts w:cs="Times New Roman"/>
            <w:kern w:val="0"/>
          </w:rPr>
          <w:t xml:space="preserve"> 51 (2): 311–13. https://doi.org/10.1139/z73-043.</w:t>
        </w:r>
      </w:ins>
    </w:p>
    <w:p w14:paraId="7A61D2A8" w14:textId="77777777" w:rsidR="00A75920" w:rsidRPr="00A75920" w:rsidRDefault="00A75920" w:rsidP="00A75920">
      <w:pPr>
        <w:widowControl w:val="0"/>
        <w:autoSpaceDE w:val="0"/>
        <w:autoSpaceDN w:val="0"/>
        <w:adjustRightInd w:val="0"/>
        <w:spacing w:after="0"/>
        <w:rPr>
          <w:ins w:id="835" w:author="Vigneault Juliane" w:date="2024-12-23T09:34:00Z" w16du:dateUtc="2024-12-23T14:34:00Z"/>
          <w:rFonts w:cs="Times New Roman"/>
          <w:kern w:val="0"/>
          <w:lang w:val="en-US"/>
          <w:rPrChange w:id="836" w:author="Vigneault Juliane" w:date="2024-12-23T09:35:00Z" w16du:dateUtc="2024-12-23T14:35:00Z">
            <w:rPr>
              <w:ins w:id="837" w:author="Vigneault Juliane" w:date="2024-12-23T09:34:00Z" w16du:dateUtc="2024-12-23T14:34:00Z"/>
              <w:rFonts w:cs="Times New Roman"/>
              <w:kern w:val="0"/>
            </w:rPr>
          </w:rPrChange>
        </w:rPr>
      </w:pPr>
      <w:ins w:id="838" w:author="Vigneault Juliane" w:date="2024-12-23T09:34:00Z" w16du:dateUtc="2024-12-23T14:34:00Z">
        <w:r w:rsidRPr="00A75920">
          <w:rPr>
            <w:rFonts w:cs="Times New Roman"/>
            <w:kern w:val="0"/>
            <w:lang w:val="en-US"/>
            <w:rPrChange w:id="839" w:author="Vigneault Juliane" w:date="2024-12-23T09:35:00Z" w16du:dateUtc="2024-12-23T14:35:00Z">
              <w:rPr>
                <w:rFonts w:cs="Times New Roman"/>
                <w:kern w:val="0"/>
              </w:rPr>
            </w:rPrChange>
          </w:rPr>
          <w:t xml:space="preserve">Poulin, R. 2000. “Variation in the Intraspecific Relationship between Fish Length and Intensity of Parasitic Infection: Biological and Statistical Causes.” </w:t>
        </w:r>
        <w:r w:rsidRPr="00A75920">
          <w:rPr>
            <w:rFonts w:cs="Times New Roman"/>
            <w:i/>
            <w:iCs/>
            <w:kern w:val="0"/>
            <w:lang w:val="en-US"/>
            <w:rPrChange w:id="840" w:author="Vigneault Juliane" w:date="2024-12-23T09:35:00Z" w16du:dateUtc="2024-12-23T14:35:00Z">
              <w:rPr>
                <w:rFonts w:cs="Times New Roman"/>
                <w:i/>
                <w:iCs/>
                <w:kern w:val="0"/>
              </w:rPr>
            </w:rPrChange>
          </w:rPr>
          <w:t>Journal of Fish Biology</w:t>
        </w:r>
        <w:r w:rsidRPr="00A75920">
          <w:rPr>
            <w:rFonts w:cs="Times New Roman"/>
            <w:kern w:val="0"/>
            <w:lang w:val="en-US"/>
            <w:rPrChange w:id="841" w:author="Vigneault Juliane" w:date="2024-12-23T09:35:00Z" w16du:dateUtc="2024-12-23T14:35:00Z">
              <w:rPr>
                <w:rFonts w:cs="Times New Roman"/>
                <w:kern w:val="0"/>
              </w:rPr>
            </w:rPrChange>
          </w:rPr>
          <w:t xml:space="preserve"> 56 (1): 123–37. https://doi.org/10.1111/j.1095-8649.2000.tb02090.x.</w:t>
        </w:r>
      </w:ins>
    </w:p>
    <w:p w14:paraId="15DB6720" w14:textId="77777777" w:rsidR="00A75920" w:rsidRPr="00A75920" w:rsidRDefault="00A75920" w:rsidP="00A75920">
      <w:pPr>
        <w:widowControl w:val="0"/>
        <w:autoSpaceDE w:val="0"/>
        <w:autoSpaceDN w:val="0"/>
        <w:adjustRightInd w:val="0"/>
        <w:spacing w:after="0"/>
        <w:rPr>
          <w:ins w:id="842" w:author="Vigneault Juliane" w:date="2024-12-23T09:34:00Z" w16du:dateUtc="2024-12-23T14:34:00Z"/>
          <w:rFonts w:cs="Times New Roman"/>
          <w:kern w:val="0"/>
          <w:lang w:val="en-US"/>
          <w:rPrChange w:id="843" w:author="Vigneault Juliane" w:date="2024-12-23T09:35:00Z" w16du:dateUtc="2024-12-23T14:35:00Z">
            <w:rPr>
              <w:ins w:id="844" w:author="Vigneault Juliane" w:date="2024-12-23T09:34:00Z" w16du:dateUtc="2024-12-23T14:34:00Z"/>
              <w:rFonts w:cs="Times New Roman"/>
              <w:kern w:val="0"/>
            </w:rPr>
          </w:rPrChange>
        </w:rPr>
      </w:pPr>
      <w:ins w:id="845" w:author="Vigneault Juliane" w:date="2024-12-23T09:34:00Z" w16du:dateUtc="2024-12-23T14:34:00Z">
        <w:r w:rsidRPr="00A75920">
          <w:rPr>
            <w:rFonts w:cs="Times New Roman"/>
            <w:kern w:val="0"/>
            <w:lang w:val="en-US"/>
            <w:rPrChange w:id="846" w:author="Vigneault Juliane" w:date="2024-12-23T09:35:00Z" w16du:dateUtc="2024-12-23T14:35:00Z">
              <w:rPr>
                <w:rFonts w:cs="Times New Roman"/>
                <w:kern w:val="0"/>
              </w:rPr>
            </w:rPrChange>
          </w:rPr>
          <w:t xml:space="preserve">———. 2007. “Are There General Laws in Parasite Ecology?” </w:t>
        </w:r>
        <w:r w:rsidRPr="00A75920">
          <w:rPr>
            <w:rFonts w:cs="Times New Roman"/>
            <w:i/>
            <w:iCs/>
            <w:kern w:val="0"/>
            <w:lang w:val="en-US"/>
            <w:rPrChange w:id="847" w:author="Vigneault Juliane" w:date="2024-12-23T09:35:00Z" w16du:dateUtc="2024-12-23T14:35:00Z">
              <w:rPr>
                <w:rFonts w:cs="Times New Roman"/>
                <w:i/>
                <w:iCs/>
                <w:kern w:val="0"/>
              </w:rPr>
            </w:rPrChange>
          </w:rPr>
          <w:t>Parasitology</w:t>
        </w:r>
        <w:r w:rsidRPr="00A75920">
          <w:rPr>
            <w:rFonts w:cs="Times New Roman"/>
            <w:kern w:val="0"/>
            <w:lang w:val="en-US"/>
            <w:rPrChange w:id="848" w:author="Vigneault Juliane" w:date="2024-12-23T09:35:00Z" w16du:dateUtc="2024-12-23T14:35:00Z">
              <w:rPr>
                <w:rFonts w:cs="Times New Roman"/>
                <w:kern w:val="0"/>
              </w:rPr>
            </w:rPrChange>
          </w:rPr>
          <w:t xml:space="preserve"> 134 (Pt 6): 763–76. </w:t>
        </w:r>
        <w:r w:rsidRPr="00A75920">
          <w:rPr>
            <w:rFonts w:cs="Times New Roman"/>
            <w:kern w:val="0"/>
            <w:lang w:val="en-US"/>
            <w:rPrChange w:id="849" w:author="Vigneault Juliane" w:date="2024-12-23T09:35:00Z" w16du:dateUtc="2024-12-23T14:35:00Z">
              <w:rPr>
                <w:rFonts w:cs="Times New Roman"/>
                <w:kern w:val="0"/>
              </w:rPr>
            </w:rPrChange>
          </w:rPr>
          <w:lastRenderedPageBreak/>
          <w:t>https://doi.org/10.1017/S0031182006002150.</w:t>
        </w:r>
      </w:ins>
    </w:p>
    <w:p w14:paraId="1D100647" w14:textId="77777777" w:rsidR="00A75920" w:rsidRPr="00A75920" w:rsidRDefault="00A75920" w:rsidP="00A75920">
      <w:pPr>
        <w:widowControl w:val="0"/>
        <w:autoSpaceDE w:val="0"/>
        <w:autoSpaceDN w:val="0"/>
        <w:adjustRightInd w:val="0"/>
        <w:spacing w:after="0"/>
        <w:rPr>
          <w:ins w:id="850" w:author="Vigneault Juliane" w:date="2024-12-23T09:34:00Z" w16du:dateUtc="2024-12-23T14:34:00Z"/>
          <w:rFonts w:cs="Times New Roman"/>
          <w:kern w:val="0"/>
          <w:lang w:val="en-US"/>
          <w:rPrChange w:id="851" w:author="Vigneault Juliane" w:date="2024-12-23T09:35:00Z" w16du:dateUtc="2024-12-23T14:35:00Z">
            <w:rPr>
              <w:ins w:id="852" w:author="Vigneault Juliane" w:date="2024-12-23T09:34:00Z" w16du:dateUtc="2024-12-23T14:34:00Z"/>
              <w:rFonts w:cs="Times New Roman"/>
              <w:kern w:val="0"/>
            </w:rPr>
          </w:rPrChange>
        </w:rPr>
      </w:pPr>
      <w:ins w:id="853" w:author="Vigneault Juliane" w:date="2024-12-23T09:34:00Z" w16du:dateUtc="2024-12-23T14:34:00Z">
        <w:r w:rsidRPr="00A75920">
          <w:rPr>
            <w:rFonts w:cs="Times New Roman"/>
            <w:kern w:val="0"/>
            <w:lang w:val="en-US"/>
            <w:rPrChange w:id="854" w:author="Vigneault Juliane" w:date="2024-12-23T09:35:00Z" w16du:dateUtc="2024-12-23T14:35:00Z">
              <w:rPr>
                <w:rFonts w:cs="Times New Roman"/>
                <w:kern w:val="0"/>
              </w:rPr>
            </w:rPrChange>
          </w:rPr>
          <w:t xml:space="preserve">Poulin, Robert. 1999. “The Functional Importance of Parasites in Animal Communities: Many Roles at Many Levels?” </w:t>
        </w:r>
        <w:r w:rsidRPr="00A75920">
          <w:rPr>
            <w:rFonts w:cs="Times New Roman"/>
            <w:i/>
            <w:iCs/>
            <w:kern w:val="0"/>
            <w:lang w:val="en-US"/>
            <w:rPrChange w:id="855" w:author="Vigneault Juliane" w:date="2024-12-23T09:35:00Z" w16du:dateUtc="2024-12-23T14:35:00Z">
              <w:rPr>
                <w:rFonts w:cs="Times New Roman"/>
                <w:i/>
                <w:iCs/>
                <w:kern w:val="0"/>
              </w:rPr>
            </w:rPrChange>
          </w:rPr>
          <w:t>International Journal for Parasitology</w:t>
        </w:r>
        <w:r w:rsidRPr="00A75920">
          <w:rPr>
            <w:rFonts w:cs="Times New Roman"/>
            <w:kern w:val="0"/>
            <w:lang w:val="en-US"/>
            <w:rPrChange w:id="856" w:author="Vigneault Juliane" w:date="2024-12-23T09:35:00Z" w16du:dateUtc="2024-12-23T14:35:00Z">
              <w:rPr>
                <w:rFonts w:cs="Times New Roman"/>
                <w:kern w:val="0"/>
              </w:rPr>
            </w:rPrChange>
          </w:rPr>
          <w:t xml:space="preserve"> 29 (6): 903–14. https://doi.org/10.1016/S0020-7519(99)00045-4.</w:t>
        </w:r>
      </w:ins>
    </w:p>
    <w:p w14:paraId="0ACD887F" w14:textId="77777777" w:rsidR="00A75920" w:rsidRPr="00A75920" w:rsidRDefault="00A75920" w:rsidP="00A75920">
      <w:pPr>
        <w:widowControl w:val="0"/>
        <w:autoSpaceDE w:val="0"/>
        <w:autoSpaceDN w:val="0"/>
        <w:adjustRightInd w:val="0"/>
        <w:spacing w:after="0"/>
        <w:rPr>
          <w:ins w:id="857" w:author="Vigneault Juliane" w:date="2024-12-23T09:34:00Z" w16du:dateUtc="2024-12-23T14:34:00Z"/>
          <w:rFonts w:cs="Times New Roman"/>
          <w:kern w:val="0"/>
          <w:lang w:val="en-US"/>
          <w:rPrChange w:id="858" w:author="Vigneault Juliane" w:date="2024-12-23T09:35:00Z" w16du:dateUtc="2024-12-23T14:35:00Z">
            <w:rPr>
              <w:ins w:id="859" w:author="Vigneault Juliane" w:date="2024-12-23T09:34:00Z" w16du:dateUtc="2024-12-23T14:34:00Z"/>
              <w:rFonts w:cs="Times New Roman"/>
              <w:kern w:val="0"/>
            </w:rPr>
          </w:rPrChange>
        </w:rPr>
      </w:pPr>
      <w:ins w:id="860" w:author="Vigneault Juliane" w:date="2024-12-23T09:34:00Z" w16du:dateUtc="2024-12-23T14:34:00Z">
        <w:r w:rsidRPr="00A75920">
          <w:rPr>
            <w:rFonts w:cs="Times New Roman"/>
            <w:kern w:val="0"/>
            <w:lang w:val="en-US"/>
            <w:rPrChange w:id="861" w:author="Vigneault Juliane" w:date="2024-12-23T09:35:00Z" w16du:dateUtc="2024-12-23T14:35:00Z">
              <w:rPr>
                <w:rFonts w:cs="Times New Roman"/>
                <w:kern w:val="0"/>
              </w:rPr>
            </w:rPrChange>
          </w:rPr>
          <w:t xml:space="preserve">———. 2006. “Variation in Infection Parameters among Populations within Parasite Species: Intrinsic Properties versus Local Factors.” </w:t>
        </w:r>
        <w:r w:rsidRPr="00A75920">
          <w:rPr>
            <w:rFonts w:cs="Times New Roman"/>
            <w:i/>
            <w:iCs/>
            <w:kern w:val="0"/>
            <w:lang w:val="en-US"/>
            <w:rPrChange w:id="862" w:author="Vigneault Juliane" w:date="2024-12-23T09:35:00Z" w16du:dateUtc="2024-12-23T14:35:00Z">
              <w:rPr>
                <w:rFonts w:cs="Times New Roman"/>
                <w:i/>
                <w:iCs/>
                <w:kern w:val="0"/>
              </w:rPr>
            </w:rPrChange>
          </w:rPr>
          <w:t>International Journal for Parasitology</w:t>
        </w:r>
        <w:r w:rsidRPr="00A75920">
          <w:rPr>
            <w:rFonts w:cs="Times New Roman"/>
            <w:kern w:val="0"/>
            <w:lang w:val="en-US"/>
            <w:rPrChange w:id="863" w:author="Vigneault Juliane" w:date="2024-12-23T09:35:00Z" w16du:dateUtc="2024-12-23T14:35:00Z">
              <w:rPr>
                <w:rFonts w:cs="Times New Roman"/>
                <w:kern w:val="0"/>
              </w:rPr>
            </w:rPrChange>
          </w:rPr>
          <w:t xml:space="preserve"> 36 (8): 877–85. https://doi.org/10.1016/j.ijpara.2006.02.021.</w:t>
        </w:r>
      </w:ins>
    </w:p>
    <w:p w14:paraId="09FA142E" w14:textId="77777777" w:rsidR="00A75920" w:rsidRPr="00A75920" w:rsidRDefault="00A75920" w:rsidP="00A75920">
      <w:pPr>
        <w:widowControl w:val="0"/>
        <w:autoSpaceDE w:val="0"/>
        <w:autoSpaceDN w:val="0"/>
        <w:adjustRightInd w:val="0"/>
        <w:spacing w:after="0"/>
        <w:rPr>
          <w:ins w:id="864" w:author="Vigneault Juliane" w:date="2024-12-23T09:34:00Z" w16du:dateUtc="2024-12-23T14:34:00Z"/>
          <w:rFonts w:cs="Times New Roman"/>
          <w:kern w:val="0"/>
          <w:lang w:val="en-US"/>
          <w:rPrChange w:id="865" w:author="Vigneault Juliane" w:date="2024-12-23T09:35:00Z" w16du:dateUtc="2024-12-23T14:35:00Z">
            <w:rPr>
              <w:ins w:id="866" w:author="Vigneault Juliane" w:date="2024-12-23T09:34:00Z" w16du:dateUtc="2024-12-23T14:34:00Z"/>
              <w:rFonts w:cs="Times New Roman"/>
              <w:kern w:val="0"/>
            </w:rPr>
          </w:rPrChange>
        </w:rPr>
      </w:pPr>
      <w:ins w:id="867" w:author="Vigneault Juliane" w:date="2024-12-23T09:34:00Z" w16du:dateUtc="2024-12-23T14:34:00Z">
        <w:r w:rsidRPr="00A75920">
          <w:rPr>
            <w:rFonts w:cs="Times New Roman"/>
            <w:kern w:val="0"/>
          </w:rPr>
          <w:t xml:space="preserve">———. 2007. </w:t>
        </w:r>
        <w:r w:rsidRPr="00A75920">
          <w:rPr>
            <w:rFonts w:cs="Times New Roman"/>
            <w:i/>
            <w:iCs/>
            <w:kern w:val="0"/>
          </w:rPr>
          <w:t>Evolutionary Ecology of Parasites</w:t>
        </w:r>
        <w:r w:rsidRPr="00A75920">
          <w:rPr>
            <w:rFonts w:cs="Times New Roman"/>
            <w:kern w:val="0"/>
          </w:rPr>
          <w:t xml:space="preserve">. </w:t>
        </w:r>
        <w:r w:rsidRPr="00A75920">
          <w:rPr>
            <w:rFonts w:cs="Times New Roman"/>
            <w:kern w:val="0"/>
            <w:lang w:val="en-US"/>
            <w:rPrChange w:id="868" w:author="Vigneault Juliane" w:date="2024-12-23T09:35:00Z" w16du:dateUtc="2024-12-23T14:35:00Z">
              <w:rPr>
                <w:rFonts w:cs="Times New Roman"/>
                <w:kern w:val="0"/>
              </w:rPr>
            </w:rPrChange>
          </w:rPr>
          <w:t>2nd edition. Princeton University Press. https://press.princeton.edu/books/paperback/9780691120850/evolutionary-ecology-of-parasites.</w:t>
        </w:r>
      </w:ins>
    </w:p>
    <w:p w14:paraId="59E4EA59" w14:textId="77777777" w:rsidR="00A75920" w:rsidRPr="00A75920" w:rsidRDefault="00A75920" w:rsidP="00A75920">
      <w:pPr>
        <w:widowControl w:val="0"/>
        <w:autoSpaceDE w:val="0"/>
        <w:autoSpaceDN w:val="0"/>
        <w:adjustRightInd w:val="0"/>
        <w:spacing w:after="0"/>
        <w:rPr>
          <w:ins w:id="869" w:author="Vigneault Juliane" w:date="2024-12-23T09:34:00Z" w16du:dateUtc="2024-12-23T14:34:00Z"/>
          <w:rFonts w:cs="Times New Roman"/>
          <w:kern w:val="0"/>
          <w:lang w:val="en-US"/>
          <w:rPrChange w:id="870" w:author="Vigneault Juliane" w:date="2024-12-23T09:35:00Z" w16du:dateUtc="2024-12-23T14:35:00Z">
            <w:rPr>
              <w:ins w:id="871" w:author="Vigneault Juliane" w:date="2024-12-23T09:34:00Z" w16du:dateUtc="2024-12-23T14:34:00Z"/>
              <w:rFonts w:cs="Times New Roman"/>
              <w:kern w:val="0"/>
            </w:rPr>
          </w:rPrChange>
        </w:rPr>
      </w:pPr>
      <w:ins w:id="872" w:author="Vigneault Juliane" w:date="2024-12-23T09:34:00Z" w16du:dateUtc="2024-12-23T14:34:00Z">
        <w:r w:rsidRPr="00A75920">
          <w:rPr>
            <w:rFonts w:cs="Times New Roman"/>
            <w:kern w:val="0"/>
            <w:lang w:val="en-US"/>
            <w:rPrChange w:id="873" w:author="Vigneault Juliane" w:date="2024-12-23T09:35:00Z" w16du:dateUtc="2024-12-23T14:35:00Z">
              <w:rPr>
                <w:rFonts w:cs="Times New Roman"/>
                <w:kern w:val="0"/>
              </w:rPr>
            </w:rPrChange>
          </w:rPr>
          <w:t xml:space="preserve">Poulin, Robert, and Terry A. Dick. 2007. “Spatial Variation in Population Density across the Geographical Range in Helminth Parasites of Yellow Perch Perca Flavescens.” </w:t>
        </w:r>
        <w:r w:rsidRPr="00A75920">
          <w:rPr>
            <w:rFonts w:cs="Times New Roman"/>
            <w:i/>
            <w:iCs/>
            <w:kern w:val="0"/>
            <w:lang w:val="en-US"/>
            <w:rPrChange w:id="874" w:author="Vigneault Juliane" w:date="2024-12-23T09:35:00Z" w16du:dateUtc="2024-12-23T14:35:00Z">
              <w:rPr>
                <w:rFonts w:cs="Times New Roman"/>
                <w:i/>
                <w:iCs/>
                <w:kern w:val="0"/>
              </w:rPr>
            </w:rPrChange>
          </w:rPr>
          <w:t>Ecography</w:t>
        </w:r>
        <w:r w:rsidRPr="00A75920">
          <w:rPr>
            <w:rFonts w:cs="Times New Roman"/>
            <w:kern w:val="0"/>
            <w:lang w:val="en-US"/>
            <w:rPrChange w:id="875" w:author="Vigneault Juliane" w:date="2024-12-23T09:35:00Z" w16du:dateUtc="2024-12-23T14:35:00Z">
              <w:rPr>
                <w:rFonts w:cs="Times New Roman"/>
                <w:kern w:val="0"/>
              </w:rPr>
            </w:rPrChange>
          </w:rPr>
          <w:t xml:space="preserve"> 30 (5): 629–36.</w:t>
        </w:r>
      </w:ins>
    </w:p>
    <w:p w14:paraId="3DFF36AB" w14:textId="77777777" w:rsidR="00A75920" w:rsidRPr="00A75920" w:rsidRDefault="00A75920" w:rsidP="00A75920">
      <w:pPr>
        <w:widowControl w:val="0"/>
        <w:autoSpaceDE w:val="0"/>
        <w:autoSpaceDN w:val="0"/>
        <w:adjustRightInd w:val="0"/>
        <w:spacing w:after="0"/>
        <w:rPr>
          <w:ins w:id="876" w:author="Vigneault Juliane" w:date="2024-12-23T09:34:00Z" w16du:dateUtc="2024-12-23T14:34:00Z"/>
          <w:rFonts w:cs="Times New Roman"/>
          <w:kern w:val="0"/>
          <w:lang w:val="en-US"/>
          <w:rPrChange w:id="877" w:author="Vigneault Juliane" w:date="2024-12-23T09:35:00Z" w16du:dateUtc="2024-12-23T14:35:00Z">
            <w:rPr>
              <w:ins w:id="878" w:author="Vigneault Juliane" w:date="2024-12-23T09:34:00Z" w16du:dateUtc="2024-12-23T14:34:00Z"/>
              <w:rFonts w:cs="Times New Roman"/>
              <w:kern w:val="0"/>
            </w:rPr>
          </w:rPrChange>
        </w:rPr>
      </w:pPr>
      <w:ins w:id="879" w:author="Vigneault Juliane" w:date="2024-12-23T09:34:00Z" w16du:dateUtc="2024-12-23T14:34:00Z">
        <w:r w:rsidRPr="00A75920">
          <w:rPr>
            <w:rFonts w:cs="Times New Roman"/>
            <w:kern w:val="0"/>
            <w:lang w:val="en-US"/>
            <w:rPrChange w:id="880" w:author="Vigneault Juliane" w:date="2024-12-23T09:35:00Z" w16du:dateUtc="2024-12-23T14:35:00Z">
              <w:rPr>
                <w:rFonts w:cs="Times New Roman"/>
                <w:kern w:val="0"/>
              </w:rPr>
            </w:rPrChange>
          </w:rPr>
          <w:t xml:space="preserve">Reimchen, T. E., and P. Nosil. 2001. “Ecological Causes of Sex-Biased Parasitism in Threespine Stickleback.” </w:t>
        </w:r>
        <w:r w:rsidRPr="00A75920">
          <w:rPr>
            <w:rFonts w:cs="Times New Roman"/>
            <w:i/>
            <w:iCs/>
            <w:kern w:val="0"/>
            <w:lang w:val="en-US"/>
            <w:rPrChange w:id="881" w:author="Vigneault Juliane" w:date="2024-12-23T09:35:00Z" w16du:dateUtc="2024-12-23T14:35:00Z">
              <w:rPr>
                <w:rFonts w:cs="Times New Roman"/>
                <w:i/>
                <w:iCs/>
                <w:kern w:val="0"/>
              </w:rPr>
            </w:rPrChange>
          </w:rPr>
          <w:t>Biological Journal of the Linnean Society</w:t>
        </w:r>
        <w:r w:rsidRPr="00A75920">
          <w:rPr>
            <w:rFonts w:cs="Times New Roman"/>
            <w:kern w:val="0"/>
            <w:lang w:val="en-US"/>
            <w:rPrChange w:id="882" w:author="Vigneault Juliane" w:date="2024-12-23T09:35:00Z" w16du:dateUtc="2024-12-23T14:35:00Z">
              <w:rPr>
                <w:rFonts w:cs="Times New Roman"/>
                <w:kern w:val="0"/>
              </w:rPr>
            </w:rPrChange>
          </w:rPr>
          <w:t xml:space="preserve"> 73 (1): 51–63. https://doi.org/10.1111/j.1095-8312.2001.tb01346.x.</w:t>
        </w:r>
      </w:ins>
    </w:p>
    <w:p w14:paraId="02E10BE7" w14:textId="77777777" w:rsidR="00A75920" w:rsidRPr="00A75920" w:rsidRDefault="00A75920" w:rsidP="00A75920">
      <w:pPr>
        <w:widowControl w:val="0"/>
        <w:autoSpaceDE w:val="0"/>
        <w:autoSpaceDN w:val="0"/>
        <w:adjustRightInd w:val="0"/>
        <w:spacing w:after="0"/>
        <w:rPr>
          <w:ins w:id="883" w:author="Vigneault Juliane" w:date="2024-12-23T09:34:00Z" w16du:dateUtc="2024-12-23T14:34:00Z"/>
          <w:rFonts w:cs="Times New Roman"/>
          <w:kern w:val="0"/>
          <w:lang w:val="en-US"/>
          <w:rPrChange w:id="884" w:author="Vigneault Juliane" w:date="2024-12-23T09:35:00Z" w16du:dateUtc="2024-12-23T14:35:00Z">
            <w:rPr>
              <w:ins w:id="885" w:author="Vigneault Juliane" w:date="2024-12-23T09:34:00Z" w16du:dateUtc="2024-12-23T14:34:00Z"/>
              <w:rFonts w:cs="Times New Roman"/>
              <w:kern w:val="0"/>
            </w:rPr>
          </w:rPrChange>
        </w:rPr>
      </w:pPr>
      <w:ins w:id="886" w:author="Vigneault Juliane" w:date="2024-12-23T09:34:00Z" w16du:dateUtc="2024-12-23T14:34:00Z">
        <w:r w:rsidRPr="00A75920">
          <w:rPr>
            <w:rFonts w:cs="Times New Roman"/>
            <w:kern w:val="0"/>
            <w:lang w:val="en-US"/>
            <w:rPrChange w:id="887" w:author="Vigneault Juliane" w:date="2024-12-23T09:35:00Z" w16du:dateUtc="2024-12-23T14:35:00Z">
              <w:rPr>
                <w:rFonts w:cs="Times New Roman"/>
                <w:kern w:val="0"/>
              </w:rPr>
            </w:rPrChange>
          </w:rPr>
          <w:t xml:space="preserve">Rietkerk, Max, Johan van de Koppel, Lalit Kumar, Herbert H. T. Langevelde, and Prins. 2002. “The Ecology of Scale.” </w:t>
        </w:r>
        <w:r w:rsidRPr="00A75920">
          <w:rPr>
            <w:rFonts w:cs="Times New Roman"/>
            <w:i/>
            <w:iCs/>
            <w:kern w:val="0"/>
            <w:lang w:val="en-US"/>
            <w:rPrChange w:id="888" w:author="Vigneault Juliane" w:date="2024-12-23T09:35:00Z" w16du:dateUtc="2024-12-23T14:35:00Z">
              <w:rPr>
                <w:rFonts w:cs="Times New Roman"/>
                <w:i/>
                <w:iCs/>
                <w:kern w:val="0"/>
              </w:rPr>
            </w:rPrChange>
          </w:rPr>
          <w:t>Ecological Modelling</w:t>
        </w:r>
        <w:r w:rsidRPr="00A75920">
          <w:rPr>
            <w:rFonts w:cs="Times New Roman"/>
            <w:kern w:val="0"/>
            <w:lang w:val="en-US"/>
            <w:rPrChange w:id="889" w:author="Vigneault Juliane" w:date="2024-12-23T09:35:00Z" w16du:dateUtc="2024-12-23T14:35:00Z">
              <w:rPr>
                <w:rFonts w:cs="Times New Roman"/>
                <w:kern w:val="0"/>
              </w:rPr>
            </w:rPrChange>
          </w:rPr>
          <w:t xml:space="preserve"> 149 (1): 1–4. https://doi.org/10.1016/S0304-3800(01)00510-5.</w:t>
        </w:r>
      </w:ins>
    </w:p>
    <w:p w14:paraId="0E923EDD" w14:textId="77777777" w:rsidR="00A75920" w:rsidRPr="00A75920" w:rsidRDefault="00A75920" w:rsidP="00A75920">
      <w:pPr>
        <w:widowControl w:val="0"/>
        <w:autoSpaceDE w:val="0"/>
        <w:autoSpaceDN w:val="0"/>
        <w:adjustRightInd w:val="0"/>
        <w:spacing w:after="0"/>
        <w:rPr>
          <w:ins w:id="890" w:author="Vigneault Juliane" w:date="2024-12-23T09:34:00Z" w16du:dateUtc="2024-12-23T14:34:00Z"/>
          <w:rFonts w:cs="Times New Roman"/>
          <w:kern w:val="0"/>
          <w:lang w:val="en-US"/>
          <w:rPrChange w:id="891" w:author="Vigneault Juliane" w:date="2024-12-23T09:35:00Z" w16du:dateUtc="2024-12-23T14:35:00Z">
            <w:rPr>
              <w:ins w:id="892" w:author="Vigneault Juliane" w:date="2024-12-23T09:34:00Z" w16du:dateUtc="2024-12-23T14:34:00Z"/>
              <w:rFonts w:cs="Times New Roman"/>
              <w:kern w:val="0"/>
            </w:rPr>
          </w:rPrChange>
        </w:rPr>
      </w:pPr>
      <w:ins w:id="893" w:author="Vigneault Juliane" w:date="2024-12-23T09:34:00Z" w16du:dateUtc="2024-12-23T14:34:00Z">
        <w:r w:rsidRPr="00A75920">
          <w:rPr>
            <w:rFonts w:cs="Times New Roman"/>
            <w:kern w:val="0"/>
            <w:lang w:val="en-US"/>
            <w:rPrChange w:id="894" w:author="Vigneault Juliane" w:date="2024-12-23T09:35:00Z" w16du:dateUtc="2024-12-23T14:35:00Z">
              <w:rPr>
                <w:rFonts w:cs="Times New Roman"/>
                <w:kern w:val="0"/>
              </w:rPr>
            </w:rPrChange>
          </w:rPr>
          <w:t xml:space="preserve">Rózsa, Lajos, Jenö Reiczigel, and Gábor Majoros. 2000. “Quantifying Parasites in Samples of Hosts.” </w:t>
        </w:r>
        <w:r w:rsidRPr="00A75920">
          <w:rPr>
            <w:rFonts w:cs="Times New Roman"/>
            <w:i/>
            <w:iCs/>
            <w:kern w:val="0"/>
            <w:lang w:val="en-US"/>
            <w:rPrChange w:id="895" w:author="Vigneault Juliane" w:date="2024-12-23T09:35:00Z" w16du:dateUtc="2024-12-23T14:35:00Z">
              <w:rPr>
                <w:rFonts w:cs="Times New Roman"/>
                <w:i/>
                <w:iCs/>
                <w:kern w:val="0"/>
              </w:rPr>
            </w:rPrChange>
          </w:rPr>
          <w:t>Journal of Parasitology</w:t>
        </w:r>
        <w:r w:rsidRPr="00A75920">
          <w:rPr>
            <w:rFonts w:cs="Times New Roman"/>
            <w:kern w:val="0"/>
            <w:lang w:val="en-US"/>
            <w:rPrChange w:id="896" w:author="Vigneault Juliane" w:date="2024-12-23T09:35:00Z" w16du:dateUtc="2024-12-23T14:35:00Z">
              <w:rPr>
                <w:rFonts w:cs="Times New Roman"/>
                <w:kern w:val="0"/>
              </w:rPr>
            </w:rPrChange>
          </w:rPr>
          <w:t xml:space="preserve"> 86 (2): 228–32. https://doi.org/10.1645/0022-3395(2000)086[</w:t>
        </w:r>
        <w:proofErr w:type="gramStart"/>
        <w:r w:rsidRPr="00A75920">
          <w:rPr>
            <w:rFonts w:cs="Times New Roman"/>
            <w:kern w:val="0"/>
            <w:lang w:val="en-US"/>
            <w:rPrChange w:id="897" w:author="Vigneault Juliane" w:date="2024-12-23T09:35:00Z" w16du:dateUtc="2024-12-23T14:35:00Z">
              <w:rPr>
                <w:rFonts w:cs="Times New Roman"/>
                <w:kern w:val="0"/>
              </w:rPr>
            </w:rPrChange>
          </w:rPr>
          <w:t>0228:QPISOH</w:t>
        </w:r>
        <w:proofErr w:type="gramEnd"/>
        <w:r w:rsidRPr="00A75920">
          <w:rPr>
            <w:rFonts w:cs="Times New Roman"/>
            <w:kern w:val="0"/>
            <w:lang w:val="en-US"/>
            <w:rPrChange w:id="898" w:author="Vigneault Juliane" w:date="2024-12-23T09:35:00Z" w16du:dateUtc="2024-12-23T14:35:00Z">
              <w:rPr>
                <w:rFonts w:cs="Times New Roman"/>
                <w:kern w:val="0"/>
              </w:rPr>
            </w:rPrChange>
          </w:rPr>
          <w:t>]2.0.CO;2.</w:t>
        </w:r>
      </w:ins>
    </w:p>
    <w:p w14:paraId="1B8262A1" w14:textId="77777777" w:rsidR="00A75920" w:rsidRPr="00A75920" w:rsidRDefault="00A75920" w:rsidP="00A75920">
      <w:pPr>
        <w:widowControl w:val="0"/>
        <w:autoSpaceDE w:val="0"/>
        <w:autoSpaceDN w:val="0"/>
        <w:adjustRightInd w:val="0"/>
        <w:spacing w:after="0"/>
        <w:rPr>
          <w:ins w:id="899" w:author="Vigneault Juliane" w:date="2024-12-23T09:34:00Z" w16du:dateUtc="2024-12-23T14:34:00Z"/>
          <w:rFonts w:cs="Times New Roman"/>
          <w:kern w:val="0"/>
          <w:lang w:val="en-US"/>
          <w:rPrChange w:id="900" w:author="Vigneault Juliane" w:date="2024-12-23T09:35:00Z" w16du:dateUtc="2024-12-23T14:35:00Z">
            <w:rPr>
              <w:ins w:id="901" w:author="Vigneault Juliane" w:date="2024-12-23T09:34:00Z" w16du:dateUtc="2024-12-23T14:34:00Z"/>
              <w:rFonts w:cs="Times New Roman"/>
              <w:kern w:val="0"/>
            </w:rPr>
          </w:rPrChange>
        </w:rPr>
      </w:pPr>
      <w:ins w:id="902" w:author="Vigneault Juliane" w:date="2024-12-23T09:34:00Z" w16du:dateUtc="2024-12-23T14:34:00Z">
        <w:r w:rsidRPr="00A75920">
          <w:rPr>
            <w:rFonts w:cs="Times New Roman"/>
            <w:kern w:val="0"/>
            <w:lang w:val="en-US"/>
            <w:rPrChange w:id="903" w:author="Vigneault Juliane" w:date="2024-12-23T09:35:00Z" w16du:dateUtc="2024-12-23T14:35:00Z">
              <w:rPr>
                <w:rFonts w:cs="Times New Roman"/>
                <w:kern w:val="0"/>
              </w:rPr>
            </w:rPrChange>
          </w:rPr>
          <w:t xml:space="preserve">Santicchia, Francesca, Claudia Romeo, Nicola Ferrari, Erik Matthysen, Laure Vanlauwe, Lucas A. Wauters, and Adriano Martinoli. </w:t>
        </w:r>
        <w:r w:rsidRPr="00A75920">
          <w:rPr>
            <w:rFonts w:cs="Times New Roman"/>
            <w:kern w:val="0"/>
          </w:rPr>
          <w:t xml:space="preserve">2019. “The Price of Being Bold? </w:t>
        </w:r>
        <w:r w:rsidRPr="00A75920">
          <w:rPr>
            <w:rFonts w:cs="Times New Roman"/>
            <w:kern w:val="0"/>
            <w:lang w:val="en-US"/>
            <w:rPrChange w:id="904" w:author="Vigneault Juliane" w:date="2024-12-23T09:35:00Z" w16du:dateUtc="2024-12-23T14:35:00Z">
              <w:rPr>
                <w:rFonts w:cs="Times New Roman"/>
                <w:kern w:val="0"/>
              </w:rPr>
            </w:rPrChange>
          </w:rPr>
          <w:t xml:space="preserve">Relationship between Personality and Endoparasitic Infection in a Tree Squirrel.” </w:t>
        </w:r>
        <w:r w:rsidRPr="00A75920">
          <w:rPr>
            <w:rFonts w:cs="Times New Roman"/>
            <w:i/>
            <w:iCs/>
            <w:kern w:val="0"/>
            <w:lang w:val="en-US"/>
            <w:rPrChange w:id="905" w:author="Vigneault Juliane" w:date="2024-12-23T09:35:00Z" w16du:dateUtc="2024-12-23T14:35:00Z">
              <w:rPr>
                <w:rFonts w:cs="Times New Roman"/>
                <w:i/>
                <w:iCs/>
                <w:kern w:val="0"/>
              </w:rPr>
            </w:rPrChange>
          </w:rPr>
          <w:t>Mammalian Biology</w:t>
        </w:r>
        <w:r w:rsidRPr="00A75920">
          <w:rPr>
            <w:rFonts w:cs="Times New Roman"/>
            <w:kern w:val="0"/>
            <w:lang w:val="en-US"/>
            <w:rPrChange w:id="906" w:author="Vigneault Juliane" w:date="2024-12-23T09:35:00Z" w16du:dateUtc="2024-12-23T14:35:00Z">
              <w:rPr>
                <w:rFonts w:cs="Times New Roman"/>
                <w:kern w:val="0"/>
              </w:rPr>
            </w:rPrChange>
          </w:rPr>
          <w:t xml:space="preserve"> 97 (1): 1–8. https://doi.org/10.1016/j.mambio.2019.04.007.</w:t>
        </w:r>
      </w:ins>
    </w:p>
    <w:p w14:paraId="740E89C2" w14:textId="77777777" w:rsidR="00A75920" w:rsidRPr="00A75920" w:rsidRDefault="00A75920" w:rsidP="00A75920">
      <w:pPr>
        <w:widowControl w:val="0"/>
        <w:autoSpaceDE w:val="0"/>
        <w:autoSpaceDN w:val="0"/>
        <w:adjustRightInd w:val="0"/>
        <w:spacing w:after="0"/>
        <w:rPr>
          <w:ins w:id="907" w:author="Vigneault Juliane" w:date="2024-12-23T09:34:00Z" w16du:dateUtc="2024-12-23T14:34:00Z"/>
          <w:rFonts w:cs="Times New Roman"/>
          <w:kern w:val="0"/>
          <w:lang w:val="en-US"/>
          <w:rPrChange w:id="908" w:author="Vigneault Juliane" w:date="2024-12-23T09:35:00Z" w16du:dateUtc="2024-12-23T14:35:00Z">
            <w:rPr>
              <w:ins w:id="909" w:author="Vigneault Juliane" w:date="2024-12-23T09:34:00Z" w16du:dateUtc="2024-12-23T14:34:00Z"/>
              <w:rFonts w:cs="Times New Roman"/>
              <w:kern w:val="0"/>
            </w:rPr>
          </w:rPrChange>
        </w:rPr>
      </w:pPr>
      <w:ins w:id="910" w:author="Vigneault Juliane" w:date="2024-12-23T09:34:00Z" w16du:dateUtc="2024-12-23T14:34:00Z">
        <w:r w:rsidRPr="00A75920">
          <w:rPr>
            <w:rFonts w:cs="Times New Roman"/>
            <w:kern w:val="0"/>
            <w:lang w:val="en-US"/>
            <w:rPrChange w:id="911" w:author="Vigneault Juliane" w:date="2024-12-23T09:35:00Z" w16du:dateUtc="2024-12-23T14:35:00Z">
              <w:rPr>
                <w:rFonts w:cs="Times New Roman"/>
                <w:kern w:val="0"/>
              </w:rPr>
            </w:rPrChange>
          </w:rPr>
          <w:t xml:space="preserve">Scholz, Tomáš, and Anindo Choudhury. 2014. “Parasites of Freshwater Fishes </w:t>
        </w:r>
        <w:proofErr w:type="gramStart"/>
        <w:r w:rsidRPr="00A75920">
          <w:rPr>
            <w:rFonts w:cs="Times New Roman"/>
            <w:kern w:val="0"/>
            <w:lang w:val="en-US"/>
            <w:rPrChange w:id="912" w:author="Vigneault Juliane" w:date="2024-12-23T09:35:00Z" w16du:dateUtc="2024-12-23T14:35:00Z">
              <w:rPr>
                <w:rFonts w:cs="Times New Roman"/>
                <w:kern w:val="0"/>
              </w:rPr>
            </w:rPrChange>
          </w:rPr>
          <w:t>In</w:t>
        </w:r>
        <w:proofErr w:type="gramEnd"/>
        <w:r w:rsidRPr="00A75920">
          <w:rPr>
            <w:rFonts w:cs="Times New Roman"/>
            <w:kern w:val="0"/>
            <w:lang w:val="en-US"/>
            <w:rPrChange w:id="913" w:author="Vigneault Juliane" w:date="2024-12-23T09:35:00Z" w16du:dateUtc="2024-12-23T14:35:00Z">
              <w:rPr>
                <w:rFonts w:cs="Times New Roman"/>
                <w:kern w:val="0"/>
              </w:rPr>
            </w:rPrChange>
          </w:rPr>
          <w:t xml:space="preserve"> North America: Why So Neglected?” </w:t>
        </w:r>
        <w:r w:rsidRPr="00A75920">
          <w:rPr>
            <w:rFonts w:cs="Times New Roman"/>
            <w:i/>
            <w:iCs/>
            <w:kern w:val="0"/>
            <w:lang w:val="en-US"/>
            <w:rPrChange w:id="914" w:author="Vigneault Juliane" w:date="2024-12-23T09:35:00Z" w16du:dateUtc="2024-12-23T14:35:00Z">
              <w:rPr>
                <w:rFonts w:cs="Times New Roman"/>
                <w:i/>
                <w:iCs/>
                <w:kern w:val="0"/>
              </w:rPr>
            </w:rPrChange>
          </w:rPr>
          <w:t>Journal of Parasitology</w:t>
        </w:r>
        <w:r w:rsidRPr="00A75920">
          <w:rPr>
            <w:rFonts w:cs="Times New Roman"/>
            <w:kern w:val="0"/>
            <w:lang w:val="en-US"/>
            <w:rPrChange w:id="915" w:author="Vigneault Juliane" w:date="2024-12-23T09:35:00Z" w16du:dateUtc="2024-12-23T14:35:00Z">
              <w:rPr>
                <w:rFonts w:cs="Times New Roman"/>
                <w:kern w:val="0"/>
              </w:rPr>
            </w:rPrChange>
          </w:rPr>
          <w:t xml:space="preserve"> 100 (1): 26–45. https://doi.org/10.1645/13-394.1.</w:t>
        </w:r>
      </w:ins>
    </w:p>
    <w:p w14:paraId="6CC7DE6C" w14:textId="77777777" w:rsidR="00A75920" w:rsidRPr="00A75920" w:rsidRDefault="00A75920" w:rsidP="00A75920">
      <w:pPr>
        <w:widowControl w:val="0"/>
        <w:autoSpaceDE w:val="0"/>
        <w:autoSpaceDN w:val="0"/>
        <w:adjustRightInd w:val="0"/>
        <w:spacing w:after="0"/>
        <w:rPr>
          <w:ins w:id="916" w:author="Vigneault Juliane" w:date="2024-12-23T09:34:00Z" w16du:dateUtc="2024-12-23T14:34:00Z"/>
          <w:rFonts w:cs="Times New Roman"/>
          <w:kern w:val="0"/>
          <w:lang w:val="en-US"/>
          <w:rPrChange w:id="917" w:author="Vigneault Juliane" w:date="2024-12-23T09:35:00Z" w16du:dateUtc="2024-12-23T14:35:00Z">
            <w:rPr>
              <w:ins w:id="918" w:author="Vigneault Juliane" w:date="2024-12-23T09:34:00Z" w16du:dateUtc="2024-12-23T14:34:00Z"/>
              <w:rFonts w:cs="Times New Roman"/>
              <w:kern w:val="0"/>
            </w:rPr>
          </w:rPrChange>
        </w:rPr>
      </w:pPr>
      <w:ins w:id="919" w:author="Vigneault Juliane" w:date="2024-12-23T09:34:00Z" w16du:dateUtc="2024-12-23T14:34:00Z">
        <w:r w:rsidRPr="00A75920">
          <w:rPr>
            <w:rFonts w:cs="Times New Roman"/>
            <w:kern w:val="0"/>
            <w:lang w:val="en-US"/>
            <w:rPrChange w:id="920" w:author="Vigneault Juliane" w:date="2024-12-23T09:35:00Z" w16du:dateUtc="2024-12-23T14:35:00Z">
              <w:rPr>
                <w:rFonts w:cs="Times New Roman"/>
                <w:kern w:val="0"/>
              </w:rPr>
            </w:rPrChange>
          </w:rPr>
          <w:t xml:space="preserve">Shaw, D. J., and A. P. Dobson. 1995. “Patterns of Macroparasite Abundance and Aggregation in Wildlife Populations: A Quantitative Review.” </w:t>
        </w:r>
        <w:r w:rsidRPr="00A75920">
          <w:rPr>
            <w:rFonts w:cs="Times New Roman"/>
            <w:i/>
            <w:iCs/>
            <w:kern w:val="0"/>
            <w:lang w:val="en-US"/>
            <w:rPrChange w:id="921" w:author="Vigneault Juliane" w:date="2024-12-23T09:35:00Z" w16du:dateUtc="2024-12-23T14:35:00Z">
              <w:rPr>
                <w:rFonts w:cs="Times New Roman"/>
                <w:i/>
                <w:iCs/>
                <w:kern w:val="0"/>
              </w:rPr>
            </w:rPrChange>
          </w:rPr>
          <w:t>Parasitology</w:t>
        </w:r>
        <w:r w:rsidRPr="00A75920">
          <w:rPr>
            <w:rFonts w:cs="Times New Roman"/>
            <w:kern w:val="0"/>
            <w:lang w:val="en-US"/>
            <w:rPrChange w:id="922" w:author="Vigneault Juliane" w:date="2024-12-23T09:35:00Z" w16du:dateUtc="2024-12-23T14:35:00Z">
              <w:rPr>
                <w:rFonts w:cs="Times New Roman"/>
                <w:kern w:val="0"/>
              </w:rPr>
            </w:rPrChange>
          </w:rPr>
          <w:t xml:space="preserve"> 111 (S1): S111–33. https://doi.org/10.1017/S0031182000075855.</w:t>
        </w:r>
      </w:ins>
    </w:p>
    <w:p w14:paraId="4AACB451" w14:textId="77777777" w:rsidR="00A75920" w:rsidRPr="00A75920" w:rsidRDefault="00A75920" w:rsidP="00A75920">
      <w:pPr>
        <w:widowControl w:val="0"/>
        <w:autoSpaceDE w:val="0"/>
        <w:autoSpaceDN w:val="0"/>
        <w:adjustRightInd w:val="0"/>
        <w:spacing w:after="0"/>
        <w:rPr>
          <w:ins w:id="923" w:author="Vigneault Juliane" w:date="2024-12-23T09:34:00Z" w16du:dateUtc="2024-12-23T14:34:00Z"/>
          <w:rFonts w:cs="Times New Roman"/>
          <w:kern w:val="0"/>
          <w:lang w:val="en-US"/>
          <w:rPrChange w:id="924" w:author="Vigneault Juliane" w:date="2024-12-23T09:35:00Z" w16du:dateUtc="2024-12-23T14:35:00Z">
            <w:rPr>
              <w:ins w:id="925" w:author="Vigneault Juliane" w:date="2024-12-23T09:34:00Z" w16du:dateUtc="2024-12-23T14:34:00Z"/>
              <w:rFonts w:cs="Times New Roman"/>
              <w:kern w:val="0"/>
            </w:rPr>
          </w:rPrChange>
        </w:rPr>
      </w:pPr>
      <w:ins w:id="926" w:author="Vigneault Juliane" w:date="2024-12-23T09:34:00Z" w16du:dateUtc="2024-12-23T14:34:00Z">
        <w:r w:rsidRPr="00A75920">
          <w:rPr>
            <w:rFonts w:cs="Times New Roman"/>
            <w:kern w:val="0"/>
            <w:lang w:val="en-US"/>
            <w:rPrChange w:id="927" w:author="Vigneault Juliane" w:date="2024-12-23T09:35:00Z" w16du:dateUtc="2024-12-23T14:35:00Z">
              <w:rPr>
                <w:rFonts w:cs="Times New Roman"/>
                <w:kern w:val="0"/>
              </w:rPr>
            </w:rPrChange>
          </w:rPr>
          <w:t xml:space="preserve">Shvydka, S., V. Sarabeev, V. D. Estruch, and C. Cadarso-Suárez. 2018. “Optimum Sample Size to Estimate Mean Parasite Abundance in Fish Parasite Surveys.” </w:t>
        </w:r>
        <w:r w:rsidRPr="00A75920">
          <w:rPr>
            <w:rFonts w:cs="Times New Roman"/>
            <w:i/>
            <w:iCs/>
            <w:kern w:val="0"/>
            <w:lang w:val="en-US"/>
            <w:rPrChange w:id="928" w:author="Vigneault Juliane" w:date="2024-12-23T09:35:00Z" w16du:dateUtc="2024-12-23T14:35:00Z">
              <w:rPr>
                <w:rFonts w:cs="Times New Roman"/>
                <w:i/>
                <w:iCs/>
                <w:kern w:val="0"/>
              </w:rPr>
            </w:rPrChange>
          </w:rPr>
          <w:t>Helminthologia</w:t>
        </w:r>
        <w:r w:rsidRPr="00A75920">
          <w:rPr>
            <w:rFonts w:cs="Times New Roman"/>
            <w:kern w:val="0"/>
            <w:lang w:val="en-US"/>
            <w:rPrChange w:id="929" w:author="Vigneault Juliane" w:date="2024-12-23T09:35:00Z" w16du:dateUtc="2024-12-23T14:35:00Z">
              <w:rPr>
                <w:rFonts w:cs="Times New Roman"/>
                <w:kern w:val="0"/>
              </w:rPr>
            </w:rPrChange>
          </w:rPr>
          <w:t xml:space="preserve"> 55 (1): 52–59. https://doi.org/10.1515/helm-2017-0054.</w:t>
        </w:r>
      </w:ins>
    </w:p>
    <w:p w14:paraId="5E8E7498" w14:textId="77777777" w:rsidR="00A75920" w:rsidRPr="00A75920" w:rsidRDefault="00A75920" w:rsidP="00A75920">
      <w:pPr>
        <w:widowControl w:val="0"/>
        <w:autoSpaceDE w:val="0"/>
        <w:autoSpaceDN w:val="0"/>
        <w:adjustRightInd w:val="0"/>
        <w:spacing w:after="0"/>
        <w:rPr>
          <w:ins w:id="930" w:author="Vigneault Juliane" w:date="2024-12-23T09:34:00Z" w16du:dateUtc="2024-12-23T14:34:00Z"/>
          <w:rFonts w:cs="Times New Roman"/>
          <w:kern w:val="0"/>
          <w:lang w:val="en-US"/>
          <w:rPrChange w:id="931" w:author="Vigneault Juliane" w:date="2024-12-23T09:35:00Z" w16du:dateUtc="2024-12-23T14:35:00Z">
            <w:rPr>
              <w:ins w:id="932" w:author="Vigneault Juliane" w:date="2024-12-23T09:34:00Z" w16du:dateUtc="2024-12-23T14:34:00Z"/>
              <w:rFonts w:cs="Times New Roman"/>
              <w:kern w:val="0"/>
            </w:rPr>
          </w:rPrChange>
        </w:rPr>
      </w:pPr>
      <w:ins w:id="933" w:author="Vigneault Juliane" w:date="2024-12-23T09:34:00Z" w16du:dateUtc="2024-12-23T14:34:00Z">
        <w:r w:rsidRPr="00A75920">
          <w:rPr>
            <w:rFonts w:cs="Times New Roman"/>
            <w:kern w:val="0"/>
            <w:lang w:val="en-US"/>
            <w:rPrChange w:id="934" w:author="Vigneault Juliane" w:date="2024-12-23T09:35:00Z" w16du:dateUtc="2024-12-23T14:35:00Z">
              <w:rPr>
                <w:rFonts w:cs="Times New Roman"/>
                <w:kern w:val="0"/>
              </w:rPr>
            </w:rPrChange>
          </w:rPr>
          <w:lastRenderedPageBreak/>
          <w:t>Simpson, Gavin. 2023. “Gratia: Graceful Ggplot-Based Graphics and Other Functions for GAMs Fitted Using Mgcv.” https://gavinsimpson.github.io/gratia/.</w:t>
        </w:r>
      </w:ins>
    </w:p>
    <w:p w14:paraId="1A1BDE03" w14:textId="77777777" w:rsidR="00A75920" w:rsidRPr="00A75920" w:rsidRDefault="00A75920" w:rsidP="00A75920">
      <w:pPr>
        <w:widowControl w:val="0"/>
        <w:autoSpaceDE w:val="0"/>
        <w:autoSpaceDN w:val="0"/>
        <w:adjustRightInd w:val="0"/>
        <w:spacing w:after="0"/>
        <w:rPr>
          <w:ins w:id="935" w:author="Vigneault Juliane" w:date="2024-12-23T09:34:00Z" w16du:dateUtc="2024-12-23T14:34:00Z"/>
          <w:rFonts w:cs="Times New Roman"/>
          <w:kern w:val="0"/>
          <w:lang w:val="en-US"/>
          <w:rPrChange w:id="936" w:author="Vigneault Juliane" w:date="2024-12-23T09:35:00Z" w16du:dateUtc="2024-12-23T14:35:00Z">
            <w:rPr>
              <w:ins w:id="937" w:author="Vigneault Juliane" w:date="2024-12-23T09:34:00Z" w16du:dateUtc="2024-12-23T14:34:00Z"/>
              <w:rFonts w:cs="Times New Roman"/>
              <w:kern w:val="0"/>
            </w:rPr>
          </w:rPrChange>
        </w:rPr>
      </w:pPr>
      <w:ins w:id="938" w:author="Vigneault Juliane" w:date="2024-12-23T09:34:00Z" w16du:dateUtc="2024-12-23T14:34:00Z">
        <w:r w:rsidRPr="00A75920">
          <w:rPr>
            <w:rFonts w:cs="Times New Roman"/>
            <w:kern w:val="0"/>
            <w:lang w:val="en-US"/>
            <w:rPrChange w:id="939" w:author="Vigneault Juliane" w:date="2024-12-23T09:35:00Z" w16du:dateUtc="2024-12-23T14:35:00Z">
              <w:rPr>
                <w:rFonts w:cs="Times New Roman"/>
                <w:kern w:val="0"/>
              </w:rPr>
            </w:rPrChange>
          </w:rPr>
          <w:t xml:space="preserve">Sinclair, Norman R. 1972. “Studies on the Heterophyid Trematode Apophallus Brevis, the ‘Sand-Grain Grub’ of Yellow Perch (Perca Flavescens). II The Metacercaria: Position, Structure, and Composition of the Cyst; Hosts; Geographical Distribution and Variation.” </w:t>
        </w:r>
        <w:r w:rsidRPr="00A75920">
          <w:rPr>
            <w:rFonts w:cs="Times New Roman"/>
            <w:i/>
            <w:iCs/>
            <w:kern w:val="0"/>
            <w:lang w:val="en-US"/>
            <w:rPrChange w:id="940" w:author="Vigneault Juliane" w:date="2024-12-23T09:35:00Z" w16du:dateUtc="2024-12-23T14:35:00Z">
              <w:rPr>
                <w:rFonts w:cs="Times New Roman"/>
                <w:i/>
                <w:iCs/>
                <w:kern w:val="0"/>
              </w:rPr>
            </w:rPrChange>
          </w:rPr>
          <w:t>Canadian Journal of Zoology</w:t>
        </w:r>
        <w:r w:rsidRPr="00A75920">
          <w:rPr>
            <w:rFonts w:cs="Times New Roman"/>
            <w:kern w:val="0"/>
            <w:lang w:val="en-US"/>
            <w:rPrChange w:id="941" w:author="Vigneault Juliane" w:date="2024-12-23T09:35:00Z" w16du:dateUtc="2024-12-23T14:35:00Z">
              <w:rPr>
                <w:rFonts w:cs="Times New Roman"/>
                <w:kern w:val="0"/>
              </w:rPr>
            </w:rPrChange>
          </w:rPr>
          <w:t xml:space="preserve"> 50 (5): 577–84. https://doi.org/10.1139/z72-079.</w:t>
        </w:r>
      </w:ins>
    </w:p>
    <w:p w14:paraId="3A20D70E" w14:textId="77777777" w:rsidR="00A75920" w:rsidRPr="00A75920" w:rsidRDefault="00A75920" w:rsidP="00A75920">
      <w:pPr>
        <w:widowControl w:val="0"/>
        <w:autoSpaceDE w:val="0"/>
        <w:autoSpaceDN w:val="0"/>
        <w:adjustRightInd w:val="0"/>
        <w:spacing w:after="0"/>
        <w:rPr>
          <w:ins w:id="942" w:author="Vigneault Juliane" w:date="2024-12-23T09:34:00Z" w16du:dateUtc="2024-12-23T14:34:00Z"/>
          <w:rFonts w:cs="Times New Roman"/>
          <w:kern w:val="0"/>
          <w:lang w:val="en-US"/>
          <w:rPrChange w:id="943" w:author="Vigneault Juliane" w:date="2024-12-23T09:35:00Z" w16du:dateUtc="2024-12-23T14:35:00Z">
            <w:rPr>
              <w:ins w:id="944" w:author="Vigneault Juliane" w:date="2024-12-23T09:34:00Z" w16du:dateUtc="2024-12-23T14:34:00Z"/>
              <w:rFonts w:cs="Times New Roman"/>
              <w:kern w:val="0"/>
            </w:rPr>
          </w:rPrChange>
        </w:rPr>
      </w:pPr>
      <w:ins w:id="945" w:author="Vigneault Juliane" w:date="2024-12-23T09:34:00Z" w16du:dateUtc="2024-12-23T14:34:00Z">
        <w:r w:rsidRPr="00A75920">
          <w:rPr>
            <w:rFonts w:cs="Times New Roman"/>
            <w:kern w:val="0"/>
            <w:lang w:val="en-US"/>
            <w:rPrChange w:id="946" w:author="Vigneault Juliane" w:date="2024-12-23T09:35:00Z" w16du:dateUtc="2024-12-23T14:35:00Z">
              <w:rPr>
                <w:rFonts w:cs="Times New Roman"/>
                <w:kern w:val="0"/>
              </w:rPr>
            </w:rPrChange>
          </w:rPr>
          <w:t xml:space="preserve">Solla, Shane R. de, Leonard J. Shirose, Kim J. Fernie, Glenn C. Barrett, Chris S. Brousseau, and Christine A. Bishop. 2005. “Effect of Sampling Effort and Species Detectability on Volunteer Based Anuran Monitoring Programs.” </w:t>
        </w:r>
        <w:r w:rsidRPr="00A75920">
          <w:rPr>
            <w:rFonts w:cs="Times New Roman"/>
            <w:i/>
            <w:iCs/>
            <w:kern w:val="0"/>
            <w:lang w:val="en-US"/>
            <w:rPrChange w:id="947" w:author="Vigneault Juliane" w:date="2024-12-23T09:35:00Z" w16du:dateUtc="2024-12-23T14:35:00Z">
              <w:rPr>
                <w:rFonts w:cs="Times New Roman"/>
                <w:i/>
                <w:iCs/>
                <w:kern w:val="0"/>
              </w:rPr>
            </w:rPrChange>
          </w:rPr>
          <w:t>Biological Conservation</w:t>
        </w:r>
        <w:r w:rsidRPr="00A75920">
          <w:rPr>
            <w:rFonts w:cs="Times New Roman"/>
            <w:kern w:val="0"/>
            <w:lang w:val="en-US"/>
            <w:rPrChange w:id="948" w:author="Vigneault Juliane" w:date="2024-12-23T09:35:00Z" w16du:dateUtc="2024-12-23T14:35:00Z">
              <w:rPr>
                <w:rFonts w:cs="Times New Roman"/>
                <w:kern w:val="0"/>
              </w:rPr>
            </w:rPrChange>
          </w:rPr>
          <w:t xml:space="preserve"> 121 (4): 585–94. https://doi.org/10.1016/j.biocon.2004.06.018.</w:t>
        </w:r>
      </w:ins>
    </w:p>
    <w:p w14:paraId="18E7163F" w14:textId="77777777" w:rsidR="00A75920" w:rsidRPr="00A75920" w:rsidRDefault="00A75920" w:rsidP="00A75920">
      <w:pPr>
        <w:widowControl w:val="0"/>
        <w:autoSpaceDE w:val="0"/>
        <w:autoSpaceDN w:val="0"/>
        <w:adjustRightInd w:val="0"/>
        <w:spacing w:after="0"/>
        <w:rPr>
          <w:ins w:id="949" w:author="Vigneault Juliane" w:date="2024-12-23T09:34:00Z" w16du:dateUtc="2024-12-23T14:34:00Z"/>
          <w:rFonts w:cs="Times New Roman"/>
          <w:kern w:val="0"/>
          <w:lang w:val="en-US"/>
          <w:rPrChange w:id="950" w:author="Vigneault Juliane" w:date="2024-12-23T09:35:00Z" w16du:dateUtc="2024-12-23T14:35:00Z">
            <w:rPr>
              <w:ins w:id="951" w:author="Vigneault Juliane" w:date="2024-12-23T09:34:00Z" w16du:dateUtc="2024-12-23T14:34:00Z"/>
              <w:rFonts w:cs="Times New Roman"/>
              <w:kern w:val="0"/>
            </w:rPr>
          </w:rPrChange>
        </w:rPr>
      </w:pPr>
      <w:ins w:id="952" w:author="Vigneault Juliane" w:date="2024-12-23T09:34:00Z" w16du:dateUtc="2024-12-23T14:34:00Z">
        <w:r w:rsidRPr="00A75920">
          <w:rPr>
            <w:rFonts w:cs="Times New Roman"/>
            <w:kern w:val="0"/>
            <w:lang w:val="en-US"/>
            <w:rPrChange w:id="953" w:author="Vigneault Juliane" w:date="2024-12-23T09:35:00Z" w16du:dateUtc="2024-12-23T14:35:00Z">
              <w:rPr>
                <w:rFonts w:cs="Times New Roman"/>
                <w:kern w:val="0"/>
              </w:rPr>
            </w:rPrChange>
          </w:rPr>
          <w:t xml:space="preserve">Symons, John, Kate R. Sprogis, and Lars Bejder. 2018. “Implications of Survey Effort on Estimating Demographic Parameters of a Long-Lived Marine Top Predator.” </w:t>
        </w:r>
        <w:r w:rsidRPr="00A75920">
          <w:rPr>
            <w:rFonts w:cs="Times New Roman"/>
            <w:i/>
            <w:iCs/>
            <w:kern w:val="0"/>
            <w:lang w:val="en-US"/>
            <w:rPrChange w:id="954" w:author="Vigneault Juliane" w:date="2024-12-23T09:35:00Z" w16du:dateUtc="2024-12-23T14:35:00Z">
              <w:rPr>
                <w:rFonts w:cs="Times New Roman"/>
                <w:i/>
                <w:iCs/>
                <w:kern w:val="0"/>
              </w:rPr>
            </w:rPrChange>
          </w:rPr>
          <w:t>Ecology and Evolution</w:t>
        </w:r>
        <w:r w:rsidRPr="00A75920">
          <w:rPr>
            <w:rFonts w:cs="Times New Roman"/>
            <w:kern w:val="0"/>
            <w:lang w:val="en-US"/>
            <w:rPrChange w:id="955" w:author="Vigneault Juliane" w:date="2024-12-23T09:35:00Z" w16du:dateUtc="2024-12-23T14:35:00Z">
              <w:rPr>
                <w:rFonts w:cs="Times New Roman"/>
                <w:kern w:val="0"/>
              </w:rPr>
            </w:rPrChange>
          </w:rPr>
          <w:t xml:space="preserve"> 8 (21): 10470–81. https://doi.org/10.1002/ece3.4512.</w:t>
        </w:r>
      </w:ins>
    </w:p>
    <w:p w14:paraId="744D2069" w14:textId="77777777" w:rsidR="00A75920" w:rsidRPr="00A75920" w:rsidRDefault="00A75920" w:rsidP="00A75920">
      <w:pPr>
        <w:widowControl w:val="0"/>
        <w:autoSpaceDE w:val="0"/>
        <w:autoSpaceDN w:val="0"/>
        <w:adjustRightInd w:val="0"/>
        <w:spacing w:after="0"/>
        <w:rPr>
          <w:ins w:id="956" w:author="Vigneault Juliane" w:date="2024-12-23T09:34:00Z" w16du:dateUtc="2024-12-23T14:34:00Z"/>
          <w:rFonts w:cs="Times New Roman"/>
          <w:kern w:val="0"/>
          <w:lang w:val="en-US"/>
          <w:rPrChange w:id="957" w:author="Vigneault Juliane" w:date="2024-12-23T09:35:00Z" w16du:dateUtc="2024-12-23T14:35:00Z">
            <w:rPr>
              <w:ins w:id="958" w:author="Vigneault Juliane" w:date="2024-12-23T09:34:00Z" w16du:dateUtc="2024-12-23T14:34:00Z"/>
              <w:rFonts w:cs="Times New Roman"/>
              <w:kern w:val="0"/>
            </w:rPr>
          </w:rPrChange>
        </w:rPr>
      </w:pPr>
      <w:ins w:id="959" w:author="Vigneault Juliane" w:date="2024-12-23T09:34:00Z" w16du:dateUtc="2024-12-23T14:34:00Z">
        <w:r w:rsidRPr="00A75920">
          <w:rPr>
            <w:rFonts w:cs="Times New Roman"/>
            <w:kern w:val="0"/>
            <w:lang w:val="en-US"/>
            <w:rPrChange w:id="960" w:author="Vigneault Juliane" w:date="2024-12-23T09:35:00Z" w16du:dateUtc="2024-12-23T14:35:00Z">
              <w:rPr>
                <w:rFonts w:cs="Times New Roman"/>
                <w:kern w:val="0"/>
              </w:rPr>
            </w:rPrChange>
          </w:rPr>
          <w:t xml:space="preserve">Thambithurai, Davide, Isabel Lanthier, Eloi Contant, Shaun S. Killen, and Sandra A. Binning. 2022. “Fish Vulnerability to Capture by Trapping Is Modulated by Individual Parasite Density.” </w:t>
        </w:r>
        <w:r w:rsidRPr="00A75920">
          <w:rPr>
            <w:rFonts w:cs="Times New Roman"/>
            <w:i/>
            <w:iCs/>
            <w:kern w:val="0"/>
            <w:lang w:val="en-US"/>
            <w:rPrChange w:id="961" w:author="Vigneault Juliane" w:date="2024-12-23T09:35:00Z" w16du:dateUtc="2024-12-23T14:35:00Z">
              <w:rPr>
                <w:rFonts w:cs="Times New Roman"/>
                <w:i/>
                <w:iCs/>
                <w:kern w:val="0"/>
              </w:rPr>
            </w:rPrChange>
          </w:rPr>
          <w:t>Proceedings of the Royal Society B: Biological Sciences</w:t>
        </w:r>
        <w:r w:rsidRPr="00A75920">
          <w:rPr>
            <w:rFonts w:cs="Times New Roman"/>
            <w:kern w:val="0"/>
            <w:lang w:val="en-US"/>
            <w:rPrChange w:id="962" w:author="Vigneault Juliane" w:date="2024-12-23T09:35:00Z" w16du:dateUtc="2024-12-23T14:35:00Z">
              <w:rPr>
                <w:rFonts w:cs="Times New Roman"/>
                <w:kern w:val="0"/>
              </w:rPr>
            </w:rPrChange>
          </w:rPr>
          <w:t xml:space="preserve"> 289 (1989): 20221956. https://doi.org/10.1098/rspb.2022.1956.</w:t>
        </w:r>
      </w:ins>
    </w:p>
    <w:p w14:paraId="4DE15ED2" w14:textId="77777777" w:rsidR="00A75920" w:rsidRPr="00A75920" w:rsidRDefault="00A75920" w:rsidP="00A75920">
      <w:pPr>
        <w:widowControl w:val="0"/>
        <w:autoSpaceDE w:val="0"/>
        <w:autoSpaceDN w:val="0"/>
        <w:adjustRightInd w:val="0"/>
        <w:spacing w:after="0"/>
        <w:rPr>
          <w:ins w:id="963" w:author="Vigneault Juliane" w:date="2024-12-23T09:34:00Z" w16du:dateUtc="2024-12-23T14:34:00Z"/>
          <w:rFonts w:cs="Times New Roman"/>
          <w:kern w:val="0"/>
          <w:lang w:val="en-US"/>
          <w:rPrChange w:id="964" w:author="Vigneault Juliane" w:date="2024-12-23T09:35:00Z" w16du:dateUtc="2024-12-23T14:35:00Z">
            <w:rPr>
              <w:ins w:id="965" w:author="Vigneault Juliane" w:date="2024-12-23T09:34:00Z" w16du:dateUtc="2024-12-23T14:34:00Z"/>
              <w:rFonts w:cs="Times New Roman"/>
              <w:kern w:val="0"/>
            </w:rPr>
          </w:rPrChange>
        </w:rPr>
      </w:pPr>
      <w:ins w:id="966" w:author="Vigneault Juliane" w:date="2024-12-23T09:34:00Z" w16du:dateUtc="2024-12-23T14:34:00Z">
        <w:r w:rsidRPr="00A75920">
          <w:rPr>
            <w:rFonts w:cs="Times New Roman"/>
            <w:kern w:val="0"/>
            <w:lang w:val="en-US"/>
            <w:rPrChange w:id="967" w:author="Vigneault Juliane" w:date="2024-12-23T09:35:00Z" w16du:dateUtc="2024-12-23T14:35:00Z">
              <w:rPr>
                <w:rFonts w:cs="Times New Roman"/>
                <w:kern w:val="0"/>
              </w:rPr>
            </w:rPrChange>
          </w:rPr>
          <w:t xml:space="preserve">Thieltges, David W., and Karsten Reise. 2007. “Spatial Heterogeneity in Parasite Infections at Different Spatial Scales in an Intertidal Bivalve.” </w:t>
        </w:r>
        <w:r w:rsidRPr="00A75920">
          <w:rPr>
            <w:rFonts w:cs="Times New Roman"/>
            <w:i/>
            <w:iCs/>
            <w:kern w:val="0"/>
            <w:lang w:val="en-US"/>
            <w:rPrChange w:id="968" w:author="Vigneault Juliane" w:date="2024-12-23T09:35:00Z" w16du:dateUtc="2024-12-23T14:35:00Z">
              <w:rPr>
                <w:rFonts w:cs="Times New Roman"/>
                <w:i/>
                <w:iCs/>
                <w:kern w:val="0"/>
              </w:rPr>
            </w:rPrChange>
          </w:rPr>
          <w:t>Oecologia</w:t>
        </w:r>
        <w:r w:rsidRPr="00A75920">
          <w:rPr>
            <w:rFonts w:cs="Times New Roman"/>
            <w:kern w:val="0"/>
            <w:lang w:val="en-US"/>
            <w:rPrChange w:id="969" w:author="Vigneault Juliane" w:date="2024-12-23T09:35:00Z" w16du:dateUtc="2024-12-23T14:35:00Z">
              <w:rPr>
                <w:rFonts w:cs="Times New Roman"/>
                <w:kern w:val="0"/>
              </w:rPr>
            </w:rPrChange>
          </w:rPr>
          <w:t xml:space="preserve"> 150 (4): 569–81. https://doi.org/10.1007/s00442-006-0557-2.</w:t>
        </w:r>
      </w:ins>
    </w:p>
    <w:p w14:paraId="59FF6FBC" w14:textId="77777777" w:rsidR="00A75920" w:rsidRPr="00A75920" w:rsidRDefault="00A75920" w:rsidP="00A75920">
      <w:pPr>
        <w:widowControl w:val="0"/>
        <w:autoSpaceDE w:val="0"/>
        <w:autoSpaceDN w:val="0"/>
        <w:adjustRightInd w:val="0"/>
        <w:spacing w:after="0"/>
        <w:rPr>
          <w:ins w:id="970" w:author="Vigneault Juliane" w:date="2024-12-23T09:34:00Z" w16du:dateUtc="2024-12-23T14:34:00Z"/>
          <w:rFonts w:cs="Times New Roman"/>
          <w:kern w:val="0"/>
          <w:lang w:val="en-US"/>
          <w:rPrChange w:id="971" w:author="Vigneault Juliane" w:date="2024-12-23T09:35:00Z" w16du:dateUtc="2024-12-23T14:35:00Z">
            <w:rPr>
              <w:ins w:id="972" w:author="Vigneault Juliane" w:date="2024-12-23T09:34:00Z" w16du:dateUtc="2024-12-23T14:34:00Z"/>
              <w:rFonts w:cs="Times New Roman"/>
              <w:kern w:val="0"/>
            </w:rPr>
          </w:rPrChange>
        </w:rPr>
      </w:pPr>
      <w:ins w:id="973" w:author="Vigneault Juliane" w:date="2024-12-23T09:34:00Z" w16du:dateUtc="2024-12-23T14:34:00Z">
        <w:r w:rsidRPr="00A75920">
          <w:rPr>
            <w:rFonts w:cs="Times New Roman"/>
            <w:kern w:val="0"/>
            <w:lang w:val="en-US"/>
            <w:rPrChange w:id="974" w:author="Vigneault Juliane" w:date="2024-12-23T09:35:00Z" w16du:dateUtc="2024-12-23T14:35:00Z">
              <w:rPr>
                <w:rFonts w:cs="Times New Roman"/>
                <w:kern w:val="0"/>
              </w:rPr>
            </w:rPrChange>
          </w:rPr>
          <w:t>US EPA. 1978. “Method 365.3: Phosphorous, All Forms (Colorimetric, Ascorbic Acid, Two Reagent).”</w:t>
        </w:r>
      </w:ins>
    </w:p>
    <w:p w14:paraId="376E6A25" w14:textId="77777777" w:rsidR="00A75920" w:rsidRPr="00A75920" w:rsidRDefault="00A75920" w:rsidP="00A75920">
      <w:pPr>
        <w:widowControl w:val="0"/>
        <w:autoSpaceDE w:val="0"/>
        <w:autoSpaceDN w:val="0"/>
        <w:adjustRightInd w:val="0"/>
        <w:spacing w:after="0"/>
        <w:rPr>
          <w:ins w:id="975" w:author="Vigneault Juliane" w:date="2024-12-23T09:34:00Z" w16du:dateUtc="2024-12-23T14:34:00Z"/>
          <w:rFonts w:cs="Times New Roman"/>
          <w:kern w:val="0"/>
          <w:lang w:val="en-US"/>
          <w:rPrChange w:id="976" w:author="Vigneault Juliane" w:date="2024-12-23T09:35:00Z" w16du:dateUtc="2024-12-23T14:35:00Z">
            <w:rPr>
              <w:ins w:id="977" w:author="Vigneault Juliane" w:date="2024-12-23T09:34:00Z" w16du:dateUtc="2024-12-23T14:34:00Z"/>
              <w:rFonts w:cs="Times New Roman"/>
              <w:kern w:val="0"/>
            </w:rPr>
          </w:rPrChange>
        </w:rPr>
      </w:pPr>
      <w:ins w:id="978" w:author="Vigneault Juliane" w:date="2024-12-23T09:34:00Z" w16du:dateUtc="2024-12-23T14:34:00Z">
        <w:r w:rsidRPr="00A75920">
          <w:rPr>
            <w:rFonts w:cs="Times New Roman"/>
            <w:kern w:val="0"/>
            <w:lang w:val="en-US"/>
            <w:rPrChange w:id="979" w:author="Vigneault Juliane" w:date="2024-12-23T09:35:00Z" w16du:dateUtc="2024-12-23T14:35:00Z">
              <w:rPr>
                <w:rFonts w:cs="Times New Roman"/>
                <w:kern w:val="0"/>
              </w:rPr>
            </w:rPrChange>
          </w:rPr>
          <w:t>———. 1993. “Method 353.2, Revision 2.0: Determination of Nitrate-Nitrite Nitrogen by Automated Colorimetry.”</w:t>
        </w:r>
      </w:ins>
    </w:p>
    <w:p w14:paraId="21EAE808" w14:textId="77777777" w:rsidR="00A75920" w:rsidRPr="00A75920" w:rsidRDefault="00A75920" w:rsidP="00A75920">
      <w:pPr>
        <w:widowControl w:val="0"/>
        <w:autoSpaceDE w:val="0"/>
        <w:autoSpaceDN w:val="0"/>
        <w:adjustRightInd w:val="0"/>
        <w:spacing w:after="0"/>
        <w:rPr>
          <w:ins w:id="980" w:author="Vigneault Juliane" w:date="2024-12-23T09:34:00Z" w16du:dateUtc="2024-12-23T14:34:00Z"/>
          <w:rFonts w:cs="Times New Roman"/>
          <w:kern w:val="0"/>
          <w:lang w:val="en-US"/>
          <w:rPrChange w:id="981" w:author="Vigneault Juliane" w:date="2024-12-23T09:35:00Z" w16du:dateUtc="2024-12-23T14:35:00Z">
            <w:rPr>
              <w:ins w:id="982" w:author="Vigneault Juliane" w:date="2024-12-23T09:34:00Z" w16du:dateUtc="2024-12-23T14:34:00Z"/>
              <w:rFonts w:cs="Times New Roman"/>
              <w:kern w:val="0"/>
            </w:rPr>
          </w:rPrChange>
        </w:rPr>
      </w:pPr>
      <w:ins w:id="983" w:author="Vigneault Juliane" w:date="2024-12-23T09:34:00Z" w16du:dateUtc="2024-12-23T14:34:00Z">
        <w:r w:rsidRPr="00A75920">
          <w:rPr>
            <w:rFonts w:cs="Times New Roman"/>
            <w:kern w:val="0"/>
            <w:lang w:val="en-US"/>
            <w:rPrChange w:id="984" w:author="Vigneault Juliane" w:date="2024-12-23T09:35:00Z" w16du:dateUtc="2024-12-23T14:35:00Z">
              <w:rPr>
                <w:rFonts w:cs="Times New Roman"/>
                <w:kern w:val="0"/>
              </w:rPr>
            </w:rPrChange>
          </w:rPr>
          <w:t xml:space="preserve">Viana, Duarte S., and Jonathan M. Chase. 2019. “Spatial Scale Modulates the Inference of Metacommunity Assembly Processes.” </w:t>
        </w:r>
        <w:r w:rsidRPr="00A75920">
          <w:rPr>
            <w:rFonts w:cs="Times New Roman"/>
            <w:i/>
            <w:iCs/>
            <w:kern w:val="0"/>
            <w:lang w:val="en-US"/>
            <w:rPrChange w:id="985" w:author="Vigneault Juliane" w:date="2024-12-23T09:35:00Z" w16du:dateUtc="2024-12-23T14:35:00Z">
              <w:rPr>
                <w:rFonts w:cs="Times New Roman"/>
                <w:i/>
                <w:iCs/>
                <w:kern w:val="0"/>
              </w:rPr>
            </w:rPrChange>
          </w:rPr>
          <w:t>Ecology</w:t>
        </w:r>
        <w:r w:rsidRPr="00A75920">
          <w:rPr>
            <w:rFonts w:cs="Times New Roman"/>
            <w:kern w:val="0"/>
            <w:lang w:val="en-US"/>
            <w:rPrChange w:id="986" w:author="Vigneault Juliane" w:date="2024-12-23T09:35:00Z" w16du:dateUtc="2024-12-23T14:35:00Z">
              <w:rPr>
                <w:rFonts w:cs="Times New Roman"/>
                <w:kern w:val="0"/>
              </w:rPr>
            </w:rPrChange>
          </w:rPr>
          <w:t xml:space="preserve"> 100 (2): e02576. https://doi.org/10.1002/ecy.2576.</w:t>
        </w:r>
      </w:ins>
    </w:p>
    <w:p w14:paraId="4BD44589" w14:textId="77777777" w:rsidR="00A75920" w:rsidRPr="00A75920" w:rsidRDefault="00A75920" w:rsidP="00A75920">
      <w:pPr>
        <w:widowControl w:val="0"/>
        <w:autoSpaceDE w:val="0"/>
        <w:autoSpaceDN w:val="0"/>
        <w:adjustRightInd w:val="0"/>
        <w:spacing w:after="0"/>
        <w:rPr>
          <w:ins w:id="987" w:author="Vigneault Juliane" w:date="2024-12-23T09:34:00Z" w16du:dateUtc="2024-12-23T14:34:00Z"/>
          <w:rFonts w:cs="Times New Roman"/>
          <w:kern w:val="0"/>
          <w:lang w:val="en-US"/>
          <w:rPrChange w:id="988" w:author="Vigneault Juliane" w:date="2024-12-23T09:35:00Z" w16du:dateUtc="2024-12-23T14:35:00Z">
            <w:rPr>
              <w:ins w:id="989" w:author="Vigneault Juliane" w:date="2024-12-23T09:34:00Z" w16du:dateUtc="2024-12-23T14:34:00Z"/>
              <w:rFonts w:cs="Times New Roman"/>
              <w:kern w:val="0"/>
            </w:rPr>
          </w:rPrChange>
        </w:rPr>
      </w:pPr>
      <w:ins w:id="990" w:author="Vigneault Juliane" w:date="2024-12-23T09:34:00Z" w16du:dateUtc="2024-12-23T14:34:00Z">
        <w:r w:rsidRPr="00A75920">
          <w:rPr>
            <w:rFonts w:cs="Times New Roman"/>
            <w:kern w:val="0"/>
            <w:lang w:val="en-US"/>
            <w:rPrChange w:id="991" w:author="Vigneault Juliane" w:date="2024-12-23T09:35:00Z" w16du:dateUtc="2024-12-23T14:35:00Z">
              <w:rPr>
                <w:rFonts w:cs="Times New Roman"/>
                <w:kern w:val="0"/>
              </w:rPr>
            </w:rPrChange>
          </w:rPr>
          <w:t xml:space="preserve">Villalba-Vasquez, Princessa J., Juan Violante-González, Scott Monks, Jaime U. Marino-Romero, Sergio García Ibáñez, Agustín A. Rojas-Herrera, Rafael Flores-Garza, and Víctor Rosas-Guerrero. 2018. “Temporal and Spatial Variations in the Metazoan Parasite Communities of the Panama Spadefish, Parapsettus Panamensis (Pisces: Ephippidae), from the Pacific Coast of Mexico.” </w:t>
        </w:r>
        <w:r w:rsidRPr="00A75920">
          <w:rPr>
            <w:rFonts w:cs="Times New Roman"/>
            <w:i/>
            <w:iCs/>
            <w:kern w:val="0"/>
            <w:lang w:val="en-US"/>
            <w:rPrChange w:id="992" w:author="Vigneault Juliane" w:date="2024-12-23T09:35:00Z" w16du:dateUtc="2024-12-23T14:35:00Z">
              <w:rPr>
                <w:rFonts w:cs="Times New Roman"/>
                <w:i/>
                <w:iCs/>
                <w:kern w:val="0"/>
              </w:rPr>
            </w:rPrChange>
          </w:rPr>
          <w:t>Invertebrate Biology</w:t>
        </w:r>
        <w:r w:rsidRPr="00A75920">
          <w:rPr>
            <w:rFonts w:cs="Times New Roman"/>
            <w:kern w:val="0"/>
            <w:lang w:val="en-US"/>
            <w:rPrChange w:id="993" w:author="Vigneault Juliane" w:date="2024-12-23T09:35:00Z" w16du:dateUtc="2024-12-23T14:35:00Z">
              <w:rPr>
                <w:rFonts w:cs="Times New Roman"/>
                <w:kern w:val="0"/>
              </w:rPr>
            </w:rPrChange>
          </w:rPr>
          <w:t xml:space="preserve"> 137 (4): 339–54. https://doi.org/10.1111/ivb.12232.</w:t>
        </w:r>
      </w:ins>
    </w:p>
    <w:p w14:paraId="297C6F50" w14:textId="77777777" w:rsidR="00A75920" w:rsidRPr="00A75920" w:rsidRDefault="00A75920" w:rsidP="00A75920">
      <w:pPr>
        <w:widowControl w:val="0"/>
        <w:autoSpaceDE w:val="0"/>
        <w:autoSpaceDN w:val="0"/>
        <w:adjustRightInd w:val="0"/>
        <w:spacing w:after="0"/>
        <w:rPr>
          <w:ins w:id="994" w:author="Vigneault Juliane" w:date="2024-12-23T09:34:00Z" w16du:dateUtc="2024-12-23T14:34:00Z"/>
          <w:rFonts w:cs="Times New Roman"/>
          <w:kern w:val="0"/>
          <w:lang w:val="en-US"/>
          <w:rPrChange w:id="995" w:author="Vigneault Juliane" w:date="2024-12-23T09:35:00Z" w16du:dateUtc="2024-12-23T14:35:00Z">
            <w:rPr>
              <w:ins w:id="996" w:author="Vigneault Juliane" w:date="2024-12-23T09:34:00Z" w16du:dateUtc="2024-12-23T14:34:00Z"/>
              <w:rFonts w:cs="Times New Roman"/>
              <w:kern w:val="0"/>
            </w:rPr>
          </w:rPrChange>
        </w:rPr>
      </w:pPr>
      <w:ins w:id="997" w:author="Vigneault Juliane" w:date="2024-12-23T09:34:00Z" w16du:dateUtc="2024-12-23T14:34:00Z">
        <w:r w:rsidRPr="00A75920">
          <w:rPr>
            <w:rFonts w:cs="Times New Roman"/>
            <w:kern w:val="0"/>
            <w:lang w:val="en-US"/>
            <w:rPrChange w:id="998" w:author="Vigneault Juliane" w:date="2024-12-23T09:35:00Z" w16du:dateUtc="2024-12-23T14:35:00Z">
              <w:rPr>
                <w:rFonts w:cs="Times New Roman"/>
                <w:kern w:val="0"/>
              </w:rPr>
            </w:rPrChange>
          </w:rPr>
          <w:t xml:space="preserve">Welsh, Jennifer E., Jaap van der Meer, Corina P. D. Brussaard, and David W. Thieltges. 2014. “Inventory of Organisms Interfering with Transmission of a Marine Trematode.” </w:t>
        </w:r>
        <w:r w:rsidRPr="00A75920">
          <w:rPr>
            <w:rFonts w:cs="Times New Roman"/>
            <w:i/>
            <w:iCs/>
            <w:kern w:val="0"/>
            <w:lang w:val="en-US"/>
            <w:rPrChange w:id="999" w:author="Vigneault Juliane" w:date="2024-12-23T09:35:00Z" w16du:dateUtc="2024-12-23T14:35:00Z">
              <w:rPr>
                <w:rFonts w:cs="Times New Roman"/>
                <w:i/>
                <w:iCs/>
                <w:kern w:val="0"/>
              </w:rPr>
            </w:rPrChange>
          </w:rPr>
          <w:t>Journal of the Marine Biological Association of the United Kingdom</w:t>
        </w:r>
        <w:r w:rsidRPr="00A75920">
          <w:rPr>
            <w:rFonts w:cs="Times New Roman"/>
            <w:kern w:val="0"/>
            <w:lang w:val="en-US"/>
            <w:rPrChange w:id="1000" w:author="Vigneault Juliane" w:date="2024-12-23T09:35:00Z" w16du:dateUtc="2024-12-23T14:35:00Z">
              <w:rPr>
                <w:rFonts w:cs="Times New Roman"/>
                <w:kern w:val="0"/>
              </w:rPr>
            </w:rPrChange>
          </w:rPr>
          <w:t xml:space="preserve"> 94 (4): 697–702. https://doi.org/10.1017/S0025315414000034.</w:t>
        </w:r>
      </w:ins>
    </w:p>
    <w:p w14:paraId="25C72209" w14:textId="77777777" w:rsidR="00A75920" w:rsidRPr="00A75920" w:rsidRDefault="00A75920" w:rsidP="00A75920">
      <w:pPr>
        <w:widowControl w:val="0"/>
        <w:autoSpaceDE w:val="0"/>
        <w:autoSpaceDN w:val="0"/>
        <w:adjustRightInd w:val="0"/>
        <w:spacing w:after="0"/>
        <w:rPr>
          <w:ins w:id="1001" w:author="Vigneault Juliane" w:date="2024-12-23T09:34:00Z" w16du:dateUtc="2024-12-23T14:34:00Z"/>
          <w:rFonts w:cs="Times New Roman"/>
          <w:kern w:val="0"/>
          <w:lang w:val="en-US"/>
          <w:rPrChange w:id="1002" w:author="Vigneault Juliane" w:date="2024-12-23T09:35:00Z" w16du:dateUtc="2024-12-23T14:35:00Z">
            <w:rPr>
              <w:ins w:id="1003" w:author="Vigneault Juliane" w:date="2024-12-23T09:34:00Z" w16du:dateUtc="2024-12-23T14:34:00Z"/>
              <w:rFonts w:cs="Times New Roman"/>
              <w:kern w:val="0"/>
            </w:rPr>
          </w:rPrChange>
        </w:rPr>
      </w:pPr>
      <w:ins w:id="1004" w:author="Vigneault Juliane" w:date="2024-12-23T09:34:00Z" w16du:dateUtc="2024-12-23T14:34:00Z">
        <w:r w:rsidRPr="00A75920">
          <w:rPr>
            <w:rFonts w:cs="Times New Roman"/>
            <w:kern w:val="0"/>
            <w:lang w:val="en-US"/>
            <w:rPrChange w:id="1005" w:author="Vigneault Juliane" w:date="2024-12-23T09:35:00Z" w16du:dateUtc="2024-12-23T14:35:00Z">
              <w:rPr>
                <w:rFonts w:cs="Times New Roman"/>
                <w:kern w:val="0"/>
              </w:rPr>
            </w:rPrChange>
          </w:rPr>
          <w:lastRenderedPageBreak/>
          <w:t xml:space="preserve">Werner, Earl E., and Donald J. Hall. 1977. “Competition and Habitat Shift in Two Sunfishes (Centrarchidae).” </w:t>
        </w:r>
        <w:r w:rsidRPr="00A75920">
          <w:rPr>
            <w:rFonts w:cs="Times New Roman"/>
            <w:i/>
            <w:iCs/>
            <w:kern w:val="0"/>
            <w:lang w:val="en-US"/>
            <w:rPrChange w:id="1006" w:author="Vigneault Juliane" w:date="2024-12-23T09:35:00Z" w16du:dateUtc="2024-12-23T14:35:00Z">
              <w:rPr>
                <w:rFonts w:cs="Times New Roman"/>
                <w:i/>
                <w:iCs/>
                <w:kern w:val="0"/>
              </w:rPr>
            </w:rPrChange>
          </w:rPr>
          <w:t>Ecology</w:t>
        </w:r>
        <w:r w:rsidRPr="00A75920">
          <w:rPr>
            <w:rFonts w:cs="Times New Roman"/>
            <w:kern w:val="0"/>
            <w:lang w:val="en-US"/>
            <w:rPrChange w:id="1007" w:author="Vigneault Juliane" w:date="2024-12-23T09:35:00Z" w16du:dateUtc="2024-12-23T14:35:00Z">
              <w:rPr>
                <w:rFonts w:cs="Times New Roman"/>
                <w:kern w:val="0"/>
              </w:rPr>
            </w:rPrChange>
          </w:rPr>
          <w:t xml:space="preserve"> 58 (4): 869–76. https://doi.org/10.2307/1936222.</w:t>
        </w:r>
      </w:ins>
    </w:p>
    <w:p w14:paraId="6371822B" w14:textId="77777777" w:rsidR="00A75920" w:rsidRPr="00A75920" w:rsidRDefault="00A75920" w:rsidP="00A75920">
      <w:pPr>
        <w:widowControl w:val="0"/>
        <w:autoSpaceDE w:val="0"/>
        <w:autoSpaceDN w:val="0"/>
        <w:adjustRightInd w:val="0"/>
        <w:spacing w:after="0"/>
        <w:rPr>
          <w:ins w:id="1008" w:author="Vigneault Juliane" w:date="2024-12-23T09:34:00Z" w16du:dateUtc="2024-12-23T14:34:00Z"/>
          <w:rFonts w:cs="Times New Roman"/>
          <w:kern w:val="0"/>
          <w:lang w:val="en-US"/>
          <w:rPrChange w:id="1009" w:author="Vigneault Juliane" w:date="2024-12-23T09:35:00Z" w16du:dateUtc="2024-12-23T14:35:00Z">
            <w:rPr>
              <w:ins w:id="1010" w:author="Vigneault Juliane" w:date="2024-12-23T09:34:00Z" w16du:dateUtc="2024-12-23T14:34:00Z"/>
              <w:rFonts w:cs="Times New Roman"/>
              <w:kern w:val="0"/>
            </w:rPr>
          </w:rPrChange>
        </w:rPr>
      </w:pPr>
      <w:ins w:id="1011" w:author="Vigneault Juliane" w:date="2024-12-23T09:34:00Z" w16du:dateUtc="2024-12-23T14:34:00Z">
        <w:r w:rsidRPr="00A75920">
          <w:rPr>
            <w:rFonts w:cs="Times New Roman"/>
            <w:kern w:val="0"/>
            <w:lang w:val="en-US"/>
            <w:rPrChange w:id="1012" w:author="Vigneault Juliane" w:date="2024-12-23T09:35:00Z" w16du:dateUtc="2024-12-23T14:35:00Z">
              <w:rPr>
                <w:rFonts w:cs="Times New Roman"/>
                <w:kern w:val="0"/>
              </w:rPr>
            </w:rPrChange>
          </w:rPr>
          <w:t>Wickham, H. 2016. “Ggplot2: Elegant Graphics for Data Analysis.” Springer-Verlag New York.</w:t>
        </w:r>
      </w:ins>
    </w:p>
    <w:p w14:paraId="149B8FBA" w14:textId="77777777" w:rsidR="00A75920" w:rsidRPr="00A75920" w:rsidRDefault="00A75920" w:rsidP="00A75920">
      <w:pPr>
        <w:widowControl w:val="0"/>
        <w:autoSpaceDE w:val="0"/>
        <w:autoSpaceDN w:val="0"/>
        <w:adjustRightInd w:val="0"/>
        <w:spacing w:after="0"/>
        <w:rPr>
          <w:ins w:id="1013" w:author="Vigneault Juliane" w:date="2024-12-23T09:34:00Z" w16du:dateUtc="2024-12-23T14:34:00Z"/>
          <w:rFonts w:cs="Times New Roman"/>
          <w:kern w:val="0"/>
          <w:lang w:val="en-US"/>
          <w:rPrChange w:id="1014" w:author="Vigneault Juliane" w:date="2024-12-23T09:35:00Z" w16du:dateUtc="2024-12-23T14:35:00Z">
            <w:rPr>
              <w:ins w:id="1015" w:author="Vigneault Juliane" w:date="2024-12-23T09:34:00Z" w16du:dateUtc="2024-12-23T14:34:00Z"/>
              <w:rFonts w:cs="Times New Roman"/>
              <w:kern w:val="0"/>
            </w:rPr>
          </w:rPrChange>
        </w:rPr>
      </w:pPr>
      <w:ins w:id="1016" w:author="Vigneault Juliane" w:date="2024-12-23T09:34:00Z" w16du:dateUtc="2024-12-23T14:34:00Z">
        <w:r w:rsidRPr="00A75920">
          <w:rPr>
            <w:rFonts w:cs="Times New Roman"/>
            <w:kern w:val="0"/>
            <w:lang w:val="en-US"/>
            <w:rPrChange w:id="1017" w:author="Vigneault Juliane" w:date="2024-12-23T09:35:00Z" w16du:dateUtc="2024-12-23T14:35:00Z">
              <w:rPr>
                <w:rFonts w:cs="Times New Roman"/>
                <w:kern w:val="0"/>
              </w:rPr>
            </w:rPrChange>
          </w:rPr>
          <w:t xml:space="preserve">Williams-Blangero, Sarah, Charles D. Criscione, John L. VandeBerg, Rodrigo Correa-Oliveira, Kimberly D. Williams, Janardan Subedi, Jack W. Kent, Jeff Williams, Satish Kumar, and John Blangero. 2012. “Host Genetics and Population Structure Effects on Parasitic Disease.” </w:t>
        </w:r>
        <w:r w:rsidRPr="00A75920">
          <w:rPr>
            <w:rFonts w:cs="Times New Roman"/>
            <w:i/>
            <w:iCs/>
            <w:kern w:val="0"/>
            <w:lang w:val="en-US"/>
            <w:rPrChange w:id="1018" w:author="Vigneault Juliane" w:date="2024-12-23T09:35:00Z" w16du:dateUtc="2024-12-23T14:35:00Z">
              <w:rPr>
                <w:rFonts w:cs="Times New Roman"/>
                <w:i/>
                <w:iCs/>
                <w:kern w:val="0"/>
              </w:rPr>
            </w:rPrChange>
          </w:rPr>
          <w:t>Philosophical Transactions of the Royal Society B: Biological Sciences</w:t>
        </w:r>
        <w:r w:rsidRPr="00A75920">
          <w:rPr>
            <w:rFonts w:cs="Times New Roman"/>
            <w:kern w:val="0"/>
            <w:lang w:val="en-US"/>
            <w:rPrChange w:id="1019" w:author="Vigneault Juliane" w:date="2024-12-23T09:35:00Z" w16du:dateUtc="2024-12-23T14:35:00Z">
              <w:rPr>
                <w:rFonts w:cs="Times New Roman"/>
                <w:kern w:val="0"/>
              </w:rPr>
            </w:rPrChange>
          </w:rPr>
          <w:t xml:space="preserve"> 367 (1590): 887–94. https://doi.org/10.1098/rstb.2011.0296.</w:t>
        </w:r>
      </w:ins>
    </w:p>
    <w:p w14:paraId="2EE59FD3" w14:textId="77777777" w:rsidR="00A75920" w:rsidRPr="00A75920" w:rsidRDefault="00A75920" w:rsidP="00A75920">
      <w:pPr>
        <w:widowControl w:val="0"/>
        <w:autoSpaceDE w:val="0"/>
        <w:autoSpaceDN w:val="0"/>
        <w:adjustRightInd w:val="0"/>
        <w:spacing w:after="0"/>
        <w:rPr>
          <w:ins w:id="1020" w:author="Vigneault Juliane" w:date="2024-12-23T09:34:00Z" w16du:dateUtc="2024-12-23T14:34:00Z"/>
          <w:rFonts w:cs="Times New Roman"/>
          <w:kern w:val="0"/>
          <w:lang w:val="en-US"/>
          <w:rPrChange w:id="1021" w:author="Vigneault Juliane" w:date="2024-12-23T09:35:00Z" w16du:dateUtc="2024-12-23T14:35:00Z">
            <w:rPr>
              <w:ins w:id="1022" w:author="Vigneault Juliane" w:date="2024-12-23T09:34:00Z" w16du:dateUtc="2024-12-23T14:34:00Z"/>
              <w:rFonts w:cs="Times New Roman"/>
              <w:kern w:val="0"/>
            </w:rPr>
          </w:rPrChange>
        </w:rPr>
      </w:pPr>
      <w:ins w:id="1023" w:author="Vigneault Juliane" w:date="2024-12-23T09:34:00Z" w16du:dateUtc="2024-12-23T14:34:00Z">
        <w:r w:rsidRPr="00A75920">
          <w:rPr>
            <w:rFonts w:cs="Times New Roman"/>
            <w:kern w:val="0"/>
            <w:lang w:val="en-US"/>
            <w:rPrChange w:id="1024" w:author="Vigneault Juliane" w:date="2024-12-23T09:35:00Z" w16du:dateUtc="2024-12-23T14:35:00Z">
              <w:rPr>
                <w:rFonts w:cs="Times New Roman"/>
                <w:kern w:val="0"/>
              </w:rPr>
            </w:rPrChange>
          </w:rPr>
          <w:t xml:space="preserve">Wilson, David S., Kristine Coleman, Anne B. Clark, and Laurence Biederman. 1993. “Shy-Bold Continuum in Pumpkinseed Sunfish (Lepomis Gibbosus): An Ecological Study of a Psychological Trait.” </w:t>
        </w:r>
        <w:r w:rsidRPr="00A75920">
          <w:rPr>
            <w:rFonts w:cs="Times New Roman"/>
            <w:i/>
            <w:iCs/>
            <w:kern w:val="0"/>
            <w:lang w:val="en-US"/>
            <w:rPrChange w:id="1025" w:author="Vigneault Juliane" w:date="2024-12-23T09:35:00Z" w16du:dateUtc="2024-12-23T14:35:00Z">
              <w:rPr>
                <w:rFonts w:cs="Times New Roman"/>
                <w:i/>
                <w:iCs/>
                <w:kern w:val="0"/>
              </w:rPr>
            </w:rPrChange>
          </w:rPr>
          <w:t>Journal of Comparative Psychology</w:t>
        </w:r>
        <w:r w:rsidRPr="00A75920">
          <w:rPr>
            <w:rFonts w:cs="Times New Roman"/>
            <w:kern w:val="0"/>
            <w:lang w:val="en-US"/>
            <w:rPrChange w:id="1026" w:author="Vigneault Juliane" w:date="2024-12-23T09:35:00Z" w16du:dateUtc="2024-12-23T14:35:00Z">
              <w:rPr>
                <w:rFonts w:cs="Times New Roman"/>
                <w:kern w:val="0"/>
              </w:rPr>
            </w:rPrChange>
          </w:rPr>
          <w:t xml:space="preserve"> 107:250–60. https://doi.org/10.1037/0735-7036.107.3.250.</w:t>
        </w:r>
      </w:ins>
    </w:p>
    <w:p w14:paraId="3A311F8B" w14:textId="77777777" w:rsidR="00A75920" w:rsidRPr="00A75920" w:rsidRDefault="00A75920" w:rsidP="00A75920">
      <w:pPr>
        <w:widowControl w:val="0"/>
        <w:autoSpaceDE w:val="0"/>
        <w:autoSpaceDN w:val="0"/>
        <w:adjustRightInd w:val="0"/>
        <w:spacing w:after="0"/>
        <w:rPr>
          <w:ins w:id="1027" w:author="Vigneault Juliane" w:date="2024-12-23T09:34:00Z" w16du:dateUtc="2024-12-23T14:34:00Z"/>
          <w:rFonts w:cs="Times New Roman"/>
          <w:kern w:val="0"/>
          <w:lang w:val="en-US"/>
          <w:rPrChange w:id="1028" w:author="Vigneault Juliane" w:date="2024-12-23T09:35:00Z" w16du:dateUtc="2024-12-23T14:35:00Z">
            <w:rPr>
              <w:ins w:id="1029" w:author="Vigneault Juliane" w:date="2024-12-23T09:34:00Z" w16du:dateUtc="2024-12-23T14:34:00Z"/>
              <w:rFonts w:cs="Times New Roman"/>
              <w:kern w:val="0"/>
            </w:rPr>
          </w:rPrChange>
        </w:rPr>
      </w:pPr>
      <w:ins w:id="1030" w:author="Vigneault Juliane" w:date="2024-12-23T09:34:00Z" w16du:dateUtc="2024-12-23T14:34:00Z">
        <w:r w:rsidRPr="00A75920">
          <w:rPr>
            <w:rFonts w:cs="Times New Roman"/>
            <w:kern w:val="0"/>
            <w:lang w:val="en-US"/>
            <w:rPrChange w:id="1031" w:author="Vigneault Juliane" w:date="2024-12-23T09:35:00Z" w16du:dateUtc="2024-12-23T14:35:00Z">
              <w:rPr>
                <w:rFonts w:cs="Times New Roman"/>
                <w:kern w:val="0"/>
              </w:rPr>
            </w:rPrChange>
          </w:rPr>
          <w:t xml:space="preserve">Wood, Simon N. 2017. </w:t>
        </w:r>
        <w:r w:rsidRPr="00A75920">
          <w:rPr>
            <w:rFonts w:cs="Times New Roman"/>
            <w:i/>
            <w:iCs/>
            <w:kern w:val="0"/>
            <w:lang w:val="en-US"/>
            <w:rPrChange w:id="1032" w:author="Vigneault Juliane" w:date="2024-12-23T09:35:00Z" w16du:dateUtc="2024-12-23T14:35:00Z">
              <w:rPr>
                <w:rFonts w:cs="Times New Roman"/>
                <w:i/>
                <w:iCs/>
                <w:kern w:val="0"/>
              </w:rPr>
            </w:rPrChange>
          </w:rPr>
          <w:t>Generalized Additive Models: An Introduction with R, Second Edition</w:t>
        </w:r>
        <w:r w:rsidRPr="00A75920">
          <w:rPr>
            <w:rFonts w:cs="Times New Roman"/>
            <w:kern w:val="0"/>
            <w:lang w:val="en-US"/>
            <w:rPrChange w:id="1033" w:author="Vigneault Juliane" w:date="2024-12-23T09:35:00Z" w16du:dateUtc="2024-12-23T14:35:00Z">
              <w:rPr>
                <w:rFonts w:cs="Times New Roman"/>
                <w:kern w:val="0"/>
              </w:rPr>
            </w:rPrChange>
          </w:rPr>
          <w:t>. 2nd ed. Boca Raton: Chapman and Hall/CRC. https://doi.org/10.1201/9781315370279.</w:t>
        </w:r>
      </w:ins>
    </w:p>
    <w:p w14:paraId="0993F2B0" w14:textId="77777777" w:rsidR="00A75920" w:rsidRPr="00A75920" w:rsidRDefault="00A75920" w:rsidP="00A75920">
      <w:pPr>
        <w:widowControl w:val="0"/>
        <w:autoSpaceDE w:val="0"/>
        <w:autoSpaceDN w:val="0"/>
        <w:adjustRightInd w:val="0"/>
        <w:spacing w:after="0"/>
        <w:rPr>
          <w:ins w:id="1034" w:author="Vigneault Juliane" w:date="2024-12-23T09:34:00Z" w16du:dateUtc="2024-12-23T14:34:00Z"/>
          <w:rFonts w:cs="Times New Roman"/>
          <w:kern w:val="0"/>
          <w:lang w:val="en-US"/>
          <w:rPrChange w:id="1035" w:author="Vigneault Juliane" w:date="2024-12-23T09:35:00Z" w16du:dateUtc="2024-12-23T14:35:00Z">
            <w:rPr>
              <w:ins w:id="1036" w:author="Vigneault Juliane" w:date="2024-12-23T09:34:00Z" w16du:dateUtc="2024-12-23T14:34:00Z"/>
              <w:rFonts w:cs="Times New Roman"/>
              <w:kern w:val="0"/>
            </w:rPr>
          </w:rPrChange>
        </w:rPr>
      </w:pPr>
      <w:ins w:id="1037" w:author="Vigneault Juliane" w:date="2024-12-23T09:34:00Z" w16du:dateUtc="2024-12-23T14:34:00Z">
        <w:r w:rsidRPr="00A75920">
          <w:rPr>
            <w:rFonts w:cs="Times New Roman"/>
            <w:kern w:val="0"/>
            <w:lang w:val="en-US"/>
            <w:rPrChange w:id="1038" w:author="Vigneault Juliane" w:date="2024-12-23T09:35:00Z" w16du:dateUtc="2024-12-23T14:35:00Z">
              <w:rPr>
                <w:rFonts w:cs="Times New Roman"/>
                <w:kern w:val="0"/>
              </w:rPr>
            </w:rPrChange>
          </w:rPr>
          <w:t xml:space="preserve">Wood, Simon N., and Nicole H. Augustin. 2002. “GAMs with Integrated Model Selection Using Penalized Regression Splines and Applications to Environmental Modelling.” </w:t>
        </w:r>
        <w:r w:rsidRPr="00A75920">
          <w:rPr>
            <w:rFonts w:cs="Times New Roman"/>
            <w:i/>
            <w:iCs/>
            <w:kern w:val="0"/>
            <w:lang w:val="en-US"/>
            <w:rPrChange w:id="1039" w:author="Vigneault Juliane" w:date="2024-12-23T09:35:00Z" w16du:dateUtc="2024-12-23T14:35:00Z">
              <w:rPr>
                <w:rFonts w:cs="Times New Roman"/>
                <w:i/>
                <w:iCs/>
                <w:kern w:val="0"/>
              </w:rPr>
            </w:rPrChange>
          </w:rPr>
          <w:t>Ecological Modelling</w:t>
        </w:r>
        <w:r w:rsidRPr="00A75920">
          <w:rPr>
            <w:rFonts w:cs="Times New Roman"/>
            <w:kern w:val="0"/>
            <w:lang w:val="en-US"/>
            <w:rPrChange w:id="1040" w:author="Vigneault Juliane" w:date="2024-12-23T09:35:00Z" w16du:dateUtc="2024-12-23T14:35:00Z">
              <w:rPr>
                <w:rFonts w:cs="Times New Roman"/>
                <w:kern w:val="0"/>
              </w:rPr>
            </w:rPrChange>
          </w:rPr>
          <w:t xml:space="preserve"> 157 (2): 157–77. https://doi.org/10.1016/S0304-3800(02)00193-X.</w:t>
        </w:r>
      </w:ins>
    </w:p>
    <w:p w14:paraId="0BD1FF97" w14:textId="77777777" w:rsidR="00A75920" w:rsidRPr="00A75920" w:rsidRDefault="00A75920" w:rsidP="00A75920">
      <w:pPr>
        <w:widowControl w:val="0"/>
        <w:autoSpaceDE w:val="0"/>
        <w:autoSpaceDN w:val="0"/>
        <w:adjustRightInd w:val="0"/>
        <w:spacing w:after="0"/>
        <w:rPr>
          <w:ins w:id="1041" w:author="Vigneault Juliane" w:date="2024-12-23T09:34:00Z" w16du:dateUtc="2024-12-23T14:34:00Z"/>
          <w:rFonts w:cs="Times New Roman"/>
          <w:kern w:val="0"/>
          <w:lang w:val="en-US"/>
          <w:rPrChange w:id="1042" w:author="Vigneault Juliane" w:date="2024-12-23T09:35:00Z" w16du:dateUtc="2024-12-23T14:35:00Z">
            <w:rPr>
              <w:ins w:id="1043" w:author="Vigneault Juliane" w:date="2024-12-23T09:34:00Z" w16du:dateUtc="2024-12-23T14:34:00Z"/>
              <w:rFonts w:cs="Times New Roman"/>
              <w:kern w:val="0"/>
            </w:rPr>
          </w:rPrChange>
        </w:rPr>
      </w:pPr>
      <w:ins w:id="1044" w:author="Vigneault Juliane" w:date="2024-12-23T09:34:00Z" w16du:dateUtc="2024-12-23T14:34:00Z">
        <w:r w:rsidRPr="00A75920">
          <w:rPr>
            <w:rFonts w:cs="Times New Roman"/>
            <w:kern w:val="0"/>
            <w:lang w:val="en-US"/>
            <w:rPrChange w:id="1045" w:author="Vigneault Juliane" w:date="2024-12-23T09:35:00Z" w16du:dateUtc="2024-12-23T14:35:00Z">
              <w:rPr>
                <w:rFonts w:cs="Times New Roman"/>
                <w:kern w:val="0"/>
              </w:rPr>
            </w:rPrChange>
          </w:rPr>
          <w:t xml:space="preserve">Young, Rebecca E., and Andrew D. C. Maccoll. 2017. “Spatial and Temporal Variation in Macroparasite Communities of Three-Spined Stickleback.” </w:t>
        </w:r>
        <w:r w:rsidRPr="00A75920">
          <w:rPr>
            <w:rFonts w:cs="Times New Roman"/>
            <w:i/>
            <w:iCs/>
            <w:kern w:val="0"/>
            <w:lang w:val="en-US"/>
            <w:rPrChange w:id="1046" w:author="Vigneault Juliane" w:date="2024-12-23T09:35:00Z" w16du:dateUtc="2024-12-23T14:35:00Z">
              <w:rPr>
                <w:rFonts w:cs="Times New Roman"/>
                <w:i/>
                <w:iCs/>
                <w:kern w:val="0"/>
              </w:rPr>
            </w:rPrChange>
          </w:rPr>
          <w:t>Parasitology</w:t>
        </w:r>
        <w:r w:rsidRPr="00A75920">
          <w:rPr>
            <w:rFonts w:cs="Times New Roman"/>
            <w:kern w:val="0"/>
            <w:lang w:val="en-US"/>
            <w:rPrChange w:id="1047" w:author="Vigneault Juliane" w:date="2024-12-23T09:35:00Z" w16du:dateUtc="2024-12-23T14:35:00Z">
              <w:rPr>
                <w:rFonts w:cs="Times New Roman"/>
                <w:kern w:val="0"/>
              </w:rPr>
            </w:rPrChange>
          </w:rPr>
          <w:t xml:space="preserve"> 144 (4): 436–49. https://doi.org/10.1017/S0031182016001815.</w:t>
        </w:r>
      </w:ins>
    </w:p>
    <w:p w14:paraId="1246F96F" w14:textId="77777777" w:rsidR="00A75920" w:rsidRPr="00A75920" w:rsidRDefault="00A75920" w:rsidP="00A75920">
      <w:pPr>
        <w:widowControl w:val="0"/>
        <w:autoSpaceDE w:val="0"/>
        <w:autoSpaceDN w:val="0"/>
        <w:adjustRightInd w:val="0"/>
        <w:spacing w:after="0"/>
        <w:rPr>
          <w:ins w:id="1048" w:author="Vigneault Juliane" w:date="2024-12-23T09:34:00Z" w16du:dateUtc="2024-12-23T14:34:00Z"/>
          <w:rFonts w:cs="Times New Roman"/>
          <w:kern w:val="0"/>
          <w:lang w:val="en-US"/>
          <w:rPrChange w:id="1049" w:author="Vigneault Juliane" w:date="2024-12-23T09:35:00Z" w16du:dateUtc="2024-12-23T14:35:00Z">
            <w:rPr>
              <w:ins w:id="1050" w:author="Vigneault Juliane" w:date="2024-12-23T09:34:00Z" w16du:dateUtc="2024-12-23T14:34:00Z"/>
              <w:rFonts w:cs="Times New Roman"/>
              <w:kern w:val="0"/>
            </w:rPr>
          </w:rPrChange>
        </w:rPr>
      </w:pPr>
      <w:ins w:id="1051" w:author="Vigneault Juliane" w:date="2024-12-23T09:34:00Z" w16du:dateUtc="2024-12-23T14:34:00Z">
        <w:r w:rsidRPr="00A75920">
          <w:rPr>
            <w:rFonts w:cs="Times New Roman"/>
            <w:kern w:val="0"/>
            <w:lang w:val="en-US"/>
            <w:rPrChange w:id="1052" w:author="Vigneault Juliane" w:date="2024-12-23T09:35:00Z" w16du:dateUtc="2024-12-23T14:35:00Z">
              <w:rPr>
                <w:rFonts w:cs="Times New Roman"/>
                <w:kern w:val="0"/>
              </w:rPr>
            </w:rPrChange>
          </w:rPr>
          <w:t xml:space="preserve">Zuk, Marlene, and Kurt A. McKean. 1996. “Sex Differences in Parasite Infections: Patterns and Processes.” </w:t>
        </w:r>
        <w:r w:rsidRPr="00A75920">
          <w:rPr>
            <w:rFonts w:cs="Times New Roman"/>
            <w:i/>
            <w:iCs/>
            <w:kern w:val="0"/>
            <w:lang w:val="en-US"/>
            <w:rPrChange w:id="1053" w:author="Vigneault Juliane" w:date="2024-12-23T09:35:00Z" w16du:dateUtc="2024-12-23T14:35:00Z">
              <w:rPr>
                <w:rFonts w:cs="Times New Roman"/>
                <w:i/>
                <w:iCs/>
                <w:kern w:val="0"/>
              </w:rPr>
            </w:rPrChange>
          </w:rPr>
          <w:t>International Journal for Parasitology</w:t>
        </w:r>
        <w:r w:rsidRPr="00A75920">
          <w:rPr>
            <w:rFonts w:cs="Times New Roman"/>
            <w:kern w:val="0"/>
            <w:lang w:val="en-US"/>
            <w:rPrChange w:id="1054" w:author="Vigneault Juliane" w:date="2024-12-23T09:35:00Z" w16du:dateUtc="2024-12-23T14:35:00Z">
              <w:rPr>
                <w:rFonts w:cs="Times New Roman"/>
                <w:kern w:val="0"/>
              </w:rPr>
            </w:rPrChange>
          </w:rPr>
          <w:t xml:space="preserve"> 26 (10): 1009–24. https://doi.org/10.1016/S0020-7519(96)80001-4.</w:t>
        </w:r>
      </w:ins>
    </w:p>
    <w:p w14:paraId="47DBC5EE" w14:textId="77777777" w:rsidR="00A75920" w:rsidRPr="00A75920" w:rsidRDefault="00A75920" w:rsidP="00A75920">
      <w:pPr>
        <w:widowControl w:val="0"/>
        <w:autoSpaceDE w:val="0"/>
        <w:autoSpaceDN w:val="0"/>
        <w:adjustRightInd w:val="0"/>
        <w:spacing w:after="0"/>
        <w:rPr>
          <w:ins w:id="1055" w:author="Vigneault Juliane" w:date="2024-12-23T09:34:00Z" w16du:dateUtc="2024-12-23T14:34:00Z"/>
          <w:rFonts w:cs="Times New Roman"/>
          <w:kern w:val="0"/>
          <w:lang w:val="en-US"/>
          <w:rPrChange w:id="1056" w:author="Vigneault Juliane" w:date="2024-12-23T09:35:00Z" w16du:dateUtc="2024-12-23T14:35:00Z">
            <w:rPr>
              <w:ins w:id="1057" w:author="Vigneault Juliane" w:date="2024-12-23T09:34:00Z" w16du:dateUtc="2024-12-23T14:34:00Z"/>
              <w:rFonts w:cs="Times New Roman"/>
              <w:kern w:val="0"/>
            </w:rPr>
          </w:rPrChange>
        </w:rPr>
      </w:pPr>
      <w:ins w:id="1058" w:author="Vigneault Juliane" w:date="2024-12-23T09:34:00Z" w16du:dateUtc="2024-12-23T14:34:00Z">
        <w:r w:rsidRPr="00A75920">
          <w:rPr>
            <w:rFonts w:cs="Times New Roman"/>
            <w:kern w:val="0"/>
            <w:lang w:val="en-US"/>
            <w:rPrChange w:id="1059" w:author="Vigneault Juliane" w:date="2024-12-23T09:35:00Z" w16du:dateUtc="2024-12-23T14:35:00Z">
              <w:rPr>
                <w:rFonts w:cs="Times New Roman"/>
                <w:kern w:val="0"/>
              </w:rPr>
            </w:rPrChange>
          </w:rPr>
          <w:t xml:space="preserve">Zuur, Alain F., Elena N. Ieno, Neil Walker, Anatoly A. Saveliev, and Graham M. Smith. 2009. </w:t>
        </w:r>
        <w:r w:rsidRPr="00A75920">
          <w:rPr>
            <w:rFonts w:cs="Times New Roman"/>
            <w:i/>
            <w:iCs/>
            <w:kern w:val="0"/>
            <w:lang w:val="en-US"/>
            <w:rPrChange w:id="1060" w:author="Vigneault Juliane" w:date="2024-12-23T09:35:00Z" w16du:dateUtc="2024-12-23T14:35:00Z">
              <w:rPr>
                <w:rFonts w:cs="Times New Roman"/>
                <w:i/>
                <w:iCs/>
                <w:kern w:val="0"/>
              </w:rPr>
            </w:rPrChange>
          </w:rPr>
          <w:t>Mixed Effects Models and Extensions in Ecology with R</w:t>
        </w:r>
        <w:r w:rsidRPr="00A75920">
          <w:rPr>
            <w:rFonts w:cs="Times New Roman"/>
            <w:kern w:val="0"/>
            <w:lang w:val="en-US"/>
            <w:rPrChange w:id="1061" w:author="Vigneault Juliane" w:date="2024-12-23T09:35:00Z" w16du:dateUtc="2024-12-23T14:35:00Z">
              <w:rPr>
                <w:rFonts w:cs="Times New Roman"/>
                <w:kern w:val="0"/>
              </w:rPr>
            </w:rPrChange>
          </w:rPr>
          <w:t>. Statistics for Biology and Health. New York, NY: Springer. https://doi.org/10.1007/978-0-387-87458-6.</w:t>
        </w:r>
      </w:ins>
    </w:p>
    <w:p w14:paraId="1A8A0378" w14:textId="5545148D" w:rsidR="00FE3358" w:rsidRPr="00A75920" w:rsidDel="00393584" w:rsidRDefault="00CC4C09" w:rsidP="00A75920">
      <w:pPr>
        <w:pStyle w:val="Bibliographie1"/>
        <w:spacing w:line="480" w:lineRule="auto"/>
        <w:rPr>
          <w:del w:id="1062" w:author="Vigneault Juliane" w:date="2024-12-14T15:24:00Z" w16du:dateUtc="2024-12-14T20:24:00Z"/>
          <w:rPrChange w:id="1063" w:author="Vigneault Juliane" w:date="2024-12-23T09:34:00Z" w16du:dateUtc="2024-12-23T14:34:00Z">
            <w:rPr>
              <w:del w:id="1064" w:author="Vigneault Juliane" w:date="2024-12-14T15:24:00Z" w16du:dateUtc="2024-12-14T20:24:00Z"/>
            </w:rPr>
          </w:rPrChange>
        </w:rPr>
        <w:pPrChange w:id="1065" w:author="Vigneault Juliane" w:date="2024-12-23T09:34:00Z" w16du:dateUtc="2024-12-23T14:34:00Z">
          <w:pPr>
            <w:pStyle w:val="Bibliographie1"/>
            <w:spacing w:line="480" w:lineRule="auto"/>
          </w:pPr>
        </w:pPrChange>
      </w:pPr>
      <w:del w:id="1066" w:author="Vigneault Juliane" w:date="2024-12-14T15:24:00Z" w16du:dateUtc="2024-12-14T20:24:00Z">
        <w:r w:rsidRPr="00A75920" w:rsidDel="00393584">
          <w:rPr>
            <w:rPrChange w:id="1067" w:author="Vigneault Juliane" w:date="2024-12-23T09:34:00Z" w16du:dateUtc="2024-12-23T14:34:00Z">
              <w:rPr/>
            </w:rPrChange>
          </w:rPr>
          <w:delText xml:space="preserve">Ahn, Sangwook, and Cameron P. Goater. 2021. “Nonhost Species Reduce Parasite Infection in a Focal Host Species within Experimental Fish Communities.” </w:delText>
        </w:r>
        <w:r w:rsidRPr="00A75920" w:rsidDel="00393584">
          <w:rPr>
            <w:i/>
            <w:iCs/>
            <w:rPrChange w:id="1068" w:author="Vigneault Juliane" w:date="2024-12-23T09:34:00Z" w16du:dateUtc="2024-12-23T14:34:00Z">
              <w:rPr>
                <w:i/>
                <w:iCs/>
              </w:rPr>
            </w:rPrChange>
          </w:rPr>
          <w:delText>Ecology and Evolution</w:delText>
        </w:r>
        <w:r w:rsidRPr="00A75920" w:rsidDel="00393584">
          <w:rPr>
            <w:rPrChange w:id="1069" w:author="Vigneault Juliane" w:date="2024-12-23T09:34:00Z" w16du:dateUtc="2024-12-23T14:34:00Z">
              <w:rPr/>
            </w:rPrChange>
          </w:rPr>
          <w:delText xml:space="preserve"> 11 (15): 10155–63. https://doi.org/10.1002/ece3.7823.</w:delText>
        </w:r>
      </w:del>
    </w:p>
    <w:p w14:paraId="1E3D63BD" w14:textId="1CB21A37" w:rsidR="00CC4C09" w:rsidRPr="00A75920" w:rsidDel="00393584" w:rsidRDefault="00CC4C09" w:rsidP="00A75920">
      <w:pPr>
        <w:pStyle w:val="Bibliographie1"/>
        <w:spacing w:line="480" w:lineRule="auto"/>
        <w:rPr>
          <w:del w:id="1070" w:author="Vigneault Juliane" w:date="2024-12-14T15:24:00Z" w16du:dateUtc="2024-12-14T20:24:00Z"/>
          <w:rPrChange w:id="1071" w:author="Vigneault Juliane" w:date="2024-12-23T09:34:00Z" w16du:dateUtc="2024-12-23T14:34:00Z">
            <w:rPr>
              <w:del w:id="1072" w:author="Vigneault Juliane" w:date="2024-12-14T15:24:00Z" w16du:dateUtc="2024-12-14T20:24:00Z"/>
            </w:rPr>
          </w:rPrChange>
        </w:rPr>
        <w:pPrChange w:id="1073" w:author="Vigneault Juliane" w:date="2024-12-23T09:34:00Z" w16du:dateUtc="2024-12-23T14:34:00Z">
          <w:pPr>
            <w:pStyle w:val="Bibliographie1"/>
            <w:spacing w:line="480" w:lineRule="auto"/>
          </w:pPr>
        </w:pPrChange>
      </w:pPr>
      <w:del w:id="1074" w:author="Vigneault Juliane" w:date="2024-12-14T15:24:00Z" w16du:dateUtc="2024-12-14T20:24:00Z">
        <w:r w:rsidRPr="00A75920" w:rsidDel="00393584">
          <w:rPr>
            <w:rPrChange w:id="1075" w:author="Vigneault Juliane" w:date="2024-12-23T09:34:00Z" w16du:dateUtc="2024-12-23T14:34:00Z">
              <w:rPr/>
            </w:rPrChange>
          </w:rPr>
          <w:delText xml:space="preserve">Angers, Bernard, and Isaac J. Schlosser. 2007. “The Origin of Phoxinus Eos-Neogaeus Unisexual Hybrids.” </w:delText>
        </w:r>
        <w:r w:rsidRPr="00A75920" w:rsidDel="00393584">
          <w:rPr>
            <w:i/>
            <w:iCs/>
            <w:rPrChange w:id="1076" w:author="Vigneault Juliane" w:date="2024-12-23T09:34:00Z" w16du:dateUtc="2024-12-23T14:34:00Z">
              <w:rPr>
                <w:i/>
                <w:iCs/>
              </w:rPr>
            </w:rPrChange>
          </w:rPr>
          <w:delText>Molecular Ecology</w:delText>
        </w:r>
        <w:r w:rsidRPr="00A75920" w:rsidDel="00393584">
          <w:rPr>
            <w:rPrChange w:id="1077" w:author="Vigneault Juliane" w:date="2024-12-23T09:34:00Z" w16du:dateUtc="2024-12-23T14:34:00Z">
              <w:rPr/>
            </w:rPrChange>
          </w:rPr>
          <w:delText xml:space="preserve"> 16 (21): 4562–71. https://doi.org/10.1111/j.1365-294X.2007.03511.x.</w:delText>
        </w:r>
      </w:del>
    </w:p>
    <w:p w14:paraId="34281617" w14:textId="63DA11C0" w:rsidR="00CC4C09" w:rsidRPr="00A75920" w:rsidDel="00393584" w:rsidRDefault="00CC4C09" w:rsidP="00A75920">
      <w:pPr>
        <w:pStyle w:val="Bibliographie1"/>
        <w:spacing w:line="480" w:lineRule="auto"/>
        <w:rPr>
          <w:del w:id="1078" w:author="Vigneault Juliane" w:date="2024-12-14T15:24:00Z" w16du:dateUtc="2024-12-14T20:24:00Z"/>
          <w:rPrChange w:id="1079" w:author="Vigneault Juliane" w:date="2024-12-23T09:34:00Z" w16du:dateUtc="2024-12-23T14:34:00Z">
            <w:rPr>
              <w:del w:id="1080" w:author="Vigneault Juliane" w:date="2024-12-14T15:24:00Z" w16du:dateUtc="2024-12-14T20:24:00Z"/>
            </w:rPr>
          </w:rPrChange>
        </w:rPr>
        <w:pPrChange w:id="1081" w:author="Vigneault Juliane" w:date="2024-12-23T09:34:00Z" w16du:dateUtc="2024-12-23T14:34:00Z">
          <w:pPr>
            <w:pStyle w:val="Bibliographie1"/>
            <w:spacing w:line="480" w:lineRule="auto"/>
          </w:pPr>
        </w:pPrChange>
      </w:pPr>
      <w:del w:id="1082" w:author="Vigneault Juliane" w:date="2024-12-14T15:24:00Z" w16du:dateUtc="2024-12-14T20:24:00Z">
        <w:r w:rsidRPr="00A75920" w:rsidDel="00393584">
          <w:rPr>
            <w:rPrChange w:id="1083" w:author="Vigneault Juliane" w:date="2024-12-23T09:34:00Z" w16du:dateUtc="2024-12-23T14:34:00Z">
              <w:rPr/>
            </w:rPrChange>
          </w:rPr>
          <w:delText xml:space="preserve">Barber, Iain, and Niels J. Dingemanse. 2010. “Parasitism and the Evolutionary Ecology of Animal Personality.” </w:delText>
        </w:r>
        <w:r w:rsidRPr="00A75920" w:rsidDel="00393584">
          <w:rPr>
            <w:i/>
            <w:iCs/>
            <w:rPrChange w:id="1084" w:author="Vigneault Juliane" w:date="2024-12-23T09:34:00Z" w16du:dateUtc="2024-12-23T14:34:00Z">
              <w:rPr>
                <w:i/>
                <w:iCs/>
              </w:rPr>
            </w:rPrChange>
          </w:rPr>
          <w:delText>Philosophical Transactions of the Royal Society B: Biological Sciences</w:delText>
        </w:r>
        <w:r w:rsidRPr="00A75920" w:rsidDel="00393584">
          <w:rPr>
            <w:rPrChange w:id="1085" w:author="Vigneault Juliane" w:date="2024-12-23T09:34:00Z" w16du:dateUtc="2024-12-23T14:34:00Z">
              <w:rPr/>
            </w:rPrChange>
          </w:rPr>
          <w:delText xml:space="preserve"> 365 (1560): 4077–88. https://doi.org/10.1098/rstb.2010.0182.</w:delText>
        </w:r>
      </w:del>
    </w:p>
    <w:p w14:paraId="00E42E53" w14:textId="05F03375" w:rsidR="00CC4C09" w:rsidRPr="00A75920" w:rsidDel="00393584" w:rsidRDefault="00CC4C09" w:rsidP="00A75920">
      <w:pPr>
        <w:pStyle w:val="Bibliographie1"/>
        <w:spacing w:line="480" w:lineRule="auto"/>
        <w:rPr>
          <w:del w:id="1086" w:author="Vigneault Juliane" w:date="2024-12-14T15:24:00Z" w16du:dateUtc="2024-12-14T20:24:00Z"/>
          <w:rPrChange w:id="1087" w:author="Vigneault Juliane" w:date="2024-12-23T09:34:00Z" w16du:dateUtc="2024-12-23T14:34:00Z">
            <w:rPr>
              <w:del w:id="1088" w:author="Vigneault Juliane" w:date="2024-12-14T15:24:00Z" w16du:dateUtc="2024-12-14T20:24:00Z"/>
            </w:rPr>
          </w:rPrChange>
        </w:rPr>
        <w:pPrChange w:id="1089" w:author="Vigneault Juliane" w:date="2024-12-23T09:34:00Z" w16du:dateUtc="2024-12-23T14:34:00Z">
          <w:pPr>
            <w:pStyle w:val="Bibliographie1"/>
            <w:spacing w:line="480" w:lineRule="auto"/>
          </w:pPr>
        </w:pPrChange>
      </w:pPr>
      <w:del w:id="1090" w:author="Vigneault Juliane" w:date="2024-12-14T15:24:00Z" w16du:dateUtc="2024-12-14T20:24:00Z">
        <w:r w:rsidRPr="00A75920" w:rsidDel="00393584">
          <w:rPr>
            <w:rPrChange w:id="1091" w:author="Vigneault Juliane" w:date="2024-12-23T09:34:00Z" w16du:dateUtc="2024-12-23T14:34:00Z">
              <w:rPr/>
            </w:rPrChange>
          </w:rPr>
          <w:delText xml:space="preserve">Barber, Iain, Danie Hoare, and Jens Krause. 2000. “Effects of Parasites on Fish Behaviour: A Review and Evolutionary Perspective.” </w:delText>
        </w:r>
        <w:r w:rsidRPr="00A75920" w:rsidDel="00393584">
          <w:rPr>
            <w:i/>
            <w:iCs/>
            <w:rPrChange w:id="1092" w:author="Vigneault Juliane" w:date="2024-12-23T09:34:00Z" w16du:dateUtc="2024-12-23T14:34:00Z">
              <w:rPr>
                <w:i/>
                <w:iCs/>
              </w:rPr>
            </w:rPrChange>
          </w:rPr>
          <w:delText>Reviews in Fish Biology and Fisheries</w:delText>
        </w:r>
        <w:r w:rsidRPr="00A75920" w:rsidDel="00393584">
          <w:rPr>
            <w:rPrChange w:id="1093" w:author="Vigneault Juliane" w:date="2024-12-23T09:34:00Z" w16du:dateUtc="2024-12-23T14:34:00Z">
              <w:rPr/>
            </w:rPrChange>
          </w:rPr>
          <w:delText xml:space="preserve"> 10 (2): 131–65. https://doi.org/10.1023/A:1016658224470.</w:delText>
        </w:r>
      </w:del>
    </w:p>
    <w:p w14:paraId="4CD1E1F2" w14:textId="04044A7D" w:rsidR="00CC4C09" w:rsidRPr="00A75920" w:rsidDel="00393584" w:rsidRDefault="00CC4C09" w:rsidP="00A75920">
      <w:pPr>
        <w:pStyle w:val="Bibliographie1"/>
        <w:spacing w:line="480" w:lineRule="auto"/>
        <w:rPr>
          <w:del w:id="1094" w:author="Vigneault Juliane" w:date="2024-12-14T15:24:00Z" w16du:dateUtc="2024-12-14T20:24:00Z"/>
          <w:rPrChange w:id="1095" w:author="Vigneault Juliane" w:date="2024-12-23T09:34:00Z" w16du:dateUtc="2024-12-23T14:34:00Z">
            <w:rPr>
              <w:del w:id="1096" w:author="Vigneault Juliane" w:date="2024-12-14T15:24:00Z" w16du:dateUtc="2024-12-14T20:24:00Z"/>
            </w:rPr>
          </w:rPrChange>
        </w:rPr>
        <w:pPrChange w:id="1097" w:author="Vigneault Juliane" w:date="2024-12-23T09:34:00Z" w16du:dateUtc="2024-12-23T14:34:00Z">
          <w:pPr>
            <w:pStyle w:val="Bibliographie1"/>
            <w:spacing w:line="480" w:lineRule="auto"/>
          </w:pPr>
        </w:pPrChange>
      </w:pPr>
      <w:del w:id="1098" w:author="Vigneault Juliane" w:date="2024-12-14T15:24:00Z" w16du:dateUtc="2024-12-14T20:24:00Z">
        <w:r w:rsidRPr="00A75920" w:rsidDel="00393584">
          <w:rPr>
            <w:rPrChange w:id="1099" w:author="Vigneault Juliane" w:date="2024-12-23T09:34:00Z" w16du:dateUtc="2024-12-23T14:34:00Z">
              <w:rPr/>
            </w:rPrChange>
          </w:rPr>
          <w:delText xml:space="preserve">Bartoli, Pierre, and Charles-François Boudouresque. 1997. “Transmission Failure of Parasites (Digenea) in Sites Colonized by the Recently Introduced Invasive Alga Caulerpa Taxifolia.” </w:delText>
        </w:r>
        <w:r w:rsidRPr="00A75920" w:rsidDel="00393584">
          <w:rPr>
            <w:i/>
            <w:iCs/>
            <w:rPrChange w:id="1100" w:author="Vigneault Juliane" w:date="2024-12-23T09:34:00Z" w16du:dateUtc="2024-12-23T14:34:00Z">
              <w:rPr>
                <w:i/>
                <w:iCs/>
              </w:rPr>
            </w:rPrChange>
          </w:rPr>
          <w:delText>Marine Ecology Progress Series</w:delText>
        </w:r>
        <w:r w:rsidRPr="00A75920" w:rsidDel="00393584">
          <w:rPr>
            <w:rPrChange w:id="1101" w:author="Vigneault Juliane" w:date="2024-12-23T09:34:00Z" w16du:dateUtc="2024-12-23T14:34:00Z">
              <w:rPr/>
            </w:rPrChange>
          </w:rPr>
          <w:delText xml:space="preserve"> 154:253–60.</w:delText>
        </w:r>
      </w:del>
    </w:p>
    <w:p w14:paraId="2AD5D8CF" w14:textId="400FE0BC" w:rsidR="00CC4C09" w:rsidRPr="00A75920" w:rsidDel="00393584" w:rsidRDefault="00CC4C09" w:rsidP="00A75920">
      <w:pPr>
        <w:pStyle w:val="Bibliographie1"/>
        <w:spacing w:line="480" w:lineRule="auto"/>
        <w:rPr>
          <w:del w:id="1102" w:author="Vigneault Juliane" w:date="2024-12-14T15:24:00Z" w16du:dateUtc="2024-12-14T20:24:00Z"/>
          <w:rPrChange w:id="1103" w:author="Vigneault Juliane" w:date="2024-12-23T09:34:00Z" w16du:dateUtc="2024-12-23T14:34:00Z">
            <w:rPr>
              <w:del w:id="1104" w:author="Vigneault Juliane" w:date="2024-12-14T15:24:00Z" w16du:dateUtc="2024-12-14T20:24:00Z"/>
            </w:rPr>
          </w:rPrChange>
        </w:rPr>
        <w:pPrChange w:id="1105" w:author="Vigneault Juliane" w:date="2024-12-23T09:34:00Z" w16du:dateUtc="2024-12-23T14:34:00Z">
          <w:pPr>
            <w:pStyle w:val="Bibliographie1"/>
            <w:spacing w:line="480" w:lineRule="auto"/>
          </w:pPr>
        </w:pPrChange>
      </w:pPr>
      <w:del w:id="1106" w:author="Vigneault Juliane" w:date="2024-12-14T15:24:00Z" w16du:dateUtc="2024-12-14T20:24:00Z">
        <w:r w:rsidRPr="00A75920" w:rsidDel="00393584">
          <w:rPr>
            <w:rPrChange w:id="1107" w:author="Vigneault Juliane" w:date="2024-12-23T09:34:00Z" w16du:dateUtc="2024-12-23T14:34:00Z">
              <w:rPr/>
            </w:rPrChange>
          </w:rPr>
          <w:delText xml:space="preserve">Biro, Peter A., Mark V. Abrahams, John R. Post, and Eric A. Parkinson. 2006. “Behavioural Trade-Offs between Growth and Mortality Explain Evolution of Submaximal Growth Rates.” </w:delText>
        </w:r>
        <w:r w:rsidRPr="00A75920" w:rsidDel="00393584">
          <w:rPr>
            <w:i/>
            <w:iCs/>
            <w:rPrChange w:id="1108" w:author="Vigneault Juliane" w:date="2024-12-23T09:34:00Z" w16du:dateUtc="2024-12-23T14:34:00Z">
              <w:rPr>
                <w:i/>
                <w:iCs/>
              </w:rPr>
            </w:rPrChange>
          </w:rPr>
          <w:delText>Journal of Animal Ecology</w:delText>
        </w:r>
        <w:r w:rsidRPr="00A75920" w:rsidDel="00393584">
          <w:rPr>
            <w:rPrChange w:id="1109" w:author="Vigneault Juliane" w:date="2024-12-23T09:34:00Z" w16du:dateUtc="2024-12-23T14:34:00Z">
              <w:rPr/>
            </w:rPrChange>
          </w:rPr>
          <w:delText xml:space="preserve"> 75 (5): 1165–71. https://doi.org/10.1111/j.1365-2656.2006.01137.x.</w:delText>
        </w:r>
      </w:del>
    </w:p>
    <w:p w14:paraId="68EB3E9C" w14:textId="642A8BCB" w:rsidR="00CC4C09" w:rsidRPr="00A75920" w:rsidDel="00393584" w:rsidRDefault="00CC4C09" w:rsidP="00A75920">
      <w:pPr>
        <w:pStyle w:val="Bibliographie1"/>
        <w:spacing w:line="480" w:lineRule="auto"/>
        <w:rPr>
          <w:del w:id="1110" w:author="Vigneault Juliane" w:date="2024-12-14T15:24:00Z" w16du:dateUtc="2024-12-14T20:24:00Z"/>
          <w:rPrChange w:id="1111" w:author="Vigneault Juliane" w:date="2024-12-23T09:34:00Z" w16du:dateUtc="2024-12-23T14:34:00Z">
            <w:rPr>
              <w:del w:id="1112" w:author="Vigneault Juliane" w:date="2024-12-14T15:24:00Z" w16du:dateUtc="2024-12-14T20:24:00Z"/>
            </w:rPr>
          </w:rPrChange>
        </w:rPr>
        <w:pPrChange w:id="1113" w:author="Vigneault Juliane" w:date="2024-12-23T09:34:00Z" w16du:dateUtc="2024-12-23T14:34:00Z">
          <w:pPr>
            <w:pStyle w:val="Bibliographie1"/>
            <w:spacing w:line="480" w:lineRule="auto"/>
          </w:pPr>
        </w:pPrChange>
      </w:pPr>
      <w:del w:id="1114" w:author="Vigneault Juliane" w:date="2024-12-14T15:24:00Z" w16du:dateUtc="2024-12-14T20:24:00Z">
        <w:r w:rsidRPr="00A75920" w:rsidDel="00393584">
          <w:rPr>
            <w:rPrChange w:id="1115" w:author="Vigneault Juliane" w:date="2024-12-23T09:34:00Z" w16du:dateUtc="2024-12-23T14:34:00Z">
              <w:rPr/>
            </w:rPrChange>
          </w:rPr>
          <w:delText xml:space="preserve">Biro, Peter A., and Niels J. Dingemanse. 2009. “Sampling Bias Resulting from Animal Personality.” </w:delText>
        </w:r>
        <w:r w:rsidRPr="00A75920" w:rsidDel="00393584">
          <w:rPr>
            <w:i/>
            <w:iCs/>
            <w:rPrChange w:id="1116" w:author="Vigneault Juliane" w:date="2024-12-23T09:34:00Z" w16du:dateUtc="2024-12-23T14:34:00Z">
              <w:rPr>
                <w:i/>
                <w:iCs/>
              </w:rPr>
            </w:rPrChange>
          </w:rPr>
          <w:delText>Trends in Ecology &amp; Evolution</w:delText>
        </w:r>
        <w:r w:rsidRPr="00A75920" w:rsidDel="00393584">
          <w:rPr>
            <w:rPrChange w:id="1117" w:author="Vigneault Juliane" w:date="2024-12-23T09:34:00Z" w16du:dateUtc="2024-12-23T14:34:00Z">
              <w:rPr/>
            </w:rPrChange>
          </w:rPr>
          <w:delText xml:space="preserve"> 24 (2): 66–67. https://doi.org/10.1016/j.tree.2008.11.001.</w:delText>
        </w:r>
      </w:del>
    </w:p>
    <w:p w14:paraId="23CDD678" w14:textId="16B8BDBE" w:rsidR="00CC4C09" w:rsidRPr="00A75920" w:rsidDel="00393584" w:rsidRDefault="00CC4C09" w:rsidP="00A75920">
      <w:pPr>
        <w:pStyle w:val="Bibliographie1"/>
        <w:spacing w:line="480" w:lineRule="auto"/>
        <w:rPr>
          <w:del w:id="1118" w:author="Vigneault Juliane" w:date="2024-12-14T15:24:00Z" w16du:dateUtc="2024-12-14T20:24:00Z"/>
          <w:rPrChange w:id="1119" w:author="Vigneault Juliane" w:date="2024-12-23T09:34:00Z" w16du:dateUtc="2024-12-23T14:34:00Z">
            <w:rPr>
              <w:del w:id="1120" w:author="Vigneault Juliane" w:date="2024-12-14T15:24:00Z" w16du:dateUtc="2024-12-14T20:24:00Z"/>
            </w:rPr>
          </w:rPrChange>
        </w:rPr>
        <w:pPrChange w:id="1121" w:author="Vigneault Juliane" w:date="2024-12-23T09:34:00Z" w16du:dateUtc="2024-12-23T14:34:00Z">
          <w:pPr>
            <w:pStyle w:val="Bibliographie1"/>
            <w:spacing w:line="480" w:lineRule="auto"/>
          </w:pPr>
        </w:pPrChange>
      </w:pPr>
      <w:del w:id="1122" w:author="Vigneault Juliane" w:date="2024-12-14T15:24:00Z" w16du:dateUtc="2024-12-14T20:24:00Z">
        <w:r w:rsidRPr="00A75920" w:rsidDel="00393584">
          <w:rPr>
            <w:rPrChange w:id="1123" w:author="Vigneault Juliane" w:date="2024-12-23T09:34:00Z" w16du:dateUtc="2024-12-23T14:34:00Z">
              <w:rPr/>
            </w:rPrChange>
          </w:rPr>
          <w:delText xml:space="preserve">Biro, Peter A., and John R. Post. 2008. “Rapid Depletion of Genotypes with Fast Growth and Bold Personality Traits from Harvested Fish Populations.” </w:delText>
        </w:r>
        <w:r w:rsidRPr="00A75920" w:rsidDel="00393584">
          <w:rPr>
            <w:i/>
            <w:iCs/>
            <w:rPrChange w:id="1124" w:author="Vigneault Juliane" w:date="2024-12-23T09:34:00Z" w16du:dateUtc="2024-12-23T14:34:00Z">
              <w:rPr>
                <w:i/>
                <w:iCs/>
              </w:rPr>
            </w:rPrChange>
          </w:rPr>
          <w:delText>Proceedings of the National Academy of Sciences of the United States of America</w:delText>
        </w:r>
        <w:r w:rsidRPr="00A75920" w:rsidDel="00393584">
          <w:rPr>
            <w:rPrChange w:id="1125" w:author="Vigneault Juliane" w:date="2024-12-23T09:34:00Z" w16du:dateUtc="2024-12-23T14:34:00Z">
              <w:rPr/>
            </w:rPrChange>
          </w:rPr>
          <w:delText xml:space="preserve"> 105 (8): 2919–22. https://doi.org/10.1073/pnas.0708159105.</w:delText>
        </w:r>
      </w:del>
    </w:p>
    <w:p w14:paraId="2AA96D5F" w14:textId="341AC369" w:rsidR="00CC4C09" w:rsidRPr="00A75920" w:rsidDel="00393584" w:rsidRDefault="00CC4C09" w:rsidP="00A75920">
      <w:pPr>
        <w:pStyle w:val="Bibliographie1"/>
        <w:spacing w:line="480" w:lineRule="auto"/>
        <w:rPr>
          <w:del w:id="1126" w:author="Vigneault Juliane" w:date="2024-12-14T15:24:00Z" w16du:dateUtc="2024-12-14T20:24:00Z"/>
          <w:rPrChange w:id="1127" w:author="Vigneault Juliane" w:date="2024-12-23T09:34:00Z" w16du:dateUtc="2024-12-23T14:34:00Z">
            <w:rPr>
              <w:del w:id="1128" w:author="Vigneault Juliane" w:date="2024-12-14T15:24:00Z" w16du:dateUtc="2024-12-14T20:24:00Z"/>
              <w:lang w:val="fr-CA"/>
            </w:rPr>
          </w:rPrChange>
        </w:rPr>
        <w:pPrChange w:id="1129" w:author="Vigneault Juliane" w:date="2024-12-23T09:34:00Z" w16du:dateUtc="2024-12-23T14:34:00Z">
          <w:pPr>
            <w:pStyle w:val="Bibliographie1"/>
            <w:spacing w:line="480" w:lineRule="auto"/>
          </w:pPr>
        </w:pPrChange>
      </w:pPr>
      <w:del w:id="1130" w:author="Vigneault Juliane" w:date="2024-12-14T15:24:00Z" w16du:dateUtc="2024-12-14T20:24:00Z">
        <w:r w:rsidRPr="00A75920" w:rsidDel="00393584">
          <w:rPr>
            <w:rPrChange w:id="1131" w:author="Vigneault Juliane" w:date="2024-12-23T09:34:00Z" w16du:dateUtc="2024-12-23T14:34:00Z">
              <w:rPr/>
            </w:rPrChange>
          </w:rPr>
          <w:delText xml:space="preserve">Bolnick, Daniel I., Emlyn J. Resetarits, Kimberly Ballare, Yoel E. Stuart, and William E. Stutz. 2020. “Scale-Dependent Effects of Host Patch Traits on Species Composition in a Stickleback Parasite Metacommunity.” </w:delText>
        </w:r>
        <w:r w:rsidRPr="00A75920" w:rsidDel="00393584">
          <w:rPr>
            <w:i/>
            <w:iCs/>
            <w:rPrChange w:id="1132" w:author="Vigneault Juliane" w:date="2024-12-23T09:34:00Z" w16du:dateUtc="2024-12-23T14:34:00Z">
              <w:rPr>
                <w:i/>
                <w:iCs/>
              </w:rPr>
            </w:rPrChange>
          </w:rPr>
          <w:delText>Ecology</w:delText>
        </w:r>
        <w:r w:rsidRPr="00A75920" w:rsidDel="00393584">
          <w:rPr>
            <w:rPrChange w:id="1133" w:author="Vigneault Juliane" w:date="2024-12-23T09:34:00Z" w16du:dateUtc="2024-12-23T14:34:00Z">
              <w:rPr/>
            </w:rPrChange>
          </w:rPr>
          <w:delText xml:space="preserve"> 101 (12): e03181. https://doi.org/10.1002/ecy.3181.</w:delText>
        </w:r>
      </w:del>
    </w:p>
    <w:p w14:paraId="40D59CB2" w14:textId="035C13CA" w:rsidR="00CC4C09" w:rsidRPr="00A75920" w:rsidDel="00393584" w:rsidRDefault="00CC4C09" w:rsidP="00A75920">
      <w:pPr>
        <w:pStyle w:val="Bibliographie1"/>
        <w:spacing w:line="480" w:lineRule="auto"/>
        <w:rPr>
          <w:del w:id="1134" w:author="Vigneault Juliane" w:date="2024-12-14T15:24:00Z" w16du:dateUtc="2024-12-14T20:24:00Z"/>
          <w:rPrChange w:id="1135" w:author="Vigneault Juliane" w:date="2024-12-23T09:34:00Z" w16du:dateUtc="2024-12-23T14:34:00Z">
            <w:rPr>
              <w:del w:id="1136" w:author="Vigneault Juliane" w:date="2024-12-14T15:24:00Z" w16du:dateUtc="2024-12-14T20:24:00Z"/>
            </w:rPr>
          </w:rPrChange>
        </w:rPr>
        <w:pPrChange w:id="1137" w:author="Vigneault Juliane" w:date="2024-12-23T09:34:00Z" w16du:dateUtc="2024-12-23T14:34:00Z">
          <w:pPr>
            <w:pStyle w:val="Bibliographie1"/>
            <w:spacing w:line="480" w:lineRule="auto"/>
          </w:pPr>
        </w:pPrChange>
      </w:pPr>
      <w:del w:id="1138" w:author="Vigneault Juliane" w:date="2024-12-14T15:24:00Z" w16du:dateUtc="2024-12-14T20:24:00Z">
        <w:r w:rsidRPr="00A75920" w:rsidDel="00393584">
          <w:rPr>
            <w:rPrChange w:id="1139" w:author="Vigneault Juliane" w:date="2024-12-23T09:34:00Z" w16du:dateUtc="2024-12-23T14:34:00Z">
              <w:rPr/>
            </w:rPrChange>
          </w:rPr>
          <w:delText xml:space="preserve">Boyer, Nelly, Denis Réale, Julie Marmet, Benoît Pisanu, and Jean-Louis Chapuis. 2010. “Personality, Space Use and Tick Load in an Introduced Population of Siberian Chipmunks Tamias Sibiricus.” </w:delText>
        </w:r>
        <w:r w:rsidRPr="00A75920" w:rsidDel="00393584">
          <w:rPr>
            <w:i/>
            <w:iCs/>
            <w:rPrChange w:id="1140" w:author="Vigneault Juliane" w:date="2024-12-23T09:34:00Z" w16du:dateUtc="2024-12-23T14:34:00Z">
              <w:rPr>
                <w:i/>
                <w:iCs/>
              </w:rPr>
            </w:rPrChange>
          </w:rPr>
          <w:delText>Journal of Animal Ecology</w:delText>
        </w:r>
        <w:r w:rsidRPr="00A75920" w:rsidDel="00393584">
          <w:rPr>
            <w:rPrChange w:id="1141" w:author="Vigneault Juliane" w:date="2024-12-23T09:34:00Z" w16du:dateUtc="2024-12-23T14:34:00Z">
              <w:rPr/>
            </w:rPrChange>
          </w:rPr>
          <w:delText xml:space="preserve"> 79 (3): 538–47. https://doi.org/10.1111/j.1365-2656.2010.01659.x.</w:delText>
        </w:r>
      </w:del>
    </w:p>
    <w:p w14:paraId="5DE92191" w14:textId="4ACB2EC5" w:rsidR="00CC4C09" w:rsidRPr="00A75920" w:rsidDel="00393584" w:rsidRDefault="00CC4C09" w:rsidP="00A75920">
      <w:pPr>
        <w:pStyle w:val="Bibliographie1"/>
        <w:spacing w:line="480" w:lineRule="auto"/>
        <w:rPr>
          <w:del w:id="1142" w:author="Vigneault Juliane" w:date="2024-12-14T15:24:00Z" w16du:dateUtc="2024-12-14T20:24:00Z"/>
          <w:rPrChange w:id="1143" w:author="Vigneault Juliane" w:date="2024-12-23T09:34:00Z" w16du:dateUtc="2024-12-23T14:34:00Z">
            <w:rPr>
              <w:del w:id="1144" w:author="Vigneault Juliane" w:date="2024-12-14T15:24:00Z" w16du:dateUtc="2024-12-14T20:24:00Z"/>
            </w:rPr>
          </w:rPrChange>
        </w:rPr>
        <w:pPrChange w:id="1145" w:author="Vigneault Juliane" w:date="2024-12-23T09:34:00Z" w16du:dateUtc="2024-12-23T14:34:00Z">
          <w:pPr>
            <w:pStyle w:val="Bibliographie1"/>
            <w:spacing w:line="480" w:lineRule="auto"/>
          </w:pPr>
        </w:pPrChange>
      </w:pPr>
      <w:del w:id="1146" w:author="Vigneault Juliane" w:date="2024-12-14T15:24:00Z" w16du:dateUtc="2024-12-14T20:24:00Z">
        <w:r w:rsidRPr="00A75920" w:rsidDel="00393584">
          <w:rPr>
            <w:rPrChange w:id="1147" w:author="Vigneault Juliane" w:date="2024-12-23T09:34:00Z" w16du:dateUtc="2024-12-23T14:34:00Z">
              <w:rPr/>
            </w:rPrChange>
          </w:rPr>
          <w:delText xml:space="preserve">Brown, James H. 1984. “On the Relationship between Abundance and Distribution of Species.” </w:delText>
        </w:r>
        <w:r w:rsidRPr="00A75920" w:rsidDel="00393584">
          <w:rPr>
            <w:i/>
            <w:iCs/>
            <w:rPrChange w:id="1148" w:author="Vigneault Juliane" w:date="2024-12-23T09:34:00Z" w16du:dateUtc="2024-12-23T14:34:00Z">
              <w:rPr>
                <w:i/>
                <w:iCs/>
              </w:rPr>
            </w:rPrChange>
          </w:rPr>
          <w:delText>The American Naturalist</w:delText>
        </w:r>
        <w:r w:rsidRPr="00A75920" w:rsidDel="00393584">
          <w:rPr>
            <w:rPrChange w:id="1149" w:author="Vigneault Juliane" w:date="2024-12-23T09:34:00Z" w16du:dateUtc="2024-12-23T14:34:00Z">
              <w:rPr/>
            </w:rPrChange>
          </w:rPr>
          <w:delText xml:space="preserve"> 124 (2): 255–79. https://doi.org/10.1086/284267.</w:delText>
        </w:r>
      </w:del>
    </w:p>
    <w:p w14:paraId="53B9ADC3" w14:textId="2532A0EB" w:rsidR="00CC4C09" w:rsidRPr="00A75920" w:rsidDel="00393584" w:rsidRDefault="00CC4C09" w:rsidP="00A75920">
      <w:pPr>
        <w:pStyle w:val="Bibliographie1"/>
        <w:spacing w:line="480" w:lineRule="auto"/>
        <w:rPr>
          <w:del w:id="1150" w:author="Vigneault Juliane" w:date="2024-12-14T15:24:00Z" w16du:dateUtc="2024-12-14T20:24:00Z"/>
          <w:rPrChange w:id="1151" w:author="Vigneault Juliane" w:date="2024-12-23T09:34:00Z" w16du:dateUtc="2024-12-23T14:34:00Z">
            <w:rPr>
              <w:del w:id="1152" w:author="Vigneault Juliane" w:date="2024-12-14T15:24:00Z" w16du:dateUtc="2024-12-14T20:24:00Z"/>
            </w:rPr>
          </w:rPrChange>
        </w:rPr>
        <w:pPrChange w:id="1153" w:author="Vigneault Juliane" w:date="2024-12-23T09:34:00Z" w16du:dateUtc="2024-12-23T14:34:00Z">
          <w:pPr>
            <w:pStyle w:val="Bibliographie1"/>
            <w:spacing w:line="480" w:lineRule="auto"/>
          </w:pPr>
        </w:pPrChange>
      </w:pPr>
      <w:del w:id="1154" w:author="Vigneault Juliane" w:date="2024-12-14T15:24:00Z" w16du:dateUtc="2024-12-14T20:24:00Z">
        <w:r w:rsidRPr="00A75920" w:rsidDel="00393584">
          <w:rPr>
            <w:rPrChange w:id="1155" w:author="Vigneault Juliane" w:date="2024-12-23T09:34:00Z" w16du:dateUtc="2024-12-23T14:34:00Z">
              <w:rPr/>
            </w:rPrChange>
          </w:rPr>
          <w:delText xml:space="preserve">Buck, Julia C., and William I. Lutterschmidt. 2017. “Parasite Abundance Decreases with Host Density: Evidence of the Encounter-Dilution Effect for a Parasite with a Complex Life Cycle.” </w:delText>
        </w:r>
        <w:r w:rsidRPr="00A75920" w:rsidDel="00393584">
          <w:rPr>
            <w:i/>
            <w:iCs/>
            <w:rPrChange w:id="1156" w:author="Vigneault Juliane" w:date="2024-12-23T09:34:00Z" w16du:dateUtc="2024-12-23T14:34:00Z">
              <w:rPr>
                <w:i/>
                <w:iCs/>
              </w:rPr>
            </w:rPrChange>
          </w:rPr>
          <w:delText>Hydrobiologia</w:delText>
        </w:r>
        <w:r w:rsidRPr="00A75920" w:rsidDel="00393584">
          <w:rPr>
            <w:rPrChange w:id="1157" w:author="Vigneault Juliane" w:date="2024-12-23T09:34:00Z" w16du:dateUtc="2024-12-23T14:34:00Z">
              <w:rPr/>
            </w:rPrChange>
          </w:rPr>
          <w:delText xml:space="preserve"> 784 (1): 201–10. https://doi.org/10.1007/s10750-016-2874-8.</w:delText>
        </w:r>
      </w:del>
    </w:p>
    <w:p w14:paraId="154BF5DF" w14:textId="765F046E" w:rsidR="00CC4C09" w:rsidRPr="00A75920" w:rsidDel="00393584" w:rsidRDefault="00CC4C09" w:rsidP="00A75920">
      <w:pPr>
        <w:pStyle w:val="Bibliographie1"/>
        <w:spacing w:line="480" w:lineRule="auto"/>
        <w:rPr>
          <w:del w:id="1158" w:author="Vigneault Juliane" w:date="2024-12-14T15:24:00Z" w16du:dateUtc="2024-12-14T20:24:00Z"/>
          <w:rPrChange w:id="1159" w:author="Vigneault Juliane" w:date="2024-12-23T09:34:00Z" w16du:dateUtc="2024-12-23T14:34:00Z">
            <w:rPr>
              <w:del w:id="1160" w:author="Vigneault Juliane" w:date="2024-12-14T15:24:00Z" w16du:dateUtc="2024-12-14T20:24:00Z"/>
              <w:lang w:val="fr-CA"/>
            </w:rPr>
          </w:rPrChange>
        </w:rPr>
        <w:pPrChange w:id="1161" w:author="Vigneault Juliane" w:date="2024-12-23T09:34:00Z" w16du:dateUtc="2024-12-23T14:34:00Z">
          <w:pPr>
            <w:pStyle w:val="Bibliographie1"/>
            <w:spacing w:line="480" w:lineRule="auto"/>
          </w:pPr>
        </w:pPrChange>
      </w:pPr>
      <w:del w:id="1162" w:author="Vigneault Juliane" w:date="2024-12-14T15:24:00Z" w16du:dateUtc="2024-12-14T20:24:00Z">
        <w:r w:rsidRPr="00A75920" w:rsidDel="00393584">
          <w:rPr>
            <w:rPrChange w:id="1163" w:author="Vigneault Juliane" w:date="2024-12-23T09:34:00Z" w16du:dateUtc="2024-12-23T14:34:00Z">
              <w:rPr/>
            </w:rPrChange>
          </w:rPr>
          <w:delText xml:space="preserve">Bush, A. O., K. D. Lafferty, J. M. Lotz, and A. W. Shostak. 1997. “Parasitology Meets Ecology on Its Own Terms: Margolis et al. Revisited.” </w:delText>
        </w:r>
        <w:r w:rsidRPr="00A75920" w:rsidDel="00393584">
          <w:rPr>
            <w:i/>
            <w:iCs/>
            <w:rPrChange w:id="1164" w:author="Vigneault Juliane" w:date="2024-12-23T09:34:00Z" w16du:dateUtc="2024-12-23T14:34:00Z">
              <w:rPr>
                <w:i/>
                <w:iCs/>
              </w:rPr>
            </w:rPrChange>
          </w:rPr>
          <w:delText>The Journal of Parasitology</w:delText>
        </w:r>
        <w:r w:rsidRPr="00A75920" w:rsidDel="00393584">
          <w:rPr>
            <w:rPrChange w:id="1165" w:author="Vigneault Juliane" w:date="2024-12-23T09:34:00Z" w16du:dateUtc="2024-12-23T14:34:00Z">
              <w:rPr/>
            </w:rPrChange>
          </w:rPr>
          <w:delText xml:space="preserve"> 83 (4): 575–83.</w:delText>
        </w:r>
      </w:del>
    </w:p>
    <w:p w14:paraId="1E24324C" w14:textId="0167C44F" w:rsidR="00CC4C09" w:rsidRPr="00A75920" w:rsidDel="00393584" w:rsidRDefault="00CC4C09" w:rsidP="00A75920">
      <w:pPr>
        <w:pStyle w:val="Bibliographie1"/>
        <w:spacing w:line="480" w:lineRule="auto"/>
        <w:rPr>
          <w:del w:id="1166" w:author="Vigneault Juliane" w:date="2024-12-14T15:24:00Z" w16du:dateUtc="2024-12-14T20:24:00Z"/>
          <w:rPrChange w:id="1167" w:author="Vigneault Juliane" w:date="2024-12-23T09:34:00Z" w16du:dateUtc="2024-12-23T14:34:00Z">
            <w:rPr>
              <w:del w:id="1168" w:author="Vigneault Juliane" w:date="2024-12-14T15:24:00Z" w16du:dateUtc="2024-12-14T20:24:00Z"/>
            </w:rPr>
          </w:rPrChange>
        </w:rPr>
        <w:pPrChange w:id="1169" w:author="Vigneault Juliane" w:date="2024-12-23T09:34:00Z" w16du:dateUtc="2024-12-23T14:34:00Z">
          <w:pPr>
            <w:pStyle w:val="Bibliographie1"/>
            <w:spacing w:line="480" w:lineRule="auto"/>
          </w:pPr>
        </w:pPrChange>
      </w:pPr>
      <w:del w:id="1170" w:author="Vigneault Juliane" w:date="2024-12-14T15:24:00Z" w16du:dateUtc="2024-12-14T20:24:00Z">
        <w:r w:rsidRPr="00A75920" w:rsidDel="00393584">
          <w:rPr>
            <w:rPrChange w:id="1171" w:author="Vigneault Juliane" w:date="2024-12-23T09:34:00Z" w16du:dateUtc="2024-12-23T14:34:00Z">
              <w:rPr/>
            </w:rPrChange>
          </w:rPr>
          <w:delText xml:space="preserve">Chrétien, Emmanuelle, Jérémy De Bonville, Joëlle Guitard, Sandra A. Binning, Élizabeth Melis, Alexandra Kack, Ariane Côté, et al. 2023. “Few Studies of Wild Animal Performance Account for Parasite Infections: A Systematic Review.” </w:delText>
        </w:r>
        <w:r w:rsidRPr="00A75920" w:rsidDel="00393584">
          <w:rPr>
            <w:i/>
            <w:iCs/>
            <w:rPrChange w:id="1172" w:author="Vigneault Juliane" w:date="2024-12-23T09:34:00Z" w16du:dateUtc="2024-12-23T14:34:00Z">
              <w:rPr>
                <w:i/>
                <w:iCs/>
              </w:rPr>
            </w:rPrChange>
          </w:rPr>
          <w:delText>Journal of Animal Ecology</w:delText>
        </w:r>
        <w:r w:rsidRPr="00A75920" w:rsidDel="00393584">
          <w:rPr>
            <w:rPrChange w:id="1173" w:author="Vigneault Juliane" w:date="2024-12-23T09:34:00Z" w16du:dateUtc="2024-12-23T14:34:00Z">
              <w:rPr/>
            </w:rPrChange>
          </w:rPr>
          <w:delText xml:space="preserve"> 92 (4): 794–806. https://doi.org/10.1111/1365-2656.13864.</w:delText>
        </w:r>
      </w:del>
    </w:p>
    <w:p w14:paraId="6DAA4F9E" w14:textId="62F84E7A" w:rsidR="00CC4C09" w:rsidRPr="00A75920" w:rsidDel="00393584" w:rsidRDefault="00CC4C09" w:rsidP="00A75920">
      <w:pPr>
        <w:pStyle w:val="Bibliographie1"/>
        <w:spacing w:line="480" w:lineRule="auto"/>
        <w:rPr>
          <w:del w:id="1174" w:author="Vigneault Juliane" w:date="2024-12-14T15:24:00Z" w16du:dateUtc="2024-12-14T20:24:00Z"/>
          <w:rPrChange w:id="1175" w:author="Vigneault Juliane" w:date="2024-12-23T09:34:00Z" w16du:dateUtc="2024-12-23T14:34:00Z">
            <w:rPr>
              <w:del w:id="1176" w:author="Vigneault Juliane" w:date="2024-12-14T15:24:00Z" w16du:dateUtc="2024-12-14T20:24:00Z"/>
            </w:rPr>
          </w:rPrChange>
        </w:rPr>
        <w:pPrChange w:id="1177" w:author="Vigneault Juliane" w:date="2024-12-23T09:34:00Z" w16du:dateUtc="2024-12-23T14:34:00Z">
          <w:pPr>
            <w:pStyle w:val="Bibliographie1"/>
            <w:spacing w:line="480" w:lineRule="auto"/>
          </w:pPr>
        </w:pPrChange>
      </w:pPr>
      <w:del w:id="1178" w:author="Vigneault Juliane" w:date="2024-12-14T15:24:00Z" w16du:dateUtc="2024-12-14T20:24:00Z">
        <w:r w:rsidRPr="00A75920" w:rsidDel="00393584">
          <w:rPr>
            <w:rPrChange w:id="1179" w:author="Vigneault Juliane" w:date="2024-12-23T09:34:00Z" w16du:dateUtc="2024-12-23T14:34:00Z">
              <w:rPr/>
            </w:rPrChange>
          </w:rPr>
          <w:delText xml:space="preserve">Civitello, David J., Jeremy Cohen, Hiba Fatima, Neal T. Halstead, Josue Liriano, Taegan A. McMahon, C. Nicole Ortega, et al. 2015. “Biodiversity Inhibits Parasites: Broad Evidence for the Dilution Effect.” </w:delText>
        </w:r>
        <w:r w:rsidRPr="00A75920" w:rsidDel="00393584">
          <w:rPr>
            <w:i/>
            <w:iCs/>
            <w:rPrChange w:id="1180" w:author="Vigneault Juliane" w:date="2024-12-23T09:34:00Z" w16du:dateUtc="2024-12-23T14:34:00Z">
              <w:rPr>
                <w:i/>
                <w:iCs/>
              </w:rPr>
            </w:rPrChange>
          </w:rPr>
          <w:delText>Proceedings of the National Academy of Sciences</w:delText>
        </w:r>
        <w:r w:rsidRPr="00A75920" w:rsidDel="00393584">
          <w:rPr>
            <w:rPrChange w:id="1181" w:author="Vigneault Juliane" w:date="2024-12-23T09:34:00Z" w16du:dateUtc="2024-12-23T14:34:00Z">
              <w:rPr/>
            </w:rPrChange>
          </w:rPr>
          <w:delText xml:space="preserve"> 112 (28): 8667–71. https://doi.org/10.1073/pnas.1506279112.</w:delText>
        </w:r>
      </w:del>
    </w:p>
    <w:p w14:paraId="39BD6193" w14:textId="170E3E69" w:rsidR="00CC4C09" w:rsidRPr="00A75920" w:rsidDel="00393584" w:rsidRDefault="00CC4C09" w:rsidP="00A75920">
      <w:pPr>
        <w:pStyle w:val="Bibliographie1"/>
        <w:spacing w:line="480" w:lineRule="auto"/>
        <w:rPr>
          <w:del w:id="1182" w:author="Vigneault Juliane" w:date="2024-12-14T15:24:00Z" w16du:dateUtc="2024-12-14T20:24:00Z"/>
          <w:rPrChange w:id="1183" w:author="Vigneault Juliane" w:date="2024-12-23T09:34:00Z" w16du:dateUtc="2024-12-23T14:34:00Z">
            <w:rPr>
              <w:del w:id="1184" w:author="Vigneault Juliane" w:date="2024-12-14T15:24:00Z" w16du:dateUtc="2024-12-14T20:24:00Z"/>
            </w:rPr>
          </w:rPrChange>
        </w:rPr>
        <w:pPrChange w:id="1185" w:author="Vigneault Juliane" w:date="2024-12-23T09:34:00Z" w16du:dateUtc="2024-12-23T14:34:00Z">
          <w:pPr>
            <w:pStyle w:val="Bibliographie1"/>
            <w:spacing w:line="480" w:lineRule="auto"/>
          </w:pPr>
        </w:pPrChange>
      </w:pPr>
      <w:del w:id="1186" w:author="Vigneault Juliane" w:date="2024-12-14T15:24:00Z" w16du:dateUtc="2024-12-14T20:24:00Z">
        <w:r w:rsidRPr="00A75920" w:rsidDel="00393584">
          <w:rPr>
            <w:rPrChange w:id="1187" w:author="Vigneault Juliane" w:date="2024-12-23T09:34:00Z" w16du:dateUtc="2024-12-23T14:34:00Z">
              <w:rPr/>
            </w:rPrChange>
          </w:rPr>
          <w:delText xml:space="preserve">Cohen, Jeremy M., David J. Civitello, Amber J. Brace, Erin M. Feichtinger, C. Nicole Ortega, Jason C. Richardson, Erin L. Sauer, Xuan Liu, and Jason R. Rohr. 2016. “Spatial Scale Modulates the Strength of Ecological Processes Driving Disease Distributions.” </w:delText>
        </w:r>
        <w:r w:rsidRPr="00A75920" w:rsidDel="00393584">
          <w:rPr>
            <w:i/>
            <w:iCs/>
            <w:rPrChange w:id="1188" w:author="Vigneault Juliane" w:date="2024-12-23T09:34:00Z" w16du:dateUtc="2024-12-23T14:34:00Z">
              <w:rPr>
                <w:i/>
                <w:iCs/>
              </w:rPr>
            </w:rPrChange>
          </w:rPr>
          <w:delText>Proceedings of the National Academy of Sciences</w:delText>
        </w:r>
        <w:r w:rsidRPr="00A75920" w:rsidDel="00393584">
          <w:rPr>
            <w:rPrChange w:id="1189" w:author="Vigneault Juliane" w:date="2024-12-23T09:34:00Z" w16du:dateUtc="2024-12-23T14:34:00Z">
              <w:rPr/>
            </w:rPrChange>
          </w:rPr>
          <w:delText xml:space="preserve"> 113 (24): E3359–64. https://doi.org/10.1073/pnas.1521657113.</w:delText>
        </w:r>
      </w:del>
    </w:p>
    <w:p w14:paraId="315523F0" w14:textId="303BED17" w:rsidR="00CC4C09" w:rsidRPr="00A75920" w:rsidDel="00393584" w:rsidRDefault="00CC4C09" w:rsidP="00A75920">
      <w:pPr>
        <w:pStyle w:val="Bibliographie1"/>
        <w:spacing w:line="480" w:lineRule="auto"/>
        <w:rPr>
          <w:del w:id="1190" w:author="Vigneault Juliane" w:date="2024-12-14T15:24:00Z" w16du:dateUtc="2024-12-14T20:24:00Z"/>
          <w:rPrChange w:id="1191" w:author="Vigneault Juliane" w:date="2024-12-23T09:34:00Z" w16du:dateUtc="2024-12-23T14:34:00Z">
            <w:rPr>
              <w:del w:id="1192" w:author="Vigneault Juliane" w:date="2024-12-14T15:24:00Z" w16du:dateUtc="2024-12-14T20:24:00Z"/>
            </w:rPr>
          </w:rPrChange>
        </w:rPr>
        <w:pPrChange w:id="1193" w:author="Vigneault Juliane" w:date="2024-12-23T09:34:00Z" w16du:dateUtc="2024-12-23T14:34:00Z">
          <w:pPr>
            <w:pStyle w:val="Bibliographie1"/>
            <w:spacing w:line="480" w:lineRule="auto"/>
          </w:pPr>
        </w:pPrChange>
      </w:pPr>
      <w:del w:id="1194" w:author="Vigneault Juliane" w:date="2024-12-14T15:24:00Z" w16du:dateUtc="2024-12-14T20:24:00Z">
        <w:r w:rsidRPr="00A75920" w:rsidDel="00393584">
          <w:rPr>
            <w:rPrChange w:id="1195" w:author="Vigneault Juliane" w:date="2024-12-23T09:34:00Z" w16du:dateUtc="2024-12-23T14:34:00Z">
              <w:rPr/>
            </w:rPrChange>
          </w:rPr>
          <w:delText xml:space="preserve">Dargent, Felipe, Julián Torres-Dowdall, Marilyn E. Scott, Indar Ramnarine, and Gregor F. Fussmann. 2013. “Can Mixed-Species Groups Reduce Individual Parasite Load? A Field Test with Two Closely Related Poeciliid Fishes (Poecilia Reticulata and Poecilia Picta).” Edited by Tapio Mappes. </w:delText>
        </w:r>
        <w:r w:rsidRPr="00A75920" w:rsidDel="00393584">
          <w:rPr>
            <w:i/>
            <w:iCs/>
            <w:rPrChange w:id="1196" w:author="Vigneault Juliane" w:date="2024-12-23T09:34:00Z" w16du:dateUtc="2024-12-23T14:34:00Z">
              <w:rPr>
                <w:i/>
                <w:iCs/>
              </w:rPr>
            </w:rPrChange>
          </w:rPr>
          <w:delText>PLoS ONE</w:delText>
        </w:r>
        <w:r w:rsidRPr="00A75920" w:rsidDel="00393584">
          <w:rPr>
            <w:rPrChange w:id="1197" w:author="Vigneault Juliane" w:date="2024-12-23T09:34:00Z" w16du:dateUtc="2024-12-23T14:34:00Z">
              <w:rPr/>
            </w:rPrChange>
          </w:rPr>
          <w:delText xml:space="preserve"> 8 (2): e56789. https://doi.org/10.1371/journal.pone.0056789.</w:delText>
        </w:r>
      </w:del>
    </w:p>
    <w:p w14:paraId="2A50785E" w14:textId="0C86F961" w:rsidR="00CC4C09" w:rsidRPr="00A75920" w:rsidDel="00393584" w:rsidRDefault="00CC4C09" w:rsidP="00A75920">
      <w:pPr>
        <w:pStyle w:val="Bibliographie1"/>
        <w:spacing w:line="480" w:lineRule="auto"/>
        <w:rPr>
          <w:del w:id="1198" w:author="Vigneault Juliane" w:date="2024-12-14T15:24:00Z" w16du:dateUtc="2024-12-14T20:24:00Z"/>
          <w:rPrChange w:id="1199" w:author="Vigneault Juliane" w:date="2024-12-23T09:34:00Z" w16du:dateUtc="2024-12-23T14:34:00Z">
            <w:rPr>
              <w:del w:id="1200" w:author="Vigneault Juliane" w:date="2024-12-14T15:24:00Z" w16du:dateUtc="2024-12-14T20:24:00Z"/>
            </w:rPr>
          </w:rPrChange>
        </w:rPr>
        <w:pPrChange w:id="1201" w:author="Vigneault Juliane" w:date="2024-12-23T09:34:00Z" w16du:dateUtc="2024-12-23T14:34:00Z">
          <w:pPr>
            <w:pStyle w:val="Bibliographie1"/>
            <w:spacing w:line="480" w:lineRule="auto"/>
          </w:pPr>
        </w:pPrChange>
      </w:pPr>
      <w:del w:id="1202" w:author="Vigneault Juliane" w:date="2024-12-14T15:24:00Z" w16du:dateUtc="2024-12-14T20:24:00Z">
        <w:r w:rsidRPr="00A75920" w:rsidDel="00393584">
          <w:rPr>
            <w:rPrChange w:id="1203" w:author="Vigneault Juliane" w:date="2024-12-23T09:34:00Z" w16du:dateUtc="2024-12-23T14:34:00Z">
              <w:rPr/>
            </w:rPrChange>
          </w:rPr>
          <w:delText xml:space="preserve">Davis, Herbert Spencer. 1967. </w:delText>
        </w:r>
        <w:r w:rsidRPr="00A75920" w:rsidDel="00393584">
          <w:rPr>
            <w:i/>
            <w:iCs/>
            <w:rPrChange w:id="1204" w:author="Vigneault Juliane" w:date="2024-12-23T09:34:00Z" w16du:dateUtc="2024-12-23T14:34:00Z">
              <w:rPr>
                <w:i/>
                <w:iCs/>
              </w:rPr>
            </w:rPrChange>
          </w:rPr>
          <w:delText>Culture and Diseases of Game Fishes</w:delText>
        </w:r>
        <w:r w:rsidRPr="00A75920" w:rsidDel="00393584">
          <w:rPr>
            <w:rPrChange w:id="1205" w:author="Vigneault Juliane" w:date="2024-12-23T09:34:00Z" w16du:dateUtc="2024-12-23T14:34:00Z">
              <w:rPr/>
            </w:rPrChange>
          </w:rPr>
          <w:delText>. University of California Press.</w:delText>
        </w:r>
      </w:del>
    </w:p>
    <w:p w14:paraId="6C26813E" w14:textId="3FB862B1" w:rsidR="00CC4C09" w:rsidRPr="00A75920" w:rsidDel="00393584" w:rsidRDefault="00CC4C09" w:rsidP="00A75920">
      <w:pPr>
        <w:pStyle w:val="Bibliographie1"/>
        <w:spacing w:line="480" w:lineRule="auto"/>
        <w:rPr>
          <w:del w:id="1206" w:author="Vigneault Juliane" w:date="2024-12-14T15:24:00Z" w16du:dateUtc="2024-12-14T20:24:00Z"/>
          <w:rPrChange w:id="1207" w:author="Vigneault Juliane" w:date="2024-12-23T09:34:00Z" w16du:dateUtc="2024-12-23T14:34:00Z">
            <w:rPr>
              <w:del w:id="1208" w:author="Vigneault Juliane" w:date="2024-12-14T15:24:00Z" w16du:dateUtc="2024-12-14T20:24:00Z"/>
            </w:rPr>
          </w:rPrChange>
        </w:rPr>
        <w:pPrChange w:id="1209" w:author="Vigneault Juliane" w:date="2024-12-23T09:34:00Z" w16du:dateUtc="2024-12-23T14:34:00Z">
          <w:pPr>
            <w:pStyle w:val="Bibliographie1"/>
            <w:spacing w:line="480" w:lineRule="auto"/>
          </w:pPr>
        </w:pPrChange>
      </w:pPr>
      <w:del w:id="1210" w:author="Vigneault Juliane" w:date="2024-12-14T15:24:00Z" w16du:dateUtc="2024-12-14T20:24:00Z">
        <w:r w:rsidRPr="00A75920" w:rsidDel="00393584">
          <w:rPr>
            <w:rPrChange w:id="1211" w:author="Vigneault Juliane" w:date="2024-12-23T09:34:00Z" w16du:dateUtc="2024-12-23T14:34:00Z">
              <w:rPr/>
            </w:rPrChange>
          </w:rPr>
          <w:delText>Dinno, Alexis. 2017. “Dunn.Test: Dunn’s Test of Multiple Comparisons Using Rank Sums.” https://cran.r-project.org/web/packages/dunn.test/index.html.</w:delText>
        </w:r>
      </w:del>
    </w:p>
    <w:p w14:paraId="1C391239" w14:textId="79564E72" w:rsidR="00CC4C09" w:rsidRPr="00A75920" w:rsidDel="00393584" w:rsidRDefault="00CC4C09" w:rsidP="00A75920">
      <w:pPr>
        <w:pStyle w:val="Bibliographie1"/>
        <w:spacing w:line="480" w:lineRule="auto"/>
        <w:rPr>
          <w:del w:id="1212" w:author="Vigneault Juliane" w:date="2024-12-14T15:24:00Z" w16du:dateUtc="2024-12-14T20:24:00Z"/>
          <w:rPrChange w:id="1213" w:author="Vigneault Juliane" w:date="2024-12-23T09:34:00Z" w16du:dateUtc="2024-12-23T14:34:00Z">
            <w:rPr>
              <w:del w:id="1214" w:author="Vigneault Juliane" w:date="2024-12-14T15:24:00Z" w16du:dateUtc="2024-12-14T20:24:00Z"/>
            </w:rPr>
          </w:rPrChange>
        </w:rPr>
        <w:pPrChange w:id="1215" w:author="Vigneault Juliane" w:date="2024-12-23T09:34:00Z" w16du:dateUtc="2024-12-23T14:34:00Z">
          <w:pPr>
            <w:pStyle w:val="Bibliographie1"/>
            <w:spacing w:line="480" w:lineRule="auto"/>
          </w:pPr>
        </w:pPrChange>
      </w:pPr>
      <w:del w:id="1216" w:author="Vigneault Juliane" w:date="2024-12-14T15:24:00Z" w16du:dateUtc="2024-12-14T20:24:00Z">
        <w:r w:rsidRPr="00A75920" w:rsidDel="00393584">
          <w:rPr>
            <w:rPrChange w:id="1217" w:author="Vigneault Juliane" w:date="2024-12-23T09:34:00Z" w16du:dateUtc="2024-12-23T14:34:00Z">
              <w:rPr/>
            </w:rPrChange>
          </w:rPr>
          <w:delText xml:space="preserve">Dobson, A. P., and P. J. Hudson. 1986. “Parasites, Disease and the Structure of Ecological Communities.” </w:delText>
        </w:r>
        <w:r w:rsidRPr="00A75920" w:rsidDel="00393584">
          <w:rPr>
            <w:i/>
            <w:iCs/>
            <w:rPrChange w:id="1218" w:author="Vigneault Juliane" w:date="2024-12-23T09:34:00Z" w16du:dateUtc="2024-12-23T14:34:00Z">
              <w:rPr>
                <w:i/>
                <w:iCs/>
              </w:rPr>
            </w:rPrChange>
          </w:rPr>
          <w:delText>Trends in Ecology &amp; Evolution</w:delText>
        </w:r>
        <w:r w:rsidRPr="00A75920" w:rsidDel="00393584">
          <w:rPr>
            <w:rPrChange w:id="1219" w:author="Vigneault Juliane" w:date="2024-12-23T09:34:00Z" w16du:dateUtc="2024-12-23T14:34:00Z">
              <w:rPr/>
            </w:rPrChange>
          </w:rPr>
          <w:delText xml:space="preserve"> 1 (1): 11–15. https://doi.org/10.1016/0169-5347(86)90060-1.</w:delText>
        </w:r>
      </w:del>
    </w:p>
    <w:p w14:paraId="547CE15C" w14:textId="0451AE46" w:rsidR="00CC4C09" w:rsidRPr="00A75920" w:rsidDel="00393584" w:rsidRDefault="00CC4C09" w:rsidP="00A75920">
      <w:pPr>
        <w:pStyle w:val="Bibliographie1"/>
        <w:spacing w:line="480" w:lineRule="auto"/>
        <w:rPr>
          <w:del w:id="1220" w:author="Vigneault Juliane" w:date="2024-12-14T15:24:00Z" w16du:dateUtc="2024-12-14T20:24:00Z"/>
          <w:rPrChange w:id="1221" w:author="Vigneault Juliane" w:date="2024-12-23T09:34:00Z" w16du:dateUtc="2024-12-23T14:34:00Z">
            <w:rPr>
              <w:del w:id="1222" w:author="Vigneault Juliane" w:date="2024-12-14T15:24:00Z" w16du:dateUtc="2024-12-14T20:24:00Z"/>
            </w:rPr>
          </w:rPrChange>
        </w:rPr>
        <w:pPrChange w:id="1223" w:author="Vigneault Juliane" w:date="2024-12-23T09:34:00Z" w16du:dateUtc="2024-12-23T14:34:00Z">
          <w:pPr>
            <w:pStyle w:val="Bibliographie1"/>
            <w:spacing w:line="480" w:lineRule="auto"/>
          </w:pPr>
        </w:pPrChange>
      </w:pPr>
      <w:del w:id="1224" w:author="Vigneault Juliane" w:date="2024-12-14T15:24:00Z" w16du:dateUtc="2024-12-14T20:24:00Z">
        <w:r w:rsidRPr="00A75920" w:rsidDel="00393584">
          <w:rPr>
            <w:rPrChange w:id="1225" w:author="Vigneault Juliane" w:date="2024-12-23T09:34:00Z" w16du:dateUtc="2024-12-23T14:34:00Z">
              <w:rPr/>
            </w:rPrChange>
          </w:rPr>
          <w:delText xml:space="preserve">Dubois, Frédérique, and Sandra A. Binning. 2022. “Predation and Parasitism as Determinants of Animal Personalities.” </w:delText>
        </w:r>
        <w:r w:rsidRPr="00A75920" w:rsidDel="00393584">
          <w:rPr>
            <w:i/>
            <w:iCs/>
            <w:rPrChange w:id="1226" w:author="Vigneault Juliane" w:date="2024-12-23T09:34:00Z" w16du:dateUtc="2024-12-23T14:34:00Z">
              <w:rPr>
                <w:i/>
                <w:iCs/>
              </w:rPr>
            </w:rPrChange>
          </w:rPr>
          <w:delText>Journal of Animal Ecology</w:delText>
        </w:r>
        <w:r w:rsidRPr="00A75920" w:rsidDel="00393584">
          <w:rPr>
            <w:rPrChange w:id="1227" w:author="Vigneault Juliane" w:date="2024-12-23T09:34:00Z" w16du:dateUtc="2024-12-23T14:34:00Z">
              <w:rPr/>
            </w:rPrChange>
          </w:rPr>
          <w:delText xml:space="preserve"> 91 (9): 1918–28. https://doi.org/10.1111/1365-2656.13781.</w:delText>
        </w:r>
      </w:del>
    </w:p>
    <w:p w14:paraId="55DE594B" w14:textId="0CF472BE" w:rsidR="00CC4C09" w:rsidRPr="00A75920" w:rsidDel="00393584" w:rsidRDefault="00CC4C09" w:rsidP="00A75920">
      <w:pPr>
        <w:pStyle w:val="Bibliographie1"/>
        <w:spacing w:line="480" w:lineRule="auto"/>
        <w:rPr>
          <w:del w:id="1228" w:author="Vigneault Juliane" w:date="2024-12-14T15:24:00Z" w16du:dateUtc="2024-12-14T20:24:00Z"/>
          <w:rPrChange w:id="1229" w:author="Vigneault Juliane" w:date="2024-12-23T09:34:00Z" w16du:dateUtc="2024-12-23T14:34:00Z">
            <w:rPr>
              <w:del w:id="1230" w:author="Vigneault Juliane" w:date="2024-12-14T15:24:00Z" w16du:dateUtc="2024-12-14T20:24:00Z"/>
            </w:rPr>
          </w:rPrChange>
        </w:rPr>
        <w:pPrChange w:id="1231" w:author="Vigneault Juliane" w:date="2024-12-23T09:34:00Z" w16du:dateUtc="2024-12-23T14:34:00Z">
          <w:pPr>
            <w:pStyle w:val="Bibliographie1"/>
            <w:spacing w:line="480" w:lineRule="auto"/>
          </w:pPr>
        </w:pPrChange>
      </w:pPr>
      <w:del w:id="1232" w:author="Vigneault Juliane" w:date="2024-12-14T15:24:00Z" w16du:dateUtc="2024-12-14T20:24:00Z">
        <w:r w:rsidRPr="00A75920" w:rsidDel="00393584">
          <w:rPr>
            <w:rPrChange w:id="1233" w:author="Vigneault Juliane" w:date="2024-12-23T09:34:00Z" w16du:dateUtc="2024-12-23T14:34:00Z">
              <w:rPr/>
            </w:rPrChange>
          </w:rPr>
          <w:delText xml:space="preserve">Fischer, Philipp. 2000. “Test of Competitive Interactions for Space Between Two Benthic Fish Species, Burbot Lota Lota, and Stone Loach Barbatula Barbatula.” </w:delText>
        </w:r>
        <w:r w:rsidRPr="00A75920" w:rsidDel="00393584">
          <w:rPr>
            <w:i/>
            <w:iCs/>
            <w:rPrChange w:id="1234" w:author="Vigneault Juliane" w:date="2024-12-23T09:34:00Z" w16du:dateUtc="2024-12-23T14:34:00Z">
              <w:rPr>
                <w:i/>
                <w:iCs/>
              </w:rPr>
            </w:rPrChange>
          </w:rPr>
          <w:delText>Environmental Biology of Fishes</w:delText>
        </w:r>
        <w:r w:rsidRPr="00A75920" w:rsidDel="00393584">
          <w:rPr>
            <w:rPrChange w:id="1235" w:author="Vigneault Juliane" w:date="2024-12-23T09:34:00Z" w16du:dateUtc="2024-12-23T14:34:00Z">
              <w:rPr/>
            </w:rPrChange>
          </w:rPr>
          <w:delText xml:space="preserve"> 58 (4): 439–46. https://doi.org/10.1023/A:1007631107521.</w:delText>
        </w:r>
      </w:del>
    </w:p>
    <w:p w14:paraId="4E14680A" w14:textId="3802A8E5" w:rsidR="00CC4C09" w:rsidRPr="00A75920" w:rsidDel="00393584" w:rsidRDefault="00CC4C09" w:rsidP="00A75920">
      <w:pPr>
        <w:pStyle w:val="Bibliographie1"/>
        <w:spacing w:line="480" w:lineRule="auto"/>
        <w:rPr>
          <w:del w:id="1236" w:author="Vigneault Juliane" w:date="2024-12-14T15:24:00Z" w16du:dateUtc="2024-12-14T20:24:00Z"/>
          <w:rPrChange w:id="1237" w:author="Vigneault Juliane" w:date="2024-12-23T09:34:00Z" w16du:dateUtc="2024-12-23T14:34:00Z">
            <w:rPr>
              <w:del w:id="1238" w:author="Vigneault Juliane" w:date="2024-12-14T15:24:00Z" w16du:dateUtc="2024-12-14T20:24:00Z"/>
            </w:rPr>
          </w:rPrChange>
        </w:rPr>
        <w:pPrChange w:id="1239" w:author="Vigneault Juliane" w:date="2024-12-23T09:34:00Z" w16du:dateUtc="2024-12-23T14:34:00Z">
          <w:pPr>
            <w:pStyle w:val="Bibliographie1"/>
            <w:spacing w:line="480" w:lineRule="auto"/>
          </w:pPr>
        </w:pPrChange>
      </w:pPr>
      <w:del w:id="1240" w:author="Vigneault Juliane" w:date="2024-12-14T15:24:00Z" w16du:dateUtc="2024-12-14T20:24:00Z">
        <w:r w:rsidRPr="00A75920" w:rsidDel="00393584">
          <w:rPr>
            <w:rPrChange w:id="1241" w:author="Vigneault Juliane" w:date="2024-12-23T09:34:00Z" w16du:dateUtc="2024-12-23T14:34:00Z">
              <w:rPr/>
            </w:rPrChange>
          </w:rPr>
          <w:delText xml:space="preserve">Frainer, André, Brendan G. McKie, Per-Arne Amundsen, Rune Knudsen, and Kevin D. Lafferty. 2018. “Parasitism and the Biodiversity-Functioning Relationship.” </w:delText>
        </w:r>
        <w:r w:rsidRPr="00A75920" w:rsidDel="00393584">
          <w:rPr>
            <w:i/>
            <w:iCs/>
            <w:rPrChange w:id="1242" w:author="Vigneault Juliane" w:date="2024-12-23T09:34:00Z" w16du:dateUtc="2024-12-23T14:34:00Z">
              <w:rPr>
                <w:i/>
                <w:iCs/>
              </w:rPr>
            </w:rPrChange>
          </w:rPr>
          <w:delText>Trends in Ecology &amp; Evolution</w:delText>
        </w:r>
        <w:r w:rsidRPr="00A75920" w:rsidDel="00393584">
          <w:rPr>
            <w:rPrChange w:id="1243" w:author="Vigneault Juliane" w:date="2024-12-23T09:34:00Z" w16du:dateUtc="2024-12-23T14:34:00Z">
              <w:rPr/>
            </w:rPrChange>
          </w:rPr>
          <w:delText xml:space="preserve"> 33 (4): 260–68. https://doi.org/10.1016/j.tree.2018.01.011.</w:delText>
        </w:r>
      </w:del>
    </w:p>
    <w:p w14:paraId="7FE820A5" w14:textId="33A9F0FD" w:rsidR="00CC4C09" w:rsidRPr="00A75920" w:rsidDel="00393584" w:rsidRDefault="00CC4C09" w:rsidP="00A75920">
      <w:pPr>
        <w:pStyle w:val="Bibliographie1"/>
        <w:spacing w:line="480" w:lineRule="auto"/>
        <w:rPr>
          <w:del w:id="1244" w:author="Vigneault Juliane" w:date="2024-12-14T15:24:00Z" w16du:dateUtc="2024-12-14T20:24:00Z"/>
          <w:rPrChange w:id="1245" w:author="Vigneault Juliane" w:date="2024-12-23T09:34:00Z" w16du:dateUtc="2024-12-23T14:34:00Z">
            <w:rPr>
              <w:del w:id="1246" w:author="Vigneault Juliane" w:date="2024-12-14T15:24:00Z" w16du:dateUtc="2024-12-14T20:24:00Z"/>
            </w:rPr>
          </w:rPrChange>
        </w:rPr>
        <w:pPrChange w:id="1247" w:author="Vigneault Juliane" w:date="2024-12-23T09:34:00Z" w16du:dateUtc="2024-12-23T14:34:00Z">
          <w:pPr>
            <w:pStyle w:val="Bibliographie1"/>
            <w:spacing w:line="480" w:lineRule="auto"/>
          </w:pPr>
        </w:pPrChange>
      </w:pPr>
      <w:del w:id="1248" w:author="Vigneault Juliane" w:date="2024-12-14T15:24:00Z" w16du:dateUtc="2024-12-14T20:24:00Z">
        <w:r w:rsidRPr="00A75920" w:rsidDel="00393584">
          <w:rPr>
            <w:rPrChange w:id="1249" w:author="Vigneault Juliane" w:date="2024-12-23T09:34:00Z" w16du:dateUtc="2024-12-23T14:34:00Z">
              <w:rPr/>
            </w:rPrChange>
          </w:rPr>
          <w:delText xml:space="preserve">Galaktionov, Kirill, and Andrej A. Dobrovolskij. 2003. </w:delText>
        </w:r>
        <w:r w:rsidRPr="00A75920" w:rsidDel="00393584">
          <w:rPr>
            <w:i/>
            <w:iCs/>
            <w:rPrChange w:id="1250" w:author="Vigneault Juliane" w:date="2024-12-23T09:34:00Z" w16du:dateUtc="2024-12-23T14:34:00Z">
              <w:rPr>
                <w:i/>
                <w:iCs/>
              </w:rPr>
            </w:rPrChange>
          </w:rPr>
          <w:delText>The Biology and Evolution of Trematodes An Essay on the Biology, Morphology, Life Cycles, Transmissions, and Evolution of Digenetic Trematodes</w:delText>
        </w:r>
        <w:r w:rsidRPr="00A75920" w:rsidDel="00393584">
          <w:rPr>
            <w:rPrChange w:id="1251" w:author="Vigneault Juliane" w:date="2024-12-23T09:34:00Z" w16du:dateUtc="2024-12-23T14:34:00Z">
              <w:rPr/>
            </w:rPrChange>
          </w:rPr>
          <w:delText>.</w:delText>
        </w:r>
      </w:del>
    </w:p>
    <w:p w14:paraId="0739520E" w14:textId="67E4AEE7" w:rsidR="00CC4C09" w:rsidRPr="00A75920" w:rsidDel="00393584" w:rsidRDefault="00CC4C09" w:rsidP="00A75920">
      <w:pPr>
        <w:pStyle w:val="Bibliographie1"/>
        <w:spacing w:line="480" w:lineRule="auto"/>
        <w:rPr>
          <w:del w:id="1252" w:author="Vigneault Juliane" w:date="2024-12-14T15:24:00Z" w16du:dateUtc="2024-12-14T20:24:00Z"/>
          <w:rPrChange w:id="1253" w:author="Vigneault Juliane" w:date="2024-12-23T09:34:00Z" w16du:dateUtc="2024-12-23T14:34:00Z">
            <w:rPr>
              <w:del w:id="1254" w:author="Vigneault Juliane" w:date="2024-12-14T15:24:00Z" w16du:dateUtc="2024-12-14T20:24:00Z"/>
            </w:rPr>
          </w:rPrChange>
        </w:rPr>
        <w:pPrChange w:id="1255" w:author="Vigneault Juliane" w:date="2024-12-23T09:34:00Z" w16du:dateUtc="2024-12-23T14:34:00Z">
          <w:pPr>
            <w:pStyle w:val="Bibliographie1"/>
            <w:spacing w:line="480" w:lineRule="auto"/>
          </w:pPr>
        </w:pPrChange>
      </w:pPr>
      <w:del w:id="1256" w:author="Vigneault Juliane" w:date="2024-12-14T15:24:00Z" w16du:dateUtc="2024-12-14T20:24:00Z">
        <w:r w:rsidRPr="00A75920" w:rsidDel="00393584">
          <w:rPr>
            <w:rPrChange w:id="1257" w:author="Vigneault Juliane" w:date="2024-12-23T09:34:00Z" w16du:dateUtc="2024-12-23T14:34:00Z">
              <w:rPr/>
            </w:rPrChange>
          </w:rPr>
          <w:delText xml:space="preserve">Gradito, Maryane, Frédérique Dubois, Daniel Noble, and Sandra Binning. 2024. “Double Trouble: Host Behaviour Influences and Is Influenced by Co-Infection with Parasites.” </w:delText>
        </w:r>
        <w:r w:rsidRPr="00A75920" w:rsidDel="00393584">
          <w:rPr>
            <w:i/>
            <w:iCs/>
            <w:rPrChange w:id="1258" w:author="Vigneault Juliane" w:date="2024-12-23T09:34:00Z" w16du:dateUtc="2024-12-23T14:34:00Z">
              <w:rPr>
                <w:i/>
                <w:iCs/>
              </w:rPr>
            </w:rPrChange>
          </w:rPr>
          <w:delText>Animal Behaviour</w:delText>
        </w:r>
        <w:r w:rsidRPr="00A75920" w:rsidDel="00393584">
          <w:rPr>
            <w:rPrChange w:id="1259" w:author="Vigneault Juliane" w:date="2024-12-23T09:34:00Z" w16du:dateUtc="2024-12-23T14:34:00Z">
              <w:rPr/>
            </w:rPrChange>
          </w:rPr>
          <w:delText xml:space="preserve"> 215 (September):31–44. https://doi.org/10.1016/j.anbehav.2024.06.016.</w:delText>
        </w:r>
      </w:del>
    </w:p>
    <w:p w14:paraId="3D0D9D28" w14:textId="138E5C27" w:rsidR="00CC4C09" w:rsidRPr="00A75920" w:rsidDel="00393584" w:rsidRDefault="00CC4C09" w:rsidP="00A75920">
      <w:pPr>
        <w:pStyle w:val="Bibliographie1"/>
        <w:spacing w:line="480" w:lineRule="auto"/>
        <w:rPr>
          <w:del w:id="1260" w:author="Vigneault Juliane" w:date="2024-12-14T15:24:00Z" w16du:dateUtc="2024-12-14T20:24:00Z"/>
          <w:rPrChange w:id="1261" w:author="Vigneault Juliane" w:date="2024-12-23T09:34:00Z" w16du:dateUtc="2024-12-23T14:34:00Z">
            <w:rPr>
              <w:del w:id="1262" w:author="Vigneault Juliane" w:date="2024-12-14T15:24:00Z" w16du:dateUtc="2024-12-14T20:24:00Z"/>
            </w:rPr>
          </w:rPrChange>
        </w:rPr>
        <w:pPrChange w:id="1263" w:author="Vigneault Juliane" w:date="2024-12-23T09:34:00Z" w16du:dateUtc="2024-12-23T14:34:00Z">
          <w:pPr>
            <w:pStyle w:val="Bibliographie1"/>
            <w:spacing w:line="480" w:lineRule="auto"/>
          </w:pPr>
        </w:pPrChange>
      </w:pPr>
      <w:del w:id="1264" w:author="Vigneault Juliane" w:date="2024-12-14T15:24:00Z" w16du:dateUtc="2024-12-14T20:24:00Z">
        <w:r w:rsidRPr="00A75920" w:rsidDel="00393584">
          <w:rPr>
            <w:rPrChange w:id="1265" w:author="Vigneault Juliane" w:date="2024-12-23T09:34:00Z" w16du:dateUtc="2024-12-23T14:34:00Z">
              <w:rPr/>
            </w:rPrChange>
          </w:rPr>
          <w:delText xml:space="preserve">Happel, Austin. 2019. “A Volunteer-Populated Online Database Provides Evidence for a Geographic Pattern in Symptoms of Black Spot Infections.” </w:delText>
        </w:r>
        <w:r w:rsidRPr="00A75920" w:rsidDel="00393584">
          <w:rPr>
            <w:i/>
            <w:iCs/>
            <w:rPrChange w:id="1266" w:author="Vigneault Juliane" w:date="2024-12-23T09:34:00Z" w16du:dateUtc="2024-12-23T14:34:00Z">
              <w:rPr>
                <w:i/>
                <w:iCs/>
              </w:rPr>
            </w:rPrChange>
          </w:rPr>
          <w:delText>International Journal for Parasitology: Parasites and Wildlife</w:delText>
        </w:r>
        <w:r w:rsidRPr="00A75920" w:rsidDel="00393584">
          <w:rPr>
            <w:rPrChange w:id="1267" w:author="Vigneault Juliane" w:date="2024-12-23T09:34:00Z" w16du:dateUtc="2024-12-23T14:34:00Z">
              <w:rPr/>
            </w:rPrChange>
          </w:rPr>
          <w:delText xml:space="preserve"> 10 (December):156–63. https://doi.org/10.1016/j.ijppaw.2019.08.003.</w:delText>
        </w:r>
      </w:del>
    </w:p>
    <w:p w14:paraId="4E52D89A" w14:textId="76F879DB" w:rsidR="00CC4C09" w:rsidRPr="00A75920" w:rsidDel="00393584" w:rsidRDefault="00CC4C09" w:rsidP="00A75920">
      <w:pPr>
        <w:pStyle w:val="Bibliographie1"/>
        <w:spacing w:line="480" w:lineRule="auto"/>
        <w:rPr>
          <w:del w:id="1268" w:author="Vigneault Juliane" w:date="2024-12-14T15:24:00Z" w16du:dateUtc="2024-12-14T20:24:00Z"/>
          <w:rPrChange w:id="1269" w:author="Vigneault Juliane" w:date="2024-12-23T09:34:00Z" w16du:dateUtc="2024-12-23T14:34:00Z">
            <w:rPr>
              <w:del w:id="1270" w:author="Vigneault Juliane" w:date="2024-12-14T15:24:00Z" w16du:dateUtc="2024-12-14T20:24:00Z"/>
            </w:rPr>
          </w:rPrChange>
        </w:rPr>
        <w:pPrChange w:id="1271" w:author="Vigneault Juliane" w:date="2024-12-23T09:34:00Z" w16du:dateUtc="2024-12-23T14:34:00Z">
          <w:pPr>
            <w:pStyle w:val="Bibliographie1"/>
            <w:spacing w:line="480" w:lineRule="auto"/>
          </w:pPr>
        </w:pPrChange>
      </w:pPr>
      <w:del w:id="1272" w:author="Vigneault Juliane" w:date="2024-12-14T15:24:00Z" w16du:dateUtc="2024-12-14T20:24:00Z">
        <w:r w:rsidRPr="00A75920" w:rsidDel="00393584">
          <w:rPr>
            <w:rPrChange w:id="1273" w:author="Vigneault Juliane" w:date="2024-12-23T09:34:00Z" w16du:dateUtc="2024-12-23T14:34:00Z">
              <w:rPr/>
            </w:rPrChange>
          </w:rPr>
          <w:delText xml:space="preserve">Hart, Benjamin L. 1990. “Behavioral Adaptations to Pathogens and Parasites: Five Strategies.” </w:delText>
        </w:r>
        <w:r w:rsidRPr="00A75920" w:rsidDel="00393584">
          <w:rPr>
            <w:i/>
            <w:iCs/>
            <w:rPrChange w:id="1274" w:author="Vigneault Juliane" w:date="2024-12-23T09:34:00Z" w16du:dateUtc="2024-12-23T14:34:00Z">
              <w:rPr>
                <w:i/>
                <w:iCs/>
              </w:rPr>
            </w:rPrChange>
          </w:rPr>
          <w:delText>Neuroscience &amp; Biobehavioral Reviews</w:delText>
        </w:r>
        <w:r w:rsidRPr="00A75920" w:rsidDel="00393584">
          <w:rPr>
            <w:rPrChange w:id="1275" w:author="Vigneault Juliane" w:date="2024-12-23T09:34:00Z" w16du:dateUtc="2024-12-23T14:34:00Z">
              <w:rPr/>
            </w:rPrChange>
          </w:rPr>
          <w:delText xml:space="preserve"> 14 (3): 273–94. https://doi.org/10.1016/S0149-7634(05)80038-7.</w:delText>
        </w:r>
      </w:del>
    </w:p>
    <w:p w14:paraId="5B4C7A50" w14:textId="33288CAF" w:rsidR="00CC4C09" w:rsidRPr="00A75920" w:rsidDel="00393584" w:rsidRDefault="00CC4C09" w:rsidP="00A75920">
      <w:pPr>
        <w:pStyle w:val="Bibliographie1"/>
        <w:spacing w:line="480" w:lineRule="auto"/>
        <w:rPr>
          <w:del w:id="1276" w:author="Vigneault Juliane" w:date="2024-12-14T15:24:00Z" w16du:dateUtc="2024-12-14T20:24:00Z"/>
          <w:rPrChange w:id="1277" w:author="Vigneault Juliane" w:date="2024-12-23T09:34:00Z" w16du:dateUtc="2024-12-23T14:34:00Z">
            <w:rPr>
              <w:del w:id="1278" w:author="Vigneault Juliane" w:date="2024-12-14T15:24:00Z" w16du:dateUtc="2024-12-14T20:24:00Z"/>
            </w:rPr>
          </w:rPrChange>
        </w:rPr>
        <w:pPrChange w:id="1279" w:author="Vigneault Juliane" w:date="2024-12-23T09:34:00Z" w16du:dateUtc="2024-12-23T14:34:00Z">
          <w:pPr>
            <w:pStyle w:val="Bibliographie1"/>
            <w:spacing w:line="480" w:lineRule="auto"/>
          </w:pPr>
        </w:pPrChange>
      </w:pPr>
      <w:del w:id="1280" w:author="Vigneault Juliane" w:date="2024-12-14T15:24:00Z" w16du:dateUtc="2024-12-14T20:24:00Z">
        <w:r w:rsidRPr="00A75920" w:rsidDel="00393584">
          <w:rPr>
            <w:rPrChange w:id="1281" w:author="Vigneault Juliane" w:date="2024-12-23T09:34:00Z" w16du:dateUtc="2024-12-23T14:34:00Z">
              <w:rPr/>
            </w:rPrChange>
          </w:rPr>
          <w:delText xml:space="preserve">Hartmann, J., and W. Nümann. 1977. “Percids of Lake Constance, a Lake Undergoing Eutrophication.” </w:delText>
        </w:r>
        <w:r w:rsidRPr="00A75920" w:rsidDel="00393584">
          <w:rPr>
            <w:i/>
            <w:iCs/>
            <w:rPrChange w:id="1282" w:author="Vigneault Juliane" w:date="2024-12-23T09:34:00Z" w16du:dateUtc="2024-12-23T14:34:00Z">
              <w:rPr>
                <w:i/>
                <w:iCs/>
              </w:rPr>
            </w:rPrChange>
          </w:rPr>
          <w:delText>Journal of the Fisheries Research Board of Canada</w:delText>
        </w:r>
        <w:r w:rsidRPr="00A75920" w:rsidDel="00393584">
          <w:rPr>
            <w:rPrChange w:id="1283" w:author="Vigneault Juliane" w:date="2024-12-23T09:34:00Z" w16du:dateUtc="2024-12-23T14:34:00Z">
              <w:rPr/>
            </w:rPrChange>
          </w:rPr>
          <w:delText xml:space="preserve"> 34 (10): 1670–77. https://doi.org/10.1139/f77-231.</w:delText>
        </w:r>
      </w:del>
    </w:p>
    <w:p w14:paraId="1FFD3E42" w14:textId="3368FD7B" w:rsidR="00CC4C09" w:rsidRPr="00A75920" w:rsidDel="00393584" w:rsidRDefault="00CC4C09" w:rsidP="00A75920">
      <w:pPr>
        <w:pStyle w:val="Bibliographie1"/>
        <w:spacing w:line="480" w:lineRule="auto"/>
        <w:rPr>
          <w:del w:id="1284" w:author="Vigneault Juliane" w:date="2024-12-14T15:24:00Z" w16du:dateUtc="2024-12-14T20:24:00Z"/>
          <w:rPrChange w:id="1285" w:author="Vigneault Juliane" w:date="2024-12-23T09:34:00Z" w16du:dateUtc="2024-12-23T14:34:00Z">
            <w:rPr>
              <w:del w:id="1286" w:author="Vigneault Juliane" w:date="2024-12-14T15:24:00Z" w16du:dateUtc="2024-12-14T20:24:00Z"/>
            </w:rPr>
          </w:rPrChange>
        </w:rPr>
        <w:pPrChange w:id="1287" w:author="Vigneault Juliane" w:date="2024-12-23T09:34:00Z" w16du:dateUtc="2024-12-23T14:34:00Z">
          <w:pPr>
            <w:pStyle w:val="Bibliographie1"/>
            <w:spacing w:line="480" w:lineRule="auto"/>
          </w:pPr>
        </w:pPrChange>
      </w:pPr>
      <w:del w:id="1288" w:author="Vigneault Juliane" w:date="2024-12-14T15:24:00Z" w16du:dateUtc="2024-12-14T20:24:00Z">
        <w:r w:rsidRPr="00A75920" w:rsidDel="00393584">
          <w:rPr>
            <w:rPrChange w:id="1289" w:author="Vigneault Juliane" w:date="2024-12-23T09:34:00Z" w16du:dateUtc="2024-12-23T14:34:00Z">
              <w:rPr/>
            </w:rPrChange>
          </w:rPr>
          <w:delText xml:space="preserve">Hess, GR, Sarah Randolph, Per Arneberg, C. Chemini, C. Furnanello, John Harwood, M.G. Roberts, and Jonathan Swinton. 2002. “Spatial Aspects of Disease Dynamics.” In </w:delText>
        </w:r>
        <w:r w:rsidRPr="00A75920" w:rsidDel="00393584">
          <w:rPr>
            <w:i/>
            <w:iCs/>
            <w:rPrChange w:id="1290" w:author="Vigneault Juliane" w:date="2024-12-23T09:34:00Z" w16du:dateUtc="2024-12-23T14:34:00Z">
              <w:rPr>
                <w:i/>
                <w:iCs/>
              </w:rPr>
            </w:rPrChange>
          </w:rPr>
          <w:delText>The Ecology of Wildlife Diseases</w:delText>
        </w:r>
        <w:r w:rsidRPr="00A75920" w:rsidDel="00393584">
          <w:rPr>
            <w:rPrChange w:id="1291" w:author="Vigneault Juliane" w:date="2024-12-23T09:34:00Z" w16du:dateUtc="2024-12-23T14:34:00Z">
              <w:rPr/>
            </w:rPrChange>
          </w:rPr>
          <w:delText>, 102–18.</w:delText>
        </w:r>
      </w:del>
    </w:p>
    <w:p w14:paraId="514A32BB" w14:textId="6CB7A67A" w:rsidR="00CC4C09" w:rsidRPr="00A75920" w:rsidDel="00393584" w:rsidRDefault="00CC4C09" w:rsidP="00A75920">
      <w:pPr>
        <w:pStyle w:val="Bibliographie1"/>
        <w:spacing w:line="480" w:lineRule="auto"/>
        <w:rPr>
          <w:del w:id="1292" w:author="Vigneault Juliane" w:date="2024-12-14T15:24:00Z" w16du:dateUtc="2024-12-14T20:24:00Z"/>
          <w:rPrChange w:id="1293" w:author="Vigneault Juliane" w:date="2024-12-23T09:34:00Z" w16du:dateUtc="2024-12-23T14:34:00Z">
            <w:rPr>
              <w:del w:id="1294" w:author="Vigneault Juliane" w:date="2024-12-14T15:24:00Z" w16du:dateUtc="2024-12-14T20:24:00Z"/>
            </w:rPr>
          </w:rPrChange>
        </w:rPr>
        <w:pPrChange w:id="1295" w:author="Vigneault Juliane" w:date="2024-12-23T09:34:00Z" w16du:dateUtc="2024-12-23T14:34:00Z">
          <w:pPr>
            <w:pStyle w:val="Bibliographie1"/>
            <w:spacing w:line="480" w:lineRule="auto"/>
          </w:pPr>
        </w:pPrChange>
      </w:pPr>
      <w:del w:id="1296" w:author="Vigneault Juliane" w:date="2024-12-14T15:24:00Z" w16du:dateUtc="2024-12-14T20:24:00Z">
        <w:r w:rsidRPr="00A75920" w:rsidDel="00393584">
          <w:rPr>
            <w:rPrChange w:id="1297" w:author="Vigneault Juliane" w:date="2024-12-23T09:34:00Z" w16du:dateUtc="2024-12-23T14:34:00Z">
              <w:rPr/>
            </w:rPrChange>
          </w:rPr>
          <w:delText xml:space="preserve">Hoffman, Glenn L. 1956. “The Life Cycle of Crassiphiala Bulboglossa (Trematoda: Strigeida). Development of the Metacercaria and Cyst, and Effect on the Fish Hosts.” </w:delText>
        </w:r>
        <w:r w:rsidRPr="00A75920" w:rsidDel="00393584">
          <w:rPr>
            <w:i/>
            <w:iCs/>
            <w:rPrChange w:id="1298" w:author="Vigneault Juliane" w:date="2024-12-23T09:34:00Z" w16du:dateUtc="2024-12-23T14:34:00Z">
              <w:rPr>
                <w:i/>
                <w:iCs/>
              </w:rPr>
            </w:rPrChange>
          </w:rPr>
          <w:delText>The Journal of Parasitology</w:delText>
        </w:r>
        <w:r w:rsidRPr="00A75920" w:rsidDel="00393584">
          <w:rPr>
            <w:rPrChange w:id="1299" w:author="Vigneault Juliane" w:date="2024-12-23T09:34:00Z" w16du:dateUtc="2024-12-23T14:34:00Z">
              <w:rPr/>
            </w:rPrChange>
          </w:rPr>
          <w:delText xml:space="preserve"> 42 (4): 435–44. https://doi.org/10.2307/3274528.</w:delText>
        </w:r>
      </w:del>
    </w:p>
    <w:p w14:paraId="26891816" w14:textId="1FC57D30" w:rsidR="00CC4C09" w:rsidRPr="00A75920" w:rsidDel="00393584" w:rsidRDefault="00CC4C09" w:rsidP="00A75920">
      <w:pPr>
        <w:pStyle w:val="Bibliographie1"/>
        <w:spacing w:line="480" w:lineRule="auto"/>
        <w:rPr>
          <w:del w:id="1300" w:author="Vigneault Juliane" w:date="2024-12-14T15:24:00Z" w16du:dateUtc="2024-12-14T20:24:00Z"/>
          <w:rPrChange w:id="1301" w:author="Vigneault Juliane" w:date="2024-12-23T09:34:00Z" w16du:dateUtc="2024-12-23T14:34:00Z">
            <w:rPr>
              <w:del w:id="1302" w:author="Vigneault Juliane" w:date="2024-12-14T15:24:00Z" w16du:dateUtc="2024-12-14T20:24:00Z"/>
            </w:rPr>
          </w:rPrChange>
        </w:rPr>
        <w:pPrChange w:id="1303" w:author="Vigneault Juliane" w:date="2024-12-23T09:34:00Z" w16du:dateUtc="2024-12-23T14:34:00Z">
          <w:pPr>
            <w:pStyle w:val="Bibliographie1"/>
            <w:spacing w:line="480" w:lineRule="auto"/>
          </w:pPr>
        </w:pPrChange>
      </w:pPr>
      <w:del w:id="1304" w:author="Vigneault Juliane" w:date="2024-12-14T15:24:00Z" w16du:dateUtc="2024-12-14T20:24:00Z">
        <w:r w:rsidRPr="00A75920" w:rsidDel="00393584">
          <w:rPr>
            <w:rPrChange w:id="1305" w:author="Vigneault Juliane" w:date="2024-12-23T09:34:00Z" w16du:dateUtc="2024-12-23T14:34:00Z">
              <w:rPr/>
            </w:rPrChange>
          </w:rPr>
          <w:delText xml:space="preserve">Hoffman, Glenn L., and Robert E. Putz. 1965. “The Black-Spot (Uvulifer Ambloplitis: Trematoda: Strigeoidea) of Centrarchid Fishes.” </w:delText>
        </w:r>
        <w:r w:rsidRPr="00A75920" w:rsidDel="00393584">
          <w:rPr>
            <w:i/>
            <w:iCs/>
            <w:rPrChange w:id="1306" w:author="Vigneault Juliane" w:date="2024-12-23T09:34:00Z" w16du:dateUtc="2024-12-23T14:34:00Z">
              <w:rPr>
                <w:i/>
                <w:iCs/>
              </w:rPr>
            </w:rPrChange>
          </w:rPr>
          <w:delText>Transactions of the American Fisheries Society</w:delText>
        </w:r>
        <w:r w:rsidRPr="00A75920" w:rsidDel="00393584">
          <w:rPr>
            <w:rPrChange w:id="1307" w:author="Vigneault Juliane" w:date="2024-12-23T09:34:00Z" w16du:dateUtc="2024-12-23T14:34:00Z">
              <w:rPr/>
            </w:rPrChange>
          </w:rPr>
          <w:delText xml:space="preserve"> 94 (2): 143–51. https://doi.org/10.1577/1548-8659(1965)94[143:TBUASO]2.0.CO;2.</w:delText>
        </w:r>
      </w:del>
    </w:p>
    <w:p w14:paraId="746DC9E6" w14:textId="15213837" w:rsidR="00CC4C09" w:rsidRPr="00A75920" w:rsidDel="00393584" w:rsidRDefault="00CC4C09" w:rsidP="00A75920">
      <w:pPr>
        <w:pStyle w:val="Bibliographie1"/>
        <w:spacing w:line="480" w:lineRule="auto"/>
        <w:rPr>
          <w:del w:id="1308" w:author="Vigneault Juliane" w:date="2024-12-14T15:24:00Z" w16du:dateUtc="2024-12-14T20:24:00Z"/>
          <w:rPrChange w:id="1309" w:author="Vigneault Juliane" w:date="2024-12-23T09:34:00Z" w16du:dateUtc="2024-12-23T14:34:00Z">
            <w:rPr>
              <w:del w:id="1310" w:author="Vigneault Juliane" w:date="2024-12-14T15:24:00Z" w16du:dateUtc="2024-12-14T20:24:00Z"/>
            </w:rPr>
          </w:rPrChange>
        </w:rPr>
        <w:pPrChange w:id="1311" w:author="Vigneault Juliane" w:date="2024-12-23T09:34:00Z" w16du:dateUtc="2024-12-23T14:34:00Z">
          <w:pPr>
            <w:pStyle w:val="Bibliographie1"/>
            <w:spacing w:line="480" w:lineRule="auto"/>
          </w:pPr>
        </w:pPrChange>
      </w:pPr>
      <w:del w:id="1312" w:author="Vigneault Juliane" w:date="2024-12-14T15:24:00Z" w16du:dateUtc="2024-12-14T20:24:00Z">
        <w:r w:rsidRPr="00A75920" w:rsidDel="00393584">
          <w:rPr>
            <w:rPrChange w:id="1313" w:author="Vigneault Juliane" w:date="2024-12-23T09:34:00Z" w16du:dateUtc="2024-12-23T14:34:00Z">
              <w:rPr/>
            </w:rPrChange>
          </w:rPr>
          <w:delText xml:space="preserve">Hunter, George W. 1933. “The Strigeid Trematode, Crassiphiala Ambloplitis (Hughes 1927).” </w:delText>
        </w:r>
        <w:r w:rsidRPr="00A75920" w:rsidDel="00393584">
          <w:rPr>
            <w:i/>
            <w:iCs/>
            <w:rPrChange w:id="1314" w:author="Vigneault Juliane" w:date="2024-12-23T09:34:00Z" w16du:dateUtc="2024-12-23T14:34:00Z">
              <w:rPr>
                <w:i/>
                <w:iCs/>
              </w:rPr>
            </w:rPrChange>
          </w:rPr>
          <w:delText>Parasitology</w:delText>
        </w:r>
        <w:r w:rsidRPr="00A75920" w:rsidDel="00393584">
          <w:rPr>
            <w:rPrChange w:id="1315" w:author="Vigneault Juliane" w:date="2024-12-23T09:34:00Z" w16du:dateUtc="2024-12-23T14:34:00Z">
              <w:rPr/>
            </w:rPrChange>
          </w:rPr>
          <w:delText xml:space="preserve"> 25 (4): 510–17. https://doi.org/10.1017/S0031182000019752.</w:delText>
        </w:r>
      </w:del>
    </w:p>
    <w:p w14:paraId="32E76874" w14:textId="5CF10A0E" w:rsidR="00CC4C09" w:rsidRPr="00A75920" w:rsidDel="00393584" w:rsidRDefault="00CC4C09" w:rsidP="00A75920">
      <w:pPr>
        <w:pStyle w:val="Bibliographie1"/>
        <w:spacing w:line="480" w:lineRule="auto"/>
        <w:rPr>
          <w:del w:id="1316" w:author="Vigneault Juliane" w:date="2024-12-14T15:24:00Z" w16du:dateUtc="2024-12-14T20:24:00Z"/>
          <w:rPrChange w:id="1317" w:author="Vigneault Juliane" w:date="2024-12-23T09:34:00Z" w16du:dateUtc="2024-12-23T14:34:00Z">
            <w:rPr>
              <w:del w:id="1318" w:author="Vigneault Juliane" w:date="2024-12-14T15:24:00Z" w16du:dateUtc="2024-12-14T20:24:00Z"/>
            </w:rPr>
          </w:rPrChange>
        </w:rPr>
        <w:pPrChange w:id="1319" w:author="Vigneault Juliane" w:date="2024-12-23T09:34:00Z" w16du:dateUtc="2024-12-23T14:34:00Z">
          <w:pPr>
            <w:pStyle w:val="Bibliographie1"/>
            <w:spacing w:line="480" w:lineRule="auto"/>
          </w:pPr>
        </w:pPrChange>
      </w:pPr>
      <w:del w:id="1320" w:author="Vigneault Juliane" w:date="2024-12-14T15:24:00Z" w16du:dateUtc="2024-12-14T20:24:00Z">
        <w:r w:rsidRPr="00A75920" w:rsidDel="00393584">
          <w:rPr>
            <w:rPrChange w:id="1321" w:author="Vigneault Juliane" w:date="2024-12-23T09:34:00Z" w16du:dateUtc="2024-12-23T14:34:00Z">
              <w:rPr/>
            </w:rPrChange>
          </w:rPr>
          <w:delText xml:space="preserve">Iwanowicz, Deborah. 2011. </w:delText>
        </w:r>
        <w:r w:rsidRPr="00A75920" w:rsidDel="00393584">
          <w:rPr>
            <w:i/>
            <w:iCs/>
            <w:rPrChange w:id="1322" w:author="Vigneault Juliane" w:date="2024-12-23T09:34:00Z" w16du:dateUtc="2024-12-23T14:34:00Z">
              <w:rPr>
                <w:i/>
                <w:iCs/>
              </w:rPr>
            </w:rPrChange>
          </w:rPr>
          <w:delText>Overview On The Effects Of Parasites On Fish Health</w:delText>
        </w:r>
        <w:r w:rsidRPr="00A75920" w:rsidDel="00393584">
          <w:rPr>
            <w:rPrChange w:id="1323" w:author="Vigneault Juliane" w:date="2024-12-23T09:34:00Z" w16du:dateUtc="2024-12-23T14:34:00Z">
              <w:rPr/>
            </w:rPrChange>
          </w:rPr>
          <w:delText>.</w:delText>
        </w:r>
      </w:del>
    </w:p>
    <w:p w14:paraId="729EF331" w14:textId="344D6704" w:rsidR="00CC4C09" w:rsidRPr="00A75920" w:rsidDel="00393584" w:rsidRDefault="00CC4C09" w:rsidP="00A75920">
      <w:pPr>
        <w:pStyle w:val="Bibliographie1"/>
        <w:spacing w:line="480" w:lineRule="auto"/>
        <w:rPr>
          <w:del w:id="1324" w:author="Vigneault Juliane" w:date="2024-12-14T15:24:00Z" w16du:dateUtc="2024-12-14T20:24:00Z"/>
          <w:rPrChange w:id="1325" w:author="Vigneault Juliane" w:date="2024-12-23T09:34:00Z" w16du:dateUtc="2024-12-23T14:34:00Z">
            <w:rPr>
              <w:del w:id="1326" w:author="Vigneault Juliane" w:date="2024-12-14T15:24:00Z" w16du:dateUtc="2024-12-14T20:24:00Z"/>
            </w:rPr>
          </w:rPrChange>
        </w:rPr>
        <w:pPrChange w:id="1327" w:author="Vigneault Juliane" w:date="2024-12-23T09:34:00Z" w16du:dateUtc="2024-12-23T14:34:00Z">
          <w:pPr>
            <w:pStyle w:val="Bibliographie1"/>
            <w:spacing w:line="480" w:lineRule="auto"/>
          </w:pPr>
        </w:pPrChange>
      </w:pPr>
      <w:del w:id="1328" w:author="Vigneault Juliane" w:date="2024-12-14T15:24:00Z" w16du:dateUtc="2024-12-14T20:24:00Z">
        <w:r w:rsidRPr="00A75920" w:rsidDel="00393584">
          <w:rPr>
            <w:rPrChange w:id="1329" w:author="Vigneault Juliane" w:date="2024-12-23T09:34:00Z" w16du:dateUtc="2024-12-23T14:34:00Z">
              <w:rPr/>
            </w:rPrChange>
          </w:rPr>
          <w:delText xml:space="preserve">Johnson, P. T. J., and D. W. Thieltges. 2010. “Diversity, Decoys and the Dilution Effect: How Ecological Communities Affect Disease Risk.” </w:delText>
        </w:r>
        <w:r w:rsidRPr="00A75920" w:rsidDel="00393584">
          <w:rPr>
            <w:i/>
            <w:iCs/>
            <w:rPrChange w:id="1330" w:author="Vigneault Juliane" w:date="2024-12-23T09:34:00Z" w16du:dateUtc="2024-12-23T14:34:00Z">
              <w:rPr>
                <w:i/>
                <w:iCs/>
              </w:rPr>
            </w:rPrChange>
          </w:rPr>
          <w:delText>Journal of Experimental Biology</w:delText>
        </w:r>
        <w:r w:rsidRPr="00A75920" w:rsidDel="00393584">
          <w:rPr>
            <w:rPrChange w:id="1331" w:author="Vigneault Juliane" w:date="2024-12-23T09:34:00Z" w16du:dateUtc="2024-12-23T14:34:00Z">
              <w:rPr/>
            </w:rPrChange>
          </w:rPr>
          <w:delText xml:space="preserve"> 213 (6): 961–70. https://doi.org/10.1242/jeb.037721.</w:delText>
        </w:r>
      </w:del>
    </w:p>
    <w:p w14:paraId="56E4A2D3" w14:textId="46940E9F" w:rsidR="00CC4C09" w:rsidRPr="00A75920" w:rsidDel="00393584" w:rsidRDefault="00CC4C09" w:rsidP="00A75920">
      <w:pPr>
        <w:pStyle w:val="Bibliographie1"/>
        <w:spacing w:line="480" w:lineRule="auto"/>
        <w:rPr>
          <w:del w:id="1332" w:author="Vigneault Juliane" w:date="2024-12-14T15:24:00Z" w16du:dateUtc="2024-12-14T20:24:00Z"/>
          <w:rPrChange w:id="1333" w:author="Vigneault Juliane" w:date="2024-12-23T09:34:00Z" w16du:dateUtc="2024-12-23T14:34:00Z">
            <w:rPr>
              <w:del w:id="1334" w:author="Vigneault Juliane" w:date="2024-12-14T15:24:00Z" w16du:dateUtc="2024-12-14T20:24:00Z"/>
            </w:rPr>
          </w:rPrChange>
        </w:rPr>
        <w:pPrChange w:id="1335" w:author="Vigneault Juliane" w:date="2024-12-23T09:34:00Z" w16du:dateUtc="2024-12-23T14:34:00Z">
          <w:pPr>
            <w:pStyle w:val="Bibliographie1"/>
            <w:spacing w:line="480" w:lineRule="auto"/>
          </w:pPr>
        </w:pPrChange>
      </w:pPr>
      <w:del w:id="1336" w:author="Vigneault Juliane" w:date="2024-12-14T15:24:00Z" w16du:dateUtc="2024-12-14T20:24:00Z">
        <w:r w:rsidRPr="00A75920" w:rsidDel="00393584">
          <w:rPr>
            <w:rPrChange w:id="1337" w:author="Vigneault Juliane" w:date="2024-12-23T09:34:00Z" w16du:dateUtc="2024-12-23T14:34:00Z">
              <w:rPr/>
            </w:rPrChange>
          </w:rPr>
          <w:delText xml:space="preserve">Johnstone, Kyla C., Clare McArthur, and Peter B. Banks. 2021. “Behavioural Drivers of Survey Bias: Interactive Effects of Personality, the Perceived Risk and Device Properties.” </w:delText>
        </w:r>
        <w:r w:rsidRPr="00A75920" w:rsidDel="00393584">
          <w:rPr>
            <w:i/>
            <w:iCs/>
            <w:rPrChange w:id="1338" w:author="Vigneault Juliane" w:date="2024-12-23T09:34:00Z" w16du:dateUtc="2024-12-23T14:34:00Z">
              <w:rPr>
                <w:i/>
                <w:iCs/>
              </w:rPr>
            </w:rPrChange>
          </w:rPr>
          <w:delText>Oecologia</w:delText>
        </w:r>
        <w:r w:rsidRPr="00A75920" w:rsidDel="00393584">
          <w:rPr>
            <w:rPrChange w:id="1339" w:author="Vigneault Juliane" w:date="2024-12-23T09:34:00Z" w16du:dateUtc="2024-12-23T14:34:00Z">
              <w:rPr/>
            </w:rPrChange>
          </w:rPr>
          <w:delText xml:space="preserve"> 197 (1): 117–27. https://doi.org/10.1007/s00442-021-05021-7.</w:delText>
        </w:r>
      </w:del>
    </w:p>
    <w:p w14:paraId="1C475471" w14:textId="5CEB36C0" w:rsidR="00CC4C09" w:rsidRPr="00A75920" w:rsidDel="00393584" w:rsidRDefault="00CC4C09" w:rsidP="00A75920">
      <w:pPr>
        <w:pStyle w:val="Bibliographie1"/>
        <w:spacing w:line="480" w:lineRule="auto"/>
        <w:rPr>
          <w:del w:id="1340" w:author="Vigneault Juliane" w:date="2024-12-14T15:24:00Z" w16du:dateUtc="2024-12-14T20:24:00Z"/>
          <w:rPrChange w:id="1341" w:author="Vigneault Juliane" w:date="2024-12-23T09:34:00Z" w16du:dateUtc="2024-12-23T14:34:00Z">
            <w:rPr>
              <w:del w:id="1342" w:author="Vigneault Juliane" w:date="2024-12-14T15:24:00Z" w16du:dateUtc="2024-12-14T20:24:00Z"/>
            </w:rPr>
          </w:rPrChange>
        </w:rPr>
        <w:pPrChange w:id="1343" w:author="Vigneault Juliane" w:date="2024-12-23T09:34:00Z" w16du:dateUtc="2024-12-23T14:34:00Z">
          <w:pPr>
            <w:pStyle w:val="Bibliographie1"/>
            <w:spacing w:line="480" w:lineRule="auto"/>
          </w:pPr>
        </w:pPrChange>
      </w:pPr>
      <w:del w:id="1344" w:author="Vigneault Juliane" w:date="2024-12-14T15:24:00Z" w16du:dateUtc="2024-12-14T20:24:00Z">
        <w:r w:rsidRPr="00A75920" w:rsidDel="00393584">
          <w:rPr>
            <w:rPrChange w:id="1345" w:author="Vigneault Juliane" w:date="2024-12-23T09:34:00Z" w16du:dateUtc="2024-12-23T14:34:00Z">
              <w:rPr/>
            </w:rPrChange>
          </w:rPr>
          <w:delText xml:space="preserve">Jovani, Roger, and José L. Tella. 2006. “Parasite Prevalence and Sample Size: Misconceptions and Solutions.” </w:delText>
        </w:r>
        <w:r w:rsidRPr="00A75920" w:rsidDel="00393584">
          <w:rPr>
            <w:i/>
            <w:iCs/>
            <w:rPrChange w:id="1346" w:author="Vigneault Juliane" w:date="2024-12-23T09:34:00Z" w16du:dateUtc="2024-12-23T14:34:00Z">
              <w:rPr>
                <w:i/>
                <w:iCs/>
              </w:rPr>
            </w:rPrChange>
          </w:rPr>
          <w:delText>Trends in Parasitology</w:delText>
        </w:r>
        <w:r w:rsidRPr="00A75920" w:rsidDel="00393584">
          <w:rPr>
            <w:rPrChange w:id="1347" w:author="Vigneault Juliane" w:date="2024-12-23T09:34:00Z" w16du:dateUtc="2024-12-23T14:34:00Z">
              <w:rPr/>
            </w:rPrChange>
          </w:rPr>
          <w:delText xml:space="preserve"> 22 (5): 214–18. https://doi.org/10.1016/j.pt.2006.02.011.</w:delText>
        </w:r>
      </w:del>
    </w:p>
    <w:p w14:paraId="777F3A14" w14:textId="65098180" w:rsidR="00CC4C09" w:rsidRPr="00A75920" w:rsidDel="00393584" w:rsidRDefault="00CC4C09" w:rsidP="00A75920">
      <w:pPr>
        <w:pStyle w:val="Bibliographie1"/>
        <w:spacing w:line="480" w:lineRule="auto"/>
        <w:rPr>
          <w:del w:id="1348" w:author="Vigneault Juliane" w:date="2024-12-14T15:24:00Z" w16du:dateUtc="2024-12-14T20:24:00Z"/>
          <w:rPrChange w:id="1349" w:author="Vigneault Juliane" w:date="2024-12-23T09:34:00Z" w16du:dateUtc="2024-12-23T14:34:00Z">
            <w:rPr>
              <w:del w:id="1350" w:author="Vigneault Juliane" w:date="2024-12-14T15:24:00Z" w16du:dateUtc="2024-12-14T20:24:00Z"/>
            </w:rPr>
          </w:rPrChange>
        </w:rPr>
        <w:pPrChange w:id="1351" w:author="Vigneault Juliane" w:date="2024-12-23T09:34:00Z" w16du:dateUtc="2024-12-23T14:34:00Z">
          <w:pPr>
            <w:pStyle w:val="Bibliographie1"/>
            <w:spacing w:line="480" w:lineRule="auto"/>
          </w:pPr>
        </w:pPrChange>
      </w:pPr>
      <w:del w:id="1352" w:author="Vigneault Juliane" w:date="2024-12-14T15:24:00Z" w16du:dateUtc="2024-12-14T20:24:00Z">
        <w:r w:rsidRPr="00A75920" w:rsidDel="00393584">
          <w:rPr>
            <w:rPrChange w:id="1353" w:author="Vigneault Juliane" w:date="2024-12-23T09:34:00Z" w16du:dateUtc="2024-12-23T14:34:00Z">
              <w:rPr/>
            </w:rPrChange>
          </w:rPr>
          <w:delText xml:space="preserve">Karvonen, Anssi, Peter J. Hudson, Otto Seppälä, and E. Tellervo Valtonen. 2004. “Transmission Dynamics of a Trematode Parasite: Exposure, Acquired Resistance and Parasite Aggregation.” </w:delText>
        </w:r>
        <w:r w:rsidRPr="00A75920" w:rsidDel="00393584">
          <w:rPr>
            <w:i/>
            <w:iCs/>
            <w:rPrChange w:id="1354" w:author="Vigneault Juliane" w:date="2024-12-23T09:34:00Z" w16du:dateUtc="2024-12-23T14:34:00Z">
              <w:rPr>
                <w:i/>
                <w:iCs/>
              </w:rPr>
            </w:rPrChange>
          </w:rPr>
          <w:delText>Parasitology Research</w:delText>
        </w:r>
        <w:r w:rsidRPr="00A75920" w:rsidDel="00393584">
          <w:rPr>
            <w:rPrChange w:id="1355" w:author="Vigneault Juliane" w:date="2024-12-23T09:34:00Z" w16du:dateUtc="2024-12-23T14:34:00Z">
              <w:rPr/>
            </w:rPrChange>
          </w:rPr>
          <w:delText xml:space="preserve"> 92 (3): 183–88. https://doi.org/10.1007/s00436-003-1035-y.</w:delText>
        </w:r>
      </w:del>
    </w:p>
    <w:p w14:paraId="66E418F5" w14:textId="1A6D49F4" w:rsidR="00CC4C09" w:rsidRPr="00A75920" w:rsidDel="00393584" w:rsidRDefault="00CC4C09" w:rsidP="00A75920">
      <w:pPr>
        <w:pStyle w:val="Bibliographie1"/>
        <w:spacing w:line="480" w:lineRule="auto"/>
        <w:rPr>
          <w:del w:id="1356" w:author="Vigneault Juliane" w:date="2024-12-14T15:24:00Z" w16du:dateUtc="2024-12-14T20:24:00Z"/>
          <w:rPrChange w:id="1357" w:author="Vigneault Juliane" w:date="2024-12-23T09:34:00Z" w16du:dateUtc="2024-12-23T14:34:00Z">
            <w:rPr>
              <w:del w:id="1358" w:author="Vigneault Juliane" w:date="2024-12-14T15:24:00Z" w16du:dateUtc="2024-12-14T20:24:00Z"/>
            </w:rPr>
          </w:rPrChange>
        </w:rPr>
        <w:pPrChange w:id="1359" w:author="Vigneault Juliane" w:date="2024-12-23T09:34:00Z" w16du:dateUtc="2024-12-23T14:34:00Z">
          <w:pPr>
            <w:pStyle w:val="Bibliographie1"/>
            <w:spacing w:line="480" w:lineRule="auto"/>
          </w:pPr>
        </w:pPrChange>
      </w:pPr>
      <w:del w:id="1360" w:author="Vigneault Juliane" w:date="2024-12-14T15:24:00Z" w16du:dateUtc="2024-12-14T20:24:00Z">
        <w:r w:rsidRPr="00A75920" w:rsidDel="00393584">
          <w:rPr>
            <w:rPrChange w:id="1361" w:author="Vigneault Juliane" w:date="2024-12-23T09:34:00Z" w16du:dateUtc="2024-12-23T14:34:00Z">
              <w:rPr/>
            </w:rPrChange>
          </w:rPr>
          <w:delText xml:space="preserve">Kesler, David H. 1981. “Periphyton Grazing by Amnicolalimosa: An Enclosure-Exclosure Experiment.” </w:delText>
        </w:r>
        <w:r w:rsidRPr="00A75920" w:rsidDel="00393584">
          <w:rPr>
            <w:i/>
            <w:iCs/>
            <w:rPrChange w:id="1362" w:author="Vigneault Juliane" w:date="2024-12-23T09:34:00Z" w16du:dateUtc="2024-12-23T14:34:00Z">
              <w:rPr>
                <w:i/>
                <w:iCs/>
              </w:rPr>
            </w:rPrChange>
          </w:rPr>
          <w:delText>Journal of Freshwater Ecology</w:delText>
        </w:r>
        <w:r w:rsidRPr="00A75920" w:rsidDel="00393584">
          <w:rPr>
            <w:rPrChange w:id="1363" w:author="Vigneault Juliane" w:date="2024-12-23T09:34:00Z" w16du:dateUtc="2024-12-23T14:34:00Z">
              <w:rPr/>
            </w:rPrChange>
          </w:rPr>
          <w:delText xml:space="preserve"> 1 (1): 51–59. https://doi.org/10.1080/02705060.1981.9664016.</w:delText>
        </w:r>
      </w:del>
    </w:p>
    <w:p w14:paraId="579E6D68" w14:textId="012327CA" w:rsidR="00CC4C09" w:rsidRPr="00A75920" w:rsidDel="00393584" w:rsidRDefault="00CC4C09" w:rsidP="00A75920">
      <w:pPr>
        <w:pStyle w:val="Bibliographie1"/>
        <w:spacing w:line="480" w:lineRule="auto"/>
        <w:rPr>
          <w:del w:id="1364" w:author="Vigneault Juliane" w:date="2024-12-14T15:24:00Z" w16du:dateUtc="2024-12-14T20:24:00Z"/>
          <w:rPrChange w:id="1365" w:author="Vigneault Juliane" w:date="2024-12-23T09:34:00Z" w16du:dateUtc="2024-12-23T14:34:00Z">
            <w:rPr>
              <w:del w:id="1366" w:author="Vigneault Juliane" w:date="2024-12-14T15:24:00Z" w16du:dateUtc="2024-12-14T20:24:00Z"/>
            </w:rPr>
          </w:rPrChange>
        </w:rPr>
        <w:pPrChange w:id="1367" w:author="Vigneault Juliane" w:date="2024-12-23T09:34:00Z" w16du:dateUtc="2024-12-23T14:34:00Z">
          <w:pPr>
            <w:pStyle w:val="Bibliographie1"/>
            <w:spacing w:line="480" w:lineRule="auto"/>
          </w:pPr>
        </w:pPrChange>
      </w:pPr>
      <w:del w:id="1368" w:author="Vigneault Juliane" w:date="2024-12-14T15:24:00Z" w16du:dateUtc="2024-12-14T20:24:00Z">
        <w:r w:rsidRPr="00A75920" w:rsidDel="00393584">
          <w:rPr>
            <w:rPrChange w:id="1369" w:author="Vigneault Juliane" w:date="2024-12-23T09:34:00Z" w16du:dateUtc="2024-12-23T14:34:00Z">
              <w:rPr/>
            </w:rPrChange>
          </w:rPr>
          <w:delText xml:space="preserve">Kowalski, Krzysztof, Michał Bogdziewicz, Urszula Eichert, and Leszek Rychlik. 2015. “Sex Differences in Flea Infections among Rodent Hosts: Is There a Male Bias?” </w:delText>
        </w:r>
        <w:r w:rsidRPr="00A75920" w:rsidDel="00393584">
          <w:rPr>
            <w:i/>
            <w:iCs/>
            <w:rPrChange w:id="1370" w:author="Vigneault Juliane" w:date="2024-12-23T09:34:00Z" w16du:dateUtc="2024-12-23T14:34:00Z">
              <w:rPr>
                <w:i/>
                <w:iCs/>
              </w:rPr>
            </w:rPrChange>
          </w:rPr>
          <w:delText>Parasitology Research</w:delText>
        </w:r>
        <w:r w:rsidRPr="00A75920" w:rsidDel="00393584">
          <w:rPr>
            <w:rPrChange w:id="1371" w:author="Vigneault Juliane" w:date="2024-12-23T09:34:00Z" w16du:dateUtc="2024-12-23T14:34:00Z">
              <w:rPr/>
            </w:rPrChange>
          </w:rPr>
          <w:delText xml:space="preserve"> 114 (1): 337–41. https://doi.org/10.1007/s00436-014-4231-z.</w:delText>
        </w:r>
      </w:del>
    </w:p>
    <w:p w14:paraId="73D81907" w14:textId="79735D8A" w:rsidR="00CC4C09" w:rsidRPr="00A75920" w:rsidDel="00393584" w:rsidRDefault="00CC4C09" w:rsidP="00A75920">
      <w:pPr>
        <w:pStyle w:val="Bibliographie1"/>
        <w:spacing w:line="480" w:lineRule="auto"/>
        <w:rPr>
          <w:del w:id="1372" w:author="Vigneault Juliane" w:date="2024-12-14T15:24:00Z" w16du:dateUtc="2024-12-14T20:24:00Z"/>
          <w:rPrChange w:id="1373" w:author="Vigneault Juliane" w:date="2024-12-23T09:34:00Z" w16du:dateUtc="2024-12-23T14:34:00Z">
            <w:rPr>
              <w:del w:id="1374" w:author="Vigneault Juliane" w:date="2024-12-14T15:24:00Z" w16du:dateUtc="2024-12-14T20:24:00Z"/>
            </w:rPr>
          </w:rPrChange>
        </w:rPr>
        <w:pPrChange w:id="1375" w:author="Vigneault Juliane" w:date="2024-12-23T09:34:00Z" w16du:dateUtc="2024-12-23T14:34:00Z">
          <w:pPr>
            <w:pStyle w:val="Bibliographie1"/>
            <w:spacing w:line="480" w:lineRule="auto"/>
          </w:pPr>
        </w:pPrChange>
      </w:pPr>
      <w:del w:id="1376" w:author="Vigneault Juliane" w:date="2024-12-14T15:24:00Z" w16du:dateUtc="2024-12-14T20:24:00Z">
        <w:r w:rsidRPr="00A75920" w:rsidDel="00393584">
          <w:rPr>
            <w:rPrChange w:id="1377" w:author="Vigneault Juliane" w:date="2024-12-23T09:34:00Z" w16du:dateUtc="2024-12-23T14:34:00Z">
              <w:rPr/>
            </w:rPrChange>
          </w:rPr>
          <w:delText xml:space="preserve">Krull. 1932. “Studies on the Development of Cercaria Bessiae Cort and Brooks, 1928.” </w:delText>
        </w:r>
        <w:r w:rsidRPr="00A75920" w:rsidDel="00393584">
          <w:rPr>
            <w:i/>
            <w:iCs/>
            <w:rPrChange w:id="1378" w:author="Vigneault Juliane" w:date="2024-12-23T09:34:00Z" w16du:dateUtc="2024-12-23T14:34:00Z">
              <w:rPr>
                <w:i/>
                <w:iCs/>
              </w:rPr>
            </w:rPrChange>
          </w:rPr>
          <w:delText>Journal of Parasitology, The</w:delText>
        </w:r>
        <w:r w:rsidRPr="00A75920" w:rsidDel="00393584">
          <w:rPr>
            <w:rPrChange w:id="1379" w:author="Vigneault Juliane" w:date="2024-12-23T09:34:00Z" w16du:dateUtc="2024-12-23T14:34:00Z">
              <w:rPr/>
            </w:rPrChange>
          </w:rPr>
          <w:delText xml:space="preserve"> 19 (165): 1934.</w:delText>
        </w:r>
      </w:del>
    </w:p>
    <w:p w14:paraId="4445111C" w14:textId="3A201A37" w:rsidR="00CC4C09" w:rsidRPr="00A75920" w:rsidDel="00393584" w:rsidRDefault="00CC4C09" w:rsidP="00A75920">
      <w:pPr>
        <w:pStyle w:val="Bibliographie1"/>
        <w:spacing w:line="480" w:lineRule="auto"/>
        <w:rPr>
          <w:del w:id="1380" w:author="Vigneault Juliane" w:date="2024-12-14T15:24:00Z" w16du:dateUtc="2024-12-14T20:24:00Z"/>
          <w:rPrChange w:id="1381" w:author="Vigneault Juliane" w:date="2024-12-23T09:34:00Z" w16du:dateUtc="2024-12-23T14:34:00Z">
            <w:rPr>
              <w:del w:id="1382" w:author="Vigneault Juliane" w:date="2024-12-14T15:24:00Z" w16du:dateUtc="2024-12-14T20:24:00Z"/>
            </w:rPr>
          </w:rPrChange>
        </w:rPr>
        <w:pPrChange w:id="1383" w:author="Vigneault Juliane" w:date="2024-12-23T09:34:00Z" w16du:dateUtc="2024-12-23T14:34:00Z">
          <w:pPr>
            <w:pStyle w:val="Bibliographie1"/>
            <w:spacing w:line="480" w:lineRule="auto"/>
          </w:pPr>
        </w:pPrChange>
      </w:pPr>
      <w:del w:id="1384" w:author="Vigneault Juliane" w:date="2024-12-14T15:24:00Z" w16du:dateUtc="2024-12-14T20:24:00Z">
        <w:r w:rsidRPr="00A75920" w:rsidDel="00393584">
          <w:rPr>
            <w:rPrChange w:id="1385" w:author="Vigneault Juliane" w:date="2024-12-23T09:34:00Z" w16du:dateUtc="2024-12-23T14:34:00Z">
              <w:rPr/>
            </w:rPrChange>
          </w:rPr>
          <w:delText xml:space="preserve">Krull, Wendell H. 1934. “Cercaria Bessiae Cort and Brooks, 1928, an Injurious Parasite of Fish.” </w:delText>
        </w:r>
        <w:r w:rsidRPr="00A75920" w:rsidDel="00393584">
          <w:rPr>
            <w:i/>
            <w:iCs/>
            <w:rPrChange w:id="1386" w:author="Vigneault Juliane" w:date="2024-12-23T09:34:00Z" w16du:dateUtc="2024-12-23T14:34:00Z">
              <w:rPr>
                <w:i/>
                <w:iCs/>
              </w:rPr>
            </w:rPrChange>
          </w:rPr>
          <w:delText>Copeia</w:delText>
        </w:r>
        <w:r w:rsidRPr="00A75920" w:rsidDel="00393584">
          <w:rPr>
            <w:rPrChange w:id="1387" w:author="Vigneault Juliane" w:date="2024-12-23T09:34:00Z" w16du:dateUtc="2024-12-23T14:34:00Z">
              <w:rPr/>
            </w:rPrChange>
          </w:rPr>
          <w:delText xml:space="preserve"> 1934 (2): 69–73. https://doi.org/10.2307/1435795.</w:delText>
        </w:r>
      </w:del>
    </w:p>
    <w:p w14:paraId="28AE4AD8" w14:textId="54887A90" w:rsidR="00CC4C09" w:rsidRPr="00A75920" w:rsidDel="00393584" w:rsidRDefault="00CC4C09" w:rsidP="00A75920">
      <w:pPr>
        <w:pStyle w:val="Bibliographie1"/>
        <w:spacing w:line="480" w:lineRule="auto"/>
        <w:rPr>
          <w:del w:id="1388" w:author="Vigneault Juliane" w:date="2024-12-14T15:24:00Z" w16du:dateUtc="2024-12-14T20:24:00Z"/>
          <w:rPrChange w:id="1389" w:author="Vigneault Juliane" w:date="2024-12-23T09:34:00Z" w16du:dateUtc="2024-12-23T14:34:00Z">
            <w:rPr>
              <w:del w:id="1390" w:author="Vigneault Juliane" w:date="2024-12-14T15:24:00Z" w16du:dateUtc="2024-12-14T20:24:00Z"/>
            </w:rPr>
          </w:rPrChange>
        </w:rPr>
        <w:pPrChange w:id="1391" w:author="Vigneault Juliane" w:date="2024-12-23T09:34:00Z" w16du:dateUtc="2024-12-23T14:34:00Z">
          <w:pPr>
            <w:pStyle w:val="Bibliographie1"/>
            <w:spacing w:line="480" w:lineRule="auto"/>
          </w:pPr>
        </w:pPrChange>
      </w:pPr>
      <w:del w:id="1392" w:author="Vigneault Juliane" w:date="2024-12-14T15:24:00Z" w16du:dateUtc="2024-12-14T20:24:00Z">
        <w:r w:rsidRPr="00A75920" w:rsidDel="00393584">
          <w:rPr>
            <w:rPrChange w:id="1393" w:author="Vigneault Juliane" w:date="2024-12-23T09:34:00Z" w16du:dateUtc="2024-12-23T14:34:00Z">
              <w:rPr/>
            </w:rPrChange>
          </w:rPr>
          <w:delText xml:space="preserve">Kurochkin, Iu V., and L. I. Biserova. 1996. “[The etiology and diagnosis of ‘black spot disease’ of fish].” </w:delText>
        </w:r>
        <w:r w:rsidRPr="00A75920" w:rsidDel="00393584">
          <w:rPr>
            <w:i/>
            <w:iCs/>
            <w:rPrChange w:id="1394" w:author="Vigneault Juliane" w:date="2024-12-23T09:34:00Z" w16du:dateUtc="2024-12-23T14:34:00Z">
              <w:rPr>
                <w:i/>
                <w:iCs/>
              </w:rPr>
            </w:rPrChange>
          </w:rPr>
          <w:delText>Parazitologiia</w:delText>
        </w:r>
        <w:r w:rsidRPr="00A75920" w:rsidDel="00393584">
          <w:rPr>
            <w:rPrChange w:id="1395" w:author="Vigneault Juliane" w:date="2024-12-23T09:34:00Z" w16du:dateUtc="2024-12-23T14:34:00Z">
              <w:rPr/>
            </w:rPrChange>
          </w:rPr>
          <w:delText xml:space="preserve"> 30 (2): 117–25.</w:delText>
        </w:r>
      </w:del>
    </w:p>
    <w:p w14:paraId="417A1AFB" w14:textId="51C5283B" w:rsidR="00CC4C09" w:rsidRPr="00A75920" w:rsidDel="00393584" w:rsidRDefault="00CC4C09" w:rsidP="00A75920">
      <w:pPr>
        <w:pStyle w:val="Bibliographie1"/>
        <w:spacing w:line="480" w:lineRule="auto"/>
        <w:rPr>
          <w:del w:id="1396" w:author="Vigneault Juliane" w:date="2024-12-14T15:24:00Z" w16du:dateUtc="2024-12-14T20:24:00Z"/>
          <w:rPrChange w:id="1397" w:author="Vigneault Juliane" w:date="2024-12-23T09:34:00Z" w16du:dateUtc="2024-12-23T14:34:00Z">
            <w:rPr>
              <w:del w:id="1398" w:author="Vigneault Juliane" w:date="2024-12-14T15:24:00Z" w16du:dateUtc="2024-12-14T20:24:00Z"/>
            </w:rPr>
          </w:rPrChange>
        </w:rPr>
        <w:pPrChange w:id="1399" w:author="Vigneault Juliane" w:date="2024-12-23T09:34:00Z" w16du:dateUtc="2024-12-23T14:34:00Z">
          <w:pPr>
            <w:pStyle w:val="Bibliographie1"/>
            <w:spacing w:line="480" w:lineRule="auto"/>
          </w:pPr>
        </w:pPrChange>
      </w:pPr>
      <w:del w:id="1400" w:author="Vigneault Juliane" w:date="2024-12-14T15:24:00Z" w16du:dateUtc="2024-12-14T20:24:00Z">
        <w:r w:rsidRPr="00A75920" w:rsidDel="00393584">
          <w:rPr>
            <w:rPrChange w:id="1401" w:author="Vigneault Juliane" w:date="2024-12-23T09:34:00Z" w16du:dateUtc="2024-12-23T14:34:00Z">
              <w:rPr/>
            </w:rPrChange>
          </w:rPr>
          <w:delText xml:space="preserve">Lafferty, Kevin D., Stefano Allesina, Matias Arim, Cherie J. Briggs, Giulio De Leo, Andrew P. Dobson, Jennifer A. Dunne, et al. 2008. “Parasites in Food Webs: The Ultimate Missing Links.” </w:delText>
        </w:r>
        <w:r w:rsidRPr="00A75920" w:rsidDel="00393584">
          <w:rPr>
            <w:i/>
            <w:iCs/>
            <w:rPrChange w:id="1402" w:author="Vigneault Juliane" w:date="2024-12-23T09:34:00Z" w16du:dateUtc="2024-12-23T14:34:00Z">
              <w:rPr>
                <w:i/>
                <w:iCs/>
              </w:rPr>
            </w:rPrChange>
          </w:rPr>
          <w:delText>Ecology Letters</w:delText>
        </w:r>
        <w:r w:rsidRPr="00A75920" w:rsidDel="00393584">
          <w:rPr>
            <w:rPrChange w:id="1403" w:author="Vigneault Juliane" w:date="2024-12-23T09:34:00Z" w16du:dateUtc="2024-12-23T14:34:00Z">
              <w:rPr/>
            </w:rPrChange>
          </w:rPr>
          <w:delText xml:space="preserve"> 11 (6): 533–46. https://doi.org/10.1111/j.1461-0248.2008.01174.x.</w:delText>
        </w:r>
      </w:del>
    </w:p>
    <w:p w14:paraId="0469F936" w14:textId="7D062C11" w:rsidR="00CC4C09" w:rsidRPr="00A75920" w:rsidDel="00393584" w:rsidRDefault="00CC4C09" w:rsidP="00A75920">
      <w:pPr>
        <w:pStyle w:val="Bibliographie1"/>
        <w:spacing w:line="480" w:lineRule="auto"/>
        <w:rPr>
          <w:del w:id="1404" w:author="Vigneault Juliane" w:date="2024-12-14T15:24:00Z" w16du:dateUtc="2024-12-14T20:24:00Z"/>
          <w:rPrChange w:id="1405" w:author="Vigneault Juliane" w:date="2024-12-23T09:34:00Z" w16du:dateUtc="2024-12-23T14:34:00Z">
            <w:rPr>
              <w:del w:id="1406" w:author="Vigneault Juliane" w:date="2024-12-14T15:24:00Z" w16du:dateUtc="2024-12-14T20:24:00Z"/>
            </w:rPr>
          </w:rPrChange>
        </w:rPr>
        <w:pPrChange w:id="1407" w:author="Vigneault Juliane" w:date="2024-12-23T09:34:00Z" w16du:dateUtc="2024-12-23T14:34:00Z">
          <w:pPr>
            <w:pStyle w:val="Bibliographie1"/>
            <w:spacing w:line="480" w:lineRule="auto"/>
          </w:pPr>
        </w:pPrChange>
      </w:pPr>
      <w:del w:id="1408" w:author="Vigneault Juliane" w:date="2024-12-14T15:24:00Z" w16du:dateUtc="2024-12-14T20:24:00Z">
        <w:r w:rsidRPr="00A75920" w:rsidDel="00393584">
          <w:rPr>
            <w:rPrChange w:id="1409" w:author="Vigneault Juliane" w:date="2024-12-23T09:34:00Z" w16du:dateUtc="2024-12-23T14:34:00Z">
              <w:rPr/>
            </w:rPrChange>
          </w:rPr>
          <w:delText xml:space="preserve">Lafferty, Kevin D., Andrew P. Dobson, and Armand M. Kuris. 2006. “Parasites Dominate Food Web Links.” </w:delText>
        </w:r>
        <w:r w:rsidRPr="00A75920" w:rsidDel="00393584">
          <w:rPr>
            <w:i/>
            <w:iCs/>
            <w:rPrChange w:id="1410" w:author="Vigneault Juliane" w:date="2024-12-23T09:34:00Z" w16du:dateUtc="2024-12-23T14:34:00Z">
              <w:rPr>
                <w:i/>
                <w:iCs/>
              </w:rPr>
            </w:rPrChange>
          </w:rPr>
          <w:delText>Proceedings of the National Academy of Sciences of the United States of America</w:delText>
        </w:r>
        <w:r w:rsidRPr="00A75920" w:rsidDel="00393584">
          <w:rPr>
            <w:rPrChange w:id="1411" w:author="Vigneault Juliane" w:date="2024-12-23T09:34:00Z" w16du:dateUtc="2024-12-23T14:34:00Z">
              <w:rPr/>
            </w:rPrChange>
          </w:rPr>
          <w:delText xml:space="preserve"> 103 (30): 11211–16. https://doi.org/10.1073/pnas.0604755103.</w:delText>
        </w:r>
      </w:del>
    </w:p>
    <w:p w14:paraId="708A40EA" w14:textId="5069F8D7" w:rsidR="00CC4C09" w:rsidRPr="00A75920" w:rsidDel="00393584" w:rsidRDefault="00CC4C09" w:rsidP="00A75920">
      <w:pPr>
        <w:pStyle w:val="Bibliographie1"/>
        <w:spacing w:line="480" w:lineRule="auto"/>
        <w:rPr>
          <w:del w:id="1412" w:author="Vigneault Juliane" w:date="2024-12-14T15:24:00Z" w16du:dateUtc="2024-12-14T20:24:00Z"/>
          <w:rPrChange w:id="1413" w:author="Vigneault Juliane" w:date="2024-12-23T09:34:00Z" w16du:dateUtc="2024-12-23T14:34:00Z">
            <w:rPr>
              <w:del w:id="1414" w:author="Vigneault Juliane" w:date="2024-12-14T15:24:00Z" w16du:dateUtc="2024-12-14T20:24:00Z"/>
            </w:rPr>
          </w:rPrChange>
        </w:rPr>
        <w:pPrChange w:id="1415" w:author="Vigneault Juliane" w:date="2024-12-23T09:34:00Z" w16du:dateUtc="2024-12-23T14:34:00Z">
          <w:pPr>
            <w:pStyle w:val="Bibliographie1"/>
            <w:spacing w:line="480" w:lineRule="auto"/>
          </w:pPr>
        </w:pPrChange>
      </w:pPr>
      <w:del w:id="1416" w:author="Vigneault Juliane" w:date="2024-12-14T15:24:00Z" w16du:dateUtc="2024-12-14T20:24:00Z">
        <w:r w:rsidRPr="00A75920" w:rsidDel="00393584">
          <w:rPr>
            <w:rPrChange w:id="1417" w:author="Vigneault Juliane" w:date="2024-12-23T09:34:00Z" w16du:dateUtc="2024-12-23T14:34:00Z">
              <w:rPr/>
            </w:rPrChange>
          </w:rPr>
          <w:delText xml:space="preserve">Lagrue, Clement, and Robert Poulin. 2015. “Local Diversity Reduces Infection Risk across Multiple Freshwater Host-Parasite Associations.” </w:delText>
        </w:r>
        <w:r w:rsidRPr="00A75920" w:rsidDel="00393584">
          <w:rPr>
            <w:i/>
            <w:iCs/>
            <w:rPrChange w:id="1418" w:author="Vigneault Juliane" w:date="2024-12-23T09:34:00Z" w16du:dateUtc="2024-12-23T14:34:00Z">
              <w:rPr>
                <w:i/>
                <w:iCs/>
              </w:rPr>
            </w:rPrChange>
          </w:rPr>
          <w:delText>Freshwater Biology</w:delText>
        </w:r>
        <w:r w:rsidRPr="00A75920" w:rsidDel="00393584">
          <w:rPr>
            <w:rPrChange w:id="1419" w:author="Vigneault Juliane" w:date="2024-12-23T09:34:00Z" w16du:dateUtc="2024-12-23T14:34:00Z">
              <w:rPr/>
            </w:rPrChange>
          </w:rPr>
          <w:delText xml:space="preserve"> 60 (11): 2445–54. https://doi.org/10.1111/fwb.12677.</w:delText>
        </w:r>
      </w:del>
    </w:p>
    <w:p w14:paraId="02E948F9" w14:textId="0255FCF6" w:rsidR="00CC4C09" w:rsidRPr="00A75920" w:rsidDel="00393584" w:rsidRDefault="00CC4C09" w:rsidP="00A75920">
      <w:pPr>
        <w:pStyle w:val="Bibliographie1"/>
        <w:spacing w:line="480" w:lineRule="auto"/>
        <w:rPr>
          <w:del w:id="1420" w:author="Vigneault Juliane" w:date="2024-12-14T15:24:00Z" w16du:dateUtc="2024-12-14T20:24:00Z"/>
          <w:rPrChange w:id="1421" w:author="Vigneault Juliane" w:date="2024-12-23T09:34:00Z" w16du:dateUtc="2024-12-23T14:34:00Z">
            <w:rPr>
              <w:del w:id="1422" w:author="Vigneault Juliane" w:date="2024-12-14T15:24:00Z" w16du:dateUtc="2024-12-14T20:24:00Z"/>
            </w:rPr>
          </w:rPrChange>
        </w:rPr>
        <w:pPrChange w:id="1423" w:author="Vigneault Juliane" w:date="2024-12-23T09:34:00Z" w16du:dateUtc="2024-12-23T14:34:00Z">
          <w:pPr>
            <w:pStyle w:val="Bibliographie1"/>
            <w:spacing w:line="480" w:lineRule="auto"/>
          </w:pPr>
        </w:pPrChange>
      </w:pPr>
      <w:del w:id="1424" w:author="Vigneault Juliane" w:date="2024-12-14T15:24:00Z" w16du:dateUtc="2024-12-14T20:24:00Z">
        <w:r w:rsidRPr="00A75920" w:rsidDel="00393584">
          <w:rPr>
            <w:rPrChange w:id="1425" w:author="Vigneault Juliane" w:date="2024-12-23T09:34:00Z" w16du:dateUtc="2024-12-23T14:34:00Z">
              <w:rPr/>
            </w:rPrChange>
          </w:rPr>
          <w:delText xml:space="preserve">Lemly, A. Dennis, and Gerald W. Esch. 1984a. “Population Biology of the Trematode Uvulifer Ambloplitis (Hughes, 1927) in Juvenile Bluegill Sunfish, Lepomis Macrochirus, and Largemouth Bass, Micropterus Salmoides.” </w:delText>
        </w:r>
        <w:r w:rsidRPr="00A75920" w:rsidDel="00393584">
          <w:rPr>
            <w:i/>
            <w:iCs/>
            <w:rPrChange w:id="1426" w:author="Vigneault Juliane" w:date="2024-12-23T09:34:00Z" w16du:dateUtc="2024-12-23T14:34:00Z">
              <w:rPr>
                <w:i/>
                <w:iCs/>
              </w:rPr>
            </w:rPrChange>
          </w:rPr>
          <w:delText>The Journal of Parasitology</w:delText>
        </w:r>
        <w:r w:rsidRPr="00A75920" w:rsidDel="00393584">
          <w:rPr>
            <w:rPrChange w:id="1427" w:author="Vigneault Juliane" w:date="2024-12-23T09:34:00Z" w16du:dateUtc="2024-12-23T14:34:00Z">
              <w:rPr/>
            </w:rPrChange>
          </w:rPr>
          <w:delText xml:space="preserve"> 70 (4): 466–74. https://doi.org/10.2307/3281394.</w:delText>
        </w:r>
      </w:del>
    </w:p>
    <w:p w14:paraId="4AA12497" w14:textId="2D11248F" w:rsidR="00CC4C09" w:rsidRPr="00A75920" w:rsidDel="00393584" w:rsidRDefault="00CC4C09" w:rsidP="00A75920">
      <w:pPr>
        <w:pStyle w:val="Bibliographie1"/>
        <w:spacing w:line="480" w:lineRule="auto"/>
        <w:rPr>
          <w:del w:id="1428" w:author="Vigneault Juliane" w:date="2024-12-14T15:24:00Z" w16du:dateUtc="2024-12-14T20:24:00Z"/>
          <w:rPrChange w:id="1429" w:author="Vigneault Juliane" w:date="2024-12-23T09:34:00Z" w16du:dateUtc="2024-12-23T14:34:00Z">
            <w:rPr>
              <w:del w:id="1430" w:author="Vigneault Juliane" w:date="2024-12-14T15:24:00Z" w16du:dateUtc="2024-12-14T20:24:00Z"/>
            </w:rPr>
          </w:rPrChange>
        </w:rPr>
        <w:pPrChange w:id="1431" w:author="Vigneault Juliane" w:date="2024-12-23T09:34:00Z" w16du:dateUtc="2024-12-23T14:34:00Z">
          <w:pPr>
            <w:pStyle w:val="Bibliographie1"/>
            <w:spacing w:line="480" w:lineRule="auto"/>
          </w:pPr>
        </w:pPrChange>
      </w:pPr>
      <w:del w:id="1432" w:author="Vigneault Juliane" w:date="2024-12-14T15:24:00Z" w16du:dateUtc="2024-12-14T20:24:00Z">
        <w:r w:rsidRPr="00A75920" w:rsidDel="00393584">
          <w:rPr>
            <w:rPrChange w:id="1433" w:author="Vigneault Juliane" w:date="2024-12-23T09:34:00Z" w16du:dateUtc="2024-12-23T14:34:00Z">
              <w:rPr/>
            </w:rPrChange>
          </w:rPr>
          <w:delText xml:space="preserve">———. 1984b. “Population Biology of the Trematode Uvulifer Ambloplitis (Hughes, 1927) in the Snail Intermediate Host, Helisoma Trivolvis.” </w:delText>
        </w:r>
        <w:r w:rsidRPr="00A75920" w:rsidDel="00393584">
          <w:rPr>
            <w:i/>
            <w:iCs/>
            <w:rPrChange w:id="1434" w:author="Vigneault Juliane" w:date="2024-12-23T09:34:00Z" w16du:dateUtc="2024-12-23T14:34:00Z">
              <w:rPr>
                <w:i/>
                <w:iCs/>
              </w:rPr>
            </w:rPrChange>
          </w:rPr>
          <w:delText>The Journal of Parasitology</w:delText>
        </w:r>
        <w:r w:rsidRPr="00A75920" w:rsidDel="00393584">
          <w:rPr>
            <w:rPrChange w:id="1435" w:author="Vigneault Juliane" w:date="2024-12-23T09:34:00Z" w16du:dateUtc="2024-12-23T14:34:00Z">
              <w:rPr/>
            </w:rPrChange>
          </w:rPr>
          <w:delText xml:space="preserve"> 70 (4): 461. https://doi.org/10.2307/3281393.</w:delText>
        </w:r>
      </w:del>
    </w:p>
    <w:p w14:paraId="23058E2D" w14:textId="41D58319" w:rsidR="00CC4C09" w:rsidRPr="00A75920" w:rsidDel="00393584" w:rsidRDefault="00CC4C09" w:rsidP="00A75920">
      <w:pPr>
        <w:pStyle w:val="Bibliographie1"/>
        <w:spacing w:line="480" w:lineRule="auto"/>
        <w:rPr>
          <w:del w:id="1436" w:author="Vigneault Juliane" w:date="2024-12-14T15:24:00Z" w16du:dateUtc="2024-12-14T20:24:00Z"/>
          <w:rPrChange w:id="1437" w:author="Vigneault Juliane" w:date="2024-12-23T09:34:00Z" w16du:dateUtc="2024-12-23T14:34:00Z">
            <w:rPr>
              <w:del w:id="1438" w:author="Vigneault Juliane" w:date="2024-12-14T15:24:00Z" w16du:dateUtc="2024-12-14T20:24:00Z"/>
            </w:rPr>
          </w:rPrChange>
        </w:rPr>
        <w:pPrChange w:id="1439" w:author="Vigneault Juliane" w:date="2024-12-23T09:34:00Z" w16du:dateUtc="2024-12-23T14:34:00Z">
          <w:pPr>
            <w:pStyle w:val="Bibliographie1"/>
            <w:spacing w:line="480" w:lineRule="auto"/>
          </w:pPr>
        </w:pPrChange>
      </w:pPr>
      <w:del w:id="1440" w:author="Vigneault Juliane" w:date="2024-12-14T15:24:00Z" w16du:dateUtc="2024-12-14T20:24:00Z">
        <w:r w:rsidRPr="00A75920" w:rsidDel="00393584">
          <w:rPr>
            <w:rPrChange w:id="1441" w:author="Vigneault Juliane" w:date="2024-12-23T09:34:00Z" w16du:dateUtc="2024-12-23T14:34:00Z">
              <w:rPr/>
            </w:rPrChange>
          </w:rPr>
          <w:delText xml:space="preserve">Leung, Christelle, Kevin Karl Duclos, Thomas Grünbaum, Richard Cloutier, and Bernard Angers. 2017. “Asymmetry in Dentition and Shape of Pharyngeal Arches in the Clonal Fish Chrosomus Eos-Neogaeus: Phenotypic Plasticity and Developmental Instability.” </w:delText>
        </w:r>
        <w:r w:rsidRPr="00A75920" w:rsidDel="00393584">
          <w:rPr>
            <w:i/>
            <w:iCs/>
            <w:rPrChange w:id="1442" w:author="Vigneault Juliane" w:date="2024-12-23T09:34:00Z" w16du:dateUtc="2024-12-23T14:34:00Z">
              <w:rPr>
                <w:i/>
                <w:iCs/>
              </w:rPr>
            </w:rPrChange>
          </w:rPr>
          <w:delText>PLOS ONE</w:delText>
        </w:r>
        <w:r w:rsidRPr="00A75920" w:rsidDel="00393584">
          <w:rPr>
            <w:rPrChange w:id="1443" w:author="Vigneault Juliane" w:date="2024-12-23T09:34:00Z" w16du:dateUtc="2024-12-23T14:34:00Z">
              <w:rPr/>
            </w:rPrChange>
          </w:rPr>
          <w:delText xml:space="preserve"> 12 (4): e0174235. https://doi.org/10.1371/journal.pone.0174235.</w:delText>
        </w:r>
      </w:del>
    </w:p>
    <w:p w14:paraId="272C0C3F" w14:textId="3D048F49" w:rsidR="00CC4C09" w:rsidRPr="00A75920" w:rsidDel="00393584" w:rsidRDefault="00CC4C09" w:rsidP="00A75920">
      <w:pPr>
        <w:pStyle w:val="Bibliographie1"/>
        <w:spacing w:line="480" w:lineRule="auto"/>
        <w:rPr>
          <w:del w:id="1444" w:author="Vigneault Juliane" w:date="2024-12-14T15:24:00Z" w16du:dateUtc="2024-12-14T20:24:00Z"/>
          <w:rPrChange w:id="1445" w:author="Vigneault Juliane" w:date="2024-12-23T09:34:00Z" w16du:dateUtc="2024-12-23T14:34:00Z">
            <w:rPr>
              <w:del w:id="1446" w:author="Vigneault Juliane" w:date="2024-12-14T15:24:00Z" w16du:dateUtc="2024-12-14T20:24:00Z"/>
            </w:rPr>
          </w:rPrChange>
        </w:rPr>
        <w:pPrChange w:id="1447" w:author="Vigneault Juliane" w:date="2024-12-23T09:34:00Z" w16du:dateUtc="2024-12-23T14:34:00Z">
          <w:pPr>
            <w:pStyle w:val="Bibliographie1"/>
            <w:spacing w:line="480" w:lineRule="auto"/>
          </w:pPr>
        </w:pPrChange>
      </w:pPr>
      <w:del w:id="1448" w:author="Vigneault Juliane" w:date="2024-12-14T15:24:00Z" w16du:dateUtc="2024-12-14T20:24:00Z">
        <w:r w:rsidRPr="00A75920" w:rsidDel="00393584">
          <w:rPr>
            <w:rPrChange w:id="1449" w:author="Vigneault Juliane" w:date="2024-12-23T09:34:00Z" w16du:dateUtc="2024-12-23T14:34:00Z">
              <w:rPr/>
            </w:rPrChange>
          </w:rPr>
          <w:delText xml:space="preserve">Levin, Simon A. 1992. “The Problem of Pattern and Scale in Ecology: The Robert H. MacArthur Award Lecture.” </w:delText>
        </w:r>
        <w:r w:rsidRPr="00A75920" w:rsidDel="00393584">
          <w:rPr>
            <w:i/>
            <w:iCs/>
            <w:rPrChange w:id="1450" w:author="Vigneault Juliane" w:date="2024-12-23T09:34:00Z" w16du:dateUtc="2024-12-23T14:34:00Z">
              <w:rPr>
                <w:i/>
                <w:iCs/>
              </w:rPr>
            </w:rPrChange>
          </w:rPr>
          <w:delText>Ecology</w:delText>
        </w:r>
        <w:r w:rsidRPr="00A75920" w:rsidDel="00393584">
          <w:rPr>
            <w:rPrChange w:id="1451" w:author="Vigneault Juliane" w:date="2024-12-23T09:34:00Z" w16du:dateUtc="2024-12-23T14:34:00Z">
              <w:rPr/>
            </w:rPrChange>
          </w:rPr>
          <w:delText xml:space="preserve"> 73 (6): 1943–67. https://doi.org/10.2307/1941447.</w:delText>
        </w:r>
      </w:del>
    </w:p>
    <w:p w14:paraId="5FDE93B1" w14:textId="135FAF1A" w:rsidR="00CC4C09" w:rsidRPr="00A75920" w:rsidDel="00393584" w:rsidRDefault="00CC4C09" w:rsidP="00A75920">
      <w:pPr>
        <w:pStyle w:val="Bibliographie1"/>
        <w:spacing w:line="480" w:lineRule="auto"/>
        <w:rPr>
          <w:del w:id="1452" w:author="Vigneault Juliane" w:date="2024-12-14T15:24:00Z" w16du:dateUtc="2024-12-14T20:24:00Z"/>
          <w:rPrChange w:id="1453" w:author="Vigneault Juliane" w:date="2024-12-23T09:34:00Z" w16du:dateUtc="2024-12-23T14:34:00Z">
            <w:rPr>
              <w:del w:id="1454" w:author="Vigneault Juliane" w:date="2024-12-14T15:24:00Z" w16du:dateUtc="2024-12-14T20:24:00Z"/>
            </w:rPr>
          </w:rPrChange>
        </w:rPr>
        <w:pPrChange w:id="1455" w:author="Vigneault Juliane" w:date="2024-12-23T09:34:00Z" w16du:dateUtc="2024-12-23T14:34:00Z">
          <w:pPr>
            <w:pStyle w:val="Bibliographie1"/>
            <w:spacing w:line="480" w:lineRule="auto"/>
          </w:pPr>
        </w:pPrChange>
      </w:pPr>
      <w:del w:id="1456" w:author="Vigneault Juliane" w:date="2024-12-14T15:24:00Z" w16du:dateUtc="2024-12-14T20:24:00Z">
        <w:r w:rsidRPr="00A75920" w:rsidDel="00393584">
          <w:rPr>
            <w:rPrChange w:id="1457" w:author="Vigneault Juliane" w:date="2024-12-23T09:34:00Z" w16du:dateUtc="2024-12-23T14:34:00Z">
              <w:rPr/>
            </w:rPrChange>
          </w:rPr>
          <w:delText xml:space="preserve">Marcogliese, D. J., and D. K. Cone. 1997. “Parasite Communities as Indicators of Ecosystem Stress.” </w:delText>
        </w:r>
        <w:r w:rsidRPr="00A75920" w:rsidDel="00393584">
          <w:rPr>
            <w:i/>
            <w:iCs/>
            <w:rPrChange w:id="1458" w:author="Vigneault Juliane" w:date="2024-12-23T09:34:00Z" w16du:dateUtc="2024-12-23T14:34:00Z">
              <w:rPr>
                <w:i/>
                <w:iCs/>
              </w:rPr>
            </w:rPrChange>
          </w:rPr>
          <w:delText>Parassitologia</w:delText>
        </w:r>
        <w:r w:rsidRPr="00A75920" w:rsidDel="00393584">
          <w:rPr>
            <w:rPrChange w:id="1459" w:author="Vigneault Juliane" w:date="2024-12-23T09:34:00Z" w16du:dateUtc="2024-12-23T14:34:00Z">
              <w:rPr/>
            </w:rPrChange>
          </w:rPr>
          <w:delText xml:space="preserve"> 39 (3): 227–32.</w:delText>
        </w:r>
      </w:del>
    </w:p>
    <w:p w14:paraId="78D4E016" w14:textId="419ED125" w:rsidR="00CC4C09" w:rsidRPr="00A75920" w:rsidDel="00393584" w:rsidRDefault="00CC4C09" w:rsidP="00A75920">
      <w:pPr>
        <w:pStyle w:val="Bibliographie1"/>
        <w:spacing w:line="480" w:lineRule="auto"/>
        <w:rPr>
          <w:del w:id="1460" w:author="Vigneault Juliane" w:date="2024-12-14T15:24:00Z" w16du:dateUtc="2024-12-14T20:24:00Z"/>
          <w:rPrChange w:id="1461" w:author="Vigneault Juliane" w:date="2024-12-23T09:34:00Z" w16du:dateUtc="2024-12-23T14:34:00Z">
            <w:rPr>
              <w:del w:id="1462" w:author="Vigneault Juliane" w:date="2024-12-14T15:24:00Z" w16du:dateUtc="2024-12-14T20:24:00Z"/>
            </w:rPr>
          </w:rPrChange>
        </w:rPr>
        <w:pPrChange w:id="1463" w:author="Vigneault Juliane" w:date="2024-12-23T09:34:00Z" w16du:dateUtc="2024-12-23T14:34:00Z">
          <w:pPr>
            <w:pStyle w:val="Bibliographie1"/>
            <w:spacing w:line="480" w:lineRule="auto"/>
          </w:pPr>
        </w:pPrChange>
      </w:pPr>
      <w:del w:id="1464" w:author="Vigneault Juliane" w:date="2024-12-14T15:24:00Z" w16du:dateUtc="2024-12-14T20:24:00Z">
        <w:r w:rsidRPr="00A75920" w:rsidDel="00393584">
          <w:rPr>
            <w:rPrChange w:id="1465" w:author="Vigneault Juliane" w:date="2024-12-23T09:34:00Z" w16du:dateUtc="2024-12-23T14:34:00Z">
              <w:rPr/>
            </w:rPrChange>
          </w:rPr>
          <w:delText xml:space="preserve">Marcogliese, David J., and David K. Cone. 1997. “Food Webs: A Plea for Parasites.” </w:delText>
        </w:r>
        <w:r w:rsidRPr="00A75920" w:rsidDel="00393584">
          <w:rPr>
            <w:i/>
            <w:iCs/>
            <w:rPrChange w:id="1466" w:author="Vigneault Juliane" w:date="2024-12-23T09:34:00Z" w16du:dateUtc="2024-12-23T14:34:00Z">
              <w:rPr>
                <w:i/>
                <w:iCs/>
              </w:rPr>
            </w:rPrChange>
          </w:rPr>
          <w:delText>Trends in Ecology &amp; Evolution</w:delText>
        </w:r>
        <w:r w:rsidRPr="00A75920" w:rsidDel="00393584">
          <w:rPr>
            <w:rPrChange w:id="1467" w:author="Vigneault Juliane" w:date="2024-12-23T09:34:00Z" w16du:dateUtc="2024-12-23T14:34:00Z">
              <w:rPr/>
            </w:rPrChange>
          </w:rPr>
          <w:delText xml:space="preserve"> 12 (8): 320–25. https://doi.org/10.1016/S0169-5347(97)01080-X.</w:delText>
        </w:r>
      </w:del>
    </w:p>
    <w:p w14:paraId="19A5B6B0" w14:textId="1352B500" w:rsidR="00CC4C09" w:rsidRPr="00A75920" w:rsidDel="00393584" w:rsidRDefault="00CC4C09" w:rsidP="00A75920">
      <w:pPr>
        <w:pStyle w:val="Bibliographie1"/>
        <w:spacing w:line="480" w:lineRule="auto"/>
        <w:rPr>
          <w:del w:id="1468" w:author="Vigneault Juliane" w:date="2024-12-14T15:24:00Z" w16du:dateUtc="2024-12-14T20:24:00Z"/>
          <w:rPrChange w:id="1469" w:author="Vigneault Juliane" w:date="2024-12-23T09:34:00Z" w16du:dateUtc="2024-12-23T14:34:00Z">
            <w:rPr>
              <w:del w:id="1470" w:author="Vigneault Juliane" w:date="2024-12-14T15:24:00Z" w16du:dateUtc="2024-12-14T20:24:00Z"/>
            </w:rPr>
          </w:rPrChange>
        </w:rPr>
        <w:pPrChange w:id="1471" w:author="Vigneault Juliane" w:date="2024-12-23T09:34:00Z" w16du:dateUtc="2024-12-23T14:34:00Z">
          <w:pPr>
            <w:pStyle w:val="Bibliographie1"/>
            <w:spacing w:line="480" w:lineRule="auto"/>
          </w:pPr>
        </w:pPrChange>
      </w:pPr>
      <w:del w:id="1472" w:author="Vigneault Juliane" w:date="2024-12-14T15:24:00Z" w16du:dateUtc="2024-12-14T20:24:00Z">
        <w:r w:rsidRPr="00A75920" w:rsidDel="00393584">
          <w:rPr>
            <w:rPrChange w:id="1473" w:author="Vigneault Juliane" w:date="2024-12-23T09:34:00Z" w16du:dateUtc="2024-12-23T14:34:00Z">
              <w:rPr/>
            </w:rPrChange>
          </w:rPr>
          <w:delText xml:space="preserve">Marcogliese, David J, Pierre Dumont, Andrée D Gendron, Yves Mailhot, Emmanuelle Bergeron, and J Daniel McLaughlin. 2001. “Spatial and Temporal Variation in Abundance of Diplostomum Spp. in Walleye (Stizostedion Vitreum) and White Suckers (Catostomus Commersoni) from the St. Lawrence River.” </w:delText>
        </w:r>
        <w:r w:rsidRPr="00A75920" w:rsidDel="00393584">
          <w:rPr>
            <w:i/>
            <w:iCs/>
            <w:rPrChange w:id="1474" w:author="Vigneault Juliane" w:date="2024-12-23T09:34:00Z" w16du:dateUtc="2024-12-23T14:34:00Z">
              <w:rPr>
                <w:i/>
                <w:iCs/>
              </w:rPr>
            </w:rPrChange>
          </w:rPr>
          <w:delText>Canadian Journal of Zoology</w:delText>
        </w:r>
        <w:r w:rsidRPr="00A75920" w:rsidDel="00393584">
          <w:rPr>
            <w:rPrChange w:id="1475" w:author="Vigneault Juliane" w:date="2024-12-23T09:34:00Z" w16du:dateUtc="2024-12-23T14:34:00Z">
              <w:rPr/>
            </w:rPrChange>
          </w:rPr>
          <w:delText xml:space="preserve"> 79 (3): 355–69. https://doi.org/10.1139/z00-209.</w:delText>
        </w:r>
      </w:del>
    </w:p>
    <w:p w14:paraId="055E39CF" w14:textId="18731136" w:rsidR="00CC4C09" w:rsidRPr="00A75920" w:rsidDel="00393584" w:rsidRDefault="00CC4C09" w:rsidP="00A75920">
      <w:pPr>
        <w:pStyle w:val="Bibliographie1"/>
        <w:spacing w:line="480" w:lineRule="auto"/>
        <w:rPr>
          <w:del w:id="1476" w:author="Vigneault Juliane" w:date="2024-12-14T15:24:00Z" w16du:dateUtc="2024-12-14T20:24:00Z"/>
          <w:rPrChange w:id="1477" w:author="Vigneault Juliane" w:date="2024-12-23T09:34:00Z" w16du:dateUtc="2024-12-23T14:34:00Z">
            <w:rPr>
              <w:del w:id="1478" w:author="Vigneault Juliane" w:date="2024-12-14T15:24:00Z" w16du:dateUtc="2024-12-14T20:24:00Z"/>
            </w:rPr>
          </w:rPrChange>
        </w:rPr>
        <w:pPrChange w:id="1479" w:author="Vigneault Juliane" w:date="2024-12-23T09:34:00Z" w16du:dateUtc="2024-12-23T14:34:00Z">
          <w:pPr>
            <w:pStyle w:val="Bibliographie1"/>
            <w:spacing w:line="480" w:lineRule="auto"/>
          </w:pPr>
        </w:pPrChange>
      </w:pPr>
      <w:del w:id="1480" w:author="Vigneault Juliane" w:date="2024-12-14T15:24:00Z" w16du:dateUtc="2024-12-14T20:24:00Z">
        <w:r w:rsidRPr="00A75920" w:rsidDel="00393584">
          <w:rPr>
            <w:rPrChange w:id="1481" w:author="Vigneault Juliane" w:date="2024-12-23T09:34:00Z" w16du:dateUtc="2024-12-23T14:34:00Z">
              <w:rPr/>
            </w:rPrChange>
          </w:rPr>
          <w:delText xml:space="preserve">Marcogliese, D.J. 2004. “Parasites: Small Players with Crucial Roles in the Ecological Theater.” </w:delText>
        </w:r>
        <w:r w:rsidRPr="00A75920" w:rsidDel="00393584">
          <w:rPr>
            <w:i/>
            <w:iCs/>
            <w:rPrChange w:id="1482" w:author="Vigneault Juliane" w:date="2024-12-23T09:34:00Z" w16du:dateUtc="2024-12-23T14:34:00Z">
              <w:rPr>
                <w:i/>
                <w:iCs/>
              </w:rPr>
            </w:rPrChange>
          </w:rPr>
          <w:delText>EcoHealth</w:delText>
        </w:r>
        <w:r w:rsidRPr="00A75920" w:rsidDel="00393584">
          <w:rPr>
            <w:rPrChange w:id="1483" w:author="Vigneault Juliane" w:date="2024-12-23T09:34:00Z" w16du:dateUtc="2024-12-23T14:34:00Z">
              <w:rPr/>
            </w:rPrChange>
          </w:rPr>
          <w:delText xml:space="preserve"> 1 (2): 151–64. https://doi.org/10.1007/s10393-004-0028-3.</w:delText>
        </w:r>
      </w:del>
    </w:p>
    <w:p w14:paraId="0ADC72B3" w14:textId="48876792" w:rsidR="00CC4C09" w:rsidRPr="00A75920" w:rsidDel="00393584" w:rsidRDefault="00CC4C09" w:rsidP="00A75920">
      <w:pPr>
        <w:pStyle w:val="Bibliographie1"/>
        <w:spacing w:line="480" w:lineRule="auto"/>
        <w:rPr>
          <w:del w:id="1484" w:author="Vigneault Juliane" w:date="2024-12-14T15:24:00Z" w16du:dateUtc="2024-12-14T20:24:00Z"/>
          <w:rPrChange w:id="1485" w:author="Vigneault Juliane" w:date="2024-12-23T09:34:00Z" w16du:dateUtc="2024-12-23T14:34:00Z">
            <w:rPr>
              <w:del w:id="1486" w:author="Vigneault Juliane" w:date="2024-12-14T15:24:00Z" w16du:dateUtc="2024-12-14T20:24:00Z"/>
            </w:rPr>
          </w:rPrChange>
        </w:rPr>
        <w:pPrChange w:id="1487" w:author="Vigneault Juliane" w:date="2024-12-23T09:34:00Z" w16du:dateUtc="2024-12-23T14:34:00Z">
          <w:pPr>
            <w:pStyle w:val="Bibliographie1"/>
            <w:spacing w:line="480" w:lineRule="auto"/>
          </w:pPr>
        </w:pPrChange>
      </w:pPr>
      <w:del w:id="1488" w:author="Vigneault Juliane" w:date="2024-12-14T15:24:00Z" w16du:dateUtc="2024-12-14T20:24:00Z">
        <w:r w:rsidRPr="00A75920" w:rsidDel="00393584">
          <w:rPr>
            <w:rPrChange w:id="1489" w:author="Vigneault Juliane" w:date="2024-12-23T09:34:00Z" w16du:dateUtc="2024-12-23T14:34:00Z">
              <w:rPr/>
            </w:rPrChange>
          </w:rPr>
          <w:delText xml:space="preserve">Marques, J. F., and H. N. Cabral. 2007. “Effects of Sample Size on Fish Parasite Prevalence, Mean Abundance and Mean Intensity Estimates.” </w:delText>
        </w:r>
        <w:r w:rsidRPr="00A75920" w:rsidDel="00393584">
          <w:rPr>
            <w:i/>
            <w:iCs/>
            <w:rPrChange w:id="1490" w:author="Vigneault Juliane" w:date="2024-12-23T09:34:00Z" w16du:dateUtc="2024-12-23T14:34:00Z">
              <w:rPr>
                <w:i/>
                <w:iCs/>
              </w:rPr>
            </w:rPrChange>
          </w:rPr>
          <w:delText>Journal of Applied Ichthyology</w:delText>
        </w:r>
        <w:r w:rsidRPr="00A75920" w:rsidDel="00393584">
          <w:rPr>
            <w:rPrChange w:id="1491" w:author="Vigneault Juliane" w:date="2024-12-23T09:34:00Z" w16du:dateUtc="2024-12-23T14:34:00Z">
              <w:rPr/>
            </w:rPrChange>
          </w:rPr>
          <w:delText xml:space="preserve"> 23 (2): 158–62. https://doi.org/10.1111/j.1439-0426.2006.00823.x.</w:delText>
        </w:r>
      </w:del>
    </w:p>
    <w:p w14:paraId="4628EEDB" w14:textId="3A9481D8" w:rsidR="00CC4C09" w:rsidRPr="00A75920" w:rsidDel="00393584" w:rsidRDefault="00CC4C09" w:rsidP="00A75920">
      <w:pPr>
        <w:pStyle w:val="Bibliographie1"/>
        <w:spacing w:line="480" w:lineRule="auto"/>
        <w:rPr>
          <w:del w:id="1492" w:author="Vigneault Juliane" w:date="2024-12-14T15:24:00Z" w16du:dateUtc="2024-12-14T20:24:00Z"/>
          <w:rPrChange w:id="1493" w:author="Vigneault Juliane" w:date="2024-12-23T09:34:00Z" w16du:dateUtc="2024-12-23T14:34:00Z">
            <w:rPr>
              <w:del w:id="1494" w:author="Vigneault Juliane" w:date="2024-12-14T15:24:00Z" w16du:dateUtc="2024-12-14T20:24:00Z"/>
            </w:rPr>
          </w:rPrChange>
        </w:rPr>
        <w:pPrChange w:id="1495" w:author="Vigneault Juliane" w:date="2024-12-23T09:34:00Z" w16du:dateUtc="2024-12-23T14:34:00Z">
          <w:pPr>
            <w:pStyle w:val="Bibliographie1"/>
            <w:spacing w:line="480" w:lineRule="auto"/>
          </w:pPr>
        </w:pPrChange>
      </w:pPr>
      <w:del w:id="1496" w:author="Vigneault Juliane" w:date="2024-12-14T15:24:00Z" w16du:dateUtc="2024-12-14T20:24:00Z">
        <w:r w:rsidRPr="00A75920" w:rsidDel="00393584">
          <w:rPr>
            <w:rPrChange w:id="1497" w:author="Vigneault Juliane" w:date="2024-12-23T09:34:00Z" w16du:dateUtc="2024-12-23T14:34:00Z">
              <w:rPr/>
            </w:rPrChange>
          </w:rPr>
          <w:delText xml:space="preserve">McGeoch, Melodie A., and Kevin J. Gaston. 2002. “Occupancy Frequency Distributions: Patterns, Artefacts and Mechanisms.” </w:delText>
        </w:r>
        <w:r w:rsidRPr="00A75920" w:rsidDel="00393584">
          <w:rPr>
            <w:i/>
            <w:iCs/>
            <w:rPrChange w:id="1498" w:author="Vigneault Juliane" w:date="2024-12-23T09:34:00Z" w16du:dateUtc="2024-12-23T14:34:00Z">
              <w:rPr>
                <w:i/>
                <w:iCs/>
              </w:rPr>
            </w:rPrChange>
          </w:rPr>
          <w:delText>Biological Reviews</w:delText>
        </w:r>
        <w:r w:rsidRPr="00A75920" w:rsidDel="00393584">
          <w:rPr>
            <w:rPrChange w:id="1499" w:author="Vigneault Juliane" w:date="2024-12-23T09:34:00Z" w16du:dateUtc="2024-12-23T14:34:00Z">
              <w:rPr/>
            </w:rPrChange>
          </w:rPr>
          <w:delText xml:space="preserve"> 77 (3): 311–31. https://doi.org/10.1017/S1464793101005887.</w:delText>
        </w:r>
      </w:del>
    </w:p>
    <w:p w14:paraId="2B601962" w14:textId="6FF02567" w:rsidR="00CC4C09" w:rsidRPr="00A75920" w:rsidDel="00393584" w:rsidRDefault="00CC4C09" w:rsidP="00A75920">
      <w:pPr>
        <w:pStyle w:val="Bibliographie1"/>
        <w:spacing w:line="480" w:lineRule="auto"/>
        <w:rPr>
          <w:del w:id="1500" w:author="Vigneault Juliane" w:date="2024-12-14T15:24:00Z" w16du:dateUtc="2024-12-14T20:24:00Z"/>
          <w:rPrChange w:id="1501" w:author="Vigneault Juliane" w:date="2024-12-23T09:34:00Z" w16du:dateUtc="2024-12-23T14:34:00Z">
            <w:rPr>
              <w:del w:id="1502" w:author="Vigneault Juliane" w:date="2024-12-14T15:24:00Z" w16du:dateUtc="2024-12-14T20:24:00Z"/>
            </w:rPr>
          </w:rPrChange>
        </w:rPr>
        <w:pPrChange w:id="1503" w:author="Vigneault Juliane" w:date="2024-12-23T09:34:00Z" w16du:dateUtc="2024-12-23T14:34:00Z">
          <w:pPr>
            <w:pStyle w:val="Bibliographie1"/>
            <w:spacing w:line="480" w:lineRule="auto"/>
          </w:pPr>
        </w:pPrChange>
      </w:pPr>
      <w:del w:id="1504" w:author="Vigneault Juliane" w:date="2024-12-14T15:24:00Z" w16du:dateUtc="2024-12-14T20:24:00Z">
        <w:r w:rsidRPr="00A75920" w:rsidDel="00393584">
          <w:rPr>
            <w:rPrChange w:id="1505" w:author="Vigneault Juliane" w:date="2024-12-23T09:34:00Z" w16du:dateUtc="2024-12-23T14:34:00Z">
              <w:rPr/>
            </w:rPrChange>
          </w:rPr>
          <w:delText xml:space="preserve">Miller, M. J. 1946. “The Cercaria of Apophallus Brevis.” </w:delText>
        </w:r>
        <w:r w:rsidRPr="00A75920" w:rsidDel="00393584">
          <w:rPr>
            <w:i/>
            <w:iCs/>
            <w:rPrChange w:id="1506" w:author="Vigneault Juliane" w:date="2024-12-23T09:34:00Z" w16du:dateUtc="2024-12-23T14:34:00Z">
              <w:rPr>
                <w:i/>
                <w:iCs/>
              </w:rPr>
            </w:rPrChange>
          </w:rPr>
          <w:delText>Canadian Journal of Research</w:delText>
        </w:r>
        <w:r w:rsidRPr="00A75920" w:rsidDel="00393584">
          <w:rPr>
            <w:rPrChange w:id="1507" w:author="Vigneault Juliane" w:date="2024-12-23T09:34:00Z" w16du:dateUtc="2024-12-23T14:34:00Z">
              <w:rPr/>
            </w:rPrChange>
          </w:rPr>
          <w:delText xml:space="preserve"> 24 (Sect D): 27–29. https://doi.org/10.1139/cjr46d-003.</w:delText>
        </w:r>
      </w:del>
    </w:p>
    <w:p w14:paraId="20BA8591" w14:textId="7D942F1A" w:rsidR="00CC4C09" w:rsidRPr="00A75920" w:rsidDel="00393584" w:rsidRDefault="00CC4C09" w:rsidP="00A75920">
      <w:pPr>
        <w:pStyle w:val="Bibliographie1"/>
        <w:spacing w:line="480" w:lineRule="auto"/>
        <w:rPr>
          <w:del w:id="1508" w:author="Vigneault Juliane" w:date="2024-12-14T15:24:00Z" w16du:dateUtc="2024-12-14T20:24:00Z"/>
          <w:rPrChange w:id="1509" w:author="Vigneault Juliane" w:date="2024-12-23T09:34:00Z" w16du:dateUtc="2024-12-23T14:34:00Z">
            <w:rPr>
              <w:del w:id="1510" w:author="Vigneault Juliane" w:date="2024-12-14T15:24:00Z" w16du:dateUtc="2024-12-14T20:24:00Z"/>
            </w:rPr>
          </w:rPrChange>
        </w:rPr>
        <w:pPrChange w:id="1511" w:author="Vigneault Juliane" w:date="2024-12-23T09:34:00Z" w16du:dateUtc="2024-12-23T14:34:00Z">
          <w:pPr>
            <w:pStyle w:val="Bibliographie1"/>
            <w:spacing w:line="480" w:lineRule="auto"/>
          </w:pPr>
        </w:pPrChange>
      </w:pPr>
      <w:del w:id="1512" w:author="Vigneault Juliane" w:date="2024-12-14T15:24:00Z" w16du:dateUtc="2024-12-14T20:24:00Z">
        <w:r w:rsidRPr="00A75920" w:rsidDel="00393584">
          <w:rPr>
            <w:rPrChange w:id="1513" w:author="Vigneault Juliane" w:date="2024-12-23T09:34:00Z" w16du:dateUtc="2024-12-23T14:34:00Z">
              <w:rPr/>
            </w:rPrChange>
          </w:rPr>
          <w:delText xml:space="preserve">Minchella, Dennis J., and Marilyn E. Scott. 1991. “Parasitism: A Cryptic Determinant of Animal Community Structure.” </w:delText>
        </w:r>
        <w:r w:rsidRPr="00A75920" w:rsidDel="00393584">
          <w:rPr>
            <w:i/>
            <w:iCs/>
            <w:rPrChange w:id="1514" w:author="Vigneault Juliane" w:date="2024-12-23T09:34:00Z" w16du:dateUtc="2024-12-23T14:34:00Z">
              <w:rPr>
                <w:i/>
                <w:iCs/>
              </w:rPr>
            </w:rPrChange>
          </w:rPr>
          <w:delText>Trends in Ecology &amp; Evolution</w:delText>
        </w:r>
        <w:r w:rsidRPr="00A75920" w:rsidDel="00393584">
          <w:rPr>
            <w:rPrChange w:id="1515" w:author="Vigneault Juliane" w:date="2024-12-23T09:34:00Z" w16du:dateUtc="2024-12-23T14:34:00Z">
              <w:rPr/>
            </w:rPrChange>
          </w:rPr>
          <w:delText xml:space="preserve"> 6 (8): 250–54. https://doi.org/10.1016/0169-5347(91)90071-5.</w:delText>
        </w:r>
      </w:del>
    </w:p>
    <w:p w14:paraId="2EA2D1A9" w14:textId="154E6E7F" w:rsidR="00CC4C09" w:rsidRPr="00A75920" w:rsidDel="00393584" w:rsidRDefault="00CC4C09" w:rsidP="00A75920">
      <w:pPr>
        <w:pStyle w:val="Bibliographie1"/>
        <w:spacing w:line="480" w:lineRule="auto"/>
        <w:rPr>
          <w:del w:id="1516" w:author="Vigneault Juliane" w:date="2024-12-14T15:24:00Z" w16du:dateUtc="2024-12-14T20:24:00Z"/>
          <w:rPrChange w:id="1517" w:author="Vigneault Juliane" w:date="2024-12-23T09:34:00Z" w16du:dateUtc="2024-12-23T14:34:00Z">
            <w:rPr>
              <w:del w:id="1518" w:author="Vigneault Juliane" w:date="2024-12-14T15:24:00Z" w16du:dateUtc="2024-12-14T20:24:00Z"/>
            </w:rPr>
          </w:rPrChange>
        </w:rPr>
        <w:pPrChange w:id="1519" w:author="Vigneault Juliane" w:date="2024-12-23T09:34:00Z" w16du:dateUtc="2024-12-23T14:34:00Z">
          <w:pPr>
            <w:pStyle w:val="Bibliographie1"/>
            <w:spacing w:line="480" w:lineRule="auto"/>
          </w:pPr>
        </w:pPrChange>
      </w:pPr>
      <w:del w:id="1520" w:author="Vigneault Juliane" w:date="2024-12-14T15:24:00Z" w16du:dateUtc="2024-12-14T20:24:00Z">
        <w:r w:rsidRPr="00A75920" w:rsidDel="00393584">
          <w:rPr>
            <w:rPrChange w:id="1521" w:author="Vigneault Juliane" w:date="2024-12-23T09:34:00Z" w16du:dateUtc="2024-12-23T14:34:00Z">
              <w:rPr/>
            </w:rPrChange>
          </w:rPr>
          <w:delText xml:space="preserve">Mittelbach, Gary. 1986. “Predator-Mediated Habitat Use: Some Consequences for Species Interactions.” </w:delText>
        </w:r>
        <w:r w:rsidRPr="00A75920" w:rsidDel="00393584">
          <w:rPr>
            <w:i/>
            <w:iCs/>
            <w:rPrChange w:id="1522" w:author="Vigneault Juliane" w:date="2024-12-23T09:34:00Z" w16du:dateUtc="2024-12-23T14:34:00Z">
              <w:rPr>
                <w:i/>
                <w:iCs/>
              </w:rPr>
            </w:rPrChange>
          </w:rPr>
          <w:delText>Environmental Biology of Fishes</w:delText>
        </w:r>
        <w:r w:rsidRPr="00A75920" w:rsidDel="00393584">
          <w:rPr>
            <w:rPrChange w:id="1523" w:author="Vigneault Juliane" w:date="2024-12-23T09:34:00Z" w16du:dateUtc="2024-12-23T14:34:00Z">
              <w:rPr/>
            </w:rPrChange>
          </w:rPr>
          <w:delText xml:space="preserve"> 16 (1): 159–69. https://doi.org/10.1007/BF00005168.</w:delText>
        </w:r>
      </w:del>
    </w:p>
    <w:p w14:paraId="37520CE6" w14:textId="3E524A83" w:rsidR="00CC4C09" w:rsidRPr="00A75920" w:rsidDel="00393584" w:rsidRDefault="00CC4C09" w:rsidP="00A75920">
      <w:pPr>
        <w:pStyle w:val="Bibliographie1"/>
        <w:spacing w:line="480" w:lineRule="auto"/>
        <w:rPr>
          <w:del w:id="1524" w:author="Vigneault Juliane" w:date="2024-12-14T15:24:00Z" w16du:dateUtc="2024-12-14T20:24:00Z"/>
          <w:rPrChange w:id="1525" w:author="Vigneault Juliane" w:date="2024-12-23T09:34:00Z" w16du:dateUtc="2024-12-23T14:34:00Z">
            <w:rPr>
              <w:del w:id="1526" w:author="Vigneault Juliane" w:date="2024-12-14T15:24:00Z" w16du:dateUtc="2024-12-14T20:24:00Z"/>
            </w:rPr>
          </w:rPrChange>
        </w:rPr>
        <w:pPrChange w:id="1527" w:author="Vigneault Juliane" w:date="2024-12-23T09:34:00Z" w16du:dateUtc="2024-12-23T14:34:00Z">
          <w:pPr>
            <w:pStyle w:val="Bibliographie1"/>
            <w:spacing w:line="480" w:lineRule="auto"/>
          </w:pPr>
        </w:pPrChange>
      </w:pPr>
      <w:del w:id="1528" w:author="Vigneault Juliane" w:date="2024-12-14T15:24:00Z" w16du:dateUtc="2024-12-14T20:24:00Z">
        <w:r w:rsidRPr="00A75920" w:rsidDel="00393584">
          <w:rPr>
            <w:rPrChange w:id="1529" w:author="Vigneault Juliane" w:date="2024-12-23T09:34:00Z" w16du:dateUtc="2024-12-23T14:34:00Z">
              <w:rPr/>
            </w:rPrChange>
          </w:rPr>
          <w:delText xml:space="preserve">Moore, Janice. 2002. </w:delText>
        </w:r>
        <w:r w:rsidRPr="00A75920" w:rsidDel="00393584">
          <w:rPr>
            <w:i/>
            <w:iCs/>
            <w:rPrChange w:id="1530" w:author="Vigneault Juliane" w:date="2024-12-23T09:34:00Z" w16du:dateUtc="2024-12-23T14:34:00Z">
              <w:rPr>
                <w:i/>
                <w:iCs/>
              </w:rPr>
            </w:rPrChange>
          </w:rPr>
          <w:delText>Parasites and the Behavior of Animals</w:delText>
        </w:r>
        <w:r w:rsidRPr="00A75920" w:rsidDel="00393584">
          <w:rPr>
            <w:rPrChange w:id="1531" w:author="Vigneault Juliane" w:date="2024-12-23T09:34:00Z" w16du:dateUtc="2024-12-23T14:34:00Z">
              <w:rPr/>
            </w:rPrChange>
          </w:rPr>
          <w:delText>. Oxford University Press, USA.</w:delText>
        </w:r>
      </w:del>
    </w:p>
    <w:p w14:paraId="61C5987D" w14:textId="67835F69" w:rsidR="00CC4C09" w:rsidRPr="00A75920" w:rsidDel="00393584" w:rsidRDefault="00CC4C09" w:rsidP="00A75920">
      <w:pPr>
        <w:pStyle w:val="Bibliographie1"/>
        <w:spacing w:line="480" w:lineRule="auto"/>
        <w:rPr>
          <w:del w:id="1532" w:author="Vigneault Juliane" w:date="2024-12-14T15:24:00Z" w16du:dateUtc="2024-12-14T20:24:00Z"/>
          <w:rPrChange w:id="1533" w:author="Vigneault Juliane" w:date="2024-12-23T09:34:00Z" w16du:dateUtc="2024-12-23T14:34:00Z">
            <w:rPr>
              <w:del w:id="1534" w:author="Vigneault Juliane" w:date="2024-12-14T15:24:00Z" w16du:dateUtc="2024-12-14T20:24:00Z"/>
            </w:rPr>
          </w:rPrChange>
        </w:rPr>
        <w:pPrChange w:id="1535" w:author="Vigneault Juliane" w:date="2024-12-23T09:34:00Z" w16du:dateUtc="2024-12-23T14:34:00Z">
          <w:pPr>
            <w:pStyle w:val="Bibliographie1"/>
            <w:spacing w:line="480" w:lineRule="auto"/>
          </w:pPr>
        </w:pPrChange>
      </w:pPr>
      <w:del w:id="1536" w:author="Vigneault Juliane" w:date="2024-12-14T15:24:00Z" w16du:dateUtc="2024-12-14T20:24:00Z">
        <w:r w:rsidRPr="00A75920" w:rsidDel="00393584">
          <w:rPr>
            <w:rPrChange w:id="1537" w:author="Vigneault Juliane" w:date="2024-12-23T09:34:00Z" w16du:dateUtc="2024-12-23T14:34:00Z">
              <w:rPr/>
            </w:rPrChange>
          </w:rPr>
          <w:delText xml:space="preserve">Morley, N. J. 2012. “Cercariae (Platyhelminthes: Trematoda) as Neglected Components of Zooplankton Communities in Freshwater Habitats.” </w:delText>
        </w:r>
        <w:r w:rsidRPr="00A75920" w:rsidDel="00393584">
          <w:rPr>
            <w:i/>
            <w:iCs/>
            <w:rPrChange w:id="1538" w:author="Vigneault Juliane" w:date="2024-12-23T09:34:00Z" w16du:dateUtc="2024-12-23T14:34:00Z">
              <w:rPr>
                <w:i/>
                <w:iCs/>
              </w:rPr>
            </w:rPrChange>
          </w:rPr>
          <w:delText>Hydrobiologia</w:delText>
        </w:r>
        <w:r w:rsidRPr="00A75920" w:rsidDel="00393584">
          <w:rPr>
            <w:rPrChange w:id="1539" w:author="Vigneault Juliane" w:date="2024-12-23T09:34:00Z" w16du:dateUtc="2024-12-23T14:34:00Z">
              <w:rPr/>
            </w:rPrChange>
          </w:rPr>
          <w:delText xml:space="preserve"> 691 (1): 7–19. https://doi.org/10.1007/s10750-012-1029-9.</w:delText>
        </w:r>
      </w:del>
    </w:p>
    <w:p w14:paraId="7477D171" w14:textId="13B0631B" w:rsidR="00CC4C09" w:rsidRPr="00A75920" w:rsidDel="00393584" w:rsidRDefault="00CC4C09" w:rsidP="00A75920">
      <w:pPr>
        <w:pStyle w:val="Bibliographie1"/>
        <w:spacing w:line="480" w:lineRule="auto"/>
        <w:rPr>
          <w:del w:id="1540" w:author="Vigneault Juliane" w:date="2024-12-14T15:24:00Z" w16du:dateUtc="2024-12-14T20:24:00Z"/>
          <w:rPrChange w:id="1541" w:author="Vigneault Juliane" w:date="2024-12-23T09:34:00Z" w16du:dateUtc="2024-12-23T14:34:00Z">
            <w:rPr>
              <w:del w:id="1542" w:author="Vigneault Juliane" w:date="2024-12-14T15:24:00Z" w16du:dateUtc="2024-12-14T20:24:00Z"/>
            </w:rPr>
          </w:rPrChange>
        </w:rPr>
        <w:pPrChange w:id="1543" w:author="Vigneault Juliane" w:date="2024-12-23T09:34:00Z" w16du:dateUtc="2024-12-23T14:34:00Z">
          <w:pPr>
            <w:pStyle w:val="Bibliographie1"/>
            <w:spacing w:line="480" w:lineRule="auto"/>
          </w:pPr>
        </w:pPrChange>
      </w:pPr>
      <w:del w:id="1544" w:author="Vigneault Juliane" w:date="2024-12-14T15:24:00Z" w16du:dateUtc="2024-12-14T20:24:00Z">
        <w:r w:rsidRPr="00A75920" w:rsidDel="00393584">
          <w:rPr>
            <w:rPrChange w:id="1545" w:author="Vigneault Juliane" w:date="2024-12-23T09:34:00Z" w16du:dateUtc="2024-12-23T14:34:00Z">
              <w:rPr/>
            </w:rPrChange>
          </w:rPr>
          <w:delText xml:space="preserve">Nusser, Sarah M., William R. Clark, David L. Otis, and Ling Huang. 2008. “Sampling Considerations for Disease Surveillance in Wildlife Populations.” </w:delText>
        </w:r>
        <w:r w:rsidRPr="00A75920" w:rsidDel="00393584">
          <w:rPr>
            <w:i/>
            <w:iCs/>
            <w:rPrChange w:id="1546" w:author="Vigneault Juliane" w:date="2024-12-23T09:34:00Z" w16du:dateUtc="2024-12-23T14:34:00Z">
              <w:rPr>
                <w:i/>
                <w:iCs/>
              </w:rPr>
            </w:rPrChange>
          </w:rPr>
          <w:delText>The Journal of Wildlife Management</w:delText>
        </w:r>
        <w:r w:rsidRPr="00A75920" w:rsidDel="00393584">
          <w:rPr>
            <w:rPrChange w:id="1547" w:author="Vigneault Juliane" w:date="2024-12-23T09:34:00Z" w16du:dateUtc="2024-12-23T14:34:00Z">
              <w:rPr/>
            </w:rPrChange>
          </w:rPr>
          <w:delText xml:space="preserve"> 72 (1): 52–60. https://doi.org/10.2193/2007-317.</w:delText>
        </w:r>
      </w:del>
    </w:p>
    <w:p w14:paraId="33AADAAE" w14:textId="7A2708A7" w:rsidR="00CC4C09" w:rsidRPr="00A75920" w:rsidDel="00393584" w:rsidRDefault="00CC4C09" w:rsidP="00A75920">
      <w:pPr>
        <w:pStyle w:val="Bibliographie1"/>
        <w:spacing w:line="480" w:lineRule="auto"/>
        <w:rPr>
          <w:del w:id="1548" w:author="Vigneault Juliane" w:date="2024-12-14T15:24:00Z" w16du:dateUtc="2024-12-14T20:24:00Z"/>
          <w:rPrChange w:id="1549" w:author="Vigneault Juliane" w:date="2024-12-23T09:34:00Z" w16du:dateUtc="2024-12-23T14:34:00Z">
            <w:rPr>
              <w:del w:id="1550" w:author="Vigneault Juliane" w:date="2024-12-14T15:24:00Z" w16du:dateUtc="2024-12-14T20:24:00Z"/>
            </w:rPr>
          </w:rPrChange>
        </w:rPr>
        <w:pPrChange w:id="1551" w:author="Vigneault Juliane" w:date="2024-12-23T09:34:00Z" w16du:dateUtc="2024-12-23T14:34:00Z">
          <w:pPr>
            <w:pStyle w:val="Bibliographie1"/>
            <w:spacing w:line="480" w:lineRule="auto"/>
          </w:pPr>
        </w:pPrChange>
      </w:pPr>
      <w:del w:id="1552" w:author="Vigneault Juliane" w:date="2024-12-14T15:24:00Z" w16du:dateUtc="2024-12-14T20:24:00Z">
        <w:r w:rsidRPr="00A75920" w:rsidDel="00393584">
          <w:rPr>
            <w:rPrChange w:id="1553" w:author="Vigneault Juliane" w:date="2024-12-23T09:34:00Z" w16du:dateUtc="2024-12-23T14:34:00Z">
              <w:rPr/>
            </w:rPrChange>
          </w:rPr>
          <w:delText>Oksanen, Jari, Gavin L. Simpson, F. Guillaume Blanchet, Roeland Kindt, Pierre Legendre, Peter R. Minchin, R. B. O’Hara, et al. 2024. “Vegan: Community Ecology Package.” https://cran.r-project.org/web/packages/vegan/index.html.</w:delText>
        </w:r>
      </w:del>
    </w:p>
    <w:p w14:paraId="3C941E00" w14:textId="57984D73" w:rsidR="00CC4C09" w:rsidRPr="00A75920" w:rsidDel="00393584" w:rsidRDefault="00CC4C09" w:rsidP="00A75920">
      <w:pPr>
        <w:pStyle w:val="Bibliographie1"/>
        <w:spacing w:line="480" w:lineRule="auto"/>
        <w:rPr>
          <w:del w:id="1554" w:author="Vigneault Juliane" w:date="2024-12-14T15:24:00Z" w16du:dateUtc="2024-12-14T20:24:00Z"/>
          <w:rPrChange w:id="1555" w:author="Vigneault Juliane" w:date="2024-12-23T09:34:00Z" w16du:dateUtc="2024-12-23T14:34:00Z">
            <w:rPr>
              <w:del w:id="1556" w:author="Vigneault Juliane" w:date="2024-12-14T15:24:00Z" w16du:dateUtc="2024-12-14T20:24:00Z"/>
              <w:lang w:val="fr-CA"/>
            </w:rPr>
          </w:rPrChange>
        </w:rPr>
        <w:pPrChange w:id="1557" w:author="Vigneault Juliane" w:date="2024-12-23T09:34:00Z" w16du:dateUtc="2024-12-23T14:34:00Z">
          <w:pPr>
            <w:pStyle w:val="Bibliographie1"/>
            <w:spacing w:line="480" w:lineRule="auto"/>
          </w:pPr>
        </w:pPrChange>
      </w:pPr>
      <w:del w:id="1558" w:author="Vigneault Juliane" w:date="2024-12-14T15:24:00Z" w16du:dateUtc="2024-12-14T20:24:00Z">
        <w:r w:rsidRPr="00A75920" w:rsidDel="00393584">
          <w:rPr>
            <w:rPrChange w:id="1559" w:author="Vigneault Juliane" w:date="2024-12-23T09:34:00Z" w16du:dateUtc="2024-12-23T14:34:00Z">
              <w:rPr/>
            </w:rPrChange>
          </w:rPr>
          <w:delText xml:space="preserve">Ondrackova, M., S. Bartosova, Z. Valova, P. Jurajda, and M. Gelnar. 2004. “Occurrence of Black-Spot Disease Caused by Metacercariae of Posthodiplostomum Cuticola among Juvenile Fishes in Water Bodies in the Morava River Basin.” </w:delText>
        </w:r>
        <w:r w:rsidRPr="00A75920" w:rsidDel="00393584">
          <w:rPr>
            <w:i/>
            <w:iCs/>
            <w:rPrChange w:id="1560" w:author="Vigneault Juliane" w:date="2024-12-23T09:34:00Z" w16du:dateUtc="2024-12-23T14:34:00Z">
              <w:rPr>
                <w:i/>
                <w:iCs/>
              </w:rPr>
            </w:rPrChange>
          </w:rPr>
          <w:delText>Acta Parasitologica</w:delText>
        </w:r>
        <w:r w:rsidRPr="00A75920" w:rsidDel="00393584">
          <w:rPr>
            <w:rPrChange w:id="1561" w:author="Vigneault Juliane" w:date="2024-12-23T09:34:00Z" w16du:dateUtc="2024-12-23T14:34:00Z">
              <w:rPr/>
            </w:rPrChange>
          </w:rPr>
          <w:delText xml:space="preserve"> 3 (49). https://www.infona.pl//resource/bwmeta1.element.agro-article-5d8e90ef-9221-415e-b62f-e6e574152bf0.</w:delText>
        </w:r>
      </w:del>
    </w:p>
    <w:p w14:paraId="194FC935" w14:textId="07A44DD3" w:rsidR="00CC4C09" w:rsidRPr="00A75920" w:rsidDel="00393584" w:rsidRDefault="00CC4C09" w:rsidP="00A75920">
      <w:pPr>
        <w:pStyle w:val="Bibliographie1"/>
        <w:spacing w:line="480" w:lineRule="auto"/>
        <w:rPr>
          <w:del w:id="1562" w:author="Vigneault Juliane" w:date="2024-12-14T15:24:00Z" w16du:dateUtc="2024-12-14T20:24:00Z"/>
          <w:rPrChange w:id="1563" w:author="Vigneault Juliane" w:date="2024-12-23T09:34:00Z" w16du:dateUtc="2024-12-23T14:34:00Z">
            <w:rPr>
              <w:del w:id="1564" w:author="Vigneault Juliane" w:date="2024-12-14T15:24:00Z" w16du:dateUtc="2024-12-14T20:24:00Z"/>
            </w:rPr>
          </w:rPrChange>
        </w:rPr>
        <w:pPrChange w:id="1565" w:author="Vigneault Juliane" w:date="2024-12-23T09:34:00Z" w16du:dateUtc="2024-12-23T14:34:00Z">
          <w:pPr>
            <w:pStyle w:val="Bibliographie1"/>
            <w:spacing w:line="480" w:lineRule="auto"/>
          </w:pPr>
        </w:pPrChange>
      </w:pPr>
      <w:del w:id="1566" w:author="Vigneault Juliane" w:date="2024-12-14T15:24:00Z" w16du:dateUtc="2024-12-14T20:24:00Z">
        <w:r w:rsidRPr="00A75920" w:rsidDel="00393584">
          <w:rPr>
            <w:rPrChange w:id="1567" w:author="Vigneault Juliane" w:date="2024-12-23T09:34:00Z" w16du:dateUtc="2024-12-23T14:34:00Z">
              <w:rPr/>
            </w:rPrChange>
          </w:rPr>
          <w:delText xml:space="preserve">Pascal, Ludovic, Antoine Grémare, Xavier de Montaudouin, Bruno Deflandre, Alicia Romero-Ramirez, and Olivier Maire. 2020. “Parasitism in Ecosystem Engineer Species: A Key Factor Controlling Marine Ecosystem Functioning.” </w:delText>
        </w:r>
        <w:r w:rsidRPr="00A75920" w:rsidDel="00393584">
          <w:rPr>
            <w:i/>
            <w:iCs/>
            <w:rPrChange w:id="1568" w:author="Vigneault Juliane" w:date="2024-12-23T09:34:00Z" w16du:dateUtc="2024-12-23T14:34:00Z">
              <w:rPr>
                <w:i/>
                <w:iCs/>
              </w:rPr>
            </w:rPrChange>
          </w:rPr>
          <w:delText>Journal of Animal Ecology</w:delText>
        </w:r>
        <w:r w:rsidRPr="00A75920" w:rsidDel="00393584">
          <w:rPr>
            <w:rPrChange w:id="1569" w:author="Vigneault Juliane" w:date="2024-12-23T09:34:00Z" w16du:dateUtc="2024-12-23T14:34:00Z">
              <w:rPr/>
            </w:rPrChange>
          </w:rPr>
          <w:delText xml:space="preserve"> 89 (9): 2192–2205. https://doi.org/10.1111/1365-2656.13236.</w:delText>
        </w:r>
      </w:del>
    </w:p>
    <w:p w14:paraId="24E6BC9D" w14:textId="157284E5" w:rsidR="00CC4C09" w:rsidRPr="00A75920" w:rsidDel="00393584" w:rsidRDefault="00CC4C09" w:rsidP="00A75920">
      <w:pPr>
        <w:pStyle w:val="Bibliographie1"/>
        <w:spacing w:line="480" w:lineRule="auto"/>
        <w:rPr>
          <w:del w:id="1570" w:author="Vigneault Juliane" w:date="2024-12-14T15:24:00Z" w16du:dateUtc="2024-12-14T20:24:00Z"/>
          <w:rPrChange w:id="1571" w:author="Vigneault Juliane" w:date="2024-12-23T09:34:00Z" w16du:dateUtc="2024-12-23T14:34:00Z">
            <w:rPr>
              <w:del w:id="1572" w:author="Vigneault Juliane" w:date="2024-12-14T15:24:00Z" w16du:dateUtc="2024-12-14T20:24:00Z"/>
              <w:lang w:val="fr-CA"/>
            </w:rPr>
          </w:rPrChange>
        </w:rPr>
        <w:pPrChange w:id="1573" w:author="Vigneault Juliane" w:date="2024-12-23T09:34:00Z" w16du:dateUtc="2024-12-23T14:34:00Z">
          <w:pPr>
            <w:pStyle w:val="Bibliographie1"/>
            <w:spacing w:line="480" w:lineRule="auto"/>
          </w:pPr>
        </w:pPrChange>
      </w:pPr>
      <w:del w:id="1574" w:author="Vigneault Juliane" w:date="2024-12-14T15:24:00Z" w16du:dateUtc="2024-12-14T20:24:00Z">
        <w:r w:rsidRPr="00A75920" w:rsidDel="00393584">
          <w:rPr>
            <w:rPrChange w:id="1575" w:author="Vigneault Juliane" w:date="2024-12-23T09:34:00Z" w16du:dateUtc="2024-12-23T14:34:00Z">
              <w:rPr/>
            </w:rPrChange>
          </w:rPr>
          <w:delText xml:space="preserve">Peterson, D., and V. Parker. 1998. </w:delText>
        </w:r>
        <w:r w:rsidRPr="00A75920" w:rsidDel="00393584">
          <w:rPr>
            <w:i/>
            <w:iCs/>
            <w:rPrChange w:id="1576" w:author="Vigneault Juliane" w:date="2024-12-23T09:34:00Z" w16du:dateUtc="2024-12-23T14:34:00Z">
              <w:rPr>
                <w:i/>
                <w:iCs/>
              </w:rPr>
            </w:rPrChange>
          </w:rPr>
          <w:delText>Ecological Scale: Theory and Applications</w:delText>
        </w:r>
        <w:r w:rsidRPr="00A75920" w:rsidDel="00393584">
          <w:rPr>
            <w:rPrChange w:id="1577" w:author="Vigneault Juliane" w:date="2024-12-23T09:34:00Z" w16du:dateUtc="2024-12-23T14:34:00Z">
              <w:rPr/>
            </w:rPrChange>
          </w:rPr>
          <w:delText xml:space="preserve">. </w:delText>
        </w:r>
        <w:r w:rsidRPr="00A75920" w:rsidDel="00393584">
          <w:rPr>
            <w:i/>
            <w:iCs/>
            <w:rPrChange w:id="1578" w:author="Vigneault Juliane" w:date="2024-12-23T09:34:00Z" w16du:dateUtc="2024-12-23T14:34:00Z">
              <w:rPr>
                <w:i/>
                <w:iCs/>
              </w:rPr>
            </w:rPrChange>
          </w:rPr>
          <w:delText>Journal of Environmental Quality - J ENVIRON QUAL</w:delText>
        </w:r>
        <w:r w:rsidRPr="00A75920" w:rsidDel="00393584">
          <w:rPr>
            <w:rPrChange w:id="1579" w:author="Vigneault Juliane" w:date="2024-12-23T09:34:00Z" w16du:dateUtc="2024-12-23T14:34:00Z">
              <w:rPr/>
            </w:rPrChange>
          </w:rPr>
          <w:delText>. Vol. 28. https://doi.org/10.2307/1522131.</w:delText>
        </w:r>
      </w:del>
    </w:p>
    <w:p w14:paraId="42DE9C04" w14:textId="17E30E9D" w:rsidR="00CC4C09" w:rsidRPr="00A75920" w:rsidDel="00393584" w:rsidRDefault="00CC4C09" w:rsidP="00A75920">
      <w:pPr>
        <w:pStyle w:val="Bibliographie1"/>
        <w:spacing w:line="480" w:lineRule="auto"/>
        <w:rPr>
          <w:del w:id="1580" w:author="Vigneault Juliane" w:date="2024-12-14T15:24:00Z" w16du:dateUtc="2024-12-14T20:24:00Z"/>
          <w:rPrChange w:id="1581" w:author="Vigneault Juliane" w:date="2024-12-23T09:34:00Z" w16du:dateUtc="2024-12-23T14:34:00Z">
            <w:rPr>
              <w:del w:id="1582" w:author="Vigneault Juliane" w:date="2024-12-14T15:24:00Z" w16du:dateUtc="2024-12-14T20:24:00Z"/>
            </w:rPr>
          </w:rPrChange>
        </w:rPr>
        <w:pPrChange w:id="1583" w:author="Vigneault Juliane" w:date="2024-12-23T09:34:00Z" w16du:dateUtc="2024-12-23T14:34:00Z">
          <w:pPr>
            <w:pStyle w:val="Bibliographie1"/>
            <w:spacing w:line="480" w:lineRule="auto"/>
          </w:pPr>
        </w:pPrChange>
      </w:pPr>
      <w:del w:id="1584" w:author="Vigneault Juliane" w:date="2024-12-14T15:24:00Z" w16du:dateUtc="2024-12-14T20:24:00Z">
        <w:r w:rsidRPr="00A75920" w:rsidDel="00393584">
          <w:rPr>
            <w:rPrChange w:id="1585" w:author="Vigneault Juliane" w:date="2024-12-23T09:34:00Z" w16du:dateUtc="2024-12-23T14:34:00Z">
              <w:rPr/>
            </w:rPrChange>
          </w:rPr>
          <w:delText xml:space="preserve">Pinel-Alloul, Bernadette, and Etienne Magnin. 1973. “Observations Sur Le Cycle Vital et La Croissance d’Amnicola Limosa (Say) (Mollusca, Gastropoda, Prosobranchia) Du Lac Saint-Louis Près de Montréal.” </w:delText>
        </w:r>
        <w:r w:rsidRPr="00A75920" w:rsidDel="00393584">
          <w:rPr>
            <w:i/>
            <w:iCs/>
            <w:rPrChange w:id="1586" w:author="Vigneault Juliane" w:date="2024-12-23T09:34:00Z" w16du:dateUtc="2024-12-23T14:34:00Z">
              <w:rPr>
                <w:i/>
                <w:iCs/>
              </w:rPr>
            </w:rPrChange>
          </w:rPr>
          <w:delText>Canadian Journal of Zoology</w:delText>
        </w:r>
        <w:r w:rsidRPr="00A75920" w:rsidDel="00393584">
          <w:rPr>
            <w:rPrChange w:id="1587" w:author="Vigneault Juliane" w:date="2024-12-23T09:34:00Z" w16du:dateUtc="2024-12-23T14:34:00Z">
              <w:rPr/>
            </w:rPrChange>
          </w:rPr>
          <w:delText xml:space="preserve"> 51 (2): 311–13. https://doi.org/10.1139/z73-043.</w:delText>
        </w:r>
      </w:del>
    </w:p>
    <w:p w14:paraId="71141C24" w14:textId="615B7249" w:rsidR="00CC4C09" w:rsidRPr="00A75920" w:rsidDel="00393584" w:rsidRDefault="00CC4C09" w:rsidP="00A75920">
      <w:pPr>
        <w:pStyle w:val="Bibliographie1"/>
        <w:spacing w:line="480" w:lineRule="auto"/>
        <w:rPr>
          <w:del w:id="1588" w:author="Vigneault Juliane" w:date="2024-12-14T15:24:00Z" w16du:dateUtc="2024-12-14T20:24:00Z"/>
          <w:rPrChange w:id="1589" w:author="Vigneault Juliane" w:date="2024-12-23T09:34:00Z" w16du:dateUtc="2024-12-23T14:34:00Z">
            <w:rPr>
              <w:del w:id="1590" w:author="Vigneault Juliane" w:date="2024-12-14T15:24:00Z" w16du:dateUtc="2024-12-14T20:24:00Z"/>
            </w:rPr>
          </w:rPrChange>
        </w:rPr>
        <w:pPrChange w:id="1591" w:author="Vigneault Juliane" w:date="2024-12-23T09:34:00Z" w16du:dateUtc="2024-12-23T14:34:00Z">
          <w:pPr>
            <w:pStyle w:val="Bibliographie1"/>
            <w:spacing w:line="480" w:lineRule="auto"/>
          </w:pPr>
        </w:pPrChange>
      </w:pPr>
      <w:del w:id="1592" w:author="Vigneault Juliane" w:date="2024-12-14T15:24:00Z" w16du:dateUtc="2024-12-14T20:24:00Z">
        <w:r w:rsidRPr="00A75920" w:rsidDel="00393584">
          <w:rPr>
            <w:rPrChange w:id="1593" w:author="Vigneault Juliane" w:date="2024-12-23T09:34:00Z" w16du:dateUtc="2024-12-23T14:34:00Z">
              <w:rPr/>
            </w:rPrChange>
          </w:rPr>
          <w:delText xml:space="preserve">Poulin, R. 2000. “Variation in the Intraspecific Relationship between Fish Length and Intensity of Parasitic Infection: Biological and Statistical Causes.” </w:delText>
        </w:r>
        <w:r w:rsidRPr="00A75920" w:rsidDel="00393584">
          <w:rPr>
            <w:i/>
            <w:iCs/>
            <w:rPrChange w:id="1594" w:author="Vigneault Juliane" w:date="2024-12-23T09:34:00Z" w16du:dateUtc="2024-12-23T14:34:00Z">
              <w:rPr>
                <w:i/>
                <w:iCs/>
              </w:rPr>
            </w:rPrChange>
          </w:rPr>
          <w:delText>Journal of Fish Biology</w:delText>
        </w:r>
        <w:r w:rsidRPr="00A75920" w:rsidDel="00393584">
          <w:rPr>
            <w:rPrChange w:id="1595" w:author="Vigneault Juliane" w:date="2024-12-23T09:34:00Z" w16du:dateUtc="2024-12-23T14:34:00Z">
              <w:rPr/>
            </w:rPrChange>
          </w:rPr>
          <w:delText xml:space="preserve"> 56 (1): 123–37. https://doi.org/10.1111/j.1095-8649.2000.tb02090.x.</w:delText>
        </w:r>
      </w:del>
    </w:p>
    <w:p w14:paraId="2B88975A" w14:textId="3A1302B1" w:rsidR="00CC4C09" w:rsidRPr="00A75920" w:rsidDel="00393584" w:rsidRDefault="00CC4C09" w:rsidP="00A75920">
      <w:pPr>
        <w:pStyle w:val="Bibliographie1"/>
        <w:spacing w:line="480" w:lineRule="auto"/>
        <w:rPr>
          <w:del w:id="1596" w:author="Vigneault Juliane" w:date="2024-12-14T15:24:00Z" w16du:dateUtc="2024-12-14T20:24:00Z"/>
          <w:rPrChange w:id="1597" w:author="Vigneault Juliane" w:date="2024-12-23T09:34:00Z" w16du:dateUtc="2024-12-23T14:34:00Z">
            <w:rPr>
              <w:del w:id="1598" w:author="Vigneault Juliane" w:date="2024-12-14T15:24:00Z" w16du:dateUtc="2024-12-14T20:24:00Z"/>
            </w:rPr>
          </w:rPrChange>
        </w:rPr>
        <w:pPrChange w:id="1599" w:author="Vigneault Juliane" w:date="2024-12-23T09:34:00Z" w16du:dateUtc="2024-12-23T14:34:00Z">
          <w:pPr>
            <w:pStyle w:val="Bibliographie1"/>
            <w:spacing w:line="480" w:lineRule="auto"/>
          </w:pPr>
        </w:pPrChange>
      </w:pPr>
      <w:del w:id="1600" w:author="Vigneault Juliane" w:date="2024-12-14T15:24:00Z" w16du:dateUtc="2024-12-14T20:24:00Z">
        <w:r w:rsidRPr="00A75920" w:rsidDel="00393584">
          <w:rPr>
            <w:rPrChange w:id="1601" w:author="Vigneault Juliane" w:date="2024-12-23T09:34:00Z" w16du:dateUtc="2024-12-23T14:34:00Z">
              <w:rPr/>
            </w:rPrChange>
          </w:rPr>
          <w:delText xml:space="preserve">———. 2007. “Are There General Laws in Parasite Ecology?” </w:delText>
        </w:r>
        <w:r w:rsidRPr="00A75920" w:rsidDel="00393584">
          <w:rPr>
            <w:i/>
            <w:iCs/>
            <w:rPrChange w:id="1602" w:author="Vigneault Juliane" w:date="2024-12-23T09:34:00Z" w16du:dateUtc="2024-12-23T14:34:00Z">
              <w:rPr>
                <w:i/>
                <w:iCs/>
              </w:rPr>
            </w:rPrChange>
          </w:rPr>
          <w:delText>Parasitology</w:delText>
        </w:r>
        <w:r w:rsidRPr="00A75920" w:rsidDel="00393584">
          <w:rPr>
            <w:rPrChange w:id="1603" w:author="Vigneault Juliane" w:date="2024-12-23T09:34:00Z" w16du:dateUtc="2024-12-23T14:34:00Z">
              <w:rPr/>
            </w:rPrChange>
          </w:rPr>
          <w:delText xml:space="preserve"> 134 (Pt 6): 763–76. https://doi.org/10.1017/S0031182006002150.</w:delText>
        </w:r>
      </w:del>
    </w:p>
    <w:p w14:paraId="32231E5B" w14:textId="3BFC8533" w:rsidR="00CC4C09" w:rsidRPr="00A75920" w:rsidDel="00393584" w:rsidRDefault="00CC4C09" w:rsidP="00A75920">
      <w:pPr>
        <w:pStyle w:val="Bibliographie1"/>
        <w:spacing w:line="480" w:lineRule="auto"/>
        <w:rPr>
          <w:del w:id="1604" w:author="Vigneault Juliane" w:date="2024-12-14T15:24:00Z" w16du:dateUtc="2024-12-14T20:24:00Z"/>
          <w:rPrChange w:id="1605" w:author="Vigneault Juliane" w:date="2024-12-23T09:34:00Z" w16du:dateUtc="2024-12-23T14:34:00Z">
            <w:rPr>
              <w:del w:id="1606" w:author="Vigneault Juliane" w:date="2024-12-14T15:24:00Z" w16du:dateUtc="2024-12-14T20:24:00Z"/>
            </w:rPr>
          </w:rPrChange>
        </w:rPr>
        <w:pPrChange w:id="1607" w:author="Vigneault Juliane" w:date="2024-12-23T09:34:00Z" w16du:dateUtc="2024-12-23T14:34:00Z">
          <w:pPr>
            <w:pStyle w:val="Bibliographie1"/>
            <w:spacing w:line="480" w:lineRule="auto"/>
          </w:pPr>
        </w:pPrChange>
      </w:pPr>
      <w:del w:id="1608" w:author="Vigneault Juliane" w:date="2024-12-14T15:24:00Z" w16du:dateUtc="2024-12-14T20:24:00Z">
        <w:r w:rsidRPr="00A75920" w:rsidDel="00393584">
          <w:rPr>
            <w:rPrChange w:id="1609" w:author="Vigneault Juliane" w:date="2024-12-23T09:34:00Z" w16du:dateUtc="2024-12-23T14:34:00Z">
              <w:rPr/>
            </w:rPrChange>
          </w:rPr>
          <w:delText xml:space="preserve">Poulin, Robert. 1999. “The Functional Importance of Parasites in Animal Communities: Many Roles at Many Levels?” </w:delText>
        </w:r>
        <w:r w:rsidRPr="00A75920" w:rsidDel="00393584">
          <w:rPr>
            <w:i/>
            <w:iCs/>
            <w:rPrChange w:id="1610" w:author="Vigneault Juliane" w:date="2024-12-23T09:34:00Z" w16du:dateUtc="2024-12-23T14:34:00Z">
              <w:rPr>
                <w:i/>
                <w:iCs/>
              </w:rPr>
            </w:rPrChange>
          </w:rPr>
          <w:delText>International Journal for Parasitology</w:delText>
        </w:r>
        <w:r w:rsidRPr="00A75920" w:rsidDel="00393584">
          <w:rPr>
            <w:rPrChange w:id="1611" w:author="Vigneault Juliane" w:date="2024-12-23T09:34:00Z" w16du:dateUtc="2024-12-23T14:34:00Z">
              <w:rPr/>
            </w:rPrChange>
          </w:rPr>
          <w:delText xml:space="preserve"> 29 (6): 903–14. https://doi.org/10.1016/S0020-7519(99)00045-4.</w:delText>
        </w:r>
      </w:del>
    </w:p>
    <w:p w14:paraId="0850478D" w14:textId="29D6C96A" w:rsidR="00CC4C09" w:rsidRPr="00A75920" w:rsidDel="00393584" w:rsidRDefault="00CC4C09" w:rsidP="00A75920">
      <w:pPr>
        <w:pStyle w:val="Bibliographie1"/>
        <w:spacing w:line="480" w:lineRule="auto"/>
        <w:rPr>
          <w:del w:id="1612" w:author="Vigneault Juliane" w:date="2024-12-14T15:24:00Z" w16du:dateUtc="2024-12-14T20:24:00Z"/>
          <w:rPrChange w:id="1613" w:author="Vigneault Juliane" w:date="2024-12-23T09:34:00Z" w16du:dateUtc="2024-12-23T14:34:00Z">
            <w:rPr>
              <w:del w:id="1614" w:author="Vigneault Juliane" w:date="2024-12-14T15:24:00Z" w16du:dateUtc="2024-12-14T20:24:00Z"/>
            </w:rPr>
          </w:rPrChange>
        </w:rPr>
        <w:pPrChange w:id="1615" w:author="Vigneault Juliane" w:date="2024-12-23T09:34:00Z" w16du:dateUtc="2024-12-23T14:34:00Z">
          <w:pPr>
            <w:pStyle w:val="Bibliographie1"/>
            <w:spacing w:line="480" w:lineRule="auto"/>
          </w:pPr>
        </w:pPrChange>
      </w:pPr>
      <w:del w:id="1616" w:author="Vigneault Juliane" w:date="2024-12-14T15:24:00Z" w16du:dateUtc="2024-12-14T20:24:00Z">
        <w:r w:rsidRPr="00A75920" w:rsidDel="00393584">
          <w:rPr>
            <w:rPrChange w:id="1617" w:author="Vigneault Juliane" w:date="2024-12-23T09:34:00Z" w16du:dateUtc="2024-12-23T14:34:00Z">
              <w:rPr/>
            </w:rPrChange>
          </w:rPr>
          <w:delText xml:space="preserve">———. 2006. “Variation in Infection Parameters among Populations within Parasite Species: Intrinsic Properties versus Local Factors.” </w:delText>
        </w:r>
        <w:r w:rsidRPr="00A75920" w:rsidDel="00393584">
          <w:rPr>
            <w:i/>
            <w:iCs/>
            <w:rPrChange w:id="1618" w:author="Vigneault Juliane" w:date="2024-12-23T09:34:00Z" w16du:dateUtc="2024-12-23T14:34:00Z">
              <w:rPr>
                <w:i/>
                <w:iCs/>
              </w:rPr>
            </w:rPrChange>
          </w:rPr>
          <w:delText>International Journal for Parasitology</w:delText>
        </w:r>
        <w:r w:rsidRPr="00A75920" w:rsidDel="00393584">
          <w:rPr>
            <w:rPrChange w:id="1619" w:author="Vigneault Juliane" w:date="2024-12-23T09:34:00Z" w16du:dateUtc="2024-12-23T14:34:00Z">
              <w:rPr/>
            </w:rPrChange>
          </w:rPr>
          <w:delText xml:space="preserve"> 36 (8): 877–85. https://doi.org/10.1016/j.ijpara.2006.02.021.</w:delText>
        </w:r>
      </w:del>
    </w:p>
    <w:p w14:paraId="0AD5B26F" w14:textId="0BB7D552" w:rsidR="00CC4C09" w:rsidRPr="00A75920" w:rsidDel="00393584" w:rsidRDefault="00CC4C09" w:rsidP="00A75920">
      <w:pPr>
        <w:pStyle w:val="Bibliographie1"/>
        <w:spacing w:line="480" w:lineRule="auto"/>
        <w:rPr>
          <w:del w:id="1620" w:author="Vigneault Juliane" w:date="2024-12-14T15:24:00Z" w16du:dateUtc="2024-12-14T20:24:00Z"/>
          <w:rPrChange w:id="1621" w:author="Vigneault Juliane" w:date="2024-12-23T09:34:00Z" w16du:dateUtc="2024-12-23T14:34:00Z">
            <w:rPr>
              <w:del w:id="1622" w:author="Vigneault Juliane" w:date="2024-12-14T15:24:00Z" w16du:dateUtc="2024-12-14T20:24:00Z"/>
            </w:rPr>
          </w:rPrChange>
        </w:rPr>
        <w:pPrChange w:id="1623" w:author="Vigneault Juliane" w:date="2024-12-23T09:34:00Z" w16du:dateUtc="2024-12-23T14:34:00Z">
          <w:pPr>
            <w:pStyle w:val="Bibliographie1"/>
            <w:spacing w:line="480" w:lineRule="auto"/>
          </w:pPr>
        </w:pPrChange>
      </w:pPr>
      <w:del w:id="1624" w:author="Vigneault Juliane" w:date="2024-12-14T15:24:00Z" w16du:dateUtc="2024-12-14T20:24:00Z">
        <w:r w:rsidRPr="00A75920" w:rsidDel="00393584">
          <w:rPr>
            <w:rPrChange w:id="1625" w:author="Vigneault Juliane" w:date="2024-12-23T09:34:00Z" w16du:dateUtc="2024-12-23T14:34:00Z">
              <w:rPr/>
            </w:rPrChange>
          </w:rPr>
          <w:delText xml:space="preserve">———. 2007. </w:delText>
        </w:r>
        <w:r w:rsidRPr="00A75920" w:rsidDel="00393584">
          <w:rPr>
            <w:i/>
            <w:iCs/>
            <w:rPrChange w:id="1626" w:author="Vigneault Juliane" w:date="2024-12-23T09:34:00Z" w16du:dateUtc="2024-12-23T14:34:00Z">
              <w:rPr>
                <w:i/>
                <w:iCs/>
              </w:rPr>
            </w:rPrChange>
          </w:rPr>
          <w:delText>Evolutionary Ecology of Parasites</w:delText>
        </w:r>
        <w:r w:rsidRPr="00A75920" w:rsidDel="00393584">
          <w:rPr>
            <w:rPrChange w:id="1627" w:author="Vigneault Juliane" w:date="2024-12-23T09:34:00Z" w16du:dateUtc="2024-12-23T14:34:00Z">
              <w:rPr/>
            </w:rPrChange>
          </w:rPr>
          <w:delText>. 2nd edition. Princeton University Press. https://press.princeton.edu/books/paperback/9780691120850/evolutionary-ecology-of-parasites.</w:delText>
        </w:r>
      </w:del>
    </w:p>
    <w:p w14:paraId="432B075E" w14:textId="025F7BE4" w:rsidR="00CC4C09" w:rsidRPr="00A75920" w:rsidDel="00393584" w:rsidRDefault="00CC4C09" w:rsidP="00A75920">
      <w:pPr>
        <w:pStyle w:val="Bibliographie1"/>
        <w:spacing w:line="480" w:lineRule="auto"/>
        <w:rPr>
          <w:del w:id="1628" w:author="Vigneault Juliane" w:date="2024-12-14T15:24:00Z" w16du:dateUtc="2024-12-14T20:24:00Z"/>
          <w:rPrChange w:id="1629" w:author="Vigneault Juliane" w:date="2024-12-23T09:34:00Z" w16du:dateUtc="2024-12-23T14:34:00Z">
            <w:rPr>
              <w:del w:id="1630" w:author="Vigneault Juliane" w:date="2024-12-14T15:24:00Z" w16du:dateUtc="2024-12-14T20:24:00Z"/>
            </w:rPr>
          </w:rPrChange>
        </w:rPr>
        <w:pPrChange w:id="1631" w:author="Vigneault Juliane" w:date="2024-12-23T09:34:00Z" w16du:dateUtc="2024-12-23T14:34:00Z">
          <w:pPr>
            <w:pStyle w:val="Bibliographie1"/>
            <w:spacing w:line="480" w:lineRule="auto"/>
          </w:pPr>
        </w:pPrChange>
      </w:pPr>
      <w:del w:id="1632" w:author="Vigneault Juliane" w:date="2024-12-14T15:24:00Z" w16du:dateUtc="2024-12-14T20:24:00Z">
        <w:r w:rsidRPr="00A75920" w:rsidDel="00393584">
          <w:rPr>
            <w:rPrChange w:id="1633" w:author="Vigneault Juliane" w:date="2024-12-23T09:34:00Z" w16du:dateUtc="2024-12-23T14:34:00Z">
              <w:rPr/>
            </w:rPrChange>
          </w:rPr>
          <w:delText xml:space="preserve">Poulin, Robert, and Terry A. Dick. 2007. “Spatial Variation in Population Density across the Geographical Range in Helminth Parasites of Yellow Perch Perca Flavescens.” </w:delText>
        </w:r>
        <w:r w:rsidRPr="00A75920" w:rsidDel="00393584">
          <w:rPr>
            <w:i/>
            <w:iCs/>
            <w:rPrChange w:id="1634" w:author="Vigneault Juliane" w:date="2024-12-23T09:34:00Z" w16du:dateUtc="2024-12-23T14:34:00Z">
              <w:rPr>
                <w:i/>
                <w:iCs/>
              </w:rPr>
            </w:rPrChange>
          </w:rPr>
          <w:delText>Ecography</w:delText>
        </w:r>
        <w:r w:rsidRPr="00A75920" w:rsidDel="00393584">
          <w:rPr>
            <w:rPrChange w:id="1635" w:author="Vigneault Juliane" w:date="2024-12-23T09:34:00Z" w16du:dateUtc="2024-12-23T14:34:00Z">
              <w:rPr/>
            </w:rPrChange>
          </w:rPr>
          <w:delText xml:space="preserve"> 30 (5): 629–36.</w:delText>
        </w:r>
      </w:del>
    </w:p>
    <w:p w14:paraId="64C68015" w14:textId="7392336A" w:rsidR="00CC4C09" w:rsidRPr="00A75920" w:rsidDel="00393584" w:rsidRDefault="00CC4C09" w:rsidP="00A75920">
      <w:pPr>
        <w:pStyle w:val="Bibliographie1"/>
        <w:spacing w:line="480" w:lineRule="auto"/>
        <w:rPr>
          <w:del w:id="1636" w:author="Vigneault Juliane" w:date="2024-12-14T15:24:00Z" w16du:dateUtc="2024-12-14T20:24:00Z"/>
          <w:rPrChange w:id="1637" w:author="Vigneault Juliane" w:date="2024-12-23T09:34:00Z" w16du:dateUtc="2024-12-23T14:34:00Z">
            <w:rPr>
              <w:del w:id="1638" w:author="Vigneault Juliane" w:date="2024-12-14T15:24:00Z" w16du:dateUtc="2024-12-14T20:24:00Z"/>
            </w:rPr>
          </w:rPrChange>
        </w:rPr>
        <w:pPrChange w:id="1639" w:author="Vigneault Juliane" w:date="2024-12-23T09:34:00Z" w16du:dateUtc="2024-12-23T14:34:00Z">
          <w:pPr>
            <w:pStyle w:val="Bibliographie1"/>
            <w:spacing w:line="480" w:lineRule="auto"/>
          </w:pPr>
        </w:pPrChange>
      </w:pPr>
      <w:del w:id="1640" w:author="Vigneault Juliane" w:date="2024-12-14T15:24:00Z" w16du:dateUtc="2024-12-14T20:24:00Z">
        <w:r w:rsidRPr="00A75920" w:rsidDel="00393584">
          <w:rPr>
            <w:rPrChange w:id="1641" w:author="Vigneault Juliane" w:date="2024-12-23T09:34:00Z" w16du:dateUtc="2024-12-23T14:34:00Z">
              <w:rPr/>
            </w:rPrChange>
          </w:rPr>
          <w:delText xml:space="preserve">Reimchen, T. E., and P. Nosil. 2001. “Ecological Causes of Sex-Biased Parasitism in Threespine Stickleback.” </w:delText>
        </w:r>
        <w:r w:rsidRPr="00A75920" w:rsidDel="00393584">
          <w:rPr>
            <w:i/>
            <w:iCs/>
            <w:rPrChange w:id="1642" w:author="Vigneault Juliane" w:date="2024-12-23T09:34:00Z" w16du:dateUtc="2024-12-23T14:34:00Z">
              <w:rPr>
                <w:i/>
                <w:iCs/>
              </w:rPr>
            </w:rPrChange>
          </w:rPr>
          <w:delText>Biological Journal of the Linnean Society</w:delText>
        </w:r>
        <w:r w:rsidRPr="00A75920" w:rsidDel="00393584">
          <w:rPr>
            <w:rPrChange w:id="1643" w:author="Vigneault Juliane" w:date="2024-12-23T09:34:00Z" w16du:dateUtc="2024-12-23T14:34:00Z">
              <w:rPr/>
            </w:rPrChange>
          </w:rPr>
          <w:delText xml:space="preserve"> 73 (1): 51–63. https://doi.org/10.1111/j.1095-8312.2001.tb01346.x.</w:delText>
        </w:r>
      </w:del>
    </w:p>
    <w:p w14:paraId="2E2C84CA" w14:textId="2FE114FA" w:rsidR="00CC4C09" w:rsidRPr="00A75920" w:rsidDel="00393584" w:rsidRDefault="00CC4C09" w:rsidP="00A75920">
      <w:pPr>
        <w:pStyle w:val="Bibliographie1"/>
        <w:spacing w:line="480" w:lineRule="auto"/>
        <w:rPr>
          <w:del w:id="1644" w:author="Vigneault Juliane" w:date="2024-12-14T15:24:00Z" w16du:dateUtc="2024-12-14T20:24:00Z"/>
          <w:rPrChange w:id="1645" w:author="Vigneault Juliane" w:date="2024-12-23T09:34:00Z" w16du:dateUtc="2024-12-23T14:34:00Z">
            <w:rPr>
              <w:del w:id="1646" w:author="Vigneault Juliane" w:date="2024-12-14T15:24:00Z" w16du:dateUtc="2024-12-14T20:24:00Z"/>
            </w:rPr>
          </w:rPrChange>
        </w:rPr>
        <w:pPrChange w:id="1647" w:author="Vigneault Juliane" w:date="2024-12-23T09:34:00Z" w16du:dateUtc="2024-12-23T14:34:00Z">
          <w:pPr>
            <w:pStyle w:val="Bibliographie1"/>
            <w:spacing w:line="480" w:lineRule="auto"/>
          </w:pPr>
        </w:pPrChange>
      </w:pPr>
      <w:del w:id="1648" w:author="Vigneault Juliane" w:date="2024-12-14T15:24:00Z" w16du:dateUtc="2024-12-14T20:24:00Z">
        <w:r w:rsidRPr="00A75920" w:rsidDel="00393584">
          <w:rPr>
            <w:rPrChange w:id="1649" w:author="Vigneault Juliane" w:date="2024-12-23T09:34:00Z" w16du:dateUtc="2024-12-23T14:34:00Z">
              <w:rPr/>
            </w:rPrChange>
          </w:rPr>
          <w:delText xml:space="preserve">Rietkerk, Max, Johan van de Koppel, Lalit Kumar, Herbert H. T. Langevelde, and Prins. 2002. “The Ecology of Scale.” </w:delText>
        </w:r>
        <w:r w:rsidRPr="00A75920" w:rsidDel="00393584">
          <w:rPr>
            <w:i/>
            <w:iCs/>
            <w:rPrChange w:id="1650" w:author="Vigneault Juliane" w:date="2024-12-23T09:34:00Z" w16du:dateUtc="2024-12-23T14:34:00Z">
              <w:rPr>
                <w:i/>
                <w:iCs/>
              </w:rPr>
            </w:rPrChange>
          </w:rPr>
          <w:delText>Ecological Modelling</w:delText>
        </w:r>
        <w:r w:rsidRPr="00A75920" w:rsidDel="00393584">
          <w:rPr>
            <w:rPrChange w:id="1651" w:author="Vigneault Juliane" w:date="2024-12-23T09:34:00Z" w16du:dateUtc="2024-12-23T14:34:00Z">
              <w:rPr/>
            </w:rPrChange>
          </w:rPr>
          <w:delText xml:space="preserve"> 149 (1): 1–4. https://doi.org/10.1016/S0304-3800(01)00510-5.</w:delText>
        </w:r>
      </w:del>
    </w:p>
    <w:p w14:paraId="7CEF0714" w14:textId="4CCE9C4D" w:rsidR="00CC4C09" w:rsidRPr="00A75920" w:rsidDel="00393584" w:rsidRDefault="00CC4C09" w:rsidP="00A75920">
      <w:pPr>
        <w:pStyle w:val="Bibliographie1"/>
        <w:spacing w:line="480" w:lineRule="auto"/>
        <w:rPr>
          <w:del w:id="1652" w:author="Vigneault Juliane" w:date="2024-12-14T15:24:00Z" w16du:dateUtc="2024-12-14T20:24:00Z"/>
          <w:rPrChange w:id="1653" w:author="Vigneault Juliane" w:date="2024-12-23T09:34:00Z" w16du:dateUtc="2024-12-23T14:34:00Z">
            <w:rPr>
              <w:del w:id="1654" w:author="Vigneault Juliane" w:date="2024-12-14T15:24:00Z" w16du:dateUtc="2024-12-14T20:24:00Z"/>
            </w:rPr>
          </w:rPrChange>
        </w:rPr>
        <w:pPrChange w:id="1655" w:author="Vigneault Juliane" w:date="2024-12-23T09:34:00Z" w16du:dateUtc="2024-12-23T14:34:00Z">
          <w:pPr>
            <w:pStyle w:val="Bibliographie1"/>
            <w:spacing w:line="480" w:lineRule="auto"/>
          </w:pPr>
        </w:pPrChange>
      </w:pPr>
      <w:del w:id="1656" w:author="Vigneault Juliane" w:date="2024-12-14T15:24:00Z" w16du:dateUtc="2024-12-14T20:24:00Z">
        <w:r w:rsidRPr="00A75920" w:rsidDel="00393584">
          <w:rPr>
            <w:rPrChange w:id="1657" w:author="Vigneault Juliane" w:date="2024-12-23T09:34:00Z" w16du:dateUtc="2024-12-23T14:34:00Z">
              <w:rPr/>
            </w:rPrChange>
          </w:rPr>
          <w:delText xml:space="preserve">Rózsa, Lajos, Jenö Reiczigel, and Gábor Majoros. 2000. “Quantifying Parasites in Samples of Hosts.” </w:delText>
        </w:r>
        <w:r w:rsidRPr="00A75920" w:rsidDel="00393584">
          <w:rPr>
            <w:i/>
            <w:iCs/>
            <w:rPrChange w:id="1658" w:author="Vigneault Juliane" w:date="2024-12-23T09:34:00Z" w16du:dateUtc="2024-12-23T14:34:00Z">
              <w:rPr>
                <w:i/>
                <w:iCs/>
              </w:rPr>
            </w:rPrChange>
          </w:rPr>
          <w:delText>Journal of Parasitology</w:delText>
        </w:r>
        <w:r w:rsidRPr="00A75920" w:rsidDel="00393584">
          <w:rPr>
            <w:rPrChange w:id="1659" w:author="Vigneault Juliane" w:date="2024-12-23T09:34:00Z" w16du:dateUtc="2024-12-23T14:34:00Z">
              <w:rPr/>
            </w:rPrChange>
          </w:rPr>
          <w:delText xml:space="preserve"> 86 (2): 228–32. https://doi.org/10.1645/0022-3395(2000)086[0228:QPISOH]2.0.CO;2.</w:delText>
        </w:r>
      </w:del>
    </w:p>
    <w:p w14:paraId="78EF9854" w14:textId="5E79E3CE" w:rsidR="00CC4C09" w:rsidRPr="00A75920" w:rsidDel="00393584" w:rsidRDefault="00CC4C09" w:rsidP="00A75920">
      <w:pPr>
        <w:pStyle w:val="Bibliographie1"/>
        <w:spacing w:line="480" w:lineRule="auto"/>
        <w:rPr>
          <w:del w:id="1660" w:author="Vigneault Juliane" w:date="2024-12-14T15:24:00Z" w16du:dateUtc="2024-12-14T20:24:00Z"/>
          <w:rPrChange w:id="1661" w:author="Vigneault Juliane" w:date="2024-12-23T09:34:00Z" w16du:dateUtc="2024-12-23T14:34:00Z">
            <w:rPr>
              <w:del w:id="1662" w:author="Vigneault Juliane" w:date="2024-12-14T15:24:00Z" w16du:dateUtc="2024-12-14T20:24:00Z"/>
            </w:rPr>
          </w:rPrChange>
        </w:rPr>
        <w:pPrChange w:id="1663" w:author="Vigneault Juliane" w:date="2024-12-23T09:34:00Z" w16du:dateUtc="2024-12-23T14:34:00Z">
          <w:pPr>
            <w:pStyle w:val="Bibliographie1"/>
            <w:spacing w:line="480" w:lineRule="auto"/>
          </w:pPr>
        </w:pPrChange>
      </w:pPr>
      <w:del w:id="1664" w:author="Vigneault Juliane" w:date="2024-12-14T15:24:00Z" w16du:dateUtc="2024-12-14T20:24:00Z">
        <w:r w:rsidRPr="00A75920" w:rsidDel="00393584">
          <w:rPr>
            <w:rPrChange w:id="1665" w:author="Vigneault Juliane" w:date="2024-12-23T09:34:00Z" w16du:dateUtc="2024-12-23T14:34:00Z">
              <w:rPr/>
            </w:rPrChange>
          </w:rPr>
          <w:delText xml:space="preserve">Santicchia, Francesca, Claudia Romeo, Nicola Ferrari, Erik Matthysen, Laure Vanlauwe, Lucas A. Wauters, and Adriano Martinoli. 2019. “The Price of Being Bold? Relationship between Personality and Endoparasitic Infection in a Tree Squirrel.” </w:delText>
        </w:r>
        <w:r w:rsidRPr="00A75920" w:rsidDel="00393584">
          <w:rPr>
            <w:i/>
            <w:iCs/>
            <w:rPrChange w:id="1666" w:author="Vigneault Juliane" w:date="2024-12-23T09:34:00Z" w16du:dateUtc="2024-12-23T14:34:00Z">
              <w:rPr>
                <w:i/>
                <w:iCs/>
              </w:rPr>
            </w:rPrChange>
          </w:rPr>
          <w:delText>Mammalian Biology</w:delText>
        </w:r>
        <w:r w:rsidRPr="00A75920" w:rsidDel="00393584">
          <w:rPr>
            <w:rPrChange w:id="1667" w:author="Vigneault Juliane" w:date="2024-12-23T09:34:00Z" w16du:dateUtc="2024-12-23T14:34:00Z">
              <w:rPr/>
            </w:rPrChange>
          </w:rPr>
          <w:delText xml:space="preserve"> 97 (1): 1–8. https://doi.org/10.1016/j.mambio.2019.04.007.</w:delText>
        </w:r>
      </w:del>
    </w:p>
    <w:p w14:paraId="1AB3B758" w14:textId="0AE56BF0" w:rsidR="00CC4C09" w:rsidRPr="00A75920" w:rsidDel="00393584" w:rsidRDefault="00CC4C09" w:rsidP="00A75920">
      <w:pPr>
        <w:pStyle w:val="Bibliographie1"/>
        <w:spacing w:line="480" w:lineRule="auto"/>
        <w:rPr>
          <w:del w:id="1668" w:author="Vigneault Juliane" w:date="2024-12-14T15:24:00Z" w16du:dateUtc="2024-12-14T20:24:00Z"/>
          <w:rPrChange w:id="1669" w:author="Vigneault Juliane" w:date="2024-12-23T09:34:00Z" w16du:dateUtc="2024-12-23T14:34:00Z">
            <w:rPr>
              <w:del w:id="1670" w:author="Vigneault Juliane" w:date="2024-12-14T15:24:00Z" w16du:dateUtc="2024-12-14T20:24:00Z"/>
            </w:rPr>
          </w:rPrChange>
        </w:rPr>
        <w:pPrChange w:id="1671" w:author="Vigneault Juliane" w:date="2024-12-23T09:34:00Z" w16du:dateUtc="2024-12-23T14:34:00Z">
          <w:pPr>
            <w:pStyle w:val="Bibliographie1"/>
            <w:spacing w:line="480" w:lineRule="auto"/>
          </w:pPr>
        </w:pPrChange>
      </w:pPr>
      <w:del w:id="1672" w:author="Vigneault Juliane" w:date="2024-12-14T15:24:00Z" w16du:dateUtc="2024-12-14T20:24:00Z">
        <w:r w:rsidRPr="00A75920" w:rsidDel="00393584">
          <w:rPr>
            <w:rPrChange w:id="1673" w:author="Vigneault Juliane" w:date="2024-12-23T09:34:00Z" w16du:dateUtc="2024-12-23T14:34:00Z">
              <w:rPr/>
            </w:rPrChange>
          </w:rPr>
          <w:delText xml:space="preserve">Scholz, Tomáš, and Anindo Choudhury. 2014. “Parasites of Freshwater Fishes In North America: Why So Neglected?” </w:delText>
        </w:r>
        <w:r w:rsidRPr="00A75920" w:rsidDel="00393584">
          <w:rPr>
            <w:i/>
            <w:iCs/>
            <w:rPrChange w:id="1674" w:author="Vigneault Juliane" w:date="2024-12-23T09:34:00Z" w16du:dateUtc="2024-12-23T14:34:00Z">
              <w:rPr>
                <w:i/>
                <w:iCs/>
              </w:rPr>
            </w:rPrChange>
          </w:rPr>
          <w:delText>Journal of Parasitology</w:delText>
        </w:r>
        <w:r w:rsidRPr="00A75920" w:rsidDel="00393584">
          <w:rPr>
            <w:rPrChange w:id="1675" w:author="Vigneault Juliane" w:date="2024-12-23T09:34:00Z" w16du:dateUtc="2024-12-23T14:34:00Z">
              <w:rPr/>
            </w:rPrChange>
          </w:rPr>
          <w:delText xml:space="preserve"> 100 (1): 26–45. https://doi.org/10.1645/13-394.1.</w:delText>
        </w:r>
      </w:del>
    </w:p>
    <w:p w14:paraId="7B8D62F0" w14:textId="2B4AF4BC" w:rsidR="00CC4C09" w:rsidRPr="00A75920" w:rsidDel="00393584" w:rsidRDefault="00CC4C09" w:rsidP="00A75920">
      <w:pPr>
        <w:pStyle w:val="Bibliographie1"/>
        <w:spacing w:line="480" w:lineRule="auto"/>
        <w:rPr>
          <w:del w:id="1676" w:author="Vigneault Juliane" w:date="2024-12-14T15:24:00Z" w16du:dateUtc="2024-12-14T20:24:00Z"/>
          <w:rPrChange w:id="1677" w:author="Vigneault Juliane" w:date="2024-12-23T09:34:00Z" w16du:dateUtc="2024-12-23T14:34:00Z">
            <w:rPr>
              <w:del w:id="1678" w:author="Vigneault Juliane" w:date="2024-12-14T15:24:00Z" w16du:dateUtc="2024-12-14T20:24:00Z"/>
            </w:rPr>
          </w:rPrChange>
        </w:rPr>
        <w:pPrChange w:id="1679" w:author="Vigneault Juliane" w:date="2024-12-23T09:34:00Z" w16du:dateUtc="2024-12-23T14:34:00Z">
          <w:pPr>
            <w:pStyle w:val="Bibliographie1"/>
            <w:spacing w:line="480" w:lineRule="auto"/>
          </w:pPr>
        </w:pPrChange>
      </w:pPr>
      <w:del w:id="1680" w:author="Vigneault Juliane" w:date="2024-12-14T15:24:00Z" w16du:dateUtc="2024-12-14T20:24:00Z">
        <w:r w:rsidRPr="00A75920" w:rsidDel="00393584">
          <w:rPr>
            <w:rPrChange w:id="1681" w:author="Vigneault Juliane" w:date="2024-12-23T09:34:00Z" w16du:dateUtc="2024-12-23T14:34:00Z">
              <w:rPr/>
            </w:rPrChange>
          </w:rPr>
          <w:delText xml:space="preserve">Shaw, D. J., and A. P. Dobson. 1995. “Patterns of Macroparasite Abundance and Aggregation in Wildlife Populations: A Quantitative Review.” </w:delText>
        </w:r>
        <w:r w:rsidRPr="00A75920" w:rsidDel="00393584">
          <w:rPr>
            <w:i/>
            <w:iCs/>
            <w:rPrChange w:id="1682" w:author="Vigneault Juliane" w:date="2024-12-23T09:34:00Z" w16du:dateUtc="2024-12-23T14:34:00Z">
              <w:rPr>
                <w:i/>
                <w:iCs/>
              </w:rPr>
            </w:rPrChange>
          </w:rPr>
          <w:delText>Parasitology</w:delText>
        </w:r>
        <w:r w:rsidRPr="00A75920" w:rsidDel="00393584">
          <w:rPr>
            <w:rPrChange w:id="1683" w:author="Vigneault Juliane" w:date="2024-12-23T09:34:00Z" w16du:dateUtc="2024-12-23T14:34:00Z">
              <w:rPr/>
            </w:rPrChange>
          </w:rPr>
          <w:delText xml:space="preserve"> 111 (S1): S111–33. https://doi.org/10.1017/S0031182000075855.</w:delText>
        </w:r>
      </w:del>
    </w:p>
    <w:p w14:paraId="7A198553" w14:textId="178E7E9F" w:rsidR="00CC4C09" w:rsidRPr="00A75920" w:rsidDel="00393584" w:rsidRDefault="00CC4C09" w:rsidP="00A75920">
      <w:pPr>
        <w:pStyle w:val="Bibliographie1"/>
        <w:spacing w:line="480" w:lineRule="auto"/>
        <w:rPr>
          <w:del w:id="1684" w:author="Vigneault Juliane" w:date="2024-12-14T15:24:00Z" w16du:dateUtc="2024-12-14T20:24:00Z"/>
          <w:rPrChange w:id="1685" w:author="Vigneault Juliane" w:date="2024-12-23T09:34:00Z" w16du:dateUtc="2024-12-23T14:34:00Z">
            <w:rPr>
              <w:del w:id="1686" w:author="Vigneault Juliane" w:date="2024-12-14T15:24:00Z" w16du:dateUtc="2024-12-14T20:24:00Z"/>
            </w:rPr>
          </w:rPrChange>
        </w:rPr>
        <w:pPrChange w:id="1687" w:author="Vigneault Juliane" w:date="2024-12-23T09:34:00Z" w16du:dateUtc="2024-12-23T14:34:00Z">
          <w:pPr>
            <w:pStyle w:val="Bibliographie1"/>
            <w:spacing w:line="480" w:lineRule="auto"/>
          </w:pPr>
        </w:pPrChange>
      </w:pPr>
      <w:del w:id="1688" w:author="Vigneault Juliane" w:date="2024-12-14T15:24:00Z" w16du:dateUtc="2024-12-14T20:24:00Z">
        <w:r w:rsidRPr="00A75920" w:rsidDel="00393584">
          <w:rPr>
            <w:rPrChange w:id="1689" w:author="Vigneault Juliane" w:date="2024-12-23T09:34:00Z" w16du:dateUtc="2024-12-23T14:34:00Z">
              <w:rPr/>
            </w:rPrChange>
          </w:rPr>
          <w:delText xml:space="preserve">Shvydka, S., V. Sarabeev, V. D. Estruch, and C. Cadarso-Suárez. 2018. “Optimum Sample Size to Estimate Mean Parasite Abundance in Fish Parasite Surveys.” </w:delText>
        </w:r>
        <w:r w:rsidRPr="00A75920" w:rsidDel="00393584">
          <w:rPr>
            <w:i/>
            <w:iCs/>
            <w:rPrChange w:id="1690" w:author="Vigneault Juliane" w:date="2024-12-23T09:34:00Z" w16du:dateUtc="2024-12-23T14:34:00Z">
              <w:rPr>
                <w:i/>
                <w:iCs/>
              </w:rPr>
            </w:rPrChange>
          </w:rPr>
          <w:delText>Helminthologia</w:delText>
        </w:r>
        <w:r w:rsidRPr="00A75920" w:rsidDel="00393584">
          <w:rPr>
            <w:rPrChange w:id="1691" w:author="Vigneault Juliane" w:date="2024-12-23T09:34:00Z" w16du:dateUtc="2024-12-23T14:34:00Z">
              <w:rPr/>
            </w:rPrChange>
          </w:rPr>
          <w:delText xml:space="preserve"> 55 (1): 52–59. https://doi.org/10.1515/helm-2017-0054.</w:delText>
        </w:r>
      </w:del>
    </w:p>
    <w:p w14:paraId="401CAFD2" w14:textId="162F5BA3" w:rsidR="00CC4C09" w:rsidRPr="00A75920" w:rsidDel="00393584" w:rsidRDefault="00CC4C09" w:rsidP="00A75920">
      <w:pPr>
        <w:pStyle w:val="Bibliographie1"/>
        <w:spacing w:line="480" w:lineRule="auto"/>
        <w:rPr>
          <w:del w:id="1692" w:author="Vigneault Juliane" w:date="2024-12-14T15:24:00Z" w16du:dateUtc="2024-12-14T20:24:00Z"/>
          <w:rPrChange w:id="1693" w:author="Vigneault Juliane" w:date="2024-12-23T09:34:00Z" w16du:dateUtc="2024-12-23T14:34:00Z">
            <w:rPr>
              <w:del w:id="1694" w:author="Vigneault Juliane" w:date="2024-12-14T15:24:00Z" w16du:dateUtc="2024-12-14T20:24:00Z"/>
            </w:rPr>
          </w:rPrChange>
        </w:rPr>
        <w:pPrChange w:id="1695" w:author="Vigneault Juliane" w:date="2024-12-23T09:34:00Z" w16du:dateUtc="2024-12-23T14:34:00Z">
          <w:pPr>
            <w:pStyle w:val="Bibliographie1"/>
            <w:spacing w:line="480" w:lineRule="auto"/>
          </w:pPr>
        </w:pPrChange>
      </w:pPr>
      <w:del w:id="1696" w:author="Vigneault Juliane" w:date="2024-12-14T15:24:00Z" w16du:dateUtc="2024-12-14T20:24:00Z">
        <w:r w:rsidRPr="00A75920" w:rsidDel="00393584">
          <w:rPr>
            <w:rPrChange w:id="1697" w:author="Vigneault Juliane" w:date="2024-12-23T09:34:00Z" w16du:dateUtc="2024-12-23T14:34:00Z">
              <w:rPr/>
            </w:rPrChange>
          </w:rPr>
          <w:delText>Simpson, Gavin. 2023. “Gratia: Graceful Ggplot-Based Graphics and Other Functions for GAMs Fitted Using Mgcv.” https://gavinsimpson.github.io/gratia/.</w:delText>
        </w:r>
      </w:del>
    </w:p>
    <w:p w14:paraId="2791F012" w14:textId="43B262BD" w:rsidR="00CC4C09" w:rsidRPr="00A75920" w:rsidDel="00393584" w:rsidRDefault="00CC4C09" w:rsidP="00A75920">
      <w:pPr>
        <w:pStyle w:val="Bibliographie1"/>
        <w:spacing w:line="480" w:lineRule="auto"/>
        <w:rPr>
          <w:del w:id="1698" w:author="Vigneault Juliane" w:date="2024-12-14T15:24:00Z" w16du:dateUtc="2024-12-14T20:24:00Z"/>
          <w:rPrChange w:id="1699" w:author="Vigneault Juliane" w:date="2024-12-23T09:34:00Z" w16du:dateUtc="2024-12-23T14:34:00Z">
            <w:rPr>
              <w:del w:id="1700" w:author="Vigneault Juliane" w:date="2024-12-14T15:24:00Z" w16du:dateUtc="2024-12-14T20:24:00Z"/>
            </w:rPr>
          </w:rPrChange>
        </w:rPr>
        <w:pPrChange w:id="1701" w:author="Vigneault Juliane" w:date="2024-12-23T09:34:00Z" w16du:dateUtc="2024-12-23T14:34:00Z">
          <w:pPr>
            <w:pStyle w:val="Bibliographie1"/>
            <w:spacing w:line="480" w:lineRule="auto"/>
          </w:pPr>
        </w:pPrChange>
      </w:pPr>
      <w:del w:id="1702" w:author="Vigneault Juliane" w:date="2024-12-14T15:24:00Z" w16du:dateUtc="2024-12-14T20:24:00Z">
        <w:r w:rsidRPr="00A75920" w:rsidDel="00393584">
          <w:rPr>
            <w:rPrChange w:id="1703" w:author="Vigneault Juliane" w:date="2024-12-23T09:34:00Z" w16du:dateUtc="2024-12-23T14:34:00Z">
              <w:rPr/>
            </w:rPrChange>
          </w:rPr>
          <w:delText xml:space="preserve">Sinclair, Norman R. 1972. “Studies on the Heterophyid Trematode Apophallus Brevis, the ‘Sand-Grain Grub’ of Yellow Perch (Perca Flavescens). II The Metacercaria: Position, Structure, and Composition of the Cyst; Hosts; Geographical Distribution and Variation.” </w:delText>
        </w:r>
        <w:r w:rsidRPr="00A75920" w:rsidDel="00393584">
          <w:rPr>
            <w:i/>
            <w:iCs/>
            <w:rPrChange w:id="1704" w:author="Vigneault Juliane" w:date="2024-12-23T09:34:00Z" w16du:dateUtc="2024-12-23T14:34:00Z">
              <w:rPr>
                <w:i/>
                <w:iCs/>
              </w:rPr>
            </w:rPrChange>
          </w:rPr>
          <w:delText>Canadian Journal of Zoology</w:delText>
        </w:r>
        <w:r w:rsidRPr="00A75920" w:rsidDel="00393584">
          <w:rPr>
            <w:rPrChange w:id="1705" w:author="Vigneault Juliane" w:date="2024-12-23T09:34:00Z" w16du:dateUtc="2024-12-23T14:34:00Z">
              <w:rPr/>
            </w:rPrChange>
          </w:rPr>
          <w:delText xml:space="preserve"> 50 (5): 577–84. https://doi.org/10.1139/z72-079.</w:delText>
        </w:r>
      </w:del>
    </w:p>
    <w:p w14:paraId="24B3A1C8" w14:textId="4EAB3065" w:rsidR="00CC4C09" w:rsidRPr="00A75920" w:rsidDel="00393584" w:rsidRDefault="00CC4C09" w:rsidP="00A75920">
      <w:pPr>
        <w:pStyle w:val="Bibliographie1"/>
        <w:spacing w:line="480" w:lineRule="auto"/>
        <w:rPr>
          <w:del w:id="1706" w:author="Vigneault Juliane" w:date="2024-12-14T15:24:00Z" w16du:dateUtc="2024-12-14T20:24:00Z"/>
          <w:rPrChange w:id="1707" w:author="Vigneault Juliane" w:date="2024-12-23T09:34:00Z" w16du:dateUtc="2024-12-23T14:34:00Z">
            <w:rPr>
              <w:del w:id="1708" w:author="Vigneault Juliane" w:date="2024-12-14T15:24:00Z" w16du:dateUtc="2024-12-14T20:24:00Z"/>
            </w:rPr>
          </w:rPrChange>
        </w:rPr>
        <w:pPrChange w:id="1709" w:author="Vigneault Juliane" w:date="2024-12-23T09:34:00Z" w16du:dateUtc="2024-12-23T14:34:00Z">
          <w:pPr>
            <w:pStyle w:val="Bibliographie1"/>
            <w:spacing w:line="480" w:lineRule="auto"/>
          </w:pPr>
        </w:pPrChange>
      </w:pPr>
      <w:del w:id="1710" w:author="Vigneault Juliane" w:date="2024-12-14T15:24:00Z" w16du:dateUtc="2024-12-14T20:24:00Z">
        <w:r w:rsidRPr="00A75920" w:rsidDel="00393584">
          <w:rPr>
            <w:rPrChange w:id="1711" w:author="Vigneault Juliane" w:date="2024-12-23T09:34:00Z" w16du:dateUtc="2024-12-23T14:34:00Z">
              <w:rPr/>
            </w:rPrChange>
          </w:rPr>
          <w:delText xml:space="preserve">Solla, Shane R. de, Leonard J. Shirose, Kim J. Fernie, Glenn C. Barrett, Chris S. Brousseau, and Christine A. Bishop. 2005. “Effect of Sampling Effort and Species Detectability on Volunteer Based Anuran Monitoring Programs.” </w:delText>
        </w:r>
        <w:r w:rsidRPr="00A75920" w:rsidDel="00393584">
          <w:rPr>
            <w:i/>
            <w:iCs/>
            <w:rPrChange w:id="1712" w:author="Vigneault Juliane" w:date="2024-12-23T09:34:00Z" w16du:dateUtc="2024-12-23T14:34:00Z">
              <w:rPr>
                <w:i/>
                <w:iCs/>
              </w:rPr>
            </w:rPrChange>
          </w:rPr>
          <w:delText>Biological Conservation</w:delText>
        </w:r>
        <w:r w:rsidRPr="00A75920" w:rsidDel="00393584">
          <w:rPr>
            <w:rPrChange w:id="1713" w:author="Vigneault Juliane" w:date="2024-12-23T09:34:00Z" w16du:dateUtc="2024-12-23T14:34:00Z">
              <w:rPr/>
            </w:rPrChange>
          </w:rPr>
          <w:delText xml:space="preserve"> 121 (4): 585–94. https://doi.org/10.1016/j.biocon.2004.06.018.</w:delText>
        </w:r>
      </w:del>
    </w:p>
    <w:p w14:paraId="1A5234D3" w14:textId="2CE1DF25" w:rsidR="00CC4C09" w:rsidRPr="00A75920" w:rsidDel="00393584" w:rsidRDefault="00CC4C09" w:rsidP="00A75920">
      <w:pPr>
        <w:pStyle w:val="Bibliographie1"/>
        <w:spacing w:line="480" w:lineRule="auto"/>
        <w:rPr>
          <w:del w:id="1714" w:author="Vigneault Juliane" w:date="2024-12-14T15:24:00Z" w16du:dateUtc="2024-12-14T20:24:00Z"/>
          <w:rPrChange w:id="1715" w:author="Vigneault Juliane" w:date="2024-12-23T09:34:00Z" w16du:dateUtc="2024-12-23T14:34:00Z">
            <w:rPr>
              <w:del w:id="1716" w:author="Vigneault Juliane" w:date="2024-12-14T15:24:00Z" w16du:dateUtc="2024-12-14T20:24:00Z"/>
            </w:rPr>
          </w:rPrChange>
        </w:rPr>
        <w:pPrChange w:id="1717" w:author="Vigneault Juliane" w:date="2024-12-23T09:34:00Z" w16du:dateUtc="2024-12-23T14:34:00Z">
          <w:pPr>
            <w:pStyle w:val="Bibliographie1"/>
            <w:spacing w:line="480" w:lineRule="auto"/>
          </w:pPr>
        </w:pPrChange>
      </w:pPr>
      <w:del w:id="1718" w:author="Vigneault Juliane" w:date="2024-12-14T15:24:00Z" w16du:dateUtc="2024-12-14T20:24:00Z">
        <w:r w:rsidRPr="00A75920" w:rsidDel="00393584">
          <w:rPr>
            <w:rPrChange w:id="1719" w:author="Vigneault Juliane" w:date="2024-12-23T09:34:00Z" w16du:dateUtc="2024-12-23T14:34:00Z">
              <w:rPr/>
            </w:rPrChange>
          </w:rPr>
          <w:delText xml:space="preserve">Symons, John, Kate R. Sprogis, and Lars Bejder. 2018. “Implications of Survey Effort on Estimating Demographic Parameters of a Long-Lived Marine Top Predator.” </w:delText>
        </w:r>
        <w:r w:rsidRPr="00A75920" w:rsidDel="00393584">
          <w:rPr>
            <w:i/>
            <w:iCs/>
            <w:rPrChange w:id="1720" w:author="Vigneault Juliane" w:date="2024-12-23T09:34:00Z" w16du:dateUtc="2024-12-23T14:34:00Z">
              <w:rPr>
                <w:i/>
                <w:iCs/>
              </w:rPr>
            </w:rPrChange>
          </w:rPr>
          <w:delText>Ecology and Evolution</w:delText>
        </w:r>
        <w:r w:rsidRPr="00A75920" w:rsidDel="00393584">
          <w:rPr>
            <w:rPrChange w:id="1721" w:author="Vigneault Juliane" w:date="2024-12-23T09:34:00Z" w16du:dateUtc="2024-12-23T14:34:00Z">
              <w:rPr/>
            </w:rPrChange>
          </w:rPr>
          <w:delText xml:space="preserve"> 8 (21): 10470–81. https://doi.org/10.1002/ece3.4512.</w:delText>
        </w:r>
      </w:del>
    </w:p>
    <w:p w14:paraId="5EC13AD9" w14:textId="0FA47F84" w:rsidR="00CC4C09" w:rsidRPr="00A75920" w:rsidDel="00393584" w:rsidRDefault="00CC4C09" w:rsidP="00A75920">
      <w:pPr>
        <w:pStyle w:val="Bibliographie1"/>
        <w:spacing w:line="480" w:lineRule="auto"/>
        <w:rPr>
          <w:del w:id="1722" w:author="Vigneault Juliane" w:date="2024-12-14T15:24:00Z" w16du:dateUtc="2024-12-14T20:24:00Z"/>
          <w:rPrChange w:id="1723" w:author="Vigneault Juliane" w:date="2024-12-23T09:34:00Z" w16du:dateUtc="2024-12-23T14:34:00Z">
            <w:rPr>
              <w:del w:id="1724" w:author="Vigneault Juliane" w:date="2024-12-14T15:24:00Z" w16du:dateUtc="2024-12-14T20:24:00Z"/>
            </w:rPr>
          </w:rPrChange>
        </w:rPr>
        <w:pPrChange w:id="1725" w:author="Vigneault Juliane" w:date="2024-12-23T09:34:00Z" w16du:dateUtc="2024-12-23T14:34:00Z">
          <w:pPr>
            <w:pStyle w:val="Bibliographie1"/>
            <w:spacing w:line="480" w:lineRule="auto"/>
          </w:pPr>
        </w:pPrChange>
      </w:pPr>
      <w:del w:id="1726" w:author="Vigneault Juliane" w:date="2024-12-14T15:24:00Z" w16du:dateUtc="2024-12-14T20:24:00Z">
        <w:r w:rsidRPr="00A75920" w:rsidDel="00393584">
          <w:rPr>
            <w:rPrChange w:id="1727" w:author="Vigneault Juliane" w:date="2024-12-23T09:34:00Z" w16du:dateUtc="2024-12-23T14:34:00Z">
              <w:rPr/>
            </w:rPrChange>
          </w:rPr>
          <w:delText xml:space="preserve">Thambithurai, Davide, Isabel Lanthier, Eloi Contant, Shaun S. Killen, and Sandra A. Binning. 2022. “Fish Vulnerability to Capture by Trapping Is Modulated by Individual Parasite Density.” </w:delText>
        </w:r>
        <w:r w:rsidRPr="00A75920" w:rsidDel="00393584">
          <w:rPr>
            <w:i/>
            <w:iCs/>
            <w:rPrChange w:id="1728" w:author="Vigneault Juliane" w:date="2024-12-23T09:34:00Z" w16du:dateUtc="2024-12-23T14:34:00Z">
              <w:rPr>
                <w:i/>
                <w:iCs/>
              </w:rPr>
            </w:rPrChange>
          </w:rPr>
          <w:delText>Proceedings of the Royal Society B: Biological Sciences</w:delText>
        </w:r>
        <w:r w:rsidRPr="00A75920" w:rsidDel="00393584">
          <w:rPr>
            <w:rPrChange w:id="1729" w:author="Vigneault Juliane" w:date="2024-12-23T09:34:00Z" w16du:dateUtc="2024-12-23T14:34:00Z">
              <w:rPr/>
            </w:rPrChange>
          </w:rPr>
          <w:delText xml:space="preserve"> 289 (1989): 20221956. https://doi.org/10.1098/rspb.2022.1956.</w:delText>
        </w:r>
      </w:del>
    </w:p>
    <w:p w14:paraId="35FB7983" w14:textId="1887D598" w:rsidR="00CC4C09" w:rsidRPr="00A75920" w:rsidDel="00393584" w:rsidRDefault="00CC4C09" w:rsidP="00A75920">
      <w:pPr>
        <w:pStyle w:val="Bibliographie1"/>
        <w:spacing w:line="480" w:lineRule="auto"/>
        <w:rPr>
          <w:del w:id="1730" w:author="Vigneault Juliane" w:date="2024-12-14T15:24:00Z" w16du:dateUtc="2024-12-14T20:24:00Z"/>
          <w:rPrChange w:id="1731" w:author="Vigneault Juliane" w:date="2024-12-23T09:34:00Z" w16du:dateUtc="2024-12-23T14:34:00Z">
            <w:rPr>
              <w:del w:id="1732" w:author="Vigneault Juliane" w:date="2024-12-14T15:24:00Z" w16du:dateUtc="2024-12-14T20:24:00Z"/>
            </w:rPr>
          </w:rPrChange>
        </w:rPr>
        <w:pPrChange w:id="1733" w:author="Vigneault Juliane" w:date="2024-12-23T09:34:00Z" w16du:dateUtc="2024-12-23T14:34:00Z">
          <w:pPr>
            <w:pStyle w:val="Bibliographie1"/>
            <w:spacing w:line="480" w:lineRule="auto"/>
          </w:pPr>
        </w:pPrChange>
      </w:pPr>
      <w:del w:id="1734" w:author="Vigneault Juliane" w:date="2024-12-14T15:24:00Z" w16du:dateUtc="2024-12-14T20:24:00Z">
        <w:r w:rsidRPr="00A75920" w:rsidDel="00393584">
          <w:rPr>
            <w:rPrChange w:id="1735" w:author="Vigneault Juliane" w:date="2024-12-23T09:34:00Z" w16du:dateUtc="2024-12-23T14:34:00Z">
              <w:rPr/>
            </w:rPrChange>
          </w:rPr>
          <w:delText xml:space="preserve">Thieltges, David W., and Karsten Reise. 2007. “Spatial Heterogeneity in Parasite Infections at Different Spatial Scales in an Intertidal Bivalve.” </w:delText>
        </w:r>
        <w:r w:rsidRPr="00A75920" w:rsidDel="00393584">
          <w:rPr>
            <w:i/>
            <w:iCs/>
            <w:rPrChange w:id="1736" w:author="Vigneault Juliane" w:date="2024-12-23T09:34:00Z" w16du:dateUtc="2024-12-23T14:34:00Z">
              <w:rPr>
                <w:i/>
                <w:iCs/>
              </w:rPr>
            </w:rPrChange>
          </w:rPr>
          <w:delText>Oecologia</w:delText>
        </w:r>
        <w:r w:rsidRPr="00A75920" w:rsidDel="00393584">
          <w:rPr>
            <w:rPrChange w:id="1737" w:author="Vigneault Juliane" w:date="2024-12-23T09:34:00Z" w16du:dateUtc="2024-12-23T14:34:00Z">
              <w:rPr/>
            </w:rPrChange>
          </w:rPr>
          <w:delText xml:space="preserve"> 150 (4): 569–81. https://doi.org/10.1007/s00442-006-0557-2.</w:delText>
        </w:r>
      </w:del>
    </w:p>
    <w:p w14:paraId="0B7178E6" w14:textId="343E689C" w:rsidR="00CC4C09" w:rsidRPr="00A75920" w:rsidDel="00393584" w:rsidRDefault="00CC4C09" w:rsidP="00A75920">
      <w:pPr>
        <w:pStyle w:val="Bibliographie1"/>
        <w:spacing w:line="480" w:lineRule="auto"/>
        <w:rPr>
          <w:del w:id="1738" w:author="Vigneault Juliane" w:date="2024-12-14T15:24:00Z" w16du:dateUtc="2024-12-14T20:24:00Z"/>
          <w:rPrChange w:id="1739" w:author="Vigneault Juliane" w:date="2024-12-23T09:34:00Z" w16du:dateUtc="2024-12-23T14:34:00Z">
            <w:rPr>
              <w:del w:id="1740" w:author="Vigneault Juliane" w:date="2024-12-14T15:24:00Z" w16du:dateUtc="2024-12-14T20:24:00Z"/>
            </w:rPr>
          </w:rPrChange>
        </w:rPr>
        <w:pPrChange w:id="1741" w:author="Vigneault Juliane" w:date="2024-12-23T09:34:00Z" w16du:dateUtc="2024-12-23T14:34:00Z">
          <w:pPr>
            <w:pStyle w:val="Bibliographie1"/>
            <w:spacing w:line="480" w:lineRule="auto"/>
          </w:pPr>
        </w:pPrChange>
      </w:pPr>
      <w:del w:id="1742" w:author="Vigneault Juliane" w:date="2024-12-14T15:24:00Z" w16du:dateUtc="2024-12-14T20:24:00Z">
        <w:r w:rsidRPr="00A75920" w:rsidDel="00393584">
          <w:rPr>
            <w:rPrChange w:id="1743" w:author="Vigneault Juliane" w:date="2024-12-23T09:34:00Z" w16du:dateUtc="2024-12-23T14:34:00Z">
              <w:rPr/>
            </w:rPrChange>
          </w:rPr>
          <w:delText>US EPA. 1978. “Method 365.3: Phosphorous, All Forms (Colorimetric, Ascorbic Acid, Two Reagent).”</w:delText>
        </w:r>
      </w:del>
    </w:p>
    <w:p w14:paraId="1B37CF06" w14:textId="048435D1" w:rsidR="00CC4C09" w:rsidRPr="00A75920" w:rsidDel="00393584" w:rsidRDefault="00CC4C09" w:rsidP="00A75920">
      <w:pPr>
        <w:pStyle w:val="Bibliographie1"/>
        <w:spacing w:line="480" w:lineRule="auto"/>
        <w:rPr>
          <w:del w:id="1744" w:author="Vigneault Juliane" w:date="2024-12-14T15:24:00Z" w16du:dateUtc="2024-12-14T20:24:00Z"/>
          <w:rPrChange w:id="1745" w:author="Vigneault Juliane" w:date="2024-12-23T09:34:00Z" w16du:dateUtc="2024-12-23T14:34:00Z">
            <w:rPr>
              <w:del w:id="1746" w:author="Vigneault Juliane" w:date="2024-12-14T15:24:00Z" w16du:dateUtc="2024-12-14T20:24:00Z"/>
            </w:rPr>
          </w:rPrChange>
        </w:rPr>
        <w:pPrChange w:id="1747" w:author="Vigneault Juliane" w:date="2024-12-23T09:34:00Z" w16du:dateUtc="2024-12-23T14:34:00Z">
          <w:pPr>
            <w:pStyle w:val="Bibliographie1"/>
            <w:spacing w:line="480" w:lineRule="auto"/>
          </w:pPr>
        </w:pPrChange>
      </w:pPr>
      <w:del w:id="1748" w:author="Vigneault Juliane" w:date="2024-12-14T15:24:00Z" w16du:dateUtc="2024-12-14T20:24:00Z">
        <w:r w:rsidRPr="00A75920" w:rsidDel="00393584">
          <w:rPr>
            <w:rPrChange w:id="1749" w:author="Vigneault Juliane" w:date="2024-12-23T09:34:00Z" w16du:dateUtc="2024-12-23T14:34:00Z">
              <w:rPr/>
            </w:rPrChange>
          </w:rPr>
          <w:delText>———. 1993. “Method 353.2, Revision 2.0: Determination of Nitrate-Nitrite Nitrogen by Automated Colorimetry.”</w:delText>
        </w:r>
      </w:del>
    </w:p>
    <w:p w14:paraId="470DC6E3" w14:textId="339D0DF4" w:rsidR="00CC4C09" w:rsidRPr="00A75920" w:rsidDel="00393584" w:rsidRDefault="00CC4C09" w:rsidP="00A75920">
      <w:pPr>
        <w:pStyle w:val="Bibliographie1"/>
        <w:spacing w:line="480" w:lineRule="auto"/>
        <w:rPr>
          <w:del w:id="1750" w:author="Vigneault Juliane" w:date="2024-12-14T15:24:00Z" w16du:dateUtc="2024-12-14T20:24:00Z"/>
          <w:rPrChange w:id="1751" w:author="Vigneault Juliane" w:date="2024-12-23T09:34:00Z" w16du:dateUtc="2024-12-23T14:34:00Z">
            <w:rPr>
              <w:del w:id="1752" w:author="Vigneault Juliane" w:date="2024-12-14T15:24:00Z" w16du:dateUtc="2024-12-14T20:24:00Z"/>
            </w:rPr>
          </w:rPrChange>
        </w:rPr>
        <w:pPrChange w:id="1753" w:author="Vigneault Juliane" w:date="2024-12-23T09:34:00Z" w16du:dateUtc="2024-12-23T14:34:00Z">
          <w:pPr>
            <w:pStyle w:val="Bibliographie1"/>
            <w:spacing w:line="480" w:lineRule="auto"/>
          </w:pPr>
        </w:pPrChange>
      </w:pPr>
      <w:del w:id="1754" w:author="Vigneault Juliane" w:date="2024-12-14T15:24:00Z" w16du:dateUtc="2024-12-14T20:24:00Z">
        <w:r w:rsidRPr="00A75920" w:rsidDel="00393584">
          <w:rPr>
            <w:rPrChange w:id="1755" w:author="Vigneault Juliane" w:date="2024-12-23T09:34:00Z" w16du:dateUtc="2024-12-23T14:34:00Z">
              <w:rPr/>
            </w:rPrChange>
          </w:rPr>
          <w:delText xml:space="preserve">Viana, Duarte S., and Jonathan M. Chase. 2019. “Spatial Scale Modulates the Inference of Metacommunity Assembly Processes.” </w:delText>
        </w:r>
        <w:r w:rsidRPr="00A75920" w:rsidDel="00393584">
          <w:rPr>
            <w:i/>
            <w:iCs/>
            <w:rPrChange w:id="1756" w:author="Vigneault Juliane" w:date="2024-12-23T09:34:00Z" w16du:dateUtc="2024-12-23T14:34:00Z">
              <w:rPr>
                <w:i/>
                <w:iCs/>
              </w:rPr>
            </w:rPrChange>
          </w:rPr>
          <w:delText>Ecology</w:delText>
        </w:r>
        <w:r w:rsidRPr="00A75920" w:rsidDel="00393584">
          <w:rPr>
            <w:rPrChange w:id="1757" w:author="Vigneault Juliane" w:date="2024-12-23T09:34:00Z" w16du:dateUtc="2024-12-23T14:34:00Z">
              <w:rPr/>
            </w:rPrChange>
          </w:rPr>
          <w:delText xml:space="preserve"> 100 (2): e02576. https://doi.org/10.1002/ecy.2576.</w:delText>
        </w:r>
      </w:del>
    </w:p>
    <w:p w14:paraId="7693C4A8" w14:textId="21B42FEF" w:rsidR="00CC4C09" w:rsidRPr="00A75920" w:rsidDel="00393584" w:rsidRDefault="00CC4C09" w:rsidP="00A75920">
      <w:pPr>
        <w:pStyle w:val="Bibliographie1"/>
        <w:spacing w:line="480" w:lineRule="auto"/>
        <w:rPr>
          <w:del w:id="1758" w:author="Vigneault Juliane" w:date="2024-12-14T15:24:00Z" w16du:dateUtc="2024-12-14T20:24:00Z"/>
          <w:rPrChange w:id="1759" w:author="Vigneault Juliane" w:date="2024-12-23T09:34:00Z" w16du:dateUtc="2024-12-23T14:34:00Z">
            <w:rPr>
              <w:del w:id="1760" w:author="Vigneault Juliane" w:date="2024-12-14T15:24:00Z" w16du:dateUtc="2024-12-14T20:24:00Z"/>
            </w:rPr>
          </w:rPrChange>
        </w:rPr>
        <w:pPrChange w:id="1761" w:author="Vigneault Juliane" w:date="2024-12-23T09:34:00Z" w16du:dateUtc="2024-12-23T14:34:00Z">
          <w:pPr>
            <w:pStyle w:val="Bibliographie1"/>
            <w:spacing w:line="480" w:lineRule="auto"/>
          </w:pPr>
        </w:pPrChange>
      </w:pPr>
      <w:del w:id="1762" w:author="Vigneault Juliane" w:date="2024-12-14T15:24:00Z" w16du:dateUtc="2024-12-14T20:24:00Z">
        <w:r w:rsidRPr="00A75920" w:rsidDel="00393584">
          <w:rPr>
            <w:rPrChange w:id="1763" w:author="Vigneault Juliane" w:date="2024-12-23T09:34:00Z" w16du:dateUtc="2024-12-23T14:34:00Z">
              <w:rPr/>
            </w:rPrChange>
          </w:rPr>
          <w:delText xml:space="preserve">Villalba-Vasquez, Princessa J., Juan Violante-González, Scott Monks, Jaime U. Marino-Romero, Sergio García Ibáñez, Agustín A. Rojas-Herrera, Rafael Flores-Garza, and Víctor Rosas-Guerrero. 2018. “Temporal and Spatial Variations in the Metazoan Parasite Communities of the Panama Spadefish, Parapsettus Panamensis (Pisces: Ephippidae), from the Pacific Coast of Mexico.” </w:delText>
        </w:r>
        <w:r w:rsidRPr="00A75920" w:rsidDel="00393584">
          <w:rPr>
            <w:i/>
            <w:iCs/>
            <w:rPrChange w:id="1764" w:author="Vigneault Juliane" w:date="2024-12-23T09:34:00Z" w16du:dateUtc="2024-12-23T14:34:00Z">
              <w:rPr>
                <w:i/>
                <w:iCs/>
              </w:rPr>
            </w:rPrChange>
          </w:rPr>
          <w:delText>Invertebrate Biology</w:delText>
        </w:r>
        <w:r w:rsidRPr="00A75920" w:rsidDel="00393584">
          <w:rPr>
            <w:rPrChange w:id="1765" w:author="Vigneault Juliane" w:date="2024-12-23T09:34:00Z" w16du:dateUtc="2024-12-23T14:34:00Z">
              <w:rPr/>
            </w:rPrChange>
          </w:rPr>
          <w:delText xml:space="preserve"> 137 (4): 339–54. https://doi.org/10.1111/ivb.12232.</w:delText>
        </w:r>
      </w:del>
    </w:p>
    <w:p w14:paraId="1DEC6B34" w14:textId="6E8F286A" w:rsidR="00CC4C09" w:rsidRPr="00A75920" w:rsidDel="00393584" w:rsidRDefault="00CC4C09" w:rsidP="00A75920">
      <w:pPr>
        <w:pStyle w:val="Bibliographie1"/>
        <w:spacing w:line="480" w:lineRule="auto"/>
        <w:rPr>
          <w:del w:id="1766" w:author="Vigneault Juliane" w:date="2024-12-14T15:24:00Z" w16du:dateUtc="2024-12-14T20:24:00Z"/>
          <w:rPrChange w:id="1767" w:author="Vigneault Juliane" w:date="2024-12-23T09:34:00Z" w16du:dateUtc="2024-12-23T14:34:00Z">
            <w:rPr>
              <w:del w:id="1768" w:author="Vigneault Juliane" w:date="2024-12-14T15:24:00Z" w16du:dateUtc="2024-12-14T20:24:00Z"/>
            </w:rPr>
          </w:rPrChange>
        </w:rPr>
        <w:pPrChange w:id="1769" w:author="Vigneault Juliane" w:date="2024-12-23T09:34:00Z" w16du:dateUtc="2024-12-23T14:34:00Z">
          <w:pPr>
            <w:pStyle w:val="Bibliographie1"/>
            <w:spacing w:line="480" w:lineRule="auto"/>
          </w:pPr>
        </w:pPrChange>
      </w:pPr>
      <w:del w:id="1770" w:author="Vigneault Juliane" w:date="2024-12-14T15:24:00Z" w16du:dateUtc="2024-12-14T20:24:00Z">
        <w:r w:rsidRPr="00A75920" w:rsidDel="00393584">
          <w:rPr>
            <w:rPrChange w:id="1771" w:author="Vigneault Juliane" w:date="2024-12-23T09:34:00Z" w16du:dateUtc="2024-12-23T14:34:00Z">
              <w:rPr/>
            </w:rPrChange>
          </w:rPr>
          <w:delText xml:space="preserve">Welsh, Jennifer E., Jaap van der Meer, Corina P. D. Brussaard, and David W. Thieltges. 2014. “Inventory of Organisms Interfering with Transmission of a Marine Trematode.” </w:delText>
        </w:r>
        <w:r w:rsidRPr="00A75920" w:rsidDel="00393584">
          <w:rPr>
            <w:i/>
            <w:iCs/>
            <w:rPrChange w:id="1772" w:author="Vigneault Juliane" w:date="2024-12-23T09:34:00Z" w16du:dateUtc="2024-12-23T14:34:00Z">
              <w:rPr>
                <w:i/>
                <w:iCs/>
              </w:rPr>
            </w:rPrChange>
          </w:rPr>
          <w:delText>Journal of the Marine Biological Association of the United Kingdom</w:delText>
        </w:r>
        <w:r w:rsidRPr="00A75920" w:rsidDel="00393584">
          <w:rPr>
            <w:rPrChange w:id="1773" w:author="Vigneault Juliane" w:date="2024-12-23T09:34:00Z" w16du:dateUtc="2024-12-23T14:34:00Z">
              <w:rPr/>
            </w:rPrChange>
          </w:rPr>
          <w:delText xml:space="preserve"> 94 (4): 697–702. https://doi.org/10.1017/S0025315414000034.</w:delText>
        </w:r>
      </w:del>
    </w:p>
    <w:p w14:paraId="11D95B46" w14:textId="51E0EE4A" w:rsidR="00CC4C09" w:rsidRPr="00A75920" w:rsidDel="00393584" w:rsidRDefault="00CC4C09" w:rsidP="00A75920">
      <w:pPr>
        <w:pStyle w:val="Bibliographie1"/>
        <w:spacing w:line="480" w:lineRule="auto"/>
        <w:rPr>
          <w:del w:id="1774" w:author="Vigneault Juliane" w:date="2024-12-14T15:24:00Z" w16du:dateUtc="2024-12-14T20:24:00Z"/>
          <w:rPrChange w:id="1775" w:author="Vigneault Juliane" w:date="2024-12-23T09:34:00Z" w16du:dateUtc="2024-12-23T14:34:00Z">
            <w:rPr>
              <w:del w:id="1776" w:author="Vigneault Juliane" w:date="2024-12-14T15:24:00Z" w16du:dateUtc="2024-12-14T20:24:00Z"/>
            </w:rPr>
          </w:rPrChange>
        </w:rPr>
        <w:pPrChange w:id="1777" w:author="Vigneault Juliane" w:date="2024-12-23T09:34:00Z" w16du:dateUtc="2024-12-23T14:34:00Z">
          <w:pPr>
            <w:pStyle w:val="Bibliographie1"/>
            <w:spacing w:line="480" w:lineRule="auto"/>
          </w:pPr>
        </w:pPrChange>
      </w:pPr>
      <w:del w:id="1778" w:author="Vigneault Juliane" w:date="2024-12-14T15:24:00Z" w16du:dateUtc="2024-12-14T20:24:00Z">
        <w:r w:rsidRPr="00A75920" w:rsidDel="00393584">
          <w:rPr>
            <w:rPrChange w:id="1779" w:author="Vigneault Juliane" w:date="2024-12-23T09:34:00Z" w16du:dateUtc="2024-12-23T14:34:00Z">
              <w:rPr/>
            </w:rPrChange>
          </w:rPr>
          <w:delText xml:space="preserve">Werner, Earl E., and Donald J. Hall. 1977. “Competition and Habitat Shift in Two Sunfishes (Centrarchidae).” </w:delText>
        </w:r>
        <w:r w:rsidRPr="00A75920" w:rsidDel="00393584">
          <w:rPr>
            <w:i/>
            <w:iCs/>
            <w:rPrChange w:id="1780" w:author="Vigneault Juliane" w:date="2024-12-23T09:34:00Z" w16du:dateUtc="2024-12-23T14:34:00Z">
              <w:rPr>
                <w:i/>
                <w:iCs/>
              </w:rPr>
            </w:rPrChange>
          </w:rPr>
          <w:delText>Ecology</w:delText>
        </w:r>
        <w:r w:rsidRPr="00A75920" w:rsidDel="00393584">
          <w:rPr>
            <w:rPrChange w:id="1781" w:author="Vigneault Juliane" w:date="2024-12-23T09:34:00Z" w16du:dateUtc="2024-12-23T14:34:00Z">
              <w:rPr/>
            </w:rPrChange>
          </w:rPr>
          <w:delText xml:space="preserve"> 58 (4): 869–76. https://doi.org/10.2307/1936222.</w:delText>
        </w:r>
      </w:del>
    </w:p>
    <w:p w14:paraId="5A8F3471" w14:textId="6CCB845F" w:rsidR="00CC4C09" w:rsidRPr="00A75920" w:rsidDel="00393584" w:rsidRDefault="00CC4C09" w:rsidP="00A75920">
      <w:pPr>
        <w:pStyle w:val="Bibliographie1"/>
        <w:spacing w:line="480" w:lineRule="auto"/>
        <w:rPr>
          <w:del w:id="1782" w:author="Vigneault Juliane" w:date="2024-12-14T15:24:00Z" w16du:dateUtc="2024-12-14T20:24:00Z"/>
          <w:rPrChange w:id="1783" w:author="Vigneault Juliane" w:date="2024-12-23T09:34:00Z" w16du:dateUtc="2024-12-23T14:34:00Z">
            <w:rPr>
              <w:del w:id="1784" w:author="Vigneault Juliane" w:date="2024-12-14T15:24:00Z" w16du:dateUtc="2024-12-14T20:24:00Z"/>
            </w:rPr>
          </w:rPrChange>
        </w:rPr>
        <w:pPrChange w:id="1785" w:author="Vigneault Juliane" w:date="2024-12-23T09:34:00Z" w16du:dateUtc="2024-12-23T14:34:00Z">
          <w:pPr>
            <w:pStyle w:val="Bibliographie1"/>
            <w:spacing w:line="480" w:lineRule="auto"/>
          </w:pPr>
        </w:pPrChange>
      </w:pPr>
      <w:del w:id="1786" w:author="Vigneault Juliane" w:date="2024-12-14T15:24:00Z" w16du:dateUtc="2024-12-14T20:24:00Z">
        <w:r w:rsidRPr="00A75920" w:rsidDel="00393584">
          <w:rPr>
            <w:rPrChange w:id="1787" w:author="Vigneault Juliane" w:date="2024-12-23T09:34:00Z" w16du:dateUtc="2024-12-23T14:34:00Z">
              <w:rPr/>
            </w:rPrChange>
          </w:rPr>
          <w:delText>Wickham, H. 2016. “Ggplot2: Elegant Graphics for Data Analysis.” Springer-Verlag New York.</w:delText>
        </w:r>
      </w:del>
    </w:p>
    <w:p w14:paraId="42DBACBD" w14:textId="1118DD1F" w:rsidR="00CC4C09" w:rsidRPr="00A75920" w:rsidDel="00393584" w:rsidRDefault="00CC4C09" w:rsidP="00A75920">
      <w:pPr>
        <w:pStyle w:val="Bibliographie1"/>
        <w:spacing w:line="480" w:lineRule="auto"/>
        <w:rPr>
          <w:del w:id="1788" w:author="Vigneault Juliane" w:date="2024-12-14T15:24:00Z" w16du:dateUtc="2024-12-14T20:24:00Z"/>
          <w:rPrChange w:id="1789" w:author="Vigneault Juliane" w:date="2024-12-23T09:34:00Z" w16du:dateUtc="2024-12-23T14:34:00Z">
            <w:rPr>
              <w:del w:id="1790" w:author="Vigneault Juliane" w:date="2024-12-14T15:24:00Z" w16du:dateUtc="2024-12-14T20:24:00Z"/>
            </w:rPr>
          </w:rPrChange>
        </w:rPr>
        <w:pPrChange w:id="1791" w:author="Vigneault Juliane" w:date="2024-12-23T09:34:00Z" w16du:dateUtc="2024-12-23T14:34:00Z">
          <w:pPr>
            <w:pStyle w:val="Bibliographie1"/>
            <w:spacing w:line="480" w:lineRule="auto"/>
          </w:pPr>
        </w:pPrChange>
      </w:pPr>
      <w:del w:id="1792" w:author="Vigneault Juliane" w:date="2024-12-14T15:24:00Z" w16du:dateUtc="2024-12-14T20:24:00Z">
        <w:r w:rsidRPr="00A75920" w:rsidDel="00393584">
          <w:rPr>
            <w:rPrChange w:id="1793" w:author="Vigneault Juliane" w:date="2024-12-23T09:34:00Z" w16du:dateUtc="2024-12-23T14:34:00Z">
              <w:rPr/>
            </w:rPrChange>
          </w:rPr>
          <w:delText xml:space="preserve">Williams-Blangero, Sarah, Charles D. Criscione, John L. VandeBerg, Rodrigo Correa-Oliveira, Kimberly D. Williams, Janardan Subedi, Jack W. Kent, Jeff Williams, Satish Kumar, and John Blangero. 2012. “Host Genetics and Population Structure Effects on Parasitic Disease.” </w:delText>
        </w:r>
        <w:r w:rsidRPr="00A75920" w:rsidDel="00393584">
          <w:rPr>
            <w:i/>
            <w:iCs/>
            <w:rPrChange w:id="1794" w:author="Vigneault Juliane" w:date="2024-12-23T09:34:00Z" w16du:dateUtc="2024-12-23T14:34:00Z">
              <w:rPr>
                <w:i/>
                <w:iCs/>
              </w:rPr>
            </w:rPrChange>
          </w:rPr>
          <w:delText>Philosophical Transactions of the Royal Society B: Biological Sciences</w:delText>
        </w:r>
        <w:r w:rsidRPr="00A75920" w:rsidDel="00393584">
          <w:rPr>
            <w:rPrChange w:id="1795" w:author="Vigneault Juliane" w:date="2024-12-23T09:34:00Z" w16du:dateUtc="2024-12-23T14:34:00Z">
              <w:rPr/>
            </w:rPrChange>
          </w:rPr>
          <w:delText xml:space="preserve"> 367 (1590): 887–94. https://doi.org/10.1098/rstb.2011.0296.</w:delText>
        </w:r>
      </w:del>
    </w:p>
    <w:p w14:paraId="007EB8C3" w14:textId="4481D669" w:rsidR="00CC4C09" w:rsidRPr="00A75920" w:rsidDel="00393584" w:rsidRDefault="00CC4C09" w:rsidP="00A75920">
      <w:pPr>
        <w:pStyle w:val="Bibliographie1"/>
        <w:spacing w:line="480" w:lineRule="auto"/>
        <w:rPr>
          <w:del w:id="1796" w:author="Vigneault Juliane" w:date="2024-12-14T15:24:00Z" w16du:dateUtc="2024-12-14T20:24:00Z"/>
          <w:rPrChange w:id="1797" w:author="Vigneault Juliane" w:date="2024-12-23T09:34:00Z" w16du:dateUtc="2024-12-23T14:34:00Z">
            <w:rPr>
              <w:del w:id="1798" w:author="Vigneault Juliane" w:date="2024-12-14T15:24:00Z" w16du:dateUtc="2024-12-14T20:24:00Z"/>
            </w:rPr>
          </w:rPrChange>
        </w:rPr>
        <w:pPrChange w:id="1799" w:author="Vigneault Juliane" w:date="2024-12-23T09:34:00Z" w16du:dateUtc="2024-12-23T14:34:00Z">
          <w:pPr>
            <w:pStyle w:val="Bibliographie1"/>
            <w:spacing w:line="480" w:lineRule="auto"/>
          </w:pPr>
        </w:pPrChange>
      </w:pPr>
      <w:del w:id="1800" w:author="Vigneault Juliane" w:date="2024-12-14T15:24:00Z" w16du:dateUtc="2024-12-14T20:24:00Z">
        <w:r w:rsidRPr="00A75920" w:rsidDel="00393584">
          <w:rPr>
            <w:rPrChange w:id="1801" w:author="Vigneault Juliane" w:date="2024-12-23T09:34:00Z" w16du:dateUtc="2024-12-23T14:34:00Z">
              <w:rPr/>
            </w:rPrChange>
          </w:rPr>
          <w:delText xml:space="preserve">Wilson, David S., Kristine Coleman, Anne B. Clark, and Laurence Biederman. 1993. “Shy-Bold Continuum in Pumpkinseed Sunfish (Lepomis Gibbosus): An Ecological Study of a Psychological Trait.” </w:delText>
        </w:r>
        <w:r w:rsidRPr="00A75920" w:rsidDel="00393584">
          <w:rPr>
            <w:i/>
            <w:iCs/>
            <w:rPrChange w:id="1802" w:author="Vigneault Juliane" w:date="2024-12-23T09:34:00Z" w16du:dateUtc="2024-12-23T14:34:00Z">
              <w:rPr>
                <w:i/>
                <w:iCs/>
              </w:rPr>
            </w:rPrChange>
          </w:rPr>
          <w:delText>Journal of Comparative Psychology</w:delText>
        </w:r>
        <w:r w:rsidRPr="00A75920" w:rsidDel="00393584">
          <w:rPr>
            <w:rPrChange w:id="1803" w:author="Vigneault Juliane" w:date="2024-12-23T09:34:00Z" w16du:dateUtc="2024-12-23T14:34:00Z">
              <w:rPr/>
            </w:rPrChange>
          </w:rPr>
          <w:delText xml:space="preserve"> 107:250–60. https://doi.org/10.1037/0735-7036.107.3.250.</w:delText>
        </w:r>
      </w:del>
    </w:p>
    <w:p w14:paraId="1882CC1C" w14:textId="2080A0BE" w:rsidR="00CC4C09" w:rsidRPr="00A75920" w:rsidDel="00393584" w:rsidRDefault="00CC4C09" w:rsidP="00A75920">
      <w:pPr>
        <w:pStyle w:val="Bibliographie1"/>
        <w:spacing w:line="480" w:lineRule="auto"/>
        <w:rPr>
          <w:del w:id="1804" w:author="Vigneault Juliane" w:date="2024-12-14T15:24:00Z" w16du:dateUtc="2024-12-14T20:24:00Z"/>
          <w:rPrChange w:id="1805" w:author="Vigneault Juliane" w:date="2024-12-23T09:34:00Z" w16du:dateUtc="2024-12-23T14:34:00Z">
            <w:rPr>
              <w:del w:id="1806" w:author="Vigneault Juliane" w:date="2024-12-14T15:24:00Z" w16du:dateUtc="2024-12-14T20:24:00Z"/>
            </w:rPr>
          </w:rPrChange>
        </w:rPr>
        <w:pPrChange w:id="1807" w:author="Vigneault Juliane" w:date="2024-12-23T09:34:00Z" w16du:dateUtc="2024-12-23T14:34:00Z">
          <w:pPr>
            <w:pStyle w:val="Bibliographie1"/>
            <w:spacing w:line="480" w:lineRule="auto"/>
          </w:pPr>
        </w:pPrChange>
      </w:pPr>
      <w:del w:id="1808" w:author="Vigneault Juliane" w:date="2024-12-14T15:24:00Z" w16du:dateUtc="2024-12-14T20:24:00Z">
        <w:r w:rsidRPr="00A75920" w:rsidDel="00393584">
          <w:rPr>
            <w:rPrChange w:id="1809" w:author="Vigneault Juliane" w:date="2024-12-23T09:34:00Z" w16du:dateUtc="2024-12-23T14:34:00Z">
              <w:rPr/>
            </w:rPrChange>
          </w:rPr>
          <w:delText xml:space="preserve">Wood, Simon N. 2017. </w:delText>
        </w:r>
        <w:r w:rsidRPr="00A75920" w:rsidDel="00393584">
          <w:rPr>
            <w:i/>
            <w:iCs/>
            <w:rPrChange w:id="1810" w:author="Vigneault Juliane" w:date="2024-12-23T09:34:00Z" w16du:dateUtc="2024-12-23T14:34:00Z">
              <w:rPr>
                <w:i/>
                <w:iCs/>
              </w:rPr>
            </w:rPrChange>
          </w:rPr>
          <w:delText>Generalized Additive Models: An Introduction with R, Second Edition</w:delText>
        </w:r>
        <w:r w:rsidRPr="00A75920" w:rsidDel="00393584">
          <w:rPr>
            <w:rPrChange w:id="1811" w:author="Vigneault Juliane" w:date="2024-12-23T09:34:00Z" w16du:dateUtc="2024-12-23T14:34:00Z">
              <w:rPr/>
            </w:rPrChange>
          </w:rPr>
          <w:delText>. 2nd ed. Boca Raton: Chapman and Hall/CRC. https://doi.org/10.1201/9781315370279.</w:delText>
        </w:r>
      </w:del>
    </w:p>
    <w:p w14:paraId="6CDD1BA6" w14:textId="7EAB1C67" w:rsidR="00CC4C09" w:rsidRPr="00A75920" w:rsidDel="00393584" w:rsidRDefault="00CC4C09" w:rsidP="00A75920">
      <w:pPr>
        <w:pStyle w:val="Bibliographie1"/>
        <w:spacing w:line="480" w:lineRule="auto"/>
        <w:rPr>
          <w:del w:id="1812" w:author="Vigneault Juliane" w:date="2024-12-14T15:24:00Z" w16du:dateUtc="2024-12-14T20:24:00Z"/>
          <w:rPrChange w:id="1813" w:author="Vigneault Juliane" w:date="2024-12-23T09:34:00Z" w16du:dateUtc="2024-12-23T14:34:00Z">
            <w:rPr>
              <w:del w:id="1814" w:author="Vigneault Juliane" w:date="2024-12-14T15:24:00Z" w16du:dateUtc="2024-12-14T20:24:00Z"/>
            </w:rPr>
          </w:rPrChange>
        </w:rPr>
        <w:pPrChange w:id="1815" w:author="Vigneault Juliane" w:date="2024-12-23T09:34:00Z" w16du:dateUtc="2024-12-23T14:34:00Z">
          <w:pPr>
            <w:pStyle w:val="Bibliographie1"/>
            <w:spacing w:line="480" w:lineRule="auto"/>
          </w:pPr>
        </w:pPrChange>
      </w:pPr>
      <w:del w:id="1816" w:author="Vigneault Juliane" w:date="2024-12-14T15:24:00Z" w16du:dateUtc="2024-12-14T20:24:00Z">
        <w:r w:rsidRPr="00A75920" w:rsidDel="00393584">
          <w:rPr>
            <w:rPrChange w:id="1817" w:author="Vigneault Juliane" w:date="2024-12-23T09:34:00Z" w16du:dateUtc="2024-12-23T14:34:00Z">
              <w:rPr/>
            </w:rPrChange>
          </w:rPr>
          <w:delText xml:space="preserve">Young, Rebecca E., and Andrew D. C. Maccoll. 2017. “Spatial and Temporal Variation in Macroparasite Communities of Three-Spined Stickleback.” </w:delText>
        </w:r>
        <w:r w:rsidRPr="00A75920" w:rsidDel="00393584">
          <w:rPr>
            <w:i/>
            <w:iCs/>
            <w:rPrChange w:id="1818" w:author="Vigneault Juliane" w:date="2024-12-23T09:34:00Z" w16du:dateUtc="2024-12-23T14:34:00Z">
              <w:rPr>
                <w:i/>
                <w:iCs/>
              </w:rPr>
            </w:rPrChange>
          </w:rPr>
          <w:delText>Parasitology</w:delText>
        </w:r>
        <w:r w:rsidRPr="00A75920" w:rsidDel="00393584">
          <w:rPr>
            <w:rPrChange w:id="1819" w:author="Vigneault Juliane" w:date="2024-12-23T09:34:00Z" w16du:dateUtc="2024-12-23T14:34:00Z">
              <w:rPr/>
            </w:rPrChange>
          </w:rPr>
          <w:delText xml:space="preserve"> 144 (4): 436–49. https://doi.org/10.1017/S0031182016001815.</w:delText>
        </w:r>
      </w:del>
    </w:p>
    <w:p w14:paraId="797A8D99" w14:textId="721140E4" w:rsidR="00CC4C09" w:rsidRPr="00A75920" w:rsidDel="00393584" w:rsidRDefault="00CC4C09" w:rsidP="00A75920">
      <w:pPr>
        <w:pStyle w:val="Bibliographie1"/>
        <w:spacing w:line="480" w:lineRule="auto"/>
        <w:rPr>
          <w:del w:id="1820" w:author="Vigneault Juliane" w:date="2024-12-14T15:24:00Z" w16du:dateUtc="2024-12-14T20:24:00Z"/>
          <w:rPrChange w:id="1821" w:author="Vigneault Juliane" w:date="2024-12-23T09:34:00Z" w16du:dateUtc="2024-12-23T14:34:00Z">
            <w:rPr>
              <w:del w:id="1822" w:author="Vigneault Juliane" w:date="2024-12-14T15:24:00Z" w16du:dateUtc="2024-12-14T20:24:00Z"/>
            </w:rPr>
          </w:rPrChange>
        </w:rPr>
        <w:pPrChange w:id="1823" w:author="Vigneault Juliane" w:date="2024-12-23T09:34:00Z" w16du:dateUtc="2024-12-23T14:34:00Z">
          <w:pPr>
            <w:pStyle w:val="Bibliographie1"/>
            <w:spacing w:line="480" w:lineRule="auto"/>
          </w:pPr>
        </w:pPrChange>
      </w:pPr>
      <w:del w:id="1824" w:author="Vigneault Juliane" w:date="2024-12-14T15:24:00Z" w16du:dateUtc="2024-12-14T20:24:00Z">
        <w:r w:rsidRPr="00A75920" w:rsidDel="00393584">
          <w:rPr>
            <w:rPrChange w:id="1825" w:author="Vigneault Juliane" w:date="2024-12-23T09:34:00Z" w16du:dateUtc="2024-12-23T14:34:00Z">
              <w:rPr/>
            </w:rPrChange>
          </w:rPr>
          <w:delText xml:space="preserve">Zuk, Marlene, and Kurt A. McKean. 1996. “Sex Differences in Parasite Infections: Patterns and Processes.” </w:delText>
        </w:r>
        <w:r w:rsidRPr="00A75920" w:rsidDel="00393584">
          <w:rPr>
            <w:i/>
            <w:iCs/>
            <w:rPrChange w:id="1826" w:author="Vigneault Juliane" w:date="2024-12-23T09:34:00Z" w16du:dateUtc="2024-12-23T14:34:00Z">
              <w:rPr>
                <w:i/>
                <w:iCs/>
              </w:rPr>
            </w:rPrChange>
          </w:rPr>
          <w:delText>International Journal for Parasitology</w:delText>
        </w:r>
        <w:r w:rsidRPr="00A75920" w:rsidDel="00393584">
          <w:rPr>
            <w:rPrChange w:id="1827" w:author="Vigneault Juliane" w:date="2024-12-23T09:34:00Z" w16du:dateUtc="2024-12-23T14:34:00Z">
              <w:rPr/>
            </w:rPrChange>
          </w:rPr>
          <w:delText xml:space="preserve"> 26 (10): 1009–24. https://doi.org/10.1016/S0020-7519(96)80001-4.</w:delText>
        </w:r>
      </w:del>
    </w:p>
    <w:p w14:paraId="6D972A61" w14:textId="18EBBA72" w:rsidR="00CC4C09" w:rsidRPr="00A75920" w:rsidDel="00393584" w:rsidRDefault="00CC4C09" w:rsidP="00A75920">
      <w:pPr>
        <w:pStyle w:val="Bibliographie1"/>
        <w:spacing w:line="480" w:lineRule="auto"/>
        <w:rPr>
          <w:del w:id="1828" w:author="Vigneault Juliane" w:date="2024-12-14T15:24:00Z" w16du:dateUtc="2024-12-14T20:24:00Z"/>
          <w:rPrChange w:id="1829" w:author="Vigneault Juliane" w:date="2024-12-23T09:34:00Z" w16du:dateUtc="2024-12-23T14:34:00Z">
            <w:rPr>
              <w:del w:id="1830" w:author="Vigneault Juliane" w:date="2024-12-14T15:24:00Z" w16du:dateUtc="2024-12-14T20:24:00Z"/>
            </w:rPr>
          </w:rPrChange>
        </w:rPr>
        <w:pPrChange w:id="1831" w:author="Vigneault Juliane" w:date="2024-12-23T09:34:00Z" w16du:dateUtc="2024-12-23T14:34:00Z">
          <w:pPr>
            <w:pStyle w:val="Bibliographie1"/>
            <w:spacing w:line="480" w:lineRule="auto"/>
          </w:pPr>
        </w:pPrChange>
      </w:pPr>
      <w:del w:id="1832" w:author="Vigneault Juliane" w:date="2024-12-14T15:24:00Z" w16du:dateUtc="2024-12-14T20:24:00Z">
        <w:r w:rsidRPr="00A75920" w:rsidDel="00393584">
          <w:rPr>
            <w:rPrChange w:id="1833" w:author="Vigneault Juliane" w:date="2024-12-23T09:34:00Z" w16du:dateUtc="2024-12-23T14:34:00Z">
              <w:rPr/>
            </w:rPrChange>
          </w:rPr>
          <w:delText xml:space="preserve">Zuur, Alain F., Elena N. Ieno, Neil Walker, Anatoly A. Saveliev, and Graham M. Smith. 2009. </w:delText>
        </w:r>
        <w:r w:rsidRPr="00A75920" w:rsidDel="00393584">
          <w:rPr>
            <w:i/>
            <w:iCs/>
            <w:rPrChange w:id="1834" w:author="Vigneault Juliane" w:date="2024-12-23T09:34:00Z" w16du:dateUtc="2024-12-23T14:34:00Z">
              <w:rPr>
                <w:i/>
                <w:iCs/>
              </w:rPr>
            </w:rPrChange>
          </w:rPr>
          <w:delText>Mixed Effects Models and Extensions in Ecology with R</w:delText>
        </w:r>
        <w:r w:rsidRPr="00A75920" w:rsidDel="00393584">
          <w:rPr>
            <w:rPrChange w:id="1835" w:author="Vigneault Juliane" w:date="2024-12-23T09:34:00Z" w16du:dateUtc="2024-12-23T14:34:00Z">
              <w:rPr/>
            </w:rPrChange>
          </w:rPr>
          <w:delText>. Statistics for Biology and Health. New York, NY: Springer. https://doi.org/10.1007/978-0-387-87458-6.</w:delText>
        </w:r>
      </w:del>
    </w:p>
    <w:p w14:paraId="7D35E770" w14:textId="4C281035" w:rsidR="00234116" w:rsidRDefault="00CC4C09" w:rsidP="00234116">
      <w:pPr>
        <w:pStyle w:val="Paragraphe"/>
        <w:suppressLineNumbers/>
        <w:ind w:firstLine="0"/>
        <w:jc w:val="left"/>
        <w:rPr>
          <w:b/>
          <w:bCs/>
        </w:rPr>
      </w:pPr>
      <w:r>
        <w:rPr>
          <w:b/>
          <w:bCs/>
        </w:rPr>
        <w:fldChar w:fldCharType="end"/>
      </w:r>
      <w:r w:rsidR="00234116">
        <w:rPr>
          <w:b/>
          <w:bCs/>
        </w:rPr>
        <w:br w:type="page"/>
      </w:r>
    </w:p>
    <w:p w14:paraId="643E97F0" w14:textId="77777777" w:rsidR="00234116" w:rsidRPr="00567500" w:rsidRDefault="00234116" w:rsidP="00234116">
      <w:pPr>
        <w:pStyle w:val="Paragraphe"/>
        <w:ind w:firstLine="0"/>
        <w:jc w:val="left"/>
        <w:rPr>
          <w:b/>
          <w:bCs/>
        </w:rPr>
      </w:pPr>
      <w:r w:rsidRPr="00567500">
        <w:rPr>
          <w:b/>
          <w:bCs/>
          <w:noProof/>
        </w:rPr>
        <w:lastRenderedPageBreak/>
        <w:t>FIGURE CAPTIONS</w:t>
      </w:r>
    </w:p>
    <w:p w14:paraId="5057B671" w14:textId="77777777" w:rsidR="00234116" w:rsidRDefault="00234116" w:rsidP="00234116">
      <w:pPr>
        <w:pStyle w:val="Paragraphe"/>
        <w:ind w:firstLine="0"/>
        <w:jc w:val="left"/>
      </w:pPr>
      <w:r w:rsidRPr="006A3633">
        <w:rPr>
          <w:b/>
          <w:bCs/>
        </w:rPr>
        <w:t xml:space="preserve">Figure 1. </w:t>
      </w:r>
      <w:r w:rsidRPr="006A3633">
        <w:t xml:space="preserve">Case scenarios of sampling effort effect on landscape prevalence estimates </w:t>
      </w:r>
      <w:r>
        <w:t xml:space="preserve">(a–b) </w:t>
      </w:r>
      <w:r w:rsidRPr="006A3633">
        <w:t>and frequency distributions of lake prevalence estimates</w:t>
      </w:r>
      <w:r>
        <w:t xml:space="preserve"> </w:t>
      </w:r>
      <w:r w:rsidRPr="006A3633">
        <w:t>(</w:t>
      </w:r>
      <w:r>
        <w:t>c–f</w:t>
      </w:r>
      <w:r w:rsidRPr="006A3633">
        <w:t>). Prevalence could be homogeneous (blue line) or heterogeneous (green and brown lines) across the landscape. In heterogeneous scenarios, prevalence is either overestimated (brown line) or under underestimated (green line) before stabilizing around the accurate prevalence</w:t>
      </w:r>
      <w:r>
        <w:t xml:space="preserve"> (a)</w:t>
      </w:r>
      <w:r w:rsidRPr="006A3633">
        <w:t>. Sampling methods could lead to different prevalence estimates across the landscape. Prevalence difference between stabilized lines would represent method biases</w:t>
      </w:r>
      <w:r>
        <w:t xml:space="preserve"> (b)</w:t>
      </w:r>
      <w:r w:rsidRPr="006A3633">
        <w:t>. All lakes could be infected at the same prevalence level</w:t>
      </w:r>
      <w:r>
        <w:t xml:space="preserve"> (c)</w:t>
      </w:r>
      <w:r w:rsidRPr="006A3633">
        <w:t>. Lake’s frequency distribution could follow a bimodal pattern where low and high prevalence are more common across the landscape</w:t>
      </w:r>
      <w:r>
        <w:t xml:space="preserve"> (d)</w:t>
      </w:r>
      <w:r w:rsidRPr="006A3633">
        <w:t>. Lake’s frequency distribution could follow a unimodal pattern where mean landscape prevalence is more common</w:t>
      </w:r>
      <w:r>
        <w:t xml:space="preserve"> (e)</w:t>
      </w:r>
      <w:r w:rsidRPr="006A3633">
        <w:t>. Lake’s frequency distribution could follow a uniform pattern where all infection levels are equally represented</w:t>
      </w:r>
      <w:r>
        <w:t xml:space="preserve"> (f)</w:t>
      </w:r>
      <w:r w:rsidRPr="006A3633">
        <w:t xml:space="preserve">. </w:t>
      </w:r>
    </w:p>
    <w:p w14:paraId="4FFEE83D" w14:textId="77777777" w:rsidR="00234116" w:rsidRDefault="00234116" w:rsidP="00234116">
      <w:pPr>
        <w:pStyle w:val="Paragraphe"/>
        <w:ind w:firstLine="0"/>
        <w:jc w:val="left"/>
      </w:pPr>
      <w:r w:rsidRPr="00567500">
        <w:rPr>
          <w:b/>
          <w:bCs/>
        </w:rPr>
        <w:t>Figure 2.</w:t>
      </w:r>
      <w:r w:rsidRPr="00567500">
        <w:t xml:space="preserve"> The typical lifecycle of a parasite species causing the black spot disease in North American freshwater fishes. The definitive host is a piscivorous bird, usually a kingfisher (</w:t>
      </w:r>
      <w:r w:rsidRPr="00567500">
        <w:rPr>
          <w:i/>
          <w:iCs/>
        </w:rPr>
        <w:t>Megaceryle alcyon</w:t>
      </w:r>
      <w:r w:rsidRPr="00567500">
        <w:t>) or a great blue heron (</w:t>
      </w:r>
      <w:r w:rsidRPr="00567500">
        <w:rPr>
          <w:i/>
          <w:iCs/>
        </w:rPr>
        <w:t>Ardea herodias</w:t>
      </w:r>
      <w:r w:rsidRPr="00567500">
        <w:t>). The metacercariae mature to its adult form and reproduce in the bird digestive system</w:t>
      </w:r>
      <w:r>
        <w:t xml:space="preserve"> (a)</w:t>
      </w:r>
      <w:r w:rsidRPr="00567500">
        <w:t>. The eggs are released in the water through the bird feces and grow into miracidia (first larval form)</w:t>
      </w:r>
      <w:r>
        <w:t xml:space="preserve"> (b)</w:t>
      </w:r>
      <w:r w:rsidRPr="00567500">
        <w:t>. The miracidia infect the first intermediate host, a freshwater snail (typically of Planorbidae or Amnicolidae families). The larvae develop into free-living stage cercariae (second larval form) and leave the snail</w:t>
      </w:r>
      <w:r>
        <w:t xml:space="preserve"> (c)</w:t>
      </w:r>
      <w:r w:rsidRPr="00567500">
        <w:t>. The cercariae swim until they encounter a potential fish host</w:t>
      </w:r>
      <w:r>
        <w:t xml:space="preserve"> (d)</w:t>
      </w:r>
      <w:r w:rsidRPr="00567500">
        <w:t>. The second intermediate host is a fish. The cercariae penetrate under the skin or the fins and transform in the metacercaria form</w:t>
      </w:r>
      <w:r>
        <w:t xml:space="preserve"> (e)</w:t>
      </w:r>
      <w:r w:rsidRPr="00567500">
        <w:t>. The fish is eaten by a definitive host</w:t>
      </w:r>
      <w:r>
        <w:t xml:space="preserve"> (f)</w:t>
      </w:r>
      <w:r w:rsidRPr="00567500">
        <w:t>.</w:t>
      </w:r>
    </w:p>
    <w:p w14:paraId="0120482D" w14:textId="77777777" w:rsidR="00234116" w:rsidRDefault="00234116" w:rsidP="00234116">
      <w:pPr>
        <w:pStyle w:val="Paragraphe"/>
        <w:ind w:firstLine="0"/>
        <w:jc w:val="left"/>
      </w:pPr>
      <w:r w:rsidRPr="0099283E">
        <w:rPr>
          <w:b/>
          <w:bCs/>
        </w:rPr>
        <w:lastRenderedPageBreak/>
        <w:t>Figure 3.</w:t>
      </w:r>
      <w:r w:rsidRPr="0099283E">
        <w:t xml:space="preserve"> Method comparison of landscape prevalence estimates through an increasing random sampling effort. The data points indicate the mean prevalence for a given number of samples (N) randomly selected. The shadings indicate the 95% confidence interval on the loess smooth. The pool data used for the resampling with the minnow traps, the seine nets, the transects and all methods combined respectively contained 225, 75, 39 and 339 samples.</w:t>
      </w:r>
    </w:p>
    <w:p w14:paraId="4E7D9BEC" w14:textId="77777777" w:rsidR="00234116" w:rsidRPr="006C3A42" w:rsidRDefault="00234116" w:rsidP="00234116">
      <w:pPr>
        <w:pStyle w:val="Paragraphe"/>
        <w:ind w:firstLine="0"/>
        <w:jc w:val="left"/>
      </w:pPr>
      <w:bookmarkStart w:id="1836" w:name="_Toc170811964"/>
      <w:bookmarkStart w:id="1837" w:name="_Toc170974620"/>
      <w:r w:rsidRPr="006C3A42">
        <w:rPr>
          <w:b/>
          <w:bCs/>
        </w:rPr>
        <w:t>Figure 4.</w:t>
      </w:r>
      <w:r w:rsidRPr="006C3A42">
        <w:t xml:space="preserve"> Method comparison of the lakes’ local community prevalence estimates across the landscape. Frequency distributions are given in the top right corner of each map. Lakes in grey were not sampled except for lake Tracy that was excluded because of insufficient data (one fish sampled through all methods).</w:t>
      </w:r>
      <w:r>
        <w:t xml:space="preserve"> Buildings are represented by the grey dots.</w:t>
      </w:r>
      <w:r w:rsidRPr="006C3A42">
        <w:t xml:space="preserve"> All the sampling methods combined (weighted mean regional prevalence is 29.62 %)</w:t>
      </w:r>
      <w:r>
        <w:t xml:space="preserve"> (a)</w:t>
      </w:r>
      <w:r w:rsidRPr="006C3A42">
        <w:t>. The transect method (weighted mean regional prevalence is 35.55 %)</w:t>
      </w:r>
      <w:r>
        <w:t xml:space="preserve"> (b)</w:t>
      </w:r>
      <w:r w:rsidRPr="006C3A42">
        <w:t>.</w:t>
      </w:r>
      <w:r>
        <w:t xml:space="preserve"> </w:t>
      </w:r>
      <w:r w:rsidRPr="006C3A42">
        <w:t>The seine nets (weighted mean regional prevalence is 20.45 %)</w:t>
      </w:r>
      <w:r>
        <w:t xml:space="preserve"> (c)</w:t>
      </w:r>
      <w:r w:rsidRPr="006C3A42">
        <w:t>. The minnow traps (weighted mean regional prevalence is 19.46 %)</w:t>
      </w:r>
      <w:r>
        <w:t xml:space="preserve"> (d)</w:t>
      </w:r>
      <w:r w:rsidRPr="006C3A42">
        <w:t>.</w:t>
      </w:r>
      <w:bookmarkEnd w:id="1836"/>
      <w:bookmarkEnd w:id="1837"/>
      <w:r w:rsidRPr="006C3A42">
        <w:t xml:space="preserve"> </w:t>
      </w:r>
    </w:p>
    <w:p w14:paraId="0A025107" w14:textId="09C7769A" w:rsidR="00763FE6" w:rsidRPr="00234116" w:rsidRDefault="00234116" w:rsidP="00234116">
      <w:pPr>
        <w:pStyle w:val="Paragraphe"/>
        <w:ind w:firstLine="0"/>
        <w:jc w:val="left"/>
      </w:pPr>
      <w:r w:rsidRPr="00E14D70">
        <w:rPr>
          <w:b/>
          <w:bCs/>
        </w:rPr>
        <w:t>Figure 5.</w:t>
      </w:r>
      <w:r w:rsidRPr="00E14D70">
        <w:t xml:space="preserve"> Relationships between the site-scale community infection prevalence and selected environmental drivers. All the models presented are univariate binomial generalized additive mixed models with the lake as a random effect on the intercept. The partial effects of the environmental variables on the prevalence are presented for the significant models. The ticks on the x-axes indicate a data point. Turbidity</w:t>
      </w:r>
      <w:r>
        <w:t xml:space="preserve"> (a)</w:t>
      </w:r>
      <w:r w:rsidRPr="00E14D70">
        <w:t>. Temperature</w:t>
      </w:r>
      <w:r>
        <w:t xml:space="preserve"> (b)</w:t>
      </w:r>
      <w:r w:rsidRPr="00E14D70">
        <w:t>. pH</w:t>
      </w:r>
      <w:r>
        <w:t xml:space="preserve"> (c)</w:t>
      </w:r>
      <w:r w:rsidRPr="00E14D70">
        <w:t>. Conductivity</w:t>
      </w:r>
      <w:r>
        <w:t xml:space="preserve"> (d)</w:t>
      </w:r>
      <w:r w:rsidRPr="00E14D70">
        <w:t>. Dissolved oxygen</w:t>
      </w:r>
      <w:r>
        <w:t xml:space="preserve"> (e)</w:t>
      </w:r>
      <w:r w:rsidRPr="00E14D70">
        <w:t>. TN:TP ratio</w:t>
      </w:r>
      <w:r>
        <w:t xml:space="preserve"> (f)</w:t>
      </w:r>
      <w:r w:rsidRPr="00E14D70">
        <w:t>. Macrophyte coverage</w:t>
      </w:r>
      <w:r>
        <w:t xml:space="preserve"> (g)</w:t>
      </w:r>
      <w:r w:rsidRPr="00E14D70">
        <w:t>. Area:Perimeter ratio</w:t>
      </w:r>
      <w:r>
        <w:t xml:space="preserve"> (h)</w:t>
      </w:r>
      <w:r w:rsidRPr="00E14D70">
        <w:t>. Perimeter</w:t>
      </w:r>
      <w:r>
        <w:t xml:space="preserve"> (i)</w:t>
      </w:r>
      <w:r w:rsidRPr="00E14D70">
        <w:t>. Fish abundance</w:t>
      </w:r>
      <w:r>
        <w:t xml:space="preserve"> (j)</w:t>
      </w:r>
      <w:r w:rsidRPr="00E14D70">
        <w:t>. Non-host abundance</w:t>
      </w:r>
      <w:r>
        <w:t xml:space="preserve"> (k)</w:t>
      </w:r>
      <w:r w:rsidRPr="00E14D70">
        <w:t xml:space="preserve">. </w:t>
      </w:r>
      <w:r>
        <w:t>Gini-</w:t>
      </w:r>
      <w:r w:rsidRPr="00E14D70">
        <w:t>Simpson’s Diversity Index</w:t>
      </w:r>
      <w:r>
        <w:t xml:space="preserve"> (l)</w:t>
      </w:r>
      <w:r w:rsidRPr="00E14D70">
        <w:t xml:space="preserve">. </w:t>
      </w:r>
      <w:proofErr w:type="gramStart"/>
      <w:r w:rsidRPr="00E14D70">
        <w:t>Area:Perimeter</w:t>
      </w:r>
      <w:proofErr w:type="gramEnd"/>
      <w:r w:rsidRPr="00E14D70">
        <w:t xml:space="preserve"> ration and Perimeter are lake attributes while other parameter are site-scale measurements.</w:t>
      </w:r>
    </w:p>
    <w:sectPr w:rsidR="00763FE6" w:rsidRPr="00234116" w:rsidSect="002B33A9">
      <w:footerReference w:type="even" r:id="rId10"/>
      <w:footerReference w:type="default" r:id="rId11"/>
      <w:footnotePr>
        <w:numFmt w:val="chicago"/>
      </w:footnotePr>
      <w:pgSz w:w="12240" w:h="15840"/>
      <w:pgMar w:top="1440" w:right="1440" w:bottom="1440" w:left="1440"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95B235" w14:textId="77777777" w:rsidR="00205EC9" w:rsidRDefault="00205EC9" w:rsidP="006D2BAA">
      <w:r>
        <w:separator/>
      </w:r>
    </w:p>
  </w:endnote>
  <w:endnote w:type="continuationSeparator" w:id="0">
    <w:p w14:paraId="35B5743E" w14:textId="77777777" w:rsidR="00205EC9" w:rsidRDefault="00205EC9" w:rsidP="006D2B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Garamond">
    <w:panose1 w:val="02020404030301010803"/>
    <w:charset w:val="00"/>
    <w:family w:val="roman"/>
    <w:pitch w:val="variable"/>
    <w:sig w:usb0="00000287" w:usb1="00000002" w:usb2="00000000" w:usb3="00000000" w:csb0="0000009F" w:csb1="00000000"/>
  </w:font>
  <w:font w:name="Calibri (Corps)">
    <w:altName w:val="Calibri"/>
    <w:panose1 w:val="020B0604020202020204"/>
    <w:charset w:val="00"/>
    <w:family w:val="roman"/>
    <w:pitch w:val="default"/>
  </w:font>
  <w:font w:name="Calibri Light (Titres)">
    <w:altName w:val="Calibri Light"/>
    <w:panose1 w:val="020B0604020202020204"/>
    <w:charset w:val="00"/>
    <w:family w:val="roman"/>
    <w:pitch w:val="default"/>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rodepage"/>
      </w:rPr>
      <w:id w:val="-2082359394"/>
      <w:docPartObj>
        <w:docPartGallery w:val="Page Numbers (Bottom of Page)"/>
        <w:docPartUnique/>
      </w:docPartObj>
    </w:sdtPr>
    <w:sdtContent>
      <w:p w14:paraId="731FB8F1" w14:textId="5C6AE628" w:rsidR="00D64E61" w:rsidRDefault="00D64E61" w:rsidP="00B177C4">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10E9C463" w14:textId="77777777" w:rsidR="00D64E61" w:rsidRDefault="00D64E61" w:rsidP="00D64E61">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rodepage"/>
      </w:rPr>
      <w:id w:val="1546251355"/>
      <w:docPartObj>
        <w:docPartGallery w:val="Page Numbers (Bottom of Page)"/>
        <w:docPartUnique/>
      </w:docPartObj>
    </w:sdtPr>
    <w:sdtContent>
      <w:p w14:paraId="24C4400A" w14:textId="310551F9" w:rsidR="00D64E61" w:rsidRDefault="00D64E61" w:rsidP="00B177C4">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62424E57" w14:textId="77777777" w:rsidR="00D64E61" w:rsidRDefault="00D64E61" w:rsidP="00D64E61">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3E899B" w14:textId="77777777" w:rsidR="00205EC9" w:rsidRDefault="00205EC9" w:rsidP="006D2BAA">
      <w:r>
        <w:separator/>
      </w:r>
    </w:p>
  </w:footnote>
  <w:footnote w:type="continuationSeparator" w:id="0">
    <w:p w14:paraId="17399170" w14:textId="77777777" w:rsidR="00205EC9" w:rsidRDefault="00205EC9" w:rsidP="006D2B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A2395"/>
    <w:multiLevelType w:val="hybridMultilevel"/>
    <w:tmpl w:val="76C62540"/>
    <w:lvl w:ilvl="0" w:tplc="C644B748">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 w15:restartNumberingAfterBreak="0">
    <w:nsid w:val="185060E8"/>
    <w:multiLevelType w:val="hybridMultilevel"/>
    <w:tmpl w:val="ED28CFE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2E8675E6"/>
    <w:multiLevelType w:val="hybridMultilevel"/>
    <w:tmpl w:val="7326F4D2"/>
    <w:lvl w:ilvl="0" w:tplc="688C39D8">
      <w:start w:val="5"/>
      <w:numFmt w:val="bullet"/>
      <w:lvlText w:val="-"/>
      <w:lvlJc w:val="left"/>
      <w:pPr>
        <w:ind w:left="720" w:hanging="360"/>
      </w:pPr>
      <w:rPr>
        <w:rFonts w:ascii="Calibri Light" w:eastAsiaTheme="minorHAnsi" w:hAnsi="Calibri Light" w:cs="Calibri Light"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3C3F0BFF"/>
    <w:multiLevelType w:val="hybridMultilevel"/>
    <w:tmpl w:val="E1CE2736"/>
    <w:lvl w:ilvl="0" w:tplc="0818C194">
      <w:start w:val="5"/>
      <w:numFmt w:val="bullet"/>
      <w:lvlText w:val="-"/>
      <w:lvlJc w:val="left"/>
      <w:pPr>
        <w:ind w:left="720" w:hanging="360"/>
      </w:pPr>
      <w:rPr>
        <w:rFonts w:ascii="Calibri Light" w:eastAsiaTheme="minorHAnsi" w:hAnsi="Calibri Light" w:cs="Calibri Light"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5D2A58E3"/>
    <w:multiLevelType w:val="hybridMultilevel"/>
    <w:tmpl w:val="858CF0E8"/>
    <w:lvl w:ilvl="0" w:tplc="E98E8BB8">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D679D3"/>
    <w:multiLevelType w:val="multilevel"/>
    <w:tmpl w:val="A9C0C0C2"/>
    <w:lvl w:ilvl="0">
      <w:start w:val="1"/>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451971728">
    <w:abstractNumId w:val="2"/>
  </w:num>
  <w:num w:numId="2" w16cid:durableId="1233464866">
    <w:abstractNumId w:val="3"/>
  </w:num>
  <w:num w:numId="3" w16cid:durableId="1753509359">
    <w:abstractNumId w:val="1"/>
  </w:num>
  <w:num w:numId="4" w16cid:durableId="1044250810">
    <w:abstractNumId w:val="0"/>
  </w:num>
  <w:num w:numId="5" w16cid:durableId="194660993">
    <w:abstractNumId w:val="5"/>
  </w:num>
  <w:num w:numId="6" w16cid:durableId="143058855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Vigneault Juliane">
    <w15:presenceInfo w15:providerId="AD" w15:userId="S::vigj0015@uqar.ca::30ef496e-2baf-4bb3-abbb-7b40e1d4ad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spelling="clean" w:grammar="clean"/>
  <w:defaultTabStop w:val="708"/>
  <w:hyphenationZone w:val="425"/>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9DC"/>
    <w:rsid w:val="000129DC"/>
    <w:rsid w:val="00021FA0"/>
    <w:rsid w:val="000226DF"/>
    <w:rsid w:val="00025BB9"/>
    <w:rsid w:val="00046C43"/>
    <w:rsid w:val="000475B4"/>
    <w:rsid w:val="00057BA4"/>
    <w:rsid w:val="00057E5D"/>
    <w:rsid w:val="0006132B"/>
    <w:rsid w:val="000732DB"/>
    <w:rsid w:val="00081DBA"/>
    <w:rsid w:val="00083BB7"/>
    <w:rsid w:val="00085E68"/>
    <w:rsid w:val="00087627"/>
    <w:rsid w:val="00094DCA"/>
    <w:rsid w:val="00095A4C"/>
    <w:rsid w:val="000A7510"/>
    <w:rsid w:val="000A7A9E"/>
    <w:rsid w:val="000B4AF4"/>
    <w:rsid w:val="000C2CBE"/>
    <w:rsid w:val="000D068E"/>
    <w:rsid w:val="000D19E3"/>
    <w:rsid w:val="000D7852"/>
    <w:rsid w:val="000D79B6"/>
    <w:rsid w:val="000E1717"/>
    <w:rsid w:val="000E43D9"/>
    <w:rsid w:val="000E51DE"/>
    <w:rsid w:val="000F1367"/>
    <w:rsid w:val="000F2449"/>
    <w:rsid w:val="000F33C4"/>
    <w:rsid w:val="000F4D31"/>
    <w:rsid w:val="00100918"/>
    <w:rsid w:val="00112E42"/>
    <w:rsid w:val="00116A61"/>
    <w:rsid w:val="00116FC0"/>
    <w:rsid w:val="00117CF6"/>
    <w:rsid w:val="0012185E"/>
    <w:rsid w:val="0012723A"/>
    <w:rsid w:val="00140491"/>
    <w:rsid w:val="001407E0"/>
    <w:rsid w:val="00142D17"/>
    <w:rsid w:val="00150EEB"/>
    <w:rsid w:val="0015735D"/>
    <w:rsid w:val="0016024E"/>
    <w:rsid w:val="00160533"/>
    <w:rsid w:val="00170A17"/>
    <w:rsid w:val="001771DC"/>
    <w:rsid w:val="00181423"/>
    <w:rsid w:val="00183A73"/>
    <w:rsid w:val="001868C6"/>
    <w:rsid w:val="00190740"/>
    <w:rsid w:val="0019100E"/>
    <w:rsid w:val="00192413"/>
    <w:rsid w:val="0019467B"/>
    <w:rsid w:val="00195583"/>
    <w:rsid w:val="001A241E"/>
    <w:rsid w:val="001A7608"/>
    <w:rsid w:val="001B6A33"/>
    <w:rsid w:val="001C7FA7"/>
    <w:rsid w:val="001D2645"/>
    <w:rsid w:val="001D302B"/>
    <w:rsid w:val="001D7DEC"/>
    <w:rsid w:val="001E59CE"/>
    <w:rsid w:val="001E789A"/>
    <w:rsid w:val="001F3B51"/>
    <w:rsid w:val="001F744D"/>
    <w:rsid w:val="0020374E"/>
    <w:rsid w:val="0020410A"/>
    <w:rsid w:val="00205EC9"/>
    <w:rsid w:val="00211697"/>
    <w:rsid w:val="00217C68"/>
    <w:rsid w:val="00226004"/>
    <w:rsid w:val="0023135E"/>
    <w:rsid w:val="00232E38"/>
    <w:rsid w:val="00234116"/>
    <w:rsid w:val="002353C9"/>
    <w:rsid w:val="00241F20"/>
    <w:rsid w:val="0024642A"/>
    <w:rsid w:val="0025351D"/>
    <w:rsid w:val="00254705"/>
    <w:rsid w:val="00262198"/>
    <w:rsid w:val="00274226"/>
    <w:rsid w:val="00286A61"/>
    <w:rsid w:val="0029753D"/>
    <w:rsid w:val="002A17A6"/>
    <w:rsid w:val="002A7E5C"/>
    <w:rsid w:val="002B33A9"/>
    <w:rsid w:val="002B77EF"/>
    <w:rsid w:val="002D7E12"/>
    <w:rsid w:val="002E20A1"/>
    <w:rsid w:val="002E2A5A"/>
    <w:rsid w:val="002E30DD"/>
    <w:rsid w:val="002F1A95"/>
    <w:rsid w:val="00303706"/>
    <w:rsid w:val="00306D65"/>
    <w:rsid w:val="00316AF7"/>
    <w:rsid w:val="0032093B"/>
    <w:rsid w:val="00320CE0"/>
    <w:rsid w:val="00321B94"/>
    <w:rsid w:val="00323684"/>
    <w:rsid w:val="00333615"/>
    <w:rsid w:val="003364F6"/>
    <w:rsid w:val="00340B8A"/>
    <w:rsid w:val="00341A3A"/>
    <w:rsid w:val="00344E0F"/>
    <w:rsid w:val="003462CC"/>
    <w:rsid w:val="003477B1"/>
    <w:rsid w:val="00357FD5"/>
    <w:rsid w:val="003606C7"/>
    <w:rsid w:val="00363985"/>
    <w:rsid w:val="00364D10"/>
    <w:rsid w:val="0037056E"/>
    <w:rsid w:val="00371F09"/>
    <w:rsid w:val="0038110F"/>
    <w:rsid w:val="00385D21"/>
    <w:rsid w:val="003914CB"/>
    <w:rsid w:val="0039156F"/>
    <w:rsid w:val="00393584"/>
    <w:rsid w:val="003A2AD0"/>
    <w:rsid w:val="003A36BC"/>
    <w:rsid w:val="003A5CFD"/>
    <w:rsid w:val="003B0531"/>
    <w:rsid w:val="003B1BCA"/>
    <w:rsid w:val="003B560D"/>
    <w:rsid w:val="003B5C26"/>
    <w:rsid w:val="003B63B5"/>
    <w:rsid w:val="003C3047"/>
    <w:rsid w:val="003C5087"/>
    <w:rsid w:val="003D088D"/>
    <w:rsid w:val="003D12C1"/>
    <w:rsid w:val="003E5216"/>
    <w:rsid w:val="003E5788"/>
    <w:rsid w:val="003E5F86"/>
    <w:rsid w:val="00404BE6"/>
    <w:rsid w:val="004114D6"/>
    <w:rsid w:val="00416500"/>
    <w:rsid w:val="0042078F"/>
    <w:rsid w:val="004300A8"/>
    <w:rsid w:val="00437610"/>
    <w:rsid w:val="00437759"/>
    <w:rsid w:val="00440625"/>
    <w:rsid w:val="004546A2"/>
    <w:rsid w:val="004546AF"/>
    <w:rsid w:val="00460655"/>
    <w:rsid w:val="00460BA9"/>
    <w:rsid w:val="00461125"/>
    <w:rsid w:val="00462901"/>
    <w:rsid w:val="0046755A"/>
    <w:rsid w:val="004701C5"/>
    <w:rsid w:val="004765C9"/>
    <w:rsid w:val="00480517"/>
    <w:rsid w:val="00480D9B"/>
    <w:rsid w:val="00487D96"/>
    <w:rsid w:val="00493BFB"/>
    <w:rsid w:val="00497B9B"/>
    <w:rsid w:val="004A0ABD"/>
    <w:rsid w:val="004A4A39"/>
    <w:rsid w:val="004B1CD4"/>
    <w:rsid w:val="004B529F"/>
    <w:rsid w:val="004B554C"/>
    <w:rsid w:val="004C0F0C"/>
    <w:rsid w:val="004C425A"/>
    <w:rsid w:val="004C686D"/>
    <w:rsid w:val="004D234E"/>
    <w:rsid w:val="004D2C9B"/>
    <w:rsid w:val="004D3456"/>
    <w:rsid w:val="004E1F71"/>
    <w:rsid w:val="004E292B"/>
    <w:rsid w:val="004F4112"/>
    <w:rsid w:val="004F721F"/>
    <w:rsid w:val="0050559B"/>
    <w:rsid w:val="00506764"/>
    <w:rsid w:val="005128FE"/>
    <w:rsid w:val="00515AC8"/>
    <w:rsid w:val="00520352"/>
    <w:rsid w:val="0052171E"/>
    <w:rsid w:val="0052450E"/>
    <w:rsid w:val="005405BB"/>
    <w:rsid w:val="00551A5E"/>
    <w:rsid w:val="00551FAA"/>
    <w:rsid w:val="005541B7"/>
    <w:rsid w:val="00554AF3"/>
    <w:rsid w:val="00555303"/>
    <w:rsid w:val="0055570F"/>
    <w:rsid w:val="00562804"/>
    <w:rsid w:val="00567500"/>
    <w:rsid w:val="0057278C"/>
    <w:rsid w:val="0057325B"/>
    <w:rsid w:val="00574F68"/>
    <w:rsid w:val="005807BC"/>
    <w:rsid w:val="00583DA5"/>
    <w:rsid w:val="00584A05"/>
    <w:rsid w:val="00595A43"/>
    <w:rsid w:val="00597E75"/>
    <w:rsid w:val="005A49F2"/>
    <w:rsid w:val="005A4D52"/>
    <w:rsid w:val="005A67CC"/>
    <w:rsid w:val="005C08E1"/>
    <w:rsid w:val="005D06DC"/>
    <w:rsid w:val="005D1BB9"/>
    <w:rsid w:val="005D2198"/>
    <w:rsid w:val="005D424A"/>
    <w:rsid w:val="005D4650"/>
    <w:rsid w:val="005E0386"/>
    <w:rsid w:val="005E20E5"/>
    <w:rsid w:val="005E7AE1"/>
    <w:rsid w:val="005F0007"/>
    <w:rsid w:val="005F43A7"/>
    <w:rsid w:val="005F73CA"/>
    <w:rsid w:val="006011E7"/>
    <w:rsid w:val="00601262"/>
    <w:rsid w:val="00606D46"/>
    <w:rsid w:val="00613B18"/>
    <w:rsid w:val="0061467C"/>
    <w:rsid w:val="006178B9"/>
    <w:rsid w:val="00621293"/>
    <w:rsid w:val="00621C85"/>
    <w:rsid w:val="0062375F"/>
    <w:rsid w:val="006272BB"/>
    <w:rsid w:val="00635506"/>
    <w:rsid w:val="0063552E"/>
    <w:rsid w:val="00635B02"/>
    <w:rsid w:val="00640F34"/>
    <w:rsid w:val="00641822"/>
    <w:rsid w:val="0064700F"/>
    <w:rsid w:val="006524CF"/>
    <w:rsid w:val="00653D64"/>
    <w:rsid w:val="00665014"/>
    <w:rsid w:val="00670224"/>
    <w:rsid w:val="00683F1C"/>
    <w:rsid w:val="006A0F76"/>
    <w:rsid w:val="006A2760"/>
    <w:rsid w:val="006A3633"/>
    <w:rsid w:val="006A6C32"/>
    <w:rsid w:val="006C1099"/>
    <w:rsid w:val="006C3A42"/>
    <w:rsid w:val="006C4E6C"/>
    <w:rsid w:val="006C5B6F"/>
    <w:rsid w:val="006C7D57"/>
    <w:rsid w:val="006D10B0"/>
    <w:rsid w:val="006D189F"/>
    <w:rsid w:val="006D2BAA"/>
    <w:rsid w:val="006D3B2C"/>
    <w:rsid w:val="006E3E84"/>
    <w:rsid w:val="006F0AA7"/>
    <w:rsid w:val="007047F0"/>
    <w:rsid w:val="00707D22"/>
    <w:rsid w:val="007127B0"/>
    <w:rsid w:val="00717E05"/>
    <w:rsid w:val="00722F7F"/>
    <w:rsid w:val="00723027"/>
    <w:rsid w:val="00723544"/>
    <w:rsid w:val="00723722"/>
    <w:rsid w:val="007315B9"/>
    <w:rsid w:val="00734C81"/>
    <w:rsid w:val="00734D46"/>
    <w:rsid w:val="007355E0"/>
    <w:rsid w:val="00735A9A"/>
    <w:rsid w:val="00737CEE"/>
    <w:rsid w:val="00741D10"/>
    <w:rsid w:val="00742B9D"/>
    <w:rsid w:val="00745CC0"/>
    <w:rsid w:val="00747CFC"/>
    <w:rsid w:val="00763027"/>
    <w:rsid w:val="00763FE6"/>
    <w:rsid w:val="00764BB7"/>
    <w:rsid w:val="0077405B"/>
    <w:rsid w:val="007764E1"/>
    <w:rsid w:val="00776F8C"/>
    <w:rsid w:val="0078227A"/>
    <w:rsid w:val="00783F10"/>
    <w:rsid w:val="00787A20"/>
    <w:rsid w:val="007949B1"/>
    <w:rsid w:val="00795C6A"/>
    <w:rsid w:val="007A0765"/>
    <w:rsid w:val="007A51CB"/>
    <w:rsid w:val="007B19BC"/>
    <w:rsid w:val="007B2A90"/>
    <w:rsid w:val="007B3BBA"/>
    <w:rsid w:val="007B49C1"/>
    <w:rsid w:val="007C3B74"/>
    <w:rsid w:val="007D2D43"/>
    <w:rsid w:val="007D5A33"/>
    <w:rsid w:val="007D755E"/>
    <w:rsid w:val="007D75F6"/>
    <w:rsid w:val="007E2C1D"/>
    <w:rsid w:val="008000F0"/>
    <w:rsid w:val="00810110"/>
    <w:rsid w:val="008154B3"/>
    <w:rsid w:val="00822F05"/>
    <w:rsid w:val="0083006E"/>
    <w:rsid w:val="00830827"/>
    <w:rsid w:val="0083169E"/>
    <w:rsid w:val="00831B15"/>
    <w:rsid w:val="008341C0"/>
    <w:rsid w:val="0083470B"/>
    <w:rsid w:val="00842698"/>
    <w:rsid w:val="00843216"/>
    <w:rsid w:val="00847D47"/>
    <w:rsid w:val="008547F8"/>
    <w:rsid w:val="008573C3"/>
    <w:rsid w:val="0085787A"/>
    <w:rsid w:val="0086096E"/>
    <w:rsid w:val="00860C7A"/>
    <w:rsid w:val="008634D3"/>
    <w:rsid w:val="00865B6A"/>
    <w:rsid w:val="0086706E"/>
    <w:rsid w:val="008735E3"/>
    <w:rsid w:val="0087754B"/>
    <w:rsid w:val="00880D1D"/>
    <w:rsid w:val="00883791"/>
    <w:rsid w:val="00883824"/>
    <w:rsid w:val="00893AD1"/>
    <w:rsid w:val="008967CC"/>
    <w:rsid w:val="008A3791"/>
    <w:rsid w:val="008A73E7"/>
    <w:rsid w:val="008B139B"/>
    <w:rsid w:val="008C2B08"/>
    <w:rsid w:val="008C3426"/>
    <w:rsid w:val="008C5584"/>
    <w:rsid w:val="008C5718"/>
    <w:rsid w:val="008E1C0C"/>
    <w:rsid w:val="008E2B9C"/>
    <w:rsid w:val="008E3644"/>
    <w:rsid w:val="008E6C46"/>
    <w:rsid w:val="00903B6E"/>
    <w:rsid w:val="00903EC9"/>
    <w:rsid w:val="00906B1C"/>
    <w:rsid w:val="00911C0F"/>
    <w:rsid w:val="00914209"/>
    <w:rsid w:val="00915476"/>
    <w:rsid w:val="00915EAD"/>
    <w:rsid w:val="00924631"/>
    <w:rsid w:val="009300FE"/>
    <w:rsid w:val="009304A6"/>
    <w:rsid w:val="00933D83"/>
    <w:rsid w:val="00944822"/>
    <w:rsid w:val="0095195B"/>
    <w:rsid w:val="0095268C"/>
    <w:rsid w:val="00953FD5"/>
    <w:rsid w:val="00957607"/>
    <w:rsid w:val="009704EF"/>
    <w:rsid w:val="00973E34"/>
    <w:rsid w:val="009851FB"/>
    <w:rsid w:val="00986A8F"/>
    <w:rsid w:val="00990B31"/>
    <w:rsid w:val="00991EFA"/>
    <w:rsid w:val="0099283E"/>
    <w:rsid w:val="00992D92"/>
    <w:rsid w:val="00993969"/>
    <w:rsid w:val="00993E06"/>
    <w:rsid w:val="00995D01"/>
    <w:rsid w:val="009C1F1C"/>
    <w:rsid w:val="009C4202"/>
    <w:rsid w:val="009C7648"/>
    <w:rsid w:val="009D0CFD"/>
    <w:rsid w:val="009D70E8"/>
    <w:rsid w:val="009E0237"/>
    <w:rsid w:val="009E4B63"/>
    <w:rsid w:val="009F0D0D"/>
    <w:rsid w:val="009F52CA"/>
    <w:rsid w:val="009F5D8E"/>
    <w:rsid w:val="009F6B54"/>
    <w:rsid w:val="009F72A3"/>
    <w:rsid w:val="00A005F5"/>
    <w:rsid w:val="00A00E06"/>
    <w:rsid w:val="00A13ECA"/>
    <w:rsid w:val="00A173D7"/>
    <w:rsid w:val="00A17547"/>
    <w:rsid w:val="00A2025A"/>
    <w:rsid w:val="00A237A5"/>
    <w:rsid w:val="00A24407"/>
    <w:rsid w:val="00A33DAC"/>
    <w:rsid w:val="00A35941"/>
    <w:rsid w:val="00A366D7"/>
    <w:rsid w:val="00A3749E"/>
    <w:rsid w:val="00A37C57"/>
    <w:rsid w:val="00A40B51"/>
    <w:rsid w:val="00A4458B"/>
    <w:rsid w:val="00A44616"/>
    <w:rsid w:val="00A47065"/>
    <w:rsid w:val="00A53CF0"/>
    <w:rsid w:val="00A64B60"/>
    <w:rsid w:val="00A66ED1"/>
    <w:rsid w:val="00A71B8D"/>
    <w:rsid w:val="00A74BEF"/>
    <w:rsid w:val="00A75920"/>
    <w:rsid w:val="00A80493"/>
    <w:rsid w:val="00A82C61"/>
    <w:rsid w:val="00A863C9"/>
    <w:rsid w:val="00A87346"/>
    <w:rsid w:val="00A907B2"/>
    <w:rsid w:val="00A933E4"/>
    <w:rsid w:val="00A94CC8"/>
    <w:rsid w:val="00AA21CE"/>
    <w:rsid w:val="00AA5168"/>
    <w:rsid w:val="00AA730F"/>
    <w:rsid w:val="00AB260C"/>
    <w:rsid w:val="00AB412A"/>
    <w:rsid w:val="00AB5DFD"/>
    <w:rsid w:val="00AB5E20"/>
    <w:rsid w:val="00AC0CD2"/>
    <w:rsid w:val="00AC0D27"/>
    <w:rsid w:val="00AC2F31"/>
    <w:rsid w:val="00AC5244"/>
    <w:rsid w:val="00AC552E"/>
    <w:rsid w:val="00AC59E5"/>
    <w:rsid w:val="00AE5894"/>
    <w:rsid w:val="00AE6F37"/>
    <w:rsid w:val="00AE7DF0"/>
    <w:rsid w:val="00AF06B7"/>
    <w:rsid w:val="00AF088C"/>
    <w:rsid w:val="00AF2D93"/>
    <w:rsid w:val="00AF3EB6"/>
    <w:rsid w:val="00AF5D95"/>
    <w:rsid w:val="00B00317"/>
    <w:rsid w:val="00B016C7"/>
    <w:rsid w:val="00B05323"/>
    <w:rsid w:val="00B07C5E"/>
    <w:rsid w:val="00B10A9C"/>
    <w:rsid w:val="00B158DD"/>
    <w:rsid w:val="00B214E4"/>
    <w:rsid w:val="00B23537"/>
    <w:rsid w:val="00B26609"/>
    <w:rsid w:val="00B377A0"/>
    <w:rsid w:val="00B40BFB"/>
    <w:rsid w:val="00B5172A"/>
    <w:rsid w:val="00B51998"/>
    <w:rsid w:val="00B57AD5"/>
    <w:rsid w:val="00B805E1"/>
    <w:rsid w:val="00B81604"/>
    <w:rsid w:val="00B91485"/>
    <w:rsid w:val="00BA2206"/>
    <w:rsid w:val="00BA7CCB"/>
    <w:rsid w:val="00BB3B99"/>
    <w:rsid w:val="00BC7CAC"/>
    <w:rsid w:val="00BD12ED"/>
    <w:rsid w:val="00BD2BA3"/>
    <w:rsid w:val="00BE165B"/>
    <w:rsid w:val="00BE41B7"/>
    <w:rsid w:val="00BE7DDA"/>
    <w:rsid w:val="00BF3351"/>
    <w:rsid w:val="00BF36D4"/>
    <w:rsid w:val="00BF3A2F"/>
    <w:rsid w:val="00BF7969"/>
    <w:rsid w:val="00C03BA4"/>
    <w:rsid w:val="00C079D4"/>
    <w:rsid w:val="00C10544"/>
    <w:rsid w:val="00C1636A"/>
    <w:rsid w:val="00C218F9"/>
    <w:rsid w:val="00C21D0F"/>
    <w:rsid w:val="00C324A5"/>
    <w:rsid w:val="00C477CA"/>
    <w:rsid w:val="00C6083A"/>
    <w:rsid w:val="00C637BE"/>
    <w:rsid w:val="00C6584D"/>
    <w:rsid w:val="00C6774B"/>
    <w:rsid w:val="00C7657F"/>
    <w:rsid w:val="00C833EC"/>
    <w:rsid w:val="00C84CA2"/>
    <w:rsid w:val="00C866F2"/>
    <w:rsid w:val="00C937C6"/>
    <w:rsid w:val="00C95C01"/>
    <w:rsid w:val="00CA53B8"/>
    <w:rsid w:val="00CA6944"/>
    <w:rsid w:val="00CC197E"/>
    <w:rsid w:val="00CC4C09"/>
    <w:rsid w:val="00CD26E2"/>
    <w:rsid w:val="00CD77FD"/>
    <w:rsid w:val="00CD7D87"/>
    <w:rsid w:val="00CE2C5A"/>
    <w:rsid w:val="00CF29DC"/>
    <w:rsid w:val="00CF4FEF"/>
    <w:rsid w:val="00CF5563"/>
    <w:rsid w:val="00D05A1F"/>
    <w:rsid w:val="00D10011"/>
    <w:rsid w:val="00D13474"/>
    <w:rsid w:val="00D148B1"/>
    <w:rsid w:val="00D244AC"/>
    <w:rsid w:val="00D2539A"/>
    <w:rsid w:val="00D36278"/>
    <w:rsid w:val="00D532AA"/>
    <w:rsid w:val="00D543EE"/>
    <w:rsid w:val="00D61F26"/>
    <w:rsid w:val="00D6268B"/>
    <w:rsid w:val="00D62A06"/>
    <w:rsid w:val="00D64E61"/>
    <w:rsid w:val="00D738A9"/>
    <w:rsid w:val="00D822F6"/>
    <w:rsid w:val="00D8494D"/>
    <w:rsid w:val="00D8546B"/>
    <w:rsid w:val="00D862AF"/>
    <w:rsid w:val="00D86E8C"/>
    <w:rsid w:val="00D91113"/>
    <w:rsid w:val="00D92D2F"/>
    <w:rsid w:val="00D9612B"/>
    <w:rsid w:val="00DA55D7"/>
    <w:rsid w:val="00DA7D80"/>
    <w:rsid w:val="00DB0B2F"/>
    <w:rsid w:val="00DB7CB6"/>
    <w:rsid w:val="00DB7E5D"/>
    <w:rsid w:val="00DC2758"/>
    <w:rsid w:val="00DD15CB"/>
    <w:rsid w:val="00DD3761"/>
    <w:rsid w:val="00DD7EF3"/>
    <w:rsid w:val="00DE5124"/>
    <w:rsid w:val="00DE6667"/>
    <w:rsid w:val="00DF15FF"/>
    <w:rsid w:val="00DF46EB"/>
    <w:rsid w:val="00E031EC"/>
    <w:rsid w:val="00E11061"/>
    <w:rsid w:val="00E1288F"/>
    <w:rsid w:val="00E13A60"/>
    <w:rsid w:val="00E13D30"/>
    <w:rsid w:val="00E14D70"/>
    <w:rsid w:val="00E16E57"/>
    <w:rsid w:val="00E22636"/>
    <w:rsid w:val="00E23062"/>
    <w:rsid w:val="00E27FDC"/>
    <w:rsid w:val="00E34B79"/>
    <w:rsid w:val="00E35449"/>
    <w:rsid w:val="00E43E7F"/>
    <w:rsid w:val="00E45922"/>
    <w:rsid w:val="00E5502A"/>
    <w:rsid w:val="00E60B0D"/>
    <w:rsid w:val="00E64966"/>
    <w:rsid w:val="00E749F4"/>
    <w:rsid w:val="00E764F9"/>
    <w:rsid w:val="00E80E1F"/>
    <w:rsid w:val="00E81EE8"/>
    <w:rsid w:val="00E91F2E"/>
    <w:rsid w:val="00E9201E"/>
    <w:rsid w:val="00E96216"/>
    <w:rsid w:val="00E966D1"/>
    <w:rsid w:val="00EC0587"/>
    <w:rsid w:val="00EC4555"/>
    <w:rsid w:val="00EC4D46"/>
    <w:rsid w:val="00ED2E14"/>
    <w:rsid w:val="00ED58E0"/>
    <w:rsid w:val="00EE47D2"/>
    <w:rsid w:val="00EE662C"/>
    <w:rsid w:val="00F0202E"/>
    <w:rsid w:val="00F12EB1"/>
    <w:rsid w:val="00F16327"/>
    <w:rsid w:val="00F24DF9"/>
    <w:rsid w:val="00F25F53"/>
    <w:rsid w:val="00F2609C"/>
    <w:rsid w:val="00F409FC"/>
    <w:rsid w:val="00F40ED7"/>
    <w:rsid w:val="00F41C19"/>
    <w:rsid w:val="00F4778B"/>
    <w:rsid w:val="00F511DA"/>
    <w:rsid w:val="00F67ED1"/>
    <w:rsid w:val="00F71271"/>
    <w:rsid w:val="00F81E55"/>
    <w:rsid w:val="00F82B9F"/>
    <w:rsid w:val="00F84649"/>
    <w:rsid w:val="00F908F5"/>
    <w:rsid w:val="00F9261E"/>
    <w:rsid w:val="00FA0930"/>
    <w:rsid w:val="00FA25CF"/>
    <w:rsid w:val="00FA5613"/>
    <w:rsid w:val="00FB11BC"/>
    <w:rsid w:val="00FC2498"/>
    <w:rsid w:val="00FC2D35"/>
    <w:rsid w:val="00FC4EF7"/>
    <w:rsid w:val="00FD2CEA"/>
    <w:rsid w:val="00FD39B6"/>
    <w:rsid w:val="00FE040A"/>
    <w:rsid w:val="00FE189F"/>
    <w:rsid w:val="00FE3358"/>
    <w:rsid w:val="00FE77C5"/>
    <w:rsid w:val="00FF1713"/>
    <w:rsid w:val="00FF33F5"/>
    <w:rsid w:val="00FF40A3"/>
    <w:rsid w:val="00FF5831"/>
    <w:rsid w:val="00FF5D08"/>
    <w:rsid w:val="00FF78B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A6ED9"/>
  <w15:chartTrackingRefBased/>
  <w15:docId w15:val="{DD11C2DF-A77B-4243-9815-871FF8E46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61E"/>
    <w:pPr>
      <w:spacing w:after="100" w:afterAutospacing="1"/>
    </w:pPr>
    <w:rPr>
      <w:rFonts w:ascii="Times New Roman" w:hAnsi="Times New Roman" w:cs="Times New Roman (Corps CS)"/>
    </w:rPr>
  </w:style>
  <w:style w:type="paragraph" w:styleId="Titre1">
    <w:name w:val="heading 1"/>
    <w:basedOn w:val="Normal"/>
    <w:next w:val="Normal"/>
    <w:link w:val="Titre1Car"/>
    <w:uiPriority w:val="9"/>
    <w:qFormat/>
    <w:rsid w:val="00E9201E"/>
    <w:pPr>
      <w:jc w:val="both"/>
      <w:outlineLvl w:val="0"/>
    </w:pPr>
    <w:rPr>
      <w:rFonts w:cstheme="majorHAnsi"/>
      <w:b/>
      <w:bCs/>
      <w:sz w:val="28"/>
      <w:szCs w:val="28"/>
    </w:rPr>
  </w:style>
  <w:style w:type="paragraph" w:styleId="Titre2">
    <w:name w:val="heading 2"/>
    <w:basedOn w:val="Normal"/>
    <w:next w:val="Normal"/>
    <w:link w:val="Titre2Car"/>
    <w:uiPriority w:val="9"/>
    <w:unhideWhenUsed/>
    <w:qFormat/>
    <w:rsid w:val="007047F0"/>
    <w:pPr>
      <w:spacing w:line="480" w:lineRule="auto"/>
      <w:jc w:val="both"/>
      <w:outlineLvl w:val="1"/>
    </w:pPr>
    <w:rPr>
      <w:rFonts w:cs="Times New Roman"/>
      <w:b/>
      <w:bCs/>
      <w:color w:val="000000" w:themeColor="text1"/>
      <w:lang w:val="en-US"/>
    </w:rPr>
  </w:style>
  <w:style w:type="paragraph" w:styleId="Titre3">
    <w:name w:val="heading 3"/>
    <w:basedOn w:val="Titre2"/>
    <w:next w:val="Normal"/>
    <w:link w:val="Titre3Car"/>
    <w:uiPriority w:val="9"/>
    <w:unhideWhenUsed/>
    <w:qFormat/>
    <w:rsid w:val="00E9201E"/>
    <w:pPr>
      <w:outlineLvl w:val="2"/>
    </w:pPr>
    <w:rPr>
      <w:b w:val="0"/>
      <w:bCs w:val="0"/>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uiPriority w:val="99"/>
    <w:semiHidden/>
    <w:unhideWhenUsed/>
    <w:rsid w:val="00551FAA"/>
  </w:style>
  <w:style w:type="character" w:styleId="Marquedecommentaire">
    <w:name w:val="annotation reference"/>
    <w:basedOn w:val="Policepardfaut"/>
    <w:uiPriority w:val="99"/>
    <w:semiHidden/>
    <w:unhideWhenUsed/>
    <w:rsid w:val="00551FAA"/>
    <w:rPr>
      <w:sz w:val="16"/>
      <w:szCs w:val="16"/>
    </w:rPr>
  </w:style>
  <w:style w:type="character" w:customStyle="1" w:styleId="Titre1Car">
    <w:name w:val="Titre 1 Car"/>
    <w:basedOn w:val="Policepardfaut"/>
    <w:link w:val="Titre1"/>
    <w:uiPriority w:val="9"/>
    <w:rsid w:val="00E9201E"/>
    <w:rPr>
      <w:rFonts w:asciiTheme="majorHAnsi" w:hAnsiTheme="majorHAnsi" w:cstheme="majorHAnsi"/>
      <w:b/>
      <w:bCs/>
      <w:sz w:val="28"/>
      <w:szCs w:val="28"/>
    </w:rPr>
  </w:style>
  <w:style w:type="character" w:customStyle="1" w:styleId="Titre2Car">
    <w:name w:val="Titre 2 Car"/>
    <w:basedOn w:val="Policepardfaut"/>
    <w:link w:val="Titre2"/>
    <w:uiPriority w:val="9"/>
    <w:rsid w:val="007047F0"/>
    <w:rPr>
      <w:rFonts w:ascii="Times New Roman" w:hAnsi="Times New Roman" w:cs="Times New Roman"/>
      <w:b/>
      <w:bCs/>
      <w:color w:val="000000" w:themeColor="text1"/>
      <w:lang w:val="en-US"/>
    </w:rPr>
  </w:style>
  <w:style w:type="paragraph" w:styleId="NormalWeb">
    <w:name w:val="Normal (Web)"/>
    <w:basedOn w:val="Normal"/>
    <w:uiPriority w:val="99"/>
    <w:unhideWhenUsed/>
    <w:rsid w:val="003914CB"/>
    <w:pPr>
      <w:spacing w:before="100" w:beforeAutospacing="1"/>
    </w:pPr>
    <w:rPr>
      <w:rFonts w:eastAsia="Times New Roman" w:cs="Times New Roman"/>
      <w:kern w:val="0"/>
      <w:lang w:eastAsia="fr-CA"/>
      <w14:ligatures w14:val="none"/>
    </w:rPr>
  </w:style>
  <w:style w:type="character" w:styleId="Numrodeligne">
    <w:name w:val="line number"/>
    <w:basedOn w:val="Policepardfaut"/>
    <w:uiPriority w:val="99"/>
    <w:semiHidden/>
    <w:unhideWhenUsed/>
    <w:rsid w:val="003914CB"/>
  </w:style>
  <w:style w:type="character" w:customStyle="1" w:styleId="ui-provider">
    <w:name w:val="ui-provider"/>
    <w:basedOn w:val="Policepardfaut"/>
    <w:rsid w:val="00990B31"/>
  </w:style>
  <w:style w:type="character" w:customStyle="1" w:styleId="Titre3Car">
    <w:name w:val="Titre 3 Car"/>
    <w:basedOn w:val="Policepardfaut"/>
    <w:link w:val="Titre3"/>
    <w:uiPriority w:val="9"/>
    <w:rsid w:val="00E9201E"/>
    <w:rPr>
      <w:rFonts w:asciiTheme="majorHAnsi" w:hAnsiTheme="majorHAnsi" w:cstheme="majorHAnsi"/>
      <w:i/>
      <w:iCs/>
      <w:lang w:val="en-US"/>
    </w:rPr>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basedOn w:val="Policepardfaut"/>
    <w:link w:val="Commentaire"/>
    <w:uiPriority w:val="99"/>
    <w:semiHidden/>
    <w:rPr>
      <w:sz w:val="20"/>
      <w:szCs w:val="20"/>
    </w:rPr>
  </w:style>
  <w:style w:type="paragraph" w:customStyle="1" w:styleId="Default">
    <w:name w:val="Default"/>
    <w:rsid w:val="005C08E1"/>
    <w:pPr>
      <w:autoSpaceDE w:val="0"/>
      <w:autoSpaceDN w:val="0"/>
      <w:adjustRightInd w:val="0"/>
    </w:pPr>
    <w:rPr>
      <w:rFonts w:ascii="Garamond" w:hAnsi="Garamond" w:cs="Garamond"/>
      <w:color w:val="000000"/>
      <w:kern w:val="0"/>
    </w:rPr>
  </w:style>
  <w:style w:type="paragraph" w:styleId="TM1">
    <w:name w:val="toc 1"/>
    <w:basedOn w:val="Normal"/>
    <w:next w:val="Normal"/>
    <w:autoRedefine/>
    <w:uiPriority w:val="39"/>
    <w:unhideWhenUsed/>
    <w:rsid w:val="008A3791"/>
    <w:pPr>
      <w:tabs>
        <w:tab w:val="right" w:leader="dot" w:pos="9394"/>
      </w:tabs>
      <w:spacing w:after="120"/>
    </w:pPr>
    <w:rPr>
      <w:rFonts w:cs="Calibri (Corps)"/>
      <w:b/>
      <w:bCs/>
      <w:smallCaps/>
      <w:noProof/>
      <w:sz w:val="22"/>
      <w:szCs w:val="22"/>
    </w:rPr>
  </w:style>
  <w:style w:type="paragraph" w:styleId="TM2">
    <w:name w:val="toc 2"/>
    <w:basedOn w:val="Normal"/>
    <w:next w:val="Normal"/>
    <w:autoRedefine/>
    <w:uiPriority w:val="39"/>
    <w:unhideWhenUsed/>
    <w:rsid w:val="005C08E1"/>
    <w:pPr>
      <w:tabs>
        <w:tab w:val="right" w:leader="dot" w:pos="9394"/>
      </w:tabs>
      <w:ind w:left="240"/>
    </w:pPr>
    <w:rPr>
      <w:rFonts w:cs="Calibri (Corps)"/>
      <w:noProof/>
      <w:sz w:val="20"/>
      <w:szCs w:val="20"/>
      <w:lang w:val="en-US"/>
    </w:rPr>
  </w:style>
  <w:style w:type="paragraph" w:styleId="TM3">
    <w:name w:val="toc 3"/>
    <w:basedOn w:val="Normal"/>
    <w:next w:val="Normal"/>
    <w:autoRedefine/>
    <w:uiPriority w:val="39"/>
    <w:unhideWhenUsed/>
    <w:rsid w:val="005C08E1"/>
    <w:pPr>
      <w:ind w:left="480"/>
    </w:pPr>
    <w:rPr>
      <w:rFonts w:cstheme="minorHAnsi"/>
      <w:i/>
      <w:iCs/>
      <w:sz w:val="20"/>
      <w:szCs w:val="20"/>
    </w:rPr>
  </w:style>
  <w:style w:type="paragraph" w:styleId="TM4">
    <w:name w:val="toc 4"/>
    <w:basedOn w:val="Normal"/>
    <w:next w:val="Normal"/>
    <w:autoRedefine/>
    <w:uiPriority w:val="39"/>
    <w:unhideWhenUsed/>
    <w:rsid w:val="005C08E1"/>
    <w:pPr>
      <w:ind w:left="720"/>
    </w:pPr>
    <w:rPr>
      <w:rFonts w:cstheme="minorHAnsi"/>
      <w:sz w:val="18"/>
      <w:szCs w:val="18"/>
    </w:rPr>
  </w:style>
  <w:style w:type="paragraph" w:styleId="TM5">
    <w:name w:val="toc 5"/>
    <w:basedOn w:val="Normal"/>
    <w:next w:val="Normal"/>
    <w:autoRedefine/>
    <w:uiPriority w:val="39"/>
    <w:unhideWhenUsed/>
    <w:rsid w:val="005C08E1"/>
    <w:pPr>
      <w:ind w:left="960"/>
    </w:pPr>
    <w:rPr>
      <w:rFonts w:cstheme="minorHAnsi"/>
      <w:sz w:val="18"/>
      <w:szCs w:val="18"/>
    </w:rPr>
  </w:style>
  <w:style w:type="paragraph" w:styleId="TM6">
    <w:name w:val="toc 6"/>
    <w:basedOn w:val="Normal"/>
    <w:next w:val="Normal"/>
    <w:autoRedefine/>
    <w:uiPriority w:val="39"/>
    <w:unhideWhenUsed/>
    <w:rsid w:val="005C08E1"/>
    <w:pPr>
      <w:ind w:left="1200"/>
    </w:pPr>
    <w:rPr>
      <w:rFonts w:cstheme="minorHAnsi"/>
      <w:sz w:val="18"/>
      <w:szCs w:val="18"/>
    </w:rPr>
  </w:style>
  <w:style w:type="paragraph" w:styleId="TM7">
    <w:name w:val="toc 7"/>
    <w:basedOn w:val="Normal"/>
    <w:next w:val="Normal"/>
    <w:autoRedefine/>
    <w:uiPriority w:val="39"/>
    <w:unhideWhenUsed/>
    <w:rsid w:val="005C08E1"/>
    <w:pPr>
      <w:ind w:left="1440"/>
    </w:pPr>
    <w:rPr>
      <w:rFonts w:cstheme="minorHAnsi"/>
      <w:sz w:val="18"/>
      <w:szCs w:val="18"/>
    </w:rPr>
  </w:style>
  <w:style w:type="paragraph" w:styleId="TM8">
    <w:name w:val="toc 8"/>
    <w:basedOn w:val="Normal"/>
    <w:next w:val="Normal"/>
    <w:autoRedefine/>
    <w:uiPriority w:val="39"/>
    <w:unhideWhenUsed/>
    <w:rsid w:val="005C08E1"/>
    <w:pPr>
      <w:ind w:left="1680"/>
    </w:pPr>
    <w:rPr>
      <w:rFonts w:cstheme="minorHAnsi"/>
      <w:sz w:val="18"/>
      <w:szCs w:val="18"/>
    </w:rPr>
  </w:style>
  <w:style w:type="paragraph" w:styleId="TM9">
    <w:name w:val="toc 9"/>
    <w:basedOn w:val="Normal"/>
    <w:next w:val="Normal"/>
    <w:autoRedefine/>
    <w:uiPriority w:val="39"/>
    <w:unhideWhenUsed/>
    <w:rsid w:val="005C08E1"/>
    <w:pPr>
      <w:ind w:left="1920"/>
    </w:pPr>
    <w:rPr>
      <w:rFonts w:cstheme="minorHAnsi"/>
      <w:sz w:val="18"/>
      <w:szCs w:val="18"/>
    </w:rPr>
  </w:style>
  <w:style w:type="character" w:styleId="Hyperlien">
    <w:name w:val="Hyperlink"/>
    <w:basedOn w:val="Policepardfaut"/>
    <w:uiPriority w:val="99"/>
    <w:unhideWhenUsed/>
    <w:rsid w:val="005C08E1"/>
    <w:rPr>
      <w:color w:val="0563C1" w:themeColor="hyperlink"/>
      <w:u w:val="single"/>
    </w:rPr>
  </w:style>
  <w:style w:type="paragraph" w:styleId="En-ttedetabledesmatires">
    <w:name w:val="TOC Heading"/>
    <w:basedOn w:val="Titre1"/>
    <w:next w:val="Normal"/>
    <w:uiPriority w:val="39"/>
    <w:unhideWhenUsed/>
    <w:qFormat/>
    <w:rsid w:val="005C08E1"/>
    <w:pPr>
      <w:keepNext/>
      <w:keepLines/>
      <w:spacing w:before="480" w:line="276" w:lineRule="auto"/>
      <w:jc w:val="left"/>
      <w:outlineLvl w:val="9"/>
    </w:pPr>
    <w:rPr>
      <w:rFonts w:eastAsiaTheme="majorEastAsia" w:cstheme="majorBidi"/>
      <w:color w:val="2F5496" w:themeColor="accent1" w:themeShade="BF"/>
      <w:kern w:val="0"/>
      <w:lang w:eastAsia="fr-CA"/>
      <w14:ligatures w14:val="none"/>
    </w:rPr>
  </w:style>
  <w:style w:type="paragraph" w:styleId="Paragraphedeliste">
    <w:name w:val="List Paragraph"/>
    <w:basedOn w:val="Normal"/>
    <w:uiPriority w:val="34"/>
    <w:qFormat/>
    <w:rsid w:val="005C08E1"/>
    <w:pPr>
      <w:ind w:left="720"/>
      <w:contextualSpacing/>
    </w:pPr>
  </w:style>
  <w:style w:type="paragraph" w:styleId="Objetducommentaire">
    <w:name w:val="annotation subject"/>
    <w:basedOn w:val="Commentaire"/>
    <w:next w:val="Commentaire"/>
    <w:link w:val="ObjetducommentaireCar"/>
    <w:uiPriority w:val="99"/>
    <w:semiHidden/>
    <w:unhideWhenUsed/>
    <w:rsid w:val="005C08E1"/>
    <w:rPr>
      <w:b/>
      <w:bCs/>
    </w:rPr>
  </w:style>
  <w:style w:type="character" w:customStyle="1" w:styleId="ObjetducommentaireCar">
    <w:name w:val="Objet du commentaire Car"/>
    <w:basedOn w:val="CommentaireCar"/>
    <w:link w:val="Objetducommentaire"/>
    <w:uiPriority w:val="99"/>
    <w:semiHidden/>
    <w:rsid w:val="005C08E1"/>
    <w:rPr>
      <w:rFonts w:asciiTheme="majorHAnsi" w:hAnsiTheme="majorHAnsi" w:cs="Times New Roman (Corps CS)"/>
      <w:b/>
      <w:bCs/>
      <w:sz w:val="20"/>
      <w:szCs w:val="20"/>
    </w:rPr>
  </w:style>
  <w:style w:type="paragraph" w:styleId="Rvision">
    <w:name w:val="Revision"/>
    <w:hidden/>
    <w:uiPriority w:val="99"/>
    <w:semiHidden/>
    <w:rsid w:val="005C08E1"/>
  </w:style>
  <w:style w:type="paragraph" w:customStyle="1" w:styleId="Bibliographie1">
    <w:name w:val="Bibliographie1"/>
    <w:basedOn w:val="Normal"/>
    <w:link w:val="BibliographyCar"/>
    <w:rsid w:val="00D91113"/>
    <w:pPr>
      <w:suppressLineNumbers/>
      <w:spacing w:before="60" w:after="60"/>
      <w:ind w:left="720" w:hanging="720"/>
    </w:pPr>
    <w:rPr>
      <w:rFonts w:cs="Calibri Light (Titres)"/>
      <w:lang w:val="en-US"/>
    </w:rPr>
  </w:style>
  <w:style w:type="character" w:customStyle="1" w:styleId="BibliographyCar">
    <w:name w:val="Bibliography Car"/>
    <w:basedOn w:val="Policepardfaut"/>
    <w:link w:val="Bibliographie1"/>
    <w:rsid w:val="00D91113"/>
    <w:rPr>
      <w:rFonts w:ascii="Times New Roman" w:hAnsi="Times New Roman" w:cs="Calibri Light (Titres)"/>
      <w:lang w:val="en-US"/>
    </w:rPr>
  </w:style>
  <w:style w:type="paragraph" w:customStyle="1" w:styleId="Style1">
    <w:name w:val="Style1"/>
    <w:basedOn w:val="Bibliographie1"/>
    <w:qFormat/>
    <w:rsid w:val="005C08E1"/>
    <w:pPr>
      <w:spacing w:before="120" w:after="120"/>
    </w:pPr>
    <w:rPr>
      <w:b/>
      <w:bCs/>
      <w:color w:val="000000" w:themeColor="text1"/>
      <w:sz w:val="22"/>
      <w:szCs w:val="22"/>
    </w:rPr>
  </w:style>
  <w:style w:type="paragraph" w:customStyle="1" w:styleId="Style2">
    <w:name w:val="Style2"/>
    <w:basedOn w:val="Bibliographie1"/>
    <w:qFormat/>
    <w:rsid w:val="005C08E1"/>
    <w:pPr>
      <w:spacing w:before="120" w:after="120"/>
    </w:pPr>
    <w:rPr>
      <w:sz w:val="22"/>
    </w:rPr>
  </w:style>
  <w:style w:type="paragraph" w:customStyle="1" w:styleId="Style3">
    <w:name w:val="Style3"/>
    <w:basedOn w:val="Bibliographie1"/>
    <w:qFormat/>
    <w:rsid w:val="005C08E1"/>
  </w:style>
  <w:style w:type="paragraph" w:styleId="Notedebasdepage">
    <w:name w:val="footnote text"/>
    <w:basedOn w:val="Normal"/>
    <w:link w:val="NotedebasdepageCar"/>
    <w:uiPriority w:val="99"/>
    <w:semiHidden/>
    <w:unhideWhenUsed/>
    <w:rsid w:val="005C08E1"/>
    <w:rPr>
      <w:sz w:val="20"/>
      <w:szCs w:val="20"/>
    </w:rPr>
  </w:style>
  <w:style w:type="character" w:customStyle="1" w:styleId="NotedebasdepageCar">
    <w:name w:val="Note de bas de page Car"/>
    <w:basedOn w:val="Policepardfaut"/>
    <w:link w:val="Notedebasdepage"/>
    <w:uiPriority w:val="99"/>
    <w:semiHidden/>
    <w:rsid w:val="005C08E1"/>
    <w:rPr>
      <w:rFonts w:asciiTheme="majorHAnsi" w:hAnsiTheme="majorHAnsi" w:cs="Times New Roman (Corps CS)"/>
      <w:sz w:val="20"/>
      <w:szCs w:val="20"/>
    </w:rPr>
  </w:style>
  <w:style w:type="character" w:styleId="Appelnotedebasdep">
    <w:name w:val="footnote reference"/>
    <w:basedOn w:val="Policepardfaut"/>
    <w:uiPriority w:val="99"/>
    <w:semiHidden/>
    <w:unhideWhenUsed/>
    <w:rsid w:val="005C08E1"/>
    <w:rPr>
      <w:vertAlign w:val="superscript"/>
    </w:rPr>
  </w:style>
  <w:style w:type="table" w:styleId="Grilledutableau">
    <w:name w:val="Table Grid"/>
    <w:basedOn w:val="TableauNormal"/>
    <w:uiPriority w:val="39"/>
    <w:rsid w:val="005C08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Policepardfaut"/>
    <w:rsid w:val="005C08E1"/>
  </w:style>
  <w:style w:type="paragraph" w:customStyle="1" w:styleId="paragraph">
    <w:name w:val="paragraph"/>
    <w:basedOn w:val="Normal"/>
    <w:rsid w:val="005C08E1"/>
    <w:pPr>
      <w:spacing w:before="100" w:beforeAutospacing="1"/>
    </w:pPr>
    <w:rPr>
      <w:rFonts w:eastAsia="Times New Roman" w:cs="Times New Roman"/>
      <w:kern w:val="0"/>
      <w:lang w:eastAsia="fr-CA"/>
      <w14:ligatures w14:val="none"/>
    </w:rPr>
  </w:style>
  <w:style w:type="character" w:customStyle="1" w:styleId="eop">
    <w:name w:val="eop"/>
    <w:basedOn w:val="Policepardfaut"/>
    <w:rsid w:val="005C08E1"/>
  </w:style>
  <w:style w:type="character" w:styleId="Accentuation">
    <w:name w:val="Emphasis"/>
    <w:basedOn w:val="Policepardfaut"/>
    <w:uiPriority w:val="20"/>
    <w:qFormat/>
    <w:rsid w:val="005C08E1"/>
    <w:rPr>
      <w:i/>
      <w:iCs/>
    </w:rPr>
  </w:style>
  <w:style w:type="paragraph" w:styleId="Tabledesillustrations">
    <w:name w:val="table of figures"/>
    <w:basedOn w:val="Normal"/>
    <w:next w:val="Normal"/>
    <w:uiPriority w:val="99"/>
    <w:unhideWhenUsed/>
    <w:rsid w:val="005C08E1"/>
    <w:pPr>
      <w:ind w:left="480" w:hanging="480"/>
    </w:pPr>
    <w:rPr>
      <w:rFonts w:cs="Calibri (Corps)"/>
      <w:szCs w:val="20"/>
    </w:rPr>
  </w:style>
  <w:style w:type="paragraph" w:customStyle="1" w:styleId="Style4">
    <w:name w:val="Style4"/>
    <w:basedOn w:val="Style2"/>
    <w:qFormat/>
    <w:rsid w:val="005C08E1"/>
    <w:pPr>
      <w:tabs>
        <w:tab w:val="right" w:pos="9394"/>
      </w:tabs>
    </w:pPr>
    <w:rPr>
      <w:noProof/>
    </w:rPr>
  </w:style>
  <w:style w:type="paragraph" w:customStyle="1" w:styleId="Style5">
    <w:name w:val="Style5"/>
    <w:basedOn w:val="Tabledesillustrations"/>
    <w:next w:val="Style2"/>
    <w:qFormat/>
    <w:rsid w:val="005C08E1"/>
    <w:pPr>
      <w:tabs>
        <w:tab w:val="right" w:leader="dot" w:pos="9394"/>
      </w:tabs>
    </w:pPr>
    <w:rPr>
      <w:smallCaps/>
      <w:noProof/>
    </w:rPr>
  </w:style>
  <w:style w:type="paragraph" w:customStyle="1" w:styleId="Style6">
    <w:name w:val="Style6"/>
    <w:basedOn w:val="Normal"/>
    <w:qFormat/>
    <w:rsid w:val="005C08E1"/>
    <w:pPr>
      <w:tabs>
        <w:tab w:val="right" w:leader="dot" w:pos="9394"/>
      </w:tabs>
    </w:pPr>
    <w:rPr>
      <w:noProof/>
    </w:rPr>
  </w:style>
  <w:style w:type="paragraph" w:customStyle="1" w:styleId="Bibliographie2">
    <w:name w:val="Bibliographie2"/>
    <w:basedOn w:val="Normal"/>
    <w:link w:val="BibliographyCar1"/>
    <w:rsid w:val="005C08E1"/>
    <w:pPr>
      <w:spacing w:line="480" w:lineRule="auto"/>
      <w:ind w:left="720" w:hanging="720"/>
    </w:pPr>
    <w:rPr>
      <w:lang w:val="en-US"/>
    </w:rPr>
  </w:style>
  <w:style w:type="character" w:customStyle="1" w:styleId="BibliographyCar1">
    <w:name w:val="Bibliography Car1"/>
    <w:basedOn w:val="Policepardfaut"/>
    <w:link w:val="Bibliographie2"/>
    <w:rsid w:val="005C08E1"/>
    <w:rPr>
      <w:rFonts w:asciiTheme="majorHAnsi" w:hAnsiTheme="majorHAnsi" w:cs="Times New Roman (Corps CS)"/>
      <w:lang w:val="en-US"/>
    </w:rPr>
  </w:style>
  <w:style w:type="paragraph" w:styleId="PrformatHTML">
    <w:name w:val="HTML Preformatted"/>
    <w:basedOn w:val="Normal"/>
    <w:link w:val="PrformatHTMLCar"/>
    <w:uiPriority w:val="99"/>
    <w:semiHidden/>
    <w:unhideWhenUsed/>
    <w:rsid w:val="007B2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fr-CA"/>
      <w14:ligatures w14:val="none"/>
    </w:rPr>
  </w:style>
  <w:style w:type="character" w:customStyle="1" w:styleId="PrformatHTMLCar">
    <w:name w:val="Préformaté HTML Car"/>
    <w:basedOn w:val="Policepardfaut"/>
    <w:link w:val="PrformatHTML"/>
    <w:uiPriority w:val="99"/>
    <w:semiHidden/>
    <w:rsid w:val="007B2A90"/>
    <w:rPr>
      <w:rFonts w:ascii="Courier New" w:eastAsia="Times New Roman" w:hAnsi="Courier New" w:cs="Courier New"/>
      <w:kern w:val="0"/>
      <w:sz w:val="20"/>
      <w:szCs w:val="20"/>
      <w:lang w:eastAsia="fr-CA"/>
      <w14:ligatures w14:val="none"/>
    </w:rPr>
  </w:style>
  <w:style w:type="character" w:styleId="Mentionnonrsolue">
    <w:name w:val="Unresolved Mention"/>
    <w:basedOn w:val="Policepardfaut"/>
    <w:uiPriority w:val="99"/>
    <w:semiHidden/>
    <w:unhideWhenUsed/>
    <w:rsid w:val="00795C6A"/>
    <w:rPr>
      <w:color w:val="605E5C"/>
      <w:shd w:val="clear" w:color="auto" w:fill="E1DFDD"/>
    </w:rPr>
  </w:style>
  <w:style w:type="character" w:styleId="Lienvisit">
    <w:name w:val="FollowedHyperlink"/>
    <w:basedOn w:val="Policepardfaut"/>
    <w:uiPriority w:val="99"/>
    <w:semiHidden/>
    <w:unhideWhenUsed/>
    <w:rsid w:val="00795C6A"/>
    <w:rPr>
      <w:color w:val="954F72" w:themeColor="followedHyperlink"/>
      <w:u w:val="single"/>
    </w:rPr>
  </w:style>
  <w:style w:type="paragraph" w:styleId="Pieddepage">
    <w:name w:val="footer"/>
    <w:basedOn w:val="Normal"/>
    <w:link w:val="PieddepageCar"/>
    <w:uiPriority w:val="99"/>
    <w:unhideWhenUsed/>
    <w:rsid w:val="008A3791"/>
    <w:pPr>
      <w:tabs>
        <w:tab w:val="center" w:pos="4320"/>
        <w:tab w:val="right" w:pos="8640"/>
      </w:tabs>
    </w:pPr>
  </w:style>
  <w:style w:type="character" w:customStyle="1" w:styleId="PieddepageCar">
    <w:name w:val="Pied de page Car"/>
    <w:basedOn w:val="Policepardfaut"/>
    <w:link w:val="Pieddepage"/>
    <w:uiPriority w:val="99"/>
    <w:rsid w:val="008A3791"/>
    <w:rPr>
      <w:rFonts w:ascii="Times New Roman" w:hAnsi="Times New Roman" w:cs="Times New Roman (Corps CS)"/>
    </w:rPr>
  </w:style>
  <w:style w:type="paragraph" w:customStyle="1" w:styleId="Paragraphe">
    <w:name w:val="Paragraphe"/>
    <w:basedOn w:val="Normal"/>
    <w:qFormat/>
    <w:rsid w:val="007047F0"/>
    <w:pPr>
      <w:spacing w:before="240" w:after="240" w:line="480" w:lineRule="auto"/>
      <w:ind w:firstLine="708"/>
      <w:jc w:val="both"/>
    </w:pPr>
    <w:rPr>
      <w:rFonts w:cs="Times New Roman"/>
      <w:color w:val="000000" w:themeColor="text1"/>
      <w:lang w:val="en-US"/>
    </w:rPr>
  </w:style>
  <w:style w:type="paragraph" w:styleId="Textedebulles">
    <w:name w:val="Balloon Text"/>
    <w:basedOn w:val="Normal"/>
    <w:link w:val="TextedebullesCar"/>
    <w:uiPriority w:val="99"/>
    <w:semiHidden/>
    <w:unhideWhenUsed/>
    <w:rsid w:val="00E1288F"/>
    <w:rPr>
      <w:rFonts w:ascii="Segoe UI" w:hAnsi="Segoe UI" w:cs="Segoe UI"/>
      <w:sz w:val="18"/>
      <w:szCs w:val="18"/>
    </w:rPr>
  </w:style>
  <w:style w:type="character" w:customStyle="1" w:styleId="TextedebullesCar">
    <w:name w:val="Texte de bulles Car"/>
    <w:basedOn w:val="Policepardfaut"/>
    <w:link w:val="Textedebulles"/>
    <w:uiPriority w:val="99"/>
    <w:semiHidden/>
    <w:rsid w:val="00E1288F"/>
    <w:rPr>
      <w:rFonts w:ascii="Segoe UI" w:hAnsi="Segoe UI" w:cs="Segoe UI"/>
      <w:sz w:val="18"/>
      <w:szCs w:val="18"/>
    </w:rPr>
  </w:style>
  <w:style w:type="paragraph" w:customStyle="1" w:styleId="Bibliography1">
    <w:name w:val="Bibliography1"/>
    <w:basedOn w:val="Normal"/>
    <w:link w:val="BibliographyCar2"/>
    <w:rsid w:val="009D70E8"/>
    <w:pPr>
      <w:ind w:left="720" w:hanging="720"/>
    </w:pPr>
  </w:style>
  <w:style w:type="character" w:customStyle="1" w:styleId="BibliographyCar2">
    <w:name w:val="Bibliography Car2"/>
    <w:basedOn w:val="Policepardfaut"/>
    <w:link w:val="Bibliography1"/>
    <w:rsid w:val="009D70E8"/>
    <w:rPr>
      <w:rFonts w:ascii="Times New Roman" w:hAnsi="Times New Roman" w:cs="Times New Roman (Corps CS)"/>
    </w:rPr>
  </w:style>
  <w:style w:type="character" w:styleId="Appeldenotedefin">
    <w:name w:val="endnote reference"/>
    <w:basedOn w:val="Policepardfaut"/>
    <w:uiPriority w:val="99"/>
    <w:semiHidden/>
    <w:unhideWhenUsed/>
    <w:rsid w:val="00D62A06"/>
    <w:rPr>
      <w:vertAlign w:val="superscript"/>
    </w:rPr>
  </w:style>
  <w:style w:type="character" w:styleId="Rfrencelgre">
    <w:name w:val="Subtle Reference"/>
    <w:basedOn w:val="BibliographyCar"/>
    <w:uiPriority w:val="31"/>
    <w:qFormat/>
    <w:rsid w:val="00FE3358"/>
    <w:rPr>
      <w:rFonts w:ascii="Times New Roman" w:hAnsi="Times New Roman" w:cs="Calibri Light (Titres)"/>
      <w:caps w:val="0"/>
      <w:smallCaps w:val="0"/>
      <w:color w:val="000000" w:themeColor="text1"/>
      <w:kern w:val="0"/>
      <w:sz w:val="24"/>
      <w:lang w:val="en-US"/>
    </w:rPr>
  </w:style>
  <w:style w:type="paragraph" w:styleId="Tabledesrfrencesjuridiques">
    <w:name w:val="table of authorities"/>
    <w:basedOn w:val="Normal"/>
    <w:next w:val="Normal"/>
    <w:uiPriority w:val="99"/>
    <w:unhideWhenUsed/>
    <w:rsid w:val="00FE3358"/>
    <w:pPr>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395857">
      <w:bodyDiv w:val="1"/>
      <w:marLeft w:val="0"/>
      <w:marRight w:val="0"/>
      <w:marTop w:val="0"/>
      <w:marBottom w:val="0"/>
      <w:divBdr>
        <w:top w:val="none" w:sz="0" w:space="0" w:color="auto"/>
        <w:left w:val="none" w:sz="0" w:space="0" w:color="auto"/>
        <w:bottom w:val="none" w:sz="0" w:space="0" w:color="auto"/>
        <w:right w:val="none" w:sz="0" w:space="0" w:color="auto"/>
      </w:divBdr>
      <w:divsChild>
        <w:div w:id="16977200">
          <w:marLeft w:val="0"/>
          <w:marRight w:val="0"/>
          <w:marTop w:val="0"/>
          <w:marBottom w:val="0"/>
          <w:divBdr>
            <w:top w:val="none" w:sz="0" w:space="0" w:color="auto"/>
            <w:left w:val="none" w:sz="0" w:space="0" w:color="auto"/>
            <w:bottom w:val="none" w:sz="0" w:space="0" w:color="auto"/>
            <w:right w:val="none" w:sz="0" w:space="0" w:color="auto"/>
          </w:divBdr>
          <w:divsChild>
            <w:div w:id="10183590">
              <w:marLeft w:val="0"/>
              <w:marRight w:val="0"/>
              <w:marTop w:val="0"/>
              <w:marBottom w:val="0"/>
              <w:divBdr>
                <w:top w:val="none" w:sz="0" w:space="0" w:color="auto"/>
                <w:left w:val="none" w:sz="0" w:space="0" w:color="auto"/>
                <w:bottom w:val="none" w:sz="0" w:space="0" w:color="auto"/>
                <w:right w:val="none" w:sz="0" w:space="0" w:color="auto"/>
              </w:divBdr>
              <w:divsChild>
                <w:div w:id="1070226879">
                  <w:marLeft w:val="0"/>
                  <w:marRight w:val="0"/>
                  <w:marTop w:val="0"/>
                  <w:marBottom w:val="0"/>
                  <w:divBdr>
                    <w:top w:val="none" w:sz="0" w:space="0" w:color="auto"/>
                    <w:left w:val="none" w:sz="0" w:space="0" w:color="auto"/>
                    <w:bottom w:val="none" w:sz="0" w:space="0" w:color="auto"/>
                    <w:right w:val="none" w:sz="0" w:space="0" w:color="auto"/>
                  </w:divBdr>
                  <w:divsChild>
                    <w:div w:id="919212862">
                      <w:marLeft w:val="0"/>
                      <w:marRight w:val="0"/>
                      <w:marTop w:val="0"/>
                      <w:marBottom w:val="0"/>
                      <w:divBdr>
                        <w:top w:val="none" w:sz="0" w:space="0" w:color="auto"/>
                        <w:left w:val="none" w:sz="0" w:space="0" w:color="auto"/>
                        <w:bottom w:val="none" w:sz="0" w:space="0" w:color="auto"/>
                        <w:right w:val="none" w:sz="0" w:space="0" w:color="auto"/>
                      </w:divBdr>
                      <w:divsChild>
                        <w:div w:id="72345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39401">
                  <w:marLeft w:val="0"/>
                  <w:marRight w:val="0"/>
                  <w:marTop w:val="0"/>
                  <w:marBottom w:val="0"/>
                  <w:divBdr>
                    <w:top w:val="none" w:sz="0" w:space="0" w:color="auto"/>
                    <w:left w:val="none" w:sz="0" w:space="0" w:color="auto"/>
                    <w:bottom w:val="none" w:sz="0" w:space="0" w:color="auto"/>
                    <w:right w:val="none" w:sz="0" w:space="0" w:color="auto"/>
                  </w:divBdr>
                  <w:divsChild>
                    <w:div w:id="550119222">
                      <w:marLeft w:val="0"/>
                      <w:marRight w:val="0"/>
                      <w:marTop w:val="0"/>
                      <w:marBottom w:val="0"/>
                      <w:divBdr>
                        <w:top w:val="none" w:sz="0" w:space="0" w:color="auto"/>
                        <w:left w:val="none" w:sz="0" w:space="0" w:color="auto"/>
                        <w:bottom w:val="none" w:sz="0" w:space="0" w:color="auto"/>
                        <w:right w:val="none" w:sz="0" w:space="0" w:color="auto"/>
                      </w:divBdr>
                      <w:divsChild>
                        <w:div w:id="45129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811192">
      <w:bodyDiv w:val="1"/>
      <w:marLeft w:val="0"/>
      <w:marRight w:val="0"/>
      <w:marTop w:val="0"/>
      <w:marBottom w:val="0"/>
      <w:divBdr>
        <w:top w:val="none" w:sz="0" w:space="0" w:color="auto"/>
        <w:left w:val="none" w:sz="0" w:space="0" w:color="auto"/>
        <w:bottom w:val="none" w:sz="0" w:space="0" w:color="auto"/>
        <w:right w:val="none" w:sz="0" w:space="0" w:color="auto"/>
      </w:divBdr>
      <w:divsChild>
        <w:div w:id="2109496730">
          <w:marLeft w:val="0"/>
          <w:marRight w:val="0"/>
          <w:marTop w:val="0"/>
          <w:marBottom w:val="0"/>
          <w:divBdr>
            <w:top w:val="none" w:sz="0" w:space="0" w:color="auto"/>
            <w:left w:val="none" w:sz="0" w:space="0" w:color="auto"/>
            <w:bottom w:val="none" w:sz="0" w:space="0" w:color="auto"/>
            <w:right w:val="none" w:sz="0" w:space="0" w:color="auto"/>
          </w:divBdr>
          <w:divsChild>
            <w:div w:id="668680743">
              <w:marLeft w:val="0"/>
              <w:marRight w:val="0"/>
              <w:marTop w:val="0"/>
              <w:marBottom w:val="0"/>
              <w:divBdr>
                <w:top w:val="none" w:sz="0" w:space="0" w:color="auto"/>
                <w:left w:val="none" w:sz="0" w:space="0" w:color="auto"/>
                <w:bottom w:val="none" w:sz="0" w:space="0" w:color="auto"/>
                <w:right w:val="none" w:sz="0" w:space="0" w:color="auto"/>
              </w:divBdr>
              <w:divsChild>
                <w:div w:id="1341587893">
                  <w:marLeft w:val="0"/>
                  <w:marRight w:val="0"/>
                  <w:marTop w:val="0"/>
                  <w:marBottom w:val="0"/>
                  <w:divBdr>
                    <w:top w:val="none" w:sz="0" w:space="0" w:color="auto"/>
                    <w:left w:val="none" w:sz="0" w:space="0" w:color="auto"/>
                    <w:bottom w:val="none" w:sz="0" w:space="0" w:color="auto"/>
                    <w:right w:val="none" w:sz="0" w:space="0" w:color="auto"/>
                  </w:divBdr>
                  <w:divsChild>
                    <w:div w:id="716399268">
                      <w:marLeft w:val="0"/>
                      <w:marRight w:val="0"/>
                      <w:marTop w:val="0"/>
                      <w:marBottom w:val="0"/>
                      <w:divBdr>
                        <w:top w:val="none" w:sz="0" w:space="0" w:color="auto"/>
                        <w:left w:val="none" w:sz="0" w:space="0" w:color="auto"/>
                        <w:bottom w:val="none" w:sz="0" w:space="0" w:color="auto"/>
                        <w:right w:val="none" w:sz="0" w:space="0" w:color="auto"/>
                      </w:divBdr>
                      <w:divsChild>
                        <w:div w:id="51847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03749">
                  <w:marLeft w:val="0"/>
                  <w:marRight w:val="0"/>
                  <w:marTop w:val="0"/>
                  <w:marBottom w:val="0"/>
                  <w:divBdr>
                    <w:top w:val="none" w:sz="0" w:space="0" w:color="auto"/>
                    <w:left w:val="none" w:sz="0" w:space="0" w:color="auto"/>
                    <w:bottom w:val="none" w:sz="0" w:space="0" w:color="auto"/>
                    <w:right w:val="none" w:sz="0" w:space="0" w:color="auto"/>
                  </w:divBdr>
                  <w:divsChild>
                    <w:div w:id="1240409192">
                      <w:marLeft w:val="0"/>
                      <w:marRight w:val="0"/>
                      <w:marTop w:val="0"/>
                      <w:marBottom w:val="0"/>
                      <w:divBdr>
                        <w:top w:val="none" w:sz="0" w:space="0" w:color="auto"/>
                        <w:left w:val="none" w:sz="0" w:space="0" w:color="auto"/>
                        <w:bottom w:val="none" w:sz="0" w:space="0" w:color="auto"/>
                        <w:right w:val="none" w:sz="0" w:space="0" w:color="auto"/>
                      </w:divBdr>
                      <w:divsChild>
                        <w:div w:id="34301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191294">
      <w:bodyDiv w:val="1"/>
      <w:marLeft w:val="0"/>
      <w:marRight w:val="0"/>
      <w:marTop w:val="0"/>
      <w:marBottom w:val="0"/>
      <w:divBdr>
        <w:top w:val="none" w:sz="0" w:space="0" w:color="auto"/>
        <w:left w:val="none" w:sz="0" w:space="0" w:color="auto"/>
        <w:bottom w:val="none" w:sz="0" w:space="0" w:color="auto"/>
        <w:right w:val="none" w:sz="0" w:space="0" w:color="auto"/>
      </w:divBdr>
    </w:div>
    <w:div w:id="1155142100">
      <w:bodyDiv w:val="1"/>
      <w:marLeft w:val="0"/>
      <w:marRight w:val="0"/>
      <w:marTop w:val="0"/>
      <w:marBottom w:val="0"/>
      <w:divBdr>
        <w:top w:val="none" w:sz="0" w:space="0" w:color="auto"/>
        <w:left w:val="none" w:sz="0" w:space="0" w:color="auto"/>
        <w:bottom w:val="none" w:sz="0" w:space="0" w:color="auto"/>
        <w:right w:val="none" w:sz="0" w:space="0" w:color="auto"/>
      </w:divBdr>
    </w:div>
    <w:div w:id="1208302892">
      <w:bodyDiv w:val="1"/>
      <w:marLeft w:val="0"/>
      <w:marRight w:val="0"/>
      <w:marTop w:val="0"/>
      <w:marBottom w:val="0"/>
      <w:divBdr>
        <w:top w:val="none" w:sz="0" w:space="0" w:color="auto"/>
        <w:left w:val="none" w:sz="0" w:space="0" w:color="auto"/>
        <w:bottom w:val="none" w:sz="0" w:space="0" w:color="auto"/>
        <w:right w:val="none" w:sz="0" w:space="0" w:color="auto"/>
      </w:divBdr>
    </w:div>
    <w:div w:id="1581939706">
      <w:bodyDiv w:val="1"/>
      <w:marLeft w:val="0"/>
      <w:marRight w:val="0"/>
      <w:marTop w:val="0"/>
      <w:marBottom w:val="0"/>
      <w:divBdr>
        <w:top w:val="none" w:sz="0" w:space="0" w:color="auto"/>
        <w:left w:val="none" w:sz="0" w:space="0" w:color="auto"/>
        <w:bottom w:val="none" w:sz="0" w:space="0" w:color="auto"/>
        <w:right w:val="none" w:sz="0" w:space="0" w:color="auto"/>
      </w:divBdr>
    </w:div>
    <w:div w:id="1803645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ECDC2D-9CD6-7D43-AB04-F07F26262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1611</TotalTime>
  <Pages>38</Pages>
  <Words>97900</Words>
  <Characters>538450</Characters>
  <Application>Microsoft Office Word</Application>
  <DocSecurity>0</DocSecurity>
  <Lines>4487</Lines>
  <Paragraphs>1270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Juliane Vigneault</dc:creator>
  <cp:keywords/>
  <dc:description/>
  <cp:lastModifiedBy>Unknown</cp:lastModifiedBy>
  <cp:revision>102</cp:revision>
  <dcterms:created xsi:type="dcterms:W3CDTF">2024-09-12T20:05:00Z</dcterms:created>
  <dcterms:modified xsi:type="dcterms:W3CDTF">2024-12-23T17:09:00Z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id="p2hZI4Qu"/&gt;&lt;style id="http://www.zotero.org/styles/chicago-author-date"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